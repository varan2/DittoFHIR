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132B2" w14:textId="77777777" w:rsidR="00C51368" w:rsidRDefault="00E43BD9">
      <w:pPr>
        <w:pStyle w:val="Heading1"/>
        <w:rPr>
          <w:rFonts w:eastAsia="Times New Roman"/>
          <w:noProof/>
          <w:lang w:val="en-US"/>
        </w:rPr>
      </w:pPr>
      <w:r>
        <w:rPr>
          <w:rFonts w:eastAsia="Times New Roman"/>
          <w:noProof/>
          <w:lang w:val="en-US"/>
        </w:rPr>
        <w:t>$test.html</w:t>
      </w:r>
    </w:p>
    <w:p w14:paraId="33D2BB98" w14:textId="77777777" w:rsidR="00C51368" w:rsidRDefault="00E43BD9">
      <w:pPr>
        <w:pStyle w:val="Heading1"/>
        <w:divId w:val="1396121194"/>
        <w:rPr>
          <w:rFonts w:eastAsia="Times New Roman"/>
          <w:lang w:val="en-US"/>
        </w:rPr>
      </w:pPr>
      <w:r>
        <w:rPr>
          <w:rFonts w:eastAsia="Times New Roman"/>
          <w:lang w:val="en-US"/>
        </w:rPr>
        <w:t>Test Page</w:t>
      </w:r>
    </w:p>
    <w:p w14:paraId="36738365" w14:textId="77777777" w:rsidR="00C51368" w:rsidRDefault="00E43BD9">
      <w:pPr>
        <w:pStyle w:val="NormalWeb"/>
        <w:divId w:val="1396121194"/>
        <w:rPr>
          <w:lang w:val="en-US"/>
        </w:rPr>
      </w:pPr>
      <w:r>
        <w:rPr>
          <w:lang w:val="en-US"/>
        </w:rPr>
        <w:t xml:space="preserve">This is just a test file to check that $ works ok in file names </w:t>
      </w:r>
    </w:p>
    <w:p w14:paraId="088496FB" w14:textId="77777777" w:rsidR="00C51368" w:rsidRDefault="00E43BD9">
      <w:pPr>
        <w:pStyle w:val="Heading1"/>
        <w:rPr>
          <w:rFonts w:eastAsia="Times New Roman"/>
          <w:noProof/>
          <w:lang w:val="en-US"/>
        </w:rPr>
      </w:pPr>
      <w:r>
        <w:rPr>
          <w:rFonts w:eastAsia="Times New Roman"/>
          <w:noProof/>
          <w:lang w:val="en-US"/>
        </w:rPr>
        <w:t>administration.html</w:t>
      </w:r>
    </w:p>
    <w:p w14:paraId="61A0D421" w14:textId="77777777" w:rsidR="00C51368" w:rsidRDefault="001708AB">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14:paraId="71F6D19F" w14:textId="77777777" w:rsidR="00C51368" w:rsidRDefault="00E43BD9">
      <w:pPr>
        <w:pStyle w:val="NormalWeb"/>
        <w:divId w:val="92173121"/>
        <w:rPr>
          <w:lang w:val="en-US"/>
        </w:rPr>
      </w:pPr>
      <w:r>
        <w:rPr>
          <w:b/>
          <w:bCs/>
          <w:lang w:val="en-US"/>
        </w:rPr>
        <w:t>Individuals:</w:t>
      </w:r>
    </w:p>
    <w:p w14:paraId="24D4C696" w14:textId="77777777" w:rsidR="00C51368" w:rsidRDefault="001708AB">
      <w:pPr>
        <w:numPr>
          <w:ilvl w:val="0"/>
          <w:numId w:val="1"/>
        </w:numPr>
        <w:spacing w:before="100" w:beforeAutospacing="1" w:after="100" w:afterAutospacing="1"/>
        <w:divId w:val="92173121"/>
        <w:rPr>
          <w:rFonts w:eastAsia="Times New Roman"/>
          <w:lang w:val="en-US"/>
        </w:rPr>
      </w:pPr>
      <w:hyperlink r:id="rId8" w:history="1">
        <w:r w:rsidR="00E43BD9">
          <w:rPr>
            <w:rStyle w:val="Hyperlink"/>
            <w:rFonts w:eastAsia="Times New Roman"/>
            <w:lang w:val="en-US"/>
          </w:rPr>
          <w:t>Patient</w:t>
        </w:r>
      </w:hyperlink>
    </w:p>
    <w:p w14:paraId="11D32BDB" w14:textId="77777777" w:rsidR="00C51368" w:rsidRDefault="001708AB">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Practitioner</w:t>
        </w:r>
      </w:hyperlink>
    </w:p>
    <w:p w14:paraId="6D462F59" w14:textId="77777777" w:rsidR="00C51368" w:rsidRDefault="001708AB">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RelatedPerson</w:t>
        </w:r>
      </w:hyperlink>
    </w:p>
    <w:p w14:paraId="38934B6A" w14:textId="77777777" w:rsidR="00C51368" w:rsidRDefault="00E43BD9">
      <w:pPr>
        <w:pStyle w:val="NormalWeb"/>
        <w:divId w:val="92173121"/>
        <w:rPr>
          <w:lang w:val="en-US"/>
        </w:rPr>
      </w:pPr>
      <w:r>
        <w:rPr>
          <w:b/>
          <w:bCs/>
          <w:lang w:val="en-US"/>
        </w:rPr>
        <w:t>Groups:</w:t>
      </w:r>
    </w:p>
    <w:p w14:paraId="05C0F282" w14:textId="77777777" w:rsidR="00C51368" w:rsidRDefault="001708AB">
      <w:pPr>
        <w:numPr>
          <w:ilvl w:val="0"/>
          <w:numId w:val="2"/>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Group</w:t>
        </w:r>
      </w:hyperlink>
    </w:p>
    <w:p w14:paraId="56242643" w14:textId="77777777" w:rsidR="00C51368" w:rsidRDefault="001708AB">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HealthcareService</w:t>
        </w:r>
      </w:hyperlink>
    </w:p>
    <w:p w14:paraId="43DCCBA8" w14:textId="77777777" w:rsidR="00C51368" w:rsidRDefault="001708AB">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Organization</w:t>
        </w:r>
      </w:hyperlink>
    </w:p>
    <w:p w14:paraId="087DB46A" w14:textId="77777777" w:rsidR="00C51368" w:rsidRDefault="00E43BD9">
      <w:pPr>
        <w:pStyle w:val="NormalWeb"/>
        <w:divId w:val="92173121"/>
        <w:rPr>
          <w:lang w:val="en-US"/>
        </w:rPr>
      </w:pPr>
      <w:r>
        <w:rPr>
          <w:b/>
          <w:bCs/>
          <w:lang w:val="en-US"/>
        </w:rPr>
        <w:t>Entities:</w:t>
      </w:r>
    </w:p>
    <w:p w14:paraId="597F0BD1" w14:textId="77777777" w:rsidR="00C51368" w:rsidRDefault="001708AB">
      <w:pPr>
        <w:numPr>
          <w:ilvl w:val="0"/>
          <w:numId w:val="3"/>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Location</w:t>
        </w:r>
      </w:hyperlink>
    </w:p>
    <w:p w14:paraId="79F52B70" w14:textId="77777777" w:rsidR="00C51368" w:rsidRDefault="001708AB">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Person</w:t>
        </w:r>
      </w:hyperlink>
    </w:p>
    <w:p w14:paraId="4D9051B6" w14:textId="77777777" w:rsidR="00C51368" w:rsidRDefault="001708AB">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Substance</w:t>
        </w:r>
      </w:hyperlink>
    </w:p>
    <w:p w14:paraId="349B8DDB" w14:textId="77777777" w:rsidR="00C51368" w:rsidRDefault="00E43BD9">
      <w:pPr>
        <w:pStyle w:val="NormalWeb"/>
        <w:divId w:val="92173121"/>
        <w:rPr>
          <w:lang w:val="en-US"/>
        </w:rPr>
      </w:pPr>
      <w:r>
        <w:rPr>
          <w:b/>
          <w:bCs/>
          <w:lang w:val="en-US"/>
        </w:rPr>
        <w:t>Devices:</w:t>
      </w:r>
    </w:p>
    <w:p w14:paraId="4E9DE320" w14:textId="77777777" w:rsidR="00C51368" w:rsidRDefault="001708AB">
      <w:pPr>
        <w:numPr>
          <w:ilvl w:val="0"/>
          <w:numId w:val="4"/>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Device</w:t>
        </w:r>
      </w:hyperlink>
    </w:p>
    <w:p w14:paraId="1A1F10ED" w14:textId="77777777" w:rsidR="00C51368" w:rsidRDefault="001708AB">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DeviceComponent</w:t>
        </w:r>
      </w:hyperlink>
    </w:p>
    <w:p w14:paraId="34D926D2" w14:textId="77777777" w:rsidR="00C51368" w:rsidRDefault="001708AB">
      <w:pPr>
        <w:numPr>
          <w:ilvl w:val="0"/>
          <w:numId w:val="4"/>
        </w:numPr>
        <w:spacing w:before="100" w:beforeAutospacing="1" w:after="100" w:afterAutospacing="1"/>
        <w:divId w:val="92173121"/>
        <w:rPr>
          <w:rFonts w:eastAsia="Times New Roman"/>
          <w:lang w:val="en-US"/>
        </w:rPr>
      </w:pPr>
      <w:hyperlink r:id="rId19" w:history="1">
        <w:r w:rsidR="00E43BD9">
          <w:rPr>
            <w:rStyle w:val="Hyperlink"/>
            <w:rFonts w:eastAsia="Times New Roman"/>
            <w:lang w:val="en-US"/>
          </w:rPr>
          <w:t>DeviceMetric</w:t>
        </w:r>
      </w:hyperlink>
    </w:p>
    <w:p w14:paraId="09B30E26" w14:textId="77777777" w:rsidR="00C51368" w:rsidRDefault="001708AB">
      <w:pPr>
        <w:divId w:val="92173121"/>
        <w:rPr>
          <w:rFonts w:eastAsia="Times New Roman"/>
          <w:lang w:val="en-US"/>
        </w:rPr>
      </w:pPr>
      <w:hyperlink r:id="rId20" w:history="1">
        <w:r w:rsidR="00E43BD9">
          <w:rPr>
            <w:rStyle w:val="Hyperlink"/>
            <w:rFonts w:eastAsia="Times New Roman"/>
            <w:b/>
            <w:bCs/>
            <w:lang w:val="en-US"/>
          </w:rPr>
          <w:t>Workflow</w:t>
        </w:r>
      </w:hyperlink>
      <w:r w:rsidR="00E43BD9">
        <w:rPr>
          <w:rFonts w:eastAsia="Times New Roman"/>
          <w:lang w:val="en-US"/>
        </w:rPr>
        <w:t xml:space="preserve"> </w:t>
      </w:r>
    </w:p>
    <w:p w14:paraId="353282B3" w14:textId="77777777" w:rsidR="00C51368" w:rsidRDefault="00E43BD9">
      <w:pPr>
        <w:pStyle w:val="NormalWeb"/>
        <w:divId w:val="92173121"/>
        <w:rPr>
          <w:lang w:val="en-US"/>
        </w:rPr>
      </w:pPr>
      <w:r>
        <w:rPr>
          <w:b/>
          <w:bCs/>
          <w:lang w:val="en-US"/>
        </w:rPr>
        <w:t>Patient Management:</w:t>
      </w:r>
    </w:p>
    <w:p w14:paraId="6DCCDE06" w14:textId="77777777" w:rsidR="00C51368" w:rsidRDefault="001708AB">
      <w:pPr>
        <w:numPr>
          <w:ilvl w:val="0"/>
          <w:numId w:val="5"/>
        </w:numPr>
        <w:spacing w:before="100" w:beforeAutospacing="1" w:after="100" w:afterAutospacing="1"/>
        <w:divId w:val="92173121"/>
        <w:rPr>
          <w:rFonts w:eastAsia="Times New Roman"/>
          <w:lang w:val="en-US"/>
        </w:rPr>
      </w:pPr>
      <w:hyperlink r:id="rId21" w:history="1">
        <w:r w:rsidR="00E43BD9">
          <w:rPr>
            <w:rStyle w:val="Hyperlink"/>
            <w:rFonts w:eastAsia="Times New Roman"/>
            <w:lang w:val="en-US"/>
          </w:rPr>
          <w:t>Encounter</w:t>
        </w:r>
      </w:hyperlink>
    </w:p>
    <w:p w14:paraId="676E7394" w14:textId="77777777" w:rsidR="00C51368" w:rsidRDefault="001708AB">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EpisodeOfCare</w:t>
        </w:r>
      </w:hyperlink>
    </w:p>
    <w:p w14:paraId="1354E815" w14:textId="77777777" w:rsidR="00C51368" w:rsidRDefault="001708AB">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Flag</w:t>
        </w:r>
      </w:hyperlink>
    </w:p>
    <w:p w14:paraId="3B583603" w14:textId="77777777" w:rsidR="00C51368" w:rsidRDefault="001708AB">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Communication</w:t>
        </w:r>
      </w:hyperlink>
    </w:p>
    <w:p w14:paraId="421CD666" w14:textId="77777777" w:rsidR="00C51368" w:rsidRDefault="00E43BD9">
      <w:pPr>
        <w:pStyle w:val="NormalWeb"/>
        <w:divId w:val="92173121"/>
        <w:rPr>
          <w:lang w:val="en-US"/>
        </w:rPr>
      </w:pPr>
      <w:r>
        <w:rPr>
          <w:b/>
          <w:bCs/>
          <w:lang w:val="en-US"/>
        </w:rPr>
        <w:lastRenderedPageBreak/>
        <w:t>Scheduling:</w:t>
      </w:r>
    </w:p>
    <w:p w14:paraId="6759E191" w14:textId="77777777" w:rsidR="00C51368" w:rsidRDefault="001708AB">
      <w:pPr>
        <w:numPr>
          <w:ilvl w:val="0"/>
          <w:numId w:val="6"/>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Appointment</w:t>
        </w:r>
      </w:hyperlink>
    </w:p>
    <w:p w14:paraId="7E2F61B2" w14:textId="77777777" w:rsidR="00C51368" w:rsidRDefault="001708AB">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AppointmentResponse</w:t>
        </w:r>
      </w:hyperlink>
    </w:p>
    <w:p w14:paraId="7AC3EAB0" w14:textId="77777777" w:rsidR="00C51368" w:rsidRDefault="001708AB">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Schedule</w:t>
        </w:r>
      </w:hyperlink>
    </w:p>
    <w:p w14:paraId="490F5A0C" w14:textId="77777777" w:rsidR="00C51368" w:rsidRDefault="001708AB">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Slot</w:t>
        </w:r>
      </w:hyperlink>
    </w:p>
    <w:p w14:paraId="6CFE5ECA" w14:textId="77777777" w:rsidR="00C51368" w:rsidRDefault="00E43BD9">
      <w:pPr>
        <w:pStyle w:val="NormalWeb"/>
        <w:divId w:val="92173121"/>
        <w:rPr>
          <w:lang w:val="en-US"/>
        </w:rPr>
      </w:pPr>
      <w:r>
        <w:rPr>
          <w:b/>
          <w:bCs/>
          <w:lang w:val="en-US"/>
        </w:rPr>
        <w:t>Workflow #1:</w:t>
      </w:r>
    </w:p>
    <w:p w14:paraId="758762D1" w14:textId="77777777" w:rsidR="00C51368" w:rsidRDefault="001708AB">
      <w:pPr>
        <w:numPr>
          <w:ilvl w:val="0"/>
          <w:numId w:val="7"/>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Order</w:t>
        </w:r>
      </w:hyperlink>
    </w:p>
    <w:p w14:paraId="65E6DA71" w14:textId="77777777" w:rsidR="00C51368" w:rsidRDefault="001708AB">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OrderResponse</w:t>
        </w:r>
      </w:hyperlink>
    </w:p>
    <w:p w14:paraId="64571E41" w14:textId="77777777" w:rsidR="00C51368" w:rsidRDefault="001708AB">
      <w:pPr>
        <w:numPr>
          <w:ilvl w:val="0"/>
          <w:numId w:val="7"/>
        </w:numPr>
        <w:spacing w:before="100" w:beforeAutospacing="1" w:after="100" w:afterAutospacing="1"/>
        <w:divId w:val="92173121"/>
        <w:rPr>
          <w:rFonts w:eastAsia="Times New Roman"/>
          <w:lang w:val="en-US"/>
        </w:rPr>
      </w:pPr>
      <w:hyperlink r:id="rId31" w:history="1">
        <w:r w:rsidR="00E43BD9">
          <w:rPr>
            <w:rStyle w:val="Hyperlink"/>
            <w:rFonts w:eastAsia="Times New Roman"/>
            <w:lang w:val="en-US"/>
          </w:rPr>
          <w:t>DeviceUseRequest</w:t>
        </w:r>
      </w:hyperlink>
    </w:p>
    <w:p w14:paraId="7D309174" w14:textId="77777777" w:rsidR="00C51368" w:rsidRDefault="001708AB">
      <w:pPr>
        <w:numPr>
          <w:ilvl w:val="0"/>
          <w:numId w:val="7"/>
        </w:numPr>
        <w:spacing w:before="100" w:beforeAutospacing="1" w:after="100" w:afterAutospacing="1"/>
        <w:divId w:val="92173121"/>
        <w:rPr>
          <w:rFonts w:eastAsia="Times New Roman"/>
          <w:lang w:val="en-US"/>
        </w:rPr>
      </w:pPr>
      <w:hyperlink r:id="rId32" w:history="1">
        <w:r w:rsidR="00E43BD9">
          <w:rPr>
            <w:rStyle w:val="Hyperlink"/>
            <w:rFonts w:eastAsia="Times New Roman"/>
            <w:lang w:val="en-US"/>
          </w:rPr>
          <w:t>DeviceUseStatement</w:t>
        </w:r>
      </w:hyperlink>
    </w:p>
    <w:p w14:paraId="4B491A48" w14:textId="77777777" w:rsidR="00C51368" w:rsidRDefault="001708AB">
      <w:pPr>
        <w:numPr>
          <w:ilvl w:val="0"/>
          <w:numId w:val="7"/>
        </w:numPr>
        <w:spacing w:before="100" w:beforeAutospacing="1" w:after="100" w:afterAutospacing="1"/>
        <w:divId w:val="92173121"/>
        <w:rPr>
          <w:rFonts w:eastAsia="Times New Roman"/>
          <w:lang w:val="en-US"/>
        </w:rPr>
      </w:pPr>
      <w:hyperlink r:id="rId33" w:history="1">
        <w:r w:rsidR="00E43BD9">
          <w:rPr>
            <w:rStyle w:val="Hyperlink"/>
            <w:rFonts w:eastAsia="Times New Roman"/>
            <w:lang w:val="en-US"/>
          </w:rPr>
          <w:t>CommunicationRequest</w:t>
        </w:r>
      </w:hyperlink>
    </w:p>
    <w:p w14:paraId="4E8221D5" w14:textId="77777777" w:rsidR="00C51368" w:rsidRDefault="00E43BD9">
      <w:pPr>
        <w:pStyle w:val="NormalWeb"/>
        <w:divId w:val="92173121"/>
        <w:rPr>
          <w:lang w:val="en-US"/>
        </w:rPr>
      </w:pPr>
      <w:r>
        <w:rPr>
          <w:b/>
          <w:bCs/>
          <w:lang w:val="en-US"/>
        </w:rPr>
        <w:t>Workflow #2:</w:t>
      </w:r>
    </w:p>
    <w:p w14:paraId="7158D4DF" w14:textId="77777777" w:rsidR="00C51368" w:rsidRDefault="001708AB">
      <w:pPr>
        <w:numPr>
          <w:ilvl w:val="0"/>
          <w:numId w:val="8"/>
        </w:numPr>
        <w:spacing w:before="100" w:beforeAutospacing="1" w:after="100" w:afterAutospacing="1"/>
        <w:divId w:val="92173121"/>
        <w:rPr>
          <w:rFonts w:eastAsia="Times New Roman"/>
          <w:lang w:val="en-US"/>
        </w:rPr>
      </w:pPr>
      <w:hyperlink r:id="rId34" w:history="1">
        <w:r w:rsidR="00E43BD9">
          <w:rPr>
            <w:rStyle w:val="Hyperlink"/>
            <w:rFonts w:eastAsia="Times New Roman"/>
            <w:lang w:val="en-US"/>
          </w:rPr>
          <w:t>ProcessRequest</w:t>
        </w:r>
      </w:hyperlink>
    </w:p>
    <w:p w14:paraId="77EB6FCF" w14:textId="77777777" w:rsidR="00C51368" w:rsidRDefault="001708AB">
      <w:pPr>
        <w:numPr>
          <w:ilvl w:val="0"/>
          <w:numId w:val="8"/>
        </w:numPr>
        <w:spacing w:before="100" w:beforeAutospacing="1" w:after="100" w:afterAutospacing="1"/>
        <w:divId w:val="92173121"/>
        <w:rPr>
          <w:rFonts w:eastAsia="Times New Roman"/>
          <w:lang w:val="en-US"/>
        </w:rPr>
      </w:pPr>
      <w:hyperlink r:id="rId35" w:history="1">
        <w:r w:rsidR="00E43BD9">
          <w:rPr>
            <w:rStyle w:val="Hyperlink"/>
            <w:rFonts w:eastAsia="Times New Roman"/>
            <w:lang w:val="en-US"/>
          </w:rPr>
          <w:t>ProcessResponse</w:t>
        </w:r>
      </w:hyperlink>
    </w:p>
    <w:p w14:paraId="1E2D61B2" w14:textId="77777777" w:rsidR="00C51368" w:rsidRDefault="001708AB">
      <w:pPr>
        <w:numPr>
          <w:ilvl w:val="0"/>
          <w:numId w:val="8"/>
        </w:numPr>
        <w:spacing w:before="100" w:beforeAutospacing="1" w:after="100" w:afterAutospacing="1"/>
        <w:divId w:val="92173121"/>
        <w:rPr>
          <w:rFonts w:eastAsia="Times New Roman"/>
          <w:lang w:val="en-US"/>
        </w:rPr>
      </w:pPr>
      <w:hyperlink r:id="rId36" w:history="1">
        <w:r w:rsidR="00E43BD9">
          <w:rPr>
            <w:rStyle w:val="Hyperlink"/>
            <w:rFonts w:eastAsia="Times New Roman"/>
            <w:lang w:val="en-US"/>
          </w:rPr>
          <w:t>SupplyRequest</w:t>
        </w:r>
      </w:hyperlink>
    </w:p>
    <w:p w14:paraId="4E09A921" w14:textId="77777777" w:rsidR="00C51368" w:rsidRDefault="001708AB">
      <w:pPr>
        <w:numPr>
          <w:ilvl w:val="0"/>
          <w:numId w:val="8"/>
        </w:numPr>
        <w:spacing w:before="100" w:beforeAutospacing="1" w:after="100" w:afterAutospacing="1"/>
        <w:divId w:val="92173121"/>
        <w:rPr>
          <w:rFonts w:eastAsia="Times New Roman"/>
          <w:lang w:val="en-US"/>
        </w:rPr>
      </w:pPr>
      <w:hyperlink r:id="rId37" w:history="1">
        <w:r w:rsidR="00E43BD9">
          <w:rPr>
            <w:rStyle w:val="Hyperlink"/>
            <w:rFonts w:eastAsia="Times New Roman"/>
            <w:lang w:val="en-US"/>
          </w:rPr>
          <w:t>SupplyDelivery</w:t>
        </w:r>
      </w:hyperlink>
    </w:p>
    <w:p w14:paraId="63AA2B0E" w14:textId="77777777"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E0AB05D" w14:textId="77777777">
        <w:trPr>
          <w:divId w:val="92173121"/>
          <w:tblCellSpacing w:w="15" w:type="dxa"/>
        </w:trPr>
        <w:tc>
          <w:tcPr>
            <w:tcW w:w="0" w:type="auto"/>
            <w:vAlign w:val="center"/>
            <w:hideMark/>
          </w:tcPr>
          <w:p w14:paraId="1242B0A6" w14:textId="77777777" w:rsidR="00C51368" w:rsidRDefault="00E43BD9">
            <w:pPr>
              <w:rPr>
                <w:rFonts w:eastAsia="Times New Roman"/>
              </w:rPr>
            </w:pPr>
            <w:r>
              <w:rPr>
                <w:rFonts w:eastAsia="Times New Roman"/>
              </w:rPr>
              <w:t>Work Group</w:t>
            </w:r>
          </w:p>
        </w:tc>
        <w:tc>
          <w:tcPr>
            <w:tcW w:w="0" w:type="auto"/>
            <w:vAlign w:val="center"/>
            <w:hideMark/>
          </w:tcPr>
          <w:p w14:paraId="237F8DBF" w14:textId="77777777" w:rsidR="00C51368" w:rsidRDefault="001708AB">
            <w:pPr>
              <w:rPr>
                <w:rFonts w:eastAsia="Times New Roman"/>
              </w:rPr>
            </w:pPr>
            <w:hyperlink r:id="rId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F6DB020" w14:textId="77777777" w:rsidR="00C51368" w:rsidRDefault="001708AB">
            <w:pPr>
              <w:rPr>
                <w:rFonts w:eastAsia="Times New Roman"/>
              </w:rPr>
            </w:pPr>
            <w:hyperlink r:id="rId39" w:anchor="status" w:history="1">
              <w:r w:rsidR="00E43BD9">
                <w:rPr>
                  <w:rStyle w:val="Hyperlink"/>
                  <w:rFonts w:eastAsia="Times New Roman"/>
                </w:rPr>
                <w:t>Ballot Status</w:t>
              </w:r>
            </w:hyperlink>
            <w:r w:rsidR="00E43BD9">
              <w:rPr>
                <w:rFonts w:eastAsia="Times New Roman"/>
              </w:rPr>
              <w:t xml:space="preserve">: </w:t>
            </w:r>
            <w:hyperlink r:id="rId40" w:anchor="pubs" w:history="1">
              <w:r w:rsidR="00E43BD9">
                <w:rPr>
                  <w:rStyle w:val="Hyperlink"/>
                  <w:rFonts w:eastAsia="Times New Roman"/>
                </w:rPr>
                <w:t>DSTU 2</w:t>
              </w:r>
            </w:hyperlink>
          </w:p>
        </w:tc>
      </w:tr>
    </w:tbl>
    <w:p w14:paraId="5B1CB99F" w14:textId="77777777"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14:paraId="157A1A32" w14:textId="77777777">
        <w:trPr>
          <w:divId w:val="92173121"/>
          <w:tblCellSpacing w:w="15" w:type="dxa"/>
        </w:trPr>
        <w:tc>
          <w:tcPr>
            <w:tcW w:w="0" w:type="auto"/>
            <w:vAlign w:val="center"/>
            <w:hideMark/>
          </w:tcPr>
          <w:p w14:paraId="780A00CB" w14:textId="77777777" w:rsidR="00C51368" w:rsidRDefault="00E43BD9">
            <w:pPr>
              <w:rPr>
                <w:rFonts w:eastAsia="Times New Roman"/>
              </w:rPr>
            </w:pPr>
            <w:r>
              <w:rPr>
                <w:rFonts w:eastAsia="Times New Roman"/>
                <w:b/>
                <w:bCs/>
              </w:rPr>
              <w:t>Name</w:t>
            </w:r>
          </w:p>
        </w:tc>
        <w:tc>
          <w:tcPr>
            <w:tcW w:w="0" w:type="auto"/>
            <w:vAlign w:val="center"/>
            <w:hideMark/>
          </w:tcPr>
          <w:p w14:paraId="32CD6B80" w14:textId="77777777" w:rsidR="00C51368" w:rsidRDefault="00E43BD9">
            <w:pPr>
              <w:rPr>
                <w:rFonts w:eastAsia="Times New Roman"/>
              </w:rPr>
            </w:pPr>
            <w:r>
              <w:rPr>
                <w:rFonts w:eastAsia="Times New Roman"/>
                <w:b/>
                <w:bCs/>
              </w:rPr>
              <w:t>Aliases</w:t>
            </w:r>
          </w:p>
        </w:tc>
        <w:tc>
          <w:tcPr>
            <w:tcW w:w="0" w:type="auto"/>
            <w:vAlign w:val="center"/>
            <w:hideMark/>
          </w:tcPr>
          <w:p w14:paraId="0DA1DBCE" w14:textId="77777777" w:rsidR="00C51368" w:rsidRDefault="00E43BD9">
            <w:pPr>
              <w:rPr>
                <w:rFonts w:eastAsia="Times New Roman"/>
              </w:rPr>
            </w:pPr>
            <w:r>
              <w:rPr>
                <w:rFonts w:eastAsia="Times New Roman"/>
                <w:b/>
                <w:bCs/>
              </w:rPr>
              <w:t>Description</w:t>
            </w:r>
          </w:p>
        </w:tc>
      </w:tr>
      <w:tr w:rsidR="00C51368" w14:paraId="28C0C4F5" w14:textId="77777777">
        <w:trPr>
          <w:divId w:val="92173121"/>
          <w:tblCellSpacing w:w="15" w:type="dxa"/>
        </w:trPr>
        <w:tc>
          <w:tcPr>
            <w:tcW w:w="0" w:type="auto"/>
            <w:vAlign w:val="center"/>
            <w:hideMark/>
          </w:tcPr>
          <w:p w14:paraId="084BB806" w14:textId="77777777" w:rsidR="00C51368" w:rsidRDefault="00E43BD9">
            <w:pPr>
              <w:rPr>
                <w:rFonts w:eastAsia="Times New Roman"/>
              </w:rPr>
            </w:pPr>
            <w:r>
              <w:rPr>
                <w:rFonts w:eastAsia="Times New Roman"/>
                <w:b/>
                <w:bCs/>
              </w:rPr>
              <w:t>Name</w:t>
            </w:r>
          </w:p>
        </w:tc>
        <w:tc>
          <w:tcPr>
            <w:tcW w:w="0" w:type="auto"/>
            <w:vAlign w:val="center"/>
            <w:hideMark/>
          </w:tcPr>
          <w:p w14:paraId="5BDF7912" w14:textId="77777777" w:rsidR="00C51368" w:rsidRDefault="00E43BD9">
            <w:pPr>
              <w:rPr>
                <w:rFonts w:eastAsia="Times New Roman"/>
              </w:rPr>
            </w:pPr>
            <w:r>
              <w:rPr>
                <w:rFonts w:eastAsia="Times New Roman"/>
                <w:b/>
                <w:bCs/>
              </w:rPr>
              <w:t>Aliases</w:t>
            </w:r>
          </w:p>
        </w:tc>
        <w:tc>
          <w:tcPr>
            <w:tcW w:w="0" w:type="auto"/>
            <w:vAlign w:val="center"/>
            <w:hideMark/>
          </w:tcPr>
          <w:p w14:paraId="27349EE7" w14:textId="77777777" w:rsidR="00C51368" w:rsidRDefault="00E43BD9">
            <w:pPr>
              <w:rPr>
                <w:rFonts w:eastAsia="Times New Roman"/>
              </w:rPr>
            </w:pPr>
            <w:r>
              <w:rPr>
                <w:rFonts w:eastAsia="Times New Roman"/>
                <w:b/>
                <w:bCs/>
              </w:rPr>
              <w:t>Description</w:t>
            </w:r>
          </w:p>
        </w:tc>
      </w:tr>
      <w:tr w:rsidR="00C51368" w14:paraId="364BF0F2" w14:textId="77777777">
        <w:trPr>
          <w:divId w:val="92173121"/>
          <w:tblCellSpacing w:w="15" w:type="dxa"/>
        </w:trPr>
        <w:tc>
          <w:tcPr>
            <w:tcW w:w="0" w:type="auto"/>
            <w:vAlign w:val="center"/>
            <w:hideMark/>
          </w:tcPr>
          <w:p w14:paraId="0650B7F6" w14:textId="77777777" w:rsidR="00C51368" w:rsidRDefault="00E43BD9">
            <w:pPr>
              <w:rPr>
                <w:rFonts w:eastAsia="Times New Roman"/>
              </w:rPr>
            </w:pPr>
            <w:r>
              <w:rPr>
                <w:rFonts w:eastAsia="Times New Roman"/>
                <w:b/>
                <w:bCs/>
              </w:rPr>
              <w:t>Name</w:t>
            </w:r>
          </w:p>
        </w:tc>
        <w:tc>
          <w:tcPr>
            <w:tcW w:w="0" w:type="auto"/>
            <w:vAlign w:val="center"/>
            <w:hideMark/>
          </w:tcPr>
          <w:p w14:paraId="61ADFA62" w14:textId="77777777" w:rsidR="00C51368" w:rsidRDefault="00E43BD9">
            <w:pPr>
              <w:rPr>
                <w:rFonts w:eastAsia="Times New Roman"/>
              </w:rPr>
            </w:pPr>
            <w:r>
              <w:rPr>
                <w:rFonts w:eastAsia="Times New Roman"/>
                <w:b/>
                <w:bCs/>
              </w:rPr>
              <w:t>Aliases</w:t>
            </w:r>
          </w:p>
        </w:tc>
        <w:tc>
          <w:tcPr>
            <w:tcW w:w="0" w:type="auto"/>
            <w:vAlign w:val="center"/>
            <w:hideMark/>
          </w:tcPr>
          <w:p w14:paraId="6A6B6D45" w14:textId="77777777" w:rsidR="00C51368" w:rsidRDefault="00E43BD9">
            <w:pPr>
              <w:rPr>
                <w:rFonts w:eastAsia="Times New Roman"/>
              </w:rPr>
            </w:pPr>
            <w:r>
              <w:rPr>
                <w:rFonts w:eastAsia="Times New Roman"/>
                <w:b/>
                <w:bCs/>
              </w:rPr>
              <w:t>Description</w:t>
            </w:r>
          </w:p>
        </w:tc>
      </w:tr>
      <w:tr w:rsidR="00C51368" w14:paraId="60C6CC59" w14:textId="77777777">
        <w:trPr>
          <w:divId w:val="92173121"/>
          <w:tblCellSpacing w:w="15" w:type="dxa"/>
        </w:trPr>
        <w:tc>
          <w:tcPr>
            <w:tcW w:w="0" w:type="auto"/>
            <w:vAlign w:val="center"/>
            <w:hideMark/>
          </w:tcPr>
          <w:p w14:paraId="1A673794" w14:textId="77777777" w:rsidR="00C51368" w:rsidRDefault="00E43BD9">
            <w:pPr>
              <w:rPr>
                <w:rFonts w:eastAsia="Times New Roman"/>
              </w:rPr>
            </w:pPr>
            <w:r>
              <w:rPr>
                <w:rFonts w:eastAsia="Times New Roman"/>
                <w:b/>
                <w:bCs/>
              </w:rPr>
              <w:t>Name</w:t>
            </w:r>
          </w:p>
        </w:tc>
        <w:tc>
          <w:tcPr>
            <w:tcW w:w="0" w:type="auto"/>
            <w:vAlign w:val="center"/>
            <w:hideMark/>
          </w:tcPr>
          <w:p w14:paraId="04CBDD12" w14:textId="77777777" w:rsidR="00C51368" w:rsidRDefault="00E43BD9">
            <w:pPr>
              <w:rPr>
                <w:rFonts w:eastAsia="Times New Roman"/>
              </w:rPr>
            </w:pPr>
            <w:r>
              <w:rPr>
                <w:rFonts w:eastAsia="Times New Roman"/>
                <w:b/>
                <w:bCs/>
              </w:rPr>
              <w:t>Aliases</w:t>
            </w:r>
          </w:p>
        </w:tc>
        <w:tc>
          <w:tcPr>
            <w:tcW w:w="0" w:type="auto"/>
            <w:vAlign w:val="center"/>
            <w:hideMark/>
          </w:tcPr>
          <w:p w14:paraId="1BECA6C6" w14:textId="77777777" w:rsidR="00C51368" w:rsidRDefault="00E43BD9">
            <w:pPr>
              <w:rPr>
                <w:rFonts w:eastAsia="Times New Roman"/>
              </w:rPr>
            </w:pPr>
            <w:r>
              <w:rPr>
                <w:rFonts w:eastAsia="Times New Roman"/>
                <w:b/>
                <w:bCs/>
              </w:rPr>
              <w:t>Description</w:t>
            </w:r>
          </w:p>
        </w:tc>
      </w:tr>
      <w:tr w:rsidR="00C51368" w14:paraId="64C82BFF" w14:textId="77777777">
        <w:trPr>
          <w:divId w:val="92173121"/>
          <w:tblCellSpacing w:w="15" w:type="dxa"/>
        </w:trPr>
        <w:tc>
          <w:tcPr>
            <w:tcW w:w="0" w:type="auto"/>
            <w:vAlign w:val="center"/>
            <w:hideMark/>
          </w:tcPr>
          <w:p w14:paraId="459A6B0B" w14:textId="77777777" w:rsidR="00C51368" w:rsidRDefault="00E43BD9">
            <w:pPr>
              <w:rPr>
                <w:rFonts w:eastAsia="Times New Roman"/>
              </w:rPr>
            </w:pPr>
            <w:r>
              <w:rPr>
                <w:rFonts w:eastAsia="Times New Roman"/>
                <w:b/>
                <w:bCs/>
              </w:rPr>
              <w:t>Name</w:t>
            </w:r>
          </w:p>
        </w:tc>
        <w:tc>
          <w:tcPr>
            <w:tcW w:w="0" w:type="auto"/>
            <w:vAlign w:val="center"/>
            <w:hideMark/>
          </w:tcPr>
          <w:p w14:paraId="50095060" w14:textId="77777777" w:rsidR="00C51368" w:rsidRDefault="00E43BD9">
            <w:pPr>
              <w:rPr>
                <w:rFonts w:eastAsia="Times New Roman"/>
              </w:rPr>
            </w:pPr>
            <w:r>
              <w:rPr>
                <w:rFonts w:eastAsia="Times New Roman"/>
                <w:b/>
                <w:bCs/>
              </w:rPr>
              <w:t>Aliases</w:t>
            </w:r>
          </w:p>
        </w:tc>
        <w:tc>
          <w:tcPr>
            <w:tcW w:w="0" w:type="auto"/>
            <w:vAlign w:val="center"/>
            <w:hideMark/>
          </w:tcPr>
          <w:p w14:paraId="105D4261" w14:textId="77777777" w:rsidR="00C51368" w:rsidRDefault="00E43BD9">
            <w:pPr>
              <w:rPr>
                <w:rFonts w:eastAsia="Times New Roman"/>
              </w:rPr>
            </w:pPr>
            <w:r>
              <w:rPr>
                <w:rFonts w:eastAsia="Times New Roman"/>
                <w:b/>
                <w:bCs/>
              </w:rPr>
              <w:t>Description</w:t>
            </w:r>
          </w:p>
        </w:tc>
      </w:tr>
      <w:tr w:rsidR="00C51368" w14:paraId="13A07732" w14:textId="77777777">
        <w:trPr>
          <w:divId w:val="92173121"/>
          <w:tblCellSpacing w:w="15" w:type="dxa"/>
        </w:trPr>
        <w:tc>
          <w:tcPr>
            <w:tcW w:w="0" w:type="auto"/>
            <w:gridSpan w:val="3"/>
            <w:vAlign w:val="center"/>
            <w:hideMark/>
          </w:tcPr>
          <w:p w14:paraId="6E4CCEA5" w14:textId="77777777"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14:paraId="36E95A70" w14:textId="77777777">
        <w:trPr>
          <w:divId w:val="92173121"/>
          <w:tblCellSpacing w:w="15" w:type="dxa"/>
        </w:trPr>
        <w:tc>
          <w:tcPr>
            <w:tcW w:w="0" w:type="auto"/>
            <w:vAlign w:val="center"/>
            <w:hideMark/>
          </w:tcPr>
          <w:p w14:paraId="0E097855" w14:textId="77777777" w:rsidR="00C51368" w:rsidRDefault="00E43BD9">
            <w:pPr>
              <w:rPr>
                <w:rFonts w:eastAsia="Times New Roman"/>
              </w:rPr>
            </w:pPr>
            <w:r>
              <w:rPr>
                <w:rFonts w:eastAsia="Times New Roman"/>
                <w:b/>
                <w:bCs/>
              </w:rPr>
              <w:t>Name</w:t>
            </w:r>
          </w:p>
        </w:tc>
        <w:tc>
          <w:tcPr>
            <w:tcW w:w="0" w:type="auto"/>
            <w:vAlign w:val="center"/>
            <w:hideMark/>
          </w:tcPr>
          <w:p w14:paraId="1C5A0D14" w14:textId="77777777" w:rsidR="00C51368" w:rsidRDefault="00E43BD9">
            <w:pPr>
              <w:rPr>
                <w:rFonts w:eastAsia="Times New Roman"/>
              </w:rPr>
            </w:pPr>
            <w:r>
              <w:rPr>
                <w:rFonts w:eastAsia="Times New Roman"/>
                <w:b/>
                <w:bCs/>
              </w:rPr>
              <w:t>Aliases</w:t>
            </w:r>
          </w:p>
        </w:tc>
        <w:tc>
          <w:tcPr>
            <w:tcW w:w="0" w:type="auto"/>
            <w:vAlign w:val="center"/>
            <w:hideMark/>
          </w:tcPr>
          <w:p w14:paraId="45B47495" w14:textId="77777777" w:rsidR="00C51368" w:rsidRDefault="00E43BD9">
            <w:pPr>
              <w:rPr>
                <w:rFonts w:eastAsia="Times New Roman"/>
              </w:rPr>
            </w:pPr>
            <w:r>
              <w:rPr>
                <w:rFonts w:eastAsia="Times New Roman"/>
                <w:b/>
                <w:bCs/>
              </w:rPr>
              <w:t>Description</w:t>
            </w:r>
          </w:p>
        </w:tc>
      </w:tr>
      <w:tr w:rsidR="00C51368" w14:paraId="3CCA12DD" w14:textId="77777777">
        <w:trPr>
          <w:divId w:val="92173121"/>
          <w:tblCellSpacing w:w="15" w:type="dxa"/>
        </w:trPr>
        <w:tc>
          <w:tcPr>
            <w:tcW w:w="0" w:type="auto"/>
            <w:vAlign w:val="center"/>
            <w:hideMark/>
          </w:tcPr>
          <w:p w14:paraId="313F3A27" w14:textId="77777777" w:rsidR="00C51368" w:rsidRDefault="00E43BD9">
            <w:pPr>
              <w:rPr>
                <w:rFonts w:eastAsia="Times New Roman"/>
              </w:rPr>
            </w:pPr>
            <w:r>
              <w:rPr>
                <w:rFonts w:eastAsia="Times New Roman"/>
                <w:b/>
                <w:bCs/>
              </w:rPr>
              <w:t>Name</w:t>
            </w:r>
          </w:p>
        </w:tc>
        <w:tc>
          <w:tcPr>
            <w:tcW w:w="0" w:type="auto"/>
            <w:vAlign w:val="center"/>
            <w:hideMark/>
          </w:tcPr>
          <w:p w14:paraId="61A6BE3C" w14:textId="77777777" w:rsidR="00C51368" w:rsidRDefault="00E43BD9">
            <w:pPr>
              <w:rPr>
                <w:rFonts w:eastAsia="Times New Roman"/>
              </w:rPr>
            </w:pPr>
            <w:r>
              <w:rPr>
                <w:rFonts w:eastAsia="Times New Roman"/>
                <w:b/>
                <w:bCs/>
              </w:rPr>
              <w:t>Aliases</w:t>
            </w:r>
          </w:p>
        </w:tc>
        <w:tc>
          <w:tcPr>
            <w:tcW w:w="0" w:type="auto"/>
            <w:vAlign w:val="center"/>
            <w:hideMark/>
          </w:tcPr>
          <w:p w14:paraId="54DCFC5B" w14:textId="77777777" w:rsidR="00C51368" w:rsidRDefault="00E43BD9">
            <w:pPr>
              <w:rPr>
                <w:rFonts w:eastAsia="Times New Roman"/>
              </w:rPr>
            </w:pPr>
            <w:r>
              <w:rPr>
                <w:rFonts w:eastAsia="Times New Roman"/>
                <w:b/>
                <w:bCs/>
              </w:rPr>
              <w:t>Description</w:t>
            </w:r>
          </w:p>
        </w:tc>
      </w:tr>
    </w:tbl>
    <w:p w14:paraId="2F428007" w14:textId="77777777"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1" w:history="1">
        <w:r>
          <w:rPr>
            <w:rStyle w:val="Hyperlink"/>
            <w:lang w:val="en-US"/>
          </w:rPr>
          <w:t>HL7 wiki</w:t>
        </w:r>
      </w:hyperlink>
      <w:r>
        <w:rPr>
          <w:lang w:val="en-US"/>
        </w:rPr>
        <w:t xml:space="preserve">. Feel free to add any you think are missing or engage with one of the </w:t>
      </w:r>
      <w:hyperlink r:id="rId42" w:history="1">
        <w:r>
          <w:rPr>
            <w:rStyle w:val="Hyperlink"/>
            <w:lang w:val="en-US"/>
          </w:rPr>
          <w:t>HL7 Work Groups</w:t>
        </w:r>
      </w:hyperlink>
      <w:r>
        <w:rPr>
          <w:lang w:val="en-US"/>
        </w:rPr>
        <w:t xml:space="preserve"> to submit a </w:t>
      </w:r>
      <w:hyperlink r:id="rId43" w:history="1">
        <w:r>
          <w:rPr>
            <w:rStyle w:val="Hyperlink"/>
            <w:lang w:val="en-US"/>
          </w:rPr>
          <w:t>proposal</w:t>
        </w:r>
      </w:hyperlink>
      <w:r>
        <w:rPr>
          <w:lang w:val="en-US"/>
        </w:rPr>
        <w:t xml:space="preserve"> to define a resource of particular interest. </w:t>
      </w:r>
    </w:p>
    <w:p w14:paraId="25365AEC" w14:textId="77777777" w:rsidR="00C51368" w:rsidRDefault="00E43BD9">
      <w:pPr>
        <w:pStyle w:val="Heading1"/>
        <w:rPr>
          <w:rFonts w:eastAsia="Times New Roman"/>
          <w:noProof/>
          <w:lang w:val="en-US"/>
        </w:rPr>
      </w:pPr>
      <w:r>
        <w:rPr>
          <w:rFonts w:eastAsia="Times New Roman"/>
          <w:noProof/>
          <w:lang w:val="en-US"/>
        </w:rPr>
        <w:t>backboneelement-definitions.html</w:t>
      </w:r>
    </w:p>
    <w:p w14:paraId="314AC310" w14:textId="77777777"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766B90B" w14:textId="77777777">
        <w:trPr>
          <w:divId w:val="619797375"/>
          <w:tblCellSpacing w:w="15" w:type="dxa"/>
        </w:trPr>
        <w:tc>
          <w:tcPr>
            <w:tcW w:w="0" w:type="auto"/>
            <w:vAlign w:val="center"/>
            <w:hideMark/>
          </w:tcPr>
          <w:p w14:paraId="1C2A008D" w14:textId="77777777" w:rsidR="00C51368" w:rsidRDefault="00E43BD9">
            <w:pPr>
              <w:rPr>
                <w:rFonts w:eastAsia="Times New Roman"/>
              </w:rPr>
            </w:pPr>
            <w:r>
              <w:rPr>
                <w:rFonts w:eastAsia="Times New Roman"/>
              </w:rPr>
              <w:lastRenderedPageBreak/>
              <w:t>Work Group</w:t>
            </w:r>
          </w:p>
        </w:tc>
        <w:tc>
          <w:tcPr>
            <w:tcW w:w="0" w:type="auto"/>
            <w:vAlign w:val="center"/>
            <w:hideMark/>
          </w:tcPr>
          <w:p w14:paraId="1263DC7E" w14:textId="77777777" w:rsidR="00C51368" w:rsidRDefault="001708AB">
            <w:pPr>
              <w:rPr>
                <w:rFonts w:eastAsia="Times New Roman"/>
              </w:rPr>
            </w:pPr>
            <w:hyperlink r:id="rId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C0E9B40" w14:textId="77777777" w:rsidR="00C51368" w:rsidRDefault="001708AB">
            <w:pPr>
              <w:rPr>
                <w:rFonts w:eastAsia="Times New Roman"/>
              </w:rPr>
            </w:pPr>
            <w:hyperlink r:id="rId45" w:anchor="status" w:history="1">
              <w:r w:rsidR="00E43BD9">
                <w:rPr>
                  <w:rStyle w:val="Hyperlink"/>
                  <w:rFonts w:eastAsia="Times New Roman"/>
                </w:rPr>
                <w:t>Ballot Status</w:t>
              </w:r>
            </w:hyperlink>
            <w:r w:rsidR="00E43BD9">
              <w:rPr>
                <w:rFonts w:eastAsia="Times New Roman"/>
              </w:rPr>
              <w:t xml:space="preserve">: </w:t>
            </w:r>
            <w:hyperlink r:id="rId46" w:anchor="pubs" w:history="1">
              <w:r w:rsidR="00E43BD9">
                <w:rPr>
                  <w:rStyle w:val="Hyperlink"/>
                  <w:rFonts w:eastAsia="Times New Roman"/>
                </w:rPr>
                <w:t>DSTU 2</w:t>
              </w:r>
            </w:hyperlink>
          </w:p>
        </w:tc>
      </w:tr>
    </w:tbl>
    <w:p w14:paraId="3AD5D02F" w14:textId="77777777" w:rsidR="00C51368" w:rsidRDefault="00E43BD9">
      <w:pPr>
        <w:pStyle w:val="Heading3"/>
        <w:spacing w:after="15" w:afterAutospacing="0"/>
        <w:divId w:val="619797375"/>
        <w:rPr>
          <w:rFonts w:eastAsia="Times New Roman"/>
          <w:lang w:val="en-US"/>
        </w:rPr>
      </w:pPr>
      <w:bookmarkStart w:id="1" w:name="def"/>
      <w:r>
        <w:rPr>
          <w:rFonts w:eastAsia="Times New Roman"/>
          <w:lang w:val="en-US"/>
        </w:rPr>
        <w:t>BackboneElement</w:t>
      </w:r>
    </w:p>
    <w:p w14:paraId="37A07836" w14:textId="77777777" w:rsidR="00C51368" w:rsidRDefault="00E43BD9">
      <w:pPr>
        <w:pStyle w:val="Heading1"/>
        <w:rPr>
          <w:rFonts w:eastAsia="Times New Roman"/>
          <w:noProof/>
          <w:lang w:val="en-US"/>
        </w:rPr>
      </w:pPr>
      <w:r>
        <w:rPr>
          <w:rFonts w:eastAsia="Times New Roman"/>
          <w:noProof/>
          <w:lang w:val="en-US"/>
        </w:rPr>
        <w:t>backboneelement.html</w:t>
      </w:r>
    </w:p>
    <w:p w14:paraId="223080FE" w14:textId="77777777"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5638986" w14:textId="77777777">
        <w:trPr>
          <w:divId w:val="1002006585"/>
          <w:tblCellSpacing w:w="15" w:type="dxa"/>
        </w:trPr>
        <w:tc>
          <w:tcPr>
            <w:tcW w:w="0" w:type="auto"/>
            <w:vAlign w:val="center"/>
            <w:hideMark/>
          </w:tcPr>
          <w:p w14:paraId="39D14DCA" w14:textId="77777777" w:rsidR="00C51368" w:rsidRDefault="00E43BD9">
            <w:pPr>
              <w:rPr>
                <w:rFonts w:eastAsia="Times New Roman"/>
              </w:rPr>
            </w:pPr>
            <w:r>
              <w:rPr>
                <w:rFonts w:eastAsia="Times New Roman"/>
              </w:rPr>
              <w:t>Work Group</w:t>
            </w:r>
          </w:p>
        </w:tc>
        <w:tc>
          <w:tcPr>
            <w:tcW w:w="0" w:type="auto"/>
            <w:vAlign w:val="center"/>
            <w:hideMark/>
          </w:tcPr>
          <w:p w14:paraId="2DA21D18" w14:textId="77777777" w:rsidR="00C51368" w:rsidRDefault="001708AB">
            <w:pPr>
              <w:rPr>
                <w:rFonts w:eastAsia="Times New Roman"/>
              </w:rPr>
            </w:pPr>
            <w:hyperlink r:id="rId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F42EBF9" w14:textId="77777777" w:rsidR="00C51368" w:rsidRDefault="001708AB">
            <w:pPr>
              <w:rPr>
                <w:rFonts w:eastAsia="Times New Roman"/>
              </w:rPr>
            </w:pPr>
            <w:hyperlink r:id="rId48" w:anchor="status" w:history="1">
              <w:r w:rsidR="00E43BD9">
                <w:rPr>
                  <w:rStyle w:val="Hyperlink"/>
                  <w:rFonts w:eastAsia="Times New Roman"/>
                </w:rPr>
                <w:t>Ballot Status</w:t>
              </w:r>
            </w:hyperlink>
            <w:r w:rsidR="00E43BD9">
              <w:rPr>
                <w:rFonts w:eastAsia="Times New Roman"/>
              </w:rPr>
              <w:t xml:space="preserve">: </w:t>
            </w:r>
            <w:hyperlink r:id="rId49" w:anchor="pubs" w:history="1">
              <w:r w:rsidR="00E43BD9">
                <w:rPr>
                  <w:rStyle w:val="Hyperlink"/>
                  <w:rFonts w:eastAsia="Times New Roman"/>
                </w:rPr>
                <w:t>DSTU 2</w:t>
              </w:r>
            </w:hyperlink>
          </w:p>
        </w:tc>
      </w:tr>
    </w:tbl>
    <w:p w14:paraId="569F99E4" w14:textId="77777777" w:rsidR="00C51368" w:rsidRDefault="00E43BD9">
      <w:pPr>
        <w:pStyle w:val="NormalWeb"/>
        <w:divId w:val="1002006585"/>
        <w:rPr>
          <w:lang w:val="en-US"/>
        </w:rPr>
      </w:pPr>
      <w:r>
        <w:rPr>
          <w:lang w:val="en-US"/>
        </w:rPr>
        <w:t xml:space="preserve">The base definition for elements defined as part of a resource definition. </w:t>
      </w:r>
      <w:hyperlink r:id="rId50" w:history="1">
        <w:r>
          <w:rPr>
            <w:rStyle w:val="Hyperlink"/>
            <w:lang w:val="en-US"/>
          </w:rPr>
          <w:t>Data Type</w:t>
        </w:r>
      </w:hyperlink>
      <w:r>
        <w:rPr>
          <w:lang w:val="en-US"/>
        </w:rPr>
        <w:t xml:space="preserve"> elements do not use this type. For instance, </w:t>
      </w:r>
      <w:hyperlink r:id="rId51"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14:paraId="43DFB338" w14:textId="77777777"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14:paraId="77EB3AB1" w14:textId="77777777"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14:paraId="16377FDB" w14:textId="77777777" w:rsidR="00C51368" w:rsidRDefault="00E43BD9">
      <w:pPr>
        <w:pStyle w:val="Heading2"/>
        <w:divId w:val="1002006585"/>
        <w:rPr>
          <w:rFonts w:eastAsia="Times New Roman"/>
          <w:lang w:val="en-US"/>
        </w:rPr>
      </w:pPr>
      <w:bookmarkStart w:id="3" w:name="summary"/>
      <w:r>
        <w:rPr>
          <w:rFonts w:eastAsia="Times New Roman"/>
          <w:lang w:val="en-US"/>
        </w:rPr>
        <w:t>Specializations</w:t>
      </w:r>
    </w:p>
    <w:p w14:paraId="6A30A93B" w14:textId="77777777"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14:paraId="67D930DF" w14:textId="77777777" w:rsidR="00C51368" w:rsidRDefault="00E43BD9">
      <w:pPr>
        <w:pStyle w:val="Heading1"/>
        <w:rPr>
          <w:rFonts w:eastAsia="Times New Roman"/>
          <w:noProof/>
          <w:lang w:val="en-US"/>
        </w:rPr>
      </w:pPr>
      <w:r>
        <w:rPr>
          <w:rFonts w:eastAsia="Times New Roman"/>
          <w:noProof/>
          <w:lang w:val="en-US"/>
        </w:rPr>
        <w:t>ballot-intro.html</w:t>
      </w:r>
    </w:p>
    <w:p w14:paraId="1234BF32" w14:textId="77777777"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14:paraId="3D13C399" w14:textId="77777777">
        <w:trPr>
          <w:divId w:val="1601374761"/>
          <w:tblCellSpacing w:w="15" w:type="dxa"/>
        </w:trPr>
        <w:tc>
          <w:tcPr>
            <w:tcW w:w="0" w:type="auto"/>
            <w:vAlign w:val="center"/>
            <w:hideMark/>
          </w:tcPr>
          <w:p w14:paraId="0C978F06" w14:textId="77777777" w:rsidR="00C51368" w:rsidRDefault="00E43BD9">
            <w:pPr>
              <w:rPr>
                <w:rFonts w:eastAsia="Times New Roman"/>
              </w:rPr>
            </w:pPr>
            <w:r>
              <w:rPr>
                <w:rFonts w:eastAsia="Times New Roman"/>
              </w:rPr>
              <w:t>Work Group</w:t>
            </w:r>
          </w:p>
        </w:tc>
        <w:tc>
          <w:tcPr>
            <w:tcW w:w="0" w:type="auto"/>
            <w:vAlign w:val="center"/>
            <w:hideMark/>
          </w:tcPr>
          <w:p w14:paraId="2D5692F3" w14:textId="77777777" w:rsidR="00C51368" w:rsidRDefault="001708AB">
            <w:pPr>
              <w:rPr>
                <w:rFonts w:eastAsia="Times New Roman"/>
              </w:rPr>
            </w:pPr>
            <w:hyperlink r:id="rId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D504FD6" w14:textId="77777777" w:rsidR="00C51368" w:rsidRDefault="001708AB">
            <w:pPr>
              <w:rPr>
                <w:rFonts w:eastAsia="Times New Roman"/>
              </w:rPr>
            </w:pPr>
            <w:hyperlink r:id="rId53" w:anchor="status" w:history="1">
              <w:r w:rsidR="00E43BD9">
                <w:rPr>
                  <w:rStyle w:val="Hyperlink"/>
                  <w:rFonts w:eastAsia="Times New Roman"/>
                </w:rPr>
                <w:t>Ballot Status</w:t>
              </w:r>
            </w:hyperlink>
            <w:r w:rsidR="00E43BD9">
              <w:rPr>
                <w:rFonts w:eastAsia="Times New Roman"/>
              </w:rPr>
              <w:t xml:space="preserve">: </w:t>
            </w:r>
            <w:hyperlink r:id="rId54" w:anchor="pubs" w:history="1">
              <w:r w:rsidR="00E43BD9">
                <w:rPr>
                  <w:rStyle w:val="Hyperlink"/>
                  <w:rFonts w:eastAsia="Times New Roman"/>
                </w:rPr>
                <w:t>None</w:t>
              </w:r>
            </w:hyperlink>
          </w:p>
        </w:tc>
      </w:tr>
    </w:tbl>
    <w:p w14:paraId="3A438BFD" w14:textId="77777777" w:rsidR="00C51368" w:rsidRDefault="00E43BD9">
      <w:pPr>
        <w:pStyle w:val="NormalWeb"/>
        <w:divId w:val="1601374761"/>
        <w:rPr>
          <w:lang w:val="en-US"/>
        </w:rPr>
      </w:pPr>
      <w:r>
        <w:rPr>
          <w:lang w:val="en-US"/>
        </w:rPr>
        <w:t xml:space="preserve">Hello and welcome to the second FHIR DSTU ballot! </w:t>
      </w:r>
    </w:p>
    <w:p w14:paraId="4C5E46B8" w14:textId="77777777"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5" w:history="1">
        <w:r>
          <w:rPr>
            <w:rStyle w:val="Hyperlink"/>
            <w:lang w:val="en-US"/>
          </w:rPr>
          <w:t>here</w:t>
        </w:r>
      </w:hyperlink>
      <w:r>
        <w:rPr>
          <w:lang w:val="en-US"/>
        </w:rPr>
        <w:t xml:space="preserve">. </w:t>
      </w:r>
    </w:p>
    <w:p w14:paraId="57CBEA91" w14:textId="77777777"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14:paraId="44F2A1D4" w14:textId="77777777"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6"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7" w:history="1">
        <w:r>
          <w:rPr>
            <w:rStyle w:val="Hyperlink"/>
            <w:lang w:val="en-US"/>
          </w:rPr>
          <w:t>Documentation</w:t>
        </w:r>
      </w:hyperlink>
      <w:r>
        <w:rPr>
          <w:lang w:val="en-US"/>
        </w:rPr>
        <w:t xml:space="preserve"> link and read through at least the following: </w:t>
      </w:r>
    </w:p>
    <w:p w14:paraId="2B372419" w14:textId="77777777" w:rsidR="00C51368" w:rsidRDefault="00E43BD9">
      <w:pPr>
        <w:pStyle w:val="NormalWeb"/>
        <w:divId w:val="1601374761"/>
        <w:rPr>
          <w:lang w:val="en-US"/>
        </w:rPr>
      </w:pPr>
      <w:r>
        <w:rPr>
          <w:lang w:val="en-US"/>
        </w:rPr>
        <w:t xml:space="preserve">For context: </w:t>
      </w:r>
    </w:p>
    <w:p w14:paraId="7D70A400"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8" w:history="1">
        <w:r>
          <w:rPr>
            <w:rStyle w:val="Hyperlink"/>
            <w:rFonts w:eastAsia="Times New Roman"/>
            <w:lang w:val="en-US"/>
          </w:rPr>
          <w:t>1 page Summary (Glossy)</w:t>
        </w:r>
      </w:hyperlink>
    </w:p>
    <w:p w14:paraId="65509ACB"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Developer's Introduction</w:t>
        </w:r>
      </w:hyperlink>
    </w:p>
    <w:p w14:paraId="604F5541"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Clinical Introduction</w:t>
        </w:r>
      </w:hyperlink>
    </w:p>
    <w:p w14:paraId="5E8693F3"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Overview &amp; Roadmap</w:t>
        </w:r>
      </w:hyperlink>
    </w:p>
    <w:p w14:paraId="6BE6BC59" w14:textId="77777777"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FHIR Timelines</w:t>
        </w:r>
      </w:hyperlink>
    </w:p>
    <w:p w14:paraId="0DD491D4" w14:textId="77777777" w:rsidR="00C51368" w:rsidRDefault="00E43BD9">
      <w:pPr>
        <w:pStyle w:val="NormalWeb"/>
        <w:divId w:val="1601374761"/>
        <w:rPr>
          <w:lang w:val="en-US"/>
        </w:rPr>
      </w:pPr>
      <w:r>
        <w:rPr>
          <w:lang w:val="en-US"/>
        </w:rPr>
        <w:t xml:space="preserve">To see scope: </w:t>
      </w:r>
    </w:p>
    <w:p w14:paraId="2EEB3048" w14:textId="77777777"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3"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14:paraId="0FA811D3" w14:textId="77777777" w:rsidR="00C51368" w:rsidRDefault="00E43BD9">
      <w:pPr>
        <w:pStyle w:val="NormalWeb"/>
        <w:divId w:val="1601374761"/>
        <w:rPr>
          <w:lang w:val="en-US"/>
        </w:rPr>
      </w:pPr>
      <w:r>
        <w:rPr>
          <w:lang w:val="en-US"/>
        </w:rPr>
        <w:t xml:space="preserve">To understand base approach: </w:t>
      </w:r>
    </w:p>
    <w:p w14:paraId="3DC0930F"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4" w:history="1">
        <w:r>
          <w:rPr>
            <w:rStyle w:val="Hyperlink"/>
            <w:rFonts w:eastAsia="Times New Roman"/>
            <w:lang w:val="en-US"/>
          </w:rPr>
          <w:t>Base Resource</w:t>
        </w:r>
      </w:hyperlink>
    </w:p>
    <w:p w14:paraId="1FD68443"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DomainResource</w:t>
        </w:r>
      </w:hyperlink>
    </w:p>
    <w:p w14:paraId="039CC1B4"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14:paraId="2FBFD52F"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14:paraId="6D6227CA" w14:textId="77777777"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14:paraId="699D67AB" w14:textId="77777777" w:rsidR="00C51368" w:rsidRDefault="00E43BD9">
      <w:pPr>
        <w:pStyle w:val="NormalWeb"/>
        <w:divId w:val="1601374761"/>
        <w:rPr>
          <w:lang w:val="en-US"/>
        </w:rPr>
      </w:pPr>
      <w:r>
        <w:rPr>
          <w:lang w:val="en-US"/>
        </w:rPr>
        <w:t xml:space="preserve">To understand key infrastructure: </w:t>
      </w:r>
    </w:p>
    <w:p w14:paraId="569EEB8E" w14:textId="77777777"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14:paraId="29BF77A9" w14:textId="77777777"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14:paraId="315E5667" w14:textId="77777777" w:rsidR="00C51368" w:rsidRDefault="00E43BD9">
      <w:pPr>
        <w:pStyle w:val="NormalWeb"/>
        <w:divId w:val="1601374761"/>
        <w:rPr>
          <w:lang w:val="en-US"/>
        </w:rPr>
      </w:pPr>
      <w:r>
        <w:rPr>
          <w:lang w:val="en-US"/>
        </w:rPr>
        <w:t xml:space="preserve">For context for this ballot: </w:t>
      </w:r>
    </w:p>
    <w:p w14:paraId="0B257640" w14:textId="77777777"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14:paraId="37363E02" w14:textId="77777777"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14:paraId="36F59484" w14:textId="77777777" w:rsidR="00C51368" w:rsidRDefault="00E43BD9">
      <w:pPr>
        <w:pStyle w:val="NormalWeb"/>
        <w:divId w:val="1601374761"/>
        <w:rPr>
          <w:lang w:val="en-US"/>
        </w:rPr>
      </w:pPr>
      <w:r>
        <w:rPr>
          <w:lang w:val="en-US"/>
        </w:rPr>
        <w:lastRenderedPageBreak/>
        <w:t xml:space="preserve">A few notes to consider: </w:t>
      </w:r>
    </w:p>
    <w:p w14:paraId="064F51DD" w14:textId="77777777"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14:paraId="2C0450D2" w14:textId="77777777"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14:paraId="3C9D5158" w14:textId="77777777"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and much other content from from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14:paraId="7A467AA0" w14:textId="77777777" w:rsidR="00C51368" w:rsidRDefault="00E43BD9">
      <w:pPr>
        <w:pStyle w:val="Heading3"/>
        <w:divId w:val="1601374761"/>
        <w:rPr>
          <w:rFonts w:eastAsia="Times New Roman"/>
          <w:lang w:val="en-US"/>
        </w:rPr>
      </w:pPr>
      <w:r>
        <w:rPr>
          <w:rFonts w:eastAsia="Times New Roman"/>
          <w:lang w:val="en-US"/>
        </w:rPr>
        <w:t>Balloting</w:t>
      </w:r>
    </w:p>
    <w:p w14:paraId="7CDB4E46" w14:textId="77777777"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14:paraId="0456C0E7" w14:textId="77777777"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14:paraId="0F331FEF" w14:textId="77777777"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14:paraId="375CC846" w14:textId="77777777"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14:paraId="7D7C04F6" w14:textId="77777777"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14:paraId="19D741EA" w14:textId="77777777"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14:paraId="72085AE3" w14:textId="77777777" w:rsidR="00C51368" w:rsidRDefault="00E43BD9">
      <w:pPr>
        <w:pStyle w:val="NormalWeb"/>
        <w:divId w:val="1601374761"/>
        <w:rPr>
          <w:lang w:val="en-US"/>
        </w:rPr>
      </w:pPr>
      <w:r>
        <w:rPr>
          <w:lang w:val="en-US"/>
        </w:rPr>
        <w:t xml:space="preserve">The HL7 FHIR Management Group (FMG) </w:t>
      </w:r>
    </w:p>
    <w:p w14:paraId="4593AF19" w14:textId="77777777" w:rsidR="00C51368" w:rsidRDefault="00E43BD9">
      <w:pPr>
        <w:pStyle w:val="Heading1"/>
        <w:rPr>
          <w:rFonts w:eastAsia="Times New Roman"/>
          <w:noProof/>
          <w:lang w:val="en-US"/>
        </w:rPr>
      </w:pPr>
      <w:r>
        <w:rPr>
          <w:rFonts w:eastAsia="Times New Roman"/>
          <w:noProof/>
          <w:lang w:val="en-US"/>
        </w:rPr>
        <w:t>book.html</w:t>
      </w:r>
    </w:p>
    <w:p w14:paraId="4DB13D01" w14:textId="77777777"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4428592A" wp14:editId="5AF17932">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14:paraId="237E30EC" w14:textId="77777777" w:rsidR="00C51368" w:rsidRDefault="00E43BD9">
      <w:pPr>
        <w:pStyle w:val="NormalWeb"/>
        <w:rPr>
          <w:lang w:val="en-US"/>
        </w:rPr>
      </w:pPr>
      <w:r>
        <w:rPr>
          <w:b/>
          <w:bCs/>
          <w:noProof/>
          <w:color w:val="800000"/>
          <w:lang w:val="en-US" w:eastAsia="en-US"/>
        </w:rPr>
        <w:drawing>
          <wp:inline distT="0" distB="0" distL="0" distR="0" wp14:anchorId="7CC3644D" wp14:editId="6EEBE8D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14:paraId="3B27943E" w14:textId="77777777" w:rsidR="00C51368" w:rsidRDefault="001708AB">
      <w:pPr>
        <w:rPr>
          <w:rFonts w:eastAsia="Times New Roman"/>
          <w:lang w:val="en-US"/>
        </w:rPr>
      </w:pPr>
      <w:r>
        <w:rPr>
          <w:rFonts w:eastAsia="Times New Roman"/>
          <w:lang w:val="en-US"/>
        </w:rPr>
        <w:pict w14:anchorId="6B4F63BA">
          <v:rect id="_x0000_i1025" style="width:0;height:1.5pt" o:hralign="center" o:hrstd="t" o:hr="t" fillcolor="#a0a0a0" stroked="f"/>
        </w:pict>
      </w:r>
    </w:p>
    <w:p w14:paraId="786EE570" w14:textId="77777777" w:rsidR="00C51368" w:rsidRDefault="00E43BD9">
      <w:pPr>
        <w:pStyle w:val="Heading2"/>
        <w:rPr>
          <w:rFonts w:eastAsia="Times New Roman"/>
          <w:lang w:val="en-US"/>
        </w:rPr>
      </w:pPr>
      <w:r>
        <w:rPr>
          <w:rFonts w:eastAsia="Times New Roman"/>
          <w:lang w:val="en-US"/>
        </w:rPr>
        <w:t>Table of Contents</w:t>
      </w:r>
    </w:p>
    <w:p w14:paraId="5164EE80" w14:textId="77777777" w:rsidR="00C51368" w:rsidRDefault="001708AB">
      <w:pPr>
        <w:rPr>
          <w:rFonts w:eastAsia="Times New Roman"/>
          <w:lang w:val="en-US"/>
        </w:rPr>
      </w:pPr>
      <w:r>
        <w:rPr>
          <w:rFonts w:eastAsia="Times New Roman"/>
          <w:lang w:val="en-US"/>
        </w:rPr>
        <w:pict w14:anchorId="5FB1D3A0">
          <v:rect id="_x0000_i1026" style="width:0;height:1.5pt" o:hralign="center" o:hrstd="t" o:hr="t" fillcolor="#a0a0a0" stroked="f"/>
        </w:pict>
      </w:r>
    </w:p>
    <w:p w14:paraId="281E853C" w14:textId="77777777" w:rsidR="00C51368" w:rsidRDefault="00E43BD9">
      <w:pPr>
        <w:pStyle w:val="Heading1"/>
        <w:rPr>
          <w:rFonts w:eastAsia="Times New Roman"/>
          <w:noProof/>
          <w:lang w:val="en-US"/>
        </w:rPr>
      </w:pPr>
      <w:r>
        <w:rPr>
          <w:rFonts w:eastAsia="Times New Roman"/>
          <w:noProof/>
          <w:lang w:val="en-US"/>
        </w:rPr>
        <w:t>cda-intro.html</w:t>
      </w:r>
    </w:p>
    <w:p w14:paraId="35EA1561" w14:textId="77777777"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140DAF0" w14:textId="77777777">
        <w:trPr>
          <w:divId w:val="297228332"/>
          <w:tblCellSpacing w:w="15" w:type="dxa"/>
        </w:trPr>
        <w:tc>
          <w:tcPr>
            <w:tcW w:w="0" w:type="auto"/>
            <w:vAlign w:val="center"/>
            <w:hideMark/>
          </w:tcPr>
          <w:p w14:paraId="7043081F" w14:textId="77777777" w:rsidR="00C51368" w:rsidRDefault="00E43BD9">
            <w:pPr>
              <w:rPr>
                <w:rFonts w:eastAsia="Times New Roman"/>
              </w:rPr>
            </w:pPr>
            <w:r>
              <w:rPr>
                <w:rFonts w:eastAsia="Times New Roman"/>
              </w:rPr>
              <w:t>Work Group</w:t>
            </w:r>
          </w:p>
        </w:tc>
        <w:tc>
          <w:tcPr>
            <w:tcW w:w="0" w:type="auto"/>
            <w:vAlign w:val="center"/>
            <w:hideMark/>
          </w:tcPr>
          <w:p w14:paraId="569B7DF4" w14:textId="77777777" w:rsidR="00C51368" w:rsidRDefault="001708AB">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14:paraId="263BDAAD" w14:textId="77777777" w:rsidR="00C51368" w:rsidRDefault="001708AB">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14:paraId="101C1CF4" w14:textId="77777777" w:rsidR="00C51368" w:rsidRDefault="00E43BD9">
      <w:pPr>
        <w:pStyle w:val="Heading3"/>
        <w:divId w:val="297228332"/>
        <w:rPr>
          <w:rFonts w:eastAsia="Times New Roman"/>
          <w:lang w:val="en-US"/>
        </w:rPr>
      </w:pPr>
      <w:r>
        <w:rPr>
          <w:rFonts w:eastAsia="Times New Roman"/>
          <w:lang w:val="en-US"/>
        </w:rPr>
        <w:t>What is CDA on FHIR?</w:t>
      </w:r>
    </w:p>
    <w:p w14:paraId="218F8878" w14:textId="77777777"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14:paraId="1A73368B"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14:paraId="510028E5"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14:paraId="0E2DAE17"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14:paraId="097C541E"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14:paraId="01B3B960"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14:paraId="66DB4D5F" w14:textId="77777777"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14:paraId="063429E2" w14:textId="77777777"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14:paraId="1A376A97" w14:textId="77777777" w:rsidR="00C51368" w:rsidRDefault="00E43BD9">
      <w:pPr>
        <w:pStyle w:val="Heading3"/>
        <w:divId w:val="297228332"/>
        <w:rPr>
          <w:rFonts w:eastAsia="Times New Roman"/>
          <w:lang w:val="en-US"/>
        </w:rPr>
      </w:pPr>
      <w:r>
        <w:rPr>
          <w:rFonts w:eastAsia="Times New Roman"/>
          <w:lang w:val="en-US"/>
        </w:rPr>
        <w:t>Scope of the CDA on FHIR</w:t>
      </w:r>
    </w:p>
    <w:p w14:paraId="5B00F221" w14:textId="77777777"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14:paraId="4E55BC92" w14:textId="77777777" w:rsidR="00C51368" w:rsidRDefault="00E43BD9">
      <w:pPr>
        <w:pStyle w:val="Heading3"/>
        <w:divId w:val="297228332"/>
        <w:rPr>
          <w:rFonts w:eastAsia="Times New Roman"/>
          <w:lang w:val="en-US"/>
        </w:rPr>
      </w:pPr>
      <w:r>
        <w:rPr>
          <w:rFonts w:eastAsia="Times New Roman"/>
          <w:lang w:val="en-US"/>
        </w:rPr>
        <w:t>Goals and Design Principles</w:t>
      </w:r>
    </w:p>
    <w:p w14:paraId="4A300C0C" w14:textId="77777777" w:rsidR="00C51368" w:rsidRDefault="00E43BD9">
      <w:pPr>
        <w:pStyle w:val="NormalWeb"/>
        <w:divId w:val="297228332"/>
        <w:rPr>
          <w:lang w:val="en-US"/>
        </w:rPr>
      </w:pPr>
      <w:r>
        <w:rPr>
          <w:lang w:val="en-US"/>
        </w:rPr>
        <w:t xml:space="preserve">The goals of the CDA on FHIR are: </w:t>
      </w:r>
    </w:p>
    <w:p w14:paraId="304B0E7D"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14:paraId="4A779AFD"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14:paraId="6981C3FC"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14:paraId="32487FDA"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14:paraId="225D97DA"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14:paraId="7B974EDF"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14:paraId="76B9C88E"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14:paraId="504FE00D"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14:paraId="2353454A" w14:textId="77777777"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14:paraId="4C95F74E" w14:textId="77777777"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14:paraId="303D59DB"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14:paraId="3CACFD53"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14:paraId="537F4007"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14:paraId="53C83571"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14:paraId="42B71547"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14:paraId="04B82DD9"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14:paraId="28C38446"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14:paraId="6FB62BDF"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14:paraId="3ABDFDED"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14:paraId="25C346F0" w14:textId="77777777"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14:paraId="4F8536DC" w14:textId="77777777"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14:paraId="44966F50" w14:textId="77777777" w:rsidR="00C51368" w:rsidRDefault="00E43BD9">
      <w:pPr>
        <w:pStyle w:val="Heading3"/>
        <w:divId w:val="297228332"/>
        <w:rPr>
          <w:rFonts w:eastAsia="Times New Roman"/>
          <w:lang w:val="en-US"/>
        </w:rPr>
      </w:pPr>
      <w:r>
        <w:rPr>
          <w:rFonts w:eastAsia="Times New Roman"/>
          <w:lang w:val="en-US"/>
        </w:rPr>
        <w:t>Major Components of a CDA on FHIR Document</w:t>
      </w:r>
    </w:p>
    <w:p w14:paraId="5A391E49" w14:textId="77777777"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14:paraId="5C4BC8A2" w14:textId="77777777" w:rsidR="00C51368" w:rsidRDefault="00E43BD9">
      <w:pPr>
        <w:pStyle w:val="Heading3"/>
        <w:divId w:val="297228332"/>
        <w:rPr>
          <w:rFonts w:eastAsia="Times New Roman"/>
          <w:lang w:val="en-US"/>
        </w:rPr>
      </w:pPr>
      <w:r>
        <w:rPr>
          <w:rFonts w:eastAsia="Times New Roman"/>
          <w:lang w:val="en-US"/>
        </w:rPr>
        <w:t>Human Readability and Rendering CDA Documents</w:t>
      </w:r>
    </w:p>
    <w:p w14:paraId="625CE131" w14:textId="77777777"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14:paraId="2037F5AF"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14:paraId="1DD90F19"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14:paraId="2B24E15D"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14:paraId="40E677DD"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14:paraId="64913346" w14:textId="77777777"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14:paraId="3168E40A" w14:textId="77777777"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14:paraId="200124C8" w14:textId="77777777" w:rsidR="00C51368" w:rsidRDefault="00E43BD9">
      <w:pPr>
        <w:pStyle w:val="Heading1"/>
        <w:rPr>
          <w:rFonts w:eastAsia="Times New Roman"/>
          <w:noProof/>
          <w:lang w:val="en-US"/>
        </w:rPr>
      </w:pPr>
      <w:r>
        <w:rPr>
          <w:rFonts w:eastAsia="Times New Roman"/>
          <w:noProof/>
          <w:lang w:val="en-US"/>
        </w:rPr>
        <w:t>change.html</w:t>
      </w:r>
    </w:p>
    <w:p w14:paraId="66ECDBA1" w14:textId="77777777"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EBF98E1" w14:textId="77777777">
        <w:trPr>
          <w:divId w:val="1320579058"/>
          <w:tblCellSpacing w:w="15" w:type="dxa"/>
        </w:trPr>
        <w:tc>
          <w:tcPr>
            <w:tcW w:w="0" w:type="auto"/>
            <w:vAlign w:val="center"/>
            <w:hideMark/>
          </w:tcPr>
          <w:p w14:paraId="27B29A90" w14:textId="77777777" w:rsidR="00C51368" w:rsidRDefault="00E43BD9">
            <w:pPr>
              <w:rPr>
                <w:rFonts w:eastAsia="Times New Roman"/>
              </w:rPr>
            </w:pPr>
            <w:r>
              <w:rPr>
                <w:rFonts w:eastAsia="Times New Roman"/>
              </w:rPr>
              <w:t>Work Group</w:t>
            </w:r>
          </w:p>
        </w:tc>
        <w:tc>
          <w:tcPr>
            <w:tcW w:w="0" w:type="auto"/>
            <w:vAlign w:val="center"/>
            <w:hideMark/>
          </w:tcPr>
          <w:p w14:paraId="09E04F72" w14:textId="77777777" w:rsidR="00C51368" w:rsidRDefault="001708AB">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D5486AD" w14:textId="77777777" w:rsidR="00C51368" w:rsidRDefault="001708AB">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14:paraId="0758B74C" w14:textId="77777777"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14:paraId="717CA3FE" w14:textId="77777777"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14:paraId="55AC28C1" w14:textId="77777777"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14:paraId="48A45A17" w14:textId="77777777"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14:paraId="6421065C" w14:textId="77777777" w:rsidR="00C51368" w:rsidRDefault="00E43BD9">
      <w:pPr>
        <w:divId w:val="1320579058"/>
        <w:rPr>
          <w:rFonts w:eastAsia="Times New Roman"/>
          <w:lang w:val="en-US"/>
        </w:rPr>
      </w:pPr>
      <w:r>
        <w:rPr>
          <w:rFonts w:eastAsia="Times New Roman"/>
          <w:noProof/>
          <w:lang w:val="en-US" w:eastAsia="en-US"/>
        </w:rPr>
        <w:drawing>
          <wp:inline distT="0" distB="0" distL="0" distR="0" wp14:anchorId="4410811C" wp14:editId="4835DCCC">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14:paraId="61FDE7BD" w14:textId="77777777"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14:paraId="64B02236" w14:textId="77777777"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14:paraId="541D68AD" w14:textId="77777777"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14:paraId="0745A6BE" w14:textId="77777777"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14:paraId="161A7E19" w14:textId="77777777"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14:paraId="11644BF8" w14:textId="77777777"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14:paraId="4FC31620" w14:textId="77777777" w:rsidR="00C51368" w:rsidRDefault="00E43BD9">
      <w:pPr>
        <w:pStyle w:val="NormalWeb"/>
        <w:divId w:val="1320579058"/>
        <w:rPr>
          <w:lang w:val="en-US"/>
        </w:rPr>
      </w:pPr>
      <w:r>
        <w:rPr>
          <w:b/>
          <w:bCs/>
          <w:lang w:val="en-US"/>
        </w:rPr>
        <w:t>References</w:t>
      </w:r>
    </w:p>
    <w:p w14:paraId="0A34A9D6"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14:paraId="216432E9"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14:paraId="1C01E904"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14:paraId="1055062A"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14:paraId="28DA2637"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14:paraId="53F8E538" w14:textId="77777777"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New York : Basic Books, 2012.</w:t>
      </w:r>
    </w:p>
    <w:p w14:paraId="0E7E7C00" w14:textId="77777777" w:rsidR="00C51368" w:rsidRDefault="001708AB">
      <w:pPr>
        <w:divId w:val="1320579058"/>
        <w:rPr>
          <w:rFonts w:eastAsia="Times New Roman"/>
          <w:lang w:val="en-US"/>
        </w:rPr>
      </w:pPr>
      <w:r>
        <w:rPr>
          <w:rFonts w:eastAsia="Times New Roman"/>
          <w:lang w:val="en-US"/>
        </w:rPr>
        <w:pict w14:anchorId="55645ED7">
          <v:rect id="_x0000_i1027" style="width:0;height:1.5pt" o:hralign="center" o:hrstd="t" o:hr="t" fillcolor="#a0a0a0" stroked="f"/>
        </w:pict>
      </w:r>
    </w:p>
    <w:p w14:paraId="2567B9A2" w14:textId="77777777"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14:paraId="17494715" w14:textId="77777777" w:rsidR="00C51368" w:rsidRDefault="00E43BD9">
      <w:pPr>
        <w:pStyle w:val="Heading1"/>
        <w:rPr>
          <w:rFonts w:eastAsia="Times New Roman"/>
          <w:noProof/>
          <w:lang w:val="en-US"/>
        </w:rPr>
      </w:pPr>
      <w:r>
        <w:rPr>
          <w:rFonts w:eastAsia="Times New Roman"/>
          <w:noProof/>
          <w:lang w:val="en-US"/>
        </w:rPr>
        <w:t>changelist.html</w:t>
      </w:r>
    </w:p>
    <w:p w14:paraId="7138B230" w14:textId="77777777" w:rsidR="00C51368" w:rsidRDefault="00E43BD9">
      <w:pPr>
        <w:pStyle w:val="Heading2"/>
        <w:divId w:val="1353409460"/>
        <w:rPr>
          <w:rFonts w:eastAsia="Times New Roman"/>
          <w:lang w:val="en-US"/>
        </w:rPr>
      </w:pPr>
      <w:r>
        <w:rPr>
          <w:rFonts w:eastAsia="Times New Roman"/>
          <w:lang w:val="en-US"/>
        </w:rPr>
        <w:t>FHIR Change History</w:t>
      </w:r>
    </w:p>
    <w:p w14:paraId="2718D92B" w14:textId="77777777" w:rsidR="00C51368" w:rsidRDefault="00E43BD9">
      <w:pPr>
        <w:pStyle w:val="Heading1"/>
        <w:rPr>
          <w:rFonts w:eastAsia="Times New Roman"/>
          <w:noProof/>
          <w:lang w:val="en-US"/>
        </w:rPr>
      </w:pPr>
      <w:r>
        <w:rPr>
          <w:rFonts w:eastAsia="Times New Roman"/>
          <w:noProof/>
          <w:lang w:val="en-US"/>
        </w:rPr>
        <w:lastRenderedPageBreak/>
        <w:t>clinical.html</w:t>
      </w:r>
    </w:p>
    <w:p w14:paraId="7F5018AA" w14:textId="77777777"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2C39E70" w14:textId="77777777">
        <w:trPr>
          <w:divId w:val="552932444"/>
          <w:tblCellSpacing w:w="15" w:type="dxa"/>
        </w:trPr>
        <w:tc>
          <w:tcPr>
            <w:tcW w:w="0" w:type="auto"/>
            <w:vAlign w:val="center"/>
            <w:hideMark/>
          </w:tcPr>
          <w:p w14:paraId="3ECF2DFD" w14:textId="77777777" w:rsidR="00C51368" w:rsidRDefault="00E43BD9">
            <w:pPr>
              <w:rPr>
                <w:rFonts w:eastAsia="Times New Roman"/>
              </w:rPr>
            </w:pPr>
            <w:r>
              <w:rPr>
                <w:rFonts w:eastAsia="Times New Roman"/>
              </w:rPr>
              <w:t>Work Group</w:t>
            </w:r>
          </w:p>
        </w:tc>
        <w:tc>
          <w:tcPr>
            <w:tcW w:w="0" w:type="auto"/>
            <w:vAlign w:val="center"/>
            <w:hideMark/>
          </w:tcPr>
          <w:p w14:paraId="2D24230B" w14:textId="77777777" w:rsidR="00C51368" w:rsidRDefault="001708AB">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E61388F" w14:textId="77777777" w:rsidR="00C51368" w:rsidRDefault="001708AB">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14:paraId="35A21C62" w14:textId="77777777"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14:paraId="73EA86B2" w14:textId="77777777">
        <w:trPr>
          <w:divId w:val="552932444"/>
          <w:tblCellSpacing w:w="15" w:type="dxa"/>
        </w:trPr>
        <w:tc>
          <w:tcPr>
            <w:tcW w:w="0" w:type="auto"/>
            <w:vAlign w:val="center"/>
            <w:hideMark/>
          </w:tcPr>
          <w:p w14:paraId="2727B272" w14:textId="77777777" w:rsidR="00C51368" w:rsidRDefault="00E43BD9">
            <w:pPr>
              <w:rPr>
                <w:rFonts w:eastAsia="Times New Roman"/>
              </w:rPr>
            </w:pPr>
            <w:r>
              <w:rPr>
                <w:rFonts w:eastAsia="Times New Roman"/>
                <w:b/>
                <w:bCs/>
              </w:rPr>
              <w:t>Name</w:t>
            </w:r>
          </w:p>
        </w:tc>
        <w:tc>
          <w:tcPr>
            <w:tcW w:w="0" w:type="auto"/>
            <w:vAlign w:val="center"/>
            <w:hideMark/>
          </w:tcPr>
          <w:p w14:paraId="38F586E5" w14:textId="77777777" w:rsidR="00C51368" w:rsidRDefault="00E43BD9">
            <w:pPr>
              <w:rPr>
                <w:rFonts w:eastAsia="Times New Roman"/>
              </w:rPr>
            </w:pPr>
            <w:r>
              <w:rPr>
                <w:rFonts w:eastAsia="Times New Roman"/>
                <w:b/>
                <w:bCs/>
              </w:rPr>
              <w:t>Aliases</w:t>
            </w:r>
          </w:p>
        </w:tc>
        <w:tc>
          <w:tcPr>
            <w:tcW w:w="0" w:type="auto"/>
            <w:vAlign w:val="center"/>
            <w:hideMark/>
          </w:tcPr>
          <w:p w14:paraId="3E44E3F8" w14:textId="77777777" w:rsidR="00C51368" w:rsidRDefault="00E43BD9">
            <w:pPr>
              <w:rPr>
                <w:rFonts w:eastAsia="Times New Roman"/>
              </w:rPr>
            </w:pPr>
            <w:r>
              <w:rPr>
                <w:rFonts w:eastAsia="Times New Roman"/>
                <w:b/>
                <w:bCs/>
              </w:rPr>
              <w:t>Description</w:t>
            </w:r>
          </w:p>
        </w:tc>
      </w:tr>
      <w:tr w:rsidR="00C51368" w14:paraId="568353CA" w14:textId="77777777">
        <w:trPr>
          <w:divId w:val="552932444"/>
          <w:tblCellSpacing w:w="15" w:type="dxa"/>
        </w:trPr>
        <w:tc>
          <w:tcPr>
            <w:tcW w:w="0" w:type="auto"/>
            <w:vAlign w:val="center"/>
            <w:hideMark/>
          </w:tcPr>
          <w:p w14:paraId="073E4032" w14:textId="77777777" w:rsidR="00C51368" w:rsidRDefault="00E43BD9">
            <w:pPr>
              <w:rPr>
                <w:rFonts w:eastAsia="Times New Roman"/>
              </w:rPr>
            </w:pPr>
            <w:r>
              <w:rPr>
                <w:rFonts w:eastAsia="Times New Roman"/>
                <w:b/>
                <w:bCs/>
              </w:rPr>
              <w:t>Name</w:t>
            </w:r>
          </w:p>
        </w:tc>
        <w:tc>
          <w:tcPr>
            <w:tcW w:w="0" w:type="auto"/>
            <w:vAlign w:val="center"/>
            <w:hideMark/>
          </w:tcPr>
          <w:p w14:paraId="7A31766F" w14:textId="77777777" w:rsidR="00C51368" w:rsidRDefault="00E43BD9">
            <w:pPr>
              <w:rPr>
                <w:rFonts w:eastAsia="Times New Roman"/>
              </w:rPr>
            </w:pPr>
            <w:r>
              <w:rPr>
                <w:rFonts w:eastAsia="Times New Roman"/>
                <w:b/>
                <w:bCs/>
              </w:rPr>
              <w:t>Aliases</w:t>
            </w:r>
          </w:p>
        </w:tc>
        <w:tc>
          <w:tcPr>
            <w:tcW w:w="0" w:type="auto"/>
            <w:vAlign w:val="center"/>
            <w:hideMark/>
          </w:tcPr>
          <w:p w14:paraId="569969F9" w14:textId="77777777" w:rsidR="00C51368" w:rsidRDefault="00E43BD9">
            <w:pPr>
              <w:rPr>
                <w:rFonts w:eastAsia="Times New Roman"/>
              </w:rPr>
            </w:pPr>
            <w:r>
              <w:rPr>
                <w:rFonts w:eastAsia="Times New Roman"/>
                <w:b/>
                <w:bCs/>
              </w:rPr>
              <w:t>Description</w:t>
            </w:r>
          </w:p>
        </w:tc>
      </w:tr>
      <w:tr w:rsidR="00C51368" w14:paraId="53A219E2" w14:textId="77777777">
        <w:trPr>
          <w:divId w:val="552932444"/>
          <w:tblCellSpacing w:w="15" w:type="dxa"/>
        </w:trPr>
        <w:tc>
          <w:tcPr>
            <w:tcW w:w="0" w:type="auto"/>
            <w:vAlign w:val="center"/>
            <w:hideMark/>
          </w:tcPr>
          <w:p w14:paraId="07326087" w14:textId="77777777" w:rsidR="00C51368" w:rsidRDefault="00E43BD9">
            <w:pPr>
              <w:rPr>
                <w:rFonts w:eastAsia="Times New Roman"/>
              </w:rPr>
            </w:pPr>
            <w:r>
              <w:rPr>
                <w:rFonts w:eastAsia="Times New Roman"/>
                <w:b/>
                <w:bCs/>
              </w:rPr>
              <w:t>Name</w:t>
            </w:r>
          </w:p>
        </w:tc>
        <w:tc>
          <w:tcPr>
            <w:tcW w:w="0" w:type="auto"/>
            <w:vAlign w:val="center"/>
            <w:hideMark/>
          </w:tcPr>
          <w:p w14:paraId="32ADBCFD" w14:textId="77777777" w:rsidR="00C51368" w:rsidRDefault="00E43BD9">
            <w:pPr>
              <w:rPr>
                <w:rFonts w:eastAsia="Times New Roman"/>
              </w:rPr>
            </w:pPr>
            <w:r>
              <w:rPr>
                <w:rFonts w:eastAsia="Times New Roman"/>
                <w:b/>
                <w:bCs/>
              </w:rPr>
              <w:t>Aliases</w:t>
            </w:r>
          </w:p>
        </w:tc>
        <w:tc>
          <w:tcPr>
            <w:tcW w:w="0" w:type="auto"/>
            <w:vAlign w:val="center"/>
            <w:hideMark/>
          </w:tcPr>
          <w:p w14:paraId="4E37F440" w14:textId="77777777" w:rsidR="00C51368" w:rsidRDefault="00E43BD9">
            <w:pPr>
              <w:rPr>
                <w:rFonts w:eastAsia="Times New Roman"/>
              </w:rPr>
            </w:pPr>
            <w:r>
              <w:rPr>
                <w:rFonts w:eastAsia="Times New Roman"/>
                <w:b/>
                <w:bCs/>
              </w:rPr>
              <w:t>Description</w:t>
            </w:r>
          </w:p>
        </w:tc>
      </w:tr>
      <w:tr w:rsidR="00C51368" w14:paraId="1CB99F18" w14:textId="77777777">
        <w:trPr>
          <w:divId w:val="552932444"/>
          <w:tblCellSpacing w:w="15" w:type="dxa"/>
        </w:trPr>
        <w:tc>
          <w:tcPr>
            <w:tcW w:w="0" w:type="auto"/>
            <w:vAlign w:val="center"/>
            <w:hideMark/>
          </w:tcPr>
          <w:p w14:paraId="0CC7DCC1" w14:textId="77777777" w:rsidR="00C51368" w:rsidRDefault="00E43BD9">
            <w:pPr>
              <w:rPr>
                <w:rFonts w:eastAsia="Times New Roman"/>
              </w:rPr>
            </w:pPr>
            <w:r>
              <w:rPr>
                <w:rFonts w:eastAsia="Times New Roman"/>
                <w:b/>
                <w:bCs/>
              </w:rPr>
              <w:t>Name</w:t>
            </w:r>
          </w:p>
        </w:tc>
        <w:tc>
          <w:tcPr>
            <w:tcW w:w="0" w:type="auto"/>
            <w:vAlign w:val="center"/>
            <w:hideMark/>
          </w:tcPr>
          <w:p w14:paraId="6A6C8FEF" w14:textId="77777777" w:rsidR="00C51368" w:rsidRDefault="00E43BD9">
            <w:pPr>
              <w:rPr>
                <w:rFonts w:eastAsia="Times New Roman"/>
              </w:rPr>
            </w:pPr>
            <w:r>
              <w:rPr>
                <w:rFonts w:eastAsia="Times New Roman"/>
                <w:b/>
                <w:bCs/>
              </w:rPr>
              <w:t>Aliases</w:t>
            </w:r>
          </w:p>
        </w:tc>
        <w:tc>
          <w:tcPr>
            <w:tcW w:w="0" w:type="auto"/>
            <w:vAlign w:val="center"/>
            <w:hideMark/>
          </w:tcPr>
          <w:p w14:paraId="61DAAA06" w14:textId="77777777" w:rsidR="00C51368" w:rsidRDefault="00E43BD9">
            <w:pPr>
              <w:rPr>
                <w:rFonts w:eastAsia="Times New Roman"/>
              </w:rPr>
            </w:pPr>
            <w:r>
              <w:rPr>
                <w:rFonts w:eastAsia="Times New Roman"/>
                <w:b/>
                <w:bCs/>
              </w:rPr>
              <w:t>Description</w:t>
            </w:r>
          </w:p>
        </w:tc>
      </w:tr>
    </w:tbl>
    <w:p w14:paraId="18191950" w14:textId="77777777"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14:paraId="15ECD161" w14:textId="77777777" w:rsidR="00C51368" w:rsidRDefault="00E43BD9">
      <w:pPr>
        <w:pStyle w:val="Heading1"/>
        <w:rPr>
          <w:rFonts w:eastAsia="Times New Roman"/>
          <w:noProof/>
          <w:lang w:val="en-US"/>
        </w:rPr>
      </w:pPr>
      <w:r>
        <w:rPr>
          <w:rFonts w:eastAsia="Times New Roman"/>
          <w:noProof/>
          <w:lang w:val="en-US"/>
        </w:rPr>
        <w:t>comparison-cda.html</w:t>
      </w:r>
    </w:p>
    <w:p w14:paraId="39293C5F" w14:textId="77777777"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78F38BA" w14:textId="77777777">
        <w:trPr>
          <w:divId w:val="300841383"/>
          <w:tblCellSpacing w:w="15" w:type="dxa"/>
        </w:trPr>
        <w:tc>
          <w:tcPr>
            <w:tcW w:w="0" w:type="auto"/>
            <w:vAlign w:val="center"/>
            <w:hideMark/>
          </w:tcPr>
          <w:p w14:paraId="7DFDE2F2" w14:textId="77777777" w:rsidR="00C51368" w:rsidRDefault="00E43BD9">
            <w:pPr>
              <w:rPr>
                <w:rFonts w:eastAsia="Times New Roman"/>
              </w:rPr>
            </w:pPr>
            <w:r>
              <w:rPr>
                <w:rFonts w:eastAsia="Times New Roman"/>
              </w:rPr>
              <w:t>Work Group</w:t>
            </w:r>
          </w:p>
        </w:tc>
        <w:tc>
          <w:tcPr>
            <w:tcW w:w="0" w:type="auto"/>
            <w:vAlign w:val="center"/>
            <w:hideMark/>
          </w:tcPr>
          <w:p w14:paraId="0FF86756" w14:textId="77777777" w:rsidR="00C51368" w:rsidRDefault="001708AB">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7A106D0" w14:textId="77777777" w:rsidR="00C51368" w:rsidRDefault="001708AB">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14:paraId="1C7FDEE9" w14:textId="77777777"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14:paraId="709751FB" w14:textId="77777777"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14:paraId="7830F301" w14:textId="77777777" w:rsidR="00C51368" w:rsidRDefault="00E43BD9">
      <w:pPr>
        <w:pStyle w:val="Heading3"/>
        <w:divId w:val="300841383"/>
        <w:rPr>
          <w:rFonts w:eastAsia="Times New Roman"/>
          <w:lang w:val="en-US"/>
        </w:rPr>
      </w:pPr>
      <w:r>
        <w:rPr>
          <w:rFonts w:eastAsia="Times New Roman"/>
          <w:lang w:val="en-US"/>
        </w:rPr>
        <w:t>CDA Similarities and Differences</w:t>
      </w:r>
    </w:p>
    <w:p w14:paraId="08E77211" w14:textId="77777777"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14:paraId="320F9DAA" w14:textId="77777777"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14:paraId="1C205209" w14:textId="77777777"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14:paraId="1EF7DD7E" w14:textId="77777777"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14:paraId="25F8E36C" w14:textId="77777777"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14:paraId="583965FF" w14:textId="77777777" w:rsidR="00C51368" w:rsidRDefault="00E43BD9">
      <w:pPr>
        <w:pStyle w:val="Heading3"/>
        <w:divId w:val="300841383"/>
        <w:rPr>
          <w:rFonts w:eastAsia="Times New Roman"/>
          <w:lang w:val="en-US"/>
        </w:rPr>
      </w:pPr>
      <w:r>
        <w:rPr>
          <w:rFonts w:eastAsia="Times New Roman"/>
          <w:lang w:val="en-US"/>
        </w:rPr>
        <w:t>CDA Interoperability Considerations</w:t>
      </w:r>
    </w:p>
    <w:p w14:paraId="2D0AD795" w14:textId="77777777"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14:paraId="13FD30D8" w14:textId="77777777"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14:paraId="73478D68" w14:textId="77777777"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14:paraId="1B08BECD" w14:textId="77777777"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14:paraId="398C873B" w14:textId="77777777" w:rsidR="00C51368" w:rsidRDefault="00E43BD9">
      <w:pPr>
        <w:pStyle w:val="Heading1"/>
        <w:rPr>
          <w:rFonts w:eastAsia="Times New Roman"/>
          <w:noProof/>
          <w:lang w:val="en-US"/>
        </w:rPr>
      </w:pPr>
      <w:r>
        <w:rPr>
          <w:rFonts w:eastAsia="Times New Roman"/>
          <w:noProof/>
          <w:lang w:val="en-US"/>
        </w:rPr>
        <w:t>comparison-other.html</w:t>
      </w:r>
    </w:p>
    <w:p w14:paraId="5F2CA438" w14:textId="77777777"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FAC2066" w14:textId="77777777">
        <w:trPr>
          <w:divId w:val="951013799"/>
          <w:tblCellSpacing w:w="15" w:type="dxa"/>
        </w:trPr>
        <w:tc>
          <w:tcPr>
            <w:tcW w:w="0" w:type="auto"/>
            <w:vAlign w:val="center"/>
            <w:hideMark/>
          </w:tcPr>
          <w:p w14:paraId="4EA4E49D" w14:textId="77777777" w:rsidR="00C51368" w:rsidRDefault="00E43BD9">
            <w:pPr>
              <w:rPr>
                <w:rFonts w:eastAsia="Times New Roman"/>
              </w:rPr>
            </w:pPr>
            <w:r>
              <w:rPr>
                <w:rFonts w:eastAsia="Times New Roman"/>
              </w:rPr>
              <w:t>Work Group</w:t>
            </w:r>
          </w:p>
        </w:tc>
        <w:tc>
          <w:tcPr>
            <w:tcW w:w="0" w:type="auto"/>
            <w:vAlign w:val="center"/>
            <w:hideMark/>
          </w:tcPr>
          <w:p w14:paraId="26E346EF" w14:textId="77777777" w:rsidR="00C51368" w:rsidRDefault="001708AB">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82507E0" w14:textId="77777777" w:rsidR="00C51368" w:rsidRDefault="001708AB">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14:paraId="4963C4FE" w14:textId="77777777"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14:paraId="1389193F" w14:textId="77777777" w:rsidR="00C51368" w:rsidRDefault="00E43BD9">
      <w:pPr>
        <w:pStyle w:val="Heading3"/>
        <w:divId w:val="951013799"/>
        <w:rPr>
          <w:rFonts w:eastAsia="Times New Roman"/>
          <w:lang w:val="en-US"/>
        </w:rPr>
      </w:pPr>
      <w:r>
        <w:rPr>
          <w:rFonts w:eastAsia="Times New Roman"/>
          <w:lang w:val="en-US"/>
        </w:rPr>
        <w:t>EHR Functional Model (EHR-FM)</w:t>
      </w:r>
    </w:p>
    <w:p w14:paraId="0D9A389E" w14:textId="77777777"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14:paraId="707AB7BF" w14:textId="77777777" w:rsidR="00C51368" w:rsidRDefault="00E43BD9">
      <w:pPr>
        <w:pStyle w:val="Heading3"/>
        <w:divId w:val="951013799"/>
        <w:rPr>
          <w:rFonts w:eastAsia="Times New Roman"/>
          <w:lang w:val="en-US"/>
        </w:rPr>
      </w:pPr>
      <w:r>
        <w:rPr>
          <w:rFonts w:eastAsia="Times New Roman"/>
          <w:lang w:val="en-US"/>
        </w:rPr>
        <w:t>Context Management Specifications (CCOW)</w:t>
      </w:r>
    </w:p>
    <w:p w14:paraId="2EE81CFD" w14:textId="77777777"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14:paraId="19ACE077" w14:textId="77777777" w:rsidR="00C51368" w:rsidRDefault="00E43BD9">
      <w:pPr>
        <w:pStyle w:val="Heading3"/>
        <w:divId w:val="951013799"/>
        <w:rPr>
          <w:rFonts w:eastAsia="Times New Roman"/>
          <w:lang w:val="en-US"/>
        </w:rPr>
      </w:pPr>
      <w:r>
        <w:rPr>
          <w:rFonts w:eastAsia="Times New Roman"/>
          <w:lang w:val="en-US"/>
        </w:rPr>
        <w:t>Arden Syntax</w:t>
      </w:r>
    </w:p>
    <w:p w14:paraId="182C04CF" w14:textId="77777777"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14:paraId="6BC128ED" w14:textId="77777777" w:rsidR="00C51368" w:rsidRDefault="00E43BD9">
      <w:pPr>
        <w:pStyle w:val="Heading3"/>
        <w:divId w:val="951013799"/>
        <w:rPr>
          <w:rFonts w:eastAsia="Times New Roman"/>
          <w:lang w:val="en-US"/>
        </w:rPr>
      </w:pPr>
      <w:r>
        <w:rPr>
          <w:rFonts w:eastAsia="Times New Roman"/>
          <w:lang w:val="en-US"/>
        </w:rPr>
        <w:t>Virtual Medical Record</w:t>
      </w:r>
    </w:p>
    <w:p w14:paraId="6C4C00FC" w14:textId="77777777"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14:paraId="3ACEAB2C" w14:textId="77777777" w:rsidR="00C51368" w:rsidRDefault="00E43BD9">
      <w:pPr>
        <w:pStyle w:val="Heading1"/>
        <w:rPr>
          <w:rFonts w:eastAsia="Times New Roman"/>
          <w:noProof/>
          <w:lang w:val="en-US"/>
        </w:rPr>
      </w:pPr>
      <w:r>
        <w:rPr>
          <w:rFonts w:eastAsia="Times New Roman"/>
          <w:noProof/>
          <w:lang w:val="en-US"/>
        </w:rPr>
        <w:t>comparison-v2.html</w:t>
      </w:r>
    </w:p>
    <w:p w14:paraId="258998EB" w14:textId="77777777"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6A34BD0" w14:textId="77777777">
        <w:trPr>
          <w:divId w:val="1314984829"/>
          <w:tblCellSpacing w:w="15" w:type="dxa"/>
        </w:trPr>
        <w:tc>
          <w:tcPr>
            <w:tcW w:w="0" w:type="auto"/>
            <w:vAlign w:val="center"/>
            <w:hideMark/>
          </w:tcPr>
          <w:p w14:paraId="2ABC325C" w14:textId="77777777" w:rsidR="00C51368" w:rsidRDefault="00E43BD9">
            <w:pPr>
              <w:rPr>
                <w:rFonts w:eastAsia="Times New Roman"/>
              </w:rPr>
            </w:pPr>
            <w:r>
              <w:rPr>
                <w:rFonts w:eastAsia="Times New Roman"/>
              </w:rPr>
              <w:t>Work Group</w:t>
            </w:r>
          </w:p>
        </w:tc>
        <w:tc>
          <w:tcPr>
            <w:tcW w:w="0" w:type="auto"/>
            <w:vAlign w:val="center"/>
            <w:hideMark/>
          </w:tcPr>
          <w:p w14:paraId="10E4B5BD" w14:textId="77777777" w:rsidR="00C51368" w:rsidRDefault="001708AB">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11CBD9F" w14:textId="77777777" w:rsidR="00C51368" w:rsidRDefault="001708AB">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14:paraId="31A0363E" w14:textId="77777777"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14:paraId="6A4DAD88" w14:textId="77777777" w:rsidR="00C51368" w:rsidRDefault="00E43BD9">
      <w:pPr>
        <w:pStyle w:val="Heading3"/>
        <w:divId w:val="1314984829"/>
        <w:rPr>
          <w:rFonts w:eastAsia="Times New Roman"/>
          <w:lang w:val="en-US"/>
        </w:rPr>
      </w:pPr>
      <w:r>
        <w:rPr>
          <w:rFonts w:eastAsia="Times New Roman"/>
          <w:lang w:val="en-US"/>
        </w:rPr>
        <w:t>V2 Similarities and Differences</w:t>
      </w:r>
    </w:p>
    <w:p w14:paraId="41071F69" w14:textId="77777777"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14:paraId="494CD34A" w14:textId="77777777"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14:paraId="2352970D" w14:textId="77777777"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14:paraId="3279870B"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14:paraId="7B3E891C"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14:paraId="291EE864"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14:paraId="21C6097D"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14:paraId="4566CCFD"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14:paraId="13D2D1D1" w14:textId="77777777"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14:paraId="19C7F27B" w14:textId="77777777"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14:paraId="26AE0AF6" w14:textId="77777777"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14:paraId="7DE754A2" w14:textId="77777777"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14:paraId="2EA6BFD1" w14:textId="77777777"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14:paraId="4E197D3B" w14:textId="77777777"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14:paraId="42E62523" w14:textId="77777777"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14:paraId="122B8E5A" w14:textId="77777777" w:rsidR="00C51368" w:rsidRDefault="00E43BD9">
      <w:pPr>
        <w:pStyle w:val="Heading3"/>
        <w:divId w:val="1314984829"/>
        <w:rPr>
          <w:rFonts w:eastAsia="Times New Roman"/>
          <w:lang w:val="en-US"/>
        </w:rPr>
      </w:pPr>
      <w:r>
        <w:rPr>
          <w:rFonts w:eastAsia="Times New Roman"/>
          <w:lang w:val="en-US"/>
        </w:rPr>
        <w:t>V2 Interoperability Considerations</w:t>
      </w:r>
    </w:p>
    <w:p w14:paraId="2C00D5FC" w14:textId="77777777"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14:paraId="371DDC5F" w14:textId="77777777"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14:paraId="0F9BE85B" w14:textId="77777777"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14:paraId="6B2D953E" w14:textId="77777777"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14:paraId="4EC34F7A" w14:textId="77777777"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14:paraId="35CCE126" w14:textId="77777777"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14:paraId="0FE642E1" w14:textId="77777777" w:rsidR="00C51368" w:rsidRDefault="00E43BD9">
      <w:pPr>
        <w:pStyle w:val="NormalWeb"/>
        <w:divId w:val="1314984829"/>
        <w:rPr>
          <w:lang w:val="en-US"/>
        </w:rPr>
      </w:pPr>
      <w:r>
        <w:rPr>
          <w:b/>
          <w:bCs/>
          <w:lang w:val="en-US"/>
        </w:rPr>
        <w:t>Identified vs. Contained resources:</w:t>
      </w:r>
      <w:bookmarkStart w:id="12" w:name="V2-contained"/>
      <w:r>
        <w:rPr>
          <w:lang w:val="en-US"/>
        </w:rPr>
        <w:t xml:space="preserve"> </w:t>
      </w:r>
      <w:bookmarkEnd w:id="12"/>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14:paraId="0FA05D93" w14:textId="77777777"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14:paraId="16328DD9" w14:textId="77777777"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14:paraId="2C786F36" w14:textId="77777777" w:rsidR="00C51368" w:rsidRDefault="00E43BD9">
      <w:pPr>
        <w:pStyle w:val="Heading1"/>
        <w:rPr>
          <w:rFonts w:eastAsia="Times New Roman"/>
          <w:noProof/>
          <w:lang w:val="en-US"/>
        </w:rPr>
      </w:pPr>
      <w:r>
        <w:rPr>
          <w:rFonts w:eastAsia="Times New Roman"/>
          <w:noProof/>
          <w:lang w:val="en-US"/>
        </w:rPr>
        <w:lastRenderedPageBreak/>
        <w:t>comparison-v3.html</w:t>
      </w:r>
    </w:p>
    <w:p w14:paraId="234F38FF" w14:textId="77777777"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3958DC3" w14:textId="77777777">
        <w:trPr>
          <w:divId w:val="506217518"/>
          <w:tblCellSpacing w:w="15" w:type="dxa"/>
        </w:trPr>
        <w:tc>
          <w:tcPr>
            <w:tcW w:w="0" w:type="auto"/>
            <w:vAlign w:val="center"/>
            <w:hideMark/>
          </w:tcPr>
          <w:p w14:paraId="314A41F7" w14:textId="77777777" w:rsidR="00C51368" w:rsidRDefault="00E43BD9">
            <w:pPr>
              <w:rPr>
                <w:rFonts w:eastAsia="Times New Roman"/>
              </w:rPr>
            </w:pPr>
            <w:r>
              <w:rPr>
                <w:rFonts w:eastAsia="Times New Roman"/>
              </w:rPr>
              <w:t>Work Group</w:t>
            </w:r>
          </w:p>
        </w:tc>
        <w:tc>
          <w:tcPr>
            <w:tcW w:w="0" w:type="auto"/>
            <w:vAlign w:val="center"/>
            <w:hideMark/>
          </w:tcPr>
          <w:p w14:paraId="08D16478" w14:textId="77777777" w:rsidR="00C51368" w:rsidRDefault="001708AB">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4080ADC" w14:textId="77777777" w:rsidR="00C51368" w:rsidRDefault="001708AB">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14:paraId="3B6C44A3" w14:textId="77777777"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14:paraId="4391F00A" w14:textId="77777777"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14:paraId="50B28CC5" w14:textId="77777777" w:rsidR="00C51368" w:rsidRDefault="00E43BD9">
      <w:pPr>
        <w:pStyle w:val="Heading3"/>
        <w:divId w:val="506217518"/>
        <w:rPr>
          <w:rFonts w:eastAsia="Times New Roman"/>
          <w:lang w:val="en-US"/>
        </w:rPr>
      </w:pPr>
      <w:r>
        <w:rPr>
          <w:rFonts w:eastAsia="Times New Roman"/>
          <w:lang w:val="en-US"/>
        </w:rPr>
        <w:t>V3 Similarities and Differences</w:t>
      </w:r>
    </w:p>
    <w:p w14:paraId="6CCF32F0" w14:textId="77777777"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14:paraId="63E20511" w14:textId="77777777"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14:paraId="70E93BF5" w14:textId="77777777"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14:paraId="3EAE1D97" w14:textId="77777777"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14:paraId="38B1FFCD" w14:textId="77777777"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14:paraId="1FAF1C10" w14:textId="77777777"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14:paraId="1BD45B52" w14:textId="77777777"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14:paraId="3CC01389" w14:textId="77777777"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14:paraId="2FBA31D5" w14:textId="77777777"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14:paraId="151681A9" w14:textId="77777777" w:rsidR="00C51368" w:rsidRDefault="00E43BD9">
      <w:pPr>
        <w:pStyle w:val="Heading3"/>
        <w:divId w:val="506217518"/>
        <w:rPr>
          <w:rFonts w:eastAsia="Times New Roman"/>
          <w:lang w:val="en-US"/>
        </w:rPr>
      </w:pPr>
      <w:r>
        <w:rPr>
          <w:rFonts w:eastAsia="Times New Roman"/>
          <w:lang w:val="en-US"/>
        </w:rPr>
        <w:t>V3 Interoperability Considerations</w:t>
      </w:r>
    </w:p>
    <w:p w14:paraId="1B78FC99" w14:textId="77777777"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14:paraId="0B7F4902" w14:textId="77777777"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14:paraId="2D2099E2" w14:textId="77777777"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14:paraId="56BC49DE" w14:textId="77777777"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14:paraId="106AB087" w14:textId="77777777"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14:paraId="6802ED94" w14:textId="77777777"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14:paraId="53612BFE" w14:textId="77777777" w:rsidR="00C51368" w:rsidRDefault="00E43BD9">
      <w:pPr>
        <w:pStyle w:val="Heading1"/>
        <w:rPr>
          <w:rFonts w:eastAsia="Times New Roman"/>
          <w:noProof/>
          <w:lang w:val="en-US"/>
        </w:rPr>
      </w:pPr>
      <w:r>
        <w:rPr>
          <w:rFonts w:eastAsia="Times New Roman"/>
          <w:noProof/>
          <w:lang w:val="en-US"/>
        </w:rPr>
        <w:t>comparison.html</w:t>
      </w:r>
    </w:p>
    <w:p w14:paraId="51E19852" w14:textId="77777777"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34AB25A" w14:textId="77777777">
        <w:trPr>
          <w:divId w:val="355231085"/>
          <w:tblCellSpacing w:w="15" w:type="dxa"/>
        </w:trPr>
        <w:tc>
          <w:tcPr>
            <w:tcW w:w="0" w:type="auto"/>
            <w:vAlign w:val="center"/>
            <w:hideMark/>
          </w:tcPr>
          <w:p w14:paraId="569D74F4" w14:textId="77777777" w:rsidR="00C51368" w:rsidRDefault="00E43BD9">
            <w:pPr>
              <w:rPr>
                <w:rFonts w:eastAsia="Times New Roman"/>
              </w:rPr>
            </w:pPr>
            <w:r>
              <w:rPr>
                <w:rFonts w:eastAsia="Times New Roman"/>
              </w:rPr>
              <w:t>Work Group</w:t>
            </w:r>
          </w:p>
        </w:tc>
        <w:tc>
          <w:tcPr>
            <w:tcW w:w="0" w:type="auto"/>
            <w:vAlign w:val="center"/>
            <w:hideMark/>
          </w:tcPr>
          <w:p w14:paraId="719C9572" w14:textId="77777777" w:rsidR="00C51368" w:rsidRDefault="001708AB">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F1E2A55" w14:textId="77777777" w:rsidR="00C51368" w:rsidRDefault="001708AB">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14:paraId="43A91EBB" w14:textId="77777777" w:rsidR="00C51368" w:rsidRDefault="001708AB">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14:paraId="4A0CC553" w14:textId="77777777"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14:paraId="66FACF60" w14:textId="77777777" w:rsidR="00C51368" w:rsidRDefault="00E43BD9">
      <w:pPr>
        <w:pStyle w:val="NormalWeb"/>
        <w:divId w:val="355231085"/>
        <w:rPr>
          <w:lang w:val="en-US"/>
        </w:rPr>
      </w:pPr>
      <w:r>
        <w:rPr>
          <w:lang w:val="en-US"/>
        </w:rPr>
        <w:t xml:space="preserve">In this appendix: </w:t>
      </w:r>
    </w:p>
    <w:p w14:paraId="3EF287FE" w14:textId="77777777" w:rsidR="00C51368" w:rsidRDefault="001708AB">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14:paraId="7957E73F" w14:textId="77777777" w:rsidR="00C51368" w:rsidRDefault="001708AB">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14:paraId="3C4F6322" w14:textId="77777777" w:rsidR="00C51368" w:rsidRDefault="001708AB">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14:paraId="4C9AE3F2" w14:textId="77777777" w:rsidR="00C51368" w:rsidRDefault="001708AB">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14:paraId="6D279786" w14:textId="77777777" w:rsidR="00C51368" w:rsidRDefault="00E43BD9">
      <w:pPr>
        <w:pStyle w:val="NormalWeb"/>
        <w:divId w:val="355231085"/>
        <w:rPr>
          <w:lang w:val="en-US"/>
        </w:rPr>
      </w:pPr>
      <w:r>
        <w:rPr>
          <w:b/>
          <w:bCs/>
          <w:lang w:val="en-US"/>
        </w:rPr>
        <w:t>Notes:</w:t>
      </w:r>
      <w:r>
        <w:rPr>
          <w:lang w:val="en-US"/>
        </w:rPr>
        <w:t xml:space="preserve"> </w:t>
      </w:r>
    </w:p>
    <w:p w14:paraId="22ECDD01"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14:paraId="73E72370"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14:paraId="054762BF"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14:paraId="1EA3F1F6" w14:textId="77777777"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14:paraId="1286232A" w14:textId="77777777" w:rsidR="00C51368" w:rsidRDefault="00E43BD9">
      <w:pPr>
        <w:pStyle w:val="Heading1"/>
        <w:rPr>
          <w:rFonts w:eastAsia="Times New Roman"/>
          <w:noProof/>
          <w:lang w:val="en-US"/>
        </w:rPr>
      </w:pPr>
      <w:r>
        <w:rPr>
          <w:rFonts w:eastAsia="Times New Roman"/>
          <w:noProof/>
          <w:lang w:val="en-US"/>
        </w:rPr>
        <w:t>compartments.html</w:t>
      </w:r>
    </w:p>
    <w:p w14:paraId="3EFFCFF5" w14:textId="77777777"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369FA434" w14:textId="77777777">
        <w:trPr>
          <w:divId w:val="1351182352"/>
          <w:tblCellSpacing w:w="15" w:type="dxa"/>
        </w:trPr>
        <w:tc>
          <w:tcPr>
            <w:tcW w:w="0" w:type="auto"/>
            <w:vAlign w:val="center"/>
            <w:hideMark/>
          </w:tcPr>
          <w:p w14:paraId="76D9D1B4" w14:textId="77777777" w:rsidR="00C51368" w:rsidRDefault="00E43BD9">
            <w:pPr>
              <w:rPr>
                <w:rFonts w:eastAsia="Times New Roman"/>
              </w:rPr>
            </w:pPr>
            <w:r>
              <w:rPr>
                <w:rFonts w:eastAsia="Times New Roman"/>
              </w:rPr>
              <w:t>Work Group</w:t>
            </w:r>
          </w:p>
        </w:tc>
        <w:tc>
          <w:tcPr>
            <w:tcW w:w="0" w:type="auto"/>
            <w:vAlign w:val="center"/>
            <w:hideMark/>
          </w:tcPr>
          <w:p w14:paraId="1D4ECF38" w14:textId="77777777" w:rsidR="00C51368" w:rsidRDefault="001708AB">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73704F50" w14:textId="77777777" w:rsidR="00C51368" w:rsidRDefault="001708AB">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14:paraId="256B2759" w14:textId="77777777"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14:paraId="1AD14D9D" w14:textId="77777777"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14:paraId="6A9B3010" w14:textId="77777777"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14:paraId="5E8FC036" w14:textId="77777777"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14:paraId="4BCDAEC2" w14:textId="77777777"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14:paraId="2CB62BD5" w14:textId="77777777"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14:paraId="63BC5EAC" w14:textId="77777777"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14:paraId="4C88D396" w14:textId="77777777" w:rsidR="00C51368" w:rsidRDefault="00E43BD9">
      <w:pPr>
        <w:pStyle w:val="NormalWeb"/>
        <w:divId w:val="1351182352"/>
        <w:rPr>
          <w:lang w:val="en-US"/>
        </w:rPr>
      </w:pPr>
      <w:r>
        <w:rPr>
          <w:lang w:val="en-US"/>
        </w:rPr>
        <w:t xml:space="preserve">As an example of compartment usage, to retrieve a list of a patient's conditions, use the URL: </w:t>
      </w:r>
    </w:p>
    <w:p w14:paraId="3829F8EF" w14:textId="77777777" w:rsidR="00C51368" w:rsidRDefault="00C51368">
      <w:pPr>
        <w:pStyle w:val="HTMLPreformatted"/>
        <w:divId w:val="1351182352"/>
        <w:rPr>
          <w:lang w:val="en-US"/>
        </w:rPr>
      </w:pPr>
    </w:p>
    <w:p w14:paraId="3D3FC1B1" w14:textId="77777777" w:rsidR="00C51368" w:rsidRDefault="00E43BD9">
      <w:pPr>
        <w:pStyle w:val="HTMLPreformatted"/>
        <w:divId w:val="1351182352"/>
        <w:rPr>
          <w:lang w:val="en-US"/>
        </w:rPr>
      </w:pPr>
      <w:r>
        <w:rPr>
          <w:lang w:val="en-US"/>
        </w:rPr>
        <w:t xml:space="preserve">  GET [base]/Patient/[id]/Condition</w:t>
      </w:r>
    </w:p>
    <w:p w14:paraId="51F6671C" w14:textId="77777777" w:rsidR="00C51368" w:rsidRDefault="00E43BD9">
      <w:pPr>
        <w:pStyle w:val="NormalWeb"/>
        <w:divId w:val="1351182352"/>
        <w:rPr>
          <w:lang w:val="en-US"/>
        </w:rPr>
      </w:pPr>
      <w:r>
        <w:rPr>
          <w:lang w:val="en-US"/>
        </w:rPr>
        <w:t xml:space="preserve">Additional search parameters can be defined, such as this hypothetical search for acute conditions: </w:t>
      </w:r>
    </w:p>
    <w:p w14:paraId="74DE85C5" w14:textId="77777777" w:rsidR="00C51368" w:rsidRDefault="00C51368">
      <w:pPr>
        <w:pStyle w:val="HTMLPreformatted"/>
        <w:divId w:val="1351182352"/>
        <w:rPr>
          <w:lang w:val="en-US"/>
        </w:rPr>
      </w:pPr>
    </w:p>
    <w:p w14:paraId="17BEC64A" w14:textId="77777777" w:rsidR="00C51368" w:rsidRDefault="00E43BD9">
      <w:pPr>
        <w:pStyle w:val="HTMLPreformatted"/>
        <w:divId w:val="1351182352"/>
        <w:rPr>
          <w:lang w:val="en-US"/>
        </w:rPr>
      </w:pPr>
      <w:r>
        <w:rPr>
          <w:lang w:val="en-US"/>
        </w:rPr>
        <w:t xml:space="preserve">  GET [base]/Patient/[id]/Condition?code:in=http://hspc.org/ValueSet/acute-concerns</w:t>
      </w:r>
    </w:p>
    <w:p w14:paraId="0CC9B1C5" w14:textId="77777777" w:rsidR="00C51368" w:rsidRDefault="00E43BD9">
      <w:pPr>
        <w:pStyle w:val="NormalWeb"/>
        <w:divId w:val="1351182352"/>
        <w:rPr>
          <w:lang w:val="en-US"/>
        </w:rPr>
      </w:pPr>
      <w:r>
        <w:rPr>
          <w:lang w:val="en-US"/>
        </w:rPr>
        <w:t xml:space="preserve">Note that as searches, these are syntactic variations on these two search URLs respectively: </w:t>
      </w:r>
    </w:p>
    <w:p w14:paraId="30B57E7A" w14:textId="77777777" w:rsidR="00C51368" w:rsidRDefault="00C51368">
      <w:pPr>
        <w:pStyle w:val="HTMLPreformatted"/>
        <w:divId w:val="1351182352"/>
        <w:rPr>
          <w:lang w:val="en-US"/>
        </w:rPr>
      </w:pPr>
    </w:p>
    <w:p w14:paraId="3DC1D2BB" w14:textId="77777777" w:rsidR="00C51368" w:rsidRDefault="00E43BD9">
      <w:pPr>
        <w:pStyle w:val="HTMLPreformatted"/>
        <w:divId w:val="1351182352"/>
        <w:rPr>
          <w:lang w:val="en-US"/>
        </w:rPr>
      </w:pPr>
      <w:r>
        <w:rPr>
          <w:lang w:val="en-US"/>
        </w:rPr>
        <w:t xml:space="preserve">  GET [base]/Condition?patient=[id]</w:t>
      </w:r>
    </w:p>
    <w:p w14:paraId="4FBE238E" w14:textId="77777777" w:rsidR="00C51368" w:rsidRDefault="00E43BD9">
      <w:pPr>
        <w:pStyle w:val="HTMLPreformatted"/>
        <w:divId w:val="1351182352"/>
        <w:rPr>
          <w:lang w:val="en-US"/>
        </w:rPr>
      </w:pPr>
      <w:r>
        <w:rPr>
          <w:lang w:val="en-US"/>
        </w:rPr>
        <w:t xml:space="preserve">  GET [base]/Condition?patient=[id]&amp;code:in=http://hspc.org/ValueSet/acute-concerns</w:t>
      </w:r>
    </w:p>
    <w:p w14:paraId="4C66CD56" w14:textId="77777777"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14:paraId="1EE03269" w14:textId="77777777" w:rsidR="00C51368" w:rsidRDefault="00C51368">
      <w:pPr>
        <w:pStyle w:val="HTMLPreformatted"/>
        <w:divId w:val="1351182352"/>
        <w:rPr>
          <w:lang w:val="en-US"/>
        </w:rPr>
      </w:pPr>
    </w:p>
    <w:p w14:paraId="19FABBA4" w14:textId="77777777" w:rsidR="00C51368" w:rsidRDefault="00E43BD9">
      <w:pPr>
        <w:pStyle w:val="HTMLPreformatted"/>
        <w:divId w:val="1351182352"/>
        <w:rPr>
          <w:lang w:val="en-US"/>
        </w:rPr>
      </w:pPr>
      <w:r>
        <w:rPr>
          <w:lang w:val="en-US"/>
        </w:rPr>
        <w:t xml:space="preserve">  GET [base]/Patient/[id]/Communication</w:t>
      </w:r>
    </w:p>
    <w:p w14:paraId="42FD3FB8" w14:textId="77777777"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14:paraId="08825814" w14:textId="77777777" w:rsidR="00C51368" w:rsidRDefault="00C51368">
      <w:pPr>
        <w:pStyle w:val="HTMLPreformatted"/>
        <w:divId w:val="1351182352"/>
        <w:rPr>
          <w:lang w:val="en-US"/>
        </w:rPr>
      </w:pPr>
    </w:p>
    <w:p w14:paraId="0B79AFC4" w14:textId="77777777" w:rsidR="00C51368" w:rsidRDefault="00E43BD9">
      <w:pPr>
        <w:pStyle w:val="HTMLPreformatted"/>
        <w:divId w:val="1351182352"/>
        <w:rPr>
          <w:lang w:val="en-US"/>
        </w:rPr>
      </w:pPr>
      <w:r>
        <w:rPr>
          <w:lang w:val="en-US"/>
        </w:rPr>
        <w:t xml:space="preserve">  GET [base]/Condition?subject=[id]</w:t>
      </w:r>
    </w:p>
    <w:p w14:paraId="5658A408" w14:textId="77777777" w:rsidR="00C51368" w:rsidRDefault="00E43BD9">
      <w:pPr>
        <w:pStyle w:val="HTMLPreformatted"/>
        <w:divId w:val="1351182352"/>
        <w:rPr>
          <w:lang w:val="en-US"/>
        </w:rPr>
      </w:pPr>
      <w:r>
        <w:rPr>
          <w:lang w:val="en-US"/>
        </w:rPr>
        <w:t xml:space="preserve">  GET [base]/Condition?sender=[id]</w:t>
      </w:r>
    </w:p>
    <w:p w14:paraId="219998BB" w14:textId="77777777" w:rsidR="00C51368" w:rsidRDefault="00E43BD9">
      <w:pPr>
        <w:pStyle w:val="HTMLPreformatted"/>
        <w:divId w:val="1351182352"/>
        <w:rPr>
          <w:lang w:val="en-US"/>
        </w:rPr>
      </w:pPr>
      <w:r>
        <w:rPr>
          <w:lang w:val="en-US"/>
        </w:rPr>
        <w:t xml:space="preserve">  GET [base]/Condition?recipient=[id]</w:t>
      </w:r>
    </w:p>
    <w:p w14:paraId="1C84FEE6" w14:textId="77777777"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14:paraId="3533838A" w14:textId="77777777" w:rsidR="00C51368" w:rsidRDefault="00C51368">
      <w:pPr>
        <w:pStyle w:val="HTMLPreformatted"/>
        <w:divId w:val="1351182352"/>
        <w:rPr>
          <w:lang w:val="en-US"/>
        </w:rPr>
      </w:pPr>
    </w:p>
    <w:p w14:paraId="144A11A3" w14:textId="77777777"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14:paraId="78935F25" w14:textId="77777777"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14:paraId="48B612D7" w14:textId="77777777"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14:paraId="0BFD9A73" w14:textId="77777777"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14:paraId="1B1AE72D" w14:textId="77777777"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14:paraId="72236211" w14:textId="77777777"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14:paraId="52761345" w14:textId="77777777"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14:paraId="16CE29E4" w14:textId="77777777"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14:paraId="7E29D1E9" w14:textId="77777777"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r>
          <w:rPr>
            <w:rStyle w:val="Hyperlink"/>
            <w:lang w:val="en-US"/>
          </w:rPr>
          <w:t>Location</w:t>
        </w:r>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14:paraId="2566DFCB" w14:textId="77777777" w:rsidR="00C51368" w:rsidRDefault="00E43BD9">
      <w:pPr>
        <w:pStyle w:val="Heading1"/>
        <w:rPr>
          <w:rFonts w:eastAsia="Times New Roman"/>
          <w:noProof/>
          <w:lang w:val="en-US"/>
        </w:rPr>
      </w:pPr>
      <w:r>
        <w:rPr>
          <w:rFonts w:eastAsia="Times New Roman"/>
          <w:noProof/>
          <w:lang w:val="en-US"/>
        </w:rPr>
        <w:t>compatibility.html</w:t>
      </w:r>
    </w:p>
    <w:p w14:paraId="76A423DE" w14:textId="77777777"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38BB05A" w14:textId="77777777">
        <w:trPr>
          <w:divId w:val="1096513381"/>
          <w:tblCellSpacing w:w="15" w:type="dxa"/>
        </w:trPr>
        <w:tc>
          <w:tcPr>
            <w:tcW w:w="0" w:type="auto"/>
            <w:vAlign w:val="center"/>
            <w:hideMark/>
          </w:tcPr>
          <w:p w14:paraId="1200F389" w14:textId="77777777" w:rsidR="00C51368" w:rsidRDefault="00E43BD9">
            <w:pPr>
              <w:rPr>
                <w:rFonts w:eastAsia="Times New Roman"/>
              </w:rPr>
            </w:pPr>
            <w:r>
              <w:rPr>
                <w:rFonts w:eastAsia="Times New Roman"/>
              </w:rPr>
              <w:t>Work Group</w:t>
            </w:r>
          </w:p>
        </w:tc>
        <w:tc>
          <w:tcPr>
            <w:tcW w:w="0" w:type="auto"/>
            <w:vAlign w:val="center"/>
            <w:hideMark/>
          </w:tcPr>
          <w:p w14:paraId="498B9A39" w14:textId="77777777" w:rsidR="00C51368" w:rsidRDefault="001708AB">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BA8532E" w14:textId="77777777" w:rsidR="00C51368" w:rsidRDefault="001708AB">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14:paraId="30F93FB8" w14:textId="77777777"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14:paraId="650E3335" w14:textId="77777777"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14:paraId="6CCF6F63" w14:textId="77777777" w:rsidR="00C51368" w:rsidRDefault="00E43BD9">
      <w:pPr>
        <w:pStyle w:val="Heading3"/>
        <w:divId w:val="1096513381"/>
        <w:rPr>
          <w:rFonts w:eastAsia="Times New Roman"/>
          <w:lang w:val="en-US"/>
        </w:rPr>
      </w:pPr>
      <w:r>
        <w:rPr>
          <w:rFonts w:eastAsia="Times New Roman"/>
          <w:lang w:val="en-US"/>
        </w:rPr>
        <w:t>Version identification</w:t>
      </w:r>
    </w:p>
    <w:p w14:paraId="6CF121D2" w14:textId="77777777"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14:paraId="79AB750A" w14:textId="77777777"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14:paraId="41B5F54C" w14:textId="77777777" w:rsidR="00C51368" w:rsidRDefault="00E43BD9">
      <w:pPr>
        <w:pStyle w:val="Heading3"/>
        <w:divId w:val="1096513381"/>
        <w:rPr>
          <w:rFonts w:eastAsia="Times New Roman"/>
          <w:lang w:val="en-US"/>
        </w:rPr>
      </w:pPr>
      <w:r>
        <w:rPr>
          <w:rFonts w:eastAsia="Times New Roman"/>
          <w:lang w:val="en-US"/>
        </w:rPr>
        <w:t>Change frequency</w:t>
      </w:r>
    </w:p>
    <w:p w14:paraId="7C903767" w14:textId="77777777"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14:paraId="43AA5F9B" w14:textId="77777777"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14:paraId="7A229A71" w14:textId="77777777"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14:paraId="1C8BD8CA" w14:textId="77777777" w:rsidR="00C51368" w:rsidRDefault="00E43BD9">
      <w:pPr>
        <w:pStyle w:val="Heading3"/>
        <w:divId w:val="1096513381"/>
        <w:rPr>
          <w:rFonts w:eastAsia="Times New Roman"/>
          <w:lang w:val="en-US"/>
        </w:rPr>
      </w:pPr>
      <w:r>
        <w:rPr>
          <w:rFonts w:eastAsia="Times New Roman"/>
          <w:lang w:val="en-US"/>
        </w:rPr>
        <w:t>Forward compatible behavior</w:t>
      </w:r>
    </w:p>
    <w:p w14:paraId="3C087B0D" w14:textId="77777777"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14:paraId="2C656802" w14:textId="77777777"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14:paraId="4953D6BD" w14:textId="77777777"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14:paraId="3061EB79" w14:textId="77777777"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14:paraId="39AAE2BD" w14:textId="77777777">
        <w:trPr>
          <w:divId w:val="1096513381"/>
          <w:tblCellSpacing w:w="15" w:type="dxa"/>
        </w:trPr>
        <w:tc>
          <w:tcPr>
            <w:tcW w:w="0" w:type="auto"/>
            <w:vAlign w:val="center"/>
            <w:hideMark/>
          </w:tcPr>
          <w:p w14:paraId="3793607E" w14:textId="77777777" w:rsidR="00C51368" w:rsidRDefault="00E43BD9">
            <w:pPr>
              <w:jc w:val="center"/>
              <w:rPr>
                <w:rFonts w:eastAsia="Times New Roman"/>
                <w:b/>
                <w:bCs/>
              </w:rPr>
            </w:pPr>
            <w:r>
              <w:rPr>
                <w:rFonts w:eastAsia="Times New Roman"/>
                <w:b/>
                <w:bCs/>
              </w:rPr>
              <w:t>Category</w:t>
            </w:r>
          </w:p>
        </w:tc>
        <w:tc>
          <w:tcPr>
            <w:tcW w:w="0" w:type="auto"/>
            <w:vAlign w:val="center"/>
            <w:hideMark/>
          </w:tcPr>
          <w:p w14:paraId="2BE98BF4" w14:textId="77777777" w:rsidR="00C51368" w:rsidRDefault="00E43BD9">
            <w:pPr>
              <w:jc w:val="center"/>
              <w:rPr>
                <w:rFonts w:eastAsia="Times New Roman"/>
                <w:b/>
                <w:bCs/>
              </w:rPr>
            </w:pPr>
            <w:r>
              <w:rPr>
                <w:rFonts w:eastAsia="Times New Roman"/>
                <w:b/>
                <w:bCs/>
              </w:rPr>
              <w:t>Allowed changes</w:t>
            </w:r>
          </w:p>
        </w:tc>
      </w:tr>
      <w:tr w:rsidR="00C51368" w14:paraId="0878B0D5" w14:textId="77777777">
        <w:trPr>
          <w:divId w:val="1096513381"/>
          <w:tblCellSpacing w:w="15" w:type="dxa"/>
        </w:trPr>
        <w:tc>
          <w:tcPr>
            <w:tcW w:w="0" w:type="auto"/>
            <w:vAlign w:val="center"/>
            <w:hideMark/>
          </w:tcPr>
          <w:p w14:paraId="6BC930FE" w14:textId="77777777" w:rsidR="00C51368" w:rsidRDefault="00E43BD9">
            <w:pPr>
              <w:rPr>
                <w:rFonts w:eastAsia="Times New Roman"/>
              </w:rPr>
            </w:pPr>
            <w:r>
              <w:rPr>
                <w:rFonts w:eastAsia="Times New Roman"/>
              </w:rPr>
              <w:t>Elements</w:t>
            </w:r>
          </w:p>
        </w:tc>
        <w:tc>
          <w:tcPr>
            <w:tcW w:w="0" w:type="auto"/>
            <w:vAlign w:val="center"/>
            <w:hideMark/>
          </w:tcPr>
          <w:p w14:paraId="2069734A" w14:textId="77777777"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14:paraId="3A1F878F" w14:textId="77777777">
        <w:trPr>
          <w:divId w:val="1096513381"/>
          <w:tblCellSpacing w:w="15" w:type="dxa"/>
        </w:trPr>
        <w:tc>
          <w:tcPr>
            <w:tcW w:w="0" w:type="auto"/>
            <w:vAlign w:val="center"/>
            <w:hideMark/>
          </w:tcPr>
          <w:p w14:paraId="192491C8" w14:textId="77777777" w:rsidR="00C51368" w:rsidRDefault="00E43BD9">
            <w:pPr>
              <w:rPr>
                <w:rFonts w:eastAsia="Times New Roman"/>
              </w:rPr>
            </w:pPr>
            <w:r>
              <w:rPr>
                <w:rFonts w:eastAsia="Times New Roman"/>
              </w:rPr>
              <w:t>Cardinality</w:t>
            </w:r>
          </w:p>
        </w:tc>
        <w:tc>
          <w:tcPr>
            <w:tcW w:w="0" w:type="auto"/>
            <w:vAlign w:val="center"/>
            <w:hideMark/>
          </w:tcPr>
          <w:p w14:paraId="2AF95430" w14:textId="77777777"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14:paraId="388B3B1A" w14:textId="77777777">
        <w:trPr>
          <w:divId w:val="1096513381"/>
          <w:tblCellSpacing w:w="15" w:type="dxa"/>
        </w:trPr>
        <w:tc>
          <w:tcPr>
            <w:tcW w:w="0" w:type="auto"/>
            <w:vAlign w:val="center"/>
            <w:hideMark/>
          </w:tcPr>
          <w:p w14:paraId="66A055C9" w14:textId="77777777" w:rsidR="00C51368" w:rsidRDefault="00E43BD9">
            <w:pPr>
              <w:rPr>
                <w:rFonts w:eastAsia="Times New Roman"/>
              </w:rPr>
            </w:pPr>
            <w:r>
              <w:rPr>
                <w:rFonts w:eastAsia="Times New Roman"/>
              </w:rPr>
              <w:t>Descriptions</w:t>
            </w:r>
          </w:p>
        </w:tc>
        <w:tc>
          <w:tcPr>
            <w:tcW w:w="0" w:type="auto"/>
            <w:vAlign w:val="center"/>
            <w:hideMark/>
          </w:tcPr>
          <w:p w14:paraId="3007DBE2" w14:textId="77777777"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14:paraId="4B52B49B" w14:textId="77777777">
        <w:trPr>
          <w:divId w:val="1096513381"/>
          <w:tblCellSpacing w:w="15" w:type="dxa"/>
        </w:trPr>
        <w:tc>
          <w:tcPr>
            <w:tcW w:w="0" w:type="auto"/>
            <w:vAlign w:val="center"/>
            <w:hideMark/>
          </w:tcPr>
          <w:p w14:paraId="506731A8" w14:textId="77777777" w:rsidR="00C51368" w:rsidRDefault="00E43BD9">
            <w:pPr>
              <w:rPr>
                <w:rFonts w:eastAsia="Times New Roman"/>
              </w:rPr>
            </w:pPr>
            <w:r>
              <w:rPr>
                <w:rFonts w:eastAsia="Times New Roman"/>
              </w:rPr>
              <w:t>Value Sets</w:t>
            </w:r>
          </w:p>
        </w:tc>
        <w:tc>
          <w:tcPr>
            <w:tcW w:w="0" w:type="auto"/>
            <w:vAlign w:val="center"/>
            <w:hideMark/>
          </w:tcPr>
          <w:p w14:paraId="21E8D260" w14:textId="77777777"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14:paraId="7BDB6644" w14:textId="77777777" w:rsidR="00C51368" w:rsidRDefault="00E43BD9">
            <w:pPr>
              <w:pStyle w:val="NormalWeb"/>
            </w:pPr>
            <w:r>
              <w:t xml:space="preserve">For non-immutable value sets: </w:t>
            </w:r>
          </w:p>
          <w:p w14:paraId="2AEF4427" w14:textId="77777777"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14:paraId="381652FA" w14:textId="77777777"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14:paraId="4B7A0D3F" w14:textId="77777777"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14:paraId="245B0E38" w14:textId="77777777"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14:paraId="543D3623" w14:textId="77777777" w:rsidR="00C51368" w:rsidRDefault="00E43BD9">
            <w:pPr>
              <w:pStyle w:val="NormalWeb"/>
            </w:pPr>
            <w:r>
              <w:t xml:space="preserve">For both immutable and non-immutable value sets, additional designations may be declared. </w:t>
            </w:r>
          </w:p>
        </w:tc>
      </w:tr>
      <w:tr w:rsidR="00C51368" w14:paraId="36B3971A" w14:textId="77777777">
        <w:trPr>
          <w:divId w:val="1096513381"/>
          <w:tblCellSpacing w:w="15" w:type="dxa"/>
        </w:trPr>
        <w:tc>
          <w:tcPr>
            <w:tcW w:w="0" w:type="auto"/>
            <w:vAlign w:val="center"/>
            <w:hideMark/>
          </w:tcPr>
          <w:p w14:paraId="3EE77A9F" w14:textId="77777777" w:rsidR="00C51368" w:rsidRDefault="00E43BD9">
            <w:pPr>
              <w:rPr>
                <w:rFonts w:eastAsia="Times New Roman"/>
              </w:rPr>
            </w:pPr>
            <w:r>
              <w:rPr>
                <w:rFonts w:eastAsia="Times New Roman"/>
              </w:rPr>
              <w:lastRenderedPageBreak/>
              <w:t>Terminology Bindings</w:t>
            </w:r>
          </w:p>
        </w:tc>
        <w:tc>
          <w:tcPr>
            <w:tcW w:w="0" w:type="auto"/>
            <w:vAlign w:val="center"/>
            <w:hideMark/>
          </w:tcPr>
          <w:p w14:paraId="5157F735" w14:textId="77777777"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14:paraId="3AE4B819" w14:textId="77777777">
        <w:trPr>
          <w:divId w:val="1096513381"/>
          <w:tblCellSpacing w:w="15" w:type="dxa"/>
        </w:trPr>
        <w:tc>
          <w:tcPr>
            <w:tcW w:w="0" w:type="auto"/>
            <w:vAlign w:val="center"/>
            <w:hideMark/>
          </w:tcPr>
          <w:p w14:paraId="22B89B09" w14:textId="77777777" w:rsidR="00C51368" w:rsidRDefault="00E43BD9">
            <w:pPr>
              <w:rPr>
                <w:rFonts w:eastAsia="Times New Roman"/>
              </w:rPr>
            </w:pPr>
            <w:r>
              <w:rPr>
                <w:rFonts w:eastAsia="Times New Roman"/>
              </w:rPr>
              <w:t>Data Types</w:t>
            </w:r>
          </w:p>
        </w:tc>
        <w:tc>
          <w:tcPr>
            <w:tcW w:w="0" w:type="auto"/>
            <w:vAlign w:val="center"/>
            <w:hideMark/>
          </w:tcPr>
          <w:p w14:paraId="1F2072E7" w14:textId="77777777"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14:paraId="4E2D03BA" w14:textId="77777777">
        <w:trPr>
          <w:divId w:val="1096513381"/>
          <w:tblCellSpacing w:w="15" w:type="dxa"/>
        </w:trPr>
        <w:tc>
          <w:tcPr>
            <w:tcW w:w="0" w:type="auto"/>
            <w:vAlign w:val="center"/>
            <w:hideMark/>
          </w:tcPr>
          <w:p w14:paraId="7377690D" w14:textId="77777777" w:rsidR="00C51368" w:rsidRDefault="00E43BD9">
            <w:pPr>
              <w:rPr>
                <w:rFonts w:eastAsia="Times New Roman"/>
              </w:rPr>
            </w:pPr>
            <w:r>
              <w:rPr>
                <w:rFonts w:eastAsia="Times New Roman"/>
              </w:rPr>
              <w:t>Value Constraints</w:t>
            </w:r>
          </w:p>
        </w:tc>
        <w:tc>
          <w:tcPr>
            <w:tcW w:w="0" w:type="auto"/>
            <w:vAlign w:val="center"/>
            <w:hideMark/>
          </w:tcPr>
          <w:p w14:paraId="47060CFC" w14:textId="77777777"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14:paraId="779FAE83" w14:textId="77777777">
        <w:trPr>
          <w:divId w:val="1096513381"/>
          <w:tblCellSpacing w:w="15" w:type="dxa"/>
        </w:trPr>
        <w:tc>
          <w:tcPr>
            <w:tcW w:w="0" w:type="auto"/>
            <w:vAlign w:val="center"/>
            <w:hideMark/>
          </w:tcPr>
          <w:p w14:paraId="2FF4CACB" w14:textId="77777777" w:rsidR="00C51368" w:rsidRDefault="00E43BD9">
            <w:pPr>
              <w:rPr>
                <w:rFonts w:eastAsia="Times New Roman"/>
              </w:rPr>
            </w:pPr>
            <w:r>
              <w:rPr>
                <w:rFonts w:eastAsia="Times New Roman"/>
              </w:rPr>
              <w:t>Flags</w:t>
            </w:r>
          </w:p>
        </w:tc>
        <w:tc>
          <w:tcPr>
            <w:tcW w:w="0" w:type="auto"/>
            <w:vAlign w:val="center"/>
            <w:hideMark/>
          </w:tcPr>
          <w:p w14:paraId="5D148784" w14:textId="77777777"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14:paraId="2679481A" w14:textId="77777777">
        <w:trPr>
          <w:divId w:val="1096513381"/>
          <w:tblCellSpacing w:w="15" w:type="dxa"/>
        </w:trPr>
        <w:tc>
          <w:tcPr>
            <w:tcW w:w="0" w:type="auto"/>
            <w:vAlign w:val="center"/>
            <w:hideMark/>
          </w:tcPr>
          <w:p w14:paraId="43F6D672" w14:textId="77777777" w:rsidR="00C51368" w:rsidRDefault="00E43BD9">
            <w:pPr>
              <w:rPr>
                <w:rFonts w:eastAsia="Times New Roman"/>
              </w:rPr>
            </w:pPr>
            <w:r>
              <w:rPr>
                <w:rFonts w:eastAsia="Times New Roman"/>
              </w:rPr>
              <w:t>Slicing</w:t>
            </w:r>
          </w:p>
        </w:tc>
        <w:tc>
          <w:tcPr>
            <w:tcW w:w="0" w:type="auto"/>
            <w:vAlign w:val="center"/>
            <w:hideMark/>
          </w:tcPr>
          <w:p w14:paraId="6F8D9AD1" w14:textId="77777777" w:rsidR="00C51368" w:rsidRDefault="00E43BD9">
            <w:pPr>
              <w:rPr>
                <w:rFonts w:eastAsia="Times New Roman"/>
              </w:rPr>
            </w:pPr>
            <w:r>
              <w:rPr>
                <w:rFonts w:eastAsia="Times New Roman"/>
              </w:rPr>
              <w:t xml:space="preserve">Slicing rules and aggregation characteristics will not be changed. </w:t>
            </w:r>
          </w:p>
        </w:tc>
      </w:tr>
      <w:tr w:rsidR="00C51368" w14:paraId="35C4F2FE" w14:textId="77777777">
        <w:trPr>
          <w:divId w:val="1096513381"/>
          <w:tblCellSpacing w:w="15" w:type="dxa"/>
        </w:trPr>
        <w:tc>
          <w:tcPr>
            <w:tcW w:w="0" w:type="auto"/>
            <w:vAlign w:val="center"/>
            <w:hideMark/>
          </w:tcPr>
          <w:p w14:paraId="15CFD0CF" w14:textId="77777777" w:rsidR="00C51368" w:rsidRDefault="00E43BD9">
            <w:pPr>
              <w:rPr>
                <w:rFonts w:eastAsia="Times New Roman"/>
              </w:rPr>
            </w:pPr>
            <w:r>
              <w:rPr>
                <w:rFonts w:eastAsia="Times New Roman"/>
              </w:rPr>
              <w:t>Search Criteria</w:t>
            </w:r>
          </w:p>
        </w:tc>
        <w:tc>
          <w:tcPr>
            <w:tcW w:w="0" w:type="auto"/>
            <w:vAlign w:val="center"/>
            <w:hideMark/>
          </w:tcPr>
          <w:p w14:paraId="608A53FD" w14:textId="77777777"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14:paraId="217647A8" w14:textId="77777777">
        <w:trPr>
          <w:divId w:val="1096513381"/>
          <w:tblCellSpacing w:w="15" w:type="dxa"/>
        </w:trPr>
        <w:tc>
          <w:tcPr>
            <w:tcW w:w="0" w:type="auto"/>
            <w:vAlign w:val="center"/>
            <w:hideMark/>
          </w:tcPr>
          <w:p w14:paraId="5FAACB32" w14:textId="77777777" w:rsidR="00C51368" w:rsidRDefault="00E43BD9">
            <w:pPr>
              <w:rPr>
                <w:rFonts w:eastAsia="Times New Roman"/>
              </w:rPr>
            </w:pPr>
            <w:r>
              <w:rPr>
                <w:rFonts w:eastAsia="Times New Roman"/>
              </w:rPr>
              <w:t>Operations</w:t>
            </w:r>
          </w:p>
        </w:tc>
        <w:tc>
          <w:tcPr>
            <w:tcW w:w="0" w:type="auto"/>
            <w:vAlign w:val="center"/>
            <w:hideMark/>
          </w:tcPr>
          <w:p w14:paraId="36421D99" w14:textId="77777777"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14:paraId="437485FC" w14:textId="77777777">
        <w:trPr>
          <w:divId w:val="1096513381"/>
          <w:tblCellSpacing w:w="15" w:type="dxa"/>
        </w:trPr>
        <w:tc>
          <w:tcPr>
            <w:tcW w:w="0" w:type="auto"/>
            <w:vAlign w:val="center"/>
            <w:hideMark/>
          </w:tcPr>
          <w:p w14:paraId="51A7C009" w14:textId="77777777" w:rsidR="00C51368" w:rsidRDefault="00E43BD9">
            <w:pPr>
              <w:rPr>
                <w:rFonts w:eastAsia="Times New Roman"/>
              </w:rPr>
            </w:pPr>
            <w:r>
              <w:rPr>
                <w:rFonts w:eastAsia="Times New Roman"/>
              </w:rPr>
              <w:t>Restful interface</w:t>
            </w:r>
          </w:p>
        </w:tc>
        <w:tc>
          <w:tcPr>
            <w:tcW w:w="0" w:type="auto"/>
            <w:vAlign w:val="center"/>
            <w:hideMark/>
          </w:tcPr>
          <w:p w14:paraId="2B7F0877" w14:textId="77777777"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14:paraId="2958D0B9" w14:textId="77777777">
        <w:trPr>
          <w:divId w:val="1096513381"/>
          <w:tblCellSpacing w:w="15" w:type="dxa"/>
        </w:trPr>
        <w:tc>
          <w:tcPr>
            <w:tcW w:w="0" w:type="auto"/>
            <w:vAlign w:val="center"/>
            <w:hideMark/>
          </w:tcPr>
          <w:p w14:paraId="6844FCB2" w14:textId="77777777" w:rsidR="00C51368" w:rsidRDefault="00E43BD9">
            <w:pPr>
              <w:rPr>
                <w:rFonts w:eastAsia="Times New Roman"/>
              </w:rPr>
            </w:pPr>
            <w:r>
              <w:rPr>
                <w:rFonts w:eastAsia="Times New Roman"/>
              </w:rPr>
              <w:t>Profiles and extension definitions</w:t>
            </w:r>
          </w:p>
        </w:tc>
        <w:tc>
          <w:tcPr>
            <w:tcW w:w="0" w:type="auto"/>
            <w:vAlign w:val="center"/>
            <w:hideMark/>
          </w:tcPr>
          <w:p w14:paraId="399F24F0" w14:textId="77777777"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14:paraId="4F4C1243" w14:textId="77777777" w:rsidR="00C51368" w:rsidRDefault="00E43BD9">
      <w:pPr>
        <w:pStyle w:val="NormalWeb"/>
        <w:divId w:val="1096513381"/>
        <w:rPr>
          <w:lang w:val="en-US"/>
        </w:rPr>
      </w:pPr>
      <w:r>
        <w:rPr>
          <w:lang w:val="en-US"/>
        </w:rPr>
        <w:t xml:space="preserve">  </w:t>
      </w:r>
    </w:p>
    <w:p w14:paraId="34657200" w14:textId="77777777"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14:paraId="32D345CA" w14:textId="77777777" w:rsidR="00C51368" w:rsidRDefault="00E43BD9">
      <w:pPr>
        <w:pStyle w:val="Heading1"/>
        <w:rPr>
          <w:rFonts w:eastAsia="Times New Roman"/>
          <w:noProof/>
          <w:lang w:val="en-US"/>
        </w:rPr>
      </w:pPr>
      <w:r>
        <w:rPr>
          <w:rFonts w:eastAsia="Times New Roman"/>
          <w:noProof/>
          <w:lang w:val="en-US"/>
        </w:rPr>
        <w:t>conformance-rules.html</w:t>
      </w:r>
    </w:p>
    <w:p w14:paraId="6E291D6A" w14:textId="77777777"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C8EDC82" w14:textId="77777777">
        <w:trPr>
          <w:divId w:val="22220021"/>
          <w:tblCellSpacing w:w="15" w:type="dxa"/>
        </w:trPr>
        <w:tc>
          <w:tcPr>
            <w:tcW w:w="0" w:type="auto"/>
            <w:vAlign w:val="center"/>
            <w:hideMark/>
          </w:tcPr>
          <w:p w14:paraId="3A5A4CD7" w14:textId="77777777" w:rsidR="00C51368" w:rsidRDefault="00E43BD9">
            <w:pPr>
              <w:rPr>
                <w:rFonts w:eastAsia="Times New Roman"/>
              </w:rPr>
            </w:pPr>
            <w:r>
              <w:rPr>
                <w:rFonts w:eastAsia="Times New Roman"/>
              </w:rPr>
              <w:t>Work Group</w:t>
            </w:r>
          </w:p>
        </w:tc>
        <w:tc>
          <w:tcPr>
            <w:tcW w:w="0" w:type="auto"/>
            <w:vAlign w:val="center"/>
            <w:hideMark/>
          </w:tcPr>
          <w:p w14:paraId="3542AC26" w14:textId="77777777" w:rsidR="00C51368" w:rsidRDefault="001708AB">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9D2F1B0" w14:textId="77777777" w:rsidR="00C51368" w:rsidRDefault="001708AB">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14:paraId="5FAE2C75" w14:textId="77777777"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14:paraId="37EC7E6A" w14:textId="77777777" w:rsidR="00C51368" w:rsidRDefault="00E43BD9">
      <w:pPr>
        <w:pStyle w:val="NormalWeb"/>
        <w:divId w:val="22220021"/>
        <w:rPr>
          <w:lang w:val="en-US"/>
        </w:rPr>
      </w:pPr>
      <w:r>
        <w:rPr>
          <w:lang w:val="en-US"/>
        </w:rPr>
        <w:t xml:space="preserve">Application claim conformance to one (or more) of the following exchange framworks: </w:t>
      </w:r>
    </w:p>
    <w:p w14:paraId="06BA704B"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14:paraId="3972A12C"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14:paraId="7D9DEA19" w14:textId="77777777"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14:paraId="2E2ACE79" w14:textId="77777777"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14:paraId="11EC979B" w14:textId="77777777">
        <w:trPr>
          <w:divId w:val="22220021"/>
          <w:tblCellSpacing w:w="15" w:type="dxa"/>
        </w:trPr>
        <w:tc>
          <w:tcPr>
            <w:tcW w:w="0" w:type="auto"/>
            <w:vAlign w:val="center"/>
            <w:hideMark/>
          </w:tcPr>
          <w:p w14:paraId="3B3FC881" w14:textId="77777777" w:rsidR="00C51368" w:rsidRDefault="001708AB">
            <w:pPr>
              <w:rPr>
                <w:rFonts w:eastAsia="Times New Roman"/>
              </w:rPr>
            </w:pPr>
            <w:hyperlink r:id="rId200" w:history="1">
              <w:r w:rsidR="00E43BD9">
                <w:rPr>
                  <w:rStyle w:val="Hyperlink"/>
                  <w:rFonts w:eastAsia="Times New Roman"/>
                </w:rPr>
                <w:t>Value Set</w:t>
              </w:r>
            </w:hyperlink>
          </w:p>
        </w:tc>
        <w:tc>
          <w:tcPr>
            <w:tcW w:w="0" w:type="auto"/>
            <w:vAlign w:val="center"/>
            <w:hideMark/>
          </w:tcPr>
          <w:p w14:paraId="18FBE0D2" w14:textId="77777777"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14:paraId="68A29677" w14:textId="77777777">
        <w:trPr>
          <w:divId w:val="22220021"/>
          <w:tblCellSpacing w:w="15" w:type="dxa"/>
        </w:trPr>
        <w:tc>
          <w:tcPr>
            <w:tcW w:w="0" w:type="auto"/>
            <w:vAlign w:val="center"/>
            <w:hideMark/>
          </w:tcPr>
          <w:p w14:paraId="3C80DB71" w14:textId="77777777" w:rsidR="00C51368" w:rsidRDefault="001708AB">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14:paraId="366F587D" w14:textId="77777777"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14:paraId="611E86CA" w14:textId="77777777">
        <w:trPr>
          <w:divId w:val="22220021"/>
          <w:tblCellSpacing w:w="15" w:type="dxa"/>
        </w:trPr>
        <w:tc>
          <w:tcPr>
            <w:tcW w:w="0" w:type="auto"/>
            <w:vAlign w:val="center"/>
            <w:hideMark/>
          </w:tcPr>
          <w:p w14:paraId="40733204" w14:textId="77777777" w:rsidR="00C51368" w:rsidRDefault="001708AB">
            <w:pPr>
              <w:rPr>
                <w:rFonts w:eastAsia="Times New Roman"/>
              </w:rPr>
            </w:pPr>
            <w:hyperlink r:id="rId203" w:history="1">
              <w:r w:rsidR="00E43BD9">
                <w:rPr>
                  <w:rStyle w:val="Hyperlink"/>
                  <w:rFonts w:eastAsia="Times New Roman"/>
                </w:rPr>
                <w:t>Conformance</w:t>
              </w:r>
            </w:hyperlink>
          </w:p>
        </w:tc>
        <w:tc>
          <w:tcPr>
            <w:tcW w:w="0" w:type="auto"/>
            <w:vAlign w:val="center"/>
            <w:hideMark/>
          </w:tcPr>
          <w:p w14:paraId="1E5294AE" w14:textId="77777777"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14:paraId="7BAF2691" w14:textId="77777777">
        <w:trPr>
          <w:divId w:val="22220021"/>
          <w:tblCellSpacing w:w="15" w:type="dxa"/>
        </w:trPr>
        <w:tc>
          <w:tcPr>
            <w:tcW w:w="0" w:type="auto"/>
            <w:vAlign w:val="center"/>
            <w:hideMark/>
          </w:tcPr>
          <w:p w14:paraId="6B25DA55" w14:textId="77777777" w:rsidR="00C51368" w:rsidRDefault="001708AB">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14:paraId="2635DEC0" w14:textId="77777777"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14:paraId="09677912" w14:textId="77777777"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14:paraId="619C6CB2" w14:textId="77777777"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14:paraId="4902DB9B" w14:textId="77777777"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14:paraId="0DAF9537" w14:textId="77777777"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14:paraId="23FC1288" w14:textId="77777777"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14:paraId="185FC40D" w14:textId="77777777"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14:paraId="2CF0D5A1" w14:textId="77777777"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14:paraId="2E405017" w14:textId="77777777"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14:paraId="744D4A95" w14:textId="77777777" w:rsidR="00C51368" w:rsidRDefault="00E43BD9">
      <w:pPr>
        <w:pStyle w:val="Heading3"/>
        <w:divId w:val="22220021"/>
        <w:rPr>
          <w:rFonts w:eastAsia="Times New Roman"/>
          <w:lang w:val="en-US"/>
        </w:rPr>
      </w:pPr>
      <w:r>
        <w:rPr>
          <w:rFonts w:eastAsia="Times New Roman"/>
          <w:lang w:val="en-US"/>
        </w:rPr>
        <w:t>Cardinality</w:t>
      </w:r>
    </w:p>
    <w:p w14:paraId="54333A3A" w14:textId="77777777"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14:paraId="4C4DA5E6" w14:textId="77777777"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14:paraId="59E258CC" w14:textId="77777777"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14:paraId="5B7567B2" w14:textId="77777777"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14:paraId="4217EC7C" w14:textId="77777777"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14:paraId="2AD81C34" w14:textId="77777777"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14:paraId="3FBEB17C" w14:textId="77777777"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14:paraId="67675A19" w14:textId="77777777">
        <w:trPr>
          <w:divId w:val="22220021"/>
          <w:tblCellSpacing w:w="0" w:type="dxa"/>
        </w:trPr>
        <w:tc>
          <w:tcPr>
            <w:tcW w:w="0" w:type="auto"/>
            <w:shd w:val="clear" w:color="auto" w:fill="FFFFFF"/>
            <w:tcMar>
              <w:top w:w="0" w:type="dxa"/>
              <w:left w:w="60" w:type="dxa"/>
              <w:bottom w:w="0" w:type="dxa"/>
              <w:right w:w="60" w:type="dxa"/>
            </w:tcMar>
            <w:hideMark/>
          </w:tcPr>
          <w:p w14:paraId="11ABBD8A" w14:textId="77777777" w:rsidR="00C51368" w:rsidRDefault="001708AB">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0493024C" w14:textId="77777777" w:rsidR="00C51368" w:rsidRDefault="001708AB">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16CBC2B4" w14:textId="77777777" w:rsidR="00C51368" w:rsidRDefault="001708AB">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21F9237F" w14:textId="77777777" w:rsidR="00C51368" w:rsidRDefault="001708AB">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6DD38A23" w14:textId="77777777" w:rsidR="00C51368" w:rsidRDefault="001708AB">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06974B0E" wp14:editId="75270F9B">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52083C62" w14:textId="77777777">
        <w:trPr>
          <w:divId w:val="22220021"/>
          <w:tblCellSpacing w:w="0" w:type="dxa"/>
        </w:trPr>
        <w:tc>
          <w:tcPr>
            <w:tcW w:w="0" w:type="auto"/>
            <w:shd w:val="clear" w:color="auto" w:fill="FFFFFF"/>
            <w:noWrap/>
            <w:tcMar>
              <w:top w:w="0" w:type="dxa"/>
              <w:left w:w="60" w:type="dxa"/>
              <w:bottom w:w="0" w:type="dxa"/>
              <w:right w:w="60" w:type="dxa"/>
            </w:tcMar>
            <w:hideMark/>
          </w:tcPr>
          <w:p w14:paraId="02F854D1"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68E9DFF" wp14:editId="58504708">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AC1E071" wp14:editId="1ACBFD0F">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14:paraId="0BDA8057"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587A35BD"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36C83F7" w14:textId="77777777" w:rsidR="00C51368" w:rsidRDefault="001708AB">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14:paraId="550F965C" w14:textId="77777777"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14:paraId="00CB86B6" w14:textId="77777777">
        <w:trPr>
          <w:divId w:val="22220021"/>
          <w:tblCellSpacing w:w="0" w:type="dxa"/>
        </w:trPr>
        <w:tc>
          <w:tcPr>
            <w:tcW w:w="0" w:type="auto"/>
            <w:shd w:val="clear" w:color="auto" w:fill="FFFFFF"/>
            <w:noWrap/>
            <w:tcMar>
              <w:top w:w="0" w:type="dxa"/>
              <w:left w:w="60" w:type="dxa"/>
              <w:bottom w:w="0" w:type="dxa"/>
              <w:right w:w="60" w:type="dxa"/>
            </w:tcMar>
            <w:hideMark/>
          </w:tcPr>
          <w:p w14:paraId="21016A33"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EB7F028" wp14:editId="118501DB">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6A4E170" wp14:editId="6E6945F9">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7AE5BD0" wp14:editId="57052C3A">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14:paraId="4E53DDE6"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0274A350"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4FA9F6F9" w14:textId="77777777" w:rsidR="00C51368" w:rsidRDefault="001708AB">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14:paraId="4674902A" w14:textId="77777777"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14:paraId="3E44780E" w14:textId="77777777">
        <w:trPr>
          <w:divId w:val="22220021"/>
          <w:tblCellSpacing w:w="0" w:type="dxa"/>
        </w:trPr>
        <w:tc>
          <w:tcPr>
            <w:tcW w:w="0" w:type="auto"/>
            <w:shd w:val="clear" w:color="auto" w:fill="FFFFFF"/>
            <w:noWrap/>
            <w:tcMar>
              <w:top w:w="0" w:type="dxa"/>
              <w:left w:w="60" w:type="dxa"/>
              <w:bottom w:w="0" w:type="dxa"/>
              <w:right w:w="60" w:type="dxa"/>
            </w:tcMar>
            <w:hideMark/>
          </w:tcPr>
          <w:p w14:paraId="1AFB935D"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C7E9BF6" wp14:editId="203225FA">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EE7BA2B" wp14:editId="5ADDCEFF">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A5B0281" wp14:editId="607BB79F">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14:paraId="405126CF"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044AB83E"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418AE702" w14:textId="77777777" w:rsidR="00C51368" w:rsidRDefault="001708AB">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14:paraId="08CD1252" w14:textId="77777777"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14:paraId="4B4B1E88" w14:textId="77777777">
        <w:trPr>
          <w:divId w:val="22220021"/>
          <w:tblCellSpacing w:w="0" w:type="dxa"/>
        </w:trPr>
        <w:tc>
          <w:tcPr>
            <w:tcW w:w="0" w:type="auto"/>
            <w:shd w:val="clear" w:color="auto" w:fill="FFFFFF"/>
            <w:noWrap/>
            <w:tcMar>
              <w:top w:w="0" w:type="dxa"/>
              <w:left w:w="60" w:type="dxa"/>
              <w:bottom w:w="0" w:type="dxa"/>
              <w:right w:w="60" w:type="dxa"/>
            </w:tcMar>
            <w:hideMark/>
          </w:tcPr>
          <w:p w14:paraId="63BE87A0"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54047C6" wp14:editId="0E0E37D2">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280324E" wp14:editId="1B16AAF6">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FA963ED" wp14:editId="306B5CA8">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14:paraId="1F65FD76" w14:textId="77777777"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14:paraId="26B966C5"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31A8514F" w14:textId="77777777" w:rsidR="00C51368" w:rsidRDefault="001708AB">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14:paraId="214410F4" w14:textId="77777777"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14:paraId="365AB4A5" w14:textId="77777777">
        <w:trPr>
          <w:divId w:val="22220021"/>
          <w:tblCellSpacing w:w="0" w:type="dxa"/>
        </w:trPr>
        <w:tc>
          <w:tcPr>
            <w:tcW w:w="0" w:type="auto"/>
            <w:shd w:val="clear" w:color="auto" w:fill="FFFFFF"/>
            <w:noWrap/>
            <w:tcMar>
              <w:top w:w="0" w:type="dxa"/>
              <w:left w:w="60" w:type="dxa"/>
              <w:bottom w:w="0" w:type="dxa"/>
              <w:right w:w="60" w:type="dxa"/>
            </w:tcMar>
            <w:hideMark/>
          </w:tcPr>
          <w:p w14:paraId="1BDF2299"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1CE5F8A" wp14:editId="0534080E">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825A92C" wp14:editId="17D7DDA5">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F5EC28E" wp14:editId="015AA399">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14:paraId="5A3EFD3B"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3D859C5F"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49CCBD7B" w14:textId="77777777" w:rsidR="00C51368" w:rsidRDefault="001708AB">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14:paraId="4E8DF0C6" w14:textId="77777777"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14:paraId="50D0FA2D" w14:textId="77777777"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a </w:t>
      </w:r>
      <w:hyperlink r:id="rId241" w:anchor="ElementDefinition.isModifier" w:history="1">
        <w:r>
          <w:rPr>
            <w:rStyle w:val="Hyperlink"/>
            <w:lang w:val="en-US"/>
          </w:rPr>
          <w:t>ElementDefinition</w:t>
        </w:r>
      </w:hyperlink>
      <w:r>
        <w:rPr>
          <w:lang w:val="en-US"/>
        </w:rPr>
        <w:t xml:space="preserve">. </w:t>
      </w:r>
    </w:p>
    <w:p w14:paraId="7C1A8130" w14:textId="77777777" w:rsidR="00C51368" w:rsidRDefault="00E43BD9">
      <w:pPr>
        <w:pStyle w:val="NormalWeb"/>
        <w:divId w:val="22220021"/>
        <w:rPr>
          <w:lang w:val="en-US"/>
        </w:rPr>
      </w:pPr>
      <w:r>
        <w:rPr>
          <w:lang w:val="en-US"/>
        </w:rPr>
        <w:t xml:space="preserve">Is-Modifier elements SHALL be represented in the narrative summary of the resource. </w:t>
      </w:r>
    </w:p>
    <w:p w14:paraId="1FDAFD69" w14:textId="77777777"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14:paraId="2F385912" w14:textId="77777777"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14:paraId="1FBDDCA9" w14:textId="77777777"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14:paraId="51C7000F" w14:textId="77777777"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14:paraId="5A5A0FEC" w14:textId="77777777" w:rsidR="00C51368" w:rsidRDefault="00E43BD9">
      <w:pPr>
        <w:pStyle w:val="Heading3"/>
        <w:divId w:val="22220021"/>
        <w:rPr>
          <w:rFonts w:eastAsia="Times New Roman"/>
          <w:lang w:val="en-US"/>
        </w:rPr>
      </w:pPr>
      <w:bookmarkStart w:id="31" w:name="mustsupport"/>
      <w:r>
        <w:rPr>
          <w:rFonts w:eastAsia="Times New Roman"/>
          <w:lang w:val="en-US"/>
        </w:rPr>
        <w:t>Must-Support</w:t>
      </w:r>
    </w:p>
    <w:p w14:paraId="4C21ADB8" w14:textId="77777777"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14:paraId="431255A5" w14:textId="77777777"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14:paraId="316C60B3" w14:textId="77777777"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14:paraId="25C690FD" w14:textId="77777777"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14:paraId="4DB50B35" w14:textId="77777777"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14:paraId="2168E73D" w14:textId="77777777">
        <w:trPr>
          <w:divId w:val="22220021"/>
          <w:tblCellSpacing w:w="15" w:type="dxa"/>
        </w:trPr>
        <w:tc>
          <w:tcPr>
            <w:tcW w:w="0" w:type="auto"/>
            <w:vAlign w:val="center"/>
            <w:hideMark/>
          </w:tcPr>
          <w:p w14:paraId="357BCD2A" w14:textId="77777777" w:rsidR="00C51368" w:rsidRDefault="00E43BD9">
            <w:pPr>
              <w:rPr>
                <w:rFonts w:eastAsia="Times New Roman"/>
              </w:rPr>
            </w:pPr>
            <w:r>
              <w:rPr>
                <w:rFonts w:eastAsia="Times New Roman"/>
                <w:b/>
                <w:bCs/>
              </w:rPr>
              <w:lastRenderedPageBreak/>
              <w:t>Key</w:t>
            </w:r>
          </w:p>
        </w:tc>
        <w:tc>
          <w:tcPr>
            <w:tcW w:w="0" w:type="auto"/>
            <w:vAlign w:val="center"/>
            <w:hideMark/>
          </w:tcPr>
          <w:p w14:paraId="697AA716" w14:textId="77777777"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14:paraId="56106463" w14:textId="77777777">
        <w:trPr>
          <w:divId w:val="22220021"/>
          <w:tblCellSpacing w:w="15" w:type="dxa"/>
        </w:trPr>
        <w:tc>
          <w:tcPr>
            <w:tcW w:w="0" w:type="auto"/>
            <w:vAlign w:val="center"/>
            <w:hideMark/>
          </w:tcPr>
          <w:p w14:paraId="507BC662" w14:textId="77777777" w:rsidR="00C51368" w:rsidRDefault="00E43BD9">
            <w:pPr>
              <w:rPr>
                <w:rFonts w:eastAsia="Times New Roman"/>
              </w:rPr>
            </w:pPr>
            <w:r>
              <w:rPr>
                <w:rFonts w:eastAsia="Times New Roman"/>
                <w:b/>
                <w:bCs/>
              </w:rPr>
              <w:t>Requirements</w:t>
            </w:r>
          </w:p>
        </w:tc>
        <w:tc>
          <w:tcPr>
            <w:tcW w:w="0" w:type="auto"/>
            <w:vAlign w:val="center"/>
            <w:hideMark/>
          </w:tcPr>
          <w:p w14:paraId="3776726C" w14:textId="77777777" w:rsidR="00C51368" w:rsidRDefault="00E43BD9">
            <w:pPr>
              <w:rPr>
                <w:rFonts w:eastAsia="Times New Roman"/>
              </w:rPr>
            </w:pPr>
            <w:r>
              <w:rPr>
                <w:rFonts w:eastAsia="Times New Roman"/>
              </w:rPr>
              <w:t>An explanation of why the constraint has been applied - what harmful conditions are being avoided</w:t>
            </w:r>
          </w:p>
        </w:tc>
      </w:tr>
      <w:tr w:rsidR="00C51368" w14:paraId="14A1EB3B" w14:textId="77777777">
        <w:trPr>
          <w:divId w:val="22220021"/>
          <w:tblCellSpacing w:w="15" w:type="dxa"/>
        </w:trPr>
        <w:tc>
          <w:tcPr>
            <w:tcW w:w="0" w:type="auto"/>
            <w:vAlign w:val="center"/>
            <w:hideMark/>
          </w:tcPr>
          <w:p w14:paraId="4DE80AEC" w14:textId="77777777" w:rsidR="00C51368" w:rsidRDefault="00E43BD9">
            <w:pPr>
              <w:rPr>
                <w:rFonts w:eastAsia="Times New Roman"/>
              </w:rPr>
            </w:pPr>
            <w:r>
              <w:rPr>
                <w:rFonts w:eastAsia="Times New Roman"/>
                <w:b/>
                <w:bCs/>
              </w:rPr>
              <w:t>Severity</w:t>
            </w:r>
          </w:p>
        </w:tc>
        <w:tc>
          <w:tcPr>
            <w:tcW w:w="0" w:type="auto"/>
            <w:vAlign w:val="center"/>
            <w:hideMark/>
          </w:tcPr>
          <w:p w14:paraId="59F7DB38" w14:textId="77777777"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14:paraId="21E996D4" w14:textId="77777777">
        <w:trPr>
          <w:divId w:val="22220021"/>
          <w:tblCellSpacing w:w="15" w:type="dxa"/>
        </w:trPr>
        <w:tc>
          <w:tcPr>
            <w:tcW w:w="0" w:type="auto"/>
            <w:vAlign w:val="center"/>
            <w:hideMark/>
          </w:tcPr>
          <w:p w14:paraId="22CA01E3" w14:textId="77777777" w:rsidR="00C51368" w:rsidRDefault="00E43BD9">
            <w:pPr>
              <w:rPr>
                <w:rFonts w:eastAsia="Times New Roman"/>
              </w:rPr>
            </w:pPr>
            <w:r>
              <w:rPr>
                <w:rFonts w:eastAsia="Times New Roman"/>
                <w:b/>
                <w:bCs/>
              </w:rPr>
              <w:t>Human Description</w:t>
            </w:r>
          </w:p>
        </w:tc>
        <w:tc>
          <w:tcPr>
            <w:tcW w:w="0" w:type="auto"/>
            <w:vAlign w:val="center"/>
            <w:hideMark/>
          </w:tcPr>
          <w:p w14:paraId="3AB737EF" w14:textId="77777777"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14:paraId="7F423FC5" w14:textId="77777777">
        <w:trPr>
          <w:divId w:val="22220021"/>
          <w:tblCellSpacing w:w="15" w:type="dxa"/>
        </w:trPr>
        <w:tc>
          <w:tcPr>
            <w:tcW w:w="0" w:type="auto"/>
            <w:vAlign w:val="center"/>
            <w:hideMark/>
          </w:tcPr>
          <w:p w14:paraId="194C160A" w14:textId="77777777" w:rsidR="00C51368" w:rsidRDefault="00E43BD9">
            <w:pPr>
              <w:rPr>
                <w:rFonts w:eastAsia="Times New Roman"/>
              </w:rPr>
            </w:pPr>
            <w:r>
              <w:rPr>
                <w:rFonts w:eastAsia="Times New Roman"/>
                <w:b/>
                <w:bCs/>
              </w:rPr>
              <w:t>XPath Expression</w:t>
            </w:r>
          </w:p>
        </w:tc>
        <w:tc>
          <w:tcPr>
            <w:tcW w:w="0" w:type="auto"/>
            <w:vAlign w:val="center"/>
            <w:hideMark/>
          </w:tcPr>
          <w:p w14:paraId="16F63B00" w14:textId="77777777"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14:paraId="2B95616D" w14:textId="77777777"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14:paraId="1CC76BFD" w14:textId="77777777"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14:paraId="29869723" w14:textId="77777777"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14:paraId="2B60E578" w14:textId="77777777"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14:paraId="3F4FF892" w14:textId="77777777" w:rsidR="00C51368" w:rsidRDefault="001708AB">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14:paraId="79FFD9EB" w14:textId="77777777"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14:paraId="67580740" w14:textId="77777777" w:rsidR="00C51368" w:rsidRDefault="00E43BD9">
      <w:pPr>
        <w:pStyle w:val="NormalWeb"/>
        <w:divId w:val="22220021"/>
        <w:rPr>
          <w:lang w:val="en-US"/>
        </w:rPr>
      </w:pPr>
      <w:r>
        <w:rPr>
          <w:lang w:val="en-US"/>
        </w:rPr>
        <w:t xml:space="preserve">In addition to the conformance, metadata, each element has other metadata properties: </w:t>
      </w:r>
    </w:p>
    <w:p w14:paraId="371B1E42"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14:paraId="2664950E"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14:paraId="7BB71412" w14:textId="77777777"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14:paraId="3989FC83" w14:textId="77777777"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14:paraId="7DA8FEBC" w14:textId="77777777"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14:paraId="574167A2" w14:textId="77777777"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14:paraId="03319D14" w14:textId="77777777" w:rsidR="00C51368" w:rsidRDefault="00E43BD9">
      <w:pPr>
        <w:pStyle w:val="Heading1"/>
        <w:rPr>
          <w:rFonts w:eastAsia="Times New Roman"/>
          <w:noProof/>
          <w:lang w:val="en-US"/>
        </w:rPr>
      </w:pPr>
      <w:r>
        <w:rPr>
          <w:rFonts w:eastAsia="Times New Roman"/>
          <w:noProof/>
          <w:lang w:val="en-US"/>
        </w:rPr>
        <w:t>cpt.html</w:t>
      </w:r>
    </w:p>
    <w:p w14:paraId="2163B8F9" w14:textId="77777777"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33BE298" w14:textId="77777777">
        <w:trPr>
          <w:divId w:val="375353091"/>
          <w:tblCellSpacing w:w="15" w:type="dxa"/>
        </w:trPr>
        <w:tc>
          <w:tcPr>
            <w:tcW w:w="0" w:type="auto"/>
            <w:vAlign w:val="center"/>
            <w:hideMark/>
          </w:tcPr>
          <w:p w14:paraId="09BBDE7C" w14:textId="77777777" w:rsidR="00C51368" w:rsidRDefault="00E43BD9">
            <w:pPr>
              <w:rPr>
                <w:rFonts w:eastAsia="Times New Roman"/>
              </w:rPr>
            </w:pPr>
            <w:r>
              <w:rPr>
                <w:rFonts w:eastAsia="Times New Roman"/>
              </w:rPr>
              <w:t>Work Group</w:t>
            </w:r>
          </w:p>
        </w:tc>
        <w:tc>
          <w:tcPr>
            <w:tcW w:w="0" w:type="auto"/>
            <w:vAlign w:val="center"/>
            <w:hideMark/>
          </w:tcPr>
          <w:p w14:paraId="0753041B" w14:textId="77777777" w:rsidR="00C51368" w:rsidRDefault="001708AB">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6D1371C" w14:textId="77777777" w:rsidR="00C51368" w:rsidRDefault="001708AB">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14:paraId="5B70CE9D" w14:textId="77777777"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14:paraId="6FAF5FD0" w14:textId="77777777">
        <w:trPr>
          <w:divId w:val="375353091"/>
          <w:tblCellSpacing w:w="15" w:type="dxa"/>
        </w:trPr>
        <w:tc>
          <w:tcPr>
            <w:tcW w:w="0" w:type="auto"/>
            <w:vAlign w:val="center"/>
            <w:hideMark/>
          </w:tcPr>
          <w:p w14:paraId="11B33E5F" w14:textId="77777777" w:rsidR="00C51368" w:rsidRDefault="00E43BD9">
            <w:pPr>
              <w:rPr>
                <w:rFonts w:eastAsia="Times New Roman"/>
              </w:rPr>
            </w:pPr>
            <w:r>
              <w:rPr>
                <w:rFonts w:eastAsia="Times New Roman"/>
              </w:rPr>
              <w:t>Source</w:t>
            </w:r>
          </w:p>
        </w:tc>
        <w:tc>
          <w:tcPr>
            <w:tcW w:w="0" w:type="auto"/>
            <w:vAlign w:val="center"/>
            <w:hideMark/>
          </w:tcPr>
          <w:p w14:paraId="246C741E" w14:textId="77777777"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14:paraId="50C46506" w14:textId="77777777">
        <w:trPr>
          <w:divId w:val="375353091"/>
          <w:tblCellSpacing w:w="15" w:type="dxa"/>
        </w:trPr>
        <w:tc>
          <w:tcPr>
            <w:tcW w:w="0" w:type="auto"/>
            <w:vAlign w:val="center"/>
            <w:hideMark/>
          </w:tcPr>
          <w:p w14:paraId="35FBA241" w14:textId="77777777" w:rsidR="00C51368" w:rsidRDefault="00E43BD9">
            <w:pPr>
              <w:rPr>
                <w:rFonts w:eastAsia="Times New Roman"/>
              </w:rPr>
            </w:pPr>
            <w:r>
              <w:rPr>
                <w:rFonts w:eastAsia="Times New Roman"/>
              </w:rPr>
              <w:t>System</w:t>
            </w:r>
          </w:p>
        </w:tc>
        <w:tc>
          <w:tcPr>
            <w:tcW w:w="0" w:type="auto"/>
            <w:vAlign w:val="center"/>
            <w:hideMark/>
          </w:tcPr>
          <w:p w14:paraId="118C5C7A" w14:textId="77777777"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14:paraId="7E370B14" w14:textId="77777777">
        <w:trPr>
          <w:divId w:val="375353091"/>
          <w:tblCellSpacing w:w="15" w:type="dxa"/>
        </w:trPr>
        <w:tc>
          <w:tcPr>
            <w:tcW w:w="0" w:type="auto"/>
            <w:vAlign w:val="center"/>
            <w:hideMark/>
          </w:tcPr>
          <w:p w14:paraId="19647392" w14:textId="77777777" w:rsidR="00C51368" w:rsidRDefault="00E43BD9">
            <w:pPr>
              <w:rPr>
                <w:rFonts w:eastAsia="Times New Roman"/>
              </w:rPr>
            </w:pPr>
            <w:r>
              <w:rPr>
                <w:rFonts w:eastAsia="Times New Roman"/>
              </w:rPr>
              <w:t>Version</w:t>
            </w:r>
          </w:p>
        </w:tc>
        <w:tc>
          <w:tcPr>
            <w:tcW w:w="0" w:type="auto"/>
            <w:vAlign w:val="center"/>
            <w:hideMark/>
          </w:tcPr>
          <w:p w14:paraId="3DB25A17" w14:textId="77777777" w:rsidR="00C51368" w:rsidRDefault="00E43BD9">
            <w:pPr>
              <w:rPr>
                <w:rFonts w:eastAsia="Times New Roman"/>
              </w:rPr>
            </w:pPr>
            <w:r>
              <w:rPr>
                <w:rFonts w:eastAsia="Times New Roman"/>
              </w:rPr>
              <w:t>Where a version is appropriate, use the year of release e.g. 2014</w:t>
            </w:r>
          </w:p>
        </w:tc>
      </w:tr>
      <w:tr w:rsidR="00C51368" w14:paraId="5658E531" w14:textId="77777777">
        <w:trPr>
          <w:divId w:val="375353091"/>
          <w:tblCellSpacing w:w="15" w:type="dxa"/>
        </w:trPr>
        <w:tc>
          <w:tcPr>
            <w:tcW w:w="0" w:type="auto"/>
            <w:vAlign w:val="center"/>
            <w:hideMark/>
          </w:tcPr>
          <w:p w14:paraId="20B0FF98" w14:textId="77777777" w:rsidR="00C51368" w:rsidRDefault="00E43BD9">
            <w:pPr>
              <w:rPr>
                <w:rFonts w:eastAsia="Times New Roman"/>
              </w:rPr>
            </w:pPr>
            <w:r>
              <w:rPr>
                <w:rFonts w:eastAsia="Times New Roman"/>
              </w:rPr>
              <w:t>Code</w:t>
            </w:r>
          </w:p>
        </w:tc>
        <w:tc>
          <w:tcPr>
            <w:tcW w:w="0" w:type="auto"/>
            <w:vAlign w:val="center"/>
            <w:hideMark/>
          </w:tcPr>
          <w:p w14:paraId="414A317A" w14:textId="77777777" w:rsidR="00C51368" w:rsidRDefault="00E43BD9">
            <w:pPr>
              <w:rPr>
                <w:rFonts w:eastAsia="Times New Roman"/>
              </w:rPr>
            </w:pPr>
            <w:r>
              <w:rPr>
                <w:rFonts w:eastAsia="Times New Roman"/>
              </w:rPr>
              <w:t>"Code" in the CPT tables (a 5 character code)</w:t>
            </w:r>
          </w:p>
        </w:tc>
      </w:tr>
      <w:tr w:rsidR="00C51368" w14:paraId="54E7446F" w14:textId="77777777">
        <w:trPr>
          <w:divId w:val="375353091"/>
          <w:tblCellSpacing w:w="15" w:type="dxa"/>
        </w:trPr>
        <w:tc>
          <w:tcPr>
            <w:tcW w:w="0" w:type="auto"/>
            <w:vAlign w:val="center"/>
            <w:hideMark/>
          </w:tcPr>
          <w:p w14:paraId="2B5D7AC5" w14:textId="77777777" w:rsidR="00C51368" w:rsidRDefault="00E43BD9">
            <w:pPr>
              <w:rPr>
                <w:rFonts w:eastAsia="Times New Roman"/>
              </w:rPr>
            </w:pPr>
            <w:r>
              <w:rPr>
                <w:rFonts w:eastAsia="Times New Roman"/>
              </w:rPr>
              <w:t>Display</w:t>
            </w:r>
          </w:p>
        </w:tc>
        <w:tc>
          <w:tcPr>
            <w:tcW w:w="0" w:type="auto"/>
            <w:vAlign w:val="center"/>
            <w:hideMark/>
          </w:tcPr>
          <w:p w14:paraId="3C3B959C" w14:textId="77777777" w:rsidR="00C51368" w:rsidRDefault="00E43BD9">
            <w:pPr>
              <w:rPr>
                <w:rFonts w:eastAsia="Times New Roman"/>
              </w:rPr>
            </w:pPr>
            <w:r>
              <w:rPr>
                <w:rFonts w:eastAsia="Times New Roman"/>
              </w:rPr>
              <w:t>"Description" in the CPT tables</w:t>
            </w:r>
          </w:p>
        </w:tc>
      </w:tr>
      <w:tr w:rsidR="00C51368" w14:paraId="5758DEB5" w14:textId="77777777">
        <w:trPr>
          <w:divId w:val="375353091"/>
          <w:tblCellSpacing w:w="15" w:type="dxa"/>
        </w:trPr>
        <w:tc>
          <w:tcPr>
            <w:tcW w:w="0" w:type="auto"/>
            <w:vAlign w:val="center"/>
            <w:hideMark/>
          </w:tcPr>
          <w:p w14:paraId="47392A18" w14:textId="77777777" w:rsidR="00C51368" w:rsidRDefault="00E43BD9">
            <w:pPr>
              <w:rPr>
                <w:rFonts w:eastAsia="Times New Roman"/>
              </w:rPr>
            </w:pPr>
            <w:r>
              <w:rPr>
                <w:rFonts w:eastAsia="Times New Roman"/>
              </w:rPr>
              <w:t>Filter Properties</w:t>
            </w:r>
          </w:p>
        </w:tc>
        <w:tc>
          <w:tcPr>
            <w:tcW w:w="0" w:type="auto"/>
            <w:vAlign w:val="center"/>
            <w:hideMark/>
          </w:tcPr>
          <w:p w14:paraId="7710B767" w14:textId="77777777" w:rsidR="00C51368" w:rsidRDefault="00E43BD9">
            <w:pPr>
              <w:rPr>
                <w:rFonts w:eastAsia="Times New Roman"/>
              </w:rPr>
            </w:pPr>
            <w:r>
              <w:rPr>
                <w:rFonts w:eastAsia="Times New Roman"/>
              </w:rPr>
              <w:t>None defined</w:t>
            </w:r>
          </w:p>
        </w:tc>
      </w:tr>
    </w:tbl>
    <w:p w14:paraId="07649C00" w14:textId="77777777" w:rsidR="00C51368" w:rsidRDefault="00E43BD9">
      <w:pPr>
        <w:pStyle w:val="Heading3"/>
        <w:divId w:val="375353091"/>
        <w:rPr>
          <w:rFonts w:eastAsia="Times New Roman"/>
          <w:lang w:val="en-US"/>
        </w:rPr>
      </w:pPr>
      <w:r>
        <w:rPr>
          <w:rFonts w:eastAsia="Times New Roman"/>
          <w:lang w:val="en-US"/>
        </w:rPr>
        <w:t>Version Issues</w:t>
      </w:r>
    </w:p>
    <w:p w14:paraId="39C16219" w14:textId="77777777" w:rsidR="00C51368" w:rsidRDefault="00E43BD9">
      <w:pPr>
        <w:pStyle w:val="NormalWeb"/>
        <w:divId w:val="375353091"/>
        <w:rPr>
          <w:lang w:val="en-US"/>
        </w:rPr>
      </w:pPr>
      <w:r>
        <w:rPr>
          <w:lang w:val="en-US"/>
        </w:rPr>
        <w:t xml:space="preserve">CPT is released each October. CPT versions are identified simply by the year of their release. </w:t>
      </w:r>
    </w:p>
    <w:p w14:paraId="4ADD3877" w14:textId="77777777" w:rsidR="00C51368" w:rsidRDefault="00E43BD9">
      <w:pPr>
        <w:pStyle w:val="Heading3"/>
        <w:divId w:val="375353091"/>
        <w:rPr>
          <w:rFonts w:eastAsia="Times New Roman"/>
          <w:lang w:val="en-US"/>
        </w:rPr>
      </w:pPr>
      <w:r>
        <w:rPr>
          <w:rFonts w:eastAsia="Times New Roman"/>
          <w:lang w:val="en-US"/>
        </w:rPr>
        <w:t>Example Usage</w:t>
      </w:r>
    </w:p>
    <w:p w14:paraId="23CC0FD7" w14:textId="77777777" w:rsidR="00C51368" w:rsidRDefault="00C51368">
      <w:pPr>
        <w:pStyle w:val="HTMLPreformatted"/>
        <w:divId w:val="375353091"/>
        <w:rPr>
          <w:lang w:val="en-US"/>
        </w:rPr>
      </w:pPr>
    </w:p>
    <w:p w14:paraId="66886014" w14:textId="77777777" w:rsidR="00C51368" w:rsidRDefault="00E43BD9">
      <w:pPr>
        <w:pStyle w:val="HTMLPreformatted"/>
        <w:divId w:val="375353091"/>
        <w:rPr>
          <w:lang w:val="en-US"/>
        </w:rPr>
      </w:pPr>
      <w:r>
        <w:rPr>
          <w:lang w:val="en-US"/>
        </w:rPr>
        <w:t xml:space="preserve">  &lt;coding&gt;</w:t>
      </w:r>
    </w:p>
    <w:p w14:paraId="18DAC938" w14:textId="77777777" w:rsidR="00C51368" w:rsidRDefault="00E43BD9">
      <w:pPr>
        <w:pStyle w:val="HTMLPreformatted"/>
        <w:divId w:val="375353091"/>
        <w:rPr>
          <w:lang w:val="en-US"/>
        </w:rPr>
      </w:pPr>
      <w:r>
        <w:rPr>
          <w:lang w:val="en-US"/>
        </w:rPr>
        <w:t xml:space="preserve">    &lt;system value="http://www.ama-assn.org/go/cpt"/&gt;</w:t>
      </w:r>
    </w:p>
    <w:p w14:paraId="1C6616AE" w14:textId="77777777" w:rsidR="00C51368" w:rsidRDefault="00E43BD9">
      <w:pPr>
        <w:pStyle w:val="HTMLPreformatted"/>
        <w:divId w:val="375353091"/>
        <w:rPr>
          <w:lang w:val="en-US"/>
        </w:rPr>
      </w:pPr>
      <w:r>
        <w:rPr>
          <w:lang w:val="en-US"/>
        </w:rPr>
        <w:t xml:space="preserve">    &lt;version value="2014"/&gt;</w:t>
      </w:r>
    </w:p>
    <w:p w14:paraId="1380C092" w14:textId="77777777" w:rsidR="00C51368" w:rsidRDefault="00E43BD9">
      <w:pPr>
        <w:pStyle w:val="HTMLPreformatted"/>
        <w:divId w:val="375353091"/>
        <w:rPr>
          <w:lang w:val="en-US"/>
        </w:rPr>
      </w:pPr>
      <w:r>
        <w:rPr>
          <w:lang w:val="en-US"/>
        </w:rPr>
        <w:t xml:space="preserve">    &lt;code value="31502"/&gt;</w:t>
      </w:r>
    </w:p>
    <w:p w14:paraId="4D684CB9" w14:textId="77777777" w:rsidR="00C51368" w:rsidRDefault="00E43BD9">
      <w:pPr>
        <w:pStyle w:val="HTMLPreformatted"/>
        <w:divId w:val="375353091"/>
        <w:rPr>
          <w:lang w:val="en-US"/>
        </w:rPr>
      </w:pPr>
      <w:r>
        <w:rPr>
          <w:lang w:val="en-US"/>
        </w:rPr>
        <w:t xml:space="preserve">    &lt;display value="Tracheotomy tube change prior to establishment of fistula tract"/&gt;</w:t>
      </w:r>
    </w:p>
    <w:p w14:paraId="35542B13" w14:textId="77777777" w:rsidR="00C51368" w:rsidRDefault="00E43BD9">
      <w:pPr>
        <w:pStyle w:val="HTMLPreformatted"/>
        <w:divId w:val="375353091"/>
        <w:rPr>
          <w:lang w:val="en-US"/>
        </w:rPr>
      </w:pPr>
      <w:r>
        <w:rPr>
          <w:lang w:val="en-US"/>
        </w:rPr>
        <w:t xml:space="preserve">  &lt;/coding&gt;</w:t>
      </w:r>
    </w:p>
    <w:p w14:paraId="790557E2" w14:textId="77777777" w:rsidR="00C51368" w:rsidRDefault="00E43BD9">
      <w:pPr>
        <w:pStyle w:val="Heading3"/>
        <w:divId w:val="375353091"/>
        <w:rPr>
          <w:rFonts w:eastAsia="Times New Roman"/>
          <w:lang w:val="en-US"/>
        </w:rPr>
      </w:pPr>
      <w:r>
        <w:rPr>
          <w:rFonts w:eastAsia="Times New Roman"/>
          <w:lang w:val="en-US"/>
        </w:rPr>
        <w:t>Copyright/License Issues</w:t>
      </w:r>
    </w:p>
    <w:p w14:paraId="5D096D17" w14:textId="77777777"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14:paraId="4DAAEC16" w14:textId="77777777" w:rsidR="00C51368" w:rsidRDefault="00E43BD9">
      <w:pPr>
        <w:pStyle w:val="NormalWeb"/>
        <w:divId w:val="375353091"/>
        <w:rPr>
          <w:lang w:val="en-US"/>
        </w:rPr>
      </w:pPr>
      <w:r>
        <w:rPr>
          <w:lang w:val="en-US"/>
        </w:rPr>
        <w:lastRenderedPageBreak/>
        <w:t xml:space="preserve">When Value Sets include CPT codes, the copyright element should include the text "CPT copyright 2014 American Medical Association. All rights reserved.". </w:t>
      </w:r>
    </w:p>
    <w:p w14:paraId="312FF4F0" w14:textId="77777777" w:rsidR="00C51368" w:rsidRDefault="00E43BD9">
      <w:pPr>
        <w:pStyle w:val="Heading3"/>
        <w:divId w:val="375353091"/>
        <w:rPr>
          <w:rFonts w:eastAsia="Times New Roman"/>
          <w:lang w:val="en-US"/>
        </w:rPr>
      </w:pPr>
      <w:r>
        <w:rPr>
          <w:rFonts w:eastAsia="Times New Roman"/>
          <w:lang w:val="en-US"/>
        </w:rPr>
        <w:t>CPT Filter Properties</w:t>
      </w:r>
    </w:p>
    <w:p w14:paraId="17D47913" w14:textId="77777777" w:rsidR="00C51368" w:rsidRDefault="00E43BD9">
      <w:pPr>
        <w:pStyle w:val="NormalWeb"/>
        <w:divId w:val="375353091"/>
        <w:rPr>
          <w:lang w:val="en-US"/>
        </w:rPr>
      </w:pPr>
      <w:r>
        <w:rPr>
          <w:lang w:val="en-US"/>
        </w:rPr>
        <w:t xml:space="preserve">No filter properties have been defined at this time. </w:t>
      </w:r>
    </w:p>
    <w:p w14:paraId="4D35983B" w14:textId="77777777" w:rsidR="00C51368" w:rsidRDefault="00E43BD9">
      <w:pPr>
        <w:pStyle w:val="Heading3"/>
        <w:divId w:val="375353091"/>
        <w:rPr>
          <w:rFonts w:eastAsia="Times New Roman"/>
          <w:lang w:val="en-US"/>
        </w:rPr>
      </w:pPr>
      <w:r>
        <w:rPr>
          <w:rFonts w:eastAsia="Times New Roman"/>
          <w:lang w:val="en-US"/>
        </w:rPr>
        <w:t>Implicit Value Sets</w:t>
      </w:r>
    </w:p>
    <w:p w14:paraId="1C1DF078" w14:textId="77777777" w:rsidR="00C51368" w:rsidRDefault="00E43BD9">
      <w:pPr>
        <w:pStyle w:val="NormalWeb"/>
        <w:divId w:val="375353091"/>
        <w:rPr>
          <w:lang w:val="en-US"/>
        </w:rPr>
      </w:pPr>
      <w:r>
        <w:rPr>
          <w:lang w:val="en-US"/>
        </w:rPr>
        <w:t xml:space="preserve">The value set URL http://hl7.org/fhir/ValueSet/cpt-all is a value set that includes all CPT codes. </w:t>
      </w:r>
    </w:p>
    <w:p w14:paraId="439EE7B0" w14:textId="77777777" w:rsidR="00C51368" w:rsidRDefault="00E43BD9">
      <w:pPr>
        <w:pStyle w:val="Heading1"/>
        <w:rPr>
          <w:rFonts w:eastAsia="Times New Roman"/>
          <w:noProof/>
          <w:lang w:val="en-US"/>
        </w:rPr>
      </w:pPr>
      <w:r>
        <w:rPr>
          <w:rFonts w:eastAsia="Times New Roman"/>
          <w:noProof/>
          <w:lang w:val="en-US"/>
        </w:rPr>
        <w:t>credits.html</w:t>
      </w:r>
    </w:p>
    <w:p w14:paraId="422B1857" w14:textId="77777777"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96DBF0F" w14:textId="77777777">
        <w:trPr>
          <w:divId w:val="936060903"/>
          <w:tblCellSpacing w:w="15" w:type="dxa"/>
        </w:trPr>
        <w:tc>
          <w:tcPr>
            <w:tcW w:w="0" w:type="auto"/>
            <w:vAlign w:val="center"/>
            <w:hideMark/>
          </w:tcPr>
          <w:p w14:paraId="0A518D70" w14:textId="77777777" w:rsidR="00C51368" w:rsidRDefault="00E43BD9">
            <w:pPr>
              <w:rPr>
                <w:rFonts w:eastAsia="Times New Roman"/>
              </w:rPr>
            </w:pPr>
            <w:r>
              <w:rPr>
                <w:rFonts w:eastAsia="Times New Roman"/>
              </w:rPr>
              <w:t>Work Group</w:t>
            </w:r>
          </w:p>
        </w:tc>
        <w:tc>
          <w:tcPr>
            <w:tcW w:w="0" w:type="auto"/>
            <w:vAlign w:val="center"/>
            <w:hideMark/>
          </w:tcPr>
          <w:p w14:paraId="75ABAE44" w14:textId="77777777" w:rsidR="00C51368" w:rsidRDefault="001708AB">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64969D4" w14:textId="77777777" w:rsidR="00C51368" w:rsidRDefault="001708AB">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14:paraId="62478281" w14:textId="77777777" w:rsidR="00C51368" w:rsidRDefault="00E43BD9">
      <w:pPr>
        <w:pStyle w:val="Heading3"/>
        <w:divId w:val="936060903"/>
        <w:rPr>
          <w:rFonts w:eastAsia="Times New Roman"/>
          <w:lang w:val="en-US"/>
        </w:rPr>
      </w:pPr>
      <w:bookmarkStart w:id="37" w:name="community"/>
      <w:r>
        <w:rPr>
          <w:rFonts w:eastAsia="Times New Roman"/>
          <w:lang w:val="en-US"/>
        </w:rPr>
        <w:t>Community</w:t>
      </w:r>
    </w:p>
    <w:p w14:paraId="6C6689D1" w14:textId="77777777"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14:paraId="34C219E7" w14:textId="77777777"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14:paraId="156879E1" w14:textId="77777777"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14:paraId="641860BD" w14:textId="77777777"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14:paraId="16440EC0"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14:paraId="4BF6984B"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14:paraId="4E3D4618"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14:paraId="1FB6E02F"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14:paraId="45C34045"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14:paraId="6E855EB2"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14:paraId="0D8EC562"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14:paraId="3936F7AD"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14:paraId="0CC86EBC" w14:textId="77777777"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14:paraId="004CCF55" w14:textId="77777777" w:rsidR="00C51368" w:rsidRDefault="00E43BD9">
      <w:pPr>
        <w:pStyle w:val="Heading1"/>
        <w:rPr>
          <w:rFonts w:eastAsia="Times New Roman"/>
          <w:noProof/>
          <w:lang w:val="en-US"/>
        </w:rPr>
      </w:pPr>
      <w:r>
        <w:rPr>
          <w:rFonts w:eastAsia="Times New Roman"/>
          <w:noProof/>
          <w:lang w:val="en-US"/>
        </w:rPr>
        <w:t>cvx.html</w:t>
      </w:r>
    </w:p>
    <w:p w14:paraId="1DBAA9BA" w14:textId="77777777"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684365E" w14:textId="77777777">
        <w:trPr>
          <w:divId w:val="1297763341"/>
          <w:tblCellSpacing w:w="15" w:type="dxa"/>
        </w:trPr>
        <w:tc>
          <w:tcPr>
            <w:tcW w:w="0" w:type="auto"/>
            <w:vAlign w:val="center"/>
            <w:hideMark/>
          </w:tcPr>
          <w:p w14:paraId="1D0E00BE" w14:textId="77777777" w:rsidR="00C51368" w:rsidRDefault="00E43BD9">
            <w:pPr>
              <w:rPr>
                <w:rFonts w:eastAsia="Times New Roman"/>
              </w:rPr>
            </w:pPr>
            <w:r>
              <w:rPr>
                <w:rFonts w:eastAsia="Times New Roman"/>
              </w:rPr>
              <w:t>Work Group</w:t>
            </w:r>
          </w:p>
        </w:tc>
        <w:tc>
          <w:tcPr>
            <w:tcW w:w="0" w:type="auto"/>
            <w:vAlign w:val="center"/>
            <w:hideMark/>
          </w:tcPr>
          <w:p w14:paraId="3D3F356B" w14:textId="77777777" w:rsidR="00C51368" w:rsidRDefault="001708AB">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CF10CC8" w14:textId="77777777" w:rsidR="00C51368" w:rsidRDefault="001708AB">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14:paraId="1926623B" w14:textId="77777777"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14:paraId="504BB333" w14:textId="77777777">
        <w:trPr>
          <w:divId w:val="1297763341"/>
          <w:tblCellSpacing w:w="15" w:type="dxa"/>
        </w:trPr>
        <w:tc>
          <w:tcPr>
            <w:tcW w:w="0" w:type="auto"/>
            <w:vAlign w:val="center"/>
            <w:hideMark/>
          </w:tcPr>
          <w:p w14:paraId="7093401B" w14:textId="77777777" w:rsidR="00C51368" w:rsidRDefault="00E43BD9">
            <w:pPr>
              <w:rPr>
                <w:rFonts w:eastAsia="Times New Roman"/>
              </w:rPr>
            </w:pPr>
            <w:r>
              <w:rPr>
                <w:rFonts w:eastAsia="Times New Roman"/>
              </w:rPr>
              <w:t>Source</w:t>
            </w:r>
          </w:p>
        </w:tc>
        <w:tc>
          <w:tcPr>
            <w:tcW w:w="0" w:type="auto"/>
            <w:vAlign w:val="center"/>
            <w:hideMark/>
          </w:tcPr>
          <w:p w14:paraId="5C0F415F" w14:textId="77777777"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14:paraId="105B6BF5" w14:textId="77777777">
        <w:trPr>
          <w:divId w:val="1297763341"/>
          <w:tblCellSpacing w:w="15" w:type="dxa"/>
        </w:trPr>
        <w:tc>
          <w:tcPr>
            <w:tcW w:w="0" w:type="auto"/>
            <w:vAlign w:val="center"/>
            <w:hideMark/>
          </w:tcPr>
          <w:p w14:paraId="032695A1" w14:textId="77777777" w:rsidR="00C51368" w:rsidRDefault="00E43BD9">
            <w:pPr>
              <w:rPr>
                <w:rFonts w:eastAsia="Times New Roman"/>
              </w:rPr>
            </w:pPr>
            <w:r>
              <w:rPr>
                <w:rFonts w:eastAsia="Times New Roman"/>
              </w:rPr>
              <w:t>System</w:t>
            </w:r>
          </w:p>
        </w:tc>
        <w:tc>
          <w:tcPr>
            <w:tcW w:w="0" w:type="auto"/>
            <w:vAlign w:val="center"/>
            <w:hideMark/>
          </w:tcPr>
          <w:p w14:paraId="7A46FCC1" w14:textId="77777777"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14:paraId="2140920D" w14:textId="77777777">
        <w:trPr>
          <w:divId w:val="1297763341"/>
          <w:tblCellSpacing w:w="15" w:type="dxa"/>
        </w:trPr>
        <w:tc>
          <w:tcPr>
            <w:tcW w:w="0" w:type="auto"/>
            <w:vAlign w:val="center"/>
            <w:hideMark/>
          </w:tcPr>
          <w:p w14:paraId="1E495984" w14:textId="77777777" w:rsidR="00C51368" w:rsidRDefault="00E43BD9">
            <w:pPr>
              <w:rPr>
                <w:rFonts w:eastAsia="Times New Roman"/>
              </w:rPr>
            </w:pPr>
            <w:r>
              <w:rPr>
                <w:rFonts w:eastAsia="Times New Roman"/>
              </w:rPr>
              <w:t>Version</w:t>
            </w:r>
          </w:p>
        </w:tc>
        <w:tc>
          <w:tcPr>
            <w:tcW w:w="0" w:type="auto"/>
            <w:vAlign w:val="center"/>
            <w:hideMark/>
          </w:tcPr>
          <w:p w14:paraId="7EFBE9AD" w14:textId="77777777" w:rsidR="00C51368" w:rsidRDefault="00E43BD9">
            <w:pPr>
              <w:rPr>
                <w:rFonts w:eastAsia="Times New Roman"/>
              </w:rPr>
            </w:pPr>
            <w:r>
              <w:rPr>
                <w:rFonts w:eastAsia="Times New Roman"/>
              </w:rPr>
              <w:t>If it is desired to exchange the version, use the date of the last updated code in the format YYYYMMDD</w:t>
            </w:r>
          </w:p>
        </w:tc>
      </w:tr>
      <w:tr w:rsidR="00C51368" w14:paraId="5987A7BE" w14:textId="77777777">
        <w:trPr>
          <w:divId w:val="1297763341"/>
          <w:tblCellSpacing w:w="15" w:type="dxa"/>
        </w:trPr>
        <w:tc>
          <w:tcPr>
            <w:tcW w:w="0" w:type="auto"/>
            <w:vAlign w:val="center"/>
            <w:hideMark/>
          </w:tcPr>
          <w:p w14:paraId="452FCE78" w14:textId="77777777" w:rsidR="00C51368" w:rsidRDefault="00E43BD9">
            <w:pPr>
              <w:rPr>
                <w:rFonts w:eastAsia="Times New Roman"/>
              </w:rPr>
            </w:pPr>
            <w:r>
              <w:rPr>
                <w:rFonts w:eastAsia="Times New Roman"/>
              </w:rPr>
              <w:t>Code</w:t>
            </w:r>
          </w:p>
        </w:tc>
        <w:tc>
          <w:tcPr>
            <w:tcW w:w="0" w:type="auto"/>
            <w:vAlign w:val="center"/>
            <w:hideMark/>
          </w:tcPr>
          <w:p w14:paraId="5610B1F3" w14:textId="77777777" w:rsidR="00C51368" w:rsidRDefault="00E43BD9">
            <w:pPr>
              <w:rPr>
                <w:rFonts w:eastAsia="Times New Roman"/>
              </w:rPr>
            </w:pPr>
            <w:r>
              <w:rPr>
                <w:rFonts w:eastAsia="Times New Roman"/>
              </w:rPr>
              <w:t>Use the value of "CVX Code" column in the web page</w:t>
            </w:r>
          </w:p>
        </w:tc>
      </w:tr>
      <w:tr w:rsidR="00C51368" w14:paraId="66F31E6B" w14:textId="77777777">
        <w:trPr>
          <w:divId w:val="1297763341"/>
          <w:tblCellSpacing w:w="15" w:type="dxa"/>
        </w:trPr>
        <w:tc>
          <w:tcPr>
            <w:tcW w:w="0" w:type="auto"/>
            <w:vAlign w:val="center"/>
            <w:hideMark/>
          </w:tcPr>
          <w:p w14:paraId="443B1684" w14:textId="77777777" w:rsidR="00C51368" w:rsidRDefault="00E43BD9">
            <w:pPr>
              <w:rPr>
                <w:rFonts w:eastAsia="Times New Roman"/>
              </w:rPr>
            </w:pPr>
            <w:r>
              <w:rPr>
                <w:rFonts w:eastAsia="Times New Roman"/>
              </w:rPr>
              <w:t>Display</w:t>
            </w:r>
          </w:p>
        </w:tc>
        <w:tc>
          <w:tcPr>
            <w:tcW w:w="0" w:type="auto"/>
            <w:vAlign w:val="center"/>
            <w:hideMark/>
          </w:tcPr>
          <w:p w14:paraId="29DB8E69" w14:textId="77777777" w:rsidR="00C51368" w:rsidRDefault="00E43BD9">
            <w:pPr>
              <w:rPr>
                <w:rFonts w:eastAsia="Times New Roman"/>
              </w:rPr>
            </w:pPr>
            <w:r>
              <w:rPr>
                <w:rFonts w:eastAsia="Times New Roman"/>
              </w:rPr>
              <w:t>Use the value of the "Short Description" column in the web page</w:t>
            </w:r>
          </w:p>
        </w:tc>
      </w:tr>
      <w:tr w:rsidR="00C51368" w14:paraId="0F0942D3" w14:textId="77777777">
        <w:trPr>
          <w:divId w:val="1297763341"/>
          <w:tblCellSpacing w:w="15" w:type="dxa"/>
        </w:trPr>
        <w:tc>
          <w:tcPr>
            <w:tcW w:w="0" w:type="auto"/>
            <w:vAlign w:val="center"/>
            <w:hideMark/>
          </w:tcPr>
          <w:p w14:paraId="17E2EBA1" w14:textId="77777777" w:rsidR="00C51368" w:rsidRDefault="00E43BD9">
            <w:pPr>
              <w:rPr>
                <w:rFonts w:eastAsia="Times New Roman"/>
              </w:rPr>
            </w:pPr>
            <w:r>
              <w:rPr>
                <w:rFonts w:eastAsia="Times New Roman"/>
              </w:rPr>
              <w:t>Filter Properties</w:t>
            </w:r>
          </w:p>
        </w:tc>
        <w:tc>
          <w:tcPr>
            <w:tcW w:w="0" w:type="auto"/>
            <w:vAlign w:val="center"/>
            <w:hideMark/>
          </w:tcPr>
          <w:p w14:paraId="77764385" w14:textId="77777777" w:rsidR="00C51368" w:rsidRDefault="00E43BD9">
            <w:pPr>
              <w:rPr>
                <w:rFonts w:eastAsia="Times New Roman"/>
              </w:rPr>
            </w:pPr>
            <w:r>
              <w:rPr>
                <w:rFonts w:eastAsia="Times New Roman"/>
              </w:rPr>
              <w:t>None are described yet</w:t>
            </w:r>
          </w:p>
        </w:tc>
      </w:tr>
    </w:tbl>
    <w:p w14:paraId="715555B7" w14:textId="77777777" w:rsidR="00C51368" w:rsidRDefault="00E43BD9">
      <w:pPr>
        <w:pStyle w:val="Heading3"/>
        <w:divId w:val="1297763341"/>
        <w:rPr>
          <w:rFonts w:eastAsia="Times New Roman"/>
          <w:lang w:val="en-US"/>
        </w:rPr>
      </w:pPr>
      <w:r>
        <w:rPr>
          <w:rFonts w:eastAsia="Times New Roman"/>
          <w:lang w:val="en-US"/>
        </w:rPr>
        <w:t>Version Issues</w:t>
      </w:r>
    </w:p>
    <w:p w14:paraId="71C64F1B" w14:textId="77777777" w:rsidR="00C51368" w:rsidRDefault="00E43BD9">
      <w:pPr>
        <w:pStyle w:val="NormalWeb"/>
        <w:divId w:val="1297763341"/>
        <w:rPr>
          <w:lang w:val="en-US"/>
        </w:rPr>
      </w:pPr>
      <w:r>
        <w:rPr>
          <w:lang w:val="en-US"/>
        </w:rPr>
        <w:t xml:space="preserve">If it is desired to exchange the version, use the date of the last updated code in the format YYYYMMDD. </w:t>
      </w:r>
    </w:p>
    <w:p w14:paraId="5FD5A1F0" w14:textId="77777777" w:rsidR="00C51368" w:rsidRDefault="00E43BD9">
      <w:pPr>
        <w:pStyle w:val="Heading3"/>
        <w:divId w:val="1297763341"/>
        <w:rPr>
          <w:rFonts w:eastAsia="Times New Roman"/>
          <w:lang w:val="en-US"/>
        </w:rPr>
      </w:pPr>
      <w:r>
        <w:rPr>
          <w:rFonts w:eastAsia="Times New Roman"/>
          <w:lang w:val="en-US"/>
        </w:rPr>
        <w:t>Copyright/License Issues</w:t>
      </w:r>
    </w:p>
    <w:p w14:paraId="21B25A04" w14:textId="77777777" w:rsidR="00C51368" w:rsidRDefault="00E43BD9">
      <w:pPr>
        <w:pStyle w:val="NormalWeb"/>
        <w:divId w:val="1297763341"/>
        <w:rPr>
          <w:lang w:val="en-US"/>
        </w:rPr>
      </w:pPr>
      <w:r>
        <w:rPr>
          <w:lang w:val="en-US"/>
        </w:rPr>
        <w:t xml:space="preserve">CVX has no copyright acknowledgement needed, nor are there any license terms to adhere to. </w:t>
      </w:r>
    </w:p>
    <w:p w14:paraId="52341F86" w14:textId="77777777" w:rsidR="00C51368" w:rsidRDefault="00E43BD9">
      <w:pPr>
        <w:pStyle w:val="Heading3"/>
        <w:divId w:val="1297763341"/>
        <w:rPr>
          <w:rFonts w:eastAsia="Times New Roman"/>
          <w:lang w:val="en-US"/>
        </w:rPr>
      </w:pPr>
      <w:r>
        <w:rPr>
          <w:rFonts w:eastAsia="Times New Roman"/>
          <w:lang w:val="en-US"/>
        </w:rPr>
        <w:t>CVX Filter Properties</w:t>
      </w:r>
    </w:p>
    <w:p w14:paraId="34AA29E1" w14:textId="77777777" w:rsidR="00C51368" w:rsidRDefault="00E43BD9">
      <w:pPr>
        <w:pStyle w:val="NormalWeb"/>
        <w:divId w:val="1297763341"/>
        <w:rPr>
          <w:lang w:val="en-US"/>
        </w:rPr>
      </w:pPr>
      <w:r>
        <w:rPr>
          <w:lang w:val="en-US"/>
        </w:rPr>
        <w:t xml:space="preserve">No need for filters identified yet. </w:t>
      </w:r>
    </w:p>
    <w:p w14:paraId="7F155A2D" w14:textId="77777777" w:rsidR="00C51368" w:rsidRDefault="00E43BD9">
      <w:pPr>
        <w:pStyle w:val="Heading3"/>
        <w:divId w:val="1297763341"/>
        <w:rPr>
          <w:rFonts w:eastAsia="Times New Roman"/>
          <w:lang w:val="en-US"/>
        </w:rPr>
      </w:pPr>
      <w:r>
        <w:rPr>
          <w:rFonts w:eastAsia="Times New Roman"/>
          <w:lang w:val="en-US"/>
        </w:rPr>
        <w:t>Implicit Value Sets</w:t>
      </w:r>
    </w:p>
    <w:p w14:paraId="71316E73" w14:textId="77777777" w:rsidR="00C51368" w:rsidRDefault="00E43BD9">
      <w:pPr>
        <w:pStyle w:val="NormalWeb"/>
        <w:divId w:val="1297763341"/>
        <w:rPr>
          <w:lang w:val="en-US"/>
        </w:rPr>
      </w:pPr>
      <w:r>
        <w:rPr>
          <w:lang w:val="en-US"/>
        </w:rPr>
        <w:t xml:space="preserve">No need for implicit value sets identified yet. </w:t>
      </w:r>
    </w:p>
    <w:p w14:paraId="10672698" w14:textId="77777777" w:rsidR="00C51368" w:rsidRDefault="00E43BD9">
      <w:pPr>
        <w:pStyle w:val="Heading1"/>
        <w:rPr>
          <w:rFonts w:eastAsia="Times New Roman"/>
          <w:noProof/>
          <w:lang w:val="en-US"/>
        </w:rPr>
      </w:pPr>
      <w:r>
        <w:rPr>
          <w:rFonts w:eastAsia="Times New Roman"/>
          <w:noProof/>
          <w:lang w:val="en-US"/>
        </w:rPr>
        <w:t>datatypes-definitions.html</w:t>
      </w:r>
    </w:p>
    <w:p w14:paraId="60404F96" w14:textId="77777777"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31CABF8" w14:textId="77777777">
        <w:trPr>
          <w:divId w:val="753941176"/>
          <w:tblCellSpacing w:w="15" w:type="dxa"/>
        </w:trPr>
        <w:tc>
          <w:tcPr>
            <w:tcW w:w="0" w:type="auto"/>
            <w:vAlign w:val="center"/>
            <w:hideMark/>
          </w:tcPr>
          <w:p w14:paraId="1E3A1A71" w14:textId="77777777" w:rsidR="00C51368" w:rsidRDefault="00E43BD9">
            <w:pPr>
              <w:rPr>
                <w:rFonts w:eastAsia="Times New Roman"/>
              </w:rPr>
            </w:pPr>
            <w:r>
              <w:rPr>
                <w:rFonts w:eastAsia="Times New Roman"/>
              </w:rPr>
              <w:t>Work Group</w:t>
            </w:r>
          </w:p>
        </w:tc>
        <w:tc>
          <w:tcPr>
            <w:tcW w:w="0" w:type="auto"/>
            <w:vAlign w:val="center"/>
            <w:hideMark/>
          </w:tcPr>
          <w:p w14:paraId="36151893" w14:textId="77777777" w:rsidR="00C51368" w:rsidRDefault="001708AB">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25C89BB" w14:textId="77777777" w:rsidR="00C51368" w:rsidRDefault="001708AB">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14:paraId="4DFE0530" w14:textId="77777777" w:rsidR="00C51368" w:rsidRDefault="00E43BD9">
      <w:pPr>
        <w:pStyle w:val="NormalWeb"/>
        <w:divId w:val="753941176"/>
        <w:rPr>
          <w:lang w:val="en-US"/>
        </w:rPr>
      </w:pPr>
      <w:r>
        <w:rPr>
          <w:lang w:val="en-US"/>
        </w:rPr>
        <w:t>This page provides the detailed descriptions for the data types</w:t>
      </w:r>
    </w:p>
    <w:p w14:paraId="2519CFD7" w14:textId="77777777"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02CEFF55" w14:textId="77777777">
        <w:trPr>
          <w:divId w:val="753941176"/>
          <w:tblCellSpacing w:w="15" w:type="dxa"/>
        </w:trPr>
        <w:tc>
          <w:tcPr>
            <w:tcW w:w="0" w:type="auto"/>
            <w:vAlign w:val="center"/>
            <w:hideMark/>
          </w:tcPr>
          <w:p w14:paraId="6A4736EE" w14:textId="77777777" w:rsidR="00C51368" w:rsidRDefault="00E43BD9">
            <w:pPr>
              <w:rPr>
                <w:rFonts w:eastAsia="Times New Roman"/>
              </w:rPr>
            </w:pPr>
            <w:r>
              <w:rPr>
                <w:rFonts w:eastAsia="Times New Roman"/>
                <w:b/>
                <w:bCs/>
              </w:rPr>
              <w:t>Primitive Types</w:t>
            </w:r>
          </w:p>
        </w:tc>
        <w:tc>
          <w:tcPr>
            <w:tcW w:w="0" w:type="auto"/>
            <w:vAlign w:val="center"/>
            <w:hideMark/>
          </w:tcPr>
          <w:p w14:paraId="491341C5" w14:textId="77777777" w:rsidR="00C51368" w:rsidRDefault="00E43BD9">
            <w:pPr>
              <w:rPr>
                <w:rFonts w:eastAsia="Times New Roman"/>
              </w:rPr>
            </w:pPr>
            <w:r>
              <w:rPr>
                <w:rFonts w:eastAsia="Times New Roman"/>
                <w:b/>
                <w:bCs/>
              </w:rPr>
              <w:t>Complex Types</w:t>
            </w:r>
          </w:p>
        </w:tc>
      </w:tr>
    </w:tbl>
    <w:p w14:paraId="5A260E68" w14:textId="77777777"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14:paraId="0103A446"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14:paraId="03C1B88C" w14:textId="77777777"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r>
        <w:rPr>
          <w:i/>
          <w:iCs/>
          <w:lang w:val="en-US"/>
        </w:rPr>
        <w:t>todo</w:t>
      </w:r>
    </w:p>
    <w:p w14:paraId="39D17F4B" w14:textId="77777777"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14:paraId="350D3A92"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14:paraId="578CB0DB" w14:textId="77777777"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14:paraId="4B6995C7"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14:paraId="2CA3D36D" w14:textId="77777777"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14:paraId="23F2D829"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14:paraId="365B7563" w14:textId="77777777"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14:paraId="6DB31E4B"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14:paraId="0B9E2074" w14:textId="77777777"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14:paraId="4C4FC9B2"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14:paraId="2BF99D6A" w14:textId="77777777"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14:paraId="2218A6A1"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14:paraId="26BD2E08" w14:textId="77777777"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14:paraId="429B9D9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14:paraId="66F92B34" w14:textId="77777777"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14:paraId="7FFB4E11"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14:paraId="66EEDCC2" w14:textId="77777777"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14:paraId="7497DE9B"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14:paraId="0143E23D" w14:textId="77777777"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14:paraId="244AF070" w14:textId="77777777"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14:paraId="69F6CDF4" w14:textId="77777777"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14:paraId="3C480A1B"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14:paraId="32B884BA" w14:textId="77777777"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14:paraId="6BC8A205"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14:paraId="0AFC7A7A" w14:textId="77777777"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14:paraId="12F35A16"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14:paraId="1CD3C793" w14:textId="77777777"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14:paraId="039C141E"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14:paraId="15BC81D7" w14:textId="77777777"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14:paraId="7BCDDEC2" w14:textId="77777777"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14:paraId="23E7A786" w14:textId="77777777" w:rsidR="00C51368" w:rsidRDefault="00E43BD9">
      <w:pPr>
        <w:pStyle w:val="Heading1"/>
        <w:rPr>
          <w:rFonts w:eastAsia="Times New Roman"/>
          <w:noProof/>
          <w:lang w:val="en-US"/>
        </w:rPr>
      </w:pPr>
      <w:r>
        <w:rPr>
          <w:rFonts w:eastAsia="Times New Roman"/>
          <w:noProof/>
          <w:lang w:val="en-US"/>
        </w:rPr>
        <w:t>datatypes-examples.html</w:t>
      </w:r>
    </w:p>
    <w:p w14:paraId="09127AA7" w14:textId="77777777"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48D8B41" w14:textId="77777777">
        <w:trPr>
          <w:divId w:val="1864636327"/>
          <w:tblCellSpacing w:w="15" w:type="dxa"/>
        </w:trPr>
        <w:tc>
          <w:tcPr>
            <w:tcW w:w="0" w:type="auto"/>
            <w:vAlign w:val="center"/>
            <w:hideMark/>
          </w:tcPr>
          <w:p w14:paraId="24F80A46" w14:textId="77777777" w:rsidR="00C51368" w:rsidRDefault="00E43BD9">
            <w:pPr>
              <w:rPr>
                <w:rFonts w:eastAsia="Times New Roman"/>
              </w:rPr>
            </w:pPr>
            <w:r>
              <w:rPr>
                <w:rFonts w:eastAsia="Times New Roman"/>
              </w:rPr>
              <w:t>Work Group</w:t>
            </w:r>
          </w:p>
        </w:tc>
        <w:tc>
          <w:tcPr>
            <w:tcW w:w="0" w:type="auto"/>
            <w:vAlign w:val="center"/>
            <w:hideMark/>
          </w:tcPr>
          <w:p w14:paraId="5AAEDC58" w14:textId="77777777" w:rsidR="00C51368" w:rsidRDefault="001708AB">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1480FAA" w14:textId="77777777" w:rsidR="00C51368" w:rsidRDefault="001708AB">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14:paraId="052413AF" w14:textId="77777777" w:rsidR="00C51368" w:rsidRDefault="00E43BD9">
      <w:pPr>
        <w:pStyle w:val="NormalWeb"/>
        <w:divId w:val="1864636327"/>
        <w:rPr>
          <w:lang w:val="en-US"/>
        </w:rPr>
      </w:pPr>
      <w:r>
        <w:rPr>
          <w:lang w:val="en-US"/>
        </w:rPr>
        <w:t>This page includes additional examples of the data types, based on common usages and questions</w:t>
      </w:r>
    </w:p>
    <w:p w14:paraId="5413E210" w14:textId="77777777"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43B01DC5" w14:textId="77777777">
        <w:trPr>
          <w:divId w:val="1864636327"/>
          <w:tblCellSpacing w:w="15" w:type="dxa"/>
        </w:trPr>
        <w:tc>
          <w:tcPr>
            <w:tcW w:w="0" w:type="auto"/>
            <w:vAlign w:val="center"/>
            <w:hideMark/>
          </w:tcPr>
          <w:p w14:paraId="19D45037" w14:textId="77777777" w:rsidR="00C51368" w:rsidRDefault="00E43BD9">
            <w:pPr>
              <w:rPr>
                <w:rFonts w:eastAsia="Times New Roman"/>
              </w:rPr>
            </w:pPr>
            <w:r>
              <w:rPr>
                <w:rFonts w:eastAsia="Times New Roman"/>
                <w:b/>
                <w:bCs/>
              </w:rPr>
              <w:t>Primitive Types</w:t>
            </w:r>
          </w:p>
        </w:tc>
        <w:tc>
          <w:tcPr>
            <w:tcW w:w="0" w:type="auto"/>
            <w:vAlign w:val="center"/>
            <w:hideMark/>
          </w:tcPr>
          <w:p w14:paraId="0115FDA4" w14:textId="77777777" w:rsidR="00C51368" w:rsidRDefault="00E43BD9">
            <w:pPr>
              <w:rPr>
                <w:rFonts w:eastAsia="Times New Roman"/>
              </w:rPr>
            </w:pPr>
            <w:r>
              <w:rPr>
                <w:rFonts w:eastAsia="Times New Roman"/>
                <w:b/>
                <w:bCs/>
              </w:rPr>
              <w:t>Complex Types</w:t>
            </w:r>
          </w:p>
        </w:tc>
      </w:tr>
    </w:tbl>
    <w:p w14:paraId="5672FA50" w14:textId="77777777" w:rsidR="00C51368" w:rsidRDefault="00E43BD9">
      <w:pPr>
        <w:pStyle w:val="Heading3"/>
        <w:divId w:val="1864636327"/>
        <w:rPr>
          <w:rFonts w:eastAsia="Times New Roman"/>
          <w:lang w:val="en-US"/>
        </w:rPr>
      </w:pPr>
      <w:r>
        <w:rPr>
          <w:rFonts w:eastAsia="Times New Roman"/>
          <w:lang w:val="en-US"/>
        </w:rPr>
        <w:t>Primitive Types</w:t>
      </w:r>
    </w:p>
    <w:p w14:paraId="13F9BC03" w14:textId="77777777" w:rsidR="00C51368" w:rsidRDefault="00E43BD9">
      <w:pPr>
        <w:pStyle w:val="NormalWeb"/>
        <w:divId w:val="1027146128"/>
        <w:rPr>
          <w:lang w:val="en-US"/>
        </w:rPr>
      </w:pPr>
      <w:r>
        <w:rPr>
          <w:lang w:val="en-US"/>
        </w:rPr>
        <w:t>A boolean true value:</w:t>
      </w:r>
    </w:p>
    <w:p w14:paraId="6EAE769C" w14:textId="77777777" w:rsidR="00C51368" w:rsidRDefault="00E43BD9">
      <w:pPr>
        <w:pStyle w:val="HTMLPreformatted"/>
        <w:divId w:val="1027146128"/>
        <w:rPr>
          <w:lang w:val="en-US"/>
        </w:rPr>
      </w:pPr>
      <w:r>
        <w:rPr>
          <w:lang w:val="en-US"/>
        </w:rPr>
        <w:t>&lt;active value="true" /&gt;</w:t>
      </w:r>
    </w:p>
    <w:p w14:paraId="36092F5D" w14:textId="77777777" w:rsidR="00C51368" w:rsidRDefault="00E43BD9">
      <w:pPr>
        <w:pStyle w:val="NormalWeb"/>
        <w:divId w:val="1027146128"/>
        <w:rPr>
          <w:lang w:val="en-US"/>
        </w:rPr>
      </w:pPr>
      <w:r>
        <w:rPr>
          <w:lang w:val="en-US"/>
        </w:rPr>
        <w:t>A negative integer value:</w:t>
      </w:r>
    </w:p>
    <w:p w14:paraId="196AE3D2" w14:textId="77777777" w:rsidR="00C51368" w:rsidRDefault="00E43BD9">
      <w:pPr>
        <w:pStyle w:val="HTMLPreformatted"/>
        <w:divId w:val="1027146128"/>
        <w:rPr>
          <w:lang w:val="en-US"/>
        </w:rPr>
      </w:pPr>
      <w:r>
        <w:rPr>
          <w:lang w:val="en-US"/>
        </w:rPr>
        <w:t>&lt;score value="-14" /&gt;</w:t>
      </w:r>
    </w:p>
    <w:p w14:paraId="34B2AB62" w14:textId="77777777" w:rsidR="00C51368" w:rsidRDefault="00E43BD9">
      <w:pPr>
        <w:pStyle w:val="NormalWeb"/>
        <w:divId w:val="1027146128"/>
        <w:rPr>
          <w:lang w:val="en-US"/>
        </w:rPr>
      </w:pPr>
      <w:r>
        <w:rPr>
          <w:lang w:val="en-US"/>
        </w:rPr>
        <w:t>A high-precision decimal value:</w:t>
      </w:r>
    </w:p>
    <w:p w14:paraId="45659C01" w14:textId="77777777" w:rsidR="00C51368" w:rsidRDefault="00E43BD9">
      <w:pPr>
        <w:pStyle w:val="HTMLPreformatted"/>
        <w:divId w:val="1027146128"/>
        <w:rPr>
          <w:lang w:val="en-US"/>
        </w:rPr>
      </w:pPr>
      <w:r>
        <w:rPr>
          <w:lang w:val="en-US"/>
        </w:rPr>
        <w:t>&lt;pi value="3.14159265358979323846264338327950288419716939937510" /&gt;</w:t>
      </w:r>
    </w:p>
    <w:p w14:paraId="661E9E30" w14:textId="77777777" w:rsidR="00C51368" w:rsidRDefault="00E43BD9">
      <w:pPr>
        <w:pStyle w:val="NormalWeb"/>
        <w:divId w:val="1027146128"/>
        <w:rPr>
          <w:lang w:val="en-US"/>
        </w:rPr>
      </w:pPr>
      <w:r>
        <w:rPr>
          <w:lang w:val="en-US"/>
        </w:rPr>
        <w:lastRenderedPageBreak/>
        <w:t>A stream of bytes, base64 encoded:</w:t>
      </w:r>
    </w:p>
    <w:p w14:paraId="3FA790BF" w14:textId="77777777" w:rsidR="00C51368" w:rsidRDefault="00E43BD9">
      <w:pPr>
        <w:pStyle w:val="HTMLPreformatted"/>
        <w:divId w:val="1027146128"/>
        <w:rPr>
          <w:lang w:val="en-US"/>
        </w:rPr>
      </w:pPr>
      <w:r>
        <w:rPr>
          <w:lang w:val="en-US"/>
        </w:rPr>
        <w:t>&lt;data value="/9j/4...KAP//Z" /&gt; &lt;!-- covers many lines --&gt;</w:t>
      </w:r>
    </w:p>
    <w:p w14:paraId="1A68CC27" w14:textId="77777777" w:rsidR="00C51368" w:rsidRDefault="00E43BD9">
      <w:pPr>
        <w:pStyle w:val="NormalWeb"/>
        <w:divId w:val="1027146128"/>
        <w:rPr>
          <w:lang w:val="en-US"/>
        </w:rPr>
      </w:pPr>
      <w:r>
        <w:rPr>
          <w:lang w:val="en-US"/>
        </w:rPr>
        <w:t>A unicode string:</w:t>
      </w:r>
    </w:p>
    <w:p w14:paraId="416CA2B3" w14:textId="77777777" w:rsidR="00C51368" w:rsidRDefault="00E43BD9">
      <w:pPr>
        <w:pStyle w:val="HTMLPreformatted"/>
        <w:divId w:val="1027146128"/>
        <w:rPr>
          <w:lang w:val="en-US"/>
        </w:rPr>
      </w:pPr>
      <w:r>
        <w:rPr>
          <w:lang w:val="en-US"/>
        </w:rPr>
        <w:t>&lt;caption value="Noodles are called ?? in Chinese" /&gt;</w:t>
      </w:r>
    </w:p>
    <w:p w14:paraId="7FAA7F25" w14:textId="77777777" w:rsidR="00C51368" w:rsidRDefault="00E43BD9">
      <w:pPr>
        <w:pStyle w:val="NormalWeb"/>
        <w:divId w:val="1027146128"/>
        <w:rPr>
          <w:lang w:val="en-US"/>
        </w:rPr>
      </w:pPr>
      <w:r>
        <w:rPr>
          <w:lang w:val="en-US"/>
        </w:rPr>
        <w:t>A URI that points to a website:</w:t>
      </w:r>
    </w:p>
    <w:p w14:paraId="4ADCB1A4" w14:textId="77777777" w:rsidR="00C51368" w:rsidRDefault="00E43BD9">
      <w:pPr>
        <w:pStyle w:val="HTMLPreformatted"/>
        <w:divId w:val="1027146128"/>
        <w:rPr>
          <w:lang w:val="en-US"/>
        </w:rPr>
      </w:pPr>
      <w:r>
        <w:rPr>
          <w:lang w:val="en-US"/>
        </w:rPr>
        <w:t>&lt;reference value="http://hl7.org/fhir" /&gt;</w:t>
      </w:r>
    </w:p>
    <w:p w14:paraId="0F97BC85" w14:textId="77777777" w:rsidR="00C51368" w:rsidRDefault="00E43BD9">
      <w:pPr>
        <w:pStyle w:val="NormalWeb"/>
        <w:divId w:val="1027146128"/>
        <w:rPr>
          <w:lang w:val="en-US"/>
        </w:rPr>
      </w:pPr>
      <w:r>
        <w:rPr>
          <w:lang w:val="en-US"/>
        </w:rPr>
        <w:t>A URI that is a urn:</w:t>
      </w:r>
    </w:p>
    <w:p w14:paraId="4B27E8EC" w14:textId="77777777" w:rsidR="00C51368" w:rsidRDefault="00E43BD9">
      <w:pPr>
        <w:pStyle w:val="HTMLPreformatted"/>
        <w:divId w:val="1027146128"/>
        <w:rPr>
          <w:lang w:val="en-US"/>
        </w:rPr>
      </w:pPr>
      <w:r>
        <w:rPr>
          <w:lang w:val="en-US"/>
        </w:rPr>
        <w:t>&lt;id value="urn:isbn:0451450523" /&gt;</w:t>
      </w:r>
    </w:p>
    <w:p w14:paraId="551F7ED3" w14:textId="77777777" w:rsidR="00C51368" w:rsidRDefault="00E43BD9">
      <w:pPr>
        <w:pStyle w:val="NormalWeb"/>
        <w:divId w:val="1027146128"/>
        <w:rPr>
          <w:lang w:val="en-US"/>
        </w:rPr>
      </w:pPr>
      <w:r>
        <w:rPr>
          <w:lang w:val="en-US"/>
        </w:rPr>
        <w:t>A date of birth:</w:t>
      </w:r>
    </w:p>
    <w:p w14:paraId="34513D5E" w14:textId="77777777" w:rsidR="00C51368" w:rsidRDefault="00E43BD9">
      <w:pPr>
        <w:pStyle w:val="HTMLPreformatted"/>
        <w:divId w:val="1027146128"/>
        <w:rPr>
          <w:lang w:val="en-US"/>
        </w:rPr>
      </w:pPr>
      <w:r>
        <w:rPr>
          <w:lang w:val="en-US"/>
        </w:rPr>
        <w:t>&lt;date value="1951-06-04" /&gt;</w:t>
      </w:r>
    </w:p>
    <w:p w14:paraId="2BAC1B63" w14:textId="77777777" w:rsidR="00C51368" w:rsidRDefault="00E43BD9">
      <w:pPr>
        <w:pStyle w:val="NormalWeb"/>
        <w:divId w:val="1027146128"/>
        <w:rPr>
          <w:lang w:val="en-US"/>
        </w:rPr>
      </w:pPr>
      <w:r>
        <w:rPr>
          <w:lang w:val="en-US"/>
        </w:rPr>
        <w:t>An approximate date of birth:</w:t>
      </w:r>
    </w:p>
    <w:p w14:paraId="04A36F73" w14:textId="77777777" w:rsidR="00C51368" w:rsidRDefault="00E43BD9">
      <w:pPr>
        <w:pStyle w:val="HTMLPreformatted"/>
        <w:divId w:val="1027146128"/>
        <w:rPr>
          <w:lang w:val="en-US"/>
        </w:rPr>
      </w:pPr>
      <w:r>
        <w:rPr>
          <w:lang w:val="en-US"/>
        </w:rPr>
        <w:t>&lt;date value="1951-06" /&gt;</w:t>
      </w:r>
    </w:p>
    <w:p w14:paraId="0CF73106" w14:textId="77777777" w:rsidR="00C51368" w:rsidRDefault="00E43BD9">
      <w:pPr>
        <w:pStyle w:val="NormalWeb"/>
        <w:divId w:val="1027146128"/>
        <w:rPr>
          <w:lang w:val="en-US"/>
        </w:rPr>
      </w:pPr>
      <w:r>
        <w:rPr>
          <w:lang w:val="en-US"/>
        </w:rPr>
        <w:t>The instant a document was created, including time zone:</w:t>
      </w:r>
    </w:p>
    <w:p w14:paraId="02206709" w14:textId="77777777" w:rsidR="00C51368" w:rsidRDefault="00E43BD9">
      <w:pPr>
        <w:pStyle w:val="HTMLPreformatted"/>
        <w:divId w:val="1027146128"/>
        <w:rPr>
          <w:lang w:val="en-US"/>
        </w:rPr>
      </w:pPr>
      <w:r>
        <w:rPr>
          <w:lang w:val="en-US"/>
        </w:rPr>
        <w:t>&lt;instant value="2013-06-08T10:57:34+01:00" /&gt;</w:t>
      </w:r>
    </w:p>
    <w:p w14:paraId="301D6C0F" w14:textId="77777777" w:rsidR="00C51368" w:rsidRDefault="00E43BD9">
      <w:pPr>
        <w:pStyle w:val="NormalWeb"/>
        <w:divId w:val="1027146128"/>
        <w:rPr>
          <w:lang w:val="en-US"/>
        </w:rPr>
      </w:pPr>
      <w:r>
        <w:rPr>
          <w:lang w:val="en-US"/>
        </w:rPr>
        <w:t>The instant a document was created, expressed in UTC, with milliseconds:</w:t>
      </w:r>
    </w:p>
    <w:p w14:paraId="73C7403C" w14:textId="77777777" w:rsidR="00C51368" w:rsidRDefault="00E43BD9">
      <w:pPr>
        <w:pStyle w:val="HTMLPreformatted"/>
        <w:divId w:val="1027146128"/>
        <w:rPr>
          <w:lang w:val="en-US"/>
        </w:rPr>
      </w:pPr>
      <w:r>
        <w:rPr>
          <w:lang w:val="en-US"/>
        </w:rPr>
        <w:t>&lt;instant value="2013-06-08T09:57:34.2112Z" /&gt;</w:t>
      </w:r>
    </w:p>
    <w:p w14:paraId="3DF824E6" w14:textId="77777777" w:rsidR="00C51368" w:rsidRDefault="00E43BD9">
      <w:pPr>
        <w:pStyle w:val="NormalWeb"/>
        <w:divId w:val="1027146128"/>
        <w:rPr>
          <w:lang w:val="en-US"/>
        </w:rPr>
      </w:pPr>
      <w:r>
        <w:rPr>
          <w:lang w:val="en-US"/>
        </w:rPr>
        <w:t>2:35pm in the afternoon:</w:t>
      </w:r>
    </w:p>
    <w:p w14:paraId="73AC62FE" w14:textId="77777777" w:rsidR="00C51368" w:rsidRDefault="00E43BD9">
      <w:pPr>
        <w:pStyle w:val="HTMLPreformatted"/>
        <w:divId w:val="1027146128"/>
        <w:rPr>
          <w:lang w:val="en-US"/>
        </w:rPr>
      </w:pPr>
      <w:r>
        <w:rPr>
          <w:lang w:val="en-US"/>
        </w:rPr>
        <w:t>&lt;time value="14:35" /&gt;</w:t>
      </w:r>
    </w:p>
    <w:p w14:paraId="375EA981" w14:textId="77777777" w:rsidR="00C51368" w:rsidRDefault="00E43BD9">
      <w:pPr>
        <w:pStyle w:val="Heading3"/>
        <w:divId w:val="1864636327"/>
        <w:rPr>
          <w:rFonts w:eastAsia="Times New Roman"/>
          <w:lang w:val="en-US"/>
        </w:rPr>
      </w:pPr>
      <w:bookmarkStart w:id="76" w:name="strings"/>
      <w:r>
        <w:rPr>
          <w:rFonts w:eastAsia="Times New Roman"/>
          <w:lang w:val="en-US"/>
        </w:rPr>
        <w:t>String Patterns</w:t>
      </w:r>
    </w:p>
    <w:p w14:paraId="45997DD3" w14:textId="77777777" w:rsidR="00C51368" w:rsidRDefault="00E43BD9">
      <w:pPr>
        <w:pStyle w:val="NormalWeb"/>
        <w:divId w:val="1732535858"/>
        <w:rPr>
          <w:lang w:val="en-US"/>
        </w:rPr>
      </w:pPr>
      <w:r>
        <w:rPr>
          <w:lang w:val="en-US"/>
        </w:rPr>
        <w:t>A URI that is the root oid of HL7:</w:t>
      </w:r>
    </w:p>
    <w:p w14:paraId="2C7CD7D4" w14:textId="77777777" w:rsidR="00C51368" w:rsidRDefault="00E43BD9">
      <w:pPr>
        <w:pStyle w:val="HTMLPreformatted"/>
        <w:divId w:val="1732535858"/>
        <w:rPr>
          <w:lang w:val="en-US"/>
        </w:rPr>
      </w:pPr>
      <w:r>
        <w:rPr>
          <w:lang w:val="en-US"/>
        </w:rPr>
        <w:t>&lt;root value="urn:oid:2.16.840.1.113883" /&gt;</w:t>
      </w:r>
    </w:p>
    <w:p w14:paraId="4C70A121" w14:textId="77777777" w:rsidR="00C51368" w:rsidRDefault="00E43BD9">
      <w:pPr>
        <w:pStyle w:val="NormalWeb"/>
        <w:divId w:val="1732535858"/>
        <w:rPr>
          <w:lang w:val="en-US"/>
        </w:rPr>
      </w:pPr>
      <w:r>
        <w:rPr>
          <w:lang w:val="en-US"/>
        </w:rPr>
        <w:t>A URI that is a uuid:</w:t>
      </w:r>
    </w:p>
    <w:p w14:paraId="17E242E9" w14:textId="77777777" w:rsidR="00C51368" w:rsidRDefault="00E43BD9">
      <w:pPr>
        <w:pStyle w:val="HTMLPreformatted"/>
        <w:divId w:val="1732535858"/>
        <w:rPr>
          <w:lang w:val="en-US"/>
        </w:rPr>
      </w:pPr>
      <w:r>
        <w:rPr>
          <w:lang w:val="en-US"/>
        </w:rPr>
        <w:t>&lt;id value="urn:uuid:a5afddf4-e880-459b-876e-e4591b0acc11" /&gt;</w:t>
      </w:r>
    </w:p>
    <w:p w14:paraId="5E2DA8E7" w14:textId="77777777" w:rsidR="00C51368" w:rsidRDefault="00E43BD9">
      <w:pPr>
        <w:pStyle w:val="NormalWeb"/>
        <w:divId w:val="1732535858"/>
        <w:rPr>
          <w:lang w:val="en-US"/>
        </w:rPr>
      </w:pPr>
      <w:r>
        <w:rPr>
          <w:lang w:val="en-US"/>
        </w:rPr>
        <w:t>A code:</w:t>
      </w:r>
    </w:p>
    <w:p w14:paraId="18B591F8" w14:textId="77777777" w:rsidR="00C51368" w:rsidRDefault="00E43BD9">
      <w:pPr>
        <w:pStyle w:val="HTMLPreformatted"/>
        <w:divId w:val="1732535858"/>
        <w:rPr>
          <w:lang w:val="en-US"/>
        </w:rPr>
      </w:pPr>
      <w:r>
        <w:rPr>
          <w:lang w:val="en-US"/>
        </w:rPr>
        <w:lastRenderedPageBreak/>
        <w:t>&lt;code value="acq4+acq5" /&gt;</w:t>
      </w:r>
    </w:p>
    <w:p w14:paraId="08AD87BA" w14:textId="77777777" w:rsidR="00C51368" w:rsidRDefault="00E43BD9">
      <w:pPr>
        <w:pStyle w:val="NormalWeb"/>
        <w:divId w:val="1732535858"/>
        <w:rPr>
          <w:lang w:val="en-US"/>
        </w:rPr>
      </w:pPr>
      <w:r>
        <w:rPr>
          <w:lang w:val="en-US"/>
        </w:rPr>
        <w:t>A code with single internal space:</w:t>
      </w:r>
    </w:p>
    <w:p w14:paraId="043C99A1" w14:textId="77777777" w:rsidR="00C51368" w:rsidRDefault="00E43BD9">
      <w:pPr>
        <w:pStyle w:val="HTMLPreformatted"/>
        <w:divId w:val="1732535858"/>
        <w:rPr>
          <w:lang w:val="en-US"/>
        </w:rPr>
      </w:pPr>
      <w:r>
        <w:rPr>
          <w:lang w:val="en-US"/>
        </w:rPr>
        <w:t>&lt;code value="Question 4b" /&gt;</w:t>
      </w:r>
    </w:p>
    <w:p w14:paraId="23DE6BAA" w14:textId="77777777" w:rsidR="00C51368" w:rsidRDefault="00E43BD9">
      <w:pPr>
        <w:pStyle w:val="NormalWeb"/>
        <w:divId w:val="1732535858"/>
        <w:rPr>
          <w:lang w:val="en-US"/>
        </w:rPr>
      </w:pPr>
      <w:r>
        <w:rPr>
          <w:lang w:val="en-US"/>
        </w:rPr>
        <w:t>A numeric id:</w:t>
      </w:r>
    </w:p>
    <w:p w14:paraId="26D518C0" w14:textId="77777777" w:rsidR="00C51368" w:rsidRDefault="00E43BD9">
      <w:pPr>
        <w:pStyle w:val="HTMLPreformatted"/>
        <w:divId w:val="1732535858"/>
        <w:rPr>
          <w:lang w:val="en-US"/>
        </w:rPr>
      </w:pPr>
      <w:r>
        <w:rPr>
          <w:lang w:val="en-US"/>
        </w:rPr>
        <w:t>&lt;id value="314" /&gt;</w:t>
      </w:r>
    </w:p>
    <w:p w14:paraId="582335DF" w14:textId="77777777" w:rsidR="00C51368" w:rsidRDefault="00E43BD9">
      <w:pPr>
        <w:pStyle w:val="NormalWeb"/>
        <w:divId w:val="1732535858"/>
        <w:rPr>
          <w:lang w:val="en-US"/>
        </w:rPr>
      </w:pPr>
      <w:r>
        <w:rPr>
          <w:lang w:val="en-US"/>
        </w:rPr>
        <w:t>An alphanumeric id:</w:t>
      </w:r>
    </w:p>
    <w:p w14:paraId="59D687B9" w14:textId="77777777" w:rsidR="00C51368" w:rsidRDefault="00E43BD9">
      <w:pPr>
        <w:pStyle w:val="HTMLPreformatted"/>
        <w:divId w:val="1732535858"/>
        <w:rPr>
          <w:lang w:val="en-US"/>
        </w:rPr>
      </w:pPr>
      <w:r>
        <w:rPr>
          <w:lang w:val="en-US"/>
        </w:rPr>
        <w:t>&lt;id value="alpha-gamma-14" /&gt;</w:t>
      </w:r>
    </w:p>
    <w:p w14:paraId="1621AAA3"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14:paraId="249BEE4E"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14:paraId="0D11FDEE" w14:textId="77777777" w:rsidR="00C51368" w:rsidRDefault="00E43BD9">
      <w:pPr>
        <w:pStyle w:val="NormalWeb"/>
        <w:divId w:val="742146968"/>
        <w:rPr>
          <w:lang w:val="en-US"/>
        </w:rPr>
      </w:pPr>
      <w:r>
        <w:rPr>
          <w:lang w:val="en-US"/>
        </w:rPr>
        <w:t>A PDF document:</w:t>
      </w:r>
    </w:p>
    <w:p w14:paraId="064753E7" w14:textId="77777777" w:rsidR="00C51368" w:rsidRDefault="00C51368">
      <w:pPr>
        <w:pStyle w:val="HTMLPreformatted"/>
        <w:divId w:val="742146968"/>
        <w:rPr>
          <w:lang w:val="en-US"/>
        </w:rPr>
      </w:pPr>
    </w:p>
    <w:p w14:paraId="796A807C" w14:textId="77777777" w:rsidR="00C51368" w:rsidRDefault="00E43BD9">
      <w:pPr>
        <w:pStyle w:val="HTMLPreformatted"/>
        <w:divId w:val="742146968"/>
        <w:rPr>
          <w:lang w:val="en-US"/>
        </w:rPr>
      </w:pPr>
      <w:r>
        <w:rPr>
          <w:lang w:val="en-US"/>
        </w:rPr>
        <w:t xml:space="preserve">  &lt;document&gt;</w:t>
      </w:r>
    </w:p>
    <w:p w14:paraId="05CFFE66" w14:textId="77777777" w:rsidR="00C51368" w:rsidRDefault="00E43BD9">
      <w:pPr>
        <w:pStyle w:val="HTMLPreformatted"/>
        <w:divId w:val="742146968"/>
        <w:rPr>
          <w:lang w:val="en-US"/>
        </w:rPr>
      </w:pPr>
      <w:r>
        <w:rPr>
          <w:lang w:val="en-US"/>
        </w:rPr>
        <w:t xml:space="preserve">    &lt;contentType value="application/pdf" /&gt;</w:t>
      </w:r>
    </w:p>
    <w:p w14:paraId="175F5185" w14:textId="77777777" w:rsidR="00C51368" w:rsidRDefault="00E43BD9">
      <w:pPr>
        <w:pStyle w:val="HTMLPreformatted"/>
        <w:divId w:val="742146968"/>
        <w:rPr>
          <w:lang w:val="en-US"/>
        </w:rPr>
      </w:pPr>
      <w:r>
        <w:rPr>
          <w:lang w:val="en-US"/>
        </w:rPr>
        <w:t xml:space="preserve">    &lt;language value="en" /&gt;</w:t>
      </w:r>
    </w:p>
    <w:p w14:paraId="3EC71337" w14:textId="77777777" w:rsidR="00C51368" w:rsidRDefault="00E43BD9">
      <w:pPr>
        <w:pStyle w:val="HTMLPreformatted"/>
        <w:divId w:val="742146968"/>
        <w:rPr>
          <w:lang w:val="en-US"/>
        </w:rPr>
      </w:pPr>
      <w:r>
        <w:rPr>
          <w:lang w:val="en-US"/>
        </w:rPr>
        <w:t xml:space="preserve">    &lt;data value="/9j/4...KAP//Z" /&gt; &lt;!-- covers many lines --&gt;</w:t>
      </w:r>
    </w:p>
    <w:p w14:paraId="7638EBC9" w14:textId="77777777" w:rsidR="00C51368" w:rsidRDefault="00E43BD9">
      <w:pPr>
        <w:pStyle w:val="HTMLPreformatted"/>
        <w:divId w:val="742146968"/>
        <w:rPr>
          <w:lang w:val="en-US"/>
        </w:rPr>
      </w:pPr>
      <w:r>
        <w:rPr>
          <w:lang w:val="en-US"/>
        </w:rPr>
        <w:t xml:space="preserve">    &lt;title value="Definition of Procedure" /&gt;</w:t>
      </w:r>
    </w:p>
    <w:p w14:paraId="00BA70D0" w14:textId="77777777" w:rsidR="00C51368" w:rsidRDefault="00E43BD9">
      <w:pPr>
        <w:pStyle w:val="HTMLPreformatted"/>
        <w:divId w:val="742146968"/>
        <w:rPr>
          <w:lang w:val="en-US"/>
        </w:rPr>
      </w:pPr>
      <w:r>
        <w:rPr>
          <w:lang w:val="en-US"/>
        </w:rPr>
        <w:t xml:space="preserve">  &lt;/document&gt;</w:t>
      </w:r>
    </w:p>
    <w:p w14:paraId="0B869988" w14:textId="77777777" w:rsidR="00C51368" w:rsidRDefault="00C51368">
      <w:pPr>
        <w:pStyle w:val="HTMLPreformatted"/>
        <w:divId w:val="742146968"/>
        <w:rPr>
          <w:lang w:val="en-US"/>
        </w:rPr>
      </w:pPr>
    </w:p>
    <w:p w14:paraId="45BCB233" w14:textId="77777777" w:rsidR="00C51368" w:rsidRDefault="00E43BD9">
      <w:pPr>
        <w:pStyle w:val="HTMLPreformatted"/>
        <w:divId w:val="742146968"/>
        <w:rPr>
          <w:lang w:val="en-US"/>
        </w:rPr>
      </w:pPr>
      <w:r>
        <w:rPr>
          <w:lang w:val="en-US"/>
        </w:rPr>
        <w:t xml:space="preserve">  document : {</w:t>
      </w:r>
    </w:p>
    <w:p w14:paraId="730D31EB" w14:textId="77777777" w:rsidR="00C51368" w:rsidRDefault="00E43BD9">
      <w:pPr>
        <w:pStyle w:val="HTMLPreformatted"/>
        <w:divId w:val="742146968"/>
        <w:rPr>
          <w:lang w:val="en-US"/>
        </w:rPr>
      </w:pPr>
      <w:r>
        <w:rPr>
          <w:lang w:val="en-US"/>
        </w:rPr>
        <w:t xml:space="preserve">    contentType :  { value : "application/pdf" },</w:t>
      </w:r>
    </w:p>
    <w:p w14:paraId="5C40EF5E" w14:textId="77777777" w:rsidR="00C51368" w:rsidRDefault="00E43BD9">
      <w:pPr>
        <w:pStyle w:val="HTMLPreformatted"/>
        <w:divId w:val="742146968"/>
        <w:rPr>
          <w:lang w:val="en-US"/>
        </w:rPr>
      </w:pPr>
      <w:r>
        <w:rPr>
          <w:lang w:val="en-US"/>
        </w:rPr>
        <w:t xml:space="preserve">    language : { value : "en" },</w:t>
      </w:r>
    </w:p>
    <w:p w14:paraId="422BD1AC" w14:textId="77777777" w:rsidR="00C51368" w:rsidRDefault="00E43BD9">
      <w:pPr>
        <w:pStyle w:val="HTMLPreformatted"/>
        <w:divId w:val="742146968"/>
        <w:rPr>
          <w:lang w:val="en-US"/>
        </w:rPr>
      </w:pPr>
      <w:r>
        <w:rPr>
          <w:lang w:val="en-US"/>
        </w:rPr>
        <w:t xml:space="preserve">    data :  { value : "/9j/4...KAP//Z"},</w:t>
      </w:r>
    </w:p>
    <w:p w14:paraId="26179C3C" w14:textId="77777777" w:rsidR="00C51368" w:rsidRDefault="00E43BD9">
      <w:pPr>
        <w:pStyle w:val="HTMLPreformatted"/>
        <w:divId w:val="742146968"/>
        <w:rPr>
          <w:lang w:val="en-US"/>
        </w:rPr>
      </w:pPr>
      <w:r>
        <w:rPr>
          <w:lang w:val="en-US"/>
        </w:rPr>
        <w:t xml:space="preserve">    title :  { value : "Definition of Procedure" }</w:t>
      </w:r>
    </w:p>
    <w:p w14:paraId="72D18116" w14:textId="77777777" w:rsidR="00C51368" w:rsidRDefault="00E43BD9">
      <w:pPr>
        <w:pStyle w:val="HTMLPreformatted"/>
        <w:divId w:val="742146968"/>
        <w:rPr>
          <w:lang w:val="en-US"/>
        </w:rPr>
      </w:pPr>
      <w:r>
        <w:rPr>
          <w:lang w:val="en-US"/>
        </w:rPr>
        <w:t xml:space="preserve">  }</w:t>
      </w:r>
    </w:p>
    <w:p w14:paraId="6A521A48" w14:textId="77777777"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14:paraId="6AC72E92" w14:textId="77777777" w:rsidR="00C51368" w:rsidRDefault="00E43BD9">
      <w:pPr>
        <w:pStyle w:val="NormalWeb"/>
        <w:divId w:val="742146968"/>
        <w:rPr>
          <w:lang w:val="en-US"/>
        </w:rPr>
      </w:pPr>
      <w:r>
        <w:rPr>
          <w:lang w:val="en-US"/>
        </w:rPr>
        <w:t>A reference to a DICOM image via WADO:</w:t>
      </w:r>
    </w:p>
    <w:p w14:paraId="76527EE3" w14:textId="77777777" w:rsidR="00C51368" w:rsidRDefault="00C51368">
      <w:pPr>
        <w:pStyle w:val="HTMLPreformatted"/>
        <w:divId w:val="742146968"/>
        <w:rPr>
          <w:lang w:val="en-US"/>
        </w:rPr>
      </w:pPr>
    </w:p>
    <w:p w14:paraId="55DAC160" w14:textId="77777777" w:rsidR="00C51368" w:rsidRDefault="00E43BD9">
      <w:pPr>
        <w:pStyle w:val="HTMLPreformatted"/>
        <w:divId w:val="742146968"/>
        <w:rPr>
          <w:lang w:val="en-US"/>
        </w:rPr>
      </w:pPr>
      <w:r>
        <w:rPr>
          <w:lang w:val="en-US"/>
        </w:rPr>
        <w:t xml:space="preserve">  &lt;image&gt;</w:t>
      </w:r>
    </w:p>
    <w:p w14:paraId="443963E8" w14:textId="77777777" w:rsidR="00C51368" w:rsidRDefault="00E43BD9">
      <w:pPr>
        <w:pStyle w:val="HTMLPreformatted"/>
        <w:divId w:val="742146968"/>
        <w:rPr>
          <w:lang w:val="en-US"/>
        </w:rPr>
      </w:pPr>
      <w:r>
        <w:rPr>
          <w:lang w:val="en-US"/>
        </w:rPr>
        <w:t xml:space="preserve">    &lt;contentType value="application/dicom" /&gt;</w:t>
      </w:r>
    </w:p>
    <w:p w14:paraId="68BA8190" w14:textId="77777777" w:rsidR="00C51368" w:rsidRDefault="00E43BD9">
      <w:pPr>
        <w:pStyle w:val="HTMLPreformatted"/>
        <w:divId w:val="742146968"/>
        <w:rPr>
          <w:lang w:val="en-US"/>
        </w:rPr>
      </w:pPr>
      <w:r>
        <w:rPr>
          <w:lang w:val="en-US"/>
        </w:rPr>
        <w:t xml:space="preserve">    &lt;url value="http://10.1.2.3:1000/wado?requestType=WADO&amp;amp;wado_details..." /&gt;</w:t>
      </w:r>
    </w:p>
    <w:p w14:paraId="560959B0" w14:textId="77777777" w:rsidR="00C51368" w:rsidRDefault="00E43BD9">
      <w:pPr>
        <w:pStyle w:val="HTMLPreformatted"/>
        <w:divId w:val="742146968"/>
        <w:rPr>
          <w:lang w:val="en-US"/>
        </w:rPr>
      </w:pPr>
      <w:r>
        <w:rPr>
          <w:lang w:val="en-US"/>
        </w:rPr>
        <w:t xml:space="preserve">    &lt;hash value="EQH/..AgME" /&gt;</w:t>
      </w:r>
    </w:p>
    <w:p w14:paraId="3FC28FC0" w14:textId="77777777" w:rsidR="00C51368" w:rsidRDefault="00E43BD9">
      <w:pPr>
        <w:pStyle w:val="HTMLPreformatted"/>
        <w:divId w:val="742146968"/>
        <w:rPr>
          <w:lang w:val="en-US"/>
        </w:rPr>
      </w:pPr>
      <w:r>
        <w:rPr>
          <w:lang w:val="en-US"/>
        </w:rPr>
        <w:t xml:space="preserve">  &lt;/image&gt;</w:t>
      </w:r>
    </w:p>
    <w:p w14:paraId="26119849"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14:paraId="0C0BF2B4"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14:paraId="416A9020" w14:textId="77777777" w:rsidR="00C51368" w:rsidRDefault="00E43BD9">
      <w:pPr>
        <w:pStyle w:val="NormalWeb"/>
        <w:divId w:val="1005087122"/>
        <w:rPr>
          <w:lang w:val="en-US"/>
        </w:rPr>
      </w:pPr>
      <w:r>
        <w:rPr>
          <w:b/>
          <w:bCs/>
          <w:lang w:val="en-US"/>
        </w:rPr>
        <w:lastRenderedPageBreak/>
        <w:t>Examples</w:t>
      </w:r>
    </w:p>
    <w:p w14:paraId="3027DFF6" w14:textId="77777777"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14:paraId="04C7AD06" w14:textId="77777777" w:rsidR="00C51368" w:rsidRDefault="00C51368">
      <w:pPr>
        <w:pStyle w:val="HTMLPreformatted"/>
        <w:divId w:val="1005087122"/>
        <w:rPr>
          <w:lang w:val="en-US"/>
        </w:rPr>
      </w:pPr>
    </w:p>
    <w:p w14:paraId="7B456BAF" w14:textId="77777777" w:rsidR="00C51368" w:rsidRDefault="00E43BD9">
      <w:pPr>
        <w:pStyle w:val="HTMLPreformatted"/>
        <w:divId w:val="1005087122"/>
        <w:rPr>
          <w:lang w:val="en-US"/>
        </w:rPr>
      </w:pPr>
      <w:r>
        <w:rPr>
          <w:lang w:val="en-US"/>
        </w:rPr>
        <w:t xml:space="preserve">  &lt;identifier&gt;</w:t>
      </w:r>
    </w:p>
    <w:p w14:paraId="314114BB" w14:textId="77777777" w:rsidR="00C51368" w:rsidRDefault="00E43BD9">
      <w:pPr>
        <w:pStyle w:val="HTMLPreformatted"/>
        <w:divId w:val="1005087122"/>
        <w:rPr>
          <w:lang w:val="en-US"/>
        </w:rPr>
      </w:pPr>
      <w:r>
        <w:rPr>
          <w:lang w:val="en-US"/>
        </w:rPr>
        <w:t xml:space="preserve">    &lt;use value="official" /&gt;</w:t>
      </w:r>
    </w:p>
    <w:p w14:paraId="28C52306" w14:textId="77777777" w:rsidR="00C51368" w:rsidRDefault="00E43BD9">
      <w:pPr>
        <w:pStyle w:val="HTMLPreformatted"/>
        <w:divId w:val="1005087122"/>
        <w:rPr>
          <w:lang w:val="en-US"/>
        </w:rPr>
      </w:pPr>
      <w:r>
        <w:rPr>
          <w:lang w:val="en-US"/>
        </w:rPr>
        <w:t xml:space="preserve">    &lt;system value="urn:oid:2.16.840.1.113883.16.4.3.2.5" /&gt;</w:t>
      </w:r>
    </w:p>
    <w:p w14:paraId="2DDD75E5" w14:textId="77777777" w:rsidR="00C51368" w:rsidRDefault="00E43BD9">
      <w:pPr>
        <w:pStyle w:val="HTMLPreformatted"/>
        <w:divId w:val="1005087122"/>
        <w:rPr>
          <w:lang w:val="en-US"/>
        </w:rPr>
      </w:pPr>
      <w:r>
        <w:rPr>
          <w:lang w:val="en-US"/>
        </w:rPr>
        <w:t xml:space="preserve">    &lt;value value="123" /&gt;</w:t>
      </w:r>
    </w:p>
    <w:p w14:paraId="2400AE6E" w14:textId="77777777" w:rsidR="00C51368" w:rsidRDefault="00E43BD9">
      <w:pPr>
        <w:pStyle w:val="HTMLPreformatted"/>
        <w:divId w:val="1005087122"/>
        <w:rPr>
          <w:lang w:val="en-US"/>
        </w:rPr>
      </w:pPr>
      <w:r>
        <w:rPr>
          <w:lang w:val="en-US"/>
        </w:rPr>
        <w:t xml:space="preserve">  &lt;/identifier&gt;</w:t>
      </w:r>
    </w:p>
    <w:p w14:paraId="49307C70" w14:textId="77777777" w:rsidR="00C51368" w:rsidRDefault="00E43BD9">
      <w:pPr>
        <w:pStyle w:val="NormalWeb"/>
        <w:divId w:val="1005087122"/>
        <w:rPr>
          <w:lang w:val="en-US"/>
        </w:rPr>
      </w:pPr>
      <w:r>
        <w:rPr>
          <w:lang w:val="en-US"/>
        </w:rPr>
        <w:t>A patient identifier defined by a hospital:</w:t>
      </w:r>
    </w:p>
    <w:p w14:paraId="6422C3A8" w14:textId="77777777" w:rsidR="00C51368" w:rsidRDefault="00C51368">
      <w:pPr>
        <w:pStyle w:val="HTMLPreformatted"/>
        <w:divId w:val="1005087122"/>
        <w:rPr>
          <w:lang w:val="en-US"/>
        </w:rPr>
      </w:pPr>
    </w:p>
    <w:p w14:paraId="24B8DE3F" w14:textId="77777777" w:rsidR="00C51368" w:rsidRDefault="00E43BD9">
      <w:pPr>
        <w:pStyle w:val="HTMLPreformatted"/>
        <w:divId w:val="1005087122"/>
        <w:rPr>
          <w:lang w:val="en-US"/>
        </w:rPr>
      </w:pPr>
      <w:r>
        <w:rPr>
          <w:lang w:val="en-US"/>
        </w:rPr>
        <w:t xml:space="preserve">  &lt;identifier&gt;</w:t>
      </w:r>
    </w:p>
    <w:p w14:paraId="6332E509" w14:textId="77777777" w:rsidR="00C51368" w:rsidRDefault="00E43BD9">
      <w:pPr>
        <w:pStyle w:val="HTMLPreformatted"/>
        <w:divId w:val="1005087122"/>
        <w:rPr>
          <w:lang w:val="en-US"/>
        </w:rPr>
      </w:pPr>
      <w:r>
        <w:rPr>
          <w:lang w:val="en-US"/>
        </w:rPr>
        <w:t xml:space="preserve">    &lt;use value="official" /&gt;</w:t>
      </w:r>
    </w:p>
    <w:p w14:paraId="3289756B" w14:textId="77777777" w:rsidR="00C51368" w:rsidRDefault="00E43BD9">
      <w:pPr>
        <w:pStyle w:val="HTMLPreformatted"/>
        <w:divId w:val="1005087122"/>
        <w:rPr>
          <w:lang w:val="en-US"/>
        </w:rPr>
      </w:pPr>
      <w:r>
        <w:rPr>
          <w:lang w:val="en-US"/>
        </w:rPr>
        <w:t xml:space="preserve">    &lt;system value="http://www.acmehosp.com/patients" /&gt;</w:t>
      </w:r>
    </w:p>
    <w:p w14:paraId="5E6A59F8" w14:textId="77777777" w:rsidR="00C51368" w:rsidRDefault="00E43BD9">
      <w:pPr>
        <w:pStyle w:val="HTMLPreformatted"/>
        <w:divId w:val="1005087122"/>
        <w:rPr>
          <w:lang w:val="en-US"/>
        </w:rPr>
      </w:pPr>
      <w:r>
        <w:rPr>
          <w:lang w:val="en-US"/>
        </w:rPr>
        <w:t xml:space="preserve">    &lt;value value="44552" /&gt;</w:t>
      </w:r>
    </w:p>
    <w:p w14:paraId="310A5F9A" w14:textId="77777777" w:rsidR="00C51368" w:rsidRDefault="00E43BD9">
      <w:pPr>
        <w:pStyle w:val="HTMLPreformatted"/>
        <w:divId w:val="1005087122"/>
        <w:rPr>
          <w:lang w:val="en-US"/>
        </w:rPr>
      </w:pPr>
      <w:r>
        <w:rPr>
          <w:lang w:val="en-US"/>
        </w:rPr>
        <w:t xml:space="preserve">    &lt;period&gt;</w:t>
      </w:r>
    </w:p>
    <w:p w14:paraId="76026EFC" w14:textId="77777777" w:rsidR="00C51368" w:rsidRDefault="00E43BD9">
      <w:pPr>
        <w:pStyle w:val="HTMLPreformatted"/>
        <w:divId w:val="1005087122"/>
        <w:rPr>
          <w:lang w:val="en-US"/>
        </w:rPr>
      </w:pPr>
      <w:r>
        <w:rPr>
          <w:lang w:val="en-US"/>
        </w:rPr>
        <w:t xml:space="preserve">      &lt;start value="2003-05-03" /&gt;</w:t>
      </w:r>
    </w:p>
    <w:p w14:paraId="5668A3CB" w14:textId="77777777" w:rsidR="00C51368" w:rsidRDefault="00E43BD9">
      <w:pPr>
        <w:pStyle w:val="HTMLPreformatted"/>
        <w:divId w:val="1005087122"/>
        <w:rPr>
          <w:lang w:val="en-US"/>
        </w:rPr>
      </w:pPr>
      <w:r>
        <w:rPr>
          <w:lang w:val="en-US"/>
        </w:rPr>
        <w:t xml:space="preserve">    &lt;/period&gt;</w:t>
      </w:r>
    </w:p>
    <w:p w14:paraId="07609278" w14:textId="77777777" w:rsidR="00C51368" w:rsidRDefault="00E43BD9">
      <w:pPr>
        <w:pStyle w:val="HTMLPreformatted"/>
        <w:divId w:val="1005087122"/>
        <w:rPr>
          <w:lang w:val="en-US"/>
        </w:rPr>
      </w:pPr>
      <w:r>
        <w:rPr>
          <w:lang w:val="en-US"/>
        </w:rPr>
        <w:t xml:space="preserve">  &lt;/identifier&gt;</w:t>
      </w:r>
    </w:p>
    <w:p w14:paraId="1EDFB267" w14:textId="77777777" w:rsidR="00C51368" w:rsidRDefault="00E43BD9">
      <w:pPr>
        <w:pStyle w:val="NormalWeb"/>
        <w:divId w:val="1005087122"/>
        <w:rPr>
          <w:lang w:val="en-US"/>
        </w:rPr>
      </w:pPr>
      <w:r>
        <w:rPr>
          <w:lang w:val="en-US"/>
        </w:rPr>
        <w:t>In this case, the period is used to track when the identifier was first assigned to the patient.</w:t>
      </w:r>
    </w:p>
    <w:p w14:paraId="06CBE4BA" w14:textId="77777777" w:rsidR="00C51368" w:rsidRDefault="00E43BD9">
      <w:pPr>
        <w:pStyle w:val="NormalWeb"/>
        <w:divId w:val="1005087122"/>
        <w:rPr>
          <w:lang w:val="en-US"/>
        </w:rPr>
      </w:pPr>
      <w:r>
        <w:rPr>
          <w:lang w:val="en-US"/>
        </w:rPr>
        <w:t>An identifier that refers to a patient FHIR resource on a particular system:</w:t>
      </w:r>
    </w:p>
    <w:p w14:paraId="571255BD" w14:textId="77777777" w:rsidR="00C51368" w:rsidRDefault="00C51368">
      <w:pPr>
        <w:pStyle w:val="HTMLPreformatted"/>
        <w:divId w:val="1005087122"/>
        <w:rPr>
          <w:lang w:val="en-US"/>
        </w:rPr>
      </w:pPr>
    </w:p>
    <w:p w14:paraId="757006E7" w14:textId="77777777" w:rsidR="00C51368" w:rsidRDefault="00E43BD9">
      <w:pPr>
        <w:pStyle w:val="HTMLPreformatted"/>
        <w:divId w:val="1005087122"/>
        <w:rPr>
          <w:lang w:val="en-US"/>
        </w:rPr>
      </w:pPr>
      <w:r>
        <w:rPr>
          <w:lang w:val="en-US"/>
        </w:rPr>
        <w:t xml:space="preserve">  &lt;identifier&gt;</w:t>
      </w:r>
    </w:p>
    <w:p w14:paraId="65C5C48D" w14:textId="77777777" w:rsidR="00C51368" w:rsidRDefault="00E43BD9">
      <w:pPr>
        <w:pStyle w:val="HTMLPreformatted"/>
        <w:divId w:val="1005087122"/>
        <w:rPr>
          <w:lang w:val="en-US"/>
        </w:rPr>
      </w:pPr>
      <w:r>
        <w:rPr>
          <w:lang w:val="en-US"/>
        </w:rPr>
        <w:t xml:space="preserve">   &lt;system value="urn:ietf:rfc:3986" /&gt;</w:t>
      </w:r>
    </w:p>
    <w:p w14:paraId="6F124025" w14:textId="77777777" w:rsidR="00C51368" w:rsidRDefault="00E43BD9">
      <w:pPr>
        <w:pStyle w:val="HTMLPreformatted"/>
        <w:divId w:val="1005087122"/>
        <w:rPr>
          <w:lang w:val="en-US"/>
        </w:rPr>
      </w:pPr>
      <w:r>
        <w:rPr>
          <w:lang w:val="en-US"/>
        </w:rPr>
        <w:t xml:space="preserve">   &lt;value value="http://pas-server/xxx/Patient/443556" /&gt;</w:t>
      </w:r>
    </w:p>
    <w:p w14:paraId="2A33AD00" w14:textId="77777777" w:rsidR="00C51368" w:rsidRDefault="00E43BD9">
      <w:pPr>
        <w:pStyle w:val="HTMLPreformatted"/>
        <w:divId w:val="1005087122"/>
        <w:rPr>
          <w:lang w:val="en-US"/>
        </w:rPr>
      </w:pPr>
      <w:r>
        <w:rPr>
          <w:lang w:val="en-US"/>
        </w:rPr>
        <w:t xml:space="preserve">  &lt;/identifier&gt;</w:t>
      </w:r>
    </w:p>
    <w:p w14:paraId="1B809FA9" w14:textId="77777777" w:rsidR="00C51368" w:rsidRDefault="00E43BD9">
      <w:pPr>
        <w:pStyle w:val="NormalWeb"/>
        <w:divId w:val="1005087122"/>
        <w:rPr>
          <w:lang w:val="en-US"/>
        </w:rPr>
      </w:pPr>
      <w:r>
        <w:rPr>
          <w:lang w:val="en-US"/>
        </w:rPr>
        <w:t>This is not a resource reference - it's a logical reference by the patient identifier.</w:t>
      </w:r>
    </w:p>
    <w:p w14:paraId="3079D4E3" w14:textId="77777777" w:rsidR="00C51368" w:rsidRDefault="00E43BD9">
      <w:pPr>
        <w:pStyle w:val="NormalWeb"/>
        <w:divId w:val="1005087122"/>
        <w:rPr>
          <w:lang w:val="en-US"/>
        </w:rPr>
      </w:pPr>
      <w:r>
        <w:rPr>
          <w:lang w:val="en-US"/>
        </w:rPr>
        <w:t>A UUID:</w:t>
      </w:r>
    </w:p>
    <w:p w14:paraId="4CE8CEAC" w14:textId="77777777" w:rsidR="00C51368" w:rsidRDefault="00C51368">
      <w:pPr>
        <w:pStyle w:val="HTMLPreformatted"/>
        <w:divId w:val="1005087122"/>
        <w:rPr>
          <w:lang w:val="en-US"/>
        </w:rPr>
      </w:pPr>
    </w:p>
    <w:p w14:paraId="1A4D7DE5" w14:textId="77777777" w:rsidR="00C51368" w:rsidRDefault="00E43BD9">
      <w:pPr>
        <w:pStyle w:val="HTMLPreformatted"/>
        <w:divId w:val="1005087122"/>
        <w:rPr>
          <w:lang w:val="en-US"/>
        </w:rPr>
      </w:pPr>
      <w:r>
        <w:rPr>
          <w:lang w:val="en-US"/>
        </w:rPr>
        <w:t xml:space="preserve">  &lt;identifier&gt;</w:t>
      </w:r>
    </w:p>
    <w:p w14:paraId="29E372C4" w14:textId="77777777" w:rsidR="00C51368" w:rsidRDefault="00E43BD9">
      <w:pPr>
        <w:pStyle w:val="HTMLPreformatted"/>
        <w:divId w:val="1005087122"/>
        <w:rPr>
          <w:lang w:val="en-US"/>
        </w:rPr>
      </w:pPr>
      <w:r>
        <w:rPr>
          <w:lang w:val="en-US"/>
        </w:rPr>
        <w:t xml:space="preserve">    &lt;use value="temp" /&gt;</w:t>
      </w:r>
    </w:p>
    <w:p w14:paraId="15B68200" w14:textId="77777777" w:rsidR="00C51368" w:rsidRDefault="00E43BD9">
      <w:pPr>
        <w:pStyle w:val="HTMLPreformatted"/>
        <w:divId w:val="1005087122"/>
        <w:rPr>
          <w:lang w:val="en-US"/>
        </w:rPr>
      </w:pPr>
      <w:r>
        <w:rPr>
          <w:lang w:val="en-US"/>
        </w:rPr>
        <w:t xml:space="preserve">    &lt;system value="urn:ietf:rfc:3986" /&gt;</w:t>
      </w:r>
    </w:p>
    <w:p w14:paraId="15A607B4" w14:textId="77777777" w:rsidR="00C51368" w:rsidRDefault="00E43BD9">
      <w:pPr>
        <w:pStyle w:val="HTMLPreformatted"/>
        <w:divId w:val="1005087122"/>
        <w:rPr>
          <w:lang w:val="en-US"/>
        </w:rPr>
      </w:pPr>
      <w:r>
        <w:rPr>
          <w:lang w:val="en-US"/>
        </w:rPr>
        <w:t xml:space="preserve">    &lt;value value="urn:uuid:a76d9bbf-f293-4fb7-ad4c-2851cac77162" /&gt;</w:t>
      </w:r>
    </w:p>
    <w:p w14:paraId="1D8245BB" w14:textId="77777777" w:rsidR="00C51368" w:rsidRDefault="00E43BD9">
      <w:pPr>
        <w:pStyle w:val="HTMLPreformatted"/>
        <w:divId w:val="1005087122"/>
        <w:rPr>
          <w:lang w:val="en-US"/>
        </w:rPr>
      </w:pPr>
      <w:r>
        <w:rPr>
          <w:lang w:val="en-US"/>
        </w:rPr>
        <w:t xml:space="preserve">  &lt;/identifier&gt;</w:t>
      </w:r>
    </w:p>
    <w:p w14:paraId="29B9D966" w14:textId="77777777" w:rsidR="00C51368" w:rsidRDefault="00E43BD9">
      <w:pPr>
        <w:pStyle w:val="NormalWeb"/>
        <w:divId w:val="1005087122"/>
        <w:rPr>
          <w:lang w:val="en-US"/>
        </w:rPr>
      </w:pPr>
      <w:r>
        <w:rPr>
          <w:lang w:val="en-US"/>
        </w:rPr>
        <w:t>UUIDs are often used for temporary identifiers, though this is not necessary.</w:t>
      </w:r>
    </w:p>
    <w:p w14:paraId="59D5D5F3" w14:textId="77777777" w:rsidR="00C51368" w:rsidRDefault="00E43BD9">
      <w:pPr>
        <w:pStyle w:val="NormalWeb"/>
        <w:divId w:val="1005087122"/>
        <w:rPr>
          <w:lang w:val="en-US"/>
        </w:rPr>
      </w:pPr>
      <w:r>
        <w:rPr>
          <w:lang w:val="en-US"/>
        </w:rPr>
        <w:t>A US SSN:</w:t>
      </w:r>
    </w:p>
    <w:p w14:paraId="7B7DB872" w14:textId="77777777" w:rsidR="00C51368" w:rsidRDefault="00C51368">
      <w:pPr>
        <w:pStyle w:val="HTMLPreformatted"/>
        <w:divId w:val="1005087122"/>
        <w:rPr>
          <w:lang w:val="en-US"/>
        </w:rPr>
      </w:pPr>
    </w:p>
    <w:p w14:paraId="2119E035" w14:textId="77777777" w:rsidR="00C51368" w:rsidRDefault="00E43BD9">
      <w:pPr>
        <w:pStyle w:val="HTMLPreformatted"/>
        <w:divId w:val="1005087122"/>
        <w:rPr>
          <w:lang w:val="en-US"/>
        </w:rPr>
      </w:pPr>
      <w:r>
        <w:rPr>
          <w:lang w:val="en-US"/>
        </w:rPr>
        <w:t xml:space="preserve">  &lt;identifier&gt;</w:t>
      </w:r>
    </w:p>
    <w:p w14:paraId="78BB0F37" w14:textId="77777777" w:rsidR="00C51368" w:rsidRDefault="00E43BD9">
      <w:pPr>
        <w:pStyle w:val="HTMLPreformatted"/>
        <w:divId w:val="1005087122"/>
        <w:rPr>
          <w:lang w:val="en-US"/>
        </w:rPr>
      </w:pPr>
      <w:r>
        <w:rPr>
          <w:lang w:val="en-US"/>
        </w:rPr>
        <w:lastRenderedPageBreak/>
        <w:t xml:space="preserve">    &lt;use value="usual" /&gt;</w:t>
      </w:r>
    </w:p>
    <w:p w14:paraId="3B43B980" w14:textId="77777777" w:rsidR="00C51368" w:rsidRDefault="00E43BD9">
      <w:pPr>
        <w:pStyle w:val="HTMLPreformatted"/>
        <w:divId w:val="1005087122"/>
        <w:rPr>
          <w:lang w:val="en-US"/>
        </w:rPr>
      </w:pPr>
      <w:r>
        <w:rPr>
          <w:lang w:val="en-US"/>
        </w:rPr>
        <w:t xml:space="preserve">    &lt;type&gt;</w:t>
      </w:r>
    </w:p>
    <w:p w14:paraId="30303B8B" w14:textId="77777777" w:rsidR="00C51368" w:rsidRDefault="00E43BD9">
      <w:pPr>
        <w:pStyle w:val="HTMLPreformatted"/>
        <w:divId w:val="1005087122"/>
        <w:rPr>
          <w:lang w:val="en-US"/>
        </w:rPr>
      </w:pPr>
      <w:r>
        <w:rPr>
          <w:lang w:val="en-US"/>
        </w:rPr>
        <w:t xml:space="preserve">      &lt;coding&gt;</w:t>
      </w:r>
    </w:p>
    <w:p w14:paraId="45690762" w14:textId="77777777" w:rsidR="00C51368" w:rsidRDefault="00E43BD9">
      <w:pPr>
        <w:pStyle w:val="HTMLPreformatted"/>
        <w:divId w:val="1005087122"/>
        <w:rPr>
          <w:lang w:val="en-US"/>
        </w:rPr>
      </w:pPr>
      <w:r>
        <w:rPr>
          <w:lang w:val="en-US"/>
        </w:rPr>
        <w:t xml:space="preserve">        &lt;system value="http://hl7.org/fhir/v2/0203"/&gt;</w:t>
      </w:r>
    </w:p>
    <w:p w14:paraId="694D03CE" w14:textId="77777777" w:rsidR="00C51368" w:rsidRDefault="00E43BD9">
      <w:pPr>
        <w:pStyle w:val="HTMLPreformatted"/>
        <w:divId w:val="1005087122"/>
        <w:rPr>
          <w:lang w:val="en-US"/>
        </w:rPr>
      </w:pPr>
      <w:r>
        <w:rPr>
          <w:lang w:val="en-US"/>
        </w:rPr>
        <w:t xml:space="preserve">        &lt;code value="SSN"/&gt;</w:t>
      </w:r>
    </w:p>
    <w:p w14:paraId="4A97E16F" w14:textId="77777777" w:rsidR="00C51368" w:rsidRDefault="00E43BD9">
      <w:pPr>
        <w:pStyle w:val="HTMLPreformatted"/>
        <w:divId w:val="1005087122"/>
        <w:rPr>
          <w:lang w:val="en-US"/>
        </w:rPr>
      </w:pPr>
      <w:r>
        <w:rPr>
          <w:lang w:val="en-US"/>
        </w:rPr>
        <w:t xml:space="preserve">      &lt;/coding&gt;</w:t>
      </w:r>
    </w:p>
    <w:p w14:paraId="3FB032DF" w14:textId="77777777" w:rsidR="00C51368" w:rsidRDefault="00E43BD9">
      <w:pPr>
        <w:pStyle w:val="HTMLPreformatted"/>
        <w:divId w:val="1005087122"/>
        <w:rPr>
          <w:lang w:val="en-US"/>
        </w:rPr>
      </w:pPr>
      <w:r>
        <w:rPr>
          <w:lang w:val="en-US"/>
        </w:rPr>
        <w:t xml:space="preserve">    &lt;/type&gt;</w:t>
      </w:r>
    </w:p>
    <w:p w14:paraId="659C5CCB" w14:textId="77777777" w:rsidR="00C51368" w:rsidRDefault="00E43BD9">
      <w:pPr>
        <w:pStyle w:val="HTMLPreformatted"/>
        <w:divId w:val="1005087122"/>
        <w:rPr>
          <w:lang w:val="en-US"/>
        </w:rPr>
      </w:pPr>
      <w:r>
        <w:rPr>
          <w:lang w:val="en-US"/>
        </w:rPr>
        <w:t xml:space="preserve">    &lt;system value="http://hl7.org/fhir/sid/us-ssn" /&gt;</w:t>
      </w:r>
    </w:p>
    <w:p w14:paraId="3AA0B209" w14:textId="77777777" w:rsidR="00C51368" w:rsidRDefault="00E43BD9">
      <w:pPr>
        <w:pStyle w:val="HTMLPreformatted"/>
        <w:divId w:val="1005087122"/>
        <w:rPr>
          <w:lang w:val="en-US"/>
        </w:rPr>
      </w:pPr>
      <w:r>
        <w:rPr>
          <w:lang w:val="en-US"/>
        </w:rPr>
        <w:t xml:space="preserve">    &lt;value value="000111111" /&gt;</w:t>
      </w:r>
    </w:p>
    <w:p w14:paraId="41DAD863" w14:textId="77777777" w:rsidR="00C51368" w:rsidRDefault="00E43BD9">
      <w:pPr>
        <w:pStyle w:val="HTMLPreformatted"/>
        <w:divId w:val="1005087122"/>
        <w:rPr>
          <w:lang w:val="en-US"/>
        </w:rPr>
      </w:pPr>
      <w:r>
        <w:rPr>
          <w:lang w:val="en-US"/>
        </w:rPr>
        <w:t xml:space="preserve">  &lt;/identifier&gt;</w:t>
      </w:r>
    </w:p>
    <w:p w14:paraId="03AC34FF" w14:textId="77777777" w:rsidR="00C51368" w:rsidRDefault="00E43BD9">
      <w:pPr>
        <w:pStyle w:val="NormalWeb"/>
        <w:divId w:val="1005087122"/>
        <w:rPr>
          <w:lang w:val="en-US"/>
        </w:rPr>
      </w:pPr>
      <w:r>
        <w:rPr>
          <w:lang w:val="en-US"/>
        </w:rPr>
        <w:t>Notes:</w:t>
      </w:r>
    </w:p>
    <w:p w14:paraId="0079C4C0" w14:textId="77777777"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14:paraId="5A7DB05F" w14:textId="77777777"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14:paraId="22E41650" w14:textId="77777777" w:rsidR="00C51368" w:rsidRDefault="00E43BD9">
      <w:pPr>
        <w:pStyle w:val="NormalWeb"/>
        <w:divId w:val="1005087122"/>
        <w:rPr>
          <w:lang w:val="en-US"/>
        </w:rPr>
      </w:pPr>
      <w:r>
        <w:rPr>
          <w:lang w:val="en-US"/>
        </w:rPr>
        <w:t>A medical record number assigned on 5-July 2009:</w:t>
      </w:r>
    </w:p>
    <w:p w14:paraId="2338CC49" w14:textId="77777777" w:rsidR="00C51368" w:rsidRDefault="00C51368">
      <w:pPr>
        <w:pStyle w:val="HTMLPreformatted"/>
        <w:divId w:val="1005087122"/>
        <w:rPr>
          <w:lang w:val="en-US"/>
        </w:rPr>
      </w:pPr>
    </w:p>
    <w:p w14:paraId="5501E276" w14:textId="77777777" w:rsidR="00C51368" w:rsidRDefault="00E43BD9">
      <w:pPr>
        <w:pStyle w:val="HTMLPreformatted"/>
        <w:divId w:val="1005087122"/>
        <w:rPr>
          <w:lang w:val="en-US"/>
        </w:rPr>
      </w:pPr>
      <w:r>
        <w:rPr>
          <w:lang w:val="en-US"/>
        </w:rPr>
        <w:t xml:space="preserve">  &lt;identifier&gt;</w:t>
      </w:r>
    </w:p>
    <w:p w14:paraId="4459AFD2" w14:textId="77777777" w:rsidR="00C51368" w:rsidRDefault="00E43BD9">
      <w:pPr>
        <w:pStyle w:val="HTMLPreformatted"/>
        <w:divId w:val="1005087122"/>
        <w:rPr>
          <w:lang w:val="en-US"/>
        </w:rPr>
      </w:pPr>
      <w:r>
        <w:rPr>
          <w:lang w:val="en-US"/>
        </w:rPr>
        <w:t xml:space="preserve">    &lt;use value="usual" /&gt;</w:t>
      </w:r>
    </w:p>
    <w:p w14:paraId="3FBAD4CB" w14:textId="77777777" w:rsidR="00C51368" w:rsidRDefault="00E43BD9">
      <w:pPr>
        <w:pStyle w:val="HTMLPreformatted"/>
        <w:divId w:val="1005087122"/>
        <w:rPr>
          <w:lang w:val="en-US"/>
        </w:rPr>
      </w:pPr>
      <w:r>
        <w:rPr>
          <w:lang w:val="en-US"/>
        </w:rPr>
        <w:t xml:space="preserve">    &lt;type&gt;</w:t>
      </w:r>
    </w:p>
    <w:p w14:paraId="7D8250DA" w14:textId="77777777" w:rsidR="00C51368" w:rsidRDefault="00E43BD9">
      <w:pPr>
        <w:pStyle w:val="HTMLPreformatted"/>
        <w:divId w:val="1005087122"/>
        <w:rPr>
          <w:lang w:val="en-US"/>
        </w:rPr>
      </w:pPr>
      <w:r>
        <w:rPr>
          <w:lang w:val="en-US"/>
        </w:rPr>
        <w:t xml:space="preserve">      &lt;coding&gt;</w:t>
      </w:r>
    </w:p>
    <w:p w14:paraId="0B64A49F" w14:textId="77777777" w:rsidR="00C51368" w:rsidRDefault="00E43BD9">
      <w:pPr>
        <w:pStyle w:val="HTMLPreformatted"/>
        <w:divId w:val="1005087122"/>
        <w:rPr>
          <w:lang w:val="en-US"/>
        </w:rPr>
      </w:pPr>
      <w:r>
        <w:rPr>
          <w:lang w:val="en-US"/>
        </w:rPr>
        <w:t xml:space="preserve">        &lt;system value="http://hl7.org/fhir/v2/0203"/&gt;</w:t>
      </w:r>
    </w:p>
    <w:p w14:paraId="2F0C311E" w14:textId="77777777" w:rsidR="00C51368" w:rsidRDefault="00E43BD9">
      <w:pPr>
        <w:pStyle w:val="HTMLPreformatted"/>
        <w:divId w:val="1005087122"/>
        <w:rPr>
          <w:lang w:val="en-US"/>
        </w:rPr>
      </w:pPr>
      <w:r>
        <w:rPr>
          <w:lang w:val="en-US"/>
        </w:rPr>
        <w:t xml:space="preserve">        &lt;code value="MRN"/&gt;</w:t>
      </w:r>
    </w:p>
    <w:p w14:paraId="01C51F13" w14:textId="77777777" w:rsidR="00C51368" w:rsidRDefault="00E43BD9">
      <w:pPr>
        <w:pStyle w:val="HTMLPreformatted"/>
        <w:divId w:val="1005087122"/>
        <w:rPr>
          <w:lang w:val="en-US"/>
        </w:rPr>
      </w:pPr>
      <w:r>
        <w:rPr>
          <w:lang w:val="en-US"/>
        </w:rPr>
        <w:t xml:space="preserve">      &lt;/coding&gt;</w:t>
      </w:r>
    </w:p>
    <w:p w14:paraId="0245C0D9" w14:textId="77777777" w:rsidR="00C51368" w:rsidRDefault="00E43BD9">
      <w:pPr>
        <w:pStyle w:val="HTMLPreformatted"/>
        <w:divId w:val="1005087122"/>
        <w:rPr>
          <w:lang w:val="en-US"/>
        </w:rPr>
      </w:pPr>
      <w:r>
        <w:rPr>
          <w:lang w:val="en-US"/>
        </w:rPr>
        <w:t xml:space="preserve">    &lt;/type&gt;</w:t>
      </w:r>
    </w:p>
    <w:p w14:paraId="4903E700" w14:textId="77777777" w:rsidR="00C51368" w:rsidRDefault="00E43BD9">
      <w:pPr>
        <w:pStyle w:val="HTMLPreformatted"/>
        <w:divId w:val="1005087122"/>
        <w:rPr>
          <w:lang w:val="en-US"/>
        </w:rPr>
      </w:pPr>
      <w:r>
        <w:rPr>
          <w:lang w:val="en-US"/>
        </w:rPr>
        <w:t xml:space="preserve">    &lt;system value="urn:oid:0.1.2.3.4.5.6.7" /&gt;</w:t>
      </w:r>
    </w:p>
    <w:p w14:paraId="35C1D53F" w14:textId="77777777" w:rsidR="00C51368" w:rsidRDefault="00E43BD9">
      <w:pPr>
        <w:pStyle w:val="HTMLPreformatted"/>
        <w:divId w:val="1005087122"/>
        <w:rPr>
          <w:lang w:val="en-US"/>
        </w:rPr>
      </w:pPr>
      <w:r>
        <w:rPr>
          <w:lang w:val="en-US"/>
        </w:rPr>
        <w:t xml:space="preserve">    &lt;value value="2356" /&gt;</w:t>
      </w:r>
    </w:p>
    <w:p w14:paraId="681E9372" w14:textId="77777777" w:rsidR="00C51368" w:rsidRDefault="00E43BD9">
      <w:pPr>
        <w:pStyle w:val="HTMLPreformatted"/>
        <w:divId w:val="1005087122"/>
        <w:rPr>
          <w:lang w:val="en-US"/>
        </w:rPr>
      </w:pPr>
      <w:r>
        <w:rPr>
          <w:lang w:val="en-US"/>
        </w:rPr>
        <w:t xml:space="preserve">    &lt;period&gt;</w:t>
      </w:r>
    </w:p>
    <w:p w14:paraId="780B7A24" w14:textId="77777777" w:rsidR="00C51368" w:rsidRDefault="00E43BD9">
      <w:pPr>
        <w:pStyle w:val="HTMLPreformatted"/>
        <w:divId w:val="1005087122"/>
        <w:rPr>
          <w:lang w:val="en-US"/>
        </w:rPr>
      </w:pPr>
      <w:r>
        <w:rPr>
          <w:lang w:val="en-US"/>
        </w:rPr>
        <w:t xml:space="preserve">      &lt;start value="2009-07-05" /&gt;</w:t>
      </w:r>
    </w:p>
    <w:p w14:paraId="6B59AF56" w14:textId="77777777" w:rsidR="00C51368" w:rsidRDefault="00E43BD9">
      <w:pPr>
        <w:pStyle w:val="HTMLPreformatted"/>
        <w:divId w:val="1005087122"/>
        <w:rPr>
          <w:lang w:val="en-US"/>
        </w:rPr>
      </w:pPr>
      <w:r>
        <w:rPr>
          <w:lang w:val="en-US"/>
        </w:rPr>
        <w:t xml:space="preserve">    &lt;/period&gt;</w:t>
      </w:r>
    </w:p>
    <w:p w14:paraId="6AA8649C" w14:textId="77777777" w:rsidR="00C51368" w:rsidRDefault="00E43BD9">
      <w:pPr>
        <w:pStyle w:val="HTMLPreformatted"/>
        <w:divId w:val="1005087122"/>
        <w:rPr>
          <w:lang w:val="en-US"/>
        </w:rPr>
      </w:pPr>
      <w:r>
        <w:rPr>
          <w:lang w:val="en-US"/>
        </w:rPr>
        <w:t xml:space="preserve">  &lt;/identifier&gt;</w:t>
      </w:r>
    </w:p>
    <w:p w14:paraId="5928A3F0" w14:textId="77777777" w:rsidR="00C51368" w:rsidRDefault="00E43BD9">
      <w:pPr>
        <w:pStyle w:val="Heading3"/>
        <w:spacing w:after="15" w:afterAutospacing="0"/>
        <w:divId w:val="1864636327"/>
        <w:rPr>
          <w:rFonts w:eastAsia="Times New Roman"/>
          <w:lang w:val="en-US"/>
        </w:rPr>
      </w:pPr>
      <w:r>
        <w:rPr>
          <w:rFonts w:eastAsia="Times New Roman"/>
          <w:lang w:val="en-US"/>
        </w:rPr>
        <w:t>Coding</w:t>
      </w:r>
    </w:p>
    <w:p w14:paraId="07262447"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14:paraId="5D4A7575" w14:textId="77777777" w:rsidR="00C51368" w:rsidRDefault="00E43BD9">
      <w:pPr>
        <w:pStyle w:val="NormalWeb"/>
        <w:divId w:val="896742126"/>
        <w:rPr>
          <w:lang w:val="en-US"/>
        </w:rPr>
      </w:pPr>
      <w:r>
        <w:rPr>
          <w:b/>
          <w:bCs/>
          <w:lang w:val="en-US"/>
        </w:rPr>
        <w:t>Examples</w:t>
      </w:r>
    </w:p>
    <w:p w14:paraId="0C88F627" w14:textId="77777777" w:rsidR="00C51368" w:rsidRDefault="00E43BD9">
      <w:pPr>
        <w:pStyle w:val="NormalWeb"/>
        <w:divId w:val="896742126"/>
        <w:rPr>
          <w:lang w:val="en-US"/>
        </w:rPr>
      </w:pPr>
      <w:r>
        <w:rPr>
          <w:lang w:val="en-US"/>
        </w:rPr>
        <w:t>A simple code for headache, in ICD-10:</w:t>
      </w:r>
    </w:p>
    <w:p w14:paraId="7D57F82D" w14:textId="77777777" w:rsidR="00C51368" w:rsidRDefault="00C51368">
      <w:pPr>
        <w:pStyle w:val="HTMLPreformatted"/>
        <w:divId w:val="896742126"/>
        <w:rPr>
          <w:lang w:val="en-US"/>
        </w:rPr>
      </w:pPr>
    </w:p>
    <w:p w14:paraId="32D8D786" w14:textId="77777777" w:rsidR="00C51368" w:rsidRDefault="00E43BD9">
      <w:pPr>
        <w:pStyle w:val="HTMLPreformatted"/>
        <w:divId w:val="896742126"/>
        <w:rPr>
          <w:lang w:val="en-US"/>
        </w:rPr>
      </w:pPr>
      <w:r>
        <w:rPr>
          <w:lang w:val="en-US"/>
        </w:rPr>
        <w:t xml:space="preserve">  &lt;code&gt;</w:t>
      </w:r>
    </w:p>
    <w:p w14:paraId="43D10F37" w14:textId="77777777" w:rsidR="00C51368" w:rsidRDefault="00E43BD9">
      <w:pPr>
        <w:pStyle w:val="HTMLPreformatted"/>
        <w:divId w:val="896742126"/>
        <w:rPr>
          <w:lang w:val="en-US"/>
        </w:rPr>
      </w:pPr>
      <w:r>
        <w:rPr>
          <w:lang w:val="en-US"/>
        </w:rPr>
        <w:t xml:space="preserve">    &lt;system value="http://hl7.org/fhir/sid/icd-10" /&gt;</w:t>
      </w:r>
    </w:p>
    <w:p w14:paraId="46417B29" w14:textId="77777777" w:rsidR="00C51368" w:rsidRDefault="00E43BD9">
      <w:pPr>
        <w:pStyle w:val="HTMLPreformatted"/>
        <w:divId w:val="896742126"/>
        <w:rPr>
          <w:lang w:val="en-US"/>
        </w:rPr>
      </w:pPr>
      <w:r>
        <w:rPr>
          <w:lang w:val="en-US"/>
        </w:rPr>
        <w:t xml:space="preserve">    &lt;code value="G44.1" /&gt;</w:t>
      </w:r>
    </w:p>
    <w:p w14:paraId="591EA6FD" w14:textId="77777777" w:rsidR="00C51368" w:rsidRDefault="00E43BD9">
      <w:pPr>
        <w:pStyle w:val="HTMLPreformatted"/>
        <w:divId w:val="896742126"/>
        <w:rPr>
          <w:lang w:val="en-US"/>
        </w:rPr>
      </w:pPr>
      <w:r>
        <w:rPr>
          <w:lang w:val="en-US"/>
        </w:rPr>
        <w:t xml:space="preserve">  &lt;/code&gt;</w:t>
      </w:r>
    </w:p>
    <w:p w14:paraId="07F9229D" w14:textId="77777777" w:rsidR="00C51368" w:rsidRDefault="00E43BD9">
      <w:pPr>
        <w:pStyle w:val="NormalWeb"/>
        <w:divId w:val="896742126"/>
        <w:rPr>
          <w:lang w:val="en-US"/>
        </w:rPr>
      </w:pPr>
      <w:r>
        <w:rPr>
          <w:lang w:val="en-US"/>
        </w:rPr>
        <w:t>A SNOMED CT expression:</w:t>
      </w:r>
    </w:p>
    <w:p w14:paraId="7BB18752" w14:textId="77777777" w:rsidR="00C51368" w:rsidRDefault="00C51368">
      <w:pPr>
        <w:pStyle w:val="HTMLPreformatted"/>
        <w:divId w:val="896742126"/>
        <w:rPr>
          <w:lang w:val="en-US"/>
        </w:rPr>
      </w:pPr>
    </w:p>
    <w:p w14:paraId="64A14E05" w14:textId="77777777" w:rsidR="00C51368" w:rsidRDefault="00E43BD9">
      <w:pPr>
        <w:pStyle w:val="HTMLPreformatted"/>
        <w:divId w:val="896742126"/>
        <w:rPr>
          <w:lang w:val="en-US"/>
        </w:rPr>
      </w:pPr>
      <w:r>
        <w:rPr>
          <w:lang w:val="en-US"/>
        </w:rPr>
        <w:lastRenderedPageBreak/>
        <w:t xml:space="preserve">  &lt;problem&gt;</w:t>
      </w:r>
    </w:p>
    <w:p w14:paraId="1B3B1220" w14:textId="77777777" w:rsidR="00C51368" w:rsidRDefault="00E43BD9">
      <w:pPr>
        <w:pStyle w:val="HTMLPreformatted"/>
        <w:divId w:val="896742126"/>
        <w:rPr>
          <w:lang w:val="en-US"/>
        </w:rPr>
      </w:pPr>
      <w:r>
        <w:rPr>
          <w:lang w:val="en-US"/>
        </w:rPr>
        <w:t xml:space="preserve">    &lt;system value="http://snomed.info/sct" /&gt;</w:t>
      </w:r>
    </w:p>
    <w:p w14:paraId="44331637" w14:textId="77777777" w:rsidR="00C51368" w:rsidRDefault="00E43BD9">
      <w:pPr>
        <w:pStyle w:val="HTMLPreformatted"/>
        <w:divId w:val="896742126"/>
        <w:rPr>
          <w:lang w:val="en-US"/>
        </w:rPr>
      </w:pPr>
      <w:r>
        <w:rPr>
          <w:lang w:val="en-US"/>
        </w:rPr>
        <w:t xml:space="preserve">    &lt;code value="128045006:{363698007=56459004}" /&gt;</w:t>
      </w:r>
    </w:p>
    <w:p w14:paraId="76E8057B" w14:textId="77777777" w:rsidR="00C51368" w:rsidRDefault="00E43BD9">
      <w:pPr>
        <w:pStyle w:val="HTMLPreformatted"/>
        <w:divId w:val="896742126"/>
        <w:rPr>
          <w:lang w:val="en-US"/>
        </w:rPr>
      </w:pPr>
      <w:r>
        <w:rPr>
          <w:lang w:val="en-US"/>
        </w:rPr>
        <w:t xml:space="preserve">  &lt;/problem&gt;</w:t>
      </w:r>
    </w:p>
    <w:p w14:paraId="3E274728"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14:paraId="03E18C99"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14:paraId="7EDB6C7F" w14:textId="77777777" w:rsidR="00C51368" w:rsidRDefault="00E43BD9">
      <w:pPr>
        <w:pStyle w:val="NormalWeb"/>
        <w:divId w:val="1874615892"/>
        <w:rPr>
          <w:lang w:val="en-US"/>
        </w:rPr>
      </w:pPr>
      <w:r>
        <w:rPr>
          <w:b/>
          <w:bCs/>
          <w:lang w:val="en-US"/>
        </w:rPr>
        <w:t>Examples</w:t>
      </w:r>
    </w:p>
    <w:p w14:paraId="42DE36B4" w14:textId="77777777"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14:paraId="61E566E3" w14:textId="77777777" w:rsidR="00C51368" w:rsidRDefault="00C51368">
      <w:pPr>
        <w:pStyle w:val="HTMLPreformatted"/>
        <w:divId w:val="1874615892"/>
        <w:rPr>
          <w:lang w:val="en-US"/>
        </w:rPr>
      </w:pPr>
    </w:p>
    <w:p w14:paraId="38A907F4" w14:textId="77777777" w:rsidR="00C51368" w:rsidRDefault="00E43BD9">
      <w:pPr>
        <w:pStyle w:val="HTMLPreformatted"/>
        <w:divId w:val="1874615892"/>
        <w:rPr>
          <w:lang w:val="en-US"/>
        </w:rPr>
      </w:pPr>
      <w:r>
        <w:rPr>
          <w:lang w:val="en-US"/>
        </w:rPr>
        <w:t xml:space="preserve">  &lt;concept&gt;</w:t>
      </w:r>
    </w:p>
    <w:p w14:paraId="47A2EE49" w14:textId="77777777" w:rsidR="00C51368" w:rsidRDefault="00E43BD9">
      <w:pPr>
        <w:pStyle w:val="HTMLPreformatted"/>
        <w:divId w:val="1874615892"/>
        <w:rPr>
          <w:lang w:val="en-US"/>
        </w:rPr>
      </w:pPr>
      <w:r>
        <w:rPr>
          <w:lang w:val="en-US"/>
        </w:rPr>
        <w:t xml:space="preserve">    &lt;coding&gt;</w:t>
      </w:r>
    </w:p>
    <w:p w14:paraId="509C4DC5" w14:textId="77777777" w:rsidR="00C51368" w:rsidRDefault="00E43BD9">
      <w:pPr>
        <w:pStyle w:val="HTMLPreformatted"/>
        <w:divId w:val="1874615892"/>
        <w:rPr>
          <w:lang w:val="en-US"/>
        </w:rPr>
      </w:pPr>
      <w:r>
        <w:rPr>
          <w:lang w:val="en-US"/>
        </w:rPr>
        <w:t xml:space="preserve">      &lt;system value="http://hl7.org/fhir/sid/icd-10" /&gt;</w:t>
      </w:r>
    </w:p>
    <w:p w14:paraId="176063F2" w14:textId="77777777" w:rsidR="00C51368" w:rsidRDefault="00E43BD9">
      <w:pPr>
        <w:pStyle w:val="HTMLPreformatted"/>
        <w:divId w:val="1874615892"/>
        <w:rPr>
          <w:lang w:val="en-US"/>
        </w:rPr>
      </w:pPr>
      <w:r>
        <w:rPr>
          <w:lang w:val="en-US"/>
        </w:rPr>
        <w:t xml:space="preserve">      &lt;code value="R51" /&gt;</w:t>
      </w:r>
    </w:p>
    <w:p w14:paraId="67E70B89" w14:textId="77777777" w:rsidR="00C51368" w:rsidRDefault="00E43BD9">
      <w:pPr>
        <w:pStyle w:val="HTMLPreformatted"/>
        <w:divId w:val="1874615892"/>
        <w:rPr>
          <w:lang w:val="en-US"/>
        </w:rPr>
      </w:pPr>
      <w:r>
        <w:rPr>
          <w:lang w:val="en-US"/>
        </w:rPr>
        <w:t xml:space="preserve">    &lt;/coding&gt;</w:t>
      </w:r>
    </w:p>
    <w:p w14:paraId="25B271B2" w14:textId="77777777" w:rsidR="00C51368" w:rsidRDefault="00E43BD9">
      <w:pPr>
        <w:pStyle w:val="HTMLPreformatted"/>
        <w:divId w:val="1874615892"/>
        <w:rPr>
          <w:lang w:val="en-US"/>
        </w:rPr>
      </w:pPr>
      <w:r>
        <w:rPr>
          <w:lang w:val="en-US"/>
        </w:rPr>
        <w:t xml:space="preserve">    &lt;coding&gt;</w:t>
      </w:r>
    </w:p>
    <w:p w14:paraId="49C074DB" w14:textId="77777777" w:rsidR="00C51368" w:rsidRDefault="00E43BD9">
      <w:pPr>
        <w:pStyle w:val="HTMLPreformatted"/>
        <w:divId w:val="1874615892"/>
        <w:rPr>
          <w:lang w:val="en-US"/>
        </w:rPr>
      </w:pPr>
      <w:r>
        <w:rPr>
          <w:lang w:val="en-US"/>
        </w:rPr>
        <w:t xml:space="preserve">      &lt;system value="http://snomed.info/sct" /&gt;</w:t>
      </w:r>
    </w:p>
    <w:p w14:paraId="774FE26D" w14:textId="77777777" w:rsidR="00C51368" w:rsidRDefault="00E43BD9">
      <w:pPr>
        <w:pStyle w:val="HTMLPreformatted"/>
        <w:divId w:val="1874615892"/>
        <w:rPr>
          <w:lang w:val="en-US"/>
        </w:rPr>
      </w:pPr>
      <w:r>
        <w:rPr>
          <w:lang w:val="en-US"/>
        </w:rPr>
        <w:t xml:space="preserve">      &lt;code value="25064002" /&gt;</w:t>
      </w:r>
    </w:p>
    <w:p w14:paraId="4EAE6CE1" w14:textId="77777777" w:rsidR="00C51368" w:rsidRDefault="00E43BD9">
      <w:pPr>
        <w:pStyle w:val="HTMLPreformatted"/>
        <w:divId w:val="1874615892"/>
        <w:rPr>
          <w:lang w:val="en-US"/>
        </w:rPr>
      </w:pPr>
      <w:r>
        <w:rPr>
          <w:lang w:val="en-US"/>
        </w:rPr>
        <w:t xml:space="preserve">      &lt;display value="Headache" /&gt;</w:t>
      </w:r>
    </w:p>
    <w:p w14:paraId="1493C231" w14:textId="77777777" w:rsidR="00C51368" w:rsidRDefault="00E43BD9">
      <w:pPr>
        <w:pStyle w:val="HTMLPreformatted"/>
        <w:divId w:val="1874615892"/>
        <w:rPr>
          <w:lang w:val="en-US"/>
        </w:rPr>
      </w:pPr>
      <w:r>
        <w:rPr>
          <w:lang w:val="en-US"/>
        </w:rPr>
        <w:t xml:space="preserve">      &lt;userSelected value="true" /&gt;</w:t>
      </w:r>
    </w:p>
    <w:p w14:paraId="038D8C19" w14:textId="77777777" w:rsidR="00C51368" w:rsidRDefault="00E43BD9">
      <w:pPr>
        <w:pStyle w:val="HTMLPreformatted"/>
        <w:divId w:val="1874615892"/>
        <w:rPr>
          <w:lang w:val="en-US"/>
        </w:rPr>
      </w:pPr>
      <w:r>
        <w:rPr>
          <w:lang w:val="en-US"/>
        </w:rPr>
        <w:t xml:space="preserve">    &lt;/coding&gt;</w:t>
      </w:r>
    </w:p>
    <w:p w14:paraId="68445AB2" w14:textId="77777777" w:rsidR="00C51368" w:rsidRDefault="00E43BD9">
      <w:pPr>
        <w:pStyle w:val="HTMLPreformatted"/>
        <w:divId w:val="1874615892"/>
        <w:rPr>
          <w:lang w:val="en-US"/>
        </w:rPr>
      </w:pPr>
      <w:r>
        <w:rPr>
          <w:lang w:val="en-US"/>
        </w:rPr>
        <w:t xml:space="preserve">    &lt;text value="general headache" /&gt;</w:t>
      </w:r>
    </w:p>
    <w:p w14:paraId="215840AC" w14:textId="77777777" w:rsidR="00C51368" w:rsidRDefault="00E43BD9">
      <w:pPr>
        <w:pStyle w:val="HTMLPreformatted"/>
        <w:divId w:val="1874615892"/>
        <w:rPr>
          <w:lang w:val="en-US"/>
        </w:rPr>
      </w:pPr>
      <w:r>
        <w:rPr>
          <w:lang w:val="en-US"/>
        </w:rPr>
        <w:t xml:space="preserve">  &lt;/concept&gt;</w:t>
      </w:r>
    </w:p>
    <w:p w14:paraId="51B5D070" w14:textId="77777777" w:rsidR="00C51368" w:rsidRDefault="00E43BD9">
      <w:pPr>
        <w:pStyle w:val="NormalWeb"/>
        <w:divId w:val="1874615892"/>
        <w:rPr>
          <w:lang w:val="en-US"/>
        </w:rPr>
      </w:pPr>
      <w:r>
        <w:rPr>
          <w:lang w:val="en-US"/>
        </w:rPr>
        <w:t>A concept represented in an institution's local coding systems for unit for which no UCUM equivalent exists:</w:t>
      </w:r>
    </w:p>
    <w:p w14:paraId="470A3D3E" w14:textId="77777777" w:rsidR="00C51368" w:rsidRDefault="00C51368">
      <w:pPr>
        <w:pStyle w:val="HTMLPreformatted"/>
        <w:divId w:val="1874615892"/>
        <w:rPr>
          <w:lang w:val="en-US"/>
        </w:rPr>
      </w:pPr>
    </w:p>
    <w:p w14:paraId="6EDC4438" w14:textId="77777777" w:rsidR="00C51368" w:rsidRDefault="00E43BD9">
      <w:pPr>
        <w:pStyle w:val="HTMLPreformatted"/>
        <w:divId w:val="1874615892"/>
        <w:rPr>
          <w:lang w:val="en-US"/>
        </w:rPr>
      </w:pPr>
      <w:r>
        <w:rPr>
          <w:lang w:val="en-US"/>
        </w:rPr>
        <w:t xml:space="preserve">  &lt;unit&gt;</w:t>
      </w:r>
    </w:p>
    <w:p w14:paraId="13320A3D" w14:textId="77777777" w:rsidR="00C51368" w:rsidRDefault="00E43BD9">
      <w:pPr>
        <w:pStyle w:val="HTMLPreformatted"/>
        <w:divId w:val="1874615892"/>
        <w:rPr>
          <w:lang w:val="en-US"/>
        </w:rPr>
      </w:pPr>
      <w:r>
        <w:rPr>
          <w:lang w:val="en-US"/>
        </w:rPr>
        <w:t xml:space="preserve">    &lt;coding&gt;</w:t>
      </w:r>
    </w:p>
    <w:p w14:paraId="01BF7D3D" w14:textId="77777777" w:rsidR="00C51368" w:rsidRDefault="00E43BD9">
      <w:pPr>
        <w:pStyle w:val="HTMLPreformatted"/>
        <w:divId w:val="1874615892"/>
        <w:rPr>
          <w:lang w:val="en-US"/>
        </w:rPr>
      </w:pPr>
      <w:r>
        <w:rPr>
          <w:lang w:val="en-US"/>
        </w:rPr>
        <w:t xml:space="preserve">      &lt;system value="urn:oid:2.16.840.1.113883.19.5.2" /&gt;</w:t>
      </w:r>
    </w:p>
    <w:p w14:paraId="2A342DAE" w14:textId="77777777" w:rsidR="00C51368" w:rsidRDefault="00E43BD9">
      <w:pPr>
        <w:pStyle w:val="HTMLPreformatted"/>
        <w:divId w:val="1874615892"/>
        <w:rPr>
          <w:lang w:val="en-US"/>
        </w:rPr>
      </w:pPr>
      <w:r>
        <w:rPr>
          <w:lang w:val="en-US"/>
        </w:rPr>
        <w:t xml:space="preserve">      &lt;code value="tab" /&gt;</w:t>
      </w:r>
    </w:p>
    <w:p w14:paraId="2EC93F9C" w14:textId="77777777" w:rsidR="00C51368" w:rsidRDefault="00E43BD9">
      <w:pPr>
        <w:pStyle w:val="HTMLPreformatted"/>
        <w:divId w:val="1874615892"/>
        <w:rPr>
          <w:lang w:val="en-US"/>
        </w:rPr>
      </w:pPr>
      <w:r>
        <w:rPr>
          <w:lang w:val="en-US"/>
        </w:rPr>
        <w:t xml:space="preserve">      &lt;display value="Tablet" /&gt;</w:t>
      </w:r>
    </w:p>
    <w:p w14:paraId="799A1484" w14:textId="77777777" w:rsidR="00C51368" w:rsidRDefault="00E43BD9">
      <w:pPr>
        <w:pStyle w:val="HTMLPreformatted"/>
        <w:divId w:val="1874615892"/>
        <w:rPr>
          <w:lang w:val="en-US"/>
        </w:rPr>
      </w:pPr>
      <w:r>
        <w:rPr>
          <w:lang w:val="en-US"/>
        </w:rPr>
        <w:t xml:space="preserve">    &lt;/coding&gt;</w:t>
      </w:r>
    </w:p>
    <w:p w14:paraId="27120BC8" w14:textId="77777777" w:rsidR="00C51368" w:rsidRDefault="00E43BD9">
      <w:pPr>
        <w:pStyle w:val="HTMLPreformatted"/>
        <w:divId w:val="1874615892"/>
        <w:rPr>
          <w:lang w:val="en-US"/>
        </w:rPr>
      </w:pPr>
      <w:r>
        <w:rPr>
          <w:lang w:val="en-US"/>
        </w:rPr>
        <w:t xml:space="preserve">    &lt;coding&gt;</w:t>
      </w:r>
    </w:p>
    <w:p w14:paraId="7A5ACCFF" w14:textId="77777777" w:rsidR="00C51368" w:rsidRDefault="00E43BD9">
      <w:pPr>
        <w:pStyle w:val="HTMLPreformatted"/>
        <w:divId w:val="1874615892"/>
        <w:rPr>
          <w:lang w:val="en-US"/>
        </w:rPr>
      </w:pPr>
      <w:r>
        <w:rPr>
          <w:lang w:val="en-US"/>
        </w:rPr>
        <w:t xml:space="preserve">      &lt;system value="http://unitsofmeasure.org" /&gt;</w:t>
      </w:r>
    </w:p>
    <w:p w14:paraId="08774E92" w14:textId="77777777" w:rsidR="00C51368" w:rsidRDefault="00E43BD9">
      <w:pPr>
        <w:pStyle w:val="HTMLPreformatted"/>
        <w:divId w:val="1874615892"/>
        <w:rPr>
          <w:lang w:val="en-US"/>
        </w:rPr>
      </w:pPr>
      <w:r>
        <w:rPr>
          <w:lang w:val="en-US"/>
        </w:rPr>
        <w:t xml:space="preserve">    &lt;/coding&gt;</w:t>
      </w:r>
    </w:p>
    <w:p w14:paraId="640DFB4C" w14:textId="77777777" w:rsidR="00C51368" w:rsidRDefault="00E43BD9">
      <w:pPr>
        <w:pStyle w:val="HTMLPreformatted"/>
        <w:divId w:val="1874615892"/>
        <w:rPr>
          <w:lang w:val="en-US"/>
        </w:rPr>
      </w:pPr>
      <w:r>
        <w:rPr>
          <w:lang w:val="en-US"/>
        </w:rPr>
        <w:t xml:space="preserve">  &lt;/unit&gt;</w:t>
      </w:r>
    </w:p>
    <w:p w14:paraId="076E7EA9" w14:textId="77777777" w:rsidR="00C51368" w:rsidRDefault="00E43BD9">
      <w:pPr>
        <w:pStyle w:val="NormalWeb"/>
        <w:divId w:val="1874615892"/>
        <w:rPr>
          <w:lang w:val="en-US"/>
        </w:rPr>
      </w:pPr>
      <w:r>
        <w:rPr>
          <w:lang w:val="en-US"/>
        </w:rPr>
        <w:t>A SNOMED CT expression:</w:t>
      </w:r>
    </w:p>
    <w:p w14:paraId="34FDCA06" w14:textId="77777777" w:rsidR="00C51368" w:rsidRDefault="00C51368">
      <w:pPr>
        <w:pStyle w:val="HTMLPreformatted"/>
        <w:divId w:val="1874615892"/>
        <w:rPr>
          <w:lang w:val="en-US"/>
        </w:rPr>
      </w:pPr>
    </w:p>
    <w:p w14:paraId="073C1D9A" w14:textId="77777777" w:rsidR="00C51368" w:rsidRDefault="00E43BD9">
      <w:pPr>
        <w:pStyle w:val="HTMLPreformatted"/>
        <w:divId w:val="1874615892"/>
        <w:rPr>
          <w:lang w:val="en-US"/>
        </w:rPr>
      </w:pPr>
      <w:r>
        <w:rPr>
          <w:lang w:val="en-US"/>
        </w:rPr>
        <w:t xml:space="preserve">  &lt;diagnosis&gt;</w:t>
      </w:r>
    </w:p>
    <w:p w14:paraId="2848531F" w14:textId="77777777" w:rsidR="00C51368" w:rsidRDefault="00E43BD9">
      <w:pPr>
        <w:pStyle w:val="HTMLPreformatted"/>
        <w:divId w:val="1874615892"/>
        <w:rPr>
          <w:lang w:val="en-US"/>
        </w:rPr>
      </w:pPr>
      <w:r>
        <w:rPr>
          <w:lang w:val="en-US"/>
        </w:rPr>
        <w:t xml:space="preserve">    &lt;coding&gt;</w:t>
      </w:r>
    </w:p>
    <w:p w14:paraId="79A98C3F" w14:textId="77777777" w:rsidR="00C51368" w:rsidRDefault="00E43BD9">
      <w:pPr>
        <w:pStyle w:val="HTMLPreformatted"/>
        <w:divId w:val="1874615892"/>
        <w:rPr>
          <w:lang w:val="en-US"/>
        </w:rPr>
      </w:pPr>
      <w:r>
        <w:rPr>
          <w:lang w:val="en-US"/>
        </w:rPr>
        <w:t xml:space="preserve">      &lt;system value="http://snomed.info/sct" /&gt;</w:t>
      </w:r>
    </w:p>
    <w:p w14:paraId="787651BB" w14:textId="77777777" w:rsidR="00C51368" w:rsidRDefault="00E43BD9">
      <w:pPr>
        <w:pStyle w:val="HTMLPreformatted"/>
        <w:divId w:val="1874615892"/>
        <w:rPr>
          <w:lang w:val="en-US"/>
        </w:rPr>
      </w:pPr>
      <w:r>
        <w:rPr>
          <w:lang w:val="en-US"/>
        </w:rPr>
        <w:t xml:space="preserve">      &lt;code value="128045006:{363698007=56459004}" /&gt;</w:t>
      </w:r>
    </w:p>
    <w:p w14:paraId="6E2A7515" w14:textId="77777777" w:rsidR="00C51368" w:rsidRDefault="00E43BD9">
      <w:pPr>
        <w:pStyle w:val="HTMLPreformatted"/>
        <w:divId w:val="1874615892"/>
        <w:rPr>
          <w:lang w:val="en-US"/>
        </w:rPr>
      </w:pPr>
      <w:r>
        <w:rPr>
          <w:lang w:val="en-US"/>
        </w:rPr>
        <w:t xml:space="preserve">    &lt;/coding&gt;</w:t>
      </w:r>
    </w:p>
    <w:p w14:paraId="6DDA9419" w14:textId="77777777" w:rsidR="00C51368" w:rsidRDefault="00E43BD9">
      <w:pPr>
        <w:pStyle w:val="HTMLPreformatted"/>
        <w:divId w:val="1874615892"/>
        <w:rPr>
          <w:lang w:val="en-US"/>
        </w:rPr>
      </w:pPr>
      <w:r>
        <w:rPr>
          <w:lang w:val="en-US"/>
        </w:rPr>
        <w:t xml:space="preserve">    &lt;text value="Cellulitis of the foot" /&gt;</w:t>
      </w:r>
    </w:p>
    <w:p w14:paraId="75706B74" w14:textId="77777777" w:rsidR="00C51368" w:rsidRDefault="00E43BD9">
      <w:pPr>
        <w:pStyle w:val="HTMLPreformatted"/>
        <w:divId w:val="1874615892"/>
        <w:rPr>
          <w:lang w:val="en-US"/>
        </w:rPr>
      </w:pPr>
      <w:r>
        <w:rPr>
          <w:lang w:val="en-US"/>
        </w:rPr>
        <w:t xml:space="preserve">  &lt;/diagnosis&gt;</w:t>
      </w:r>
    </w:p>
    <w:p w14:paraId="74D74264" w14:textId="77777777"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14:paraId="011ADCE9" w14:textId="77777777" w:rsidR="00C51368" w:rsidRDefault="00E43BD9">
      <w:pPr>
        <w:pStyle w:val="NormalWeb"/>
        <w:divId w:val="1874615892"/>
        <w:rPr>
          <w:lang w:val="en-US"/>
        </w:rPr>
      </w:pPr>
      <w:r>
        <w:rPr>
          <w:lang w:val="en-US"/>
        </w:rPr>
        <w:t>Using the valueset:</w:t>
      </w:r>
    </w:p>
    <w:p w14:paraId="7E997D61" w14:textId="77777777" w:rsidR="00C51368" w:rsidRDefault="00E43BD9">
      <w:pPr>
        <w:pStyle w:val="NormalWeb"/>
        <w:divId w:val="1874615892"/>
        <w:rPr>
          <w:lang w:val="en-US"/>
        </w:rPr>
      </w:pPr>
      <w:r>
        <w:rPr>
          <w:lang w:val="en-US"/>
        </w:rPr>
        <w:t>The results on a urinalysis strip:</w:t>
      </w:r>
    </w:p>
    <w:p w14:paraId="616BEEEB" w14:textId="77777777" w:rsidR="00C51368" w:rsidRDefault="00C51368">
      <w:pPr>
        <w:pStyle w:val="HTMLPreformatted"/>
        <w:divId w:val="1874615892"/>
        <w:rPr>
          <w:lang w:val="en-US"/>
        </w:rPr>
      </w:pPr>
    </w:p>
    <w:p w14:paraId="04B99C58" w14:textId="77777777" w:rsidR="00C51368" w:rsidRDefault="00E43BD9">
      <w:pPr>
        <w:pStyle w:val="HTMLPreformatted"/>
        <w:divId w:val="1874615892"/>
        <w:rPr>
          <w:lang w:val="en-US"/>
        </w:rPr>
      </w:pPr>
      <w:r>
        <w:rPr>
          <w:lang w:val="en-US"/>
        </w:rPr>
        <w:t xml:space="preserve">  &lt;valueCoding&gt;</w:t>
      </w:r>
    </w:p>
    <w:p w14:paraId="5FAF8FD1" w14:textId="77777777" w:rsidR="00C51368" w:rsidRDefault="00E43BD9">
      <w:pPr>
        <w:pStyle w:val="HTMLPreformatted"/>
        <w:divId w:val="1874615892"/>
        <w:rPr>
          <w:lang w:val="en-US"/>
        </w:rPr>
      </w:pPr>
      <w:r>
        <w:rPr>
          <w:lang w:val="en-US"/>
        </w:rPr>
        <w:t xml:space="preserve">    &lt;system value="http://example.org/codes/simple-grades" /&gt;</w:t>
      </w:r>
    </w:p>
    <w:p w14:paraId="6D2D3970" w14:textId="77777777" w:rsidR="00C51368" w:rsidRDefault="00E43BD9">
      <w:pPr>
        <w:pStyle w:val="HTMLPreformatted"/>
        <w:divId w:val="1874615892"/>
        <w:rPr>
          <w:lang w:val="en-US"/>
        </w:rPr>
      </w:pPr>
      <w:r>
        <w:rPr>
          <w:lang w:val="en-US"/>
        </w:rPr>
        <w:t xml:space="preserve">    &lt;code value="+" /&gt;</w:t>
      </w:r>
    </w:p>
    <w:p w14:paraId="7B0168D5" w14:textId="77777777" w:rsidR="00C51368" w:rsidRDefault="00E43BD9">
      <w:pPr>
        <w:pStyle w:val="HTMLPreformatted"/>
        <w:divId w:val="1874615892"/>
        <w:rPr>
          <w:lang w:val="en-US"/>
        </w:rPr>
      </w:pPr>
      <w:r>
        <w:rPr>
          <w:lang w:val="en-US"/>
        </w:rPr>
        <w:t xml:space="preserve">  &lt;/valueCoding&gt;</w:t>
      </w:r>
    </w:p>
    <w:p w14:paraId="001FA9FF" w14:textId="77777777" w:rsidR="00C51368" w:rsidRDefault="00E43BD9">
      <w:pPr>
        <w:pStyle w:val="NormalWeb"/>
        <w:divId w:val="1874615892"/>
        <w:rPr>
          <w:lang w:val="en-US"/>
        </w:rPr>
      </w:pPr>
      <w:r>
        <w:rPr>
          <w:lang w:val="en-US"/>
        </w:rPr>
        <w:t xml:space="preserve">And where the value set would be something like this: </w:t>
      </w:r>
    </w:p>
    <w:p w14:paraId="59C93D6E" w14:textId="77777777" w:rsidR="00C51368" w:rsidRDefault="00C51368">
      <w:pPr>
        <w:pStyle w:val="HTMLPreformatted"/>
        <w:divId w:val="1874615892"/>
        <w:rPr>
          <w:lang w:val="en-US"/>
        </w:rPr>
      </w:pPr>
    </w:p>
    <w:p w14:paraId="18467BBB" w14:textId="77777777" w:rsidR="00C51368" w:rsidRDefault="00E43BD9">
      <w:pPr>
        <w:pStyle w:val="HTMLPreformatted"/>
        <w:divId w:val="1874615892"/>
        <w:rPr>
          <w:lang w:val="en-US"/>
        </w:rPr>
      </w:pPr>
      <w:r>
        <w:rPr>
          <w:lang w:val="en-US"/>
        </w:rPr>
        <w:t xml:space="preserve">  &lt;ValueSet xmlns="http://hl7.org/fhir"&gt;</w:t>
      </w:r>
    </w:p>
    <w:p w14:paraId="630583D5" w14:textId="77777777" w:rsidR="00C51368" w:rsidRDefault="00E43BD9">
      <w:pPr>
        <w:pStyle w:val="HTMLPreformatted"/>
        <w:divId w:val="1874615892"/>
        <w:rPr>
          <w:lang w:val="en-US"/>
        </w:rPr>
      </w:pPr>
      <w:r>
        <w:rPr>
          <w:lang w:val="en-US"/>
        </w:rPr>
        <w:t xml:space="preserve">    &lt;text&gt;</w:t>
      </w:r>
    </w:p>
    <w:p w14:paraId="659F667B" w14:textId="77777777" w:rsidR="00C51368" w:rsidRDefault="00E43BD9">
      <w:pPr>
        <w:pStyle w:val="HTMLPreformatted"/>
        <w:divId w:val="1874615892"/>
        <w:rPr>
          <w:lang w:val="en-US"/>
        </w:rPr>
      </w:pPr>
      <w:r>
        <w:rPr>
          <w:lang w:val="en-US"/>
        </w:rPr>
        <w:t xml:space="preserve">      &lt;status value="generated"/&gt;</w:t>
      </w:r>
    </w:p>
    <w:p w14:paraId="2F2B704D" w14:textId="77777777" w:rsidR="00C51368" w:rsidRDefault="00E43BD9">
      <w:pPr>
        <w:pStyle w:val="HTMLPreformatted"/>
        <w:divId w:val="1874615892"/>
        <w:rPr>
          <w:lang w:val="en-US"/>
        </w:rPr>
      </w:pPr>
      <w:r>
        <w:rPr>
          <w:lang w:val="en-US"/>
        </w:rPr>
        <w:t xml:space="preserve">      &lt;div xmlns="http://www.w3.org/1999/xhtml"&gt;</w:t>
      </w:r>
    </w:p>
    <w:p w14:paraId="307FF7DD" w14:textId="77777777" w:rsidR="00C51368" w:rsidRDefault="00E43BD9">
      <w:pPr>
        <w:pStyle w:val="HTMLPreformatted"/>
        <w:divId w:val="1874615892"/>
        <w:rPr>
          <w:lang w:val="en-US"/>
        </w:rPr>
      </w:pPr>
      <w:r>
        <w:rPr>
          <w:lang w:val="en-US"/>
        </w:rPr>
        <w:t xml:space="preserve">        &lt;p&gt;Possible Clinistix codes: neg, trace, +, ++, and +++&lt;/p&gt;</w:t>
      </w:r>
    </w:p>
    <w:p w14:paraId="3854B479" w14:textId="77777777" w:rsidR="00C51368" w:rsidRDefault="00E43BD9">
      <w:pPr>
        <w:pStyle w:val="HTMLPreformatted"/>
        <w:divId w:val="1874615892"/>
        <w:rPr>
          <w:lang w:val="en-US"/>
        </w:rPr>
      </w:pPr>
      <w:r>
        <w:rPr>
          <w:lang w:val="en-US"/>
        </w:rPr>
        <w:t xml:space="preserve">      &lt;/div&gt;</w:t>
      </w:r>
    </w:p>
    <w:p w14:paraId="249C61F9" w14:textId="77777777" w:rsidR="00C51368" w:rsidRDefault="00E43BD9">
      <w:pPr>
        <w:pStyle w:val="HTMLPreformatted"/>
        <w:divId w:val="1874615892"/>
        <w:rPr>
          <w:lang w:val="en-US"/>
        </w:rPr>
      </w:pPr>
      <w:r>
        <w:rPr>
          <w:lang w:val="en-US"/>
        </w:rPr>
        <w:t xml:space="preserve">    &lt;/text&gt;</w:t>
      </w:r>
    </w:p>
    <w:p w14:paraId="1E674308" w14:textId="77777777" w:rsidR="00C51368" w:rsidRDefault="00E43BD9">
      <w:pPr>
        <w:pStyle w:val="HTMLPreformatted"/>
        <w:divId w:val="1874615892"/>
        <w:rPr>
          <w:lang w:val="en-US"/>
        </w:rPr>
      </w:pPr>
      <w:r>
        <w:rPr>
          <w:lang w:val="en-US"/>
        </w:rPr>
        <w:t xml:space="preserve">    &lt;identifier value="http://hl7.org/fhir/ValueSet/clinistix"/&gt;</w:t>
      </w:r>
    </w:p>
    <w:p w14:paraId="7A835EDF" w14:textId="77777777" w:rsidR="00C51368" w:rsidRDefault="00E43BD9">
      <w:pPr>
        <w:pStyle w:val="HTMLPreformatted"/>
        <w:divId w:val="1874615892"/>
        <w:rPr>
          <w:lang w:val="en-US"/>
        </w:rPr>
      </w:pPr>
      <w:r>
        <w:rPr>
          <w:lang w:val="en-US"/>
        </w:rPr>
        <w:t xml:space="preserve">    &lt;name value="Codes for Clinistix"/&gt;</w:t>
      </w:r>
    </w:p>
    <w:p w14:paraId="1CDB9078" w14:textId="77777777" w:rsidR="00C51368" w:rsidRDefault="00E43BD9">
      <w:pPr>
        <w:pStyle w:val="HTMLPreformatted"/>
        <w:divId w:val="1874615892"/>
        <w:rPr>
          <w:lang w:val="en-US"/>
        </w:rPr>
      </w:pPr>
      <w:r>
        <w:rPr>
          <w:lang w:val="en-US"/>
        </w:rPr>
        <w:t xml:space="preserve">    &lt;publisher value="HL7"/&gt;</w:t>
      </w:r>
    </w:p>
    <w:p w14:paraId="2E41FE06" w14:textId="77777777" w:rsidR="00C51368" w:rsidRDefault="00E43BD9">
      <w:pPr>
        <w:pStyle w:val="HTMLPreformatted"/>
        <w:divId w:val="1874615892"/>
        <w:rPr>
          <w:lang w:val="en-US"/>
        </w:rPr>
      </w:pPr>
      <w:r>
        <w:rPr>
          <w:lang w:val="en-US"/>
        </w:rPr>
        <w:t xml:space="preserve">    &lt;telecom&gt;</w:t>
      </w:r>
    </w:p>
    <w:p w14:paraId="34BAE906" w14:textId="77777777" w:rsidR="00C51368" w:rsidRDefault="00E43BD9">
      <w:pPr>
        <w:pStyle w:val="HTMLPreformatted"/>
        <w:divId w:val="1874615892"/>
        <w:rPr>
          <w:lang w:val="en-US"/>
        </w:rPr>
      </w:pPr>
      <w:r>
        <w:rPr>
          <w:lang w:val="en-US"/>
        </w:rPr>
        <w:t xml:space="preserve">      &lt;system value="url"/&gt;</w:t>
      </w:r>
    </w:p>
    <w:p w14:paraId="018A518B" w14:textId="77777777" w:rsidR="00C51368" w:rsidRDefault="00E43BD9">
      <w:pPr>
        <w:pStyle w:val="HTMLPreformatted"/>
        <w:divId w:val="1874615892"/>
        <w:rPr>
          <w:lang w:val="en-US"/>
        </w:rPr>
      </w:pPr>
      <w:r>
        <w:rPr>
          <w:lang w:val="en-US"/>
        </w:rPr>
        <w:t xml:space="preserve">      &lt;value value="http://hl7.org/fhir"/&gt;</w:t>
      </w:r>
    </w:p>
    <w:p w14:paraId="3266E41D" w14:textId="77777777" w:rsidR="00C51368" w:rsidRDefault="00E43BD9">
      <w:pPr>
        <w:pStyle w:val="HTMLPreformatted"/>
        <w:divId w:val="1874615892"/>
        <w:rPr>
          <w:lang w:val="en-US"/>
        </w:rPr>
      </w:pPr>
      <w:r>
        <w:rPr>
          <w:lang w:val="en-US"/>
        </w:rPr>
        <w:t xml:space="preserve">    &lt;/telecom&gt;</w:t>
      </w:r>
    </w:p>
    <w:p w14:paraId="304A033B" w14:textId="77777777" w:rsidR="00C51368" w:rsidRDefault="00E43BD9">
      <w:pPr>
        <w:pStyle w:val="HTMLPreformatted"/>
        <w:divId w:val="1874615892"/>
        <w:rPr>
          <w:lang w:val="en-US"/>
        </w:rPr>
      </w:pPr>
      <w:r>
        <w:rPr>
          <w:lang w:val="en-US"/>
        </w:rPr>
        <w:t xml:space="preserve">    &lt;description value="Clinistix Codes"/&gt;</w:t>
      </w:r>
    </w:p>
    <w:p w14:paraId="226AB37B" w14:textId="77777777" w:rsidR="00C51368" w:rsidRDefault="00E43BD9">
      <w:pPr>
        <w:pStyle w:val="HTMLPreformatted"/>
        <w:divId w:val="1874615892"/>
        <w:rPr>
          <w:lang w:val="en-US"/>
        </w:rPr>
      </w:pPr>
      <w:r>
        <w:rPr>
          <w:lang w:val="en-US"/>
        </w:rPr>
        <w:t xml:space="preserve">    &lt;status value="draft"/&gt;</w:t>
      </w:r>
    </w:p>
    <w:p w14:paraId="72744AFD" w14:textId="77777777" w:rsidR="00C51368" w:rsidRDefault="00E43BD9">
      <w:pPr>
        <w:pStyle w:val="HTMLPreformatted"/>
        <w:divId w:val="1874615892"/>
        <w:rPr>
          <w:lang w:val="en-US"/>
        </w:rPr>
      </w:pPr>
      <w:r>
        <w:rPr>
          <w:lang w:val="en-US"/>
        </w:rPr>
        <w:t xml:space="preserve">    &lt;experimental value="true"/&gt;</w:t>
      </w:r>
    </w:p>
    <w:p w14:paraId="726DB12C" w14:textId="77777777" w:rsidR="00C51368" w:rsidRDefault="00E43BD9">
      <w:pPr>
        <w:pStyle w:val="HTMLPreformatted"/>
        <w:divId w:val="1874615892"/>
        <w:rPr>
          <w:lang w:val="en-US"/>
        </w:rPr>
      </w:pPr>
      <w:r>
        <w:rPr>
          <w:lang w:val="en-US"/>
        </w:rPr>
        <w:t xml:space="preserve">    &lt;date value="2013-10-01"/&gt;</w:t>
      </w:r>
    </w:p>
    <w:p w14:paraId="7532E4BC" w14:textId="77777777" w:rsidR="00C51368" w:rsidRDefault="00E43BD9">
      <w:pPr>
        <w:pStyle w:val="HTMLPreformatted"/>
        <w:divId w:val="1874615892"/>
        <w:rPr>
          <w:lang w:val="en-US"/>
        </w:rPr>
      </w:pPr>
      <w:r>
        <w:rPr>
          <w:lang w:val="en-US"/>
        </w:rPr>
        <w:t xml:space="preserve">    &lt;codeSystem&gt;</w:t>
      </w:r>
    </w:p>
    <w:p w14:paraId="3C7DF4F6" w14:textId="77777777" w:rsidR="00C51368" w:rsidRDefault="00E43BD9">
      <w:pPr>
        <w:pStyle w:val="HTMLPreformatted"/>
        <w:divId w:val="1874615892"/>
        <w:rPr>
          <w:lang w:val="en-US"/>
        </w:rPr>
      </w:pPr>
      <w:r>
        <w:rPr>
          <w:lang w:val="en-US"/>
        </w:rPr>
        <w:t xml:space="preserve">      &lt;system value="http://example.org/codes/simple-grades"/&gt;</w:t>
      </w:r>
    </w:p>
    <w:p w14:paraId="472B542A" w14:textId="77777777" w:rsidR="00C51368" w:rsidRDefault="00E43BD9">
      <w:pPr>
        <w:pStyle w:val="HTMLPreformatted"/>
        <w:divId w:val="1874615892"/>
        <w:rPr>
          <w:lang w:val="en-US"/>
        </w:rPr>
      </w:pPr>
      <w:r>
        <w:rPr>
          <w:lang w:val="en-US"/>
        </w:rPr>
        <w:t xml:space="preserve">      &lt;caseSensitive value="false"/&gt;</w:t>
      </w:r>
    </w:p>
    <w:p w14:paraId="64489E15" w14:textId="77777777" w:rsidR="00C51368" w:rsidRDefault="00E43BD9">
      <w:pPr>
        <w:pStyle w:val="HTMLPreformatted"/>
        <w:divId w:val="1874615892"/>
        <w:rPr>
          <w:lang w:val="en-US"/>
        </w:rPr>
      </w:pPr>
      <w:r>
        <w:rPr>
          <w:lang w:val="en-US"/>
        </w:rPr>
        <w:t xml:space="preserve">      &lt;concept&gt;</w:t>
      </w:r>
    </w:p>
    <w:p w14:paraId="50E568C4" w14:textId="77777777" w:rsidR="00C51368" w:rsidRDefault="00E43BD9">
      <w:pPr>
        <w:pStyle w:val="HTMLPreformatted"/>
        <w:divId w:val="1874615892"/>
        <w:rPr>
          <w:lang w:val="en-US"/>
        </w:rPr>
      </w:pPr>
      <w:r>
        <w:rPr>
          <w:lang w:val="en-US"/>
        </w:rPr>
        <w:t xml:space="preserve">        &lt;code value="neg"/&gt;</w:t>
      </w:r>
    </w:p>
    <w:p w14:paraId="0BF0F894" w14:textId="77777777" w:rsidR="00C51368" w:rsidRDefault="00E43BD9">
      <w:pPr>
        <w:pStyle w:val="HTMLPreformatted"/>
        <w:divId w:val="1874615892"/>
        <w:rPr>
          <w:lang w:val="en-US"/>
        </w:rPr>
      </w:pPr>
      <w:r>
        <w:rPr>
          <w:lang w:val="en-US"/>
        </w:rPr>
        <w:t xml:space="preserve">      &lt;/concept&gt;</w:t>
      </w:r>
    </w:p>
    <w:p w14:paraId="367D0348" w14:textId="77777777" w:rsidR="00C51368" w:rsidRDefault="00E43BD9">
      <w:pPr>
        <w:pStyle w:val="HTMLPreformatted"/>
        <w:divId w:val="1874615892"/>
        <w:rPr>
          <w:lang w:val="en-US"/>
        </w:rPr>
      </w:pPr>
      <w:r>
        <w:rPr>
          <w:lang w:val="en-US"/>
        </w:rPr>
        <w:t xml:space="preserve">      &lt;concept&gt;</w:t>
      </w:r>
    </w:p>
    <w:p w14:paraId="74F3BFDD" w14:textId="77777777" w:rsidR="00C51368" w:rsidRDefault="00E43BD9">
      <w:pPr>
        <w:pStyle w:val="HTMLPreformatted"/>
        <w:divId w:val="1874615892"/>
        <w:rPr>
          <w:lang w:val="en-US"/>
        </w:rPr>
      </w:pPr>
      <w:r>
        <w:rPr>
          <w:lang w:val="en-US"/>
        </w:rPr>
        <w:t xml:space="preserve">        &lt;code value="trace"/&gt;</w:t>
      </w:r>
    </w:p>
    <w:p w14:paraId="461471E7" w14:textId="77777777" w:rsidR="00C51368" w:rsidRDefault="00E43BD9">
      <w:pPr>
        <w:pStyle w:val="HTMLPreformatted"/>
        <w:divId w:val="1874615892"/>
        <w:rPr>
          <w:lang w:val="en-US"/>
        </w:rPr>
      </w:pPr>
      <w:r>
        <w:rPr>
          <w:lang w:val="en-US"/>
        </w:rPr>
        <w:t xml:space="preserve">      &lt;/concept&gt;</w:t>
      </w:r>
    </w:p>
    <w:p w14:paraId="1962850F" w14:textId="77777777" w:rsidR="00C51368" w:rsidRDefault="00E43BD9">
      <w:pPr>
        <w:pStyle w:val="HTMLPreformatted"/>
        <w:divId w:val="1874615892"/>
        <w:rPr>
          <w:lang w:val="en-US"/>
        </w:rPr>
      </w:pPr>
      <w:r>
        <w:rPr>
          <w:lang w:val="en-US"/>
        </w:rPr>
        <w:t xml:space="preserve">      &lt;concept&gt;</w:t>
      </w:r>
    </w:p>
    <w:p w14:paraId="739757A1" w14:textId="77777777" w:rsidR="00C51368" w:rsidRDefault="00E43BD9">
      <w:pPr>
        <w:pStyle w:val="HTMLPreformatted"/>
        <w:divId w:val="1874615892"/>
        <w:rPr>
          <w:lang w:val="en-US"/>
        </w:rPr>
      </w:pPr>
      <w:r>
        <w:rPr>
          <w:lang w:val="en-US"/>
        </w:rPr>
        <w:t xml:space="preserve">        &lt;code value="+"/&gt;</w:t>
      </w:r>
    </w:p>
    <w:p w14:paraId="1009AAC3" w14:textId="77777777" w:rsidR="00C51368" w:rsidRDefault="00E43BD9">
      <w:pPr>
        <w:pStyle w:val="HTMLPreformatted"/>
        <w:divId w:val="1874615892"/>
        <w:rPr>
          <w:lang w:val="en-US"/>
        </w:rPr>
      </w:pPr>
      <w:r>
        <w:rPr>
          <w:lang w:val="en-US"/>
        </w:rPr>
        <w:t xml:space="preserve">      &lt;/concept&gt;</w:t>
      </w:r>
    </w:p>
    <w:p w14:paraId="5DE8A446" w14:textId="77777777" w:rsidR="00C51368" w:rsidRDefault="00E43BD9">
      <w:pPr>
        <w:pStyle w:val="HTMLPreformatted"/>
        <w:divId w:val="1874615892"/>
        <w:rPr>
          <w:lang w:val="en-US"/>
        </w:rPr>
      </w:pPr>
      <w:r>
        <w:rPr>
          <w:lang w:val="en-US"/>
        </w:rPr>
        <w:t xml:space="preserve">      &lt;concept&gt;</w:t>
      </w:r>
    </w:p>
    <w:p w14:paraId="40F2FC6D" w14:textId="77777777" w:rsidR="00C51368" w:rsidRDefault="00E43BD9">
      <w:pPr>
        <w:pStyle w:val="HTMLPreformatted"/>
        <w:divId w:val="1874615892"/>
        <w:rPr>
          <w:lang w:val="en-US"/>
        </w:rPr>
      </w:pPr>
      <w:r>
        <w:rPr>
          <w:lang w:val="en-US"/>
        </w:rPr>
        <w:t xml:space="preserve">        &lt;code value="+"/&gt;</w:t>
      </w:r>
    </w:p>
    <w:p w14:paraId="44CACA1F" w14:textId="77777777" w:rsidR="00C51368" w:rsidRDefault="00E43BD9">
      <w:pPr>
        <w:pStyle w:val="HTMLPreformatted"/>
        <w:divId w:val="1874615892"/>
        <w:rPr>
          <w:lang w:val="en-US"/>
        </w:rPr>
      </w:pPr>
      <w:r>
        <w:rPr>
          <w:lang w:val="en-US"/>
        </w:rPr>
        <w:t xml:space="preserve">      &lt;/concept&gt;</w:t>
      </w:r>
    </w:p>
    <w:p w14:paraId="32B8F003" w14:textId="77777777" w:rsidR="00C51368" w:rsidRDefault="00E43BD9">
      <w:pPr>
        <w:pStyle w:val="HTMLPreformatted"/>
        <w:divId w:val="1874615892"/>
        <w:rPr>
          <w:lang w:val="en-US"/>
        </w:rPr>
      </w:pPr>
      <w:r>
        <w:rPr>
          <w:lang w:val="en-US"/>
        </w:rPr>
        <w:t xml:space="preserve">      &lt;concept&gt;</w:t>
      </w:r>
    </w:p>
    <w:p w14:paraId="7BDC7A61" w14:textId="77777777" w:rsidR="00C51368" w:rsidRDefault="00E43BD9">
      <w:pPr>
        <w:pStyle w:val="HTMLPreformatted"/>
        <w:divId w:val="1874615892"/>
        <w:rPr>
          <w:lang w:val="en-US"/>
        </w:rPr>
      </w:pPr>
      <w:r>
        <w:rPr>
          <w:lang w:val="en-US"/>
        </w:rPr>
        <w:t xml:space="preserve">        &lt;code value="++"/&gt;</w:t>
      </w:r>
    </w:p>
    <w:p w14:paraId="544FCC87" w14:textId="77777777" w:rsidR="00C51368" w:rsidRDefault="00E43BD9">
      <w:pPr>
        <w:pStyle w:val="HTMLPreformatted"/>
        <w:divId w:val="1874615892"/>
        <w:rPr>
          <w:lang w:val="en-US"/>
        </w:rPr>
      </w:pPr>
      <w:r>
        <w:rPr>
          <w:lang w:val="en-US"/>
        </w:rPr>
        <w:t xml:space="preserve">      &lt;/concept&gt;</w:t>
      </w:r>
    </w:p>
    <w:p w14:paraId="14664976" w14:textId="77777777" w:rsidR="00C51368" w:rsidRDefault="00E43BD9">
      <w:pPr>
        <w:pStyle w:val="HTMLPreformatted"/>
        <w:divId w:val="1874615892"/>
        <w:rPr>
          <w:lang w:val="en-US"/>
        </w:rPr>
      </w:pPr>
      <w:r>
        <w:rPr>
          <w:lang w:val="en-US"/>
        </w:rPr>
        <w:t xml:space="preserve">      &lt;concept&gt;</w:t>
      </w:r>
    </w:p>
    <w:p w14:paraId="331CF55B" w14:textId="77777777" w:rsidR="00C51368" w:rsidRDefault="00E43BD9">
      <w:pPr>
        <w:pStyle w:val="HTMLPreformatted"/>
        <w:divId w:val="1874615892"/>
        <w:rPr>
          <w:lang w:val="en-US"/>
        </w:rPr>
      </w:pPr>
      <w:r>
        <w:rPr>
          <w:lang w:val="en-US"/>
        </w:rPr>
        <w:t xml:space="preserve">        &lt;code value="+++"/&gt;</w:t>
      </w:r>
    </w:p>
    <w:p w14:paraId="78FD7474" w14:textId="77777777" w:rsidR="00C51368" w:rsidRDefault="00E43BD9">
      <w:pPr>
        <w:pStyle w:val="HTMLPreformatted"/>
        <w:divId w:val="1874615892"/>
        <w:rPr>
          <w:lang w:val="en-US"/>
        </w:rPr>
      </w:pPr>
      <w:r>
        <w:rPr>
          <w:lang w:val="en-US"/>
        </w:rPr>
        <w:lastRenderedPageBreak/>
        <w:t xml:space="preserve">      &lt;/concept&gt;</w:t>
      </w:r>
    </w:p>
    <w:p w14:paraId="2E698286" w14:textId="77777777" w:rsidR="00C51368" w:rsidRDefault="00E43BD9">
      <w:pPr>
        <w:pStyle w:val="HTMLPreformatted"/>
        <w:divId w:val="1874615892"/>
        <w:rPr>
          <w:lang w:val="en-US"/>
        </w:rPr>
      </w:pPr>
      <w:r>
        <w:rPr>
          <w:lang w:val="en-US"/>
        </w:rPr>
        <w:t xml:space="preserve">    &lt;/codeSystem&gt;</w:t>
      </w:r>
    </w:p>
    <w:p w14:paraId="20C1163D" w14:textId="77777777" w:rsidR="00C51368" w:rsidRDefault="00E43BD9">
      <w:pPr>
        <w:pStyle w:val="HTMLPreformatted"/>
        <w:divId w:val="1874615892"/>
        <w:rPr>
          <w:lang w:val="en-US"/>
        </w:rPr>
      </w:pPr>
      <w:r>
        <w:rPr>
          <w:lang w:val="en-US"/>
        </w:rPr>
        <w:t xml:space="preserve">  &lt;/ValueSet&gt;</w:t>
      </w:r>
    </w:p>
    <w:p w14:paraId="2A7EE78C"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14:paraId="6185A0FA"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14:paraId="5E7D7CB9" w14:textId="77777777" w:rsidR="00C51368" w:rsidRDefault="00E43BD9">
      <w:pPr>
        <w:pStyle w:val="NormalWeb"/>
        <w:divId w:val="1741054565"/>
        <w:rPr>
          <w:lang w:val="en-US"/>
        </w:rPr>
      </w:pPr>
      <w:r>
        <w:rPr>
          <w:b/>
          <w:bCs/>
          <w:lang w:val="en-US"/>
        </w:rPr>
        <w:t>Examples</w:t>
      </w:r>
    </w:p>
    <w:p w14:paraId="0F26A040" w14:textId="77777777" w:rsidR="00C51368" w:rsidRDefault="00E43BD9">
      <w:pPr>
        <w:pStyle w:val="NormalWeb"/>
        <w:divId w:val="1741054565"/>
        <w:rPr>
          <w:lang w:val="en-US"/>
        </w:rPr>
      </w:pPr>
      <w:r>
        <w:rPr>
          <w:lang w:val="en-US"/>
        </w:rPr>
        <w:t>A duration:</w:t>
      </w:r>
    </w:p>
    <w:p w14:paraId="57DE5EF6" w14:textId="77777777" w:rsidR="00C51368" w:rsidRDefault="00C51368">
      <w:pPr>
        <w:pStyle w:val="HTMLPreformatted"/>
        <w:divId w:val="1741054565"/>
        <w:rPr>
          <w:lang w:val="en-US"/>
        </w:rPr>
      </w:pPr>
    </w:p>
    <w:p w14:paraId="08EDE78D" w14:textId="77777777" w:rsidR="00C51368" w:rsidRDefault="00E43BD9">
      <w:pPr>
        <w:pStyle w:val="HTMLPreformatted"/>
        <w:divId w:val="1741054565"/>
        <w:rPr>
          <w:lang w:val="en-US"/>
        </w:rPr>
      </w:pPr>
      <w:r>
        <w:rPr>
          <w:lang w:val="en-US"/>
        </w:rPr>
        <w:t xml:space="preserve">  &lt;time&gt;</w:t>
      </w:r>
    </w:p>
    <w:p w14:paraId="29D8BA15" w14:textId="77777777" w:rsidR="00C51368" w:rsidRDefault="00E43BD9">
      <w:pPr>
        <w:pStyle w:val="HTMLPreformatted"/>
        <w:divId w:val="1741054565"/>
        <w:rPr>
          <w:lang w:val="en-US"/>
        </w:rPr>
      </w:pPr>
      <w:r>
        <w:rPr>
          <w:lang w:val="en-US"/>
        </w:rPr>
        <w:t xml:space="preserve">    &lt;value value="25" /&gt;</w:t>
      </w:r>
    </w:p>
    <w:p w14:paraId="7A677165" w14:textId="77777777" w:rsidR="00C51368" w:rsidRDefault="00E43BD9">
      <w:pPr>
        <w:pStyle w:val="HTMLPreformatted"/>
        <w:divId w:val="1741054565"/>
        <w:rPr>
          <w:lang w:val="en-US"/>
        </w:rPr>
      </w:pPr>
      <w:r>
        <w:rPr>
          <w:lang w:val="en-US"/>
        </w:rPr>
        <w:t xml:space="preserve">    &lt;unit value="sec" /&gt;</w:t>
      </w:r>
    </w:p>
    <w:p w14:paraId="6D76319D" w14:textId="77777777" w:rsidR="00C51368" w:rsidRDefault="00E43BD9">
      <w:pPr>
        <w:pStyle w:val="HTMLPreformatted"/>
        <w:divId w:val="1741054565"/>
        <w:rPr>
          <w:lang w:val="en-US"/>
        </w:rPr>
      </w:pPr>
      <w:r>
        <w:rPr>
          <w:lang w:val="en-US"/>
        </w:rPr>
        <w:t xml:space="preserve">    &lt;system value="http://unitsofmeasure.org" /&gt;</w:t>
      </w:r>
    </w:p>
    <w:p w14:paraId="6A5A5309" w14:textId="77777777" w:rsidR="00C51368" w:rsidRDefault="00E43BD9">
      <w:pPr>
        <w:pStyle w:val="HTMLPreformatted"/>
        <w:divId w:val="1741054565"/>
        <w:rPr>
          <w:lang w:val="en-US"/>
        </w:rPr>
      </w:pPr>
      <w:r>
        <w:rPr>
          <w:lang w:val="en-US"/>
        </w:rPr>
        <w:t xml:space="preserve">    &lt;code value="s" /&gt;</w:t>
      </w:r>
    </w:p>
    <w:p w14:paraId="26307BFA" w14:textId="77777777" w:rsidR="00C51368" w:rsidRDefault="00E43BD9">
      <w:pPr>
        <w:pStyle w:val="HTMLPreformatted"/>
        <w:divId w:val="1741054565"/>
        <w:rPr>
          <w:lang w:val="en-US"/>
        </w:rPr>
      </w:pPr>
      <w:r>
        <w:rPr>
          <w:lang w:val="en-US"/>
        </w:rPr>
        <w:t xml:space="preserve">  &lt;/time&gt;</w:t>
      </w:r>
    </w:p>
    <w:p w14:paraId="2D10FB64" w14:textId="77777777" w:rsidR="00C51368" w:rsidRDefault="00E43BD9">
      <w:pPr>
        <w:pStyle w:val="NormalWeb"/>
        <w:divId w:val="1741054565"/>
        <w:rPr>
          <w:lang w:val="en-US"/>
        </w:rPr>
      </w:pPr>
      <w:r>
        <w:rPr>
          <w:lang w:val="en-US"/>
        </w:rPr>
        <w:t>A concentration where the value was out of range:</w:t>
      </w:r>
    </w:p>
    <w:p w14:paraId="7F88EF6F" w14:textId="77777777" w:rsidR="00C51368" w:rsidRDefault="00C51368">
      <w:pPr>
        <w:pStyle w:val="HTMLPreformatted"/>
        <w:divId w:val="1741054565"/>
        <w:rPr>
          <w:lang w:val="en-US"/>
        </w:rPr>
      </w:pPr>
    </w:p>
    <w:p w14:paraId="435679CC" w14:textId="77777777" w:rsidR="00C51368" w:rsidRDefault="00E43BD9">
      <w:pPr>
        <w:pStyle w:val="HTMLPreformatted"/>
        <w:divId w:val="1741054565"/>
        <w:rPr>
          <w:lang w:val="en-US"/>
        </w:rPr>
      </w:pPr>
      <w:r>
        <w:rPr>
          <w:lang w:val="en-US"/>
        </w:rPr>
        <w:t xml:space="preserve">  &lt;result&gt;</w:t>
      </w:r>
    </w:p>
    <w:p w14:paraId="678B6657" w14:textId="77777777" w:rsidR="00C51368" w:rsidRDefault="00E43BD9">
      <w:pPr>
        <w:pStyle w:val="HTMLPreformatted"/>
        <w:divId w:val="1741054565"/>
        <w:rPr>
          <w:lang w:val="en-US"/>
        </w:rPr>
      </w:pPr>
      <w:r>
        <w:rPr>
          <w:lang w:val="en-US"/>
        </w:rPr>
        <w:t xml:space="preserve">    &lt;value value="40000" /&gt;</w:t>
      </w:r>
    </w:p>
    <w:p w14:paraId="69E212A3" w14:textId="77777777" w:rsidR="00C51368" w:rsidRDefault="00E43BD9">
      <w:pPr>
        <w:pStyle w:val="HTMLPreformatted"/>
        <w:divId w:val="1741054565"/>
        <w:rPr>
          <w:lang w:val="en-US"/>
        </w:rPr>
      </w:pPr>
      <w:r>
        <w:rPr>
          <w:lang w:val="en-US"/>
        </w:rPr>
        <w:t xml:space="preserve">    &lt;comparator value="&amp;gt;" /&gt;</w:t>
      </w:r>
    </w:p>
    <w:p w14:paraId="20F1DACC" w14:textId="77777777" w:rsidR="00C51368" w:rsidRDefault="00E43BD9">
      <w:pPr>
        <w:pStyle w:val="HTMLPreformatted"/>
        <w:divId w:val="1741054565"/>
        <w:rPr>
          <w:lang w:val="en-US"/>
        </w:rPr>
      </w:pPr>
      <w:r>
        <w:rPr>
          <w:lang w:val="en-US"/>
        </w:rPr>
        <w:t xml:space="preserve">    &lt;unit value="mcg/L" /&gt;</w:t>
      </w:r>
    </w:p>
    <w:p w14:paraId="796386F1" w14:textId="77777777" w:rsidR="00C51368" w:rsidRDefault="00E43BD9">
      <w:pPr>
        <w:pStyle w:val="HTMLPreformatted"/>
        <w:divId w:val="1741054565"/>
        <w:rPr>
          <w:lang w:val="en-US"/>
        </w:rPr>
      </w:pPr>
      <w:r>
        <w:rPr>
          <w:lang w:val="en-US"/>
        </w:rPr>
        <w:t xml:space="preserve">    &lt;system value="http://unitsofmeasure.org" /&gt;</w:t>
      </w:r>
    </w:p>
    <w:p w14:paraId="7A3CCCA6" w14:textId="77777777" w:rsidR="00C51368" w:rsidRDefault="00E43BD9">
      <w:pPr>
        <w:pStyle w:val="HTMLPreformatted"/>
        <w:divId w:val="1741054565"/>
        <w:rPr>
          <w:lang w:val="en-US"/>
        </w:rPr>
      </w:pPr>
      <w:r>
        <w:rPr>
          <w:lang w:val="en-US"/>
        </w:rPr>
        <w:t xml:space="preserve">    &lt;code value="ug" /&gt;</w:t>
      </w:r>
    </w:p>
    <w:p w14:paraId="0983FB50" w14:textId="77777777" w:rsidR="00C51368" w:rsidRDefault="00E43BD9">
      <w:pPr>
        <w:pStyle w:val="HTMLPreformatted"/>
        <w:divId w:val="1741054565"/>
        <w:rPr>
          <w:lang w:val="en-US"/>
        </w:rPr>
      </w:pPr>
      <w:r>
        <w:rPr>
          <w:lang w:val="en-US"/>
        </w:rPr>
        <w:t xml:space="preserve">  &lt;/result&gt;</w:t>
      </w:r>
    </w:p>
    <w:p w14:paraId="274CDB0B" w14:textId="77777777" w:rsidR="00C51368" w:rsidRDefault="00E43BD9">
      <w:pPr>
        <w:pStyle w:val="NormalWeb"/>
        <w:divId w:val="1741054565"/>
        <w:rPr>
          <w:lang w:val="en-US"/>
        </w:rPr>
      </w:pPr>
      <w:r>
        <w:rPr>
          <w:lang w:val="en-US"/>
        </w:rPr>
        <w:t>An amount of prescribed medication:</w:t>
      </w:r>
    </w:p>
    <w:p w14:paraId="4A7C0A90" w14:textId="77777777" w:rsidR="00C51368" w:rsidRDefault="00C51368">
      <w:pPr>
        <w:pStyle w:val="HTMLPreformatted"/>
        <w:divId w:val="1741054565"/>
        <w:rPr>
          <w:lang w:val="en-US"/>
        </w:rPr>
      </w:pPr>
    </w:p>
    <w:p w14:paraId="13AE20CA" w14:textId="77777777" w:rsidR="00C51368" w:rsidRDefault="00E43BD9">
      <w:pPr>
        <w:pStyle w:val="HTMLPreformatted"/>
        <w:divId w:val="1741054565"/>
        <w:rPr>
          <w:lang w:val="en-US"/>
        </w:rPr>
      </w:pPr>
      <w:r>
        <w:rPr>
          <w:lang w:val="en-US"/>
        </w:rPr>
        <w:t xml:space="preserve">  &lt;dose&gt;</w:t>
      </w:r>
    </w:p>
    <w:p w14:paraId="1A2C9D22" w14:textId="77777777" w:rsidR="00C51368" w:rsidRDefault="00E43BD9">
      <w:pPr>
        <w:pStyle w:val="HTMLPreformatted"/>
        <w:divId w:val="1741054565"/>
        <w:rPr>
          <w:lang w:val="en-US"/>
        </w:rPr>
      </w:pPr>
      <w:r>
        <w:rPr>
          <w:lang w:val="en-US"/>
        </w:rPr>
        <w:t xml:space="preserve">    &lt;value value="3" /&gt;</w:t>
      </w:r>
    </w:p>
    <w:p w14:paraId="3C94DA39" w14:textId="77777777" w:rsidR="00C51368" w:rsidRDefault="00E43BD9">
      <w:pPr>
        <w:pStyle w:val="HTMLPreformatted"/>
        <w:divId w:val="1741054565"/>
        <w:rPr>
          <w:lang w:val="en-US"/>
        </w:rPr>
      </w:pPr>
      <w:r>
        <w:rPr>
          <w:lang w:val="en-US"/>
        </w:rPr>
        <w:t xml:space="preserve">    &lt;unit value="capsules" /&gt;</w:t>
      </w:r>
    </w:p>
    <w:p w14:paraId="35849161" w14:textId="77777777" w:rsidR="00C51368" w:rsidRDefault="00E43BD9">
      <w:pPr>
        <w:pStyle w:val="HTMLPreformatted"/>
        <w:divId w:val="1741054565"/>
        <w:rPr>
          <w:lang w:val="en-US"/>
        </w:rPr>
      </w:pPr>
      <w:r>
        <w:rPr>
          <w:lang w:val="en-US"/>
        </w:rPr>
        <w:t xml:space="preserve">    &lt;system value="http://snomed.info/sct" /&gt;</w:t>
      </w:r>
    </w:p>
    <w:p w14:paraId="39C9F375" w14:textId="77777777" w:rsidR="00C51368" w:rsidRDefault="00E43BD9">
      <w:pPr>
        <w:pStyle w:val="HTMLPreformatted"/>
        <w:divId w:val="1741054565"/>
        <w:rPr>
          <w:lang w:val="en-US"/>
        </w:rPr>
      </w:pPr>
      <w:r>
        <w:rPr>
          <w:lang w:val="en-US"/>
        </w:rPr>
        <w:t xml:space="preserve">    &lt;code value="385049006" /&gt;</w:t>
      </w:r>
    </w:p>
    <w:p w14:paraId="138D9258" w14:textId="77777777" w:rsidR="00C51368" w:rsidRDefault="00E43BD9">
      <w:pPr>
        <w:pStyle w:val="HTMLPreformatted"/>
        <w:divId w:val="1741054565"/>
        <w:rPr>
          <w:lang w:val="en-US"/>
        </w:rPr>
      </w:pPr>
      <w:r>
        <w:rPr>
          <w:lang w:val="en-US"/>
        </w:rPr>
        <w:t xml:space="preserve">  &lt;/dose&gt;</w:t>
      </w:r>
    </w:p>
    <w:p w14:paraId="3933EE58" w14:textId="77777777" w:rsidR="00C51368" w:rsidRDefault="00E43BD9">
      <w:pPr>
        <w:pStyle w:val="NormalWeb"/>
        <w:divId w:val="1741054565"/>
        <w:rPr>
          <w:lang w:val="en-US"/>
        </w:rPr>
      </w:pPr>
      <w:r>
        <w:rPr>
          <w:lang w:val="en-US"/>
        </w:rPr>
        <w:t>A price (coded using currency codes defined in ISO 4217):</w:t>
      </w:r>
    </w:p>
    <w:p w14:paraId="184B7E89" w14:textId="77777777" w:rsidR="00C51368" w:rsidRDefault="00C51368">
      <w:pPr>
        <w:pStyle w:val="HTMLPreformatted"/>
        <w:divId w:val="1741054565"/>
        <w:rPr>
          <w:lang w:val="en-US"/>
        </w:rPr>
      </w:pPr>
    </w:p>
    <w:p w14:paraId="23421C12" w14:textId="77777777" w:rsidR="00C51368" w:rsidRDefault="00E43BD9">
      <w:pPr>
        <w:pStyle w:val="HTMLPreformatted"/>
        <w:divId w:val="1741054565"/>
        <w:rPr>
          <w:lang w:val="en-US"/>
        </w:rPr>
      </w:pPr>
      <w:r>
        <w:rPr>
          <w:lang w:val="en-US"/>
        </w:rPr>
        <w:t xml:space="preserve">  &lt;cost&gt;</w:t>
      </w:r>
    </w:p>
    <w:p w14:paraId="3A3BB143" w14:textId="77777777" w:rsidR="00C51368" w:rsidRDefault="00E43BD9">
      <w:pPr>
        <w:pStyle w:val="HTMLPreformatted"/>
        <w:divId w:val="1741054565"/>
        <w:rPr>
          <w:lang w:val="en-US"/>
        </w:rPr>
      </w:pPr>
      <w:r>
        <w:rPr>
          <w:lang w:val="en-US"/>
        </w:rPr>
        <w:t xml:space="preserve">    &lt;value value="25.45" /&gt;</w:t>
      </w:r>
    </w:p>
    <w:p w14:paraId="1F0C1F33" w14:textId="77777777" w:rsidR="00C51368" w:rsidRDefault="00E43BD9">
      <w:pPr>
        <w:pStyle w:val="HTMLPreformatted"/>
        <w:divId w:val="1741054565"/>
        <w:rPr>
          <w:lang w:val="en-US"/>
        </w:rPr>
      </w:pPr>
      <w:r>
        <w:rPr>
          <w:lang w:val="en-US"/>
        </w:rPr>
        <w:t xml:space="preserve">    &lt;unit value="US$" /&gt;</w:t>
      </w:r>
    </w:p>
    <w:p w14:paraId="2F15A26C" w14:textId="77777777" w:rsidR="00C51368" w:rsidRDefault="00E43BD9">
      <w:pPr>
        <w:pStyle w:val="HTMLPreformatted"/>
        <w:divId w:val="1741054565"/>
        <w:rPr>
          <w:lang w:val="en-US"/>
        </w:rPr>
      </w:pPr>
      <w:r>
        <w:rPr>
          <w:lang w:val="en-US"/>
        </w:rPr>
        <w:t xml:space="preserve">    &lt;system value="urn:iso:std:iso:4217" /&gt;</w:t>
      </w:r>
    </w:p>
    <w:p w14:paraId="6C04DA3B" w14:textId="77777777" w:rsidR="00C51368" w:rsidRDefault="00E43BD9">
      <w:pPr>
        <w:pStyle w:val="HTMLPreformatted"/>
        <w:divId w:val="1741054565"/>
        <w:rPr>
          <w:lang w:val="en-US"/>
        </w:rPr>
      </w:pPr>
      <w:r>
        <w:rPr>
          <w:lang w:val="en-US"/>
        </w:rPr>
        <w:t xml:space="preserve">    &lt;code value="USD" /&gt;</w:t>
      </w:r>
    </w:p>
    <w:p w14:paraId="1134F0D6" w14:textId="77777777" w:rsidR="00C51368" w:rsidRDefault="00E43BD9">
      <w:pPr>
        <w:pStyle w:val="HTMLPreformatted"/>
        <w:divId w:val="1741054565"/>
        <w:rPr>
          <w:lang w:val="en-US"/>
        </w:rPr>
      </w:pPr>
      <w:r>
        <w:rPr>
          <w:lang w:val="en-US"/>
        </w:rPr>
        <w:t xml:space="preserve">  &lt;/cost&gt;</w:t>
      </w:r>
    </w:p>
    <w:p w14:paraId="37080EB2"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14:paraId="4B288B0B"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14:paraId="6D6B10AA" w14:textId="77777777" w:rsidR="00C51368" w:rsidRDefault="00E43BD9">
      <w:pPr>
        <w:pStyle w:val="NormalWeb"/>
        <w:divId w:val="1652254612"/>
        <w:rPr>
          <w:lang w:val="en-US"/>
        </w:rPr>
      </w:pPr>
      <w:r>
        <w:rPr>
          <w:b/>
          <w:bCs/>
          <w:lang w:val="en-US"/>
        </w:rPr>
        <w:lastRenderedPageBreak/>
        <w:t>Examples</w:t>
      </w:r>
    </w:p>
    <w:p w14:paraId="3F6B4AA3" w14:textId="77777777" w:rsidR="00C51368" w:rsidRDefault="00E43BD9">
      <w:pPr>
        <w:pStyle w:val="NormalWeb"/>
        <w:divId w:val="1652254612"/>
        <w:rPr>
          <w:lang w:val="en-US"/>
        </w:rPr>
      </w:pPr>
      <w:r>
        <w:rPr>
          <w:lang w:val="en-US"/>
        </w:rPr>
        <w:t>Range of Quantity (distance):</w:t>
      </w:r>
    </w:p>
    <w:p w14:paraId="121B12E1" w14:textId="77777777" w:rsidR="00C51368" w:rsidRDefault="00C51368">
      <w:pPr>
        <w:pStyle w:val="HTMLPreformatted"/>
        <w:divId w:val="1652254612"/>
        <w:rPr>
          <w:lang w:val="en-US"/>
        </w:rPr>
      </w:pPr>
    </w:p>
    <w:p w14:paraId="33AFF60A" w14:textId="77777777" w:rsidR="00C51368" w:rsidRDefault="00E43BD9">
      <w:pPr>
        <w:pStyle w:val="HTMLPreformatted"/>
        <w:divId w:val="1652254612"/>
        <w:rPr>
          <w:lang w:val="en-US"/>
        </w:rPr>
      </w:pPr>
      <w:r>
        <w:rPr>
          <w:lang w:val="en-US"/>
        </w:rPr>
        <w:t xml:space="preserve">  &lt;estimate&gt;</w:t>
      </w:r>
    </w:p>
    <w:p w14:paraId="007EAF3C" w14:textId="77777777" w:rsidR="00C51368" w:rsidRDefault="00E43BD9">
      <w:pPr>
        <w:pStyle w:val="HTMLPreformatted"/>
        <w:divId w:val="1652254612"/>
        <w:rPr>
          <w:lang w:val="en-US"/>
        </w:rPr>
      </w:pPr>
      <w:r>
        <w:rPr>
          <w:lang w:val="en-US"/>
        </w:rPr>
        <w:t xml:space="preserve">   &lt;low&gt;</w:t>
      </w:r>
    </w:p>
    <w:p w14:paraId="17153CDC" w14:textId="77777777" w:rsidR="00C51368" w:rsidRDefault="00E43BD9">
      <w:pPr>
        <w:pStyle w:val="HTMLPreformatted"/>
        <w:divId w:val="1652254612"/>
        <w:rPr>
          <w:lang w:val="en-US"/>
        </w:rPr>
      </w:pPr>
      <w:r>
        <w:rPr>
          <w:lang w:val="en-US"/>
        </w:rPr>
        <w:t xml:space="preserve">     &lt;value value="1.6" /&gt;</w:t>
      </w:r>
    </w:p>
    <w:p w14:paraId="24CC6FE8" w14:textId="77777777" w:rsidR="00C51368" w:rsidRDefault="00E43BD9">
      <w:pPr>
        <w:pStyle w:val="HTMLPreformatted"/>
        <w:divId w:val="1652254612"/>
        <w:rPr>
          <w:lang w:val="en-US"/>
        </w:rPr>
      </w:pPr>
      <w:r>
        <w:rPr>
          <w:lang w:val="en-US"/>
        </w:rPr>
        <w:t xml:space="preserve">     &lt;unit value="m" /&gt;</w:t>
      </w:r>
    </w:p>
    <w:p w14:paraId="51EDEE29" w14:textId="77777777" w:rsidR="00C51368" w:rsidRDefault="00E43BD9">
      <w:pPr>
        <w:pStyle w:val="HTMLPreformatted"/>
        <w:divId w:val="1652254612"/>
        <w:rPr>
          <w:lang w:val="en-US"/>
        </w:rPr>
      </w:pPr>
      <w:r>
        <w:rPr>
          <w:lang w:val="en-US"/>
        </w:rPr>
        <w:t xml:space="preserve">   &lt;/low&gt;</w:t>
      </w:r>
    </w:p>
    <w:p w14:paraId="2FD6790B" w14:textId="77777777" w:rsidR="00C51368" w:rsidRDefault="00E43BD9">
      <w:pPr>
        <w:pStyle w:val="HTMLPreformatted"/>
        <w:divId w:val="1652254612"/>
        <w:rPr>
          <w:lang w:val="en-US"/>
        </w:rPr>
      </w:pPr>
      <w:r>
        <w:rPr>
          <w:lang w:val="en-US"/>
        </w:rPr>
        <w:t xml:space="preserve">   &lt;high&gt;</w:t>
      </w:r>
    </w:p>
    <w:p w14:paraId="51EE6A92" w14:textId="77777777" w:rsidR="00C51368" w:rsidRDefault="00E43BD9">
      <w:pPr>
        <w:pStyle w:val="HTMLPreformatted"/>
        <w:divId w:val="1652254612"/>
        <w:rPr>
          <w:lang w:val="en-US"/>
        </w:rPr>
      </w:pPr>
      <w:r>
        <w:rPr>
          <w:lang w:val="en-US"/>
        </w:rPr>
        <w:t xml:space="preserve">     &lt;value value="1.9" /&gt;</w:t>
      </w:r>
    </w:p>
    <w:p w14:paraId="427B3922" w14:textId="77777777" w:rsidR="00C51368" w:rsidRDefault="00E43BD9">
      <w:pPr>
        <w:pStyle w:val="HTMLPreformatted"/>
        <w:divId w:val="1652254612"/>
        <w:rPr>
          <w:lang w:val="en-US"/>
        </w:rPr>
      </w:pPr>
      <w:r>
        <w:rPr>
          <w:lang w:val="en-US"/>
        </w:rPr>
        <w:t xml:space="preserve">     &lt;unit value="m" /&gt;</w:t>
      </w:r>
    </w:p>
    <w:p w14:paraId="0C4B9BE1" w14:textId="77777777" w:rsidR="00C51368" w:rsidRDefault="00E43BD9">
      <w:pPr>
        <w:pStyle w:val="HTMLPreformatted"/>
        <w:divId w:val="1652254612"/>
        <w:rPr>
          <w:lang w:val="en-US"/>
        </w:rPr>
      </w:pPr>
      <w:r>
        <w:rPr>
          <w:lang w:val="en-US"/>
        </w:rPr>
        <w:t xml:space="preserve">   &lt;/high&gt;</w:t>
      </w:r>
    </w:p>
    <w:p w14:paraId="4BA7C800" w14:textId="77777777" w:rsidR="00C51368" w:rsidRDefault="00E43BD9">
      <w:pPr>
        <w:pStyle w:val="HTMLPreformatted"/>
        <w:divId w:val="1652254612"/>
        <w:rPr>
          <w:lang w:val="en-US"/>
        </w:rPr>
      </w:pPr>
      <w:r>
        <w:rPr>
          <w:lang w:val="en-US"/>
        </w:rPr>
        <w:t xml:space="preserve">  &lt;/estimate&gt;</w:t>
      </w:r>
    </w:p>
    <w:p w14:paraId="7EB089DA"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14:paraId="55A578F0"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14:paraId="481D7C0F" w14:textId="77777777" w:rsidR="00C51368" w:rsidRDefault="00E43BD9">
      <w:pPr>
        <w:pStyle w:val="NormalWeb"/>
        <w:divId w:val="1222863892"/>
        <w:rPr>
          <w:lang w:val="en-US"/>
        </w:rPr>
      </w:pPr>
      <w:r>
        <w:rPr>
          <w:b/>
          <w:bCs/>
          <w:lang w:val="en-US"/>
        </w:rPr>
        <w:t>Examples</w:t>
      </w:r>
    </w:p>
    <w:p w14:paraId="2E2D225E" w14:textId="77777777" w:rsidR="00C51368" w:rsidRDefault="00E43BD9">
      <w:pPr>
        <w:pStyle w:val="NormalWeb"/>
        <w:divId w:val="1222863892"/>
        <w:rPr>
          <w:lang w:val="en-US"/>
        </w:rPr>
      </w:pPr>
      <w:r>
        <w:rPr>
          <w:lang w:val="en-US"/>
        </w:rPr>
        <w:t>Titer (Ratio of integer:integer)</w:t>
      </w:r>
    </w:p>
    <w:p w14:paraId="148C3E9A" w14:textId="77777777" w:rsidR="00C51368" w:rsidRDefault="00C51368">
      <w:pPr>
        <w:pStyle w:val="HTMLPreformatted"/>
        <w:divId w:val="1222863892"/>
        <w:rPr>
          <w:lang w:val="en-US"/>
        </w:rPr>
      </w:pPr>
    </w:p>
    <w:p w14:paraId="634A543D" w14:textId="77777777" w:rsidR="00C51368" w:rsidRDefault="00E43BD9">
      <w:pPr>
        <w:pStyle w:val="HTMLPreformatted"/>
        <w:divId w:val="1222863892"/>
        <w:rPr>
          <w:lang w:val="en-US"/>
        </w:rPr>
      </w:pPr>
      <w:r>
        <w:rPr>
          <w:lang w:val="en-US"/>
        </w:rPr>
        <w:t xml:space="preserve">  &lt;result&gt;</w:t>
      </w:r>
    </w:p>
    <w:p w14:paraId="358E8E23" w14:textId="77777777" w:rsidR="00C51368" w:rsidRDefault="00E43BD9">
      <w:pPr>
        <w:pStyle w:val="HTMLPreformatted"/>
        <w:divId w:val="1222863892"/>
        <w:rPr>
          <w:lang w:val="en-US"/>
        </w:rPr>
      </w:pPr>
      <w:r>
        <w:rPr>
          <w:lang w:val="en-US"/>
        </w:rPr>
        <w:t xml:space="preserve">   &lt;numerator&gt;</w:t>
      </w:r>
    </w:p>
    <w:p w14:paraId="38EFB6B9" w14:textId="77777777" w:rsidR="00C51368" w:rsidRDefault="00E43BD9">
      <w:pPr>
        <w:pStyle w:val="HTMLPreformatted"/>
        <w:divId w:val="1222863892"/>
        <w:rPr>
          <w:lang w:val="en-US"/>
        </w:rPr>
      </w:pPr>
      <w:r>
        <w:rPr>
          <w:lang w:val="en-US"/>
        </w:rPr>
        <w:t xml:space="preserve">     &lt;value value="1" /&gt;</w:t>
      </w:r>
    </w:p>
    <w:p w14:paraId="5F41A129" w14:textId="77777777" w:rsidR="00C51368" w:rsidRDefault="00E43BD9">
      <w:pPr>
        <w:pStyle w:val="HTMLPreformatted"/>
        <w:divId w:val="1222863892"/>
        <w:rPr>
          <w:lang w:val="en-US"/>
        </w:rPr>
      </w:pPr>
      <w:r>
        <w:rPr>
          <w:lang w:val="en-US"/>
        </w:rPr>
        <w:t xml:space="preserve">   &lt;/numerator&gt;</w:t>
      </w:r>
    </w:p>
    <w:p w14:paraId="73D08672" w14:textId="77777777" w:rsidR="00C51368" w:rsidRDefault="00E43BD9">
      <w:pPr>
        <w:pStyle w:val="HTMLPreformatted"/>
        <w:divId w:val="1222863892"/>
        <w:rPr>
          <w:lang w:val="en-US"/>
        </w:rPr>
      </w:pPr>
      <w:r>
        <w:rPr>
          <w:lang w:val="en-US"/>
        </w:rPr>
        <w:t xml:space="preserve">   &lt;denominator&gt;</w:t>
      </w:r>
    </w:p>
    <w:p w14:paraId="21C2BA7A" w14:textId="77777777" w:rsidR="00C51368" w:rsidRDefault="00E43BD9">
      <w:pPr>
        <w:pStyle w:val="HTMLPreformatted"/>
        <w:divId w:val="1222863892"/>
        <w:rPr>
          <w:lang w:val="en-US"/>
        </w:rPr>
      </w:pPr>
      <w:r>
        <w:rPr>
          <w:lang w:val="en-US"/>
        </w:rPr>
        <w:t xml:space="preserve">     &lt;value value="128" /&gt;</w:t>
      </w:r>
    </w:p>
    <w:p w14:paraId="4678A5EC" w14:textId="77777777" w:rsidR="00C51368" w:rsidRDefault="00E43BD9">
      <w:pPr>
        <w:pStyle w:val="HTMLPreformatted"/>
        <w:divId w:val="1222863892"/>
        <w:rPr>
          <w:lang w:val="en-US"/>
        </w:rPr>
      </w:pPr>
      <w:r>
        <w:rPr>
          <w:lang w:val="en-US"/>
        </w:rPr>
        <w:t xml:space="preserve">   &lt;/denominator&gt;</w:t>
      </w:r>
    </w:p>
    <w:p w14:paraId="1D823324" w14:textId="77777777" w:rsidR="00C51368" w:rsidRDefault="00E43BD9">
      <w:pPr>
        <w:pStyle w:val="HTMLPreformatted"/>
        <w:divId w:val="1222863892"/>
        <w:rPr>
          <w:lang w:val="en-US"/>
        </w:rPr>
      </w:pPr>
      <w:r>
        <w:rPr>
          <w:lang w:val="en-US"/>
        </w:rPr>
        <w:t xml:space="preserve">  &lt;/result&gt;</w:t>
      </w:r>
    </w:p>
    <w:p w14:paraId="26F0AED7" w14:textId="77777777" w:rsidR="00C51368" w:rsidRDefault="00E43BD9">
      <w:pPr>
        <w:pStyle w:val="NormalWeb"/>
        <w:divId w:val="1222863892"/>
        <w:rPr>
          <w:lang w:val="en-US"/>
        </w:rPr>
      </w:pPr>
      <w:r>
        <w:rPr>
          <w:lang w:val="en-US"/>
        </w:rPr>
        <w:t>Unit cost (Ratio of Money:Quantity):</w:t>
      </w:r>
    </w:p>
    <w:p w14:paraId="7A7041DF" w14:textId="77777777" w:rsidR="00C51368" w:rsidRDefault="00C51368">
      <w:pPr>
        <w:pStyle w:val="HTMLPreformatted"/>
        <w:divId w:val="1222863892"/>
        <w:rPr>
          <w:lang w:val="en-US"/>
        </w:rPr>
      </w:pPr>
    </w:p>
    <w:p w14:paraId="3F9C0B10" w14:textId="77777777" w:rsidR="00C51368" w:rsidRDefault="00E43BD9">
      <w:pPr>
        <w:pStyle w:val="HTMLPreformatted"/>
        <w:divId w:val="1222863892"/>
        <w:rPr>
          <w:lang w:val="en-US"/>
        </w:rPr>
      </w:pPr>
      <w:r>
        <w:rPr>
          <w:lang w:val="en-US"/>
        </w:rPr>
        <w:t xml:space="preserve">  &lt;charge&gt;</w:t>
      </w:r>
    </w:p>
    <w:p w14:paraId="606132D0" w14:textId="77777777" w:rsidR="00C51368" w:rsidRDefault="00E43BD9">
      <w:pPr>
        <w:pStyle w:val="HTMLPreformatted"/>
        <w:divId w:val="1222863892"/>
        <w:rPr>
          <w:lang w:val="en-US"/>
        </w:rPr>
      </w:pPr>
      <w:r>
        <w:rPr>
          <w:lang w:val="en-US"/>
        </w:rPr>
        <w:t xml:space="preserve">   &lt;numerator&gt;</w:t>
      </w:r>
    </w:p>
    <w:p w14:paraId="0BE732C7" w14:textId="77777777" w:rsidR="00C51368" w:rsidRDefault="00E43BD9">
      <w:pPr>
        <w:pStyle w:val="HTMLPreformatted"/>
        <w:divId w:val="1222863892"/>
        <w:rPr>
          <w:lang w:val="en-US"/>
        </w:rPr>
      </w:pPr>
      <w:r>
        <w:rPr>
          <w:lang w:val="en-US"/>
        </w:rPr>
        <w:t xml:space="preserve">     &lt;value value="103.50" /&gt;</w:t>
      </w:r>
    </w:p>
    <w:p w14:paraId="3F93AE45" w14:textId="77777777" w:rsidR="00C51368" w:rsidRDefault="00E43BD9">
      <w:pPr>
        <w:pStyle w:val="HTMLPreformatted"/>
        <w:divId w:val="1222863892"/>
        <w:rPr>
          <w:lang w:val="en-US"/>
        </w:rPr>
      </w:pPr>
      <w:r>
        <w:rPr>
          <w:lang w:val="en-US"/>
        </w:rPr>
        <w:t xml:space="preserve">     &lt;unit value="US$" /&gt;</w:t>
      </w:r>
    </w:p>
    <w:p w14:paraId="1F916CD4" w14:textId="77777777" w:rsidR="00C51368" w:rsidRDefault="00E43BD9">
      <w:pPr>
        <w:pStyle w:val="HTMLPreformatted"/>
        <w:divId w:val="1222863892"/>
        <w:rPr>
          <w:lang w:val="en-US"/>
        </w:rPr>
      </w:pPr>
      <w:r>
        <w:rPr>
          <w:lang w:val="en-US"/>
        </w:rPr>
        <w:t xml:space="preserve">     &lt;code value="USD" /&gt;</w:t>
      </w:r>
    </w:p>
    <w:p w14:paraId="2908B9BD" w14:textId="77777777" w:rsidR="00C51368" w:rsidRDefault="00E43BD9">
      <w:pPr>
        <w:pStyle w:val="HTMLPreformatted"/>
        <w:divId w:val="1222863892"/>
        <w:rPr>
          <w:lang w:val="en-US"/>
        </w:rPr>
      </w:pPr>
      <w:r>
        <w:rPr>
          <w:lang w:val="en-US"/>
        </w:rPr>
        <w:t xml:space="preserve">     &lt;system value="urn:iso:std:iso:4217" /&gt;</w:t>
      </w:r>
    </w:p>
    <w:p w14:paraId="4ECA4E64" w14:textId="77777777" w:rsidR="00C51368" w:rsidRDefault="00E43BD9">
      <w:pPr>
        <w:pStyle w:val="HTMLPreformatted"/>
        <w:divId w:val="1222863892"/>
        <w:rPr>
          <w:lang w:val="en-US"/>
        </w:rPr>
      </w:pPr>
      <w:r>
        <w:rPr>
          <w:lang w:val="en-US"/>
        </w:rPr>
        <w:t xml:space="preserve">   &lt;/numerator&gt;</w:t>
      </w:r>
    </w:p>
    <w:p w14:paraId="422E3E26" w14:textId="77777777" w:rsidR="00C51368" w:rsidRDefault="00E43BD9">
      <w:pPr>
        <w:pStyle w:val="HTMLPreformatted"/>
        <w:divId w:val="1222863892"/>
        <w:rPr>
          <w:lang w:val="en-US"/>
        </w:rPr>
      </w:pPr>
      <w:r>
        <w:rPr>
          <w:lang w:val="en-US"/>
        </w:rPr>
        <w:t xml:space="preserve">   &lt;denominator&gt;</w:t>
      </w:r>
    </w:p>
    <w:p w14:paraId="03132042" w14:textId="77777777" w:rsidR="00C51368" w:rsidRDefault="00E43BD9">
      <w:pPr>
        <w:pStyle w:val="HTMLPreformatted"/>
        <w:divId w:val="1222863892"/>
        <w:rPr>
          <w:lang w:val="en-US"/>
        </w:rPr>
      </w:pPr>
      <w:r>
        <w:rPr>
          <w:lang w:val="en-US"/>
        </w:rPr>
        <w:t xml:space="preserve">     &lt;value value="1" /&gt;</w:t>
      </w:r>
    </w:p>
    <w:p w14:paraId="0FC93F66" w14:textId="77777777" w:rsidR="00C51368" w:rsidRDefault="00E43BD9">
      <w:pPr>
        <w:pStyle w:val="HTMLPreformatted"/>
        <w:divId w:val="1222863892"/>
        <w:rPr>
          <w:lang w:val="en-US"/>
        </w:rPr>
      </w:pPr>
      <w:r>
        <w:rPr>
          <w:lang w:val="en-US"/>
        </w:rPr>
        <w:t xml:space="preserve">     &lt;unit value="day" /&gt;</w:t>
      </w:r>
    </w:p>
    <w:p w14:paraId="3691E11B" w14:textId="77777777" w:rsidR="00C51368" w:rsidRDefault="00E43BD9">
      <w:pPr>
        <w:pStyle w:val="HTMLPreformatted"/>
        <w:divId w:val="1222863892"/>
        <w:rPr>
          <w:lang w:val="en-US"/>
        </w:rPr>
      </w:pPr>
      <w:r>
        <w:rPr>
          <w:lang w:val="en-US"/>
        </w:rPr>
        <w:t xml:space="preserve">     &lt;code value="day" /&gt;</w:t>
      </w:r>
    </w:p>
    <w:p w14:paraId="1575AA5E" w14:textId="77777777" w:rsidR="00C51368" w:rsidRDefault="00E43BD9">
      <w:pPr>
        <w:pStyle w:val="HTMLPreformatted"/>
        <w:divId w:val="1222863892"/>
        <w:rPr>
          <w:lang w:val="en-US"/>
        </w:rPr>
      </w:pPr>
      <w:r>
        <w:rPr>
          <w:lang w:val="en-US"/>
        </w:rPr>
        <w:t xml:space="preserve">     &lt;system value="http://unitsofmeasure.org" /&gt;</w:t>
      </w:r>
    </w:p>
    <w:p w14:paraId="5E159EA8" w14:textId="77777777" w:rsidR="00C51368" w:rsidRDefault="00E43BD9">
      <w:pPr>
        <w:pStyle w:val="HTMLPreformatted"/>
        <w:divId w:val="1222863892"/>
        <w:rPr>
          <w:lang w:val="en-US"/>
        </w:rPr>
      </w:pPr>
      <w:r>
        <w:rPr>
          <w:lang w:val="en-US"/>
        </w:rPr>
        <w:t xml:space="preserve">   &lt;/denominator&gt;</w:t>
      </w:r>
    </w:p>
    <w:p w14:paraId="7E7469F2" w14:textId="77777777" w:rsidR="00C51368" w:rsidRDefault="00E43BD9">
      <w:pPr>
        <w:pStyle w:val="HTMLPreformatted"/>
        <w:divId w:val="1222863892"/>
        <w:rPr>
          <w:lang w:val="en-US"/>
        </w:rPr>
      </w:pPr>
      <w:r>
        <w:rPr>
          <w:lang w:val="en-US"/>
        </w:rPr>
        <w:t xml:space="preserve">  &lt;/charge&gt;</w:t>
      </w:r>
    </w:p>
    <w:p w14:paraId="53115DBA"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14:paraId="5C45894D" w14:textId="77777777"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14:paraId="72B13BEA" w14:textId="77777777" w:rsidR="00C51368" w:rsidRDefault="00E43BD9">
      <w:pPr>
        <w:pStyle w:val="NormalWeb"/>
        <w:divId w:val="1737126746"/>
        <w:rPr>
          <w:lang w:val="en-US"/>
        </w:rPr>
      </w:pPr>
      <w:r>
        <w:rPr>
          <w:b/>
          <w:bCs/>
          <w:lang w:val="en-US"/>
        </w:rPr>
        <w:t>Examples</w:t>
      </w:r>
    </w:p>
    <w:p w14:paraId="14548442" w14:textId="77777777" w:rsidR="00C51368" w:rsidRDefault="00E43BD9">
      <w:pPr>
        <w:pStyle w:val="NormalWeb"/>
        <w:divId w:val="1737126746"/>
        <w:rPr>
          <w:lang w:val="en-US"/>
        </w:rPr>
      </w:pPr>
      <w:r>
        <w:rPr>
          <w:lang w:val="en-US"/>
        </w:rPr>
        <w:t>23rd May 2011 to 27th May, including 27th May:</w:t>
      </w:r>
    </w:p>
    <w:p w14:paraId="0962A262" w14:textId="77777777" w:rsidR="00C51368" w:rsidRDefault="00C51368">
      <w:pPr>
        <w:pStyle w:val="HTMLPreformatted"/>
        <w:divId w:val="1737126746"/>
        <w:rPr>
          <w:lang w:val="en-US"/>
        </w:rPr>
      </w:pPr>
    </w:p>
    <w:p w14:paraId="27FC4B3E" w14:textId="77777777" w:rsidR="00C51368" w:rsidRDefault="00E43BD9">
      <w:pPr>
        <w:pStyle w:val="HTMLPreformatted"/>
        <w:divId w:val="1737126746"/>
        <w:rPr>
          <w:lang w:val="en-US"/>
        </w:rPr>
      </w:pPr>
      <w:r>
        <w:rPr>
          <w:lang w:val="en-US"/>
        </w:rPr>
        <w:t xml:space="preserve">  &lt;coverage&gt;</w:t>
      </w:r>
    </w:p>
    <w:p w14:paraId="14DF417F" w14:textId="77777777" w:rsidR="00C51368" w:rsidRDefault="00E43BD9">
      <w:pPr>
        <w:pStyle w:val="HTMLPreformatted"/>
        <w:divId w:val="1737126746"/>
        <w:rPr>
          <w:lang w:val="en-US"/>
        </w:rPr>
      </w:pPr>
      <w:r>
        <w:rPr>
          <w:lang w:val="en-US"/>
        </w:rPr>
        <w:t xml:space="preserve">   &lt;start value="2011-05-23" /&gt;</w:t>
      </w:r>
    </w:p>
    <w:p w14:paraId="53E072E9" w14:textId="77777777" w:rsidR="00C51368" w:rsidRDefault="00E43BD9">
      <w:pPr>
        <w:pStyle w:val="HTMLPreformatted"/>
        <w:divId w:val="1737126746"/>
        <w:rPr>
          <w:lang w:val="en-US"/>
        </w:rPr>
      </w:pPr>
      <w:r>
        <w:rPr>
          <w:lang w:val="en-US"/>
        </w:rPr>
        <w:t xml:space="preserve">   &lt;end value="2011-05-27" /&gt;</w:t>
      </w:r>
    </w:p>
    <w:p w14:paraId="64A54350" w14:textId="77777777" w:rsidR="00C51368" w:rsidRDefault="00E43BD9">
      <w:pPr>
        <w:pStyle w:val="HTMLPreformatted"/>
        <w:divId w:val="1737126746"/>
        <w:rPr>
          <w:lang w:val="en-US"/>
        </w:rPr>
      </w:pPr>
      <w:r>
        <w:rPr>
          <w:lang w:val="en-US"/>
        </w:rPr>
        <w:t xml:space="preserve">  &lt;/coverage&gt;</w:t>
      </w:r>
    </w:p>
    <w:p w14:paraId="331438C4"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14:paraId="29D295D7"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14:paraId="0ECB1C65" w14:textId="77777777" w:rsidR="00C51368" w:rsidRDefault="00E43BD9">
      <w:pPr>
        <w:pStyle w:val="NormalWeb"/>
        <w:divId w:val="1658918717"/>
        <w:rPr>
          <w:lang w:val="en-US"/>
        </w:rPr>
      </w:pPr>
      <w:r>
        <w:rPr>
          <w:b/>
          <w:bCs/>
          <w:lang w:val="en-US"/>
        </w:rPr>
        <w:t>Example</w:t>
      </w:r>
    </w:p>
    <w:p w14:paraId="210D0684" w14:textId="77777777" w:rsidR="00C51368" w:rsidRDefault="00E43BD9">
      <w:pPr>
        <w:pStyle w:val="NormalWeb"/>
        <w:divId w:val="1658918717"/>
        <w:rPr>
          <w:lang w:val="en-US"/>
        </w:rPr>
      </w:pPr>
      <w:r>
        <w:rPr>
          <w:lang w:val="en-US"/>
        </w:rPr>
        <w:t>The output from an EKG device:</w:t>
      </w:r>
    </w:p>
    <w:p w14:paraId="0BBFB5CC" w14:textId="77777777" w:rsidR="00C51368" w:rsidRDefault="00C51368">
      <w:pPr>
        <w:pStyle w:val="HTMLPreformatted"/>
        <w:divId w:val="1658918717"/>
        <w:rPr>
          <w:lang w:val="en-US"/>
        </w:rPr>
      </w:pPr>
    </w:p>
    <w:p w14:paraId="54ADFD4B" w14:textId="77777777" w:rsidR="00C51368" w:rsidRDefault="00E43BD9">
      <w:pPr>
        <w:pStyle w:val="HTMLPreformatted"/>
        <w:divId w:val="1658918717"/>
        <w:rPr>
          <w:lang w:val="en-US"/>
        </w:rPr>
      </w:pPr>
      <w:r>
        <w:rPr>
          <w:lang w:val="en-US"/>
        </w:rPr>
        <w:t xml:space="preserve"> &lt;sampledData&gt;</w:t>
      </w:r>
    </w:p>
    <w:p w14:paraId="31DB0A34" w14:textId="77777777" w:rsidR="00C51368" w:rsidRDefault="00E43BD9">
      <w:pPr>
        <w:pStyle w:val="HTMLPreformatted"/>
        <w:divId w:val="1658918717"/>
        <w:rPr>
          <w:lang w:val="en-US"/>
        </w:rPr>
      </w:pPr>
      <w:r>
        <w:rPr>
          <w:lang w:val="en-US"/>
        </w:rPr>
        <w:t xml:space="preserve">  &lt;origin&gt;</w:t>
      </w:r>
    </w:p>
    <w:p w14:paraId="3B232C35" w14:textId="77777777" w:rsidR="00C51368" w:rsidRDefault="00E43BD9">
      <w:pPr>
        <w:pStyle w:val="HTMLPreformatted"/>
        <w:divId w:val="1658918717"/>
        <w:rPr>
          <w:lang w:val="en-US"/>
        </w:rPr>
      </w:pPr>
      <w:r>
        <w:rPr>
          <w:lang w:val="en-US"/>
        </w:rPr>
        <w:t xml:space="preserve">   &lt;value value="0"/&gt;</w:t>
      </w:r>
    </w:p>
    <w:p w14:paraId="4F63B363" w14:textId="77777777" w:rsidR="00C51368" w:rsidRDefault="00E43BD9">
      <w:pPr>
        <w:pStyle w:val="HTMLPreformatted"/>
        <w:divId w:val="1658918717"/>
        <w:rPr>
          <w:lang w:val="en-US"/>
        </w:rPr>
      </w:pPr>
      <w:r>
        <w:rPr>
          <w:lang w:val="en-US"/>
        </w:rPr>
        <w:t xml:space="preserve">   &lt;unit value="μV"/&gt;</w:t>
      </w:r>
    </w:p>
    <w:p w14:paraId="3EE5B767" w14:textId="77777777" w:rsidR="00C51368" w:rsidRDefault="00E43BD9">
      <w:pPr>
        <w:pStyle w:val="HTMLPreformatted"/>
        <w:divId w:val="1658918717"/>
        <w:rPr>
          <w:lang w:val="en-US"/>
        </w:rPr>
      </w:pPr>
      <w:r>
        <w:rPr>
          <w:lang w:val="en-US"/>
        </w:rPr>
        <w:t xml:space="preserve">   &lt;system value="http://unitsofmeasure.org"/&gt;</w:t>
      </w:r>
    </w:p>
    <w:p w14:paraId="0DB9CD7A" w14:textId="77777777" w:rsidR="00C51368" w:rsidRDefault="00E43BD9">
      <w:pPr>
        <w:pStyle w:val="HTMLPreformatted"/>
        <w:divId w:val="1658918717"/>
        <w:rPr>
          <w:lang w:val="en-US"/>
        </w:rPr>
      </w:pPr>
      <w:r>
        <w:rPr>
          <w:lang w:val="en-US"/>
        </w:rPr>
        <w:t xml:space="preserve">   &lt;code value="uV"/&gt;</w:t>
      </w:r>
    </w:p>
    <w:p w14:paraId="2C0C79BE" w14:textId="77777777" w:rsidR="00C51368" w:rsidRDefault="00E43BD9">
      <w:pPr>
        <w:pStyle w:val="HTMLPreformatted"/>
        <w:divId w:val="1658918717"/>
        <w:rPr>
          <w:lang w:val="en-US"/>
        </w:rPr>
      </w:pPr>
      <w:r>
        <w:rPr>
          <w:lang w:val="en-US"/>
        </w:rPr>
        <w:t xml:space="preserve">  &lt;/origin&gt;</w:t>
      </w:r>
    </w:p>
    <w:p w14:paraId="75A73F3E" w14:textId="77777777" w:rsidR="00C51368" w:rsidRDefault="00E43BD9">
      <w:pPr>
        <w:pStyle w:val="HTMLPreformatted"/>
        <w:divId w:val="1658918717"/>
        <w:rPr>
          <w:lang w:val="en-US"/>
        </w:rPr>
      </w:pPr>
      <w:r>
        <w:rPr>
          <w:lang w:val="en-US"/>
        </w:rPr>
        <w:t xml:space="preserve">  &lt;period value="2"/&gt;</w:t>
      </w:r>
    </w:p>
    <w:p w14:paraId="2C3229D5" w14:textId="77777777" w:rsidR="00C51368" w:rsidRDefault="00E43BD9">
      <w:pPr>
        <w:pStyle w:val="HTMLPreformatted"/>
        <w:divId w:val="1658918717"/>
        <w:rPr>
          <w:lang w:val="en-US"/>
        </w:rPr>
      </w:pPr>
      <w:r>
        <w:rPr>
          <w:lang w:val="en-US"/>
        </w:rPr>
        <w:t xml:space="preserve">  &lt;factor value="2.5"/&gt;</w:t>
      </w:r>
    </w:p>
    <w:p w14:paraId="1B7B910B" w14:textId="77777777" w:rsidR="00C51368" w:rsidRDefault="00E43BD9">
      <w:pPr>
        <w:pStyle w:val="HTMLPreformatted"/>
        <w:divId w:val="1658918717"/>
        <w:rPr>
          <w:lang w:val="en-US"/>
        </w:rPr>
      </w:pPr>
      <w:r>
        <w:rPr>
          <w:lang w:val="en-US"/>
        </w:rPr>
        <w:t xml:space="preserve">  &lt;dimensions value="1"/&gt;</w:t>
      </w:r>
    </w:p>
    <w:p w14:paraId="6E782377" w14:textId="77777777" w:rsidR="00C51368" w:rsidRDefault="00E43BD9">
      <w:pPr>
        <w:pStyle w:val="HTMLPreformatted"/>
        <w:divId w:val="1658918717"/>
        <w:rPr>
          <w:lang w:val="en-US"/>
        </w:rPr>
      </w:pPr>
      <w:r>
        <w:rPr>
          <w:lang w:val="en-US"/>
        </w:rPr>
        <w:t xml:space="preserve">  &lt;data value="-4 -13 -18 -18 -18 -17 -16 -16 -16 -16 -16 -17 -18 -18 -18 ...."/&gt;</w:t>
      </w:r>
    </w:p>
    <w:p w14:paraId="11F58F95" w14:textId="77777777" w:rsidR="00C51368" w:rsidRDefault="00E43BD9">
      <w:pPr>
        <w:pStyle w:val="HTMLPreformatted"/>
        <w:divId w:val="1658918717"/>
        <w:rPr>
          <w:lang w:val="en-US"/>
        </w:rPr>
      </w:pPr>
      <w:r>
        <w:rPr>
          <w:lang w:val="en-US"/>
        </w:rPr>
        <w:t xml:space="preserve"> &lt;/sampledData&gt;</w:t>
      </w:r>
    </w:p>
    <w:p w14:paraId="14920AA4"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14:paraId="41AF024E"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14:paraId="71F8442C" w14:textId="77777777" w:rsidR="00C51368" w:rsidRDefault="00E43BD9">
      <w:pPr>
        <w:pStyle w:val="NormalWeb"/>
        <w:divId w:val="423650469"/>
        <w:rPr>
          <w:lang w:val="en-US"/>
        </w:rPr>
      </w:pPr>
      <w:r>
        <w:rPr>
          <w:lang w:val="en-US"/>
        </w:rPr>
        <w:t>A Simple example</w:t>
      </w:r>
    </w:p>
    <w:p w14:paraId="5C5C4405" w14:textId="77777777" w:rsidR="00C51368" w:rsidRDefault="00C51368">
      <w:pPr>
        <w:pStyle w:val="HTMLPreformatted"/>
        <w:divId w:val="423650469"/>
        <w:rPr>
          <w:lang w:val="en-US"/>
        </w:rPr>
      </w:pPr>
    </w:p>
    <w:p w14:paraId="5AAA4D5B" w14:textId="77777777" w:rsidR="00C51368" w:rsidRDefault="00E43BD9">
      <w:pPr>
        <w:pStyle w:val="HTMLPreformatted"/>
        <w:divId w:val="423650469"/>
        <w:rPr>
          <w:lang w:val="en-US"/>
        </w:rPr>
      </w:pPr>
      <w:r>
        <w:rPr>
          <w:lang w:val="en-US"/>
        </w:rPr>
        <w:t>&lt;name&gt;</w:t>
      </w:r>
    </w:p>
    <w:p w14:paraId="52667838" w14:textId="77777777" w:rsidR="00C51368" w:rsidRDefault="00E43BD9">
      <w:pPr>
        <w:pStyle w:val="HTMLPreformatted"/>
        <w:divId w:val="423650469"/>
        <w:rPr>
          <w:lang w:val="en-US"/>
        </w:rPr>
      </w:pPr>
      <w:r>
        <w:rPr>
          <w:lang w:val="en-US"/>
        </w:rPr>
        <w:t xml:space="preserve">  &lt;family value="Everyman" /&gt;</w:t>
      </w:r>
    </w:p>
    <w:p w14:paraId="401EE638" w14:textId="77777777" w:rsidR="00C51368" w:rsidRDefault="00E43BD9">
      <w:pPr>
        <w:pStyle w:val="HTMLPreformatted"/>
        <w:divId w:val="423650469"/>
        <w:rPr>
          <w:lang w:val="en-US"/>
        </w:rPr>
      </w:pPr>
      <w:r>
        <w:rPr>
          <w:lang w:val="en-US"/>
        </w:rPr>
        <w:t xml:space="preserve">  &lt;given value="Adam" /&gt;</w:t>
      </w:r>
    </w:p>
    <w:p w14:paraId="7C72BF11" w14:textId="77777777" w:rsidR="00C51368" w:rsidRDefault="00E43BD9">
      <w:pPr>
        <w:pStyle w:val="HTMLPreformatted"/>
        <w:divId w:val="423650469"/>
        <w:rPr>
          <w:lang w:val="en-US"/>
        </w:rPr>
      </w:pPr>
      <w:r>
        <w:rPr>
          <w:lang w:val="en-US"/>
        </w:rPr>
        <w:t xml:space="preserve">  &lt;given value="A." /&gt;</w:t>
      </w:r>
    </w:p>
    <w:p w14:paraId="5918EF60" w14:textId="77777777" w:rsidR="00C51368" w:rsidRDefault="00E43BD9">
      <w:pPr>
        <w:pStyle w:val="HTMLPreformatted"/>
        <w:divId w:val="423650469"/>
        <w:rPr>
          <w:lang w:val="en-US"/>
        </w:rPr>
      </w:pPr>
      <w:r>
        <w:rPr>
          <w:lang w:val="en-US"/>
        </w:rPr>
        <w:t>&lt;/name&gt;</w:t>
      </w:r>
    </w:p>
    <w:p w14:paraId="2CA42DFD" w14:textId="77777777" w:rsidR="00C51368" w:rsidRDefault="00E43BD9">
      <w:pPr>
        <w:pStyle w:val="NormalWeb"/>
        <w:divId w:val="423650469"/>
        <w:rPr>
          <w:lang w:val="en-US"/>
        </w:rPr>
      </w:pPr>
      <w:r>
        <w:rPr>
          <w:lang w:val="en-US"/>
        </w:rPr>
        <w:t>Composite names</w:t>
      </w:r>
    </w:p>
    <w:p w14:paraId="3184FCE8" w14:textId="77777777" w:rsidR="00C51368" w:rsidRDefault="00C51368">
      <w:pPr>
        <w:pStyle w:val="HTMLPreformatted"/>
        <w:divId w:val="423650469"/>
        <w:rPr>
          <w:lang w:val="en-US"/>
        </w:rPr>
      </w:pPr>
    </w:p>
    <w:p w14:paraId="55E71A62" w14:textId="77777777" w:rsidR="00C51368" w:rsidRDefault="00E43BD9">
      <w:pPr>
        <w:pStyle w:val="HTMLPreformatted"/>
        <w:divId w:val="423650469"/>
        <w:rPr>
          <w:lang w:val="en-US"/>
        </w:rPr>
      </w:pPr>
      <w:r>
        <w:rPr>
          <w:lang w:val="en-US"/>
        </w:rPr>
        <w:t>&lt;name&gt;</w:t>
      </w:r>
    </w:p>
    <w:p w14:paraId="1DEC1418" w14:textId="77777777" w:rsidR="00C51368" w:rsidRDefault="00E43BD9">
      <w:pPr>
        <w:pStyle w:val="HTMLPreformatted"/>
        <w:divId w:val="423650469"/>
        <w:rPr>
          <w:lang w:val="en-US"/>
        </w:rPr>
      </w:pPr>
      <w:r>
        <w:rPr>
          <w:lang w:val="en-US"/>
        </w:rPr>
        <w:t xml:space="preserve">  &lt;family value="Contrata" /&gt;</w:t>
      </w:r>
    </w:p>
    <w:p w14:paraId="04CBA52E" w14:textId="77777777" w:rsidR="00C51368" w:rsidRDefault="00E43BD9">
      <w:pPr>
        <w:pStyle w:val="HTMLPreformatted"/>
        <w:divId w:val="423650469"/>
        <w:rPr>
          <w:lang w:val="en-US"/>
        </w:rPr>
      </w:pPr>
      <w:r>
        <w:rPr>
          <w:lang w:val="en-US"/>
        </w:rPr>
        <w:lastRenderedPageBreak/>
        <w:t xml:space="preserve">  &lt;given value="Mary Jane" /&gt;</w:t>
      </w:r>
    </w:p>
    <w:p w14:paraId="138C7BA1" w14:textId="77777777" w:rsidR="00C51368" w:rsidRDefault="00E43BD9">
      <w:pPr>
        <w:pStyle w:val="HTMLPreformatted"/>
        <w:divId w:val="423650469"/>
        <w:rPr>
          <w:lang w:val="en-US"/>
        </w:rPr>
      </w:pPr>
      <w:r>
        <w:rPr>
          <w:lang w:val="en-US"/>
        </w:rPr>
        <w:t>&lt;/name&gt;</w:t>
      </w:r>
    </w:p>
    <w:p w14:paraId="0F6F7F85" w14:textId="77777777"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14:paraId="437BD55A" w14:textId="77777777"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14:paraId="00B4B4D7" w14:textId="77777777" w:rsidR="00C51368" w:rsidRDefault="00C51368">
      <w:pPr>
        <w:pStyle w:val="HTMLPreformatted"/>
        <w:divId w:val="423650469"/>
        <w:rPr>
          <w:lang w:val="en-US"/>
        </w:rPr>
      </w:pPr>
    </w:p>
    <w:p w14:paraId="2F8A5919" w14:textId="77777777" w:rsidR="00C51368" w:rsidRDefault="00E43BD9">
      <w:pPr>
        <w:pStyle w:val="HTMLPreformatted"/>
        <w:divId w:val="423650469"/>
        <w:rPr>
          <w:lang w:val="en-US"/>
        </w:rPr>
      </w:pPr>
      <w:r>
        <w:rPr>
          <w:lang w:val="en-US"/>
        </w:rPr>
        <w:t>&lt;name&gt;</w:t>
      </w:r>
    </w:p>
    <w:p w14:paraId="6988E860" w14:textId="77777777" w:rsidR="00C51368" w:rsidRDefault="00E43BD9">
      <w:pPr>
        <w:pStyle w:val="HTMLPreformatted"/>
        <w:divId w:val="423650469"/>
        <w:rPr>
          <w:lang w:val="en-US"/>
        </w:rPr>
      </w:pPr>
      <w:r>
        <w:rPr>
          <w:lang w:val="en-US"/>
        </w:rPr>
        <w:t xml:space="preserve">  &lt;use value="official" /&gt;</w:t>
      </w:r>
    </w:p>
    <w:p w14:paraId="44479D7A" w14:textId="77777777" w:rsidR="00C51368" w:rsidRDefault="00E43BD9">
      <w:pPr>
        <w:pStyle w:val="HTMLPreformatted"/>
        <w:divId w:val="423650469"/>
        <w:rPr>
          <w:lang w:val="en-US"/>
        </w:rPr>
      </w:pPr>
      <w:r>
        <w:rPr>
          <w:lang w:val="en-US"/>
        </w:rPr>
        <w:t xml:space="preserve">  &lt;family value="Chalmers" /&gt;</w:t>
      </w:r>
    </w:p>
    <w:p w14:paraId="0A713760" w14:textId="77777777" w:rsidR="00C51368" w:rsidRDefault="00E43BD9">
      <w:pPr>
        <w:pStyle w:val="HTMLPreformatted"/>
        <w:divId w:val="423650469"/>
        <w:rPr>
          <w:lang w:val="en-US"/>
        </w:rPr>
      </w:pPr>
      <w:r>
        <w:rPr>
          <w:lang w:val="en-US"/>
        </w:rPr>
        <w:t xml:space="preserve">  &lt;given value="Peter" /&gt;</w:t>
      </w:r>
    </w:p>
    <w:p w14:paraId="3466207D" w14:textId="77777777" w:rsidR="00C51368" w:rsidRDefault="00E43BD9">
      <w:pPr>
        <w:pStyle w:val="HTMLPreformatted"/>
        <w:divId w:val="423650469"/>
        <w:rPr>
          <w:lang w:val="en-US"/>
        </w:rPr>
      </w:pPr>
      <w:r>
        <w:rPr>
          <w:lang w:val="en-US"/>
        </w:rPr>
        <w:t xml:space="preserve">  &lt;given value="James" /&gt;</w:t>
      </w:r>
    </w:p>
    <w:p w14:paraId="4CF9213E" w14:textId="77777777" w:rsidR="00C51368" w:rsidRDefault="00E43BD9">
      <w:pPr>
        <w:pStyle w:val="HTMLPreformatted"/>
        <w:divId w:val="423650469"/>
        <w:rPr>
          <w:lang w:val="en-US"/>
        </w:rPr>
      </w:pPr>
      <w:r>
        <w:rPr>
          <w:lang w:val="en-US"/>
        </w:rPr>
        <w:t>&lt;/name&gt;</w:t>
      </w:r>
    </w:p>
    <w:p w14:paraId="0C7D2C75" w14:textId="77777777" w:rsidR="00C51368" w:rsidRDefault="00E43BD9">
      <w:pPr>
        <w:pStyle w:val="HTMLPreformatted"/>
        <w:divId w:val="423650469"/>
        <w:rPr>
          <w:lang w:val="en-US"/>
        </w:rPr>
      </w:pPr>
      <w:r>
        <w:rPr>
          <w:lang w:val="en-US"/>
        </w:rPr>
        <w:t>&lt;name&gt;</w:t>
      </w:r>
    </w:p>
    <w:p w14:paraId="391F2B51" w14:textId="77777777" w:rsidR="00C51368" w:rsidRDefault="00E43BD9">
      <w:pPr>
        <w:pStyle w:val="HTMLPreformatted"/>
        <w:divId w:val="423650469"/>
        <w:rPr>
          <w:lang w:val="en-US"/>
        </w:rPr>
      </w:pPr>
      <w:r>
        <w:rPr>
          <w:lang w:val="en-US"/>
        </w:rPr>
        <w:t xml:space="preserve">  &lt;use value="usual" /&gt;</w:t>
      </w:r>
    </w:p>
    <w:p w14:paraId="7BCD9FB5" w14:textId="77777777" w:rsidR="00C51368" w:rsidRDefault="00E43BD9">
      <w:pPr>
        <w:pStyle w:val="HTMLPreformatted"/>
        <w:divId w:val="423650469"/>
        <w:rPr>
          <w:lang w:val="en-US"/>
        </w:rPr>
      </w:pPr>
      <w:r>
        <w:rPr>
          <w:lang w:val="en-US"/>
        </w:rPr>
        <w:t xml:space="preserve">  &lt;given value="Jim" /&gt;</w:t>
      </w:r>
    </w:p>
    <w:p w14:paraId="1A74E86E" w14:textId="77777777" w:rsidR="00C51368" w:rsidRDefault="00E43BD9">
      <w:pPr>
        <w:pStyle w:val="HTMLPreformatted"/>
        <w:divId w:val="423650469"/>
        <w:rPr>
          <w:lang w:val="en-US"/>
        </w:rPr>
      </w:pPr>
      <w:r>
        <w:rPr>
          <w:lang w:val="en-US"/>
        </w:rPr>
        <w:t>&lt;/name&gt;</w:t>
      </w:r>
    </w:p>
    <w:p w14:paraId="1205793D" w14:textId="77777777"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14:paraId="7708D241" w14:textId="77777777" w:rsidR="00C51368" w:rsidRDefault="00C51368">
      <w:pPr>
        <w:pStyle w:val="HTMLPreformatted"/>
        <w:divId w:val="423650469"/>
        <w:rPr>
          <w:lang w:val="en-US"/>
        </w:rPr>
      </w:pPr>
    </w:p>
    <w:p w14:paraId="2876F130" w14:textId="77777777" w:rsidR="00C51368" w:rsidRDefault="00E43BD9">
      <w:pPr>
        <w:pStyle w:val="HTMLPreformatted"/>
        <w:divId w:val="423650469"/>
        <w:rPr>
          <w:lang w:val="en-US"/>
        </w:rPr>
      </w:pPr>
      <w:r>
        <w:rPr>
          <w:lang w:val="en-US"/>
        </w:rPr>
        <w:t>&lt;name&gt;</w:t>
      </w:r>
    </w:p>
    <w:p w14:paraId="760F95BA" w14:textId="77777777" w:rsidR="00C51368" w:rsidRDefault="00E43BD9">
      <w:pPr>
        <w:pStyle w:val="HTMLPreformatted"/>
        <w:divId w:val="423650469"/>
        <w:rPr>
          <w:lang w:val="en-US"/>
        </w:rPr>
      </w:pPr>
      <w:r>
        <w:rPr>
          <w:lang w:val="en-US"/>
        </w:rPr>
        <w:t xml:space="preserve">  &lt;use value="official" /&gt;</w:t>
      </w:r>
    </w:p>
    <w:p w14:paraId="4EEFF1DC" w14:textId="77777777" w:rsidR="00C51368" w:rsidRDefault="00E43BD9">
      <w:pPr>
        <w:pStyle w:val="HTMLPreformatted"/>
        <w:divId w:val="423650469"/>
        <w:rPr>
          <w:lang w:val="en-US"/>
        </w:rPr>
      </w:pPr>
      <w:r>
        <w:rPr>
          <w:lang w:val="en-US"/>
        </w:rPr>
        <w:t xml:space="preserve">  &lt;family value="Sczypinski" /&gt;</w:t>
      </w:r>
    </w:p>
    <w:p w14:paraId="661E7756" w14:textId="77777777" w:rsidR="00C51368" w:rsidRDefault="00E43BD9">
      <w:pPr>
        <w:pStyle w:val="HTMLPreformatted"/>
        <w:divId w:val="423650469"/>
        <w:rPr>
          <w:lang w:val="en-US"/>
        </w:rPr>
      </w:pPr>
      <w:r>
        <w:rPr>
          <w:lang w:val="en-US"/>
        </w:rPr>
        <w:t xml:space="preserve">  &lt;given value="Piotr" /&gt;</w:t>
      </w:r>
    </w:p>
    <w:p w14:paraId="39D50618" w14:textId="77777777" w:rsidR="00C51368" w:rsidRDefault="00E43BD9">
      <w:pPr>
        <w:pStyle w:val="HTMLPreformatted"/>
        <w:divId w:val="423650469"/>
        <w:rPr>
          <w:lang w:val="en-US"/>
        </w:rPr>
      </w:pPr>
      <w:r>
        <w:rPr>
          <w:lang w:val="en-US"/>
        </w:rPr>
        <w:t xml:space="preserve">  &lt;given value="Andre" /&gt;</w:t>
      </w:r>
    </w:p>
    <w:p w14:paraId="3C57971E" w14:textId="77777777" w:rsidR="00C51368" w:rsidRDefault="00E43BD9">
      <w:pPr>
        <w:pStyle w:val="HTMLPreformatted"/>
        <w:divId w:val="423650469"/>
        <w:rPr>
          <w:lang w:val="en-US"/>
        </w:rPr>
      </w:pPr>
      <w:r>
        <w:rPr>
          <w:lang w:val="en-US"/>
        </w:rPr>
        <w:t>&lt;/name&gt;</w:t>
      </w:r>
    </w:p>
    <w:p w14:paraId="074D2FEB" w14:textId="77777777" w:rsidR="00C51368" w:rsidRDefault="00E43BD9">
      <w:pPr>
        <w:pStyle w:val="HTMLPreformatted"/>
        <w:divId w:val="423650469"/>
        <w:rPr>
          <w:lang w:val="en-US"/>
        </w:rPr>
      </w:pPr>
      <w:r>
        <w:rPr>
          <w:lang w:val="en-US"/>
        </w:rPr>
        <w:t>&lt;name&gt;</w:t>
      </w:r>
    </w:p>
    <w:p w14:paraId="373411EE" w14:textId="77777777" w:rsidR="00C51368" w:rsidRDefault="00E43BD9">
      <w:pPr>
        <w:pStyle w:val="HTMLPreformatted"/>
        <w:divId w:val="423650469"/>
        <w:rPr>
          <w:lang w:val="en-US"/>
        </w:rPr>
      </w:pPr>
      <w:r>
        <w:rPr>
          <w:lang w:val="en-US"/>
        </w:rPr>
        <w:t xml:space="preserve">  &lt;use value="usual" /&gt;</w:t>
      </w:r>
    </w:p>
    <w:p w14:paraId="63A09CD8" w14:textId="77777777" w:rsidR="00C51368" w:rsidRDefault="00E43BD9">
      <w:pPr>
        <w:pStyle w:val="HTMLPreformatted"/>
        <w:divId w:val="423650469"/>
        <w:rPr>
          <w:lang w:val="en-US"/>
        </w:rPr>
      </w:pPr>
      <w:r>
        <w:rPr>
          <w:lang w:val="en-US"/>
        </w:rPr>
        <w:t xml:space="preserve">  &lt;family value="Skipper" /&gt;</w:t>
      </w:r>
    </w:p>
    <w:p w14:paraId="23ADEBF4" w14:textId="77777777" w:rsidR="00C51368" w:rsidRDefault="00E43BD9">
      <w:pPr>
        <w:pStyle w:val="HTMLPreformatted"/>
        <w:divId w:val="423650469"/>
        <w:rPr>
          <w:lang w:val="en-US"/>
        </w:rPr>
      </w:pPr>
      <w:r>
        <w:rPr>
          <w:lang w:val="en-US"/>
        </w:rPr>
        <w:t xml:space="preserve">  &lt;given value="Jim" /&gt;</w:t>
      </w:r>
    </w:p>
    <w:p w14:paraId="6241AF2E" w14:textId="77777777" w:rsidR="00C51368" w:rsidRDefault="00E43BD9">
      <w:pPr>
        <w:pStyle w:val="HTMLPreformatted"/>
        <w:divId w:val="423650469"/>
        <w:rPr>
          <w:lang w:val="en-US"/>
        </w:rPr>
      </w:pPr>
      <w:r>
        <w:rPr>
          <w:lang w:val="en-US"/>
        </w:rPr>
        <w:t>&lt;/name&gt;</w:t>
      </w:r>
    </w:p>
    <w:p w14:paraId="0CEA52C1" w14:textId="77777777" w:rsidR="00C51368" w:rsidRDefault="00E43BD9">
      <w:pPr>
        <w:pStyle w:val="NormalWeb"/>
        <w:divId w:val="695740497"/>
        <w:rPr>
          <w:lang w:val="en-US"/>
        </w:rPr>
      </w:pPr>
      <w:r>
        <w:rPr>
          <w:lang w:val="en-US"/>
        </w:rPr>
        <w:t xml:space="preserve">Karen van Hentenryck is of Dutch origin, and the "van" is a voorvoegsel. </w:t>
      </w:r>
    </w:p>
    <w:p w14:paraId="14755DD4" w14:textId="77777777" w:rsidR="00C51368" w:rsidRDefault="00C51368">
      <w:pPr>
        <w:pStyle w:val="HTMLPreformatted"/>
        <w:divId w:val="695740497"/>
        <w:rPr>
          <w:lang w:val="en-US"/>
        </w:rPr>
      </w:pPr>
    </w:p>
    <w:p w14:paraId="759D4BD4" w14:textId="77777777" w:rsidR="00C51368" w:rsidRDefault="00E43BD9">
      <w:pPr>
        <w:pStyle w:val="HTMLPreformatted"/>
        <w:divId w:val="695740497"/>
        <w:rPr>
          <w:lang w:val="en-US"/>
        </w:rPr>
      </w:pPr>
      <w:r>
        <w:rPr>
          <w:lang w:val="en-US"/>
        </w:rPr>
        <w:t>&lt;name&gt;</w:t>
      </w:r>
    </w:p>
    <w:p w14:paraId="2E72FE9A" w14:textId="77777777" w:rsidR="00C51368" w:rsidRDefault="00E43BD9">
      <w:pPr>
        <w:pStyle w:val="HTMLPreformatted"/>
        <w:divId w:val="695740497"/>
        <w:rPr>
          <w:lang w:val="en-US"/>
        </w:rPr>
      </w:pPr>
      <w:r>
        <w:rPr>
          <w:lang w:val="en-US"/>
        </w:rPr>
        <w:t xml:space="preserve">  &lt;use value="official" /&gt;</w:t>
      </w:r>
    </w:p>
    <w:p w14:paraId="0C9E13B8" w14:textId="77777777" w:rsidR="00C51368" w:rsidRDefault="00E43BD9">
      <w:pPr>
        <w:pStyle w:val="HTMLPreformatted"/>
        <w:divId w:val="695740497"/>
        <w:rPr>
          <w:lang w:val="en-US"/>
        </w:rPr>
      </w:pPr>
      <w:r>
        <w:rPr>
          <w:lang w:val="en-US"/>
        </w:rPr>
        <w:t xml:space="preserve">  &lt;family value="van"&gt;</w:t>
      </w:r>
    </w:p>
    <w:p w14:paraId="27672F0B" w14:textId="77777777" w:rsidR="00C51368" w:rsidRDefault="00E43BD9">
      <w:pPr>
        <w:pStyle w:val="HTMLPreformatted"/>
        <w:divId w:val="695740497"/>
        <w:rPr>
          <w:lang w:val="en-US"/>
        </w:rPr>
      </w:pPr>
      <w:r>
        <w:rPr>
          <w:lang w:val="en-US"/>
        </w:rPr>
        <w:t xml:space="preserve">    &lt;extension url="http://hl7.org/fhir/StructureDefinition/iso21090-EN-qualifier" &gt;</w:t>
      </w:r>
    </w:p>
    <w:p w14:paraId="3C84917D" w14:textId="77777777" w:rsidR="00C51368" w:rsidRDefault="00E43BD9">
      <w:pPr>
        <w:pStyle w:val="HTMLPreformatted"/>
        <w:divId w:val="695740497"/>
        <w:rPr>
          <w:lang w:val="en-US"/>
        </w:rPr>
      </w:pPr>
      <w:r>
        <w:rPr>
          <w:lang w:val="en-US"/>
        </w:rPr>
        <w:tab/>
        <w:t xml:space="preserve">   &lt;valueCode value="VV" /&gt;</w:t>
      </w:r>
    </w:p>
    <w:p w14:paraId="44CE2FBE" w14:textId="77777777" w:rsidR="00C51368" w:rsidRDefault="00E43BD9">
      <w:pPr>
        <w:pStyle w:val="HTMLPreformatted"/>
        <w:divId w:val="695740497"/>
        <w:rPr>
          <w:lang w:val="en-US"/>
        </w:rPr>
      </w:pPr>
      <w:r>
        <w:rPr>
          <w:lang w:val="en-US"/>
        </w:rPr>
        <w:t xml:space="preserve">    &lt;/extension&gt;</w:t>
      </w:r>
    </w:p>
    <w:p w14:paraId="350A62DE" w14:textId="77777777" w:rsidR="00C51368" w:rsidRDefault="00E43BD9">
      <w:pPr>
        <w:pStyle w:val="HTMLPreformatted"/>
        <w:divId w:val="695740497"/>
        <w:rPr>
          <w:lang w:val="en-US"/>
        </w:rPr>
      </w:pPr>
      <w:r>
        <w:rPr>
          <w:lang w:val="en-US"/>
        </w:rPr>
        <w:t xml:space="preserve">  &lt;/family&gt;</w:t>
      </w:r>
    </w:p>
    <w:p w14:paraId="6A7FA621" w14:textId="77777777" w:rsidR="00C51368" w:rsidRDefault="00E43BD9">
      <w:pPr>
        <w:pStyle w:val="HTMLPreformatted"/>
        <w:divId w:val="695740497"/>
        <w:rPr>
          <w:lang w:val="en-US"/>
        </w:rPr>
      </w:pPr>
      <w:r>
        <w:rPr>
          <w:lang w:val="en-US"/>
        </w:rPr>
        <w:t xml:space="preserve">  &lt;family value="Hentenryck" /&gt;</w:t>
      </w:r>
    </w:p>
    <w:p w14:paraId="3E1524C4" w14:textId="77777777" w:rsidR="00C51368" w:rsidRDefault="00E43BD9">
      <w:pPr>
        <w:pStyle w:val="HTMLPreformatted"/>
        <w:divId w:val="695740497"/>
        <w:rPr>
          <w:lang w:val="en-US"/>
        </w:rPr>
      </w:pPr>
      <w:r>
        <w:rPr>
          <w:lang w:val="en-US"/>
        </w:rPr>
        <w:t xml:space="preserve">  &lt;given value="Karen" /&gt;</w:t>
      </w:r>
    </w:p>
    <w:p w14:paraId="4C3058CE" w14:textId="77777777" w:rsidR="00C51368" w:rsidRDefault="00E43BD9">
      <w:pPr>
        <w:pStyle w:val="HTMLPreformatted"/>
        <w:divId w:val="695740497"/>
        <w:rPr>
          <w:lang w:val="en-US"/>
        </w:rPr>
      </w:pPr>
      <w:r>
        <w:rPr>
          <w:lang w:val="en-US"/>
        </w:rPr>
        <w:t>&lt;/name&gt;</w:t>
      </w:r>
    </w:p>
    <w:p w14:paraId="75CBBC5C" w14:textId="77777777"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14:paraId="24061A59" w14:textId="77777777"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14:paraId="192D84CD" w14:textId="77777777" w:rsidR="00C51368" w:rsidRDefault="00C51368">
      <w:pPr>
        <w:pStyle w:val="HTMLPreformatted"/>
        <w:divId w:val="1122267501"/>
        <w:rPr>
          <w:lang w:val="en-US"/>
        </w:rPr>
      </w:pPr>
    </w:p>
    <w:p w14:paraId="024C765B" w14:textId="77777777" w:rsidR="00C51368" w:rsidRDefault="00E43BD9">
      <w:pPr>
        <w:pStyle w:val="HTMLPreformatted"/>
        <w:divId w:val="1122267501"/>
        <w:rPr>
          <w:lang w:val="en-US"/>
        </w:rPr>
      </w:pPr>
      <w:r>
        <w:rPr>
          <w:lang w:val="en-US"/>
        </w:rPr>
        <w:t>&lt;name&gt;</w:t>
      </w:r>
    </w:p>
    <w:p w14:paraId="4A653848" w14:textId="77777777" w:rsidR="00C51368" w:rsidRDefault="00E43BD9">
      <w:pPr>
        <w:pStyle w:val="HTMLPreformatted"/>
        <w:divId w:val="1122267501"/>
        <w:rPr>
          <w:lang w:val="en-US"/>
        </w:rPr>
      </w:pPr>
      <w:r>
        <w:rPr>
          <w:lang w:val="en-US"/>
        </w:rPr>
        <w:t xml:space="preserve">  &lt;use value="official" /&gt;</w:t>
      </w:r>
    </w:p>
    <w:p w14:paraId="282CF6FB" w14:textId="77777777" w:rsidR="00C51368" w:rsidRDefault="00E43BD9">
      <w:pPr>
        <w:pStyle w:val="HTMLPreformatted"/>
        <w:divId w:val="1122267501"/>
        <w:rPr>
          <w:lang w:val="en-US"/>
        </w:rPr>
      </w:pPr>
      <w:r>
        <w:rPr>
          <w:lang w:val="en-US"/>
        </w:rPr>
        <w:t xml:space="preserve">  &lt;family value="Hochheim-Weilenfels" /&gt;</w:t>
      </w:r>
    </w:p>
    <w:p w14:paraId="600BB6FA" w14:textId="77777777" w:rsidR="00C51368" w:rsidRDefault="00E43BD9">
      <w:pPr>
        <w:pStyle w:val="HTMLPreformatted"/>
        <w:divId w:val="1122267501"/>
        <w:rPr>
          <w:lang w:val="en-US"/>
        </w:rPr>
      </w:pPr>
      <w:r>
        <w:rPr>
          <w:lang w:val="en-US"/>
        </w:rPr>
        <w:t xml:space="preserve">  &lt;given value="Regina" /&gt;</w:t>
      </w:r>
    </w:p>
    <w:p w14:paraId="3C776CB6" w14:textId="77777777" w:rsidR="00C51368" w:rsidRDefault="00E43BD9">
      <w:pPr>
        <w:pStyle w:val="HTMLPreformatted"/>
        <w:divId w:val="1122267501"/>
        <w:rPr>
          <w:lang w:val="en-US"/>
        </w:rPr>
      </w:pPr>
      <w:r>
        <w:rPr>
          <w:lang w:val="en-US"/>
        </w:rPr>
        <w:t xml:space="preserve">  &lt;given value="Johanna" /&gt;</w:t>
      </w:r>
    </w:p>
    <w:p w14:paraId="4C925E6E" w14:textId="77777777" w:rsidR="00C51368" w:rsidRDefault="00E43BD9">
      <w:pPr>
        <w:pStyle w:val="HTMLPreformatted"/>
        <w:divId w:val="1122267501"/>
        <w:rPr>
          <w:lang w:val="en-US"/>
        </w:rPr>
      </w:pPr>
      <w:r>
        <w:rPr>
          <w:lang w:val="en-US"/>
        </w:rPr>
        <w:t xml:space="preserve">  &lt;given value="Maria" /&gt;</w:t>
      </w:r>
    </w:p>
    <w:p w14:paraId="263D7369" w14:textId="77777777" w:rsidR="00C51368" w:rsidRDefault="00E43BD9">
      <w:pPr>
        <w:pStyle w:val="HTMLPreformatted"/>
        <w:divId w:val="1122267501"/>
        <w:rPr>
          <w:lang w:val="en-US"/>
        </w:rPr>
      </w:pPr>
      <w:r>
        <w:rPr>
          <w:lang w:val="en-US"/>
        </w:rPr>
        <w:t xml:space="preserve">  &lt;prefix value="GrÃ¤fin"&gt;</w:t>
      </w:r>
    </w:p>
    <w:p w14:paraId="1E8147A2" w14:textId="77777777" w:rsidR="00C51368" w:rsidRDefault="00E43BD9">
      <w:pPr>
        <w:pStyle w:val="HTMLPreformatted"/>
        <w:divId w:val="1122267501"/>
        <w:rPr>
          <w:lang w:val="en-US"/>
        </w:rPr>
      </w:pPr>
      <w:r>
        <w:rPr>
          <w:lang w:val="en-US"/>
        </w:rPr>
        <w:t xml:space="preserve">    &lt;extension url="http://hl7.org/fhir/StructureDefinition/iso21090-EN-qualifier" &gt;</w:t>
      </w:r>
    </w:p>
    <w:p w14:paraId="60A5C613" w14:textId="77777777" w:rsidR="00C51368" w:rsidRDefault="00E43BD9">
      <w:pPr>
        <w:pStyle w:val="HTMLPreformatted"/>
        <w:divId w:val="1122267501"/>
        <w:rPr>
          <w:lang w:val="en-US"/>
        </w:rPr>
      </w:pPr>
      <w:r>
        <w:rPr>
          <w:lang w:val="en-US"/>
        </w:rPr>
        <w:t xml:space="preserve">      &lt;valueCode value="NB" /&gt;</w:t>
      </w:r>
    </w:p>
    <w:p w14:paraId="52ACB7E5" w14:textId="77777777" w:rsidR="00C51368" w:rsidRDefault="00E43BD9">
      <w:pPr>
        <w:pStyle w:val="HTMLPreformatted"/>
        <w:divId w:val="1122267501"/>
        <w:rPr>
          <w:lang w:val="en-US"/>
        </w:rPr>
      </w:pPr>
      <w:r>
        <w:rPr>
          <w:lang w:val="en-US"/>
        </w:rPr>
        <w:t xml:space="preserve">    &lt;/extension&gt;</w:t>
      </w:r>
    </w:p>
    <w:p w14:paraId="4717A2BC" w14:textId="77777777" w:rsidR="00C51368" w:rsidRDefault="00E43BD9">
      <w:pPr>
        <w:pStyle w:val="HTMLPreformatted"/>
        <w:divId w:val="1122267501"/>
        <w:rPr>
          <w:lang w:val="en-US"/>
        </w:rPr>
      </w:pPr>
      <w:r>
        <w:rPr>
          <w:lang w:val="en-US"/>
        </w:rPr>
        <w:t xml:space="preserve">  &lt;/prefix&gt;</w:t>
      </w:r>
    </w:p>
    <w:p w14:paraId="70CAD844" w14:textId="77777777" w:rsidR="00C51368" w:rsidRDefault="00E43BD9">
      <w:pPr>
        <w:pStyle w:val="HTMLPreformatted"/>
        <w:divId w:val="1122267501"/>
        <w:rPr>
          <w:lang w:val="en-US"/>
        </w:rPr>
      </w:pPr>
      <w:r>
        <w:rPr>
          <w:lang w:val="en-US"/>
        </w:rPr>
        <w:t xml:space="preserve">  &lt;prefix value="Dr. phil."&gt;</w:t>
      </w:r>
    </w:p>
    <w:p w14:paraId="30D79DF8" w14:textId="77777777" w:rsidR="00C51368" w:rsidRDefault="00E43BD9">
      <w:pPr>
        <w:pStyle w:val="HTMLPreformatted"/>
        <w:divId w:val="1122267501"/>
        <w:rPr>
          <w:lang w:val="en-US"/>
        </w:rPr>
      </w:pPr>
      <w:r>
        <w:rPr>
          <w:lang w:val="en-US"/>
        </w:rPr>
        <w:t xml:space="preserve">    &lt;extension url="http://hl7.org/fhir/StructureDefinition/iso21090-EN-qualifier" &gt;</w:t>
      </w:r>
    </w:p>
    <w:p w14:paraId="5AD3F0E9" w14:textId="77777777" w:rsidR="00C51368" w:rsidRDefault="00E43BD9">
      <w:pPr>
        <w:pStyle w:val="HTMLPreformatted"/>
        <w:divId w:val="1122267501"/>
        <w:rPr>
          <w:lang w:val="en-US"/>
        </w:rPr>
      </w:pPr>
      <w:r>
        <w:rPr>
          <w:lang w:val="en-US"/>
        </w:rPr>
        <w:t xml:space="preserve">      &lt;valueCode value="AC" /&gt;</w:t>
      </w:r>
    </w:p>
    <w:p w14:paraId="0FCDEEDE" w14:textId="77777777" w:rsidR="00C51368" w:rsidRDefault="00E43BD9">
      <w:pPr>
        <w:pStyle w:val="HTMLPreformatted"/>
        <w:divId w:val="1122267501"/>
        <w:rPr>
          <w:lang w:val="en-US"/>
        </w:rPr>
      </w:pPr>
      <w:r>
        <w:rPr>
          <w:lang w:val="en-US"/>
        </w:rPr>
        <w:t xml:space="preserve">    &lt;/extension&gt;</w:t>
      </w:r>
    </w:p>
    <w:p w14:paraId="6A51746A" w14:textId="77777777" w:rsidR="00C51368" w:rsidRDefault="00E43BD9">
      <w:pPr>
        <w:pStyle w:val="HTMLPreformatted"/>
        <w:divId w:val="1122267501"/>
        <w:rPr>
          <w:lang w:val="en-US"/>
        </w:rPr>
      </w:pPr>
      <w:r>
        <w:rPr>
          <w:lang w:val="en-US"/>
        </w:rPr>
        <w:t xml:space="preserve">  &lt;/prefix&gt;</w:t>
      </w:r>
    </w:p>
    <w:p w14:paraId="51EC086F" w14:textId="77777777" w:rsidR="00C51368" w:rsidRDefault="00E43BD9">
      <w:pPr>
        <w:pStyle w:val="HTMLPreformatted"/>
        <w:divId w:val="1122267501"/>
        <w:rPr>
          <w:lang w:val="en-US"/>
        </w:rPr>
      </w:pPr>
      <w:r>
        <w:rPr>
          <w:lang w:val="en-US"/>
        </w:rPr>
        <w:t xml:space="preserve">  &lt;suffix value="NCFSA" /&gt;</w:t>
      </w:r>
    </w:p>
    <w:p w14:paraId="670C62D0" w14:textId="77777777" w:rsidR="00C51368" w:rsidRDefault="00E43BD9">
      <w:pPr>
        <w:pStyle w:val="HTMLPreformatted"/>
        <w:divId w:val="1122267501"/>
        <w:rPr>
          <w:lang w:val="en-US"/>
        </w:rPr>
      </w:pPr>
      <w:r>
        <w:rPr>
          <w:lang w:val="en-US"/>
        </w:rPr>
        <w:t>&lt;/name&gt;</w:t>
      </w:r>
    </w:p>
    <w:p w14:paraId="6137B341" w14:textId="77777777" w:rsidR="00C51368" w:rsidRDefault="00E43BD9">
      <w:pPr>
        <w:pStyle w:val="HTMLPreformatted"/>
        <w:divId w:val="1122267501"/>
        <w:rPr>
          <w:lang w:val="en-US"/>
        </w:rPr>
      </w:pPr>
      <w:r>
        <w:rPr>
          <w:lang w:val="en-US"/>
        </w:rPr>
        <w:t>&lt;name&gt;</w:t>
      </w:r>
    </w:p>
    <w:p w14:paraId="30E4C1D2" w14:textId="77777777" w:rsidR="00C51368" w:rsidRDefault="00E43BD9">
      <w:pPr>
        <w:pStyle w:val="HTMLPreformatted"/>
        <w:divId w:val="1122267501"/>
        <w:rPr>
          <w:lang w:val="en-US"/>
        </w:rPr>
      </w:pPr>
      <w:r>
        <w:rPr>
          <w:lang w:val="en-US"/>
        </w:rPr>
        <w:t xml:space="preserve">  &lt;use value="maiden" /&gt;</w:t>
      </w:r>
    </w:p>
    <w:p w14:paraId="52EC5CC5" w14:textId="77777777" w:rsidR="00C51368" w:rsidRDefault="00E43BD9">
      <w:pPr>
        <w:pStyle w:val="HTMLPreformatted"/>
        <w:divId w:val="1122267501"/>
        <w:rPr>
          <w:lang w:val="en-US"/>
        </w:rPr>
      </w:pPr>
      <w:r>
        <w:rPr>
          <w:lang w:val="en-US"/>
        </w:rPr>
        <w:t xml:space="preserve">  &lt;family value="Hochheim" /&gt;</w:t>
      </w:r>
    </w:p>
    <w:p w14:paraId="50AFD658" w14:textId="77777777" w:rsidR="00C51368" w:rsidRDefault="00E43BD9">
      <w:pPr>
        <w:pStyle w:val="HTMLPreformatted"/>
        <w:divId w:val="1122267501"/>
        <w:rPr>
          <w:lang w:val="en-US"/>
        </w:rPr>
      </w:pPr>
      <w:r>
        <w:rPr>
          <w:lang w:val="en-US"/>
        </w:rPr>
        <w:t>&lt;/name&gt;</w:t>
      </w:r>
    </w:p>
    <w:p w14:paraId="04BED393" w14:textId="77777777"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14:paraId="27C76D92" w14:textId="77777777" w:rsidR="00C51368" w:rsidRDefault="00E43BD9">
      <w:pPr>
        <w:pStyle w:val="NormalWeb"/>
        <w:divId w:val="264508544"/>
        <w:rPr>
          <w:lang w:val="en-US"/>
        </w:rPr>
      </w:pPr>
      <w:r>
        <w:rPr>
          <w:lang w:val="en-US"/>
        </w:rPr>
        <w:t>Japanese example in the three forms: ideographic (Kanji), syllabic (Hiragana) and alphabetic (Romaji).</w:t>
      </w:r>
    </w:p>
    <w:p w14:paraId="28C3323D" w14:textId="77777777" w:rsidR="00C51368" w:rsidRDefault="00C51368">
      <w:pPr>
        <w:pStyle w:val="HTMLPreformatted"/>
        <w:divId w:val="264508544"/>
        <w:rPr>
          <w:lang w:val="en-US"/>
        </w:rPr>
      </w:pPr>
    </w:p>
    <w:p w14:paraId="636B0A7A" w14:textId="77777777" w:rsidR="00C51368" w:rsidRDefault="00E43BD9">
      <w:pPr>
        <w:pStyle w:val="HTMLPreformatted"/>
        <w:divId w:val="264508544"/>
        <w:rPr>
          <w:lang w:val="en-US"/>
        </w:rPr>
      </w:pPr>
      <w:r>
        <w:rPr>
          <w:lang w:val="en-US"/>
        </w:rPr>
        <w:t>&lt;name&gt;</w:t>
      </w:r>
    </w:p>
    <w:p w14:paraId="1C7DCCA1" w14:textId="77777777" w:rsidR="00C51368" w:rsidRDefault="00E43BD9">
      <w:pPr>
        <w:pStyle w:val="HTMLPreformatted"/>
        <w:divId w:val="264508544"/>
        <w:rPr>
          <w:lang w:val="en-US"/>
        </w:rPr>
      </w:pPr>
      <w:r>
        <w:rPr>
          <w:lang w:val="en-US"/>
        </w:rPr>
        <w:t xml:space="preserve">  &lt;family value="??" /&gt;</w:t>
      </w:r>
    </w:p>
    <w:p w14:paraId="211FFBF4" w14:textId="77777777" w:rsidR="00C51368" w:rsidRDefault="00E43BD9">
      <w:pPr>
        <w:pStyle w:val="HTMLPreformatted"/>
        <w:divId w:val="264508544"/>
        <w:rPr>
          <w:lang w:val="en-US"/>
        </w:rPr>
      </w:pPr>
      <w:r>
        <w:rPr>
          <w:lang w:val="en-US"/>
        </w:rPr>
        <w:t xml:space="preserve">  &lt;given value="??" /&gt;</w:t>
      </w:r>
    </w:p>
    <w:p w14:paraId="631193B5" w14:textId="77777777" w:rsidR="00C51368" w:rsidRDefault="00E43BD9">
      <w:pPr>
        <w:pStyle w:val="HTMLPreformatted"/>
        <w:divId w:val="264508544"/>
        <w:rPr>
          <w:lang w:val="en-US"/>
        </w:rPr>
      </w:pPr>
      <w:r>
        <w:rPr>
          <w:lang w:val="en-US"/>
        </w:rPr>
        <w:t xml:space="preserve">  &lt;/name&gt;</w:t>
      </w:r>
    </w:p>
    <w:p w14:paraId="345C7F51" w14:textId="77777777" w:rsidR="00C51368" w:rsidRDefault="00E43BD9">
      <w:pPr>
        <w:pStyle w:val="HTMLPreformatted"/>
        <w:divId w:val="264508544"/>
        <w:rPr>
          <w:lang w:val="en-US"/>
        </w:rPr>
      </w:pPr>
      <w:r>
        <w:rPr>
          <w:lang w:val="en-US"/>
        </w:rPr>
        <w:t>&lt;name&gt;</w:t>
      </w:r>
    </w:p>
    <w:p w14:paraId="5B8D03DE" w14:textId="77777777" w:rsidR="00C51368" w:rsidRDefault="00E43BD9">
      <w:pPr>
        <w:pStyle w:val="HTMLPreformatted"/>
        <w:divId w:val="264508544"/>
        <w:rPr>
          <w:lang w:val="en-US"/>
        </w:rPr>
      </w:pPr>
      <w:r>
        <w:rPr>
          <w:lang w:val="en-US"/>
        </w:rPr>
        <w:t xml:space="preserve"> &lt;family value="???" /&gt;</w:t>
      </w:r>
    </w:p>
    <w:p w14:paraId="4BDA3364" w14:textId="77777777" w:rsidR="00C51368" w:rsidRDefault="00E43BD9">
      <w:pPr>
        <w:pStyle w:val="HTMLPreformatted"/>
        <w:divId w:val="264508544"/>
        <w:rPr>
          <w:lang w:val="en-US"/>
        </w:rPr>
      </w:pPr>
      <w:r>
        <w:rPr>
          <w:lang w:val="en-US"/>
        </w:rPr>
        <w:t xml:space="preserve"> &lt;given value="???" /&gt;</w:t>
      </w:r>
    </w:p>
    <w:p w14:paraId="0CF251B5" w14:textId="77777777" w:rsidR="00C51368" w:rsidRDefault="00E43BD9">
      <w:pPr>
        <w:pStyle w:val="HTMLPreformatted"/>
        <w:divId w:val="264508544"/>
        <w:rPr>
          <w:lang w:val="en-US"/>
        </w:rPr>
      </w:pPr>
      <w:r>
        <w:rPr>
          <w:lang w:val="en-US"/>
        </w:rPr>
        <w:t>&lt;/name&gt;</w:t>
      </w:r>
    </w:p>
    <w:p w14:paraId="47354014" w14:textId="77777777" w:rsidR="00C51368" w:rsidRDefault="00E43BD9">
      <w:pPr>
        <w:pStyle w:val="HTMLPreformatted"/>
        <w:divId w:val="264508544"/>
        <w:rPr>
          <w:lang w:val="en-US"/>
        </w:rPr>
      </w:pPr>
      <w:r>
        <w:rPr>
          <w:lang w:val="en-US"/>
        </w:rPr>
        <w:t>&lt;name&gt;</w:t>
      </w:r>
    </w:p>
    <w:p w14:paraId="60E8295D" w14:textId="77777777" w:rsidR="00C51368" w:rsidRDefault="00E43BD9">
      <w:pPr>
        <w:pStyle w:val="HTMLPreformatted"/>
        <w:divId w:val="264508544"/>
        <w:rPr>
          <w:lang w:val="en-US"/>
        </w:rPr>
      </w:pPr>
      <w:r>
        <w:rPr>
          <w:lang w:val="en-US"/>
        </w:rPr>
        <w:t xml:space="preserve">  &lt;family value="KIMURA" /&gt;</w:t>
      </w:r>
    </w:p>
    <w:p w14:paraId="4587B66B" w14:textId="77777777" w:rsidR="00C51368" w:rsidRDefault="00E43BD9">
      <w:pPr>
        <w:pStyle w:val="HTMLPreformatted"/>
        <w:divId w:val="264508544"/>
        <w:rPr>
          <w:lang w:val="en-US"/>
        </w:rPr>
      </w:pPr>
      <w:r>
        <w:rPr>
          <w:lang w:val="en-US"/>
        </w:rPr>
        <w:t xml:space="preserve">  &lt;given value="MICHIO" /&gt;</w:t>
      </w:r>
    </w:p>
    <w:p w14:paraId="026DF45A" w14:textId="77777777" w:rsidR="00C51368" w:rsidRDefault="00E43BD9">
      <w:pPr>
        <w:pStyle w:val="HTMLPreformatted"/>
        <w:divId w:val="264508544"/>
        <w:rPr>
          <w:lang w:val="en-US"/>
        </w:rPr>
      </w:pPr>
      <w:r>
        <w:rPr>
          <w:lang w:val="en-US"/>
        </w:rPr>
        <w:lastRenderedPageBreak/>
        <w:t>&lt;/name&gt;</w:t>
      </w:r>
    </w:p>
    <w:p w14:paraId="4F43CD21" w14:textId="77777777" w:rsidR="00C51368" w:rsidRDefault="00E43BD9">
      <w:pPr>
        <w:pStyle w:val="NormalWeb"/>
        <w:divId w:val="264508544"/>
        <w:rPr>
          <w:lang w:val="en-US"/>
        </w:rPr>
      </w:pPr>
      <w:r>
        <w:rPr>
          <w:lang w:val="en-US"/>
        </w:rPr>
        <w:t xml:space="preserve">The three forms are differentiated by the character subset each contains. </w:t>
      </w:r>
    </w:p>
    <w:p w14:paraId="772139D0" w14:textId="77777777" w:rsidR="00C51368" w:rsidRDefault="00E43BD9">
      <w:pPr>
        <w:pStyle w:val="NormalWeb"/>
        <w:divId w:val="263272568"/>
        <w:rPr>
          <w:lang w:val="en-US"/>
        </w:rPr>
      </w:pPr>
      <w:r>
        <w:rPr>
          <w:lang w:val="en-US"/>
        </w:rPr>
        <w:t>Russian example in the two forms: cyrillic, and latin:</w:t>
      </w:r>
    </w:p>
    <w:p w14:paraId="50B3D4B3" w14:textId="77777777" w:rsidR="00C51368" w:rsidRDefault="00C51368">
      <w:pPr>
        <w:pStyle w:val="HTMLPreformatted"/>
        <w:divId w:val="263272568"/>
        <w:rPr>
          <w:lang w:val="en-US"/>
        </w:rPr>
      </w:pPr>
    </w:p>
    <w:p w14:paraId="1DF3C5D9" w14:textId="77777777" w:rsidR="00C51368" w:rsidRDefault="00E43BD9">
      <w:pPr>
        <w:pStyle w:val="HTMLPreformatted"/>
        <w:divId w:val="263272568"/>
        <w:rPr>
          <w:lang w:val="en-US"/>
        </w:rPr>
      </w:pPr>
      <w:r>
        <w:rPr>
          <w:lang w:val="en-US"/>
        </w:rPr>
        <w:t>&lt;name&gt;</w:t>
      </w:r>
    </w:p>
    <w:p w14:paraId="2BF9E21C" w14:textId="77777777" w:rsidR="00C51368" w:rsidRDefault="00E43BD9">
      <w:pPr>
        <w:pStyle w:val="HTMLPreformatted"/>
        <w:divId w:val="263272568"/>
        <w:rPr>
          <w:lang w:val="en-US"/>
        </w:rPr>
      </w:pPr>
      <w:r>
        <w:rPr>
          <w:lang w:val="en-US"/>
        </w:rPr>
        <w:t xml:space="preserve">  &lt;family value="??????" /&gt;</w:t>
      </w:r>
    </w:p>
    <w:p w14:paraId="2C642291" w14:textId="77777777" w:rsidR="00C51368" w:rsidRDefault="00E43BD9">
      <w:pPr>
        <w:pStyle w:val="HTMLPreformatted"/>
        <w:divId w:val="263272568"/>
        <w:rPr>
          <w:lang w:val="en-US"/>
        </w:rPr>
      </w:pPr>
      <w:r>
        <w:rPr>
          <w:lang w:val="en-US"/>
        </w:rPr>
        <w:t xml:space="preserve">  &lt;given value="????" /&gt;</w:t>
      </w:r>
    </w:p>
    <w:p w14:paraId="188ED8B7" w14:textId="77777777" w:rsidR="00C51368" w:rsidRDefault="00E43BD9">
      <w:pPr>
        <w:pStyle w:val="HTMLPreformatted"/>
        <w:divId w:val="263272568"/>
        <w:rPr>
          <w:lang w:val="en-US"/>
        </w:rPr>
      </w:pPr>
      <w:r>
        <w:rPr>
          <w:lang w:val="en-US"/>
        </w:rPr>
        <w:t xml:space="preserve">  &lt;given value="????????????" /&gt;</w:t>
      </w:r>
    </w:p>
    <w:p w14:paraId="3B1C9542" w14:textId="77777777" w:rsidR="00C51368" w:rsidRDefault="00E43BD9">
      <w:pPr>
        <w:pStyle w:val="HTMLPreformatted"/>
        <w:divId w:val="263272568"/>
        <w:rPr>
          <w:lang w:val="en-US"/>
        </w:rPr>
      </w:pPr>
      <w:r>
        <w:rPr>
          <w:lang w:val="en-US"/>
        </w:rPr>
        <w:t>&lt;/name&gt;</w:t>
      </w:r>
    </w:p>
    <w:p w14:paraId="5296E855" w14:textId="77777777" w:rsidR="00C51368" w:rsidRDefault="00E43BD9">
      <w:pPr>
        <w:pStyle w:val="HTMLPreformatted"/>
        <w:divId w:val="263272568"/>
        <w:rPr>
          <w:lang w:val="en-US"/>
        </w:rPr>
      </w:pPr>
      <w:r>
        <w:rPr>
          <w:lang w:val="en-US"/>
        </w:rPr>
        <w:t>&lt;name&gt;</w:t>
      </w:r>
    </w:p>
    <w:p w14:paraId="025BD92D" w14:textId="77777777" w:rsidR="00C51368" w:rsidRDefault="00E43BD9">
      <w:pPr>
        <w:pStyle w:val="HTMLPreformatted"/>
        <w:divId w:val="263272568"/>
        <w:rPr>
          <w:lang w:val="en-US"/>
        </w:rPr>
      </w:pPr>
      <w:r>
        <w:rPr>
          <w:lang w:val="en-US"/>
        </w:rPr>
        <w:t xml:space="preserve">  &lt;family value="EMELIN" /&gt;</w:t>
      </w:r>
    </w:p>
    <w:p w14:paraId="18A75417" w14:textId="77777777" w:rsidR="00C51368" w:rsidRDefault="00E43BD9">
      <w:pPr>
        <w:pStyle w:val="HTMLPreformatted"/>
        <w:divId w:val="263272568"/>
        <w:rPr>
          <w:lang w:val="en-US"/>
        </w:rPr>
      </w:pPr>
      <w:r>
        <w:rPr>
          <w:lang w:val="en-US"/>
        </w:rPr>
        <w:t xml:space="preserve">  &lt;given value="IVAN" /&gt;</w:t>
      </w:r>
    </w:p>
    <w:p w14:paraId="6651A76F" w14:textId="77777777" w:rsidR="00C51368" w:rsidRDefault="00E43BD9">
      <w:pPr>
        <w:pStyle w:val="HTMLPreformatted"/>
        <w:divId w:val="263272568"/>
        <w:rPr>
          <w:lang w:val="en-US"/>
        </w:rPr>
      </w:pPr>
      <w:r>
        <w:rPr>
          <w:lang w:val="en-US"/>
        </w:rPr>
        <w:t xml:space="preserve">  &lt;given value="VLADIMIROVICH" /&gt;</w:t>
      </w:r>
    </w:p>
    <w:p w14:paraId="65913D31" w14:textId="77777777" w:rsidR="00C51368" w:rsidRDefault="00E43BD9">
      <w:pPr>
        <w:pStyle w:val="HTMLPreformatted"/>
        <w:divId w:val="263272568"/>
        <w:rPr>
          <w:lang w:val="en-US"/>
        </w:rPr>
      </w:pPr>
      <w:r>
        <w:rPr>
          <w:lang w:val="en-US"/>
        </w:rPr>
        <w:t>&lt;/name&gt;</w:t>
      </w:r>
    </w:p>
    <w:p w14:paraId="0FE561E9" w14:textId="77777777"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14:paraId="6DE9EAB4" w14:textId="77777777"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14:paraId="41DDEB09" w14:textId="77777777" w:rsidR="00C51368" w:rsidRDefault="00C51368">
      <w:pPr>
        <w:pStyle w:val="HTMLPreformatted"/>
        <w:divId w:val="2028368261"/>
        <w:rPr>
          <w:lang w:val="en-US"/>
        </w:rPr>
      </w:pPr>
    </w:p>
    <w:p w14:paraId="798E849E" w14:textId="77777777" w:rsidR="00C51368" w:rsidRDefault="00E43BD9">
      <w:pPr>
        <w:pStyle w:val="HTMLPreformatted"/>
        <w:divId w:val="2028368261"/>
        <w:rPr>
          <w:lang w:val="en-US"/>
        </w:rPr>
      </w:pPr>
      <w:r>
        <w:rPr>
          <w:lang w:val="en-US"/>
        </w:rPr>
        <w:t>&lt;name&gt;</w:t>
      </w:r>
    </w:p>
    <w:p w14:paraId="6B82A51F" w14:textId="77777777" w:rsidR="00C51368" w:rsidRDefault="00E43BD9">
      <w:pPr>
        <w:pStyle w:val="HTMLPreformatted"/>
        <w:divId w:val="2028368261"/>
        <w:rPr>
          <w:lang w:val="en-US"/>
        </w:rPr>
      </w:pPr>
      <w:r>
        <w:rPr>
          <w:lang w:val="en-US"/>
        </w:rPr>
        <w:t xml:space="preserve">  &lt;use value="official" /&gt;</w:t>
      </w:r>
    </w:p>
    <w:p w14:paraId="0E057CB1" w14:textId="77777777" w:rsidR="00C51368" w:rsidRDefault="00E43BD9">
      <w:pPr>
        <w:pStyle w:val="HTMLPreformatted"/>
        <w:divId w:val="2028368261"/>
        <w:rPr>
          <w:lang w:val="en-US"/>
        </w:rPr>
      </w:pPr>
      <w:r>
        <w:rPr>
          <w:lang w:val="en-US"/>
        </w:rPr>
        <w:t xml:space="preserve">  &lt;family value="Erikson" /&gt;</w:t>
      </w:r>
    </w:p>
    <w:p w14:paraId="038D5178" w14:textId="77777777" w:rsidR="00C51368" w:rsidRDefault="00E43BD9">
      <w:pPr>
        <w:pStyle w:val="HTMLPreformatted"/>
        <w:divId w:val="2028368261"/>
        <w:rPr>
          <w:lang w:val="en-US"/>
        </w:rPr>
      </w:pPr>
      <w:r>
        <w:rPr>
          <w:lang w:val="en-US"/>
        </w:rPr>
        <w:t xml:space="preserve">  &lt;given value="Jan" /&gt;</w:t>
      </w:r>
    </w:p>
    <w:p w14:paraId="5F7B20CA" w14:textId="77777777" w:rsidR="00C51368" w:rsidRDefault="00E43BD9">
      <w:pPr>
        <w:pStyle w:val="HTMLPreformatted"/>
        <w:divId w:val="2028368261"/>
        <w:rPr>
          <w:lang w:val="en-US"/>
        </w:rPr>
      </w:pPr>
      <w:r>
        <w:rPr>
          <w:lang w:val="en-US"/>
        </w:rPr>
        <w:t xml:space="preserve">  &lt;given value="Erik" /&gt;</w:t>
      </w:r>
    </w:p>
    <w:p w14:paraId="11A5C811" w14:textId="77777777" w:rsidR="00C51368" w:rsidRDefault="00E43BD9">
      <w:pPr>
        <w:pStyle w:val="HTMLPreformatted"/>
        <w:divId w:val="2028368261"/>
        <w:rPr>
          <w:lang w:val="en-US"/>
        </w:rPr>
      </w:pPr>
      <w:r>
        <w:rPr>
          <w:lang w:val="en-US"/>
        </w:rPr>
        <w:t xml:space="preserve">  &lt;given value="Ã–stlund"&gt;</w:t>
      </w:r>
    </w:p>
    <w:p w14:paraId="1FF8F01F"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2C2094BA" w14:textId="77777777" w:rsidR="00C51368" w:rsidRDefault="00E43BD9">
      <w:pPr>
        <w:pStyle w:val="HTMLPreformatted"/>
        <w:divId w:val="2028368261"/>
        <w:rPr>
          <w:lang w:val="en-US"/>
        </w:rPr>
      </w:pPr>
      <w:r>
        <w:rPr>
          <w:lang w:val="en-US"/>
        </w:rPr>
        <w:t xml:space="preserve">      &lt;valueCoding&gt;</w:t>
      </w:r>
    </w:p>
    <w:p w14:paraId="78F677A3" w14:textId="77777777" w:rsidR="00C51368" w:rsidRDefault="00E43BD9">
      <w:pPr>
        <w:pStyle w:val="HTMLPreformatted"/>
        <w:divId w:val="2028368261"/>
        <w:rPr>
          <w:lang w:val="en-US"/>
        </w:rPr>
      </w:pPr>
      <w:r>
        <w:rPr>
          <w:lang w:val="en-US"/>
        </w:rPr>
        <w:t xml:space="preserve">         &lt;code value="MID" /&gt;</w:t>
      </w:r>
    </w:p>
    <w:p w14:paraId="2258A0C7" w14:textId="77777777" w:rsidR="00C51368" w:rsidRDefault="00E43BD9">
      <w:pPr>
        <w:pStyle w:val="HTMLPreformatted"/>
        <w:divId w:val="2028368261"/>
        <w:rPr>
          <w:lang w:val="en-US"/>
        </w:rPr>
      </w:pPr>
      <w:r>
        <w:rPr>
          <w:lang w:val="en-US"/>
        </w:rPr>
        <w:t xml:space="preserve">         &lt;system value="http://hl7.org/fhir/v3/EntityNamePartQualifier2" /&gt;</w:t>
      </w:r>
    </w:p>
    <w:p w14:paraId="3D1CAFCF" w14:textId="77777777" w:rsidR="00C51368" w:rsidRDefault="00E43BD9">
      <w:pPr>
        <w:pStyle w:val="HTMLPreformatted"/>
        <w:divId w:val="2028368261"/>
        <w:rPr>
          <w:lang w:val="en-US"/>
        </w:rPr>
      </w:pPr>
      <w:r>
        <w:rPr>
          <w:lang w:val="en-US"/>
        </w:rPr>
        <w:t xml:space="preserve">      &lt;/valueCoding&gt;</w:t>
      </w:r>
    </w:p>
    <w:p w14:paraId="109176E9" w14:textId="77777777" w:rsidR="00C51368" w:rsidRDefault="00E43BD9">
      <w:pPr>
        <w:pStyle w:val="HTMLPreformatted"/>
        <w:divId w:val="2028368261"/>
        <w:rPr>
          <w:lang w:val="en-US"/>
        </w:rPr>
      </w:pPr>
      <w:r>
        <w:rPr>
          <w:lang w:val="en-US"/>
        </w:rPr>
        <w:t xml:space="preserve">    &lt;/extension&gt;</w:t>
      </w:r>
    </w:p>
    <w:p w14:paraId="378B92E6" w14:textId="77777777" w:rsidR="00C51368" w:rsidRDefault="00E43BD9">
      <w:pPr>
        <w:pStyle w:val="HTMLPreformatted"/>
        <w:divId w:val="2028368261"/>
        <w:rPr>
          <w:lang w:val="en-US"/>
        </w:rPr>
      </w:pPr>
      <w:r>
        <w:rPr>
          <w:lang w:val="en-US"/>
        </w:rPr>
        <w:t xml:space="preserve">  &lt;/given&gt;</w:t>
      </w:r>
    </w:p>
    <w:p w14:paraId="008F5B9F" w14:textId="77777777" w:rsidR="00C51368" w:rsidRDefault="00E43BD9">
      <w:pPr>
        <w:pStyle w:val="HTMLPreformatted"/>
        <w:divId w:val="2028368261"/>
        <w:rPr>
          <w:lang w:val="en-US"/>
        </w:rPr>
      </w:pPr>
      <w:r>
        <w:rPr>
          <w:lang w:val="en-US"/>
        </w:rPr>
        <w:t>&lt;/name&gt;</w:t>
      </w:r>
    </w:p>
    <w:p w14:paraId="16BAA2FA" w14:textId="77777777"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14:paraId="110B1DDA" w14:textId="77777777"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14:paraId="7284E8AE" w14:textId="77777777" w:rsidR="00C51368" w:rsidRDefault="00C51368">
      <w:pPr>
        <w:pStyle w:val="HTMLPreformatted"/>
        <w:divId w:val="2028368261"/>
        <w:rPr>
          <w:lang w:val="en-US"/>
        </w:rPr>
      </w:pPr>
    </w:p>
    <w:p w14:paraId="6FDF5168" w14:textId="77777777" w:rsidR="00C51368" w:rsidRDefault="00E43BD9">
      <w:pPr>
        <w:pStyle w:val="HTMLPreformatted"/>
        <w:divId w:val="2028368261"/>
        <w:rPr>
          <w:lang w:val="en-US"/>
        </w:rPr>
      </w:pPr>
      <w:r>
        <w:rPr>
          <w:lang w:val="en-US"/>
        </w:rPr>
        <w:t>&lt;name&gt;</w:t>
      </w:r>
    </w:p>
    <w:p w14:paraId="6543047B" w14:textId="77777777" w:rsidR="00C51368" w:rsidRDefault="00E43BD9">
      <w:pPr>
        <w:pStyle w:val="HTMLPreformatted"/>
        <w:divId w:val="2028368261"/>
        <w:rPr>
          <w:lang w:val="en-US"/>
        </w:rPr>
      </w:pPr>
      <w:r>
        <w:rPr>
          <w:lang w:val="en-US"/>
        </w:rPr>
        <w:t xml:space="preserve">  &lt;use value="temp" /&gt;</w:t>
      </w:r>
    </w:p>
    <w:p w14:paraId="570FCCB5" w14:textId="77777777" w:rsidR="00C51368" w:rsidRDefault="00E43BD9">
      <w:pPr>
        <w:pStyle w:val="HTMLPreformatted"/>
        <w:divId w:val="2028368261"/>
        <w:rPr>
          <w:lang w:val="en-US"/>
        </w:rPr>
      </w:pPr>
      <w:r>
        <w:rPr>
          <w:lang w:val="en-US"/>
        </w:rPr>
        <w:lastRenderedPageBreak/>
        <w:t xml:space="preserve">  &lt;!-- use could be OR+OLD, depends how record keeping is done --&gt;</w:t>
      </w:r>
    </w:p>
    <w:p w14:paraId="142D166C" w14:textId="77777777" w:rsidR="00C51368" w:rsidRDefault="00E43BD9">
      <w:pPr>
        <w:pStyle w:val="HTMLPreformatted"/>
        <w:divId w:val="2028368261"/>
        <w:rPr>
          <w:lang w:val="en-US"/>
        </w:rPr>
      </w:pPr>
      <w:r>
        <w:rPr>
          <w:lang w:val="en-US"/>
        </w:rPr>
        <w:t xml:space="preserve">  &lt;family value="Hansen" /&gt;</w:t>
      </w:r>
    </w:p>
    <w:p w14:paraId="20C1D878" w14:textId="77777777" w:rsidR="00C51368" w:rsidRDefault="00E43BD9">
      <w:pPr>
        <w:pStyle w:val="HTMLPreformatted"/>
        <w:divId w:val="2028368261"/>
        <w:rPr>
          <w:lang w:val="en-US"/>
        </w:rPr>
      </w:pPr>
      <w:r>
        <w:rPr>
          <w:lang w:val="en-US"/>
        </w:rPr>
        <w:t xml:space="preserve">  &lt;given value="Margrete Jente" /&gt;</w:t>
      </w:r>
    </w:p>
    <w:p w14:paraId="479A4604" w14:textId="77777777" w:rsidR="00C51368" w:rsidRDefault="00E43BD9">
      <w:pPr>
        <w:pStyle w:val="HTMLPreformatted"/>
        <w:divId w:val="2028368261"/>
        <w:rPr>
          <w:lang w:val="en-US"/>
        </w:rPr>
      </w:pPr>
      <w:r>
        <w:rPr>
          <w:lang w:val="en-US"/>
        </w:rPr>
        <w:t>&lt;/name&gt;</w:t>
      </w:r>
    </w:p>
    <w:p w14:paraId="047CD9CE" w14:textId="77777777"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14:paraId="44BC58DA" w14:textId="77777777" w:rsidR="00C51368" w:rsidRDefault="00C51368">
      <w:pPr>
        <w:pStyle w:val="HTMLPreformatted"/>
        <w:divId w:val="2028368261"/>
        <w:rPr>
          <w:lang w:val="en-US"/>
        </w:rPr>
      </w:pPr>
    </w:p>
    <w:p w14:paraId="08A972B3" w14:textId="77777777" w:rsidR="00C51368" w:rsidRDefault="00E43BD9">
      <w:pPr>
        <w:pStyle w:val="HTMLPreformatted"/>
        <w:divId w:val="2028368261"/>
        <w:rPr>
          <w:lang w:val="en-US"/>
        </w:rPr>
      </w:pPr>
      <w:r>
        <w:rPr>
          <w:lang w:val="en-US"/>
        </w:rPr>
        <w:t>&lt;name&gt;</w:t>
      </w:r>
    </w:p>
    <w:p w14:paraId="67A1E5C9" w14:textId="77777777" w:rsidR="00C51368" w:rsidRDefault="00E43BD9">
      <w:pPr>
        <w:pStyle w:val="HTMLPreformatted"/>
        <w:divId w:val="2028368261"/>
        <w:rPr>
          <w:lang w:val="en-US"/>
        </w:rPr>
      </w:pPr>
      <w:r>
        <w:rPr>
          <w:lang w:val="en-US"/>
        </w:rPr>
        <w:t xml:space="preserve">  &lt;use value="official" /&gt;</w:t>
      </w:r>
    </w:p>
    <w:p w14:paraId="48F94907" w14:textId="77777777" w:rsidR="00C51368" w:rsidRDefault="00E43BD9">
      <w:pPr>
        <w:pStyle w:val="HTMLPreformatted"/>
        <w:divId w:val="2028368261"/>
        <w:rPr>
          <w:lang w:val="en-US"/>
        </w:rPr>
      </w:pPr>
      <w:r>
        <w:rPr>
          <w:lang w:val="en-US"/>
        </w:rPr>
        <w:t xml:space="preserve">  &lt;family value="Erikson" /&gt;</w:t>
      </w:r>
    </w:p>
    <w:p w14:paraId="1E7378CC" w14:textId="77777777" w:rsidR="00C51368" w:rsidRDefault="00E43BD9">
      <w:pPr>
        <w:pStyle w:val="HTMLPreformatted"/>
        <w:divId w:val="2028368261"/>
        <w:rPr>
          <w:lang w:val="en-US"/>
        </w:rPr>
      </w:pPr>
      <w:r>
        <w:rPr>
          <w:lang w:val="en-US"/>
        </w:rPr>
        <w:t xml:space="preserve">  &lt;given value="Karin" /&gt;</w:t>
      </w:r>
    </w:p>
    <w:p w14:paraId="4EEDE920" w14:textId="77777777" w:rsidR="00C51368" w:rsidRDefault="00E43BD9">
      <w:pPr>
        <w:pStyle w:val="HTMLPreformatted"/>
        <w:divId w:val="2028368261"/>
        <w:rPr>
          <w:lang w:val="en-US"/>
        </w:rPr>
      </w:pPr>
      <w:r>
        <w:rPr>
          <w:lang w:val="en-US"/>
        </w:rPr>
        <w:t xml:space="preserve">  &lt;given value="Hansen"&gt;</w:t>
      </w:r>
    </w:p>
    <w:p w14:paraId="18154140"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0274F8D0" w14:textId="77777777" w:rsidR="00C51368" w:rsidRDefault="00E43BD9">
      <w:pPr>
        <w:pStyle w:val="HTMLPreformatted"/>
        <w:divId w:val="2028368261"/>
        <w:rPr>
          <w:lang w:val="en-US"/>
        </w:rPr>
      </w:pPr>
      <w:r>
        <w:rPr>
          <w:lang w:val="en-US"/>
        </w:rPr>
        <w:t xml:space="preserve">      &lt;valueCoding&gt;</w:t>
      </w:r>
    </w:p>
    <w:p w14:paraId="5C79FEC1" w14:textId="77777777" w:rsidR="00C51368" w:rsidRDefault="00E43BD9">
      <w:pPr>
        <w:pStyle w:val="HTMLPreformatted"/>
        <w:divId w:val="2028368261"/>
        <w:rPr>
          <w:lang w:val="en-US"/>
        </w:rPr>
      </w:pPr>
      <w:r>
        <w:rPr>
          <w:lang w:val="en-US"/>
        </w:rPr>
        <w:t xml:space="preserve">         &lt;code value="MID" /&gt;</w:t>
      </w:r>
    </w:p>
    <w:p w14:paraId="4F2F1EFC" w14:textId="77777777" w:rsidR="00C51368" w:rsidRDefault="00E43BD9">
      <w:pPr>
        <w:pStyle w:val="HTMLPreformatted"/>
        <w:divId w:val="2028368261"/>
        <w:rPr>
          <w:lang w:val="en-US"/>
        </w:rPr>
      </w:pPr>
      <w:r>
        <w:rPr>
          <w:lang w:val="en-US"/>
        </w:rPr>
        <w:t xml:space="preserve">         &lt;system value="http://hl7.org/fhir/v3/EntityNamePartQualifier2" /&gt;</w:t>
      </w:r>
    </w:p>
    <w:p w14:paraId="5DC49777" w14:textId="77777777" w:rsidR="00C51368" w:rsidRDefault="00E43BD9">
      <w:pPr>
        <w:pStyle w:val="HTMLPreformatted"/>
        <w:divId w:val="2028368261"/>
        <w:rPr>
          <w:lang w:val="en-US"/>
        </w:rPr>
      </w:pPr>
      <w:r>
        <w:rPr>
          <w:lang w:val="en-US"/>
        </w:rPr>
        <w:t xml:space="preserve">      &lt;/valueCoding&gt;</w:t>
      </w:r>
    </w:p>
    <w:p w14:paraId="59F39BFA" w14:textId="77777777" w:rsidR="00C51368" w:rsidRDefault="00E43BD9">
      <w:pPr>
        <w:pStyle w:val="HTMLPreformatted"/>
        <w:divId w:val="2028368261"/>
        <w:rPr>
          <w:lang w:val="en-US"/>
        </w:rPr>
      </w:pPr>
      <w:r>
        <w:rPr>
          <w:lang w:val="en-US"/>
        </w:rPr>
        <w:t xml:space="preserve">    &lt;/extension&gt;</w:t>
      </w:r>
    </w:p>
    <w:p w14:paraId="71B3A74D" w14:textId="77777777" w:rsidR="00C51368" w:rsidRDefault="00E43BD9">
      <w:pPr>
        <w:pStyle w:val="HTMLPreformatted"/>
        <w:divId w:val="2028368261"/>
        <w:rPr>
          <w:lang w:val="en-US"/>
        </w:rPr>
      </w:pPr>
      <w:r>
        <w:rPr>
          <w:lang w:val="en-US"/>
        </w:rPr>
        <w:t xml:space="preserve">  &lt;/given&gt;</w:t>
      </w:r>
    </w:p>
    <w:p w14:paraId="14261AE1" w14:textId="77777777" w:rsidR="00C51368" w:rsidRDefault="00E43BD9">
      <w:pPr>
        <w:pStyle w:val="HTMLPreformatted"/>
        <w:divId w:val="2028368261"/>
        <w:rPr>
          <w:lang w:val="en-US"/>
        </w:rPr>
      </w:pPr>
      <w:r>
        <w:rPr>
          <w:lang w:val="en-US"/>
        </w:rPr>
        <w:t>&lt;/name&gt;</w:t>
      </w:r>
    </w:p>
    <w:p w14:paraId="14E1DE6A" w14:textId="77777777"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14:paraId="381E5695" w14:textId="77777777" w:rsidR="00C51368" w:rsidRDefault="00C51368">
      <w:pPr>
        <w:pStyle w:val="HTMLPreformatted"/>
        <w:divId w:val="2028368261"/>
        <w:rPr>
          <w:lang w:val="en-US"/>
        </w:rPr>
      </w:pPr>
    </w:p>
    <w:p w14:paraId="7EEC764E" w14:textId="77777777" w:rsidR="00C51368" w:rsidRDefault="00E43BD9">
      <w:pPr>
        <w:pStyle w:val="HTMLPreformatted"/>
        <w:divId w:val="2028368261"/>
        <w:rPr>
          <w:lang w:val="en-US"/>
        </w:rPr>
      </w:pPr>
      <w:r>
        <w:rPr>
          <w:lang w:val="en-US"/>
        </w:rPr>
        <w:t>&lt;name&gt;</w:t>
      </w:r>
    </w:p>
    <w:p w14:paraId="508388EB" w14:textId="77777777" w:rsidR="00C51368" w:rsidRDefault="00E43BD9">
      <w:pPr>
        <w:pStyle w:val="HTMLPreformatted"/>
        <w:divId w:val="2028368261"/>
        <w:rPr>
          <w:lang w:val="en-US"/>
        </w:rPr>
      </w:pPr>
      <w:r>
        <w:rPr>
          <w:lang w:val="en-US"/>
        </w:rPr>
        <w:t xml:space="preserve">  &lt;use value="old" /&gt;</w:t>
      </w:r>
    </w:p>
    <w:p w14:paraId="61287F81" w14:textId="77777777" w:rsidR="00C51368" w:rsidRDefault="00E43BD9">
      <w:pPr>
        <w:pStyle w:val="HTMLPreformatted"/>
        <w:divId w:val="2028368261"/>
        <w:rPr>
          <w:lang w:val="en-US"/>
        </w:rPr>
      </w:pPr>
      <w:r>
        <w:rPr>
          <w:lang w:val="en-US"/>
        </w:rPr>
        <w:t xml:space="preserve">  &lt;family value="Erikson" /&gt;</w:t>
      </w:r>
    </w:p>
    <w:p w14:paraId="69B0536C" w14:textId="77777777" w:rsidR="00C51368" w:rsidRDefault="00E43BD9">
      <w:pPr>
        <w:pStyle w:val="HTMLPreformatted"/>
        <w:divId w:val="2028368261"/>
        <w:rPr>
          <w:lang w:val="en-US"/>
        </w:rPr>
      </w:pPr>
      <w:r>
        <w:rPr>
          <w:lang w:val="en-US"/>
        </w:rPr>
        <w:t xml:space="preserve">  &lt;given value="Karin" /&gt;</w:t>
      </w:r>
    </w:p>
    <w:p w14:paraId="2C7D5517" w14:textId="77777777" w:rsidR="00C51368" w:rsidRDefault="00E43BD9">
      <w:pPr>
        <w:pStyle w:val="HTMLPreformatted"/>
        <w:divId w:val="2028368261"/>
        <w:rPr>
          <w:lang w:val="en-US"/>
        </w:rPr>
      </w:pPr>
      <w:r>
        <w:rPr>
          <w:lang w:val="en-US"/>
        </w:rPr>
        <w:t xml:space="preserve">  &lt;given value="Hansen"&gt;</w:t>
      </w:r>
    </w:p>
    <w:p w14:paraId="5F361AB0"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39AAA8C8" w14:textId="77777777" w:rsidR="00C51368" w:rsidRDefault="00E43BD9">
      <w:pPr>
        <w:pStyle w:val="HTMLPreformatted"/>
        <w:divId w:val="2028368261"/>
        <w:rPr>
          <w:lang w:val="en-US"/>
        </w:rPr>
      </w:pPr>
      <w:r>
        <w:rPr>
          <w:lang w:val="en-US"/>
        </w:rPr>
        <w:t xml:space="preserve">      &lt;valueCoding&gt;</w:t>
      </w:r>
    </w:p>
    <w:p w14:paraId="6319C823" w14:textId="77777777" w:rsidR="00C51368" w:rsidRDefault="00E43BD9">
      <w:pPr>
        <w:pStyle w:val="HTMLPreformatted"/>
        <w:divId w:val="2028368261"/>
        <w:rPr>
          <w:lang w:val="en-US"/>
        </w:rPr>
      </w:pPr>
      <w:r>
        <w:rPr>
          <w:lang w:val="en-US"/>
        </w:rPr>
        <w:t xml:space="preserve">        &lt;code value="MID" /&gt;</w:t>
      </w:r>
    </w:p>
    <w:p w14:paraId="6F1FCB7E" w14:textId="77777777" w:rsidR="00C51368" w:rsidRDefault="00E43BD9">
      <w:pPr>
        <w:pStyle w:val="HTMLPreformatted"/>
        <w:divId w:val="2028368261"/>
        <w:rPr>
          <w:lang w:val="en-US"/>
        </w:rPr>
      </w:pPr>
      <w:r>
        <w:rPr>
          <w:lang w:val="en-US"/>
        </w:rPr>
        <w:t xml:space="preserve">        &lt;system value="http://hl7.org/fhir/v3/EntityNamePartQualifier2" /&gt;</w:t>
      </w:r>
    </w:p>
    <w:p w14:paraId="31CE8661" w14:textId="77777777" w:rsidR="00C51368" w:rsidRDefault="00E43BD9">
      <w:pPr>
        <w:pStyle w:val="HTMLPreformatted"/>
        <w:divId w:val="2028368261"/>
        <w:rPr>
          <w:lang w:val="en-US"/>
        </w:rPr>
      </w:pPr>
      <w:r>
        <w:rPr>
          <w:lang w:val="en-US"/>
        </w:rPr>
        <w:t xml:space="preserve">      &lt;/valueCoding&gt;</w:t>
      </w:r>
    </w:p>
    <w:p w14:paraId="5B05F667" w14:textId="77777777" w:rsidR="00C51368" w:rsidRDefault="00E43BD9">
      <w:pPr>
        <w:pStyle w:val="HTMLPreformatted"/>
        <w:divId w:val="2028368261"/>
        <w:rPr>
          <w:lang w:val="en-US"/>
        </w:rPr>
      </w:pPr>
      <w:r>
        <w:rPr>
          <w:lang w:val="en-US"/>
        </w:rPr>
        <w:t xml:space="preserve">    &lt;/extension&gt;</w:t>
      </w:r>
    </w:p>
    <w:p w14:paraId="0ECAABFB" w14:textId="77777777" w:rsidR="00C51368" w:rsidRDefault="00E43BD9">
      <w:pPr>
        <w:pStyle w:val="HTMLPreformatted"/>
        <w:divId w:val="2028368261"/>
        <w:rPr>
          <w:lang w:val="en-US"/>
        </w:rPr>
      </w:pPr>
      <w:r>
        <w:rPr>
          <w:lang w:val="en-US"/>
        </w:rPr>
        <w:t xml:space="preserve">  &lt;/given&gt;</w:t>
      </w:r>
    </w:p>
    <w:p w14:paraId="10347881" w14:textId="77777777" w:rsidR="00C51368" w:rsidRDefault="00E43BD9">
      <w:pPr>
        <w:pStyle w:val="HTMLPreformatted"/>
        <w:divId w:val="2028368261"/>
        <w:rPr>
          <w:lang w:val="en-US"/>
        </w:rPr>
      </w:pPr>
      <w:r>
        <w:rPr>
          <w:lang w:val="en-US"/>
        </w:rPr>
        <w:t>&lt;/name&gt;</w:t>
      </w:r>
    </w:p>
    <w:p w14:paraId="47FFA8CE" w14:textId="77777777" w:rsidR="00C51368" w:rsidRDefault="00E43BD9">
      <w:pPr>
        <w:pStyle w:val="HTMLPreformatted"/>
        <w:divId w:val="2028368261"/>
        <w:rPr>
          <w:lang w:val="en-US"/>
        </w:rPr>
      </w:pPr>
      <w:r>
        <w:rPr>
          <w:lang w:val="en-US"/>
        </w:rPr>
        <w:t>&lt;name&gt;</w:t>
      </w:r>
    </w:p>
    <w:p w14:paraId="35FBCCAA" w14:textId="77777777" w:rsidR="00C51368" w:rsidRDefault="00E43BD9">
      <w:pPr>
        <w:pStyle w:val="HTMLPreformatted"/>
        <w:divId w:val="2028368261"/>
        <w:rPr>
          <w:lang w:val="en-US"/>
        </w:rPr>
      </w:pPr>
      <w:r>
        <w:rPr>
          <w:lang w:val="en-US"/>
        </w:rPr>
        <w:t xml:space="preserve">  &lt;use value="official" /&gt;</w:t>
      </w:r>
    </w:p>
    <w:p w14:paraId="17E769D5" w14:textId="77777777" w:rsidR="00C51368" w:rsidRDefault="00E43BD9">
      <w:pPr>
        <w:pStyle w:val="HTMLPreformatted"/>
        <w:divId w:val="2028368261"/>
        <w:rPr>
          <w:lang w:val="en-US"/>
        </w:rPr>
      </w:pPr>
      <w:r>
        <w:rPr>
          <w:lang w:val="en-US"/>
        </w:rPr>
        <w:t xml:space="preserve">  &lt;family value="Berg" /&gt;</w:t>
      </w:r>
    </w:p>
    <w:p w14:paraId="23D3BC37" w14:textId="77777777" w:rsidR="00C51368" w:rsidRDefault="00E43BD9">
      <w:pPr>
        <w:pStyle w:val="HTMLPreformatted"/>
        <w:divId w:val="2028368261"/>
        <w:rPr>
          <w:lang w:val="en-US"/>
        </w:rPr>
      </w:pPr>
      <w:r>
        <w:rPr>
          <w:lang w:val="en-US"/>
        </w:rPr>
        <w:t xml:space="preserve">  &lt;given value="Karin" /&gt;</w:t>
      </w:r>
    </w:p>
    <w:p w14:paraId="0CE8476D" w14:textId="77777777" w:rsidR="00C51368" w:rsidRDefault="00E43BD9">
      <w:pPr>
        <w:pStyle w:val="HTMLPreformatted"/>
        <w:divId w:val="2028368261"/>
        <w:rPr>
          <w:lang w:val="en-US"/>
        </w:rPr>
      </w:pPr>
      <w:r>
        <w:rPr>
          <w:lang w:val="en-US"/>
        </w:rPr>
        <w:t xml:space="preserve">  &lt;given value="Erikson"&gt;</w:t>
      </w:r>
    </w:p>
    <w:p w14:paraId="4608D1FA" w14:textId="77777777" w:rsidR="00C51368" w:rsidRDefault="00E43BD9">
      <w:pPr>
        <w:pStyle w:val="HTMLPreformatted"/>
        <w:divId w:val="2028368261"/>
        <w:rPr>
          <w:lang w:val="en-US"/>
        </w:rPr>
      </w:pPr>
      <w:r>
        <w:rPr>
          <w:lang w:val="en-US"/>
        </w:rPr>
        <w:t xml:space="preserve">    &lt;extension url="http://hl7.org/fhir/StructureDefinitioniso-20190#name-qualifier" &gt;</w:t>
      </w:r>
    </w:p>
    <w:p w14:paraId="5B6C3232" w14:textId="77777777" w:rsidR="00C51368" w:rsidRDefault="00E43BD9">
      <w:pPr>
        <w:pStyle w:val="HTMLPreformatted"/>
        <w:divId w:val="2028368261"/>
        <w:rPr>
          <w:lang w:val="en-US"/>
        </w:rPr>
      </w:pPr>
      <w:r>
        <w:rPr>
          <w:lang w:val="en-US"/>
        </w:rPr>
        <w:t xml:space="preserve">      &lt;valueCoding&gt;</w:t>
      </w:r>
    </w:p>
    <w:p w14:paraId="60CE81DA" w14:textId="77777777" w:rsidR="00C51368" w:rsidRDefault="00E43BD9">
      <w:pPr>
        <w:pStyle w:val="HTMLPreformatted"/>
        <w:divId w:val="2028368261"/>
        <w:rPr>
          <w:lang w:val="en-US"/>
        </w:rPr>
      </w:pPr>
      <w:r>
        <w:rPr>
          <w:lang w:val="en-US"/>
        </w:rPr>
        <w:t xml:space="preserve">        &lt;code value="MID" /&gt;</w:t>
      </w:r>
    </w:p>
    <w:p w14:paraId="6D58724B" w14:textId="77777777" w:rsidR="00C51368" w:rsidRDefault="00E43BD9">
      <w:pPr>
        <w:pStyle w:val="HTMLPreformatted"/>
        <w:divId w:val="2028368261"/>
        <w:rPr>
          <w:lang w:val="en-US"/>
        </w:rPr>
      </w:pPr>
      <w:r>
        <w:rPr>
          <w:lang w:val="en-US"/>
        </w:rPr>
        <w:t xml:space="preserve">        &lt;system value="http://hl7.org/fhir/v3/EntityNamePartQualifier2" /&gt;</w:t>
      </w:r>
    </w:p>
    <w:p w14:paraId="752588E0" w14:textId="77777777" w:rsidR="00C51368" w:rsidRDefault="00E43BD9">
      <w:pPr>
        <w:pStyle w:val="HTMLPreformatted"/>
        <w:divId w:val="2028368261"/>
        <w:rPr>
          <w:lang w:val="en-US"/>
        </w:rPr>
      </w:pPr>
      <w:r>
        <w:rPr>
          <w:lang w:val="en-US"/>
        </w:rPr>
        <w:lastRenderedPageBreak/>
        <w:t xml:space="preserve">      &lt;/valueCoding&gt;</w:t>
      </w:r>
    </w:p>
    <w:p w14:paraId="3C00ED4A" w14:textId="77777777" w:rsidR="00C51368" w:rsidRDefault="00E43BD9">
      <w:pPr>
        <w:pStyle w:val="HTMLPreformatted"/>
        <w:divId w:val="2028368261"/>
        <w:rPr>
          <w:lang w:val="en-US"/>
        </w:rPr>
      </w:pPr>
      <w:r>
        <w:rPr>
          <w:lang w:val="en-US"/>
        </w:rPr>
        <w:t xml:space="preserve">    &lt;/extension&gt;</w:t>
      </w:r>
    </w:p>
    <w:p w14:paraId="0A9C09BA" w14:textId="77777777" w:rsidR="00C51368" w:rsidRDefault="00E43BD9">
      <w:pPr>
        <w:pStyle w:val="HTMLPreformatted"/>
        <w:divId w:val="2028368261"/>
        <w:rPr>
          <w:lang w:val="en-US"/>
        </w:rPr>
      </w:pPr>
      <w:r>
        <w:rPr>
          <w:lang w:val="en-US"/>
        </w:rPr>
        <w:t xml:space="preserve">  &lt;/given&gt;</w:t>
      </w:r>
    </w:p>
    <w:p w14:paraId="1F2DCFE2" w14:textId="77777777" w:rsidR="00C51368" w:rsidRDefault="00E43BD9">
      <w:pPr>
        <w:pStyle w:val="HTMLPreformatted"/>
        <w:divId w:val="2028368261"/>
        <w:rPr>
          <w:lang w:val="en-US"/>
        </w:rPr>
      </w:pPr>
      <w:r>
        <w:rPr>
          <w:lang w:val="en-US"/>
        </w:rPr>
        <w:t>&lt;/name&gt;</w:t>
      </w:r>
    </w:p>
    <w:p w14:paraId="3B8CC421" w14:textId="77777777" w:rsidR="00C51368" w:rsidRDefault="00E43BD9">
      <w:pPr>
        <w:pStyle w:val="HTMLPreformatted"/>
        <w:divId w:val="2028368261"/>
        <w:rPr>
          <w:lang w:val="en-US"/>
        </w:rPr>
      </w:pPr>
      <w:r>
        <w:rPr>
          <w:lang w:val="en-US"/>
        </w:rPr>
        <w:t>&lt;name&gt;</w:t>
      </w:r>
    </w:p>
    <w:p w14:paraId="224CF437" w14:textId="77777777" w:rsidR="00C51368" w:rsidRDefault="00E43BD9">
      <w:pPr>
        <w:pStyle w:val="HTMLPreformatted"/>
        <w:divId w:val="2028368261"/>
        <w:rPr>
          <w:lang w:val="en-US"/>
        </w:rPr>
      </w:pPr>
      <w:r>
        <w:rPr>
          <w:lang w:val="en-US"/>
        </w:rPr>
        <w:t xml:space="preserve">  &lt;use value="usual" /&gt;</w:t>
      </w:r>
    </w:p>
    <w:p w14:paraId="7D41ADBB" w14:textId="77777777" w:rsidR="00C51368" w:rsidRDefault="00E43BD9">
      <w:pPr>
        <w:pStyle w:val="HTMLPreformatted"/>
        <w:divId w:val="2028368261"/>
        <w:rPr>
          <w:lang w:val="en-US"/>
        </w:rPr>
      </w:pPr>
      <w:r>
        <w:rPr>
          <w:lang w:val="en-US"/>
        </w:rPr>
        <w:t xml:space="preserve">  &lt;family value="Berg" /&gt;</w:t>
      </w:r>
    </w:p>
    <w:p w14:paraId="5BB2D146" w14:textId="77777777" w:rsidR="00C51368" w:rsidRDefault="00E43BD9">
      <w:pPr>
        <w:pStyle w:val="HTMLPreformatted"/>
        <w:divId w:val="2028368261"/>
        <w:rPr>
          <w:lang w:val="en-US"/>
        </w:rPr>
      </w:pPr>
      <w:r>
        <w:rPr>
          <w:lang w:val="en-US"/>
        </w:rPr>
        <w:t xml:space="preserve">  &lt;given value="Karin" /&gt;</w:t>
      </w:r>
    </w:p>
    <w:p w14:paraId="76134B75" w14:textId="77777777" w:rsidR="00C51368" w:rsidRDefault="00E43BD9">
      <w:pPr>
        <w:pStyle w:val="HTMLPreformatted"/>
        <w:divId w:val="2028368261"/>
        <w:rPr>
          <w:lang w:val="en-US"/>
        </w:rPr>
      </w:pPr>
      <w:r>
        <w:rPr>
          <w:lang w:val="en-US"/>
        </w:rPr>
        <w:t>&lt;/name&gt;</w:t>
      </w:r>
    </w:p>
    <w:p w14:paraId="5D42D052" w14:textId="77777777" w:rsidR="00C51368" w:rsidRDefault="00E43BD9">
      <w:pPr>
        <w:pStyle w:val="Heading4"/>
        <w:divId w:val="1864636327"/>
        <w:rPr>
          <w:rFonts w:eastAsia="Times New Roman"/>
          <w:lang w:val="en-US"/>
        </w:rPr>
      </w:pPr>
      <w:r>
        <w:rPr>
          <w:rFonts w:eastAsia="Times New Roman"/>
          <w:lang w:val="en-US"/>
        </w:rPr>
        <w:t>W3C International Examples</w:t>
      </w:r>
    </w:p>
    <w:p w14:paraId="673ECDB3" w14:textId="77777777"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14:paraId="6F664C27" w14:textId="77777777" w:rsidR="00C51368" w:rsidRDefault="00E43BD9">
      <w:pPr>
        <w:pStyle w:val="NormalWeb"/>
        <w:divId w:val="1864636327"/>
        <w:rPr>
          <w:lang w:val="en-US"/>
        </w:rPr>
      </w:pPr>
      <w:r>
        <w:rPr>
          <w:lang w:val="en-US"/>
        </w:rPr>
        <w:t xml:space="preserve">A patronymic is "The part of a name that links to the genealogy": </w:t>
      </w:r>
    </w:p>
    <w:p w14:paraId="4284653C" w14:textId="77777777" w:rsidR="00C51368" w:rsidRDefault="00C51368">
      <w:pPr>
        <w:pStyle w:val="HTMLPreformatted"/>
        <w:divId w:val="1864636327"/>
        <w:rPr>
          <w:lang w:val="en-US"/>
        </w:rPr>
      </w:pPr>
    </w:p>
    <w:p w14:paraId="6C2C8C61" w14:textId="77777777" w:rsidR="00C51368" w:rsidRDefault="00E43BD9">
      <w:pPr>
        <w:pStyle w:val="HTMLPreformatted"/>
        <w:divId w:val="1864636327"/>
        <w:rPr>
          <w:lang w:val="en-US"/>
        </w:rPr>
      </w:pPr>
      <w:r>
        <w:rPr>
          <w:lang w:val="en-US"/>
        </w:rPr>
        <w:t>&lt;name&gt;</w:t>
      </w:r>
    </w:p>
    <w:p w14:paraId="0412606D" w14:textId="77777777" w:rsidR="00C51368" w:rsidRDefault="00E43BD9">
      <w:pPr>
        <w:pStyle w:val="HTMLPreformatted"/>
        <w:divId w:val="1864636327"/>
        <w:rPr>
          <w:lang w:val="en-US"/>
        </w:rPr>
      </w:pPr>
      <w:r>
        <w:rPr>
          <w:lang w:val="en-US"/>
        </w:rPr>
        <w:t xml:space="preserve">  &lt;text value="BjÃ¶rk GuÃ°mundsdÃ³ttir"/&gt;</w:t>
      </w:r>
    </w:p>
    <w:p w14:paraId="5009DA63" w14:textId="77777777" w:rsidR="00C51368" w:rsidRDefault="00E43BD9">
      <w:pPr>
        <w:pStyle w:val="HTMLPreformatted"/>
        <w:divId w:val="1864636327"/>
        <w:rPr>
          <w:lang w:val="en-US"/>
        </w:rPr>
      </w:pPr>
      <w:r>
        <w:rPr>
          <w:lang w:val="en-US"/>
        </w:rPr>
        <w:t xml:space="preserve">  &lt;family value="GuÃ°mundsdÃ³ttir"/&gt;</w:t>
      </w:r>
    </w:p>
    <w:p w14:paraId="250BE8ED" w14:textId="77777777" w:rsidR="00C51368" w:rsidRDefault="00E43BD9">
      <w:pPr>
        <w:pStyle w:val="HTMLPreformatted"/>
        <w:divId w:val="1864636327"/>
        <w:rPr>
          <w:lang w:val="en-US"/>
        </w:rPr>
      </w:pPr>
      <w:r>
        <w:rPr>
          <w:lang w:val="en-US"/>
        </w:rPr>
        <w:t xml:space="preserve">  &lt;given value="BjÃ¶rk"/&gt;</w:t>
      </w:r>
    </w:p>
    <w:p w14:paraId="54F38139" w14:textId="77777777" w:rsidR="00C51368" w:rsidRDefault="00E43BD9">
      <w:pPr>
        <w:pStyle w:val="HTMLPreformatted"/>
        <w:divId w:val="1864636327"/>
        <w:rPr>
          <w:lang w:val="en-US"/>
        </w:rPr>
      </w:pPr>
      <w:r>
        <w:rPr>
          <w:lang w:val="en-US"/>
        </w:rPr>
        <w:t>&lt;/name&gt;</w:t>
      </w:r>
    </w:p>
    <w:p w14:paraId="1CB1393B" w14:textId="77777777" w:rsidR="00C51368" w:rsidRDefault="00E43BD9">
      <w:pPr>
        <w:pStyle w:val="NormalWeb"/>
        <w:divId w:val="1864636327"/>
        <w:rPr>
          <w:lang w:val="en-US"/>
        </w:rPr>
      </w:pPr>
      <w:r>
        <w:rPr>
          <w:lang w:val="en-US"/>
        </w:rPr>
        <w:t xml:space="preserve">A patronymic with a "son/daughter of" appellation: </w:t>
      </w:r>
    </w:p>
    <w:p w14:paraId="55ED57E3" w14:textId="77777777" w:rsidR="00C51368" w:rsidRDefault="00C51368">
      <w:pPr>
        <w:pStyle w:val="HTMLPreformatted"/>
        <w:divId w:val="1864636327"/>
        <w:rPr>
          <w:lang w:val="en-US"/>
        </w:rPr>
      </w:pPr>
    </w:p>
    <w:p w14:paraId="0D5175EF" w14:textId="77777777" w:rsidR="00C51368" w:rsidRDefault="00E43BD9">
      <w:pPr>
        <w:pStyle w:val="HTMLPreformatted"/>
        <w:divId w:val="1864636327"/>
        <w:rPr>
          <w:lang w:val="en-US"/>
        </w:rPr>
      </w:pPr>
      <w:r>
        <w:rPr>
          <w:lang w:val="en-US"/>
        </w:rPr>
        <w:t>&lt;name&gt;</w:t>
      </w:r>
    </w:p>
    <w:p w14:paraId="09261CD5" w14:textId="77777777" w:rsidR="00C51368" w:rsidRDefault="00E43BD9">
      <w:pPr>
        <w:pStyle w:val="HTMLPreformatted"/>
        <w:divId w:val="1864636327"/>
        <w:rPr>
          <w:lang w:val="en-US"/>
        </w:rPr>
      </w:pPr>
      <w:r>
        <w:rPr>
          <w:lang w:val="en-US"/>
        </w:rPr>
        <w:t xml:space="preserve">  &lt;text value="Isa bin Osman"/&gt;</w:t>
      </w:r>
    </w:p>
    <w:p w14:paraId="162CC40A" w14:textId="77777777" w:rsidR="00C51368" w:rsidRDefault="00E43BD9">
      <w:pPr>
        <w:pStyle w:val="HTMLPreformatted"/>
        <w:divId w:val="1864636327"/>
        <w:rPr>
          <w:lang w:val="en-US"/>
        </w:rPr>
      </w:pPr>
      <w:r>
        <w:rPr>
          <w:lang w:val="en-US"/>
        </w:rPr>
        <w:t xml:space="preserve">  &lt;family value="bin Osman"/&gt;</w:t>
      </w:r>
    </w:p>
    <w:p w14:paraId="4E697100" w14:textId="77777777" w:rsidR="00C51368" w:rsidRDefault="00E43BD9">
      <w:pPr>
        <w:pStyle w:val="HTMLPreformatted"/>
        <w:divId w:val="1864636327"/>
        <w:rPr>
          <w:lang w:val="en-US"/>
        </w:rPr>
      </w:pPr>
      <w:r>
        <w:rPr>
          <w:lang w:val="en-US"/>
        </w:rPr>
        <w:t xml:space="preserve">  &lt;given value="Isa"/&gt;</w:t>
      </w:r>
    </w:p>
    <w:p w14:paraId="3E20DDC6" w14:textId="77777777" w:rsidR="00C51368" w:rsidRDefault="00E43BD9">
      <w:pPr>
        <w:pStyle w:val="HTMLPreformatted"/>
        <w:divId w:val="1864636327"/>
        <w:rPr>
          <w:lang w:val="en-US"/>
        </w:rPr>
      </w:pPr>
      <w:r>
        <w:rPr>
          <w:lang w:val="en-US"/>
        </w:rPr>
        <w:t>&lt;/name&gt;</w:t>
      </w:r>
    </w:p>
    <w:p w14:paraId="0DE8C76E" w14:textId="77777777" w:rsidR="00C51368" w:rsidRDefault="00E43BD9">
      <w:pPr>
        <w:pStyle w:val="NormalWeb"/>
        <w:divId w:val="1864636327"/>
        <w:rPr>
          <w:lang w:val="en-US"/>
        </w:rPr>
      </w:pPr>
      <w:r>
        <w:rPr>
          <w:lang w:val="en-US"/>
        </w:rPr>
        <w:t xml:space="preserve">Note: The family name may also be given as two different family names. </w:t>
      </w:r>
    </w:p>
    <w:p w14:paraId="363779EA" w14:textId="77777777" w:rsidR="00C51368" w:rsidRDefault="00E43BD9">
      <w:pPr>
        <w:pStyle w:val="NormalWeb"/>
        <w:divId w:val="1864636327"/>
        <w:rPr>
          <w:lang w:val="en-US"/>
        </w:rPr>
      </w:pPr>
      <w:r>
        <w:rPr>
          <w:lang w:val="en-US"/>
        </w:rPr>
        <w:t xml:space="preserve">A Chinese name with a generational name: </w:t>
      </w:r>
    </w:p>
    <w:p w14:paraId="094CCD45" w14:textId="77777777" w:rsidR="00C51368" w:rsidRDefault="00C51368">
      <w:pPr>
        <w:pStyle w:val="HTMLPreformatted"/>
        <w:divId w:val="1864636327"/>
        <w:rPr>
          <w:lang w:val="en-US"/>
        </w:rPr>
      </w:pPr>
    </w:p>
    <w:p w14:paraId="626B7993" w14:textId="77777777" w:rsidR="00C51368" w:rsidRDefault="00E43BD9">
      <w:pPr>
        <w:pStyle w:val="HTMLPreformatted"/>
        <w:divId w:val="1864636327"/>
        <w:rPr>
          <w:lang w:val="en-US"/>
        </w:rPr>
      </w:pPr>
      <w:r>
        <w:rPr>
          <w:lang w:val="en-US"/>
        </w:rPr>
        <w:t>&lt;name&gt;</w:t>
      </w:r>
    </w:p>
    <w:p w14:paraId="5023EE5E" w14:textId="77777777" w:rsidR="00C51368" w:rsidRDefault="00E43BD9">
      <w:pPr>
        <w:pStyle w:val="HTMLPreformatted"/>
        <w:divId w:val="1864636327"/>
        <w:rPr>
          <w:lang w:val="en-US"/>
        </w:rPr>
      </w:pPr>
      <w:r>
        <w:rPr>
          <w:lang w:val="en-US"/>
        </w:rPr>
        <w:t xml:space="preserve">  &lt;text value="???"/&gt; &lt;!-- left to right --&gt;</w:t>
      </w:r>
    </w:p>
    <w:p w14:paraId="0D7C708E" w14:textId="77777777" w:rsidR="00C51368" w:rsidRDefault="00E43BD9">
      <w:pPr>
        <w:pStyle w:val="HTMLPreformatted"/>
        <w:divId w:val="1864636327"/>
        <w:rPr>
          <w:lang w:val="en-US"/>
        </w:rPr>
      </w:pPr>
      <w:r>
        <w:rPr>
          <w:lang w:val="en-US"/>
        </w:rPr>
        <w:t xml:space="preserve">  &lt;family value="?"/&gt;</w:t>
      </w:r>
    </w:p>
    <w:p w14:paraId="79F6BA58" w14:textId="77777777" w:rsidR="00C51368" w:rsidRDefault="00E43BD9">
      <w:pPr>
        <w:pStyle w:val="HTMLPreformatted"/>
        <w:divId w:val="1864636327"/>
        <w:rPr>
          <w:lang w:val="en-US"/>
        </w:rPr>
      </w:pPr>
      <w:r>
        <w:rPr>
          <w:lang w:val="en-US"/>
        </w:rPr>
        <w:t xml:space="preserve">  &lt;given value="?"/&gt;</w:t>
      </w:r>
    </w:p>
    <w:p w14:paraId="0957BC1B" w14:textId="77777777" w:rsidR="00C51368" w:rsidRDefault="00E43BD9">
      <w:pPr>
        <w:pStyle w:val="HTMLPreformatted"/>
        <w:divId w:val="1864636327"/>
        <w:rPr>
          <w:lang w:val="en-US"/>
        </w:rPr>
      </w:pPr>
      <w:r>
        <w:rPr>
          <w:lang w:val="en-US"/>
        </w:rPr>
        <w:t xml:space="preserve">  &lt;given value="?"/&gt;</w:t>
      </w:r>
    </w:p>
    <w:p w14:paraId="05D80E49" w14:textId="77777777" w:rsidR="00C51368" w:rsidRDefault="00E43BD9">
      <w:pPr>
        <w:pStyle w:val="HTMLPreformatted"/>
        <w:divId w:val="1864636327"/>
        <w:rPr>
          <w:lang w:val="en-US"/>
        </w:rPr>
      </w:pPr>
      <w:r>
        <w:rPr>
          <w:lang w:val="en-US"/>
        </w:rPr>
        <w:t>&lt;/name&gt;</w:t>
      </w:r>
    </w:p>
    <w:p w14:paraId="4CA8BC05" w14:textId="77777777" w:rsidR="00C51368" w:rsidRDefault="00E43BD9">
      <w:pPr>
        <w:pStyle w:val="HTMLPreformatted"/>
        <w:divId w:val="1864636327"/>
        <w:rPr>
          <w:lang w:val="en-US"/>
        </w:rPr>
      </w:pPr>
      <w:r>
        <w:rPr>
          <w:lang w:val="en-US"/>
        </w:rPr>
        <w:t>&lt;name&gt;</w:t>
      </w:r>
    </w:p>
    <w:p w14:paraId="0041D9D2" w14:textId="77777777" w:rsidR="00C51368" w:rsidRDefault="00E43BD9">
      <w:pPr>
        <w:pStyle w:val="HTMLPreformatted"/>
        <w:divId w:val="1864636327"/>
        <w:rPr>
          <w:lang w:val="en-US"/>
        </w:rPr>
      </w:pPr>
      <w:r>
        <w:rPr>
          <w:lang w:val="en-US"/>
        </w:rPr>
        <w:t xml:space="preserve">  &lt;text value="Mao Ze Dong"/&gt; &lt;!-- left to right --&gt;</w:t>
      </w:r>
    </w:p>
    <w:p w14:paraId="794E0422" w14:textId="77777777" w:rsidR="00C51368" w:rsidRDefault="00E43BD9">
      <w:pPr>
        <w:pStyle w:val="HTMLPreformatted"/>
        <w:divId w:val="1864636327"/>
        <w:rPr>
          <w:lang w:val="en-US"/>
        </w:rPr>
      </w:pPr>
      <w:r>
        <w:rPr>
          <w:lang w:val="en-US"/>
        </w:rPr>
        <w:t xml:space="preserve">  &lt;family value="Mao"/&gt;</w:t>
      </w:r>
    </w:p>
    <w:p w14:paraId="41018B0F" w14:textId="77777777" w:rsidR="00C51368" w:rsidRDefault="00E43BD9">
      <w:pPr>
        <w:pStyle w:val="HTMLPreformatted"/>
        <w:divId w:val="1864636327"/>
        <w:rPr>
          <w:lang w:val="en-US"/>
        </w:rPr>
      </w:pPr>
      <w:r>
        <w:rPr>
          <w:lang w:val="en-US"/>
        </w:rPr>
        <w:t xml:space="preserve">  &lt;given value="Ze"/&gt;</w:t>
      </w:r>
    </w:p>
    <w:p w14:paraId="7340864D" w14:textId="77777777" w:rsidR="00C51368" w:rsidRDefault="00E43BD9">
      <w:pPr>
        <w:pStyle w:val="HTMLPreformatted"/>
        <w:divId w:val="1864636327"/>
        <w:rPr>
          <w:lang w:val="en-US"/>
        </w:rPr>
      </w:pPr>
      <w:r>
        <w:rPr>
          <w:lang w:val="en-US"/>
        </w:rPr>
        <w:t xml:space="preserve">  &lt;given value="Dong"/&gt;</w:t>
      </w:r>
    </w:p>
    <w:p w14:paraId="0D6D3F99" w14:textId="77777777" w:rsidR="00C51368" w:rsidRDefault="00E43BD9">
      <w:pPr>
        <w:pStyle w:val="HTMLPreformatted"/>
        <w:divId w:val="1864636327"/>
        <w:rPr>
          <w:lang w:val="en-US"/>
        </w:rPr>
      </w:pPr>
      <w:r>
        <w:rPr>
          <w:lang w:val="en-US"/>
        </w:rPr>
        <w:t>&lt;/name&gt;</w:t>
      </w:r>
    </w:p>
    <w:p w14:paraId="332D7B5E" w14:textId="77777777"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14:paraId="72E2941F" w14:textId="77777777" w:rsidR="00C51368" w:rsidRDefault="00E43BD9">
      <w:pPr>
        <w:pStyle w:val="NormalWeb"/>
        <w:divId w:val="1864636327"/>
        <w:rPr>
          <w:lang w:val="en-US"/>
        </w:rPr>
      </w:pPr>
      <w:r>
        <w:rPr>
          <w:lang w:val="en-US"/>
        </w:rPr>
        <w:lastRenderedPageBreak/>
        <w:t xml:space="preserve">Additional Western name (see also example above): </w:t>
      </w:r>
    </w:p>
    <w:p w14:paraId="79595455" w14:textId="77777777" w:rsidR="00C51368" w:rsidRDefault="00C51368">
      <w:pPr>
        <w:pStyle w:val="HTMLPreformatted"/>
        <w:divId w:val="1864636327"/>
        <w:rPr>
          <w:lang w:val="en-US"/>
        </w:rPr>
      </w:pPr>
    </w:p>
    <w:p w14:paraId="73053072" w14:textId="77777777" w:rsidR="00C51368" w:rsidRDefault="00E43BD9">
      <w:pPr>
        <w:pStyle w:val="HTMLPreformatted"/>
        <w:divId w:val="1864636327"/>
        <w:rPr>
          <w:lang w:val="en-US"/>
        </w:rPr>
      </w:pPr>
      <w:r>
        <w:rPr>
          <w:lang w:val="en-US"/>
        </w:rPr>
        <w:t>&lt;name&gt;</w:t>
      </w:r>
    </w:p>
    <w:p w14:paraId="29207116" w14:textId="77777777" w:rsidR="00C51368" w:rsidRDefault="00E43BD9">
      <w:pPr>
        <w:pStyle w:val="HTMLPreformatted"/>
        <w:divId w:val="1864636327"/>
        <w:rPr>
          <w:lang w:val="en-US"/>
        </w:rPr>
      </w:pPr>
      <w:r>
        <w:rPr>
          <w:lang w:val="en-US"/>
        </w:rPr>
        <w:t xml:space="preserve">  &lt;use value="official" /&gt;</w:t>
      </w:r>
    </w:p>
    <w:p w14:paraId="5C9F3394" w14:textId="77777777" w:rsidR="00C51368" w:rsidRDefault="00E43BD9">
      <w:pPr>
        <w:pStyle w:val="HTMLPreformatted"/>
        <w:divId w:val="1864636327"/>
        <w:rPr>
          <w:lang w:val="en-US"/>
        </w:rPr>
      </w:pPr>
      <w:r>
        <w:rPr>
          <w:lang w:val="en-US"/>
        </w:rPr>
        <w:t xml:space="preserve">  &lt;family value="Yao" /&gt;</w:t>
      </w:r>
    </w:p>
    <w:p w14:paraId="628AA5C1" w14:textId="77777777" w:rsidR="00C51368" w:rsidRDefault="00E43BD9">
      <w:pPr>
        <w:pStyle w:val="HTMLPreformatted"/>
        <w:divId w:val="1864636327"/>
        <w:rPr>
          <w:lang w:val="en-US"/>
        </w:rPr>
      </w:pPr>
      <w:r>
        <w:rPr>
          <w:lang w:val="en-US"/>
        </w:rPr>
        <w:t xml:space="preserve">  &lt;given value="Ming" /&gt;</w:t>
      </w:r>
    </w:p>
    <w:p w14:paraId="7C05DA04" w14:textId="77777777" w:rsidR="00C51368" w:rsidRDefault="00E43BD9">
      <w:pPr>
        <w:pStyle w:val="HTMLPreformatted"/>
        <w:divId w:val="1864636327"/>
        <w:rPr>
          <w:lang w:val="en-US"/>
        </w:rPr>
      </w:pPr>
      <w:r>
        <w:rPr>
          <w:lang w:val="en-US"/>
        </w:rPr>
        <w:t>&lt;/name&gt;</w:t>
      </w:r>
    </w:p>
    <w:p w14:paraId="0789C3CB" w14:textId="77777777" w:rsidR="00C51368" w:rsidRDefault="00E43BD9">
      <w:pPr>
        <w:pStyle w:val="HTMLPreformatted"/>
        <w:divId w:val="1864636327"/>
        <w:rPr>
          <w:lang w:val="en-US"/>
        </w:rPr>
      </w:pPr>
      <w:r>
        <w:rPr>
          <w:lang w:val="en-US"/>
        </w:rPr>
        <w:t>&lt;name&gt;</w:t>
      </w:r>
    </w:p>
    <w:p w14:paraId="4B28EB6F" w14:textId="77777777" w:rsidR="00C51368" w:rsidRDefault="00E43BD9">
      <w:pPr>
        <w:pStyle w:val="HTMLPreformatted"/>
        <w:divId w:val="1864636327"/>
        <w:rPr>
          <w:lang w:val="en-US"/>
        </w:rPr>
      </w:pPr>
      <w:r>
        <w:rPr>
          <w:lang w:val="en-US"/>
        </w:rPr>
        <w:t xml:space="preserve">  &lt;use value="usual" /&gt;</w:t>
      </w:r>
    </w:p>
    <w:p w14:paraId="7BDCCD00" w14:textId="77777777" w:rsidR="00C51368" w:rsidRDefault="00E43BD9">
      <w:pPr>
        <w:pStyle w:val="HTMLPreformatted"/>
        <w:divId w:val="1864636327"/>
        <w:rPr>
          <w:lang w:val="en-US"/>
        </w:rPr>
      </w:pPr>
      <w:r>
        <w:rPr>
          <w:lang w:val="en-US"/>
        </w:rPr>
        <w:t xml:space="preserve">  &lt;given value="Fred" /&gt;</w:t>
      </w:r>
    </w:p>
    <w:p w14:paraId="60B1645F" w14:textId="77777777" w:rsidR="00C51368" w:rsidRDefault="00E43BD9">
      <w:pPr>
        <w:pStyle w:val="HTMLPreformatted"/>
        <w:divId w:val="1864636327"/>
        <w:rPr>
          <w:lang w:val="en-US"/>
        </w:rPr>
      </w:pPr>
      <w:r>
        <w:rPr>
          <w:lang w:val="en-US"/>
        </w:rPr>
        <w:t>&lt;/name&gt;</w:t>
      </w:r>
    </w:p>
    <w:p w14:paraId="10647598" w14:textId="77777777" w:rsidR="00C51368" w:rsidRDefault="00E43BD9">
      <w:pPr>
        <w:pStyle w:val="NormalWeb"/>
        <w:divId w:val="1864636327"/>
        <w:rPr>
          <w:lang w:val="en-US"/>
        </w:rPr>
      </w:pPr>
      <w:r>
        <w:rPr>
          <w:lang w:val="en-US"/>
        </w:rPr>
        <w:t xml:space="preserve">Multiple Family names: </w:t>
      </w:r>
    </w:p>
    <w:p w14:paraId="78FFFCF7" w14:textId="77777777" w:rsidR="00C51368" w:rsidRDefault="00C51368">
      <w:pPr>
        <w:pStyle w:val="HTMLPreformatted"/>
        <w:divId w:val="1864636327"/>
        <w:rPr>
          <w:lang w:val="en-US"/>
        </w:rPr>
      </w:pPr>
    </w:p>
    <w:p w14:paraId="0F988B24" w14:textId="77777777" w:rsidR="00C51368" w:rsidRDefault="00E43BD9">
      <w:pPr>
        <w:pStyle w:val="HTMLPreformatted"/>
        <w:divId w:val="1864636327"/>
        <w:rPr>
          <w:lang w:val="en-US"/>
        </w:rPr>
      </w:pPr>
      <w:r>
        <w:rPr>
          <w:lang w:val="en-US"/>
        </w:rPr>
        <w:t>&lt;name&gt;</w:t>
      </w:r>
    </w:p>
    <w:p w14:paraId="6A1E9DD8" w14:textId="77777777" w:rsidR="00C51368" w:rsidRDefault="00E43BD9">
      <w:pPr>
        <w:pStyle w:val="HTMLPreformatted"/>
        <w:divId w:val="1864636327"/>
        <w:rPr>
          <w:lang w:val="en-US"/>
        </w:rPr>
      </w:pPr>
      <w:r>
        <w:rPr>
          <w:lang w:val="en-US"/>
        </w:rPr>
        <w:t xml:space="preserve">  &lt;family value="CarreÃ±o" /&gt;</w:t>
      </w:r>
    </w:p>
    <w:p w14:paraId="339A6965" w14:textId="77777777" w:rsidR="00C51368" w:rsidRDefault="00E43BD9">
      <w:pPr>
        <w:pStyle w:val="HTMLPreformatted"/>
        <w:divId w:val="1864636327"/>
        <w:rPr>
          <w:lang w:val="en-US"/>
        </w:rPr>
      </w:pPr>
      <w:r>
        <w:rPr>
          <w:lang w:val="en-US"/>
        </w:rPr>
        <w:t xml:space="preserve">  &lt;family value="QuiÃ±ones" /&gt;</w:t>
      </w:r>
    </w:p>
    <w:p w14:paraId="45CA202F" w14:textId="77777777" w:rsidR="00C51368" w:rsidRDefault="00E43BD9">
      <w:pPr>
        <w:pStyle w:val="HTMLPreformatted"/>
        <w:divId w:val="1864636327"/>
        <w:rPr>
          <w:lang w:val="en-US"/>
        </w:rPr>
      </w:pPr>
      <w:r>
        <w:rPr>
          <w:lang w:val="en-US"/>
        </w:rPr>
        <w:t xml:space="preserve">  &lt;given value="MarÃ</w:t>
      </w:r>
      <w:r>
        <w:rPr>
          <w:lang w:val="en-US"/>
        </w:rPr>
        <w:softHyphen/>
        <w:t>a-Jose" /&gt;</w:t>
      </w:r>
    </w:p>
    <w:p w14:paraId="76417267" w14:textId="77777777" w:rsidR="00C51368" w:rsidRDefault="00E43BD9">
      <w:pPr>
        <w:pStyle w:val="HTMLPreformatted"/>
        <w:divId w:val="1864636327"/>
        <w:rPr>
          <w:lang w:val="en-US"/>
        </w:rPr>
      </w:pPr>
      <w:r>
        <w:rPr>
          <w:lang w:val="en-US"/>
        </w:rPr>
        <w:t>&lt;/name&gt;</w:t>
      </w:r>
    </w:p>
    <w:p w14:paraId="47CED69F" w14:textId="77777777" w:rsidR="00C51368" w:rsidRDefault="00E43BD9">
      <w:pPr>
        <w:pStyle w:val="NormalWeb"/>
        <w:divId w:val="1864636327"/>
        <w:rPr>
          <w:lang w:val="en-US"/>
        </w:rPr>
      </w:pPr>
      <w:r>
        <w:rPr>
          <w:lang w:val="en-US"/>
        </w:rPr>
        <w:t xml:space="preserve">Brazilian Example: </w:t>
      </w:r>
    </w:p>
    <w:p w14:paraId="650C7FAE" w14:textId="77777777" w:rsidR="00C51368" w:rsidRDefault="00C51368">
      <w:pPr>
        <w:pStyle w:val="HTMLPreformatted"/>
        <w:divId w:val="1864636327"/>
        <w:rPr>
          <w:lang w:val="en-US"/>
        </w:rPr>
      </w:pPr>
    </w:p>
    <w:p w14:paraId="2B8B21F6" w14:textId="77777777" w:rsidR="00C51368" w:rsidRDefault="00E43BD9">
      <w:pPr>
        <w:pStyle w:val="HTMLPreformatted"/>
        <w:divId w:val="1864636327"/>
        <w:rPr>
          <w:lang w:val="en-US"/>
        </w:rPr>
      </w:pPr>
      <w:r>
        <w:rPr>
          <w:lang w:val="en-US"/>
        </w:rPr>
        <w:t>&lt;name&gt;</w:t>
      </w:r>
    </w:p>
    <w:p w14:paraId="13A2957D" w14:textId="77777777" w:rsidR="00C51368" w:rsidRDefault="00E43BD9">
      <w:pPr>
        <w:pStyle w:val="HTMLPreformatted"/>
        <w:divId w:val="1864636327"/>
        <w:rPr>
          <w:lang w:val="en-US"/>
        </w:rPr>
      </w:pPr>
      <w:r>
        <w:rPr>
          <w:lang w:val="en-US"/>
        </w:rPr>
        <w:t xml:space="preserve">  &lt;family value="Eduardo" /&gt;</w:t>
      </w:r>
    </w:p>
    <w:p w14:paraId="5F4D9BF3" w14:textId="77777777" w:rsidR="00C51368" w:rsidRDefault="00E43BD9">
      <w:pPr>
        <w:pStyle w:val="HTMLPreformatted"/>
        <w:divId w:val="1864636327"/>
        <w:rPr>
          <w:lang w:val="en-US"/>
        </w:rPr>
      </w:pPr>
      <w:r>
        <w:rPr>
          <w:lang w:val="en-US"/>
        </w:rPr>
        <w:t xml:space="preserve">  &lt;family value="Santos" /&gt;</w:t>
      </w:r>
    </w:p>
    <w:p w14:paraId="3F649451" w14:textId="77777777" w:rsidR="00C51368" w:rsidRDefault="00E43BD9">
      <w:pPr>
        <w:pStyle w:val="HTMLPreformatted"/>
        <w:divId w:val="1864636327"/>
        <w:rPr>
          <w:lang w:val="en-US"/>
        </w:rPr>
      </w:pPr>
      <w:r>
        <w:rPr>
          <w:lang w:val="en-US"/>
        </w:rPr>
        <w:t xml:space="preserve">  &lt;family value="Tavares" /&gt;</w:t>
      </w:r>
    </w:p>
    <w:p w14:paraId="109AB581" w14:textId="77777777" w:rsidR="00C51368" w:rsidRDefault="00E43BD9">
      <w:pPr>
        <w:pStyle w:val="HTMLPreformatted"/>
        <w:divId w:val="1864636327"/>
        <w:rPr>
          <w:lang w:val="en-US"/>
        </w:rPr>
      </w:pPr>
      <w:r>
        <w:rPr>
          <w:lang w:val="en-US"/>
        </w:rPr>
        <w:t xml:space="preserve">  &lt;family value="Melo" /&gt;</w:t>
      </w:r>
    </w:p>
    <w:p w14:paraId="1A31D3AF" w14:textId="77777777" w:rsidR="00C51368" w:rsidRDefault="00E43BD9">
      <w:pPr>
        <w:pStyle w:val="HTMLPreformatted"/>
        <w:divId w:val="1864636327"/>
        <w:rPr>
          <w:lang w:val="en-US"/>
        </w:rPr>
      </w:pPr>
      <w:r>
        <w:rPr>
          <w:lang w:val="en-US"/>
        </w:rPr>
        <w:t xml:space="preserve">  &lt;family value="Silva" /&gt;</w:t>
      </w:r>
    </w:p>
    <w:p w14:paraId="04928E6F" w14:textId="77777777" w:rsidR="00C51368" w:rsidRDefault="00E43BD9">
      <w:pPr>
        <w:pStyle w:val="HTMLPreformatted"/>
        <w:divId w:val="1864636327"/>
        <w:rPr>
          <w:lang w:val="en-US"/>
        </w:rPr>
      </w:pPr>
      <w:r>
        <w:rPr>
          <w:lang w:val="en-US"/>
        </w:rPr>
        <w:t xml:space="preserve">  &lt;given value="JosÃ©" /&gt;</w:t>
      </w:r>
    </w:p>
    <w:p w14:paraId="056EF219" w14:textId="77777777" w:rsidR="00C51368" w:rsidRDefault="00E43BD9">
      <w:pPr>
        <w:pStyle w:val="HTMLPreformatted"/>
        <w:divId w:val="1864636327"/>
        <w:rPr>
          <w:lang w:val="en-US"/>
        </w:rPr>
      </w:pPr>
      <w:r>
        <w:rPr>
          <w:lang w:val="en-US"/>
        </w:rPr>
        <w:t>&lt;/name&gt;</w:t>
      </w:r>
    </w:p>
    <w:p w14:paraId="0C4A5E49" w14:textId="77777777" w:rsidR="00C51368" w:rsidRDefault="00E43BD9">
      <w:pPr>
        <w:pStyle w:val="NormalWeb"/>
        <w:divId w:val="1864636327"/>
        <w:rPr>
          <w:lang w:val="en-US"/>
        </w:rPr>
      </w:pPr>
      <w:r>
        <w:rPr>
          <w:lang w:val="en-US"/>
        </w:rPr>
        <w:t xml:space="preserve">Russian Examples (using Cyrillic): </w:t>
      </w:r>
    </w:p>
    <w:p w14:paraId="1C0FC8A6" w14:textId="77777777" w:rsidR="00C51368" w:rsidRDefault="00C51368">
      <w:pPr>
        <w:pStyle w:val="HTMLPreformatted"/>
        <w:divId w:val="1864636327"/>
        <w:rPr>
          <w:lang w:val="en-US"/>
        </w:rPr>
      </w:pPr>
    </w:p>
    <w:p w14:paraId="24914FA3" w14:textId="77777777" w:rsidR="00C51368" w:rsidRDefault="00E43BD9">
      <w:pPr>
        <w:pStyle w:val="HTMLPreformatted"/>
        <w:divId w:val="1864636327"/>
        <w:rPr>
          <w:lang w:val="en-US"/>
        </w:rPr>
      </w:pPr>
      <w:r>
        <w:rPr>
          <w:lang w:val="en-US"/>
        </w:rPr>
        <w:t>&lt;name&gt;</w:t>
      </w:r>
    </w:p>
    <w:p w14:paraId="75A8F70E" w14:textId="77777777" w:rsidR="00C51368" w:rsidRDefault="00E43BD9">
      <w:pPr>
        <w:pStyle w:val="HTMLPreformatted"/>
        <w:divId w:val="1864636327"/>
        <w:rPr>
          <w:lang w:val="en-US"/>
        </w:rPr>
      </w:pPr>
      <w:r>
        <w:rPr>
          <w:lang w:val="en-US"/>
        </w:rPr>
        <w:t xml:space="preserve">  &lt;family value="??????????" /&gt;</w:t>
      </w:r>
    </w:p>
    <w:p w14:paraId="6E1AC1EE" w14:textId="77777777" w:rsidR="00C51368" w:rsidRDefault="00E43BD9">
      <w:pPr>
        <w:pStyle w:val="HTMLPreformatted"/>
        <w:divId w:val="1864636327"/>
        <w:rPr>
          <w:lang w:val="en-US"/>
        </w:rPr>
      </w:pPr>
      <w:r>
        <w:rPr>
          <w:lang w:val="en-US"/>
        </w:rPr>
        <w:t xml:space="preserve">  &lt;family value="??????" /&gt;</w:t>
      </w:r>
    </w:p>
    <w:p w14:paraId="138EAC64" w14:textId="77777777" w:rsidR="00C51368" w:rsidRDefault="00E43BD9">
      <w:pPr>
        <w:pStyle w:val="HTMLPreformatted"/>
        <w:divId w:val="1864636327"/>
        <w:rPr>
          <w:lang w:val="en-US"/>
        </w:rPr>
      </w:pPr>
      <w:r>
        <w:rPr>
          <w:lang w:val="en-US"/>
        </w:rPr>
        <w:t xml:space="preserve">  &lt;given value="?????" /&gt;</w:t>
      </w:r>
    </w:p>
    <w:p w14:paraId="63784594" w14:textId="77777777" w:rsidR="00C51368" w:rsidRDefault="00E43BD9">
      <w:pPr>
        <w:pStyle w:val="HTMLPreformatted"/>
        <w:divId w:val="1864636327"/>
        <w:rPr>
          <w:lang w:val="en-US"/>
        </w:rPr>
      </w:pPr>
      <w:r>
        <w:rPr>
          <w:lang w:val="en-US"/>
        </w:rPr>
        <w:t>&lt;/name&gt;</w:t>
      </w:r>
    </w:p>
    <w:p w14:paraId="18122306" w14:textId="77777777" w:rsidR="00C51368" w:rsidRDefault="00E43BD9">
      <w:pPr>
        <w:pStyle w:val="HTMLPreformatted"/>
        <w:divId w:val="1864636327"/>
        <w:rPr>
          <w:lang w:val="en-US"/>
        </w:rPr>
      </w:pPr>
      <w:r>
        <w:rPr>
          <w:lang w:val="en-US"/>
        </w:rPr>
        <w:t>&lt;name&gt;</w:t>
      </w:r>
    </w:p>
    <w:p w14:paraId="0AD65202" w14:textId="77777777" w:rsidR="00C51368" w:rsidRDefault="00E43BD9">
      <w:pPr>
        <w:pStyle w:val="HTMLPreformatted"/>
        <w:divId w:val="1864636327"/>
        <w:rPr>
          <w:lang w:val="en-US"/>
        </w:rPr>
      </w:pPr>
      <w:r>
        <w:rPr>
          <w:lang w:val="en-US"/>
        </w:rPr>
        <w:t xml:space="preserve">  &lt;family value="?????????" /&gt;</w:t>
      </w:r>
    </w:p>
    <w:p w14:paraId="5B14CC60" w14:textId="77777777" w:rsidR="00C51368" w:rsidRDefault="00E43BD9">
      <w:pPr>
        <w:pStyle w:val="HTMLPreformatted"/>
        <w:divId w:val="1864636327"/>
        <w:rPr>
          <w:lang w:val="en-US"/>
        </w:rPr>
      </w:pPr>
      <w:r>
        <w:rPr>
          <w:lang w:val="en-US"/>
        </w:rPr>
        <w:t xml:space="preserve">  &lt;family value="???????" /&gt;</w:t>
      </w:r>
    </w:p>
    <w:p w14:paraId="47F15AD0" w14:textId="77777777" w:rsidR="00C51368" w:rsidRDefault="00E43BD9">
      <w:pPr>
        <w:pStyle w:val="HTMLPreformatted"/>
        <w:divId w:val="1864636327"/>
        <w:rPr>
          <w:lang w:val="en-US"/>
        </w:rPr>
      </w:pPr>
      <w:r>
        <w:rPr>
          <w:lang w:val="en-US"/>
        </w:rPr>
        <w:t xml:space="preserve">  &lt;given value="?????" /&gt;</w:t>
      </w:r>
    </w:p>
    <w:p w14:paraId="1135B289" w14:textId="77777777" w:rsidR="00C51368" w:rsidRDefault="00E43BD9">
      <w:pPr>
        <w:pStyle w:val="HTMLPreformatted"/>
        <w:divId w:val="1864636327"/>
        <w:rPr>
          <w:lang w:val="en-US"/>
        </w:rPr>
      </w:pPr>
      <w:r>
        <w:rPr>
          <w:lang w:val="en-US"/>
        </w:rPr>
        <w:t>&lt;/name&gt;</w:t>
      </w:r>
    </w:p>
    <w:p w14:paraId="540EE47F" w14:textId="77777777" w:rsidR="00C51368" w:rsidRDefault="00E43BD9">
      <w:pPr>
        <w:pStyle w:val="NormalWeb"/>
        <w:divId w:val="1864636327"/>
        <w:rPr>
          <w:lang w:val="en-US"/>
        </w:rPr>
      </w:pPr>
      <w:r>
        <w:rPr>
          <w:lang w:val="en-US"/>
        </w:rPr>
        <w:t xml:space="preserve">Example with Initial: </w:t>
      </w:r>
    </w:p>
    <w:p w14:paraId="5A60B4DA" w14:textId="77777777" w:rsidR="00C51368" w:rsidRDefault="00C51368">
      <w:pPr>
        <w:pStyle w:val="HTMLPreformatted"/>
        <w:divId w:val="1864636327"/>
        <w:rPr>
          <w:lang w:val="en-US"/>
        </w:rPr>
      </w:pPr>
    </w:p>
    <w:p w14:paraId="4B06EB6F" w14:textId="77777777" w:rsidR="00C51368" w:rsidRDefault="00E43BD9">
      <w:pPr>
        <w:pStyle w:val="HTMLPreformatted"/>
        <w:divId w:val="1864636327"/>
        <w:rPr>
          <w:lang w:val="en-US"/>
        </w:rPr>
      </w:pPr>
      <w:r>
        <w:rPr>
          <w:lang w:val="en-US"/>
        </w:rPr>
        <w:t>&lt;name&gt;</w:t>
      </w:r>
    </w:p>
    <w:p w14:paraId="6382CBCD" w14:textId="77777777" w:rsidR="00C51368" w:rsidRDefault="00E43BD9">
      <w:pPr>
        <w:pStyle w:val="HTMLPreformatted"/>
        <w:divId w:val="1864636327"/>
        <w:rPr>
          <w:lang w:val="en-US"/>
        </w:rPr>
      </w:pPr>
      <w:r>
        <w:rPr>
          <w:lang w:val="en-US"/>
        </w:rPr>
        <w:t xml:space="preserve">  &lt;family value="Public" /&gt;</w:t>
      </w:r>
    </w:p>
    <w:p w14:paraId="2BD16671" w14:textId="77777777" w:rsidR="00C51368" w:rsidRDefault="00E43BD9">
      <w:pPr>
        <w:pStyle w:val="HTMLPreformatted"/>
        <w:divId w:val="1864636327"/>
        <w:rPr>
          <w:lang w:val="en-US"/>
        </w:rPr>
      </w:pPr>
      <w:r>
        <w:rPr>
          <w:lang w:val="en-US"/>
        </w:rPr>
        <w:lastRenderedPageBreak/>
        <w:t xml:space="preserve">  &lt;given value="John" /&gt;</w:t>
      </w:r>
    </w:p>
    <w:p w14:paraId="1B53D744" w14:textId="77777777" w:rsidR="00C51368" w:rsidRDefault="00E43BD9">
      <w:pPr>
        <w:pStyle w:val="HTMLPreformatted"/>
        <w:divId w:val="1864636327"/>
        <w:rPr>
          <w:lang w:val="en-US"/>
        </w:rPr>
      </w:pPr>
      <w:r>
        <w:rPr>
          <w:lang w:val="en-US"/>
        </w:rPr>
        <w:t xml:space="preserve">  &lt;given value="Q." /&gt;</w:t>
      </w:r>
    </w:p>
    <w:p w14:paraId="7A7619DA" w14:textId="77777777" w:rsidR="00C51368" w:rsidRDefault="00E43BD9">
      <w:pPr>
        <w:pStyle w:val="HTMLPreformatted"/>
        <w:divId w:val="1864636327"/>
        <w:rPr>
          <w:lang w:val="en-US"/>
        </w:rPr>
      </w:pPr>
      <w:r>
        <w:rPr>
          <w:lang w:val="en-US"/>
        </w:rPr>
        <w:t>&lt;/name&gt;</w:t>
      </w:r>
    </w:p>
    <w:p w14:paraId="1FCAAB58" w14:textId="77777777" w:rsidR="00C51368" w:rsidRDefault="00E43BD9">
      <w:pPr>
        <w:pStyle w:val="NormalWeb"/>
        <w:divId w:val="1864636327"/>
        <w:rPr>
          <w:lang w:val="en-US"/>
        </w:rPr>
      </w:pPr>
      <w:r>
        <w:rPr>
          <w:lang w:val="en-US"/>
        </w:rPr>
        <w:t xml:space="preserve">Other Examples: </w:t>
      </w:r>
    </w:p>
    <w:p w14:paraId="3D1C1F38" w14:textId="77777777" w:rsidR="00C51368" w:rsidRDefault="00C51368">
      <w:pPr>
        <w:pStyle w:val="HTMLPreformatted"/>
        <w:divId w:val="1864636327"/>
        <w:rPr>
          <w:lang w:val="en-US"/>
        </w:rPr>
      </w:pPr>
    </w:p>
    <w:p w14:paraId="7AE66F6C" w14:textId="77777777" w:rsidR="00C51368" w:rsidRDefault="00E43BD9">
      <w:pPr>
        <w:pStyle w:val="HTMLPreformatted"/>
        <w:divId w:val="1864636327"/>
        <w:rPr>
          <w:lang w:val="en-US"/>
        </w:rPr>
      </w:pPr>
      <w:r>
        <w:rPr>
          <w:lang w:val="en-US"/>
        </w:rPr>
        <w:t>&lt;name&gt;</w:t>
      </w:r>
    </w:p>
    <w:p w14:paraId="754D7865" w14:textId="77777777" w:rsidR="00C51368" w:rsidRDefault="00E43BD9">
      <w:pPr>
        <w:pStyle w:val="HTMLPreformatted"/>
        <w:divId w:val="1864636327"/>
        <w:rPr>
          <w:lang w:val="en-US"/>
        </w:rPr>
      </w:pPr>
      <w:r>
        <w:rPr>
          <w:lang w:val="en-US"/>
        </w:rPr>
        <w:t xml:space="preserve">  &lt;text value="Velikkakathu Sankaran Achuthanandan"/&gt;</w:t>
      </w:r>
    </w:p>
    <w:p w14:paraId="3810A5C4" w14:textId="77777777" w:rsidR="00C51368" w:rsidRDefault="00E43BD9">
      <w:pPr>
        <w:pStyle w:val="HTMLPreformatted"/>
        <w:divId w:val="1864636327"/>
        <w:rPr>
          <w:lang w:val="en-US"/>
        </w:rPr>
      </w:pPr>
      <w:r>
        <w:rPr>
          <w:lang w:val="en-US"/>
        </w:rPr>
        <w:t xml:space="preserve">  &lt;family value="Velikkakathu" /&gt;</w:t>
      </w:r>
    </w:p>
    <w:p w14:paraId="71B41968" w14:textId="77777777" w:rsidR="00C51368" w:rsidRDefault="00E43BD9">
      <w:pPr>
        <w:pStyle w:val="HTMLPreformatted"/>
        <w:divId w:val="1864636327"/>
        <w:rPr>
          <w:lang w:val="en-US"/>
        </w:rPr>
      </w:pPr>
      <w:r>
        <w:rPr>
          <w:lang w:val="en-US"/>
        </w:rPr>
        <w:t xml:space="preserve">  &lt;given value="Sankaran" /&gt;</w:t>
      </w:r>
    </w:p>
    <w:p w14:paraId="253F9661" w14:textId="77777777" w:rsidR="00C51368" w:rsidRDefault="00E43BD9">
      <w:pPr>
        <w:pStyle w:val="HTMLPreformatted"/>
        <w:divId w:val="1864636327"/>
        <w:rPr>
          <w:lang w:val="en-US"/>
        </w:rPr>
      </w:pPr>
      <w:r>
        <w:rPr>
          <w:lang w:val="en-US"/>
        </w:rPr>
        <w:t xml:space="preserve">  &lt;given value="Achuthanandan" /&gt;</w:t>
      </w:r>
    </w:p>
    <w:p w14:paraId="1378DAC9" w14:textId="77777777" w:rsidR="00C51368" w:rsidRDefault="00E43BD9">
      <w:pPr>
        <w:pStyle w:val="HTMLPreformatted"/>
        <w:divId w:val="1864636327"/>
        <w:rPr>
          <w:lang w:val="en-US"/>
        </w:rPr>
      </w:pPr>
      <w:r>
        <w:rPr>
          <w:lang w:val="en-US"/>
        </w:rPr>
        <w:t>&lt;/name&gt;</w:t>
      </w:r>
    </w:p>
    <w:p w14:paraId="1E6E18CE" w14:textId="77777777" w:rsidR="00C51368" w:rsidRDefault="00E43BD9">
      <w:pPr>
        <w:pStyle w:val="HTMLPreformatted"/>
        <w:divId w:val="1864636327"/>
        <w:rPr>
          <w:lang w:val="en-US"/>
        </w:rPr>
      </w:pPr>
      <w:r>
        <w:rPr>
          <w:lang w:val="en-US"/>
        </w:rPr>
        <w:t>&lt;name&gt;</w:t>
      </w:r>
    </w:p>
    <w:p w14:paraId="00BA4AC4" w14:textId="77777777" w:rsidR="00C51368" w:rsidRDefault="00E43BD9">
      <w:pPr>
        <w:pStyle w:val="HTMLPreformatted"/>
        <w:divId w:val="1864636327"/>
        <w:rPr>
          <w:lang w:val="en-US"/>
        </w:rPr>
      </w:pPr>
      <w:r>
        <w:rPr>
          <w:lang w:val="en-US"/>
        </w:rPr>
        <w:t xml:space="preserve">  &lt;text value="Kogaddu Birappa Timappa Nair"/&gt;</w:t>
      </w:r>
    </w:p>
    <w:p w14:paraId="05D2EFF6" w14:textId="77777777" w:rsidR="00C51368" w:rsidRDefault="00E43BD9">
      <w:pPr>
        <w:pStyle w:val="HTMLPreformatted"/>
        <w:divId w:val="1864636327"/>
        <w:rPr>
          <w:lang w:val="en-US"/>
        </w:rPr>
      </w:pPr>
      <w:r>
        <w:rPr>
          <w:lang w:val="en-US"/>
        </w:rPr>
        <w:t xml:space="preserve">  &lt;family value="Nair" /&gt;</w:t>
      </w:r>
    </w:p>
    <w:p w14:paraId="084C7109" w14:textId="77777777" w:rsidR="00C51368" w:rsidRDefault="00E43BD9">
      <w:pPr>
        <w:pStyle w:val="HTMLPreformatted"/>
        <w:divId w:val="1864636327"/>
        <w:rPr>
          <w:lang w:val="en-US"/>
        </w:rPr>
      </w:pPr>
      <w:r>
        <w:rPr>
          <w:lang w:val="en-US"/>
        </w:rPr>
        <w:t xml:space="preserve">  &lt;given value="Birappa" /&gt;</w:t>
      </w:r>
    </w:p>
    <w:p w14:paraId="77991BDF" w14:textId="77777777" w:rsidR="00C51368" w:rsidRDefault="00E43BD9">
      <w:pPr>
        <w:pStyle w:val="HTMLPreformatted"/>
        <w:divId w:val="1864636327"/>
        <w:rPr>
          <w:lang w:val="en-US"/>
        </w:rPr>
      </w:pPr>
      <w:r>
        <w:rPr>
          <w:lang w:val="en-US"/>
        </w:rPr>
        <w:t xml:space="preserve">  &lt;given value="Timappa" /&gt;</w:t>
      </w:r>
    </w:p>
    <w:p w14:paraId="47CF4463" w14:textId="77777777" w:rsidR="00C51368" w:rsidRDefault="00E43BD9">
      <w:pPr>
        <w:pStyle w:val="HTMLPreformatted"/>
        <w:divId w:val="1864636327"/>
        <w:rPr>
          <w:lang w:val="en-US"/>
        </w:rPr>
      </w:pPr>
      <w:r>
        <w:rPr>
          <w:lang w:val="en-US"/>
        </w:rPr>
        <w:t xml:space="preserve">  &lt;prefix value="Kogaddu" /&gt;</w:t>
      </w:r>
    </w:p>
    <w:p w14:paraId="757F581D" w14:textId="77777777" w:rsidR="00C51368" w:rsidRDefault="00E43BD9">
      <w:pPr>
        <w:pStyle w:val="HTMLPreformatted"/>
        <w:divId w:val="1864636327"/>
        <w:rPr>
          <w:lang w:val="en-US"/>
        </w:rPr>
      </w:pPr>
      <w:r>
        <w:rPr>
          <w:lang w:val="en-US"/>
        </w:rPr>
        <w:t>&lt;/name&gt;</w:t>
      </w:r>
    </w:p>
    <w:p w14:paraId="31643BAF" w14:textId="77777777" w:rsidR="00C51368" w:rsidRDefault="00E43BD9">
      <w:pPr>
        <w:pStyle w:val="HTMLPreformatted"/>
        <w:divId w:val="1864636327"/>
        <w:rPr>
          <w:lang w:val="en-US"/>
        </w:rPr>
      </w:pPr>
      <w:r>
        <w:rPr>
          <w:lang w:val="en-US"/>
        </w:rPr>
        <w:t>&lt;name&gt;</w:t>
      </w:r>
    </w:p>
    <w:p w14:paraId="6D5278D2" w14:textId="77777777" w:rsidR="00C51368" w:rsidRDefault="00E43BD9">
      <w:pPr>
        <w:pStyle w:val="HTMLPreformatted"/>
        <w:divId w:val="1864636327"/>
        <w:rPr>
          <w:lang w:val="en-US"/>
        </w:rPr>
      </w:pPr>
      <w:r>
        <w:rPr>
          <w:lang w:val="en-US"/>
        </w:rPr>
        <w:t xml:space="preserve">  &lt;text value="Aditya Pratap Singh Chauhan"/&gt;</w:t>
      </w:r>
    </w:p>
    <w:p w14:paraId="0FF1FEBD" w14:textId="77777777" w:rsidR="00C51368" w:rsidRDefault="00E43BD9">
      <w:pPr>
        <w:pStyle w:val="HTMLPreformatted"/>
        <w:divId w:val="1864636327"/>
        <w:rPr>
          <w:lang w:val="en-US"/>
        </w:rPr>
      </w:pPr>
      <w:r>
        <w:rPr>
          <w:lang w:val="en-US"/>
        </w:rPr>
        <w:t xml:space="preserve">  &lt;family value="Singh" /&gt;</w:t>
      </w:r>
    </w:p>
    <w:p w14:paraId="51C6423F" w14:textId="77777777" w:rsidR="00C51368" w:rsidRDefault="00E43BD9">
      <w:pPr>
        <w:pStyle w:val="HTMLPreformatted"/>
        <w:divId w:val="1864636327"/>
        <w:rPr>
          <w:lang w:val="en-US"/>
        </w:rPr>
      </w:pPr>
      <w:r>
        <w:rPr>
          <w:lang w:val="en-US"/>
        </w:rPr>
        <w:t xml:space="preserve">  &lt;given value="Aditya" /&gt;</w:t>
      </w:r>
    </w:p>
    <w:p w14:paraId="3DE83D75" w14:textId="77777777" w:rsidR="00C51368" w:rsidRDefault="00E43BD9">
      <w:pPr>
        <w:pStyle w:val="HTMLPreformatted"/>
        <w:divId w:val="1864636327"/>
        <w:rPr>
          <w:lang w:val="en-US"/>
        </w:rPr>
      </w:pPr>
      <w:r>
        <w:rPr>
          <w:lang w:val="en-US"/>
        </w:rPr>
        <w:t xml:space="preserve">  &lt;given value="Pratap" /&gt;</w:t>
      </w:r>
    </w:p>
    <w:p w14:paraId="118A91CA" w14:textId="77777777" w:rsidR="00C51368" w:rsidRDefault="00E43BD9">
      <w:pPr>
        <w:pStyle w:val="HTMLPreformatted"/>
        <w:divId w:val="1864636327"/>
        <w:rPr>
          <w:lang w:val="en-US"/>
        </w:rPr>
      </w:pPr>
      <w:r>
        <w:rPr>
          <w:lang w:val="en-US"/>
        </w:rPr>
        <w:t xml:space="preserve">  &lt;suffix value="Chauhan" /&gt;</w:t>
      </w:r>
    </w:p>
    <w:p w14:paraId="0C07B586" w14:textId="77777777" w:rsidR="00C51368" w:rsidRDefault="00E43BD9">
      <w:pPr>
        <w:pStyle w:val="HTMLPreformatted"/>
        <w:divId w:val="1864636327"/>
        <w:rPr>
          <w:lang w:val="en-US"/>
        </w:rPr>
      </w:pPr>
      <w:r>
        <w:rPr>
          <w:lang w:val="en-US"/>
        </w:rPr>
        <w:t>&lt;/name&gt;</w:t>
      </w:r>
    </w:p>
    <w:p w14:paraId="1ECB7F91" w14:textId="77777777" w:rsidR="00C51368" w:rsidRDefault="00E43BD9">
      <w:pPr>
        <w:pStyle w:val="HTMLPreformatted"/>
        <w:divId w:val="1864636327"/>
        <w:rPr>
          <w:lang w:val="en-US"/>
        </w:rPr>
      </w:pPr>
      <w:r>
        <w:rPr>
          <w:lang w:val="en-US"/>
        </w:rPr>
        <w:t>&lt;name&gt;</w:t>
      </w:r>
    </w:p>
    <w:p w14:paraId="7FE9A5C1" w14:textId="77777777" w:rsidR="00C51368" w:rsidRDefault="00E43BD9">
      <w:pPr>
        <w:pStyle w:val="HTMLPreformatted"/>
        <w:divId w:val="1864636327"/>
        <w:rPr>
          <w:lang w:val="en-US"/>
        </w:rPr>
      </w:pPr>
      <w:r>
        <w:rPr>
          <w:lang w:val="en-US"/>
        </w:rPr>
        <w:t xml:space="preserve">  &lt;text value="Madurai Mani Iyer"/&gt;</w:t>
      </w:r>
    </w:p>
    <w:p w14:paraId="4188D347" w14:textId="77777777" w:rsidR="00C51368" w:rsidRDefault="00E43BD9">
      <w:pPr>
        <w:pStyle w:val="HTMLPreformatted"/>
        <w:divId w:val="1864636327"/>
        <w:rPr>
          <w:lang w:val="en-US"/>
        </w:rPr>
      </w:pPr>
      <w:r>
        <w:rPr>
          <w:lang w:val="en-US"/>
        </w:rPr>
        <w:t xml:space="preserve">  &lt;given value="Mani" /&gt;</w:t>
      </w:r>
    </w:p>
    <w:p w14:paraId="391E0F81" w14:textId="77777777" w:rsidR="00C51368" w:rsidRDefault="00E43BD9">
      <w:pPr>
        <w:pStyle w:val="HTMLPreformatted"/>
        <w:divId w:val="1864636327"/>
        <w:rPr>
          <w:lang w:val="en-US"/>
        </w:rPr>
      </w:pPr>
      <w:r>
        <w:rPr>
          <w:lang w:val="en-US"/>
        </w:rPr>
        <w:t xml:space="preserve">  &lt;prefix value="Madurai" /&gt;</w:t>
      </w:r>
    </w:p>
    <w:p w14:paraId="514590FE" w14:textId="77777777" w:rsidR="00C51368" w:rsidRDefault="00E43BD9">
      <w:pPr>
        <w:pStyle w:val="HTMLPreformatted"/>
        <w:divId w:val="1864636327"/>
        <w:rPr>
          <w:lang w:val="en-US"/>
        </w:rPr>
      </w:pPr>
      <w:r>
        <w:rPr>
          <w:lang w:val="en-US"/>
        </w:rPr>
        <w:t xml:space="preserve">  &lt;suffix value="Iyer" /&gt;</w:t>
      </w:r>
    </w:p>
    <w:p w14:paraId="74D844E6" w14:textId="77777777" w:rsidR="00C51368" w:rsidRDefault="00E43BD9">
      <w:pPr>
        <w:pStyle w:val="HTMLPreformatted"/>
        <w:divId w:val="1864636327"/>
        <w:rPr>
          <w:lang w:val="en-US"/>
        </w:rPr>
      </w:pPr>
      <w:r>
        <w:rPr>
          <w:lang w:val="en-US"/>
        </w:rPr>
        <w:t>&lt;/name&gt;</w:t>
      </w:r>
    </w:p>
    <w:p w14:paraId="27D82996" w14:textId="77777777" w:rsidR="00C51368" w:rsidRDefault="00E43BD9">
      <w:pPr>
        <w:pStyle w:val="HTMLPreformatted"/>
        <w:divId w:val="1864636327"/>
        <w:rPr>
          <w:lang w:val="en-US"/>
        </w:rPr>
      </w:pPr>
      <w:r>
        <w:rPr>
          <w:lang w:val="en-US"/>
        </w:rPr>
        <w:t>&lt;name&gt;</w:t>
      </w:r>
    </w:p>
    <w:p w14:paraId="2AC0270D" w14:textId="77777777" w:rsidR="00C51368" w:rsidRDefault="00E43BD9">
      <w:pPr>
        <w:pStyle w:val="HTMLPreformatted"/>
        <w:divId w:val="1864636327"/>
        <w:rPr>
          <w:lang w:val="en-US"/>
        </w:rPr>
      </w:pPr>
      <w:r>
        <w:rPr>
          <w:lang w:val="en-US"/>
        </w:rPr>
        <w:t xml:space="preserve">  &lt;text value="Abu Karim Muhammad al-Jamil ibn Nidal ibn Abdulaziz al-Filistini"/&gt;</w:t>
      </w:r>
    </w:p>
    <w:p w14:paraId="28A6E31C" w14:textId="77777777" w:rsidR="00C51368" w:rsidRDefault="00E43BD9">
      <w:pPr>
        <w:pStyle w:val="HTMLPreformatted"/>
        <w:divId w:val="1864636327"/>
        <w:rPr>
          <w:lang w:val="en-US"/>
        </w:rPr>
      </w:pPr>
      <w:r>
        <w:rPr>
          <w:lang w:val="en-US"/>
        </w:rPr>
        <w:t xml:space="preserve">  &lt;family value="ibn Nidal" /&gt;</w:t>
      </w:r>
    </w:p>
    <w:p w14:paraId="2563644B" w14:textId="77777777" w:rsidR="00C51368" w:rsidRDefault="00E43BD9">
      <w:pPr>
        <w:pStyle w:val="HTMLPreformatted"/>
        <w:divId w:val="1864636327"/>
        <w:rPr>
          <w:lang w:val="en-US"/>
        </w:rPr>
      </w:pPr>
      <w:r>
        <w:rPr>
          <w:lang w:val="en-US"/>
        </w:rPr>
        <w:t xml:space="preserve">  &lt;family value="ibn Abdulaziz" /&gt;</w:t>
      </w:r>
    </w:p>
    <w:p w14:paraId="710B50C8" w14:textId="77777777" w:rsidR="00C51368" w:rsidRDefault="00E43BD9">
      <w:pPr>
        <w:pStyle w:val="HTMLPreformatted"/>
        <w:divId w:val="1864636327"/>
        <w:rPr>
          <w:lang w:val="en-US"/>
        </w:rPr>
      </w:pPr>
      <w:r>
        <w:rPr>
          <w:lang w:val="en-US"/>
        </w:rPr>
        <w:t xml:space="preserve">  &lt;given value="Muhammad" /&gt;</w:t>
      </w:r>
    </w:p>
    <w:p w14:paraId="5A270A0E" w14:textId="77777777" w:rsidR="00C51368" w:rsidRDefault="00E43BD9">
      <w:pPr>
        <w:pStyle w:val="HTMLPreformatted"/>
        <w:divId w:val="1864636327"/>
        <w:rPr>
          <w:lang w:val="en-US"/>
        </w:rPr>
      </w:pPr>
      <w:r>
        <w:rPr>
          <w:lang w:val="en-US"/>
        </w:rPr>
        <w:t xml:space="preserve">  &lt;given value="al-Jamil" /&gt;</w:t>
      </w:r>
    </w:p>
    <w:p w14:paraId="26B9AF9A" w14:textId="77777777" w:rsidR="00C51368" w:rsidRDefault="00E43BD9">
      <w:pPr>
        <w:pStyle w:val="HTMLPreformatted"/>
        <w:divId w:val="1864636327"/>
        <w:rPr>
          <w:lang w:val="en-US"/>
        </w:rPr>
      </w:pPr>
      <w:r>
        <w:rPr>
          <w:lang w:val="en-US"/>
        </w:rPr>
        <w:t xml:space="preserve">  &lt;prefix value="Abu Karim" /&gt;</w:t>
      </w:r>
    </w:p>
    <w:p w14:paraId="3C926BBB" w14:textId="77777777" w:rsidR="00C51368" w:rsidRDefault="00E43BD9">
      <w:pPr>
        <w:pStyle w:val="HTMLPreformatted"/>
        <w:divId w:val="1864636327"/>
        <w:rPr>
          <w:lang w:val="en-US"/>
        </w:rPr>
      </w:pPr>
      <w:r>
        <w:rPr>
          <w:lang w:val="en-US"/>
        </w:rPr>
        <w:t xml:space="preserve">  &lt;suffix value="al-Filistini" /&gt;</w:t>
      </w:r>
    </w:p>
    <w:p w14:paraId="583BB508" w14:textId="77777777" w:rsidR="00C51368" w:rsidRDefault="00E43BD9">
      <w:pPr>
        <w:pStyle w:val="HTMLPreformatted"/>
        <w:divId w:val="1864636327"/>
        <w:rPr>
          <w:lang w:val="en-US"/>
        </w:rPr>
      </w:pPr>
      <w:r>
        <w:rPr>
          <w:lang w:val="en-US"/>
        </w:rPr>
        <w:t>&lt;/name&gt;</w:t>
      </w:r>
    </w:p>
    <w:p w14:paraId="059CD46B" w14:textId="77777777"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14:paraId="6C8DBE8C"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14:paraId="14D3EB1C"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14:paraId="20EF5A87" w14:textId="77777777"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14:paraId="1970C037" w14:textId="77777777" w:rsidR="00C51368" w:rsidRDefault="00E43BD9">
      <w:pPr>
        <w:pStyle w:val="NormalWeb"/>
        <w:divId w:val="735398155"/>
        <w:rPr>
          <w:lang w:val="en-US"/>
        </w:rPr>
      </w:pPr>
      <w:r>
        <w:rPr>
          <w:b/>
          <w:bCs/>
          <w:lang w:val="en-US"/>
        </w:rPr>
        <w:t>Example</w:t>
      </w:r>
    </w:p>
    <w:p w14:paraId="158AC949" w14:textId="77777777" w:rsidR="00C51368" w:rsidRDefault="00E43BD9">
      <w:pPr>
        <w:pStyle w:val="NormalWeb"/>
        <w:divId w:val="735398155"/>
        <w:rPr>
          <w:lang w:val="en-US"/>
        </w:rPr>
      </w:pPr>
      <w:r>
        <w:rPr>
          <w:lang w:val="en-US"/>
        </w:rPr>
        <w:t>HL7 office's address.</w:t>
      </w:r>
    </w:p>
    <w:p w14:paraId="0858BE0E" w14:textId="77777777" w:rsidR="00C51368" w:rsidRDefault="00C51368">
      <w:pPr>
        <w:pStyle w:val="HTMLPreformatted"/>
        <w:divId w:val="735398155"/>
        <w:rPr>
          <w:lang w:val="en-US"/>
        </w:rPr>
      </w:pPr>
    </w:p>
    <w:p w14:paraId="4F7FCBF8" w14:textId="77777777" w:rsidR="00C51368" w:rsidRDefault="00E43BD9">
      <w:pPr>
        <w:pStyle w:val="HTMLPreformatted"/>
        <w:divId w:val="735398155"/>
        <w:rPr>
          <w:lang w:val="en-US"/>
        </w:rPr>
      </w:pPr>
      <w:r>
        <w:rPr>
          <w:lang w:val="en-US"/>
        </w:rPr>
        <w:t xml:space="preserve">  &lt;address&gt;</w:t>
      </w:r>
    </w:p>
    <w:p w14:paraId="74C0BB5D" w14:textId="77777777" w:rsidR="00C51368" w:rsidRDefault="00E43BD9">
      <w:pPr>
        <w:pStyle w:val="HTMLPreformatted"/>
        <w:divId w:val="735398155"/>
        <w:rPr>
          <w:lang w:val="en-US"/>
        </w:rPr>
      </w:pPr>
      <w:r>
        <w:rPr>
          <w:lang w:val="en-US"/>
        </w:rPr>
        <w:t xml:space="preserve">   &lt;use value="work" /&gt;</w:t>
      </w:r>
    </w:p>
    <w:p w14:paraId="20E0C98F" w14:textId="77777777" w:rsidR="00C51368" w:rsidRDefault="00E43BD9">
      <w:pPr>
        <w:pStyle w:val="HTMLPreformatted"/>
        <w:divId w:val="735398155"/>
        <w:rPr>
          <w:lang w:val="en-US"/>
        </w:rPr>
      </w:pPr>
      <w:r>
        <w:rPr>
          <w:lang w:val="en-US"/>
        </w:rPr>
        <w:t xml:space="preserve">   &lt;text value="1050 W Wishard Blvd  RG</w:t>
      </w:r>
    </w:p>
    <w:p w14:paraId="6AA146A4" w14:textId="77777777" w:rsidR="00C51368" w:rsidRDefault="00E43BD9">
      <w:pPr>
        <w:pStyle w:val="HTMLPreformatted"/>
        <w:divId w:val="735398155"/>
        <w:rPr>
          <w:lang w:val="en-US"/>
        </w:rPr>
      </w:pPr>
      <w:r>
        <w:rPr>
          <w:lang w:val="en-US"/>
        </w:rPr>
        <w:t xml:space="preserve">         5th floor  Indianapolis, IN 46240" /&gt;</w:t>
      </w:r>
    </w:p>
    <w:p w14:paraId="481FFDA9" w14:textId="77777777" w:rsidR="00C51368" w:rsidRDefault="00E43BD9">
      <w:pPr>
        <w:pStyle w:val="HTMLPreformatted"/>
        <w:divId w:val="735398155"/>
        <w:rPr>
          <w:lang w:val="en-US"/>
        </w:rPr>
      </w:pPr>
      <w:r>
        <w:rPr>
          <w:lang w:val="en-US"/>
        </w:rPr>
        <w:t xml:space="preserve">   &lt;line value="1050 W Wishard Blvd" /&gt;</w:t>
      </w:r>
    </w:p>
    <w:p w14:paraId="0E530E72" w14:textId="77777777" w:rsidR="00C51368" w:rsidRDefault="00E43BD9">
      <w:pPr>
        <w:pStyle w:val="HTMLPreformatted"/>
        <w:divId w:val="735398155"/>
        <w:rPr>
          <w:lang w:val="en-US"/>
        </w:rPr>
      </w:pPr>
      <w:r>
        <w:rPr>
          <w:lang w:val="en-US"/>
        </w:rPr>
        <w:t xml:space="preserve">   &lt;line value="RG 5th floor" /&gt;</w:t>
      </w:r>
    </w:p>
    <w:p w14:paraId="235DDAEC" w14:textId="77777777" w:rsidR="00C51368" w:rsidRDefault="00E43BD9">
      <w:pPr>
        <w:pStyle w:val="HTMLPreformatted"/>
        <w:divId w:val="735398155"/>
        <w:rPr>
          <w:lang w:val="en-US"/>
        </w:rPr>
      </w:pPr>
      <w:r>
        <w:rPr>
          <w:lang w:val="en-US"/>
        </w:rPr>
        <w:t xml:space="preserve">   &lt;city value="Indianapolis" /&gt;</w:t>
      </w:r>
    </w:p>
    <w:p w14:paraId="62A4495A" w14:textId="77777777" w:rsidR="00C51368" w:rsidRDefault="00E43BD9">
      <w:pPr>
        <w:pStyle w:val="HTMLPreformatted"/>
        <w:divId w:val="735398155"/>
        <w:rPr>
          <w:lang w:val="en-US"/>
        </w:rPr>
      </w:pPr>
      <w:r>
        <w:rPr>
          <w:lang w:val="en-US"/>
        </w:rPr>
        <w:t xml:space="preserve">   &lt;state value="IN" /&gt;</w:t>
      </w:r>
    </w:p>
    <w:p w14:paraId="539EF5AF" w14:textId="77777777" w:rsidR="00C51368" w:rsidRDefault="00E43BD9">
      <w:pPr>
        <w:pStyle w:val="HTMLPreformatted"/>
        <w:divId w:val="735398155"/>
        <w:rPr>
          <w:lang w:val="en-US"/>
        </w:rPr>
      </w:pPr>
      <w:r>
        <w:rPr>
          <w:lang w:val="en-US"/>
        </w:rPr>
        <w:t xml:space="preserve">   &lt;postalCode value="46240" /&gt;</w:t>
      </w:r>
    </w:p>
    <w:p w14:paraId="14441B4F" w14:textId="77777777" w:rsidR="00C51368" w:rsidRDefault="00E43BD9">
      <w:pPr>
        <w:pStyle w:val="HTMLPreformatted"/>
        <w:divId w:val="735398155"/>
        <w:rPr>
          <w:lang w:val="en-US"/>
        </w:rPr>
      </w:pPr>
      <w:r>
        <w:rPr>
          <w:lang w:val="en-US"/>
        </w:rPr>
        <w:t xml:space="preserve">  &lt;/address&gt;</w:t>
      </w:r>
    </w:p>
    <w:p w14:paraId="13D86C49" w14:textId="77777777" w:rsidR="00C51368" w:rsidRDefault="00E43BD9">
      <w:pPr>
        <w:pStyle w:val="NormalWeb"/>
        <w:divId w:val="735398155"/>
        <w:rPr>
          <w:lang w:val="en-US"/>
        </w:rPr>
      </w:pPr>
      <w:r>
        <w:rPr>
          <w:lang w:val="en-US"/>
        </w:rPr>
        <w:t>A UK example address, with the county 'HUDDERSFIELD'.</w:t>
      </w:r>
    </w:p>
    <w:p w14:paraId="70BEE40A" w14:textId="77777777" w:rsidR="00C51368" w:rsidRDefault="00C51368">
      <w:pPr>
        <w:pStyle w:val="HTMLPreformatted"/>
        <w:divId w:val="735398155"/>
        <w:rPr>
          <w:lang w:val="en-US"/>
        </w:rPr>
      </w:pPr>
    </w:p>
    <w:p w14:paraId="663F4453" w14:textId="77777777" w:rsidR="00C51368" w:rsidRDefault="00E43BD9">
      <w:pPr>
        <w:pStyle w:val="HTMLPreformatted"/>
        <w:divId w:val="735398155"/>
        <w:rPr>
          <w:lang w:val="en-US"/>
        </w:rPr>
      </w:pPr>
      <w:r>
        <w:rPr>
          <w:lang w:val="en-US"/>
        </w:rPr>
        <w:t xml:space="preserve">  &lt;address&gt;</w:t>
      </w:r>
    </w:p>
    <w:p w14:paraId="242D0530" w14:textId="77777777" w:rsidR="00C51368" w:rsidRDefault="00E43BD9">
      <w:pPr>
        <w:pStyle w:val="HTMLPreformatted"/>
        <w:divId w:val="735398155"/>
        <w:rPr>
          <w:lang w:val="en-US"/>
        </w:rPr>
      </w:pPr>
      <w:r>
        <w:rPr>
          <w:lang w:val="en-US"/>
        </w:rPr>
        <w:t xml:space="preserve">    &lt;text value="1 Back Lane&amp;#13;&amp;#10;Holmfirth&amp;#13;&amp;#10;HUDDERSFIELD&amp;#13;&amp;#10;HD7 1HQ"/&gt;</w:t>
      </w:r>
    </w:p>
    <w:p w14:paraId="6E2CBE87" w14:textId="77777777" w:rsidR="00C51368" w:rsidRDefault="00E43BD9">
      <w:pPr>
        <w:pStyle w:val="HTMLPreformatted"/>
        <w:divId w:val="735398155"/>
        <w:rPr>
          <w:lang w:val="en-US"/>
        </w:rPr>
      </w:pPr>
      <w:r>
        <w:rPr>
          <w:lang w:val="en-US"/>
        </w:rPr>
        <w:t xml:space="preserve">    &lt;line value="1 Back Lane"/&gt;</w:t>
      </w:r>
    </w:p>
    <w:p w14:paraId="459634CF" w14:textId="77777777" w:rsidR="00C51368" w:rsidRDefault="00E43BD9">
      <w:pPr>
        <w:pStyle w:val="HTMLPreformatted"/>
        <w:divId w:val="735398155"/>
        <w:rPr>
          <w:lang w:val="en-US"/>
        </w:rPr>
      </w:pPr>
      <w:r>
        <w:rPr>
          <w:lang w:val="en-US"/>
        </w:rPr>
        <w:t xml:space="preserve">    &lt;city value="Holmfirth"/&gt;</w:t>
      </w:r>
    </w:p>
    <w:p w14:paraId="2E74B51A" w14:textId="77777777" w:rsidR="00C51368" w:rsidRDefault="00E43BD9">
      <w:pPr>
        <w:pStyle w:val="HTMLPreformatted"/>
        <w:divId w:val="735398155"/>
        <w:rPr>
          <w:lang w:val="en-US"/>
        </w:rPr>
      </w:pPr>
      <w:r>
        <w:rPr>
          <w:lang w:val="en-US"/>
        </w:rPr>
        <w:t xml:space="preserve">    &lt;district value="HUDDERSFIELD"/&gt;</w:t>
      </w:r>
    </w:p>
    <w:p w14:paraId="4E54805C" w14:textId="77777777" w:rsidR="00C51368" w:rsidRDefault="00E43BD9">
      <w:pPr>
        <w:pStyle w:val="HTMLPreformatted"/>
        <w:divId w:val="735398155"/>
        <w:rPr>
          <w:lang w:val="en-US"/>
        </w:rPr>
      </w:pPr>
      <w:r>
        <w:rPr>
          <w:lang w:val="en-US"/>
        </w:rPr>
        <w:t xml:space="preserve">    &lt;postalCode value="HD7 1HQ"/&gt;</w:t>
      </w:r>
    </w:p>
    <w:p w14:paraId="1ACD2211" w14:textId="77777777" w:rsidR="00C51368" w:rsidRDefault="00E43BD9">
      <w:pPr>
        <w:pStyle w:val="HTMLPreformatted"/>
        <w:divId w:val="735398155"/>
        <w:rPr>
          <w:lang w:val="en-US"/>
        </w:rPr>
      </w:pPr>
      <w:r>
        <w:rPr>
          <w:lang w:val="en-US"/>
        </w:rPr>
        <w:t xml:space="preserve">  &lt;/address&gt;</w:t>
      </w:r>
    </w:p>
    <w:p w14:paraId="4AA09515" w14:textId="77777777" w:rsidR="00C51368" w:rsidRDefault="00E43BD9">
      <w:pPr>
        <w:pStyle w:val="NormalWeb"/>
        <w:divId w:val="735398155"/>
        <w:rPr>
          <w:lang w:val="en-US"/>
        </w:rPr>
      </w:pPr>
      <w:r>
        <w:rPr>
          <w:lang w:val="en-US"/>
        </w:rPr>
        <w:t>A Postal address - i.e. an address that it doesn't make sense to try and visit.</w:t>
      </w:r>
    </w:p>
    <w:p w14:paraId="0D84153B" w14:textId="77777777" w:rsidR="00C51368" w:rsidRDefault="00C51368">
      <w:pPr>
        <w:pStyle w:val="HTMLPreformatted"/>
        <w:divId w:val="735398155"/>
        <w:rPr>
          <w:lang w:val="en-US"/>
        </w:rPr>
      </w:pPr>
    </w:p>
    <w:p w14:paraId="1F2F40AB" w14:textId="77777777" w:rsidR="00C51368" w:rsidRDefault="00E43BD9">
      <w:pPr>
        <w:pStyle w:val="HTMLPreformatted"/>
        <w:divId w:val="735398155"/>
        <w:rPr>
          <w:lang w:val="en-US"/>
        </w:rPr>
      </w:pPr>
      <w:r>
        <w:rPr>
          <w:lang w:val="en-US"/>
        </w:rPr>
        <w:t xml:space="preserve">  &lt;address&gt;</w:t>
      </w:r>
    </w:p>
    <w:p w14:paraId="72D0977E" w14:textId="77777777" w:rsidR="00C51368" w:rsidRDefault="00E43BD9">
      <w:pPr>
        <w:pStyle w:val="HTMLPreformatted"/>
        <w:divId w:val="735398155"/>
        <w:rPr>
          <w:lang w:val="en-US"/>
        </w:rPr>
      </w:pPr>
      <w:r>
        <w:rPr>
          <w:lang w:val="en-US"/>
        </w:rPr>
        <w:t xml:space="preserve">    &lt;extension url="http://hl7.org/fhir/StructureDefinition/iso21090-AD-use"&gt; </w:t>
      </w:r>
    </w:p>
    <w:p w14:paraId="47509F87" w14:textId="77777777" w:rsidR="00C51368" w:rsidRDefault="00E43BD9">
      <w:pPr>
        <w:pStyle w:val="HTMLPreformatted"/>
        <w:divId w:val="735398155"/>
        <w:rPr>
          <w:lang w:val="en-US"/>
        </w:rPr>
      </w:pPr>
      <w:r>
        <w:rPr>
          <w:lang w:val="en-US"/>
        </w:rPr>
        <w:t xml:space="preserve">      &lt;valueCode value="PST"/&gt;</w:t>
      </w:r>
    </w:p>
    <w:p w14:paraId="7B04E777" w14:textId="77777777" w:rsidR="00C51368" w:rsidRDefault="00E43BD9">
      <w:pPr>
        <w:pStyle w:val="HTMLPreformatted"/>
        <w:divId w:val="735398155"/>
        <w:rPr>
          <w:lang w:val="en-US"/>
        </w:rPr>
      </w:pPr>
      <w:r>
        <w:rPr>
          <w:lang w:val="en-US"/>
        </w:rPr>
        <w:t xml:space="preserve">    &lt;/extension&gt;</w:t>
      </w:r>
    </w:p>
    <w:p w14:paraId="0630AFE1" w14:textId="77777777" w:rsidR="00C51368" w:rsidRDefault="00E43BD9">
      <w:pPr>
        <w:pStyle w:val="HTMLPreformatted"/>
        <w:divId w:val="735398155"/>
        <w:rPr>
          <w:lang w:val="en-US"/>
        </w:rPr>
      </w:pPr>
      <w:r>
        <w:rPr>
          <w:lang w:val="en-US"/>
        </w:rPr>
        <w:t xml:space="preserve">    &lt;line value="PO Box 31445"/&gt;</w:t>
      </w:r>
    </w:p>
    <w:p w14:paraId="14D7F0BB" w14:textId="77777777" w:rsidR="00C51368" w:rsidRDefault="00E43BD9">
      <w:pPr>
        <w:pStyle w:val="HTMLPreformatted"/>
        <w:divId w:val="735398155"/>
        <w:rPr>
          <w:lang w:val="en-US"/>
        </w:rPr>
      </w:pPr>
      <w:r>
        <w:rPr>
          <w:lang w:val="en-US"/>
        </w:rPr>
        <w:t xml:space="preserve">    &lt;city value="Erewhon"/&gt;</w:t>
      </w:r>
    </w:p>
    <w:p w14:paraId="3B3AECEE" w14:textId="77777777" w:rsidR="00C51368" w:rsidRDefault="00E43BD9">
      <w:pPr>
        <w:pStyle w:val="HTMLPreformatted"/>
        <w:divId w:val="735398155"/>
        <w:rPr>
          <w:lang w:val="en-US"/>
        </w:rPr>
      </w:pPr>
      <w:r>
        <w:rPr>
          <w:lang w:val="en-US"/>
        </w:rPr>
        <w:t xml:space="preserve">    &lt;postalCode value="0001"/&gt;</w:t>
      </w:r>
    </w:p>
    <w:p w14:paraId="5EA04CBD" w14:textId="77777777" w:rsidR="00C51368" w:rsidRDefault="00E43BD9">
      <w:pPr>
        <w:pStyle w:val="HTMLPreformatted"/>
        <w:divId w:val="735398155"/>
        <w:rPr>
          <w:lang w:val="en-US"/>
        </w:rPr>
      </w:pPr>
      <w:r>
        <w:rPr>
          <w:lang w:val="en-US"/>
        </w:rPr>
        <w:t xml:space="preserve">  &lt;/address&gt;</w:t>
      </w:r>
    </w:p>
    <w:p w14:paraId="46ACC62D" w14:textId="77777777" w:rsidR="00C51368" w:rsidRDefault="00E43BD9">
      <w:pPr>
        <w:pStyle w:val="NormalWeb"/>
        <w:divId w:val="735398155"/>
        <w:rPr>
          <w:lang w:val="en-US"/>
        </w:rPr>
      </w:pPr>
      <w:r>
        <w:rPr>
          <w:lang w:val="en-US"/>
        </w:rPr>
        <w:t xml:space="preserve">The next set of examples are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14:paraId="0F736FF8" w14:textId="77777777">
        <w:trPr>
          <w:divId w:val="735398155"/>
          <w:tblCellSpacing w:w="15" w:type="dxa"/>
        </w:trPr>
        <w:tc>
          <w:tcPr>
            <w:tcW w:w="0" w:type="auto"/>
            <w:vAlign w:val="center"/>
            <w:hideMark/>
          </w:tcPr>
          <w:p w14:paraId="6D3B8C2E" w14:textId="77777777" w:rsidR="00C51368" w:rsidRDefault="00E43BD9">
            <w:pPr>
              <w:rPr>
                <w:rFonts w:eastAsia="Times New Roman"/>
              </w:rPr>
            </w:pPr>
            <w:r>
              <w:rPr>
                <w:rFonts w:eastAsia="Times New Roman"/>
              </w:rPr>
              <w:t>Rue LougoraÃ¯a 12, app. 10</w:t>
            </w:r>
          </w:p>
        </w:tc>
        <w:tc>
          <w:tcPr>
            <w:tcW w:w="0" w:type="auto"/>
            <w:vAlign w:val="center"/>
            <w:hideMark/>
          </w:tcPr>
          <w:p w14:paraId="207DA6C4" w14:textId="77777777" w:rsidR="00C51368" w:rsidRDefault="00E43BD9">
            <w:pPr>
              <w:rPr>
                <w:rFonts w:eastAsia="Times New Roman"/>
              </w:rPr>
            </w:pPr>
            <w:r>
              <w:rPr>
                <w:rFonts w:eastAsia="Times New Roman"/>
              </w:rPr>
              <w:t>thoroughfare type, name and number, apartment</w:t>
            </w:r>
          </w:p>
        </w:tc>
      </w:tr>
      <w:tr w:rsidR="00C51368" w14:paraId="3F2FF85D" w14:textId="77777777">
        <w:trPr>
          <w:divId w:val="735398155"/>
          <w:tblCellSpacing w:w="15" w:type="dxa"/>
        </w:trPr>
        <w:tc>
          <w:tcPr>
            <w:tcW w:w="0" w:type="auto"/>
            <w:vAlign w:val="center"/>
            <w:hideMark/>
          </w:tcPr>
          <w:p w14:paraId="5A9B2A80" w14:textId="77777777" w:rsidR="00C51368" w:rsidRDefault="00E43BD9">
            <w:pPr>
              <w:rPr>
                <w:rFonts w:eastAsia="Times New Roman"/>
              </w:rPr>
            </w:pPr>
            <w:r>
              <w:rPr>
                <w:rFonts w:eastAsia="Times New Roman"/>
              </w:rPr>
              <w:t>Korolevo</w:t>
            </w:r>
          </w:p>
        </w:tc>
        <w:tc>
          <w:tcPr>
            <w:tcW w:w="0" w:type="auto"/>
            <w:vAlign w:val="center"/>
            <w:hideMark/>
          </w:tcPr>
          <w:p w14:paraId="0DBA4D31" w14:textId="77777777" w:rsidR="00C51368" w:rsidRDefault="00E43BD9">
            <w:pPr>
              <w:rPr>
                <w:rFonts w:eastAsia="Times New Roman"/>
              </w:rPr>
            </w:pPr>
            <w:r>
              <w:rPr>
                <w:rFonts w:eastAsia="Times New Roman"/>
              </w:rPr>
              <w:t>locality</w:t>
            </w:r>
          </w:p>
        </w:tc>
      </w:tr>
      <w:tr w:rsidR="00C51368" w14:paraId="6393F8BF" w14:textId="77777777">
        <w:trPr>
          <w:divId w:val="735398155"/>
          <w:tblCellSpacing w:w="15" w:type="dxa"/>
        </w:trPr>
        <w:tc>
          <w:tcPr>
            <w:tcW w:w="0" w:type="auto"/>
            <w:vAlign w:val="center"/>
            <w:hideMark/>
          </w:tcPr>
          <w:p w14:paraId="2E57DE07" w14:textId="77777777" w:rsidR="00C51368" w:rsidRDefault="00E43BD9">
            <w:pPr>
              <w:rPr>
                <w:rFonts w:eastAsia="Times New Roman"/>
              </w:rPr>
            </w:pPr>
            <w:r>
              <w:rPr>
                <w:rFonts w:eastAsia="Times New Roman"/>
              </w:rPr>
              <w:t>223016 NOVY DVOR</w:t>
            </w:r>
          </w:p>
        </w:tc>
        <w:tc>
          <w:tcPr>
            <w:tcW w:w="0" w:type="auto"/>
            <w:vAlign w:val="center"/>
            <w:hideMark/>
          </w:tcPr>
          <w:p w14:paraId="7BED8F00" w14:textId="77777777" w:rsidR="00C51368" w:rsidRDefault="00E43BD9">
            <w:pPr>
              <w:rPr>
                <w:rFonts w:eastAsia="Times New Roman"/>
              </w:rPr>
            </w:pPr>
            <w:r>
              <w:rPr>
                <w:rFonts w:eastAsia="Times New Roman"/>
              </w:rPr>
              <w:t>postcode + post office name</w:t>
            </w:r>
          </w:p>
        </w:tc>
      </w:tr>
      <w:tr w:rsidR="00C51368" w14:paraId="24433483" w14:textId="77777777">
        <w:trPr>
          <w:divId w:val="735398155"/>
          <w:tblCellSpacing w:w="15" w:type="dxa"/>
        </w:trPr>
        <w:tc>
          <w:tcPr>
            <w:tcW w:w="0" w:type="auto"/>
            <w:vAlign w:val="center"/>
            <w:hideMark/>
          </w:tcPr>
          <w:p w14:paraId="3EBA9A11" w14:textId="77777777" w:rsidR="00C51368" w:rsidRDefault="00E43BD9">
            <w:pPr>
              <w:rPr>
                <w:rFonts w:eastAsia="Times New Roman"/>
              </w:rPr>
            </w:pPr>
            <w:r>
              <w:rPr>
                <w:rFonts w:eastAsia="Times New Roman"/>
              </w:rPr>
              <w:t>Minsk</w:t>
            </w:r>
          </w:p>
        </w:tc>
        <w:tc>
          <w:tcPr>
            <w:tcW w:w="0" w:type="auto"/>
            <w:vAlign w:val="center"/>
            <w:hideMark/>
          </w:tcPr>
          <w:p w14:paraId="17B5607C" w14:textId="77777777" w:rsidR="00C51368" w:rsidRDefault="00E43BD9">
            <w:pPr>
              <w:rPr>
                <w:rFonts w:eastAsia="Times New Roman"/>
              </w:rPr>
            </w:pPr>
            <w:r>
              <w:rPr>
                <w:rFonts w:eastAsia="Times New Roman"/>
              </w:rPr>
              <w:t>District name of district</w:t>
            </w:r>
          </w:p>
        </w:tc>
      </w:tr>
      <w:tr w:rsidR="00C51368" w14:paraId="4149D6A9" w14:textId="77777777">
        <w:trPr>
          <w:divId w:val="735398155"/>
          <w:tblCellSpacing w:w="15" w:type="dxa"/>
        </w:trPr>
        <w:tc>
          <w:tcPr>
            <w:tcW w:w="0" w:type="auto"/>
            <w:vAlign w:val="center"/>
            <w:hideMark/>
          </w:tcPr>
          <w:p w14:paraId="414259A9" w14:textId="77777777" w:rsidR="00C51368" w:rsidRDefault="00E43BD9">
            <w:pPr>
              <w:rPr>
                <w:rFonts w:eastAsia="Times New Roman"/>
              </w:rPr>
            </w:pPr>
            <w:r>
              <w:rPr>
                <w:rFonts w:eastAsia="Times New Roman"/>
              </w:rPr>
              <w:lastRenderedPageBreak/>
              <w:t>Minsk</w:t>
            </w:r>
          </w:p>
        </w:tc>
        <w:tc>
          <w:tcPr>
            <w:tcW w:w="0" w:type="auto"/>
            <w:vAlign w:val="center"/>
            <w:hideMark/>
          </w:tcPr>
          <w:p w14:paraId="29767A98" w14:textId="77777777" w:rsidR="00C51368" w:rsidRDefault="00E43BD9">
            <w:pPr>
              <w:rPr>
                <w:rFonts w:eastAsia="Times New Roman"/>
              </w:rPr>
            </w:pPr>
            <w:r>
              <w:rPr>
                <w:rFonts w:eastAsia="Times New Roman"/>
              </w:rPr>
              <w:t>Region name of region</w:t>
            </w:r>
          </w:p>
        </w:tc>
      </w:tr>
      <w:tr w:rsidR="00C51368" w14:paraId="09E4F60C" w14:textId="77777777">
        <w:trPr>
          <w:divId w:val="735398155"/>
          <w:tblCellSpacing w:w="15" w:type="dxa"/>
        </w:trPr>
        <w:tc>
          <w:tcPr>
            <w:tcW w:w="0" w:type="auto"/>
            <w:vAlign w:val="center"/>
            <w:hideMark/>
          </w:tcPr>
          <w:p w14:paraId="48BCE923" w14:textId="77777777" w:rsidR="00C51368" w:rsidRDefault="00E43BD9">
            <w:pPr>
              <w:rPr>
                <w:rFonts w:eastAsia="Times New Roman"/>
              </w:rPr>
            </w:pPr>
            <w:r>
              <w:rPr>
                <w:rFonts w:eastAsia="Times New Roman"/>
              </w:rPr>
              <w:t>BELARUS</w:t>
            </w:r>
          </w:p>
        </w:tc>
        <w:tc>
          <w:tcPr>
            <w:tcW w:w="0" w:type="auto"/>
            <w:vAlign w:val="center"/>
            <w:hideMark/>
          </w:tcPr>
          <w:p w14:paraId="1248B218" w14:textId="77777777" w:rsidR="00C51368" w:rsidRDefault="00E43BD9">
            <w:pPr>
              <w:rPr>
                <w:rFonts w:eastAsia="Times New Roman"/>
              </w:rPr>
            </w:pPr>
            <w:r>
              <w:rPr>
                <w:rFonts w:eastAsia="Times New Roman"/>
              </w:rPr>
              <w:t>Country</w:t>
            </w:r>
          </w:p>
        </w:tc>
      </w:tr>
    </w:tbl>
    <w:p w14:paraId="2FBFEE19" w14:textId="77777777" w:rsidR="00C51368" w:rsidRDefault="00C51368">
      <w:pPr>
        <w:pStyle w:val="HTMLPreformatted"/>
        <w:divId w:val="735398155"/>
        <w:rPr>
          <w:lang w:val="en-US"/>
        </w:rPr>
      </w:pPr>
    </w:p>
    <w:p w14:paraId="711DF059" w14:textId="77777777" w:rsidR="00C51368" w:rsidRDefault="00E43BD9">
      <w:pPr>
        <w:pStyle w:val="HTMLPreformatted"/>
        <w:divId w:val="735398155"/>
        <w:rPr>
          <w:lang w:val="en-US"/>
        </w:rPr>
      </w:pPr>
      <w:r>
        <w:rPr>
          <w:lang w:val="en-US"/>
        </w:rPr>
        <w:t xml:space="preserve">  &lt;address&gt;</w:t>
      </w:r>
    </w:p>
    <w:p w14:paraId="249A7A2C" w14:textId="77777777" w:rsidR="00C51368" w:rsidRDefault="00E43BD9">
      <w:pPr>
        <w:pStyle w:val="HTMLPreformatted"/>
        <w:divId w:val="735398155"/>
        <w:rPr>
          <w:lang w:val="en-US"/>
        </w:rPr>
      </w:pPr>
      <w:r>
        <w:rPr>
          <w:lang w:val="en-US"/>
        </w:rPr>
        <w:t xml:space="preserve">    &lt;line value="Rue LougoraÃ¯a 12, app. 10"/&gt;</w:t>
      </w:r>
    </w:p>
    <w:p w14:paraId="554DBCEE" w14:textId="77777777" w:rsidR="00C51368" w:rsidRDefault="00E43BD9">
      <w:pPr>
        <w:pStyle w:val="HTMLPreformatted"/>
        <w:divId w:val="735398155"/>
        <w:rPr>
          <w:lang w:val="en-US"/>
        </w:rPr>
      </w:pPr>
      <w:r>
        <w:rPr>
          <w:lang w:val="en-US"/>
        </w:rPr>
        <w:t xml:space="preserve">    &lt;city value="Korolevo"/&gt;</w:t>
      </w:r>
    </w:p>
    <w:p w14:paraId="2255D339" w14:textId="77777777" w:rsidR="00C51368" w:rsidRDefault="00E43BD9">
      <w:pPr>
        <w:pStyle w:val="HTMLPreformatted"/>
        <w:divId w:val="735398155"/>
        <w:rPr>
          <w:lang w:val="en-US"/>
        </w:rPr>
      </w:pPr>
      <w:r>
        <w:rPr>
          <w:lang w:val="en-US"/>
        </w:rPr>
        <w:t xml:space="preserve">    &lt;district value="Minsk"/&gt;</w:t>
      </w:r>
    </w:p>
    <w:p w14:paraId="5195069A" w14:textId="77777777" w:rsidR="00C51368" w:rsidRDefault="00E43BD9">
      <w:pPr>
        <w:pStyle w:val="HTMLPreformatted"/>
        <w:divId w:val="735398155"/>
        <w:rPr>
          <w:lang w:val="en-US"/>
        </w:rPr>
      </w:pPr>
      <w:r>
        <w:rPr>
          <w:lang w:val="en-US"/>
        </w:rPr>
        <w:t xml:space="preserve">    &lt;state value="Minsk" /&gt;</w:t>
      </w:r>
    </w:p>
    <w:p w14:paraId="5D2B1411" w14:textId="77777777" w:rsidR="00C51368" w:rsidRDefault="00E43BD9">
      <w:pPr>
        <w:pStyle w:val="HTMLPreformatted"/>
        <w:divId w:val="735398155"/>
        <w:rPr>
          <w:lang w:val="en-US"/>
        </w:rPr>
      </w:pPr>
      <w:r>
        <w:rPr>
          <w:lang w:val="en-US"/>
        </w:rPr>
        <w:t xml:space="preserve">    &lt;country value="BELARUS" /&gt;</w:t>
      </w:r>
    </w:p>
    <w:p w14:paraId="58ADAD03"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14:paraId="139D35CB" w14:textId="77777777">
        <w:trPr>
          <w:divId w:val="735398155"/>
          <w:tblCellSpacing w:w="15" w:type="dxa"/>
        </w:trPr>
        <w:tc>
          <w:tcPr>
            <w:tcW w:w="0" w:type="auto"/>
            <w:vAlign w:val="center"/>
            <w:hideMark/>
          </w:tcPr>
          <w:p w14:paraId="19D327F4" w14:textId="77777777" w:rsidR="00C51368" w:rsidRDefault="00E43BD9">
            <w:pPr>
              <w:rPr>
                <w:rFonts w:eastAsia="Times New Roman"/>
              </w:rPr>
            </w:pPr>
            <w:r>
              <w:rPr>
                <w:rFonts w:eastAsia="Times New Roman"/>
              </w:rPr>
              <w:t>Protea Apt 12</w:t>
            </w:r>
          </w:p>
        </w:tc>
        <w:tc>
          <w:tcPr>
            <w:tcW w:w="0" w:type="auto"/>
            <w:vAlign w:val="center"/>
            <w:hideMark/>
          </w:tcPr>
          <w:p w14:paraId="54B089A4" w14:textId="77777777" w:rsidR="00C51368" w:rsidRDefault="00E43BD9">
            <w:pPr>
              <w:rPr>
                <w:rFonts w:eastAsia="Times New Roman"/>
              </w:rPr>
            </w:pPr>
            <w:r>
              <w:rPr>
                <w:rFonts w:eastAsia="Times New Roman"/>
              </w:rPr>
              <w:t>apartment number</w:t>
            </w:r>
          </w:p>
        </w:tc>
      </w:tr>
      <w:tr w:rsidR="00C51368" w14:paraId="2E3DE8D1" w14:textId="77777777">
        <w:trPr>
          <w:divId w:val="735398155"/>
          <w:tblCellSpacing w:w="15" w:type="dxa"/>
        </w:trPr>
        <w:tc>
          <w:tcPr>
            <w:tcW w:w="0" w:type="auto"/>
            <w:vAlign w:val="center"/>
            <w:hideMark/>
          </w:tcPr>
          <w:p w14:paraId="11255EBA" w14:textId="77777777" w:rsidR="00C51368" w:rsidRDefault="00E43BD9">
            <w:pPr>
              <w:rPr>
                <w:rFonts w:eastAsia="Times New Roman"/>
              </w:rPr>
            </w:pPr>
            <w:r>
              <w:rPr>
                <w:rFonts w:eastAsia="Times New Roman"/>
              </w:rPr>
              <w:t>22 Ally Hassan Mwinyi</w:t>
            </w:r>
          </w:p>
        </w:tc>
        <w:tc>
          <w:tcPr>
            <w:tcW w:w="0" w:type="auto"/>
            <w:vAlign w:val="center"/>
            <w:hideMark/>
          </w:tcPr>
          <w:p w14:paraId="61AFBEF7" w14:textId="77777777" w:rsidR="00C51368" w:rsidRDefault="00E43BD9">
            <w:pPr>
              <w:rPr>
                <w:rFonts w:eastAsia="Times New Roman"/>
              </w:rPr>
            </w:pPr>
            <w:r>
              <w:rPr>
                <w:rFonts w:eastAsia="Times New Roman"/>
              </w:rPr>
              <w:t>premise + street</w:t>
            </w:r>
          </w:p>
        </w:tc>
      </w:tr>
      <w:tr w:rsidR="00C51368" w14:paraId="6760ABA5" w14:textId="77777777">
        <w:trPr>
          <w:divId w:val="735398155"/>
          <w:tblCellSpacing w:w="15" w:type="dxa"/>
        </w:trPr>
        <w:tc>
          <w:tcPr>
            <w:tcW w:w="0" w:type="auto"/>
            <w:vAlign w:val="center"/>
            <w:hideMark/>
          </w:tcPr>
          <w:p w14:paraId="181960A9" w14:textId="77777777" w:rsidR="00C51368" w:rsidRDefault="00E43BD9">
            <w:pPr>
              <w:rPr>
                <w:rFonts w:eastAsia="Times New Roman"/>
              </w:rPr>
            </w:pPr>
            <w:r>
              <w:rPr>
                <w:rFonts w:eastAsia="Times New Roman"/>
              </w:rPr>
              <w:t>14111 MSASANI</w:t>
            </w:r>
          </w:p>
        </w:tc>
        <w:tc>
          <w:tcPr>
            <w:tcW w:w="0" w:type="auto"/>
            <w:vAlign w:val="center"/>
            <w:hideMark/>
          </w:tcPr>
          <w:p w14:paraId="209DF8DB" w14:textId="77777777" w:rsidR="00C51368" w:rsidRDefault="00E43BD9">
            <w:pPr>
              <w:rPr>
                <w:rFonts w:eastAsia="Times New Roman"/>
              </w:rPr>
            </w:pPr>
            <w:r>
              <w:rPr>
                <w:rFonts w:eastAsia="Times New Roman"/>
              </w:rPr>
              <w:t>postcode + locality</w:t>
            </w:r>
          </w:p>
        </w:tc>
      </w:tr>
      <w:tr w:rsidR="00C51368" w14:paraId="334B6C52" w14:textId="77777777">
        <w:trPr>
          <w:divId w:val="735398155"/>
          <w:tblCellSpacing w:w="15" w:type="dxa"/>
        </w:trPr>
        <w:tc>
          <w:tcPr>
            <w:tcW w:w="0" w:type="auto"/>
            <w:vAlign w:val="center"/>
            <w:hideMark/>
          </w:tcPr>
          <w:p w14:paraId="02A5BABA" w14:textId="77777777" w:rsidR="00C51368" w:rsidRDefault="00E43BD9">
            <w:pPr>
              <w:rPr>
                <w:rFonts w:eastAsia="Times New Roman"/>
              </w:rPr>
            </w:pPr>
            <w:r>
              <w:rPr>
                <w:rFonts w:eastAsia="Times New Roman"/>
              </w:rPr>
              <w:t>DAR ES SALAM</w:t>
            </w:r>
          </w:p>
        </w:tc>
        <w:tc>
          <w:tcPr>
            <w:tcW w:w="0" w:type="auto"/>
            <w:vAlign w:val="center"/>
            <w:hideMark/>
          </w:tcPr>
          <w:p w14:paraId="2AF9269F" w14:textId="77777777" w:rsidR="00C51368" w:rsidRDefault="00E43BD9">
            <w:pPr>
              <w:rPr>
                <w:rFonts w:eastAsia="Times New Roman"/>
              </w:rPr>
            </w:pPr>
            <w:r>
              <w:rPr>
                <w:rFonts w:eastAsia="Times New Roman"/>
              </w:rPr>
              <w:t>province</w:t>
            </w:r>
          </w:p>
        </w:tc>
      </w:tr>
      <w:tr w:rsidR="00C51368" w14:paraId="04C608AE" w14:textId="77777777">
        <w:trPr>
          <w:divId w:val="735398155"/>
          <w:tblCellSpacing w:w="15" w:type="dxa"/>
        </w:trPr>
        <w:tc>
          <w:tcPr>
            <w:tcW w:w="0" w:type="auto"/>
            <w:vAlign w:val="center"/>
            <w:hideMark/>
          </w:tcPr>
          <w:p w14:paraId="6F874600" w14:textId="77777777" w:rsidR="00C51368" w:rsidRDefault="00E43BD9">
            <w:pPr>
              <w:rPr>
                <w:rFonts w:eastAsia="Times New Roman"/>
              </w:rPr>
            </w:pPr>
            <w:r>
              <w:rPr>
                <w:rFonts w:eastAsia="Times New Roman"/>
              </w:rPr>
              <w:t>TANZANIA</w:t>
            </w:r>
          </w:p>
        </w:tc>
        <w:tc>
          <w:tcPr>
            <w:tcW w:w="0" w:type="auto"/>
            <w:vAlign w:val="center"/>
            <w:hideMark/>
          </w:tcPr>
          <w:p w14:paraId="33956164" w14:textId="77777777" w:rsidR="00C51368" w:rsidRDefault="00E43BD9">
            <w:pPr>
              <w:rPr>
                <w:rFonts w:eastAsia="Times New Roman"/>
              </w:rPr>
            </w:pPr>
            <w:r>
              <w:rPr>
                <w:rFonts w:eastAsia="Times New Roman"/>
              </w:rPr>
              <w:t>country</w:t>
            </w:r>
          </w:p>
        </w:tc>
      </w:tr>
    </w:tbl>
    <w:p w14:paraId="3C47BC66" w14:textId="77777777" w:rsidR="00C51368" w:rsidRDefault="00C51368">
      <w:pPr>
        <w:pStyle w:val="HTMLPreformatted"/>
        <w:divId w:val="735398155"/>
        <w:rPr>
          <w:lang w:val="en-US"/>
        </w:rPr>
      </w:pPr>
    </w:p>
    <w:p w14:paraId="27136FF2" w14:textId="77777777" w:rsidR="00C51368" w:rsidRDefault="00E43BD9">
      <w:pPr>
        <w:pStyle w:val="HTMLPreformatted"/>
        <w:divId w:val="735398155"/>
        <w:rPr>
          <w:lang w:val="en-US"/>
        </w:rPr>
      </w:pPr>
      <w:r>
        <w:rPr>
          <w:lang w:val="en-US"/>
        </w:rPr>
        <w:t xml:space="preserve">  &lt;address&gt;</w:t>
      </w:r>
    </w:p>
    <w:p w14:paraId="2FBA570E" w14:textId="77777777" w:rsidR="00C51368" w:rsidRDefault="00E43BD9">
      <w:pPr>
        <w:pStyle w:val="HTMLPreformatted"/>
        <w:divId w:val="735398155"/>
        <w:rPr>
          <w:lang w:val="en-US"/>
        </w:rPr>
      </w:pPr>
      <w:r>
        <w:rPr>
          <w:lang w:val="en-US"/>
        </w:rPr>
        <w:t xml:space="preserve">    &lt;line value="Protea Apt 12"/&gt;</w:t>
      </w:r>
    </w:p>
    <w:p w14:paraId="1AAA7A26" w14:textId="77777777" w:rsidR="00C51368" w:rsidRDefault="00E43BD9">
      <w:pPr>
        <w:pStyle w:val="HTMLPreformatted"/>
        <w:divId w:val="735398155"/>
        <w:rPr>
          <w:lang w:val="en-US"/>
        </w:rPr>
      </w:pPr>
      <w:r>
        <w:rPr>
          <w:lang w:val="en-US"/>
        </w:rPr>
        <w:t xml:space="preserve">    &lt;line value="22 Ally Hassan Mwinyi"/&gt;</w:t>
      </w:r>
    </w:p>
    <w:p w14:paraId="191CB0EA" w14:textId="77777777" w:rsidR="00C51368" w:rsidRDefault="00E43BD9">
      <w:pPr>
        <w:pStyle w:val="HTMLPreformatted"/>
        <w:divId w:val="735398155"/>
        <w:rPr>
          <w:lang w:val="en-US"/>
        </w:rPr>
      </w:pPr>
      <w:r>
        <w:rPr>
          <w:lang w:val="en-US"/>
        </w:rPr>
        <w:t xml:space="preserve">    &lt;city value="MSASANI"/&gt;</w:t>
      </w:r>
    </w:p>
    <w:p w14:paraId="7CBBC1D1" w14:textId="77777777" w:rsidR="00C51368" w:rsidRDefault="00E43BD9">
      <w:pPr>
        <w:pStyle w:val="HTMLPreformatted"/>
        <w:divId w:val="735398155"/>
        <w:rPr>
          <w:lang w:val="en-US"/>
        </w:rPr>
      </w:pPr>
      <w:r>
        <w:rPr>
          <w:lang w:val="en-US"/>
        </w:rPr>
        <w:t xml:space="preserve">    &lt;state value="DAR ES SALAM" /&gt;</w:t>
      </w:r>
    </w:p>
    <w:p w14:paraId="4A0773B3" w14:textId="77777777" w:rsidR="00C51368" w:rsidRDefault="00E43BD9">
      <w:pPr>
        <w:pStyle w:val="HTMLPreformatted"/>
        <w:divId w:val="735398155"/>
        <w:rPr>
          <w:lang w:val="en-US"/>
        </w:rPr>
      </w:pPr>
      <w:r>
        <w:rPr>
          <w:lang w:val="en-US"/>
        </w:rPr>
        <w:t xml:space="preserve">    &lt;postalCode value="14111"/&gt;</w:t>
      </w:r>
    </w:p>
    <w:p w14:paraId="1AEE6EC6" w14:textId="77777777" w:rsidR="00C51368" w:rsidRDefault="00E43BD9">
      <w:pPr>
        <w:pStyle w:val="HTMLPreformatted"/>
        <w:divId w:val="735398155"/>
        <w:rPr>
          <w:lang w:val="en-US"/>
        </w:rPr>
      </w:pPr>
      <w:r>
        <w:rPr>
          <w:lang w:val="en-US"/>
        </w:rPr>
        <w:t xml:space="preserve">    &lt;country value="TANZANIA" /&gt;</w:t>
      </w:r>
    </w:p>
    <w:p w14:paraId="481C661D"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14:paraId="05A603DA" w14:textId="77777777">
        <w:trPr>
          <w:divId w:val="735398155"/>
          <w:tblCellSpacing w:w="15" w:type="dxa"/>
        </w:trPr>
        <w:tc>
          <w:tcPr>
            <w:tcW w:w="0" w:type="auto"/>
            <w:vAlign w:val="center"/>
            <w:hideMark/>
          </w:tcPr>
          <w:p w14:paraId="04864B9E" w14:textId="77777777" w:rsidR="00C51368" w:rsidRDefault="00E43BD9">
            <w:pPr>
              <w:rPr>
                <w:rFonts w:eastAsia="Times New Roman"/>
              </w:rPr>
            </w:pPr>
            <w:r>
              <w:rPr>
                <w:rFonts w:eastAsia="Times New Roman"/>
              </w:rPr>
              <w:t>15 Shiri</w:t>
            </w:r>
          </w:p>
        </w:tc>
        <w:tc>
          <w:tcPr>
            <w:tcW w:w="0" w:type="auto"/>
            <w:vAlign w:val="center"/>
            <w:hideMark/>
          </w:tcPr>
          <w:p w14:paraId="2F0FA126" w14:textId="77777777" w:rsidR="00C51368" w:rsidRDefault="00E43BD9">
            <w:pPr>
              <w:rPr>
                <w:rFonts w:eastAsia="Times New Roman"/>
              </w:rPr>
            </w:pPr>
            <w:r>
              <w:rPr>
                <w:rFonts w:eastAsia="Times New Roman"/>
              </w:rPr>
              <w:t>premise + sub-locality 2</w:t>
            </w:r>
          </w:p>
        </w:tc>
      </w:tr>
      <w:tr w:rsidR="00C51368" w14:paraId="321741D9" w14:textId="77777777">
        <w:trPr>
          <w:divId w:val="735398155"/>
          <w:tblCellSpacing w:w="15" w:type="dxa"/>
        </w:trPr>
        <w:tc>
          <w:tcPr>
            <w:tcW w:w="0" w:type="auto"/>
            <w:vAlign w:val="center"/>
            <w:hideMark/>
          </w:tcPr>
          <w:p w14:paraId="4CEE7BE4" w14:textId="77777777" w:rsidR="00C51368" w:rsidRDefault="00E43BD9">
            <w:pPr>
              <w:rPr>
                <w:rFonts w:eastAsia="Times New Roman"/>
              </w:rPr>
            </w:pPr>
            <w:r>
              <w:rPr>
                <w:rFonts w:eastAsia="Times New Roman"/>
              </w:rPr>
              <w:t>Kimashuku Village</w:t>
            </w:r>
          </w:p>
        </w:tc>
        <w:tc>
          <w:tcPr>
            <w:tcW w:w="0" w:type="auto"/>
            <w:vAlign w:val="center"/>
            <w:hideMark/>
          </w:tcPr>
          <w:p w14:paraId="7413AE6B" w14:textId="77777777" w:rsidR="00C51368" w:rsidRDefault="00E43BD9">
            <w:pPr>
              <w:rPr>
                <w:rFonts w:eastAsia="Times New Roman"/>
              </w:rPr>
            </w:pPr>
            <w:r>
              <w:rPr>
                <w:rFonts w:eastAsia="Times New Roman"/>
              </w:rPr>
              <w:t>sub-locality</w:t>
            </w:r>
          </w:p>
        </w:tc>
      </w:tr>
      <w:tr w:rsidR="00C51368" w14:paraId="5498E679" w14:textId="77777777">
        <w:trPr>
          <w:divId w:val="735398155"/>
          <w:tblCellSpacing w:w="15" w:type="dxa"/>
        </w:trPr>
        <w:tc>
          <w:tcPr>
            <w:tcW w:w="0" w:type="auto"/>
            <w:vAlign w:val="center"/>
            <w:hideMark/>
          </w:tcPr>
          <w:p w14:paraId="4145E8CA" w14:textId="77777777" w:rsidR="00C51368" w:rsidRDefault="00E43BD9">
            <w:pPr>
              <w:rPr>
                <w:rFonts w:eastAsia="Times New Roman"/>
              </w:rPr>
            </w:pPr>
            <w:r>
              <w:rPr>
                <w:rFonts w:eastAsia="Times New Roman"/>
              </w:rPr>
              <w:t>25204 MACHAME KUSINI</w:t>
            </w:r>
          </w:p>
        </w:tc>
        <w:tc>
          <w:tcPr>
            <w:tcW w:w="0" w:type="auto"/>
            <w:vAlign w:val="center"/>
            <w:hideMark/>
          </w:tcPr>
          <w:p w14:paraId="320067BF" w14:textId="77777777" w:rsidR="00C51368" w:rsidRDefault="00E43BD9">
            <w:pPr>
              <w:rPr>
                <w:rFonts w:eastAsia="Times New Roman"/>
              </w:rPr>
            </w:pPr>
            <w:r>
              <w:rPr>
                <w:rFonts w:eastAsia="Times New Roman"/>
              </w:rPr>
              <w:t>postcode + locality</w:t>
            </w:r>
          </w:p>
        </w:tc>
      </w:tr>
      <w:tr w:rsidR="00C51368" w14:paraId="263666D1" w14:textId="77777777">
        <w:trPr>
          <w:divId w:val="735398155"/>
          <w:tblCellSpacing w:w="15" w:type="dxa"/>
        </w:trPr>
        <w:tc>
          <w:tcPr>
            <w:tcW w:w="0" w:type="auto"/>
            <w:vAlign w:val="center"/>
            <w:hideMark/>
          </w:tcPr>
          <w:p w14:paraId="08CE92DE" w14:textId="77777777" w:rsidR="00C51368" w:rsidRDefault="00E43BD9">
            <w:pPr>
              <w:rPr>
                <w:rFonts w:eastAsia="Times New Roman"/>
              </w:rPr>
            </w:pPr>
            <w:r>
              <w:rPr>
                <w:rFonts w:eastAsia="Times New Roman"/>
              </w:rPr>
              <w:t>HAI</w:t>
            </w:r>
          </w:p>
        </w:tc>
        <w:tc>
          <w:tcPr>
            <w:tcW w:w="0" w:type="auto"/>
            <w:vAlign w:val="center"/>
            <w:hideMark/>
          </w:tcPr>
          <w:p w14:paraId="77E4F921" w14:textId="77777777" w:rsidR="00C51368" w:rsidRDefault="00E43BD9">
            <w:pPr>
              <w:rPr>
                <w:rFonts w:eastAsia="Times New Roman"/>
              </w:rPr>
            </w:pPr>
            <w:r>
              <w:rPr>
                <w:rFonts w:eastAsia="Times New Roman"/>
              </w:rPr>
              <w:t>sub-province</w:t>
            </w:r>
          </w:p>
        </w:tc>
      </w:tr>
      <w:tr w:rsidR="00C51368" w14:paraId="3B4DCA53" w14:textId="77777777">
        <w:trPr>
          <w:divId w:val="735398155"/>
          <w:tblCellSpacing w:w="15" w:type="dxa"/>
        </w:trPr>
        <w:tc>
          <w:tcPr>
            <w:tcW w:w="0" w:type="auto"/>
            <w:vAlign w:val="center"/>
            <w:hideMark/>
          </w:tcPr>
          <w:p w14:paraId="10133546" w14:textId="77777777" w:rsidR="00C51368" w:rsidRDefault="00E43BD9">
            <w:pPr>
              <w:rPr>
                <w:rFonts w:eastAsia="Times New Roman"/>
              </w:rPr>
            </w:pPr>
            <w:r>
              <w:rPr>
                <w:rFonts w:eastAsia="Times New Roman"/>
              </w:rPr>
              <w:t>KILIMANJARO</w:t>
            </w:r>
          </w:p>
        </w:tc>
        <w:tc>
          <w:tcPr>
            <w:tcW w:w="0" w:type="auto"/>
            <w:vAlign w:val="center"/>
            <w:hideMark/>
          </w:tcPr>
          <w:p w14:paraId="4BEF6DA2" w14:textId="77777777" w:rsidR="00C51368" w:rsidRDefault="00E43BD9">
            <w:pPr>
              <w:rPr>
                <w:rFonts w:eastAsia="Times New Roman"/>
              </w:rPr>
            </w:pPr>
            <w:r>
              <w:rPr>
                <w:rFonts w:eastAsia="Times New Roman"/>
              </w:rPr>
              <w:t>province</w:t>
            </w:r>
          </w:p>
        </w:tc>
      </w:tr>
      <w:tr w:rsidR="00C51368" w14:paraId="6CD4B112" w14:textId="77777777">
        <w:trPr>
          <w:divId w:val="735398155"/>
          <w:tblCellSpacing w:w="15" w:type="dxa"/>
        </w:trPr>
        <w:tc>
          <w:tcPr>
            <w:tcW w:w="0" w:type="auto"/>
            <w:vAlign w:val="center"/>
            <w:hideMark/>
          </w:tcPr>
          <w:p w14:paraId="3257B043" w14:textId="77777777" w:rsidR="00C51368" w:rsidRDefault="00E43BD9">
            <w:pPr>
              <w:rPr>
                <w:rFonts w:eastAsia="Times New Roman"/>
              </w:rPr>
            </w:pPr>
            <w:r>
              <w:rPr>
                <w:rFonts w:eastAsia="Times New Roman"/>
              </w:rPr>
              <w:t>TANZANIA</w:t>
            </w:r>
          </w:p>
        </w:tc>
        <w:tc>
          <w:tcPr>
            <w:tcW w:w="0" w:type="auto"/>
            <w:vAlign w:val="center"/>
            <w:hideMark/>
          </w:tcPr>
          <w:p w14:paraId="6911D992" w14:textId="77777777" w:rsidR="00C51368" w:rsidRDefault="00E43BD9">
            <w:pPr>
              <w:rPr>
                <w:rFonts w:eastAsia="Times New Roman"/>
              </w:rPr>
            </w:pPr>
            <w:r>
              <w:rPr>
                <w:rFonts w:eastAsia="Times New Roman"/>
              </w:rPr>
              <w:t>country</w:t>
            </w:r>
          </w:p>
        </w:tc>
      </w:tr>
    </w:tbl>
    <w:p w14:paraId="3699E31F" w14:textId="77777777" w:rsidR="00C51368" w:rsidRDefault="00C51368">
      <w:pPr>
        <w:pStyle w:val="HTMLPreformatted"/>
        <w:divId w:val="735398155"/>
        <w:rPr>
          <w:lang w:val="en-US"/>
        </w:rPr>
      </w:pPr>
    </w:p>
    <w:p w14:paraId="48AADF2C" w14:textId="77777777" w:rsidR="00C51368" w:rsidRDefault="00E43BD9">
      <w:pPr>
        <w:pStyle w:val="HTMLPreformatted"/>
        <w:divId w:val="735398155"/>
        <w:rPr>
          <w:lang w:val="en-US"/>
        </w:rPr>
      </w:pPr>
      <w:r>
        <w:rPr>
          <w:lang w:val="en-US"/>
        </w:rPr>
        <w:t xml:space="preserve">  &lt;address&gt;</w:t>
      </w:r>
    </w:p>
    <w:p w14:paraId="5E407CB0" w14:textId="77777777" w:rsidR="00C51368" w:rsidRDefault="00E43BD9">
      <w:pPr>
        <w:pStyle w:val="HTMLPreformatted"/>
        <w:divId w:val="735398155"/>
        <w:rPr>
          <w:lang w:val="en-US"/>
        </w:rPr>
      </w:pPr>
      <w:r>
        <w:rPr>
          <w:lang w:val="en-US"/>
        </w:rPr>
        <w:t xml:space="preserve">    &lt;extension url="http://hl7.org/fhir/StructureDefinition/iso21090-ADXP-precinct"&gt;</w:t>
      </w:r>
    </w:p>
    <w:p w14:paraId="6AFC66BE" w14:textId="77777777" w:rsidR="00C51368" w:rsidRDefault="00E43BD9">
      <w:pPr>
        <w:pStyle w:val="HTMLPreformatted"/>
        <w:divId w:val="735398155"/>
        <w:rPr>
          <w:lang w:val="en-US"/>
        </w:rPr>
      </w:pPr>
      <w:r>
        <w:rPr>
          <w:lang w:val="en-US"/>
        </w:rPr>
        <w:t xml:space="preserve">      &lt;valueCode value="Kimashuku Village"/&gt;</w:t>
      </w:r>
    </w:p>
    <w:p w14:paraId="6FFE7C0F" w14:textId="77777777" w:rsidR="00C51368" w:rsidRDefault="00E43BD9">
      <w:pPr>
        <w:pStyle w:val="HTMLPreformatted"/>
        <w:divId w:val="735398155"/>
        <w:rPr>
          <w:lang w:val="en-US"/>
        </w:rPr>
      </w:pPr>
      <w:r>
        <w:rPr>
          <w:lang w:val="en-US"/>
        </w:rPr>
        <w:t xml:space="preserve">    &lt;/extension&gt;</w:t>
      </w:r>
    </w:p>
    <w:p w14:paraId="10EA412A" w14:textId="77777777" w:rsidR="00C51368" w:rsidRDefault="00E43BD9">
      <w:pPr>
        <w:pStyle w:val="HTMLPreformatted"/>
        <w:divId w:val="735398155"/>
        <w:rPr>
          <w:lang w:val="en-US"/>
        </w:rPr>
      </w:pPr>
      <w:r>
        <w:rPr>
          <w:lang w:val="en-US"/>
        </w:rPr>
        <w:t xml:space="preserve">    &lt;line value="15 Shiri"/&gt;</w:t>
      </w:r>
    </w:p>
    <w:p w14:paraId="05D2A986" w14:textId="77777777" w:rsidR="00C51368" w:rsidRDefault="00E43BD9">
      <w:pPr>
        <w:pStyle w:val="HTMLPreformatted"/>
        <w:divId w:val="735398155"/>
        <w:rPr>
          <w:lang w:val="en-US"/>
        </w:rPr>
      </w:pPr>
      <w:r>
        <w:rPr>
          <w:lang w:val="en-US"/>
        </w:rPr>
        <w:t xml:space="preserve">    &lt;city value="MACHAME KUSINI"/&gt;</w:t>
      </w:r>
    </w:p>
    <w:p w14:paraId="7DBE352B" w14:textId="77777777" w:rsidR="00C51368" w:rsidRDefault="00E43BD9">
      <w:pPr>
        <w:pStyle w:val="HTMLPreformatted"/>
        <w:divId w:val="735398155"/>
        <w:rPr>
          <w:lang w:val="en-US"/>
        </w:rPr>
      </w:pPr>
      <w:r>
        <w:rPr>
          <w:lang w:val="en-US"/>
        </w:rPr>
        <w:t xml:space="preserve">    &lt;district value="HAI"/&gt;</w:t>
      </w:r>
    </w:p>
    <w:p w14:paraId="050ABB5F" w14:textId="77777777" w:rsidR="00C51368" w:rsidRDefault="00E43BD9">
      <w:pPr>
        <w:pStyle w:val="HTMLPreformatted"/>
        <w:divId w:val="735398155"/>
        <w:rPr>
          <w:lang w:val="en-US"/>
        </w:rPr>
      </w:pPr>
      <w:r>
        <w:rPr>
          <w:lang w:val="en-US"/>
        </w:rPr>
        <w:t xml:space="preserve">    &lt;state value="KILIMANJARO" /&gt;</w:t>
      </w:r>
    </w:p>
    <w:p w14:paraId="07C2CBA9" w14:textId="77777777" w:rsidR="00C51368" w:rsidRDefault="00E43BD9">
      <w:pPr>
        <w:pStyle w:val="HTMLPreformatted"/>
        <w:divId w:val="735398155"/>
        <w:rPr>
          <w:lang w:val="en-US"/>
        </w:rPr>
      </w:pPr>
      <w:r>
        <w:rPr>
          <w:lang w:val="en-US"/>
        </w:rPr>
        <w:t xml:space="preserve">    &lt;postalCode value="25204"/&gt;</w:t>
      </w:r>
    </w:p>
    <w:p w14:paraId="570BC2F2" w14:textId="77777777" w:rsidR="00C51368" w:rsidRDefault="00E43BD9">
      <w:pPr>
        <w:pStyle w:val="HTMLPreformatted"/>
        <w:divId w:val="735398155"/>
        <w:rPr>
          <w:lang w:val="en-US"/>
        </w:rPr>
      </w:pPr>
      <w:r>
        <w:rPr>
          <w:lang w:val="en-US"/>
        </w:rPr>
        <w:t xml:space="preserve">    &lt;country value="TANZANIA" /&gt;</w:t>
      </w:r>
    </w:p>
    <w:p w14:paraId="7942B2B9"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14:paraId="7E72831A" w14:textId="77777777">
        <w:trPr>
          <w:divId w:val="735398155"/>
          <w:tblCellSpacing w:w="15" w:type="dxa"/>
        </w:trPr>
        <w:tc>
          <w:tcPr>
            <w:tcW w:w="0" w:type="auto"/>
            <w:vAlign w:val="center"/>
            <w:hideMark/>
          </w:tcPr>
          <w:p w14:paraId="0ECF6A3B" w14:textId="77777777" w:rsidR="00C51368" w:rsidRDefault="00E43BD9">
            <w:pPr>
              <w:rPr>
                <w:rFonts w:eastAsia="Times New Roman"/>
              </w:rPr>
            </w:pPr>
            <w:r>
              <w:rPr>
                <w:rFonts w:eastAsia="Times New Roman"/>
              </w:rPr>
              <w:t>705-1104</w:t>
            </w:r>
          </w:p>
        </w:tc>
        <w:tc>
          <w:tcPr>
            <w:tcW w:w="0" w:type="auto"/>
            <w:vAlign w:val="center"/>
            <w:hideMark/>
          </w:tcPr>
          <w:p w14:paraId="462B1933" w14:textId="77777777" w:rsidR="00C51368" w:rsidRDefault="00E43BD9">
            <w:pPr>
              <w:rPr>
                <w:rFonts w:eastAsia="Times New Roman"/>
              </w:rPr>
            </w:pPr>
            <w:r>
              <w:rPr>
                <w:rFonts w:eastAsia="Times New Roman"/>
              </w:rPr>
              <w:t>building number + door</w:t>
            </w:r>
          </w:p>
        </w:tc>
      </w:tr>
      <w:tr w:rsidR="00C51368" w14:paraId="6458704E" w14:textId="77777777">
        <w:trPr>
          <w:divId w:val="735398155"/>
          <w:tblCellSpacing w:w="15" w:type="dxa"/>
        </w:trPr>
        <w:tc>
          <w:tcPr>
            <w:tcW w:w="0" w:type="auto"/>
            <w:vAlign w:val="center"/>
            <w:hideMark/>
          </w:tcPr>
          <w:p w14:paraId="0A1C8AE3" w14:textId="77777777" w:rsidR="00C51368" w:rsidRDefault="00E43BD9">
            <w:pPr>
              <w:rPr>
                <w:rFonts w:eastAsia="Times New Roman"/>
              </w:rPr>
            </w:pPr>
            <w:r>
              <w:rPr>
                <w:rFonts w:eastAsia="Times New Roman"/>
              </w:rPr>
              <w:t>56, Dalgubeol-daero 323beon-gil, Suseong-gu</w:t>
            </w:r>
          </w:p>
        </w:tc>
        <w:tc>
          <w:tcPr>
            <w:tcW w:w="0" w:type="auto"/>
            <w:vAlign w:val="center"/>
            <w:hideMark/>
          </w:tcPr>
          <w:p w14:paraId="0408E57C" w14:textId="77777777" w:rsidR="00C51368" w:rsidRDefault="00E43BD9">
            <w:pPr>
              <w:rPr>
                <w:rFonts w:eastAsia="Times New Roman"/>
              </w:rPr>
            </w:pPr>
            <w:r>
              <w:rPr>
                <w:rFonts w:eastAsia="Times New Roman"/>
              </w:rPr>
              <w:t>street</w:t>
            </w:r>
          </w:p>
        </w:tc>
      </w:tr>
      <w:tr w:rsidR="00C51368" w14:paraId="469FC247" w14:textId="77777777">
        <w:trPr>
          <w:divId w:val="735398155"/>
          <w:tblCellSpacing w:w="15" w:type="dxa"/>
        </w:trPr>
        <w:tc>
          <w:tcPr>
            <w:tcW w:w="0" w:type="auto"/>
            <w:vAlign w:val="center"/>
            <w:hideMark/>
          </w:tcPr>
          <w:p w14:paraId="2FD94B43" w14:textId="77777777" w:rsidR="00C51368" w:rsidRDefault="00E43BD9">
            <w:pPr>
              <w:rPr>
                <w:rFonts w:eastAsia="Times New Roman"/>
              </w:rPr>
            </w:pPr>
            <w:r>
              <w:rPr>
                <w:rFonts w:eastAsia="Times New Roman"/>
              </w:rPr>
              <w:t>Daegu</w:t>
            </w:r>
          </w:p>
        </w:tc>
        <w:tc>
          <w:tcPr>
            <w:tcW w:w="0" w:type="auto"/>
            <w:vAlign w:val="center"/>
            <w:hideMark/>
          </w:tcPr>
          <w:p w14:paraId="3E290489" w14:textId="77777777" w:rsidR="00C51368" w:rsidRDefault="00E43BD9">
            <w:pPr>
              <w:rPr>
                <w:rFonts w:eastAsia="Times New Roman"/>
              </w:rPr>
            </w:pPr>
            <w:r>
              <w:rPr>
                <w:rFonts w:eastAsia="Times New Roman"/>
              </w:rPr>
              <w:t>city</w:t>
            </w:r>
          </w:p>
        </w:tc>
      </w:tr>
      <w:tr w:rsidR="00C51368" w14:paraId="22D97369" w14:textId="77777777">
        <w:trPr>
          <w:divId w:val="735398155"/>
          <w:tblCellSpacing w:w="15" w:type="dxa"/>
        </w:trPr>
        <w:tc>
          <w:tcPr>
            <w:tcW w:w="0" w:type="auto"/>
            <w:vAlign w:val="center"/>
            <w:hideMark/>
          </w:tcPr>
          <w:p w14:paraId="79ECF4B5" w14:textId="77777777" w:rsidR="00C51368" w:rsidRDefault="00E43BD9">
            <w:pPr>
              <w:rPr>
                <w:rFonts w:eastAsia="Times New Roman"/>
              </w:rPr>
            </w:pPr>
            <w:r>
              <w:rPr>
                <w:rFonts w:eastAsia="Times New Roman"/>
              </w:rPr>
              <w:t>Rep. OF KOREA</w:t>
            </w:r>
          </w:p>
        </w:tc>
        <w:tc>
          <w:tcPr>
            <w:tcW w:w="0" w:type="auto"/>
            <w:vAlign w:val="center"/>
            <w:hideMark/>
          </w:tcPr>
          <w:p w14:paraId="1274B892" w14:textId="77777777" w:rsidR="00C51368" w:rsidRDefault="00E43BD9">
            <w:pPr>
              <w:rPr>
                <w:rFonts w:eastAsia="Times New Roman"/>
              </w:rPr>
            </w:pPr>
            <w:r>
              <w:rPr>
                <w:rFonts w:eastAsia="Times New Roman"/>
              </w:rPr>
              <w:t>country</w:t>
            </w:r>
          </w:p>
        </w:tc>
      </w:tr>
      <w:tr w:rsidR="00C51368" w14:paraId="316C4CD6" w14:textId="77777777">
        <w:trPr>
          <w:divId w:val="735398155"/>
          <w:tblCellSpacing w:w="15" w:type="dxa"/>
        </w:trPr>
        <w:tc>
          <w:tcPr>
            <w:tcW w:w="0" w:type="auto"/>
            <w:vAlign w:val="center"/>
            <w:hideMark/>
          </w:tcPr>
          <w:p w14:paraId="0B2D49BB" w14:textId="77777777" w:rsidR="00C51368" w:rsidRDefault="00E43BD9">
            <w:pPr>
              <w:rPr>
                <w:rFonts w:eastAsia="Times New Roman"/>
              </w:rPr>
            </w:pPr>
            <w:r>
              <w:rPr>
                <w:rFonts w:eastAsia="Times New Roman"/>
              </w:rPr>
              <w:t>706-907</w:t>
            </w:r>
          </w:p>
        </w:tc>
        <w:tc>
          <w:tcPr>
            <w:tcW w:w="0" w:type="auto"/>
            <w:vAlign w:val="center"/>
            <w:hideMark/>
          </w:tcPr>
          <w:p w14:paraId="63724274" w14:textId="77777777" w:rsidR="00C51368" w:rsidRDefault="00E43BD9">
            <w:pPr>
              <w:rPr>
                <w:rFonts w:eastAsia="Times New Roman"/>
              </w:rPr>
            </w:pPr>
            <w:r>
              <w:rPr>
                <w:rFonts w:eastAsia="Times New Roman"/>
              </w:rPr>
              <w:t>postcode</w:t>
            </w:r>
          </w:p>
        </w:tc>
      </w:tr>
    </w:tbl>
    <w:p w14:paraId="22CC686A" w14:textId="77777777" w:rsidR="00C51368" w:rsidRDefault="00C51368">
      <w:pPr>
        <w:pStyle w:val="HTMLPreformatted"/>
        <w:divId w:val="735398155"/>
        <w:rPr>
          <w:lang w:val="en-US"/>
        </w:rPr>
      </w:pPr>
    </w:p>
    <w:p w14:paraId="16CE669A" w14:textId="77777777" w:rsidR="00C51368" w:rsidRDefault="00E43BD9">
      <w:pPr>
        <w:pStyle w:val="HTMLPreformatted"/>
        <w:divId w:val="735398155"/>
        <w:rPr>
          <w:lang w:val="en-US"/>
        </w:rPr>
      </w:pPr>
      <w:r>
        <w:rPr>
          <w:lang w:val="en-US"/>
        </w:rPr>
        <w:t xml:space="preserve">  &lt;address&gt;</w:t>
      </w:r>
    </w:p>
    <w:p w14:paraId="0742EF5A" w14:textId="77777777" w:rsidR="00C51368" w:rsidRDefault="00E43BD9">
      <w:pPr>
        <w:pStyle w:val="HTMLPreformatted"/>
        <w:divId w:val="735398155"/>
        <w:rPr>
          <w:lang w:val="en-US"/>
        </w:rPr>
      </w:pPr>
      <w:r>
        <w:rPr>
          <w:lang w:val="en-US"/>
        </w:rPr>
        <w:t xml:space="preserve">    &lt;line value="705-1104"/&gt;</w:t>
      </w:r>
    </w:p>
    <w:p w14:paraId="2DE4F529" w14:textId="77777777" w:rsidR="00C51368" w:rsidRDefault="00E43BD9">
      <w:pPr>
        <w:pStyle w:val="HTMLPreformatted"/>
        <w:divId w:val="735398155"/>
        <w:rPr>
          <w:lang w:val="en-US"/>
        </w:rPr>
      </w:pPr>
      <w:r>
        <w:rPr>
          <w:lang w:val="en-US"/>
        </w:rPr>
        <w:t xml:space="preserve">    &lt;line value="56, Dalgubeol-daero 323beon-gil, Suseong-gu"/&gt;</w:t>
      </w:r>
    </w:p>
    <w:p w14:paraId="439DF8D7" w14:textId="77777777" w:rsidR="00C51368" w:rsidRDefault="00E43BD9">
      <w:pPr>
        <w:pStyle w:val="HTMLPreformatted"/>
        <w:divId w:val="735398155"/>
        <w:rPr>
          <w:lang w:val="en-US"/>
        </w:rPr>
      </w:pPr>
      <w:r>
        <w:rPr>
          <w:lang w:val="en-US"/>
        </w:rPr>
        <w:t xml:space="preserve">    &lt;city value="Daegu"/&gt;</w:t>
      </w:r>
    </w:p>
    <w:p w14:paraId="1E602CDE" w14:textId="77777777" w:rsidR="00C51368" w:rsidRDefault="00E43BD9">
      <w:pPr>
        <w:pStyle w:val="HTMLPreformatted"/>
        <w:divId w:val="735398155"/>
        <w:rPr>
          <w:lang w:val="en-US"/>
        </w:rPr>
      </w:pPr>
      <w:r>
        <w:rPr>
          <w:lang w:val="en-US"/>
        </w:rPr>
        <w:t xml:space="preserve">    &lt;country value="Rep. OF KOREA" /&gt;</w:t>
      </w:r>
    </w:p>
    <w:p w14:paraId="6AA6158A" w14:textId="77777777" w:rsidR="00C51368" w:rsidRDefault="00E43BD9">
      <w:pPr>
        <w:pStyle w:val="HTMLPreformatted"/>
        <w:divId w:val="735398155"/>
        <w:rPr>
          <w:lang w:val="en-US"/>
        </w:rPr>
      </w:pPr>
      <w:r>
        <w:rPr>
          <w:lang w:val="en-US"/>
        </w:rPr>
        <w:t xml:space="preserve">    &lt;postalCode value="706-907"/&gt;</w:t>
      </w:r>
    </w:p>
    <w:p w14:paraId="0095479F"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14:paraId="1740BEF0" w14:textId="77777777">
        <w:trPr>
          <w:divId w:val="735398155"/>
          <w:tblCellSpacing w:w="15" w:type="dxa"/>
        </w:trPr>
        <w:tc>
          <w:tcPr>
            <w:tcW w:w="0" w:type="auto"/>
            <w:vAlign w:val="center"/>
            <w:hideMark/>
          </w:tcPr>
          <w:p w14:paraId="79E9553B" w14:textId="77777777" w:rsidR="00C51368" w:rsidRDefault="00E43BD9">
            <w:pPr>
              <w:rPr>
                <w:rFonts w:eastAsia="Times New Roman"/>
              </w:rPr>
            </w:pPr>
            <w:r>
              <w:rPr>
                <w:rFonts w:eastAsia="Times New Roman"/>
              </w:rPr>
              <w:t>3F</w:t>
            </w:r>
          </w:p>
        </w:tc>
        <w:tc>
          <w:tcPr>
            <w:tcW w:w="0" w:type="auto"/>
            <w:vAlign w:val="center"/>
            <w:hideMark/>
          </w:tcPr>
          <w:p w14:paraId="0777BAAA" w14:textId="77777777" w:rsidR="00C51368" w:rsidRDefault="00E43BD9">
            <w:pPr>
              <w:rPr>
                <w:rFonts w:eastAsia="Times New Roman"/>
              </w:rPr>
            </w:pPr>
            <w:r>
              <w:rPr>
                <w:rFonts w:eastAsia="Times New Roman"/>
              </w:rPr>
              <w:t>building floor</w:t>
            </w:r>
          </w:p>
        </w:tc>
      </w:tr>
      <w:tr w:rsidR="00C51368" w14:paraId="411A96F6" w14:textId="77777777">
        <w:trPr>
          <w:divId w:val="735398155"/>
          <w:tblCellSpacing w:w="15" w:type="dxa"/>
        </w:trPr>
        <w:tc>
          <w:tcPr>
            <w:tcW w:w="0" w:type="auto"/>
            <w:vAlign w:val="center"/>
            <w:hideMark/>
          </w:tcPr>
          <w:p w14:paraId="29E9B2FD" w14:textId="77777777" w:rsidR="00C51368" w:rsidRDefault="00E43BD9">
            <w:pPr>
              <w:rPr>
                <w:rFonts w:eastAsia="Times New Roman"/>
              </w:rPr>
            </w:pPr>
            <w:r>
              <w:rPr>
                <w:rFonts w:eastAsia="Times New Roman"/>
              </w:rPr>
              <w:t>42, Toegye-ro 77beon-gil</w:t>
            </w:r>
          </w:p>
        </w:tc>
        <w:tc>
          <w:tcPr>
            <w:tcW w:w="0" w:type="auto"/>
            <w:vAlign w:val="center"/>
            <w:hideMark/>
          </w:tcPr>
          <w:p w14:paraId="0584576D" w14:textId="77777777" w:rsidR="00C51368" w:rsidRDefault="00E43BD9">
            <w:pPr>
              <w:rPr>
                <w:rFonts w:eastAsia="Times New Roman"/>
              </w:rPr>
            </w:pPr>
            <w:r>
              <w:rPr>
                <w:rFonts w:eastAsia="Times New Roman"/>
              </w:rPr>
              <w:t>street</w:t>
            </w:r>
          </w:p>
        </w:tc>
      </w:tr>
      <w:tr w:rsidR="00C51368" w14:paraId="4A5F747D" w14:textId="77777777">
        <w:trPr>
          <w:divId w:val="735398155"/>
          <w:tblCellSpacing w:w="15" w:type="dxa"/>
        </w:trPr>
        <w:tc>
          <w:tcPr>
            <w:tcW w:w="0" w:type="auto"/>
            <w:vAlign w:val="center"/>
            <w:hideMark/>
          </w:tcPr>
          <w:p w14:paraId="341E3535" w14:textId="77777777" w:rsidR="00C51368" w:rsidRDefault="00E43BD9">
            <w:pPr>
              <w:rPr>
                <w:rFonts w:eastAsia="Times New Roman"/>
              </w:rPr>
            </w:pPr>
            <w:r>
              <w:rPr>
                <w:rFonts w:eastAsia="Times New Roman"/>
              </w:rPr>
              <w:t>Chuncheon-si</w:t>
            </w:r>
          </w:p>
        </w:tc>
        <w:tc>
          <w:tcPr>
            <w:tcW w:w="0" w:type="auto"/>
            <w:vAlign w:val="center"/>
            <w:hideMark/>
          </w:tcPr>
          <w:p w14:paraId="05EC03EE" w14:textId="77777777" w:rsidR="00C51368" w:rsidRDefault="00E43BD9">
            <w:pPr>
              <w:rPr>
                <w:rFonts w:eastAsia="Times New Roman"/>
              </w:rPr>
            </w:pPr>
            <w:r>
              <w:rPr>
                <w:rFonts w:eastAsia="Times New Roman"/>
              </w:rPr>
              <w:t>city</w:t>
            </w:r>
          </w:p>
        </w:tc>
      </w:tr>
      <w:tr w:rsidR="00C51368" w14:paraId="6B6C2312" w14:textId="77777777">
        <w:trPr>
          <w:divId w:val="735398155"/>
          <w:tblCellSpacing w:w="15" w:type="dxa"/>
        </w:trPr>
        <w:tc>
          <w:tcPr>
            <w:tcW w:w="0" w:type="auto"/>
            <w:vAlign w:val="center"/>
            <w:hideMark/>
          </w:tcPr>
          <w:p w14:paraId="4B04ADA3" w14:textId="77777777" w:rsidR="00C51368" w:rsidRDefault="00E43BD9">
            <w:pPr>
              <w:rPr>
                <w:rFonts w:eastAsia="Times New Roman"/>
              </w:rPr>
            </w:pPr>
            <w:r>
              <w:rPr>
                <w:rFonts w:eastAsia="Times New Roman"/>
              </w:rPr>
              <w:t>Gangwon-do</w:t>
            </w:r>
          </w:p>
        </w:tc>
        <w:tc>
          <w:tcPr>
            <w:tcW w:w="0" w:type="auto"/>
            <w:vAlign w:val="center"/>
            <w:hideMark/>
          </w:tcPr>
          <w:p w14:paraId="0D8611F9" w14:textId="77777777" w:rsidR="00C51368" w:rsidRDefault="00E43BD9">
            <w:pPr>
              <w:rPr>
                <w:rFonts w:eastAsia="Times New Roman"/>
              </w:rPr>
            </w:pPr>
            <w:r>
              <w:rPr>
                <w:rFonts w:eastAsia="Times New Roman"/>
              </w:rPr>
              <w:t>province</w:t>
            </w:r>
          </w:p>
        </w:tc>
      </w:tr>
      <w:tr w:rsidR="00C51368" w14:paraId="1C5ED2A1" w14:textId="77777777">
        <w:trPr>
          <w:divId w:val="735398155"/>
          <w:tblCellSpacing w:w="15" w:type="dxa"/>
        </w:trPr>
        <w:tc>
          <w:tcPr>
            <w:tcW w:w="0" w:type="auto"/>
            <w:vAlign w:val="center"/>
            <w:hideMark/>
          </w:tcPr>
          <w:p w14:paraId="2E8A4A6C" w14:textId="77777777" w:rsidR="00C51368" w:rsidRDefault="00E43BD9">
            <w:pPr>
              <w:rPr>
                <w:rFonts w:eastAsia="Times New Roman"/>
              </w:rPr>
            </w:pPr>
            <w:r>
              <w:rPr>
                <w:rFonts w:eastAsia="Times New Roman"/>
              </w:rPr>
              <w:t>Rep. OF KOREA</w:t>
            </w:r>
          </w:p>
        </w:tc>
        <w:tc>
          <w:tcPr>
            <w:tcW w:w="0" w:type="auto"/>
            <w:vAlign w:val="center"/>
            <w:hideMark/>
          </w:tcPr>
          <w:p w14:paraId="0A55E5D5" w14:textId="77777777" w:rsidR="00C51368" w:rsidRDefault="00E43BD9">
            <w:pPr>
              <w:rPr>
                <w:rFonts w:eastAsia="Times New Roman"/>
              </w:rPr>
            </w:pPr>
            <w:r>
              <w:rPr>
                <w:rFonts w:eastAsia="Times New Roman"/>
              </w:rPr>
              <w:t>country</w:t>
            </w:r>
          </w:p>
        </w:tc>
      </w:tr>
      <w:tr w:rsidR="00C51368" w14:paraId="05F2FA89" w14:textId="77777777">
        <w:trPr>
          <w:divId w:val="735398155"/>
          <w:tblCellSpacing w:w="15" w:type="dxa"/>
        </w:trPr>
        <w:tc>
          <w:tcPr>
            <w:tcW w:w="0" w:type="auto"/>
            <w:vAlign w:val="center"/>
            <w:hideMark/>
          </w:tcPr>
          <w:p w14:paraId="7CC33171" w14:textId="77777777" w:rsidR="00C51368" w:rsidRDefault="00E43BD9">
            <w:pPr>
              <w:rPr>
                <w:rFonts w:eastAsia="Times New Roman"/>
              </w:rPr>
            </w:pPr>
            <w:r>
              <w:rPr>
                <w:rFonts w:eastAsia="Times New Roman"/>
              </w:rPr>
              <w:t>200-066</w:t>
            </w:r>
          </w:p>
        </w:tc>
        <w:tc>
          <w:tcPr>
            <w:tcW w:w="0" w:type="auto"/>
            <w:vAlign w:val="center"/>
            <w:hideMark/>
          </w:tcPr>
          <w:p w14:paraId="674CBCC7" w14:textId="77777777" w:rsidR="00C51368" w:rsidRDefault="00E43BD9">
            <w:pPr>
              <w:rPr>
                <w:rFonts w:eastAsia="Times New Roman"/>
              </w:rPr>
            </w:pPr>
            <w:r>
              <w:rPr>
                <w:rFonts w:eastAsia="Times New Roman"/>
              </w:rPr>
              <w:t>postcode</w:t>
            </w:r>
          </w:p>
        </w:tc>
      </w:tr>
    </w:tbl>
    <w:p w14:paraId="5581FDE2" w14:textId="77777777" w:rsidR="00C51368" w:rsidRDefault="00C51368">
      <w:pPr>
        <w:pStyle w:val="HTMLPreformatted"/>
        <w:divId w:val="735398155"/>
        <w:rPr>
          <w:lang w:val="en-US"/>
        </w:rPr>
      </w:pPr>
    </w:p>
    <w:p w14:paraId="76F5B611" w14:textId="77777777" w:rsidR="00C51368" w:rsidRDefault="00E43BD9">
      <w:pPr>
        <w:pStyle w:val="HTMLPreformatted"/>
        <w:divId w:val="735398155"/>
        <w:rPr>
          <w:lang w:val="en-US"/>
        </w:rPr>
      </w:pPr>
      <w:r>
        <w:rPr>
          <w:lang w:val="en-US"/>
        </w:rPr>
        <w:t xml:space="preserve">  &lt;address&gt;</w:t>
      </w:r>
    </w:p>
    <w:p w14:paraId="4B56AAC1" w14:textId="77777777" w:rsidR="00C51368" w:rsidRDefault="00E43BD9">
      <w:pPr>
        <w:pStyle w:val="HTMLPreformatted"/>
        <w:divId w:val="735398155"/>
        <w:rPr>
          <w:lang w:val="en-US"/>
        </w:rPr>
      </w:pPr>
      <w:r>
        <w:rPr>
          <w:lang w:val="en-US"/>
        </w:rPr>
        <w:t xml:space="preserve">    &lt;line value="3F"/&gt;</w:t>
      </w:r>
    </w:p>
    <w:p w14:paraId="56E17C43" w14:textId="77777777" w:rsidR="00C51368" w:rsidRDefault="00E43BD9">
      <w:pPr>
        <w:pStyle w:val="HTMLPreformatted"/>
        <w:divId w:val="735398155"/>
        <w:rPr>
          <w:lang w:val="en-US"/>
        </w:rPr>
      </w:pPr>
      <w:r>
        <w:rPr>
          <w:lang w:val="en-US"/>
        </w:rPr>
        <w:t xml:space="preserve">    &lt;line value="42, Toegye-ro 77beon-gil"/&gt;</w:t>
      </w:r>
    </w:p>
    <w:p w14:paraId="2369017D" w14:textId="77777777" w:rsidR="00C51368" w:rsidRDefault="00E43BD9">
      <w:pPr>
        <w:pStyle w:val="HTMLPreformatted"/>
        <w:divId w:val="735398155"/>
        <w:rPr>
          <w:lang w:val="en-US"/>
        </w:rPr>
      </w:pPr>
      <w:r>
        <w:rPr>
          <w:lang w:val="en-US"/>
        </w:rPr>
        <w:t xml:space="preserve">    &lt;city value="Chuncheon-si"/&gt;</w:t>
      </w:r>
    </w:p>
    <w:p w14:paraId="0E6AE883" w14:textId="77777777" w:rsidR="00C51368" w:rsidRDefault="00E43BD9">
      <w:pPr>
        <w:pStyle w:val="HTMLPreformatted"/>
        <w:divId w:val="735398155"/>
        <w:rPr>
          <w:lang w:val="en-US"/>
        </w:rPr>
      </w:pPr>
      <w:r>
        <w:rPr>
          <w:lang w:val="en-US"/>
        </w:rPr>
        <w:t xml:space="preserve">    &lt;state value="Gangwon-do" /&gt;</w:t>
      </w:r>
    </w:p>
    <w:p w14:paraId="3666A3BC" w14:textId="77777777" w:rsidR="00C51368" w:rsidRDefault="00E43BD9">
      <w:pPr>
        <w:pStyle w:val="HTMLPreformatted"/>
        <w:divId w:val="735398155"/>
        <w:rPr>
          <w:lang w:val="en-US"/>
        </w:rPr>
      </w:pPr>
      <w:r>
        <w:rPr>
          <w:lang w:val="en-US"/>
        </w:rPr>
        <w:t xml:space="preserve">    &lt;country value="Rep. OF KOREA" /&gt;</w:t>
      </w:r>
    </w:p>
    <w:p w14:paraId="1AA43B57" w14:textId="77777777" w:rsidR="00C51368" w:rsidRDefault="00E43BD9">
      <w:pPr>
        <w:pStyle w:val="HTMLPreformatted"/>
        <w:divId w:val="735398155"/>
        <w:rPr>
          <w:lang w:val="en-US"/>
        </w:rPr>
      </w:pPr>
      <w:r>
        <w:rPr>
          <w:lang w:val="en-US"/>
        </w:rPr>
        <w:t xml:space="preserve">    &lt;postalCode value="200-066"/&gt;</w:t>
      </w:r>
    </w:p>
    <w:p w14:paraId="29853C7E" w14:textId="77777777"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14:paraId="53CF1C6A" w14:textId="77777777">
        <w:trPr>
          <w:divId w:val="735398155"/>
          <w:tblCellSpacing w:w="15" w:type="dxa"/>
        </w:trPr>
        <w:tc>
          <w:tcPr>
            <w:tcW w:w="0" w:type="auto"/>
            <w:vAlign w:val="center"/>
            <w:hideMark/>
          </w:tcPr>
          <w:p w14:paraId="776E76FA" w14:textId="77777777" w:rsidR="00C51368" w:rsidRDefault="00E43BD9">
            <w:pPr>
              <w:rPr>
                <w:rFonts w:eastAsia="Times New Roman"/>
              </w:rPr>
            </w:pPr>
            <w:r>
              <w:rPr>
                <w:rFonts w:eastAsia="Times New Roman"/>
              </w:rPr>
              <w:t>Ga-B101</w:t>
            </w:r>
          </w:p>
        </w:tc>
        <w:tc>
          <w:tcPr>
            <w:tcW w:w="0" w:type="auto"/>
            <w:vAlign w:val="center"/>
            <w:hideMark/>
          </w:tcPr>
          <w:p w14:paraId="63D7406A" w14:textId="77777777" w:rsidR="00C51368" w:rsidRDefault="00E43BD9">
            <w:pPr>
              <w:rPr>
                <w:rFonts w:eastAsia="Times New Roman"/>
              </w:rPr>
            </w:pPr>
            <w:r>
              <w:rPr>
                <w:rFonts w:eastAsia="Times New Roman"/>
              </w:rPr>
              <w:t>building number + door</w:t>
            </w:r>
          </w:p>
        </w:tc>
      </w:tr>
      <w:tr w:rsidR="00C51368" w14:paraId="5B4EC81F" w14:textId="77777777">
        <w:trPr>
          <w:divId w:val="735398155"/>
          <w:tblCellSpacing w:w="15" w:type="dxa"/>
        </w:trPr>
        <w:tc>
          <w:tcPr>
            <w:tcW w:w="0" w:type="auto"/>
            <w:vAlign w:val="center"/>
            <w:hideMark/>
          </w:tcPr>
          <w:p w14:paraId="4B81FCA7" w14:textId="77777777" w:rsidR="00C51368" w:rsidRDefault="00E43BD9">
            <w:pPr>
              <w:rPr>
                <w:rFonts w:eastAsia="Times New Roman"/>
              </w:rPr>
            </w:pPr>
            <w:r>
              <w:rPr>
                <w:rFonts w:eastAsia="Times New Roman"/>
              </w:rPr>
              <w:t>136, Sesil-ro</w:t>
            </w:r>
          </w:p>
        </w:tc>
        <w:tc>
          <w:tcPr>
            <w:tcW w:w="0" w:type="auto"/>
            <w:vAlign w:val="center"/>
            <w:hideMark/>
          </w:tcPr>
          <w:p w14:paraId="54C66CF5" w14:textId="77777777" w:rsidR="00C51368" w:rsidRDefault="00E43BD9">
            <w:pPr>
              <w:rPr>
                <w:rFonts w:eastAsia="Times New Roman"/>
              </w:rPr>
            </w:pPr>
            <w:r>
              <w:rPr>
                <w:rFonts w:eastAsia="Times New Roman"/>
              </w:rPr>
              <w:t>street</w:t>
            </w:r>
          </w:p>
        </w:tc>
      </w:tr>
      <w:tr w:rsidR="00C51368" w14:paraId="55003F32" w14:textId="77777777">
        <w:trPr>
          <w:divId w:val="735398155"/>
          <w:tblCellSpacing w:w="15" w:type="dxa"/>
        </w:trPr>
        <w:tc>
          <w:tcPr>
            <w:tcW w:w="0" w:type="auto"/>
            <w:vAlign w:val="center"/>
            <w:hideMark/>
          </w:tcPr>
          <w:p w14:paraId="78603449" w14:textId="77777777" w:rsidR="00C51368" w:rsidRDefault="00E43BD9">
            <w:pPr>
              <w:rPr>
                <w:rFonts w:eastAsia="Times New Roman"/>
              </w:rPr>
            </w:pPr>
            <w:r>
              <w:rPr>
                <w:rFonts w:eastAsia="Times New Roman"/>
              </w:rPr>
              <w:t>Busan</w:t>
            </w:r>
          </w:p>
        </w:tc>
        <w:tc>
          <w:tcPr>
            <w:tcW w:w="0" w:type="auto"/>
            <w:vAlign w:val="center"/>
            <w:hideMark/>
          </w:tcPr>
          <w:p w14:paraId="1DC2CB5C" w14:textId="77777777" w:rsidR="00C51368" w:rsidRDefault="00E43BD9">
            <w:pPr>
              <w:rPr>
                <w:rFonts w:eastAsia="Times New Roman"/>
              </w:rPr>
            </w:pPr>
            <w:r>
              <w:rPr>
                <w:rFonts w:eastAsia="Times New Roman"/>
              </w:rPr>
              <w:t>city</w:t>
            </w:r>
          </w:p>
        </w:tc>
      </w:tr>
      <w:tr w:rsidR="00C51368" w14:paraId="65A9E003" w14:textId="77777777">
        <w:trPr>
          <w:divId w:val="735398155"/>
          <w:tblCellSpacing w:w="15" w:type="dxa"/>
        </w:trPr>
        <w:tc>
          <w:tcPr>
            <w:tcW w:w="0" w:type="auto"/>
            <w:vAlign w:val="center"/>
            <w:hideMark/>
          </w:tcPr>
          <w:p w14:paraId="0585328A" w14:textId="77777777" w:rsidR="00C51368" w:rsidRDefault="00E43BD9">
            <w:pPr>
              <w:rPr>
                <w:rFonts w:eastAsia="Times New Roman"/>
              </w:rPr>
            </w:pPr>
            <w:r>
              <w:rPr>
                <w:rFonts w:eastAsia="Times New Roman"/>
              </w:rPr>
              <w:t>Rep. OF KOREA</w:t>
            </w:r>
          </w:p>
        </w:tc>
        <w:tc>
          <w:tcPr>
            <w:tcW w:w="0" w:type="auto"/>
            <w:vAlign w:val="center"/>
            <w:hideMark/>
          </w:tcPr>
          <w:p w14:paraId="61F095A6" w14:textId="77777777" w:rsidR="00C51368" w:rsidRDefault="00E43BD9">
            <w:pPr>
              <w:rPr>
                <w:rFonts w:eastAsia="Times New Roman"/>
              </w:rPr>
            </w:pPr>
            <w:r>
              <w:rPr>
                <w:rFonts w:eastAsia="Times New Roman"/>
              </w:rPr>
              <w:t>country</w:t>
            </w:r>
          </w:p>
        </w:tc>
      </w:tr>
      <w:tr w:rsidR="00C51368" w14:paraId="3792C881" w14:textId="77777777">
        <w:trPr>
          <w:divId w:val="735398155"/>
          <w:tblCellSpacing w:w="15" w:type="dxa"/>
        </w:trPr>
        <w:tc>
          <w:tcPr>
            <w:tcW w:w="0" w:type="auto"/>
            <w:vAlign w:val="center"/>
            <w:hideMark/>
          </w:tcPr>
          <w:p w14:paraId="4103C3B5" w14:textId="77777777" w:rsidR="00C51368" w:rsidRDefault="00E43BD9">
            <w:pPr>
              <w:rPr>
                <w:rFonts w:eastAsia="Times New Roman"/>
              </w:rPr>
            </w:pPr>
            <w:r>
              <w:rPr>
                <w:rFonts w:eastAsia="Times New Roman"/>
              </w:rPr>
              <w:t>612-837</w:t>
            </w:r>
          </w:p>
        </w:tc>
        <w:tc>
          <w:tcPr>
            <w:tcW w:w="0" w:type="auto"/>
            <w:vAlign w:val="center"/>
            <w:hideMark/>
          </w:tcPr>
          <w:p w14:paraId="4877D0D1" w14:textId="77777777" w:rsidR="00C51368" w:rsidRDefault="00E43BD9">
            <w:pPr>
              <w:rPr>
                <w:rFonts w:eastAsia="Times New Roman"/>
              </w:rPr>
            </w:pPr>
            <w:r>
              <w:rPr>
                <w:rFonts w:eastAsia="Times New Roman"/>
              </w:rPr>
              <w:t>postcode</w:t>
            </w:r>
          </w:p>
        </w:tc>
      </w:tr>
    </w:tbl>
    <w:p w14:paraId="1522C9E4" w14:textId="77777777" w:rsidR="00C51368" w:rsidRDefault="00C51368">
      <w:pPr>
        <w:pStyle w:val="HTMLPreformatted"/>
        <w:divId w:val="735398155"/>
        <w:rPr>
          <w:lang w:val="en-US"/>
        </w:rPr>
      </w:pPr>
    </w:p>
    <w:p w14:paraId="72A7FF2D" w14:textId="77777777" w:rsidR="00C51368" w:rsidRDefault="00E43BD9">
      <w:pPr>
        <w:pStyle w:val="HTMLPreformatted"/>
        <w:divId w:val="735398155"/>
        <w:rPr>
          <w:lang w:val="en-US"/>
        </w:rPr>
      </w:pPr>
      <w:r>
        <w:rPr>
          <w:lang w:val="en-US"/>
        </w:rPr>
        <w:t xml:space="preserve">  &lt;address&gt;</w:t>
      </w:r>
    </w:p>
    <w:p w14:paraId="31F548E6" w14:textId="77777777" w:rsidR="00C51368" w:rsidRDefault="00E43BD9">
      <w:pPr>
        <w:pStyle w:val="HTMLPreformatted"/>
        <w:divId w:val="735398155"/>
        <w:rPr>
          <w:lang w:val="en-US"/>
        </w:rPr>
      </w:pPr>
      <w:r>
        <w:rPr>
          <w:lang w:val="en-US"/>
        </w:rPr>
        <w:t xml:space="preserve">    &lt;line value="Ga-B101"/&gt;</w:t>
      </w:r>
    </w:p>
    <w:p w14:paraId="29FA7A98" w14:textId="77777777" w:rsidR="00C51368" w:rsidRDefault="00E43BD9">
      <w:pPr>
        <w:pStyle w:val="HTMLPreformatted"/>
        <w:divId w:val="735398155"/>
        <w:rPr>
          <w:lang w:val="en-US"/>
        </w:rPr>
      </w:pPr>
      <w:r>
        <w:rPr>
          <w:lang w:val="en-US"/>
        </w:rPr>
        <w:t xml:space="preserve">    &lt;line value="136, Sesil-ro"/&gt;</w:t>
      </w:r>
    </w:p>
    <w:p w14:paraId="093DE74C" w14:textId="77777777" w:rsidR="00C51368" w:rsidRDefault="00E43BD9">
      <w:pPr>
        <w:pStyle w:val="HTMLPreformatted"/>
        <w:divId w:val="735398155"/>
        <w:rPr>
          <w:lang w:val="en-US"/>
        </w:rPr>
      </w:pPr>
      <w:r>
        <w:rPr>
          <w:lang w:val="en-US"/>
        </w:rPr>
        <w:t xml:space="preserve">    &lt;city value="Busan"/&gt;</w:t>
      </w:r>
    </w:p>
    <w:p w14:paraId="26DF0C6D" w14:textId="77777777" w:rsidR="00C51368" w:rsidRDefault="00E43BD9">
      <w:pPr>
        <w:pStyle w:val="HTMLPreformatted"/>
        <w:divId w:val="735398155"/>
        <w:rPr>
          <w:lang w:val="en-US"/>
        </w:rPr>
      </w:pPr>
      <w:r>
        <w:rPr>
          <w:lang w:val="en-US"/>
        </w:rPr>
        <w:t xml:space="preserve">    &lt;country value="Rep. OF KOREA" /&gt;</w:t>
      </w:r>
    </w:p>
    <w:p w14:paraId="55EC85D1" w14:textId="77777777" w:rsidR="00C51368" w:rsidRDefault="00E43BD9">
      <w:pPr>
        <w:pStyle w:val="HTMLPreformatted"/>
        <w:divId w:val="735398155"/>
        <w:rPr>
          <w:lang w:val="en-US"/>
        </w:rPr>
      </w:pPr>
      <w:r>
        <w:rPr>
          <w:lang w:val="en-US"/>
        </w:rPr>
        <w:t xml:space="preserve">    &lt;postalCode value="612-837"/&gt;</w:t>
      </w:r>
    </w:p>
    <w:p w14:paraId="6DD6830E" w14:textId="77777777" w:rsidR="00C51368" w:rsidRDefault="00E43BD9">
      <w:pPr>
        <w:pStyle w:val="HTMLPreformatted"/>
        <w:divId w:val="735398155"/>
        <w:rPr>
          <w:lang w:val="en-US"/>
        </w:rPr>
      </w:pPr>
      <w:r>
        <w:rPr>
          <w:lang w:val="en-US"/>
        </w:rPr>
        <w:t xml:space="preserve">  &lt;/address&gt;</w:t>
      </w:r>
    </w:p>
    <w:p w14:paraId="596EB203" w14:textId="77777777"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14:paraId="06AFF5BC"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14:paraId="2772DC34" w14:textId="77777777" w:rsidR="00C51368" w:rsidRDefault="00E43BD9">
      <w:pPr>
        <w:pStyle w:val="NormalWeb"/>
        <w:divId w:val="1282347029"/>
        <w:rPr>
          <w:lang w:val="en-US"/>
        </w:rPr>
      </w:pPr>
      <w:r>
        <w:rPr>
          <w:b/>
          <w:bCs/>
          <w:lang w:val="en-US"/>
        </w:rPr>
        <w:t>Example</w:t>
      </w:r>
    </w:p>
    <w:p w14:paraId="7C76857D" w14:textId="77777777" w:rsidR="00C51368" w:rsidRDefault="00E43BD9">
      <w:pPr>
        <w:pStyle w:val="NormalWeb"/>
        <w:divId w:val="1282347029"/>
        <w:rPr>
          <w:lang w:val="en-US"/>
        </w:rPr>
      </w:pPr>
      <w:r>
        <w:rPr>
          <w:lang w:val="en-US"/>
        </w:rPr>
        <w:t>Home phone number:</w:t>
      </w:r>
    </w:p>
    <w:p w14:paraId="69EBFB01" w14:textId="77777777" w:rsidR="00C51368" w:rsidRDefault="00C51368">
      <w:pPr>
        <w:pStyle w:val="HTMLPreformatted"/>
        <w:divId w:val="1282347029"/>
        <w:rPr>
          <w:lang w:val="en-US"/>
        </w:rPr>
      </w:pPr>
    </w:p>
    <w:p w14:paraId="1D09331A" w14:textId="77777777" w:rsidR="00C51368" w:rsidRDefault="00E43BD9">
      <w:pPr>
        <w:pStyle w:val="HTMLPreformatted"/>
        <w:divId w:val="1282347029"/>
        <w:rPr>
          <w:lang w:val="en-US"/>
        </w:rPr>
      </w:pPr>
      <w:r>
        <w:rPr>
          <w:lang w:val="en-US"/>
        </w:rPr>
        <w:t xml:space="preserve">  &lt;telecom&gt;</w:t>
      </w:r>
    </w:p>
    <w:p w14:paraId="04FA28D7" w14:textId="77777777" w:rsidR="00C51368" w:rsidRDefault="00E43BD9">
      <w:pPr>
        <w:pStyle w:val="HTMLPreformatted"/>
        <w:divId w:val="1282347029"/>
        <w:rPr>
          <w:lang w:val="en-US"/>
        </w:rPr>
      </w:pPr>
      <w:r>
        <w:rPr>
          <w:lang w:val="en-US"/>
        </w:rPr>
        <w:t xml:space="preserve">   &lt;system value="phone" /&gt;</w:t>
      </w:r>
    </w:p>
    <w:p w14:paraId="0BFD8305" w14:textId="77777777" w:rsidR="00C51368" w:rsidRDefault="00E43BD9">
      <w:pPr>
        <w:pStyle w:val="HTMLPreformatted"/>
        <w:divId w:val="1282347029"/>
        <w:rPr>
          <w:lang w:val="en-US"/>
        </w:rPr>
      </w:pPr>
      <w:r>
        <w:rPr>
          <w:lang w:val="en-US"/>
        </w:rPr>
        <w:t xml:space="preserve">   &lt;value value="(555) 675 5745" /&gt;</w:t>
      </w:r>
    </w:p>
    <w:p w14:paraId="1798122A" w14:textId="77777777" w:rsidR="00C51368" w:rsidRDefault="00E43BD9">
      <w:pPr>
        <w:pStyle w:val="HTMLPreformatted"/>
        <w:divId w:val="1282347029"/>
        <w:rPr>
          <w:lang w:val="en-US"/>
        </w:rPr>
      </w:pPr>
      <w:r>
        <w:rPr>
          <w:lang w:val="en-US"/>
        </w:rPr>
        <w:t xml:space="preserve">   &lt;use value="home" /&gt;</w:t>
      </w:r>
    </w:p>
    <w:p w14:paraId="3FFD8357" w14:textId="77777777" w:rsidR="00C51368" w:rsidRDefault="00E43BD9">
      <w:pPr>
        <w:pStyle w:val="HTMLPreformatted"/>
        <w:divId w:val="1282347029"/>
        <w:rPr>
          <w:lang w:val="en-US"/>
        </w:rPr>
      </w:pPr>
      <w:r>
        <w:rPr>
          <w:lang w:val="en-US"/>
        </w:rPr>
        <w:lastRenderedPageBreak/>
        <w:t xml:space="preserve">  &lt;/telecom&gt;</w:t>
      </w:r>
    </w:p>
    <w:p w14:paraId="7BA46F47" w14:textId="77777777"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14:paraId="6E4DEC5A" w14:textId="77777777" w:rsidR="00C51368" w:rsidRDefault="00E43BD9">
      <w:pPr>
        <w:pStyle w:val="NormalWeb"/>
        <w:divId w:val="134564373"/>
        <w:rPr>
          <w:lang w:val="en-US"/>
        </w:rPr>
      </w:pPr>
      <w:r>
        <w:rPr>
          <w:b/>
          <w:bCs/>
          <w:lang w:val="en-US"/>
        </w:rPr>
        <w:t>Example</w:t>
      </w:r>
    </w:p>
    <w:p w14:paraId="3E7138C0" w14:textId="77777777" w:rsidR="00C51368" w:rsidRDefault="00E43BD9">
      <w:pPr>
        <w:pStyle w:val="NormalWeb"/>
        <w:divId w:val="134564373"/>
        <w:rPr>
          <w:lang w:val="en-US"/>
        </w:rPr>
      </w:pPr>
      <w:r>
        <w:rPr>
          <w:lang w:val="en-US"/>
        </w:rPr>
        <w:t>Formally correct URI:</w:t>
      </w:r>
    </w:p>
    <w:p w14:paraId="189AE190" w14:textId="77777777" w:rsidR="00C51368" w:rsidRDefault="00C51368">
      <w:pPr>
        <w:pStyle w:val="HTMLPreformatted"/>
        <w:divId w:val="134564373"/>
        <w:rPr>
          <w:lang w:val="en-US"/>
        </w:rPr>
      </w:pPr>
    </w:p>
    <w:p w14:paraId="08CC138E" w14:textId="77777777" w:rsidR="00C51368" w:rsidRDefault="00E43BD9">
      <w:pPr>
        <w:pStyle w:val="HTMLPreformatted"/>
        <w:divId w:val="134564373"/>
        <w:rPr>
          <w:lang w:val="en-US"/>
        </w:rPr>
      </w:pPr>
      <w:r>
        <w:rPr>
          <w:lang w:val="en-US"/>
        </w:rPr>
        <w:t xml:space="preserve">  &lt;telecom&gt;</w:t>
      </w:r>
    </w:p>
    <w:p w14:paraId="1816D195" w14:textId="77777777" w:rsidR="00C51368" w:rsidRDefault="00E43BD9">
      <w:pPr>
        <w:pStyle w:val="HTMLPreformatted"/>
        <w:divId w:val="134564373"/>
        <w:rPr>
          <w:lang w:val="en-US"/>
        </w:rPr>
      </w:pPr>
      <w:r>
        <w:rPr>
          <w:lang w:val="en-US"/>
        </w:rPr>
        <w:t xml:space="preserve">    &lt;extension uri="http://hl7.org/fhir/StructureDefinition/iso21090-TEL-address" &gt;</w:t>
      </w:r>
    </w:p>
    <w:p w14:paraId="3E72EDF0" w14:textId="77777777" w:rsidR="00C51368" w:rsidRDefault="00E43BD9">
      <w:pPr>
        <w:pStyle w:val="HTMLPreformatted"/>
        <w:divId w:val="134564373"/>
        <w:rPr>
          <w:lang w:val="en-US"/>
        </w:rPr>
      </w:pPr>
      <w:r>
        <w:rPr>
          <w:lang w:val="en-US"/>
        </w:rPr>
        <w:t xml:space="preserve">      &lt;valueUri value="tel:+15556755745" /&gt;</w:t>
      </w:r>
    </w:p>
    <w:p w14:paraId="5A1EDB7D" w14:textId="77777777" w:rsidR="00C51368" w:rsidRDefault="00E43BD9">
      <w:pPr>
        <w:pStyle w:val="HTMLPreformatted"/>
        <w:divId w:val="134564373"/>
        <w:rPr>
          <w:lang w:val="en-US"/>
        </w:rPr>
      </w:pPr>
      <w:r>
        <w:rPr>
          <w:lang w:val="en-US"/>
        </w:rPr>
        <w:t xml:space="preserve">    &lt;/extension&gt;</w:t>
      </w:r>
    </w:p>
    <w:p w14:paraId="6CD7394D" w14:textId="77777777" w:rsidR="00C51368" w:rsidRDefault="00E43BD9">
      <w:pPr>
        <w:pStyle w:val="HTMLPreformatted"/>
        <w:divId w:val="134564373"/>
        <w:rPr>
          <w:lang w:val="en-US"/>
        </w:rPr>
      </w:pPr>
      <w:r>
        <w:rPr>
          <w:lang w:val="en-US"/>
        </w:rPr>
        <w:t xml:space="preserve">    &lt;system value="phone" /&gt;</w:t>
      </w:r>
    </w:p>
    <w:p w14:paraId="17BE3896" w14:textId="77777777" w:rsidR="00C51368" w:rsidRDefault="00E43BD9">
      <w:pPr>
        <w:pStyle w:val="HTMLPreformatted"/>
        <w:divId w:val="134564373"/>
        <w:rPr>
          <w:lang w:val="en-US"/>
        </w:rPr>
      </w:pPr>
      <w:r>
        <w:rPr>
          <w:lang w:val="en-US"/>
        </w:rPr>
        <w:t xml:space="preserve">    &lt;value value="(555) 675 5745" /&gt;</w:t>
      </w:r>
    </w:p>
    <w:p w14:paraId="778D7E79" w14:textId="77777777" w:rsidR="00C51368" w:rsidRDefault="00E43BD9">
      <w:pPr>
        <w:pStyle w:val="HTMLPreformatted"/>
        <w:divId w:val="134564373"/>
        <w:rPr>
          <w:lang w:val="en-US"/>
        </w:rPr>
      </w:pPr>
      <w:r>
        <w:rPr>
          <w:lang w:val="en-US"/>
        </w:rPr>
        <w:t xml:space="preserve">    &lt;use value="home" /&gt;</w:t>
      </w:r>
    </w:p>
    <w:p w14:paraId="0A39D9B4" w14:textId="77777777" w:rsidR="00C51368" w:rsidRDefault="00E43BD9">
      <w:pPr>
        <w:pStyle w:val="HTMLPreformatted"/>
        <w:divId w:val="134564373"/>
        <w:rPr>
          <w:lang w:val="en-US"/>
        </w:rPr>
      </w:pPr>
      <w:r>
        <w:rPr>
          <w:lang w:val="en-US"/>
        </w:rPr>
        <w:t xml:space="preserve">  &lt;/telecom&gt;</w:t>
      </w:r>
    </w:p>
    <w:p w14:paraId="686177AD" w14:textId="77777777" w:rsidR="00C51368" w:rsidRDefault="00E43BD9">
      <w:pPr>
        <w:pStyle w:val="Heading3"/>
        <w:divId w:val="1864636327"/>
        <w:rPr>
          <w:rFonts w:eastAsia="Times New Roman"/>
          <w:lang w:val="en-US"/>
        </w:rPr>
      </w:pPr>
      <w:r>
        <w:rPr>
          <w:rFonts w:eastAsia="Times New Roman"/>
          <w:lang w:val="en-US"/>
        </w:rPr>
        <w:t xml:space="preserve">Timing </w:t>
      </w:r>
    </w:p>
    <w:p w14:paraId="7E3904E8"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14:paraId="6C7E290C" w14:textId="77777777" w:rsidR="00C51368" w:rsidRDefault="00E43BD9">
      <w:pPr>
        <w:pStyle w:val="NormalWeb"/>
        <w:divId w:val="707221077"/>
        <w:rPr>
          <w:lang w:val="en-US"/>
        </w:rPr>
      </w:pPr>
      <w:r>
        <w:rPr>
          <w:b/>
          <w:bCs/>
          <w:lang w:val="en-US"/>
        </w:rPr>
        <w:t>Example</w:t>
      </w:r>
    </w:p>
    <w:p w14:paraId="3EF9996F" w14:textId="77777777" w:rsidR="00C51368" w:rsidRDefault="00E43BD9">
      <w:pPr>
        <w:pStyle w:val="NormalWeb"/>
        <w:divId w:val="707221077"/>
        <w:rPr>
          <w:lang w:val="en-US"/>
        </w:rPr>
      </w:pPr>
      <w:r>
        <w:rPr>
          <w:lang w:val="en-US"/>
        </w:rPr>
        <w:t>A series of appointments for radiotherapy:</w:t>
      </w:r>
    </w:p>
    <w:p w14:paraId="08801CB5" w14:textId="77777777" w:rsidR="00C51368" w:rsidRDefault="00C51368">
      <w:pPr>
        <w:pStyle w:val="HTMLPreformatted"/>
        <w:divId w:val="707221077"/>
        <w:rPr>
          <w:lang w:val="en-US"/>
        </w:rPr>
      </w:pPr>
    </w:p>
    <w:p w14:paraId="35D9F604" w14:textId="77777777" w:rsidR="00C51368" w:rsidRDefault="00E43BD9">
      <w:pPr>
        <w:pStyle w:val="HTMLPreformatted"/>
        <w:divId w:val="707221077"/>
        <w:rPr>
          <w:lang w:val="en-US"/>
        </w:rPr>
      </w:pPr>
      <w:r>
        <w:rPr>
          <w:lang w:val="en-US"/>
        </w:rPr>
        <w:t xml:space="preserve">  &lt;schedule&gt;</w:t>
      </w:r>
    </w:p>
    <w:p w14:paraId="05BFBC04" w14:textId="77777777" w:rsidR="00C51368" w:rsidRDefault="00E43BD9">
      <w:pPr>
        <w:pStyle w:val="HTMLPreformatted"/>
        <w:divId w:val="707221077"/>
        <w:rPr>
          <w:lang w:val="en-US"/>
        </w:rPr>
      </w:pPr>
      <w:r>
        <w:rPr>
          <w:lang w:val="en-US"/>
        </w:rPr>
        <w:t xml:space="preserve">    &lt;event value="2012-01-07T09:00:00+10:00" /&gt;</w:t>
      </w:r>
    </w:p>
    <w:p w14:paraId="279CA0A6" w14:textId="77777777" w:rsidR="00C51368" w:rsidRDefault="00E43BD9">
      <w:pPr>
        <w:pStyle w:val="HTMLPreformatted"/>
        <w:divId w:val="707221077"/>
        <w:rPr>
          <w:lang w:val="en-US"/>
        </w:rPr>
      </w:pPr>
      <w:r>
        <w:rPr>
          <w:lang w:val="en-US"/>
        </w:rPr>
        <w:t xml:space="preserve">    &lt;event value="2012-01-14T09:00:00+10:00" /&gt;</w:t>
      </w:r>
    </w:p>
    <w:p w14:paraId="3ECBC6D0" w14:textId="77777777" w:rsidR="00C51368" w:rsidRDefault="00E43BD9">
      <w:pPr>
        <w:pStyle w:val="HTMLPreformatted"/>
        <w:divId w:val="707221077"/>
        <w:rPr>
          <w:lang w:val="en-US"/>
        </w:rPr>
      </w:pPr>
      <w:r>
        <w:rPr>
          <w:lang w:val="en-US"/>
        </w:rPr>
        <w:t xml:space="preserve">    &lt;event value="2012-01-22T11:00:00+10:00" /&gt;</w:t>
      </w:r>
    </w:p>
    <w:p w14:paraId="2A96F07B" w14:textId="77777777" w:rsidR="00C51368" w:rsidRDefault="00E43BD9">
      <w:pPr>
        <w:pStyle w:val="HTMLPreformatted"/>
        <w:divId w:val="707221077"/>
        <w:rPr>
          <w:lang w:val="en-US"/>
        </w:rPr>
      </w:pPr>
      <w:r>
        <w:rPr>
          <w:lang w:val="en-US"/>
        </w:rPr>
        <w:t xml:space="preserve">  &lt;/schedule&gt;</w:t>
      </w:r>
    </w:p>
    <w:p w14:paraId="7B946D21" w14:textId="77777777" w:rsidR="00C51368" w:rsidRDefault="00E43BD9">
      <w:pPr>
        <w:pStyle w:val="NormalWeb"/>
        <w:divId w:val="707221077"/>
        <w:rPr>
          <w:lang w:val="en-US"/>
        </w:rPr>
      </w:pPr>
      <w:r>
        <w:rPr>
          <w:lang w:val="en-US"/>
        </w:rPr>
        <w:t>BID (twice a day) (no start or end specified):</w:t>
      </w:r>
    </w:p>
    <w:p w14:paraId="082B9203" w14:textId="77777777" w:rsidR="00C51368" w:rsidRDefault="00C51368">
      <w:pPr>
        <w:pStyle w:val="HTMLPreformatted"/>
        <w:divId w:val="707221077"/>
        <w:rPr>
          <w:lang w:val="en-US"/>
        </w:rPr>
      </w:pPr>
    </w:p>
    <w:p w14:paraId="0A8D3CDB" w14:textId="77777777" w:rsidR="00C51368" w:rsidRDefault="00E43BD9">
      <w:pPr>
        <w:pStyle w:val="HTMLPreformatted"/>
        <w:divId w:val="707221077"/>
        <w:rPr>
          <w:lang w:val="en-US"/>
        </w:rPr>
      </w:pPr>
      <w:r>
        <w:rPr>
          <w:lang w:val="en-US"/>
        </w:rPr>
        <w:t xml:space="preserve">  &lt;schedule&gt;</w:t>
      </w:r>
    </w:p>
    <w:p w14:paraId="67646723" w14:textId="77777777" w:rsidR="00C51368" w:rsidRDefault="00E43BD9">
      <w:pPr>
        <w:pStyle w:val="HTMLPreformatted"/>
        <w:divId w:val="707221077"/>
        <w:rPr>
          <w:lang w:val="en-US"/>
        </w:rPr>
      </w:pPr>
      <w:r>
        <w:rPr>
          <w:lang w:val="en-US"/>
        </w:rPr>
        <w:t xml:space="preserve">   &lt;repeat&gt;</w:t>
      </w:r>
    </w:p>
    <w:p w14:paraId="11D591CB" w14:textId="77777777" w:rsidR="00C51368" w:rsidRDefault="00E43BD9">
      <w:pPr>
        <w:pStyle w:val="HTMLPreformatted"/>
        <w:divId w:val="707221077"/>
        <w:rPr>
          <w:lang w:val="en-US"/>
        </w:rPr>
      </w:pPr>
      <w:r>
        <w:rPr>
          <w:lang w:val="en-US"/>
        </w:rPr>
        <w:t xml:space="preserve">     &lt;frequency value="2" /&gt;</w:t>
      </w:r>
    </w:p>
    <w:p w14:paraId="4946D7B0" w14:textId="77777777" w:rsidR="00C51368" w:rsidRDefault="00E43BD9">
      <w:pPr>
        <w:pStyle w:val="HTMLPreformatted"/>
        <w:divId w:val="707221077"/>
        <w:rPr>
          <w:lang w:val="en-US"/>
        </w:rPr>
      </w:pPr>
      <w:r>
        <w:rPr>
          <w:lang w:val="en-US"/>
        </w:rPr>
        <w:t xml:space="preserve">     &lt;period value="1" /&gt;</w:t>
      </w:r>
    </w:p>
    <w:p w14:paraId="3DCD4498" w14:textId="77777777" w:rsidR="00C51368" w:rsidRDefault="00E43BD9">
      <w:pPr>
        <w:pStyle w:val="HTMLPreformatted"/>
        <w:divId w:val="707221077"/>
        <w:rPr>
          <w:lang w:val="en-US"/>
        </w:rPr>
      </w:pPr>
      <w:r>
        <w:rPr>
          <w:lang w:val="en-US"/>
        </w:rPr>
        <w:t xml:space="preserve">     &lt;periodUnits value="d" /&gt;</w:t>
      </w:r>
    </w:p>
    <w:p w14:paraId="06CD43E7" w14:textId="77777777" w:rsidR="00C51368" w:rsidRDefault="00E43BD9">
      <w:pPr>
        <w:pStyle w:val="HTMLPreformatted"/>
        <w:divId w:val="707221077"/>
        <w:rPr>
          <w:lang w:val="en-US"/>
        </w:rPr>
      </w:pPr>
      <w:r>
        <w:rPr>
          <w:lang w:val="en-US"/>
        </w:rPr>
        <w:t xml:space="preserve">   &lt;/repeat&gt;</w:t>
      </w:r>
    </w:p>
    <w:p w14:paraId="0BB2AFBD" w14:textId="77777777" w:rsidR="00C51368" w:rsidRDefault="00E43BD9">
      <w:pPr>
        <w:pStyle w:val="HTMLPreformatted"/>
        <w:divId w:val="707221077"/>
        <w:rPr>
          <w:lang w:val="en-US"/>
        </w:rPr>
      </w:pPr>
      <w:r>
        <w:rPr>
          <w:lang w:val="en-US"/>
        </w:rPr>
        <w:t xml:space="preserve">  &lt;/schedule&gt;</w:t>
      </w:r>
    </w:p>
    <w:p w14:paraId="610CAFB0" w14:textId="77777777" w:rsidR="00C51368" w:rsidRDefault="00E43BD9">
      <w:pPr>
        <w:pStyle w:val="NormalWeb"/>
        <w:divId w:val="707221077"/>
        <w:rPr>
          <w:lang w:val="en-US"/>
        </w:rPr>
      </w:pPr>
      <w:r>
        <w:rPr>
          <w:lang w:val="en-US"/>
        </w:rPr>
        <w:t>1/2 an hour before breakfast for 10 days from 23-Dec 2011:</w:t>
      </w:r>
    </w:p>
    <w:p w14:paraId="3EBCDE76" w14:textId="77777777" w:rsidR="00C51368" w:rsidRDefault="00C51368">
      <w:pPr>
        <w:pStyle w:val="HTMLPreformatted"/>
        <w:divId w:val="707221077"/>
        <w:rPr>
          <w:lang w:val="en-US"/>
        </w:rPr>
      </w:pPr>
    </w:p>
    <w:p w14:paraId="6EAF2171" w14:textId="77777777" w:rsidR="00C51368" w:rsidRDefault="00E43BD9">
      <w:pPr>
        <w:pStyle w:val="HTMLPreformatted"/>
        <w:divId w:val="707221077"/>
        <w:rPr>
          <w:lang w:val="en-US"/>
        </w:rPr>
      </w:pPr>
      <w:r>
        <w:rPr>
          <w:lang w:val="en-US"/>
        </w:rPr>
        <w:t xml:space="preserve">  &lt;schedule&gt;</w:t>
      </w:r>
    </w:p>
    <w:p w14:paraId="4FA2DE51" w14:textId="77777777" w:rsidR="00C51368" w:rsidRDefault="00E43BD9">
      <w:pPr>
        <w:pStyle w:val="HTMLPreformatted"/>
        <w:divId w:val="707221077"/>
        <w:rPr>
          <w:lang w:val="en-US"/>
        </w:rPr>
      </w:pPr>
      <w:r>
        <w:rPr>
          <w:lang w:val="en-US"/>
        </w:rPr>
        <w:t xml:space="preserve">    &lt;repeat&gt;</w:t>
      </w:r>
    </w:p>
    <w:p w14:paraId="3637A36A" w14:textId="77777777" w:rsidR="00C51368" w:rsidRDefault="00E43BD9">
      <w:pPr>
        <w:pStyle w:val="HTMLPreformatted"/>
        <w:divId w:val="707221077"/>
        <w:rPr>
          <w:lang w:val="en-US"/>
        </w:rPr>
      </w:pPr>
      <w:r>
        <w:rPr>
          <w:lang w:val="en-US"/>
        </w:rPr>
        <w:t xml:space="preserve">      &lt;boundsPeriod&gt;</w:t>
      </w:r>
    </w:p>
    <w:p w14:paraId="0F84F91F" w14:textId="77777777" w:rsidR="00C51368" w:rsidRDefault="00E43BD9">
      <w:pPr>
        <w:pStyle w:val="HTMLPreformatted"/>
        <w:divId w:val="707221077"/>
        <w:rPr>
          <w:lang w:val="en-US"/>
        </w:rPr>
      </w:pPr>
      <w:r>
        <w:rPr>
          <w:lang w:val="en-US"/>
        </w:rPr>
        <w:t xml:space="preserve">        &lt;start value="2011-12-23" /&gt;</w:t>
      </w:r>
    </w:p>
    <w:p w14:paraId="7B55C50B" w14:textId="77777777" w:rsidR="00C51368" w:rsidRDefault="00E43BD9">
      <w:pPr>
        <w:pStyle w:val="HTMLPreformatted"/>
        <w:divId w:val="707221077"/>
        <w:rPr>
          <w:lang w:val="en-US"/>
        </w:rPr>
      </w:pPr>
      <w:r>
        <w:rPr>
          <w:lang w:val="en-US"/>
        </w:rPr>
        <w:t xml:space="preserve">        &lt;end value="2012-01-02" /&gt;</w:t>
      </w:r>
    </w:p>
    <w:p w14:paraId="24752C56" w14:textId="77777777" w:rsidR="00C51368" w:rsidRDefault="00E43BD9">
      <w:pPr>
        <w:pStyle w:val="HTMLPreformatted"/>
        <w:divId w:val="707221077"/>
        <w:rPr>
          <w:lang w:val="en-US"/>
        </w:rPr>
      </w:pPr>
      <w:r>
        <w:rPr>
          <w:lang w:val="en-US"/>
        </w:rPr>
        <w:t xml:space="preserve">      &lt;/boundsPeriod&gt;</w:t>
      </w:r>
    </w:p>
    <w:p w14:paraId="3E32A41A" w14:textId="77777777" w:rsidR="00C51368" w:rsidRDefault="00E43BD9">
      <w:pPr>
        <w:pStyle w:val="HTMLPreformatted"/>
        <w:divId w:val="707221077"/>
        <w:rPr>
          <w:lang w:val="en-US"/>
        </w:rPr>
      </w:pPr>
      <w:r>
        <w:rPr>
          <w:lang w:val="en-US"/>
        </w:rPr>
        <w:t xml:space="preserve">      &lt;when value="ACM" /&gt;</w:t>
      </w:r>
    </w:p>
    <w:p w14:paraId="37CE5083" w14:textId="77777777" w:rsidR="00C51368" w:rsidRDefault="00E43BD9">
      <w:pPr>
        <w:pStyle w:val="HTMLPreformatted"/>
        <w:divId w:val="707221077"/>
        <w:rPr>
          <w:lang w:val="en-US"/>
        </w:rPr>
      </w:pPr>
      <w:r>
        <w:rPr>
          <w:lang w:val="en-US"/>
        </w:rPr>
        <w:t xml:space="preserve">      &lt;period value="30" /&gt;</w:t>
      </w:r>
    </w:p>
    <w:p w14:paraId="00F38DFB" w14:textId="77777777" w:rsidR="00C51368" w:rsidRDefault="00E43BD9">
      <w:pPr>
        <w:pStyle w:val="HTMLPreformatted"/>
        <w:divId w:val="707221077"/>
        <w:rPr>
          <w:lang w:val="en-US"/>
        </w:rPr>
      </w:pPr>
      <w:r>
        <w:rPr>
          <w:lang w:val="en-US"/>
        </w:rPr>
        <w:t xml:space="preserve">      &lt;periodUnits value="min" /&gt;</w:t>
      </w:r>
    </w:p>
    <w:p w14:paraId="1A9A883D" w14:textId="77777777" w:rsidR="00C51368" w:rsidRDefault="00E43BD9">
      <w:pPr>
        <w:pStyle w:val="HTMLPreformatted"/>
        <w:divId w:val="707221077"/>
        <w:rPr>
          <w:lang w:val="en-US"/>
        </w:rPr>
      </w:pPr>
      <w:r>
        <w:rPr>
          <w:lang w:val="en-US"/>
        </w:rPr>
        <w:t xml:space="preserve">    &lt;/repeat&gt;</w:t>
      </w:r>
    </w:p>
    <w:p w14:paraId="35694C87" w14:textId="77777777" w:rsidR="00C51368" w:rsidRDefault="00E43BD9">
      <w:pPr>
        <w:pStyle w:val="HTMLPreformatted"/>
        <w:divId w:val="707221077"/>
        <w:rPr>
          <w:lang w:val="en-US"/>
        </w:rPr>
      </w:pPr>
      <w:r>
        <w:rPr>
          <w:lang w:val="en-US"/>
        </w:rPr>
        <w:t xml:space="preserve">  &lt;/schedule&gt;</w:t>
      </w:r>
    </w:p>
    <w:p w14:paraId="23A99725" w14:textId="77777777" w:rsidR="00C51368" w:rsidRDefault="00E43BD9">
      <w:pPr>
        <w:pStyle w:val="NormalWeb"/>
        <w:divId w:val="707221077"/>
        <w:rPr>
          <w:lang w:val="en-US"/>
        </w:rPr>
      </w:pPr>
      <w:r>
        <w:rPr>
          <w:lang w:val="en-US"/>
        </w:rPr>
        <w:t xml:space="preserve">Note that the end date is inclusive like the end date of a Period. </w:t>
      </w:r>
    </w:p>
    <w:p w14:paraId="3C183C29" w14:textId="77777777" w:rsidR="00C51368" w:rsidRDefault="00E43BD9">
      <w:pPr>
        <w:pStyle w:val="NormalWeb"/>
        <w:divId w:val="707221077"/>
        <w:rPr>
          <w:lang w:val="en-US"/>
        </w:rPr>
      </w:pPr>
      <w:r>
        <w:rPr>
          <w:lang w:val="en-US"/>
        </w:rPr>
        <w:t>TID, for 14 days:</w:t>
      </w:r>
    </w:p>
    <w:p w14:paraId="08C8C2F2" w14:textId="77777777" w:rsidR="00C51368" w:rsidRDefault="00C51368">
      <w:pPr>
        <w:pStyle w:val="HTMLPreformatted"/>
        <w:divId w:val="707221077"/>
        <w:rPr>
          <w:lang w:val="en-US"/>
        </w:rPr>
      </w:pPr>
    </w:p>
    <w:p w14:paraId="18EB6D6C" w14:textId="77777777" w:rsidR="00C51368" w:rsidRDefault="00E43BD9">
      <w:pPr>
        <w:pStyle w:val="HTMLPreformatted"/>
        <w:divId w:val="707221077"/>
        <w:rPr>
          <w:lang w:val="en-US"/>
        </w:rPr>
      </w:pPr>
      <w:r>
        <w:rPr>
          <w:lang w:val="en-US"/>
        </w:rPr>
        <w:t xml:space="preserve">  &lt;schedule&gt;</w:t>
      </w:r>
    </w:p>
    <w:p w14:paraId="1AD181DB" w14:textId="77777777" w:rsidR="00C51368" w:rsidRDefault="00E43BD9">
      <w:pPr>
        <w:pStyle w:val="HTMLPreformatted"/>
        <w:divId w:val="707221077"/>
        <w:rPr>
          <w:lang w:val="en-US"/>
        </w:rPr>
      </w:pPr>
      <w:r>
        <w:rPr>
          <w:lang w:val="en-US"/>
        </w:rPr>
        <w:t xml:space="preserve">    &lt;repeat&gt;</w:t>
      </w:r>
    </w:p>
    <w:p w14:paraId="726F7C2E" w14:textId="77777777" w:rsidR="00C51368" w:rsidRDefault="00E43BD9">
      <w:pPr>
        <w:pStyle w:val="HTMLPreformatted"/>
        <w:divId w:val="707221077"/>
        <w:rPr>
          <w:lang w:val="en-US"/>
        </w:rPr>
      </w:pPr>
      <w:r>
        <w:rPr>
          <w:lang w:val="en-US"/>
        </w:rPr>
        <w:t xml:space="preserve">      &lt;boundsDuration&gt;</w:t>
      </w:r>
    </w:p>
    <w:p w14:paraId="39FBF7CF" w14:textId="77777777" w:rsidR="00C51368" w:rsidRDefault="00E43BD9">
      <w:pPr>
        <w:pStyle w:val="HTMLPreformatted"/>
        <w:divId w:val="707221077"/>
        <w:rPr>
          <w:lang w:val="en-US"/>
        </w:rPr>
      </w:pPr>
      <w:r>
        <w:rPr>
          <w:lang w:val="en-US"/>
        </w:rPr>
        <w:t xml:space="preserve">        &lt;value value="14" /&gt;</w:t>
      </w:r>
    </w:p>
    <w:p w14:paraId="125E86DC" w14:textId="77777777" w:rsidR="00C51368" w:rsidRDefault="00E43BD9">
      <w:pPr>
        <w:pStyle w:val="HTMLPreformatted"/>
        <w:divId w:val="707221077"/>
        <w:rPr>
          <w:lang w:val="en-US"/>
        </w:rPr>
      </w:pPr>
      <w:r>
        <w:rPr>
          <w:lang w:val="en-US"/>
        </w:rPr>
        <w:t xml:space="preserve">        &lt;unit value="d" /&gt;</w:t>
      </w:r>
    </w:p>
    <w:p w14:paraId="4F686469" w14:textId="77777777" w:rsidR="00C51368" w:rsidRDefault="00E43BD9">
      <w:pPr>
        <w:pStyle w:val="HTMLPreformatted"/>
        <w:divId w:val="707221077"/>
        <w:rPr>
          <w:lang w:val="en-US"/>
        </w:rPr>
      </w:pPr>
      <w:r>
        <w:rPr>
          <w:lang w:val="en-US"/>
        </w:rPr>
        <w:t xml:space="preserve">        &lt;system value="http://unitsofmeasure.org" /&gt;</w:t>
      </w:r>
    </w:p>
    <w:p w14:paraId="72E0FCB6" w14:textId="77777777" w:rsidR="00C51368" w:rsidRDefault="00E43BD9">
      <w:pPr>
        <w:pStyle w:val="HTMLPreformatted"/>
        <w:divId w:val="707221077"/>
        <w:rPr>
          <w:lang w:val="en-US"/>
        </w:rPr>
      </w:pPr>
      <w:r>
        <w:rPr>
          <w:lang w:val="en-US"/>
        </w:rPr>
        <w:t xml:space="preserve">        &lt;unit value="d" /&gt;</w:t>
      </w:r>
    </w:p>
    <w:p w14:paraId="3C4BD9E3" w14:textId="77777777" w:rsidR="00C51368" w:rsidRDefault="00E43BD9">
      <w:pPr>
        <w:pStyle w:val="HTMLPreformatted"/>
        <w:divId w:val="707221077"/>
        <w:rPr>
          <w:lang w:val="en-US"/>
        </w:rPr>
      </w:pPr>
      <w:r>
        <w:rPr>
          <w:lang w:val="en-US"/>
        </w:rPr>
        <w:t xml:space="preserve">      &lt;/boundsDuration&gt;</w:t>
      </w:r>
    </w:p>
    <w:p w14:paraId="44F2B866" w14:textId="77777777" w:rsidR="00C51368" w:rsidRDefault="00E43BD9">
      <w:pPr>
        <w:pStyle w:val="HTMLPreformatted"/>
        <w:divId w:val="707221077"/>
        <w:rPr>
          <w:lang w:val="en-US"/>
        </w:rPr>
      </w:pPr>
      <w:r>
        <w:rPr>
          <w:lang w:val="en-US"/>
        </w:rPr>
        <w:t xml:space="preserve">      &lt;frequency value="3" /&gt;</w:t>
      </w:r>
    </w:p>
    <w:p w14:paraId="2E990037" w14:textId="77777777" w:rsidR="00C51368" w:rsidRDefault="00E43BD9">
      <w:pPr>
        <w:pStyle w:val="HTMLPreformatted"/>
        <w:divId w:val="707221077"/>
        <w:rPr>
          <w:lang w:val="en-US"/>
        </w:rPr>
      </w:pPr>
      <w:r>
        <w:rPr>
          <w:lang w:val="en-US"/>
        </w:rPr>
        <w:t xml:space="preserve">      &lt;period value="1" /&gt;</w:t>
      </w:r>
    </w:p>
    <w:p w14:paraId="3EAA0BAE" w14:textId="77777777" w:rsidR="00C51368" w:rsidRDefault="00E43BD9">
      <w:pPr>
        <w:pStyle w:val="HTMLPreformatted"/>
        <w:divId w:val="707221077"/>
        <w:rPr>
          <w:lang w:val="en-US"/>
        </w:rPr>
      </w:pPr>
      <w:r>
        <w:rPr>
          <w:lang w:val="en-US"/>
        </w:rPr>
        <w:t xml:space="preserve">      &lt;periodUnits value="d" /&gt;</w:t>
      </w:r>
    </w:p>
    <w:p w14:paraId="1C8EF9EA" w14:textId="77777777" w:rsidR="00C51368" w:rsidRDefault="00E43BD9">
      <w:pPr>
        <w:pStyle w:val="HTMLPreformatted"/>
        <w:divId w:val="707221077"/>
        <w:rPr>
          <w:lang w:val="en-US"/>
        </w:rPr>
      </w:pPr>
      <w:r>
        <w:rPr>
          <w:lang w:val="en-US"/>
        </w:rPr>
        <w:t xml:space="preserve">    &lt;/repeat&gt;</w:t>
      </w:r>
    </w:p>
    <w:p w14:paraId="34164878" w14:textId="77777777" w:rsidR="00C51368" w:rsidRDefault="00E43BD9">
      <w:pPr>
        <w:pStyle w:val="HTMLPreformatted"/>
        <w:divId w:val="707221077"/>
        <w:rPr>
          <w:lang w:val="en-US"/>
        </w:rPr>
      </w:pPr>
      <w:r>
        <w:rPr>
          <w:lang w:val="en-US"/>
        </w:rPr>
        <w:t xml:space="preserve">  &lt;/schedule&gt;</w:t>
      </w:r>
    </w:p>
    <w:p w14:paraId="55E701DA" w14:textId="77777777" w:rsidR="00C51368" w:rsidRDefault="00E43BD9">
      <w:pPr>
        <w:pStyle w:val="NormalWeb"/>
        <w:divId w:val="707221077"/>
        <w:rPr>
          <w:lang w:val="en-US"/>
        </w:rPr>
      </w:pPr>
      <w:r>
        <w:rPr>
          <w:lang w:val="en-US"/>
        </w:rPr>
        <w:t>BID, start on 7/1/2015 at 1:00 PM:</w:t>
      </w:r>
    </w:p>
    <w:p w14:paraId="1A3EF55E" w14:textId="77777777" w:rsidR="00C51368" w:rsidRDefault="00C51368">
      <w:pPr>
        <w:pStyle w:val="HTMLPreformatted"/>
        <w:divId w:val="707221077"/>
        <w:rPr>
          <w:lang w:val="en-US"/>
        </w:rPr>
      </w:pPr>
    </w:p>
    <w:p w14:paraId="7C57E392" w14:textId="77777777" w:rsidR="00C51368" w:rsidRDefault="00E43BD9">
      <w:pPr>
        <w:pStyle w:val="HTMLPreformatted"/>
        <w:divId w:val="707221077"/>
        <w:rPr>
          <w:lang w:val="en-US"/>
        </w:rPr>
      </w:pPr>
      <w:r>
        <w:rPr>
          <w:lang w:val="en-US"/>
        </w:rPr>
        <w:t xml:space="preserve">  &lt;schedule&gt;</w:t>
      </w:r>
    </w:p>
    <w:p w14:paraId="52C262BB" w14:textId="77777777" w:rsidR="00C51368" w:rsidRDefault="00E43BD9">
      <w:pPr>
        <w:pStyle w:val="HTMLPreformatted"/>
        <w:divId w:val="707221077"/>
        <w:rPr>
          <w:lang w:val="en-US"/>
        </w:rPr>
      </w:pPr>
      <w:r>
        <w:rPr>
          <w:lang w:val="en-US"/>
        </w:rPr>
        <w:t xml:space="preserve">    &lt;repeat&gt;</w:t>
      </w:r>
    </w:p>
    <w:p w14:paraId="0652822B" w14:textId="77777777" w:rsidR="00C51368" w:rsidRDefault="00E43BD9">
      <w:pPr>
        <w:pStyle w:val="HTMLPreformatted"/>
        <w:divId w:val="707221077"/>
        <w:rPr>
          <w:lang w:val="en-US"/>
        </w:rPr>
      </w:pPr>
      <w:r>
        <w:rPr>
          <w:lang w:val="en-US"/>
        </w:rPr>
        <w:t xml:space="preserve">      &lt;boundsPeriod&gt;</w:t>
      </w:r>
    </w:p>
    <w:p w14:paraId="2658641E" w14:textId="77777777" w:rsidR="00C51368" w:rsidRDefault="00E43BD9">
      <w:pPr>
        <w:pStyle w:val="HTMLPreformatted"/>
        <w:divId w:val="707221077"/>
        <w:rPr>
          <w:lang w:val="en-US"/>
        </w:rPr>
      </w:pPr>
      <w:r>
        <w:rPr>
          <w:lang w:val="en-US"/>
        </w:rPr>
        <w:t xml:space="preserve">        &lt;start value="2015-07-01T13:00:00" /&gt;</w:t>
      </w:r>
    </w:p>
    <w:p w14:paraId="2805AB17" w14:textId="77777777" w:rsidR="00C51368" w:rsidRDefault="00E43BD9">
      <w:pPr>
        <w:pStyle w:val="HTMLPreformatted"/>
        <w:divId w:val="707221077"/>
        <w:rPr>
          <w:lang w:val="en-US"/>
        </w:rPr>
      </w:pPr>
      <w:r>
        <w:rPr>
          <w:lang w:val="en-US"/>
        </w:rPr>
        <w:t xml:space="preserve">      &lt;/boundsPeriod&gt;</w:t>
      </w:r>
    </w:p>
    <w:p w14:paraId="7C81632C" w14:textId="77777777" w:rsidR="00C51368" w:rsidRDefault="00E43BD9">
      <w:pPr>
        <w:pStyle w:val="HTMLPreformatted"/>
        <w:divId w:val="707221077"/>
        <w:rPr>
          <w:lang w:val="en-US"/>
        </w:rPr>
      </w:pPr>
      <w:r>
        <w:rPr>
          <w:lang w:val="en-US"/>
        </w:rPr>
        <w:t xml:space="preserve">      &lt;frequency value="2" /&gt;</w:t>
      </w:r>
    </w:p>
    <w:p w14:paraId="0AC69CAD" w14:textId="77777777" w:rsidR="00C51368" w:rsidRDefault="00E43BD9">
      <w:pPr>
        <w:pStyle w:val="HTMLPreformatted"/>
        <w:divId w:val="707221077"/>
        <w:rPr>
          <w:lang w:val="en-US"/>
        </w:rPr>
      </w:pPr>
      <w:r>
        <w:rPr>
          <w:lang w:val="en-US"/>
        </w:rPr>
        <w:t xml:space="preserve">      &lt;period value="1" /&gt;</w:t>
      </w:r>
    </w:p>
    <w:p w14:paraId="00755EE9" w14:textId="77777777" w:rsidR="00C51368" w:rsidRDefault="00E43BD9">
      <w:pPr>
        <w:pStyle w:val="HTMLPreformatted"/>
        <w:divId w:val="707221077"/>
        <w:rPr>
          <w:lang w:val="en-US"/>
        </w:rPr>
      </w:pPr>
      <w:r>
        <w:rPr>
          <w:lang w:val="en-US"/>
        </w:rPr>
        <w:t xml:space="preserve">      &lt;periodUnits value="d" /&gt;</w:t>
      </w:r>
    </w:p>
    <w:p w14:paraId="31C6BDC1" w14:textId="77777777" w:rsidR="00C51368" w:rsidRDefault="00E43BD9">
      <w:pPr>
        <w:pStyle w:val="HTMLPreformatted"/>
        <w:divId w:val="707221077"/>
        <w:rPr>
          <w:lang w:val="en-US"/>
        </w:rPr>
      </w:pPr>
      <w:r>
        <w:rPr>
          <w:lang w:val="en-US"/>
        </w:rPr>
        <w:t xml:space="preserve">    &lt;/repeat&gt;</w:t>
      </w:r>
    </w:p>
    <w:p w14:paraId="306A55EE" w14:textId="77777777" w:rsidR="00C51368" w:rsidRDefault="00E43BD9">
      <w:pPr>
        <w:pStyle w:val="HTMLPreformatted"/>
        <w:divId w:val="707221077"/>
        <w:rPr>
          <w:lang w:val="en-US"/>
        </w:rPr>
      </w:pPr>
      <w:r>
        <w:rPr>
          <w:lang w:val="en-US"/>
        </w:rPr>
        <w:t xml:space="preserve">  &lt;/schedule&gt;</w:t>
      </w:r>
    </w:p>
    <w:p w14:paraId="7A6F4F01" w14:textId="77777777" w:rsidR="00C51368" w:rsidRDefault="00E43BD9">
      <w:pPr>
        <w:pStyle w:val="Heading3"/>
        <w:divId w:val="1864636327"/>
        <w:rPr>
          <w:rFonts w:eastAsia="Times New Roman"/>
          <w:lang w:val="en-US"/>
        </w:rPr>
      </w:pPr>
      <w:r>
        <w:rPr>
          <w:rFonts w:eastAsia="Times New Roman"/>
          <w:lang w:val="en-US"/>
        </w:rPr>
        <w:t xml:space="preserve">Signature </w:t>
      </w:r>
    </w:p>
    <w:p w14:paraId="1B36E31F"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14:paraId="23B3E0F9" w14:textId="77777777" w:rsidR="00C51368" w:rsidRDefault="00E43BD9">
      <w:pPr>
        <w:pStyle w:val="NormalWeb"/>
        <w:divId w:val="637536951"/>
        <w:rPr>
          <w:lang w:val="en-US"/>
        </w:rPr>
      </w:pPr>
      <w:r>
        <w:rPr>
          <w:b/>
          <w:bCs/>
          <w:lang w:val="en-US"/>
        </w:rPr>
        <w:t>Example</w:t>
      </w:r>
    </w:p>
    <w:p w14:paraId="46CA7996" w14:textId="77777777" w:rsidR="00C51368" w:rsidRDefault="00E43BD9">
      <w:pPr>
        <w:pStyle w:val="NormalWeb"/>
        <w:divId w:val="637536951"/>
        <w:rPr>
          <w:lang w:val="en-US"/>
        </w:rPr>
      </w:pPr>
      <w:r>
        <w:rPr>
          <w:lang w:val="en-US"/>
        </w:rPr>
        <w:t>todo</w:t>
      </w:r>
    </w:p>
    <w:p w14:paraId="60A7541F" w14:textId="77777777" w:rsidR="00C51368" w:rsidRDefault="00C51368">
      <w:pPr>
        <w:pStyle w:val="HTMLPreformatted"/>
        <w:divId w:val="637536951"/>
        <w:rPr>
          <w:lang w:val="en-US"/>
        </w:rPr>
      </w:pPr>
    </w:p>
    <w:p w14:paraId="0E5300EE" w14:textId="77777777" w:rsidR="00C51368" w:rsidRDefault="00E43BD9">
      <w:pPr>
        <w:pStyle w:val="HTMLPreformatted"/>
        <w:divId w:val="637536951"/>
        <w:rPr>
          <w:lang w:val="en-US"/>
        </w:rPr>
      </w:pPr>
      <w:r>
        <w:rPr>
          <w:lang w:val="en-US"/>
        </w:rPr>
        <w:t xml:space="preserve">  &lt;signature&gt;</w:t>
      </w:r>
    </w:p>
    <w:p w14:paraId="215771DF" w14:textId="77777777" w:rsidR="00C51368" w:rsidRDefault="00E43BD9">
      <w:pPr>
        <w:pStyle w:val="HTMLPreformatted"/>
        <w:divId w:val="637536951"/>
        <w:rPr>
          <w:lang w:val="en-US"/>
        </w:rPr>
      </w:pPr>
      <w:r>
        <w:rPr>
          <w:lang w:val="en-US"/>
        </w:rPr>
        <w:t xml:space="preserve">    &lt;!-- todo --&gt;</w:t>
      </w:r>
    </w:p>
    <w:p w14:paraId="32B82F76" w14:textId="77777777" w:rsidR="00C51368" w:rsidRDefault="00E43BD9">
      <w:pPr>
        <w:pStyle w:val="HTMLPreformatted"/>
        <w:divId w:val="637536951"/>
        <w:rPr>
          <w:lang w:val="en-US"/>
        </w:rPr>
      </w:pPr>
      <w:r>
        <w:rPr>
          <w:lang w:val="en-US"/>
        </w:rPr>
        <w:t xml:space="preserve">  &lt;/signature&gt;</w:t>
      </w:r>
    </w:p>
    <w:p w14:paraId="5F01853A" w14:textId="77777777" w:rsidR="00C51368" w:rsidRDefault="00E43BD9">
      <w:pPr>
        <w:pStyle w:val="Heading3"/>
        <w:divId w:val="1864636327"/>
        <w:rPr>
          <w:rFonts w:eastAsia="Times New Roman"/>
          <w:lang w:val="en-US"/>
        </w:rPr>
      </w:pPr>
      <w:r>
        <w:rPr>
          <w:rFonts w:eastAsia="Times New Roman"/>
          <w:lang w:val="en-US"/>
        </w:rPr>
        <w:t xml:space="preserve">Annotation </w:t>
      </w:r>
    </w:p>
    <w:p w14:paraId="5860E739" w14:textId="77777777"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14:paraId="189357CA" w14:textId="77777777" w:rsidR="00C51368" w:rsidRDefault="00E43BD9">
      <w:pPr>
        <w:pStyle w:val="NormalWeb"/>
        <w:divId w:val="200360894"/>
        <w:rPr>
          <w:lang w:val="en-US"/>
        </w:rPr>
      </w:pPr>
      <w:r>
        <w:rPr>
          <w:b/>
          <w:bCs/>
          <w:lang w:val="en-US"/>
        </w:rPr>
        <w:t>Example</w:t>
      </w:r>
    </w:p>
    <w:p w14:paraId="679BB14E" w14:textId="77777777" w:rsidR="00C51368" w:rsidRDefault="00E43BD9">
      <w:pPr>
        <w:pStyle w:val="NormalWeb"/>
        <w:divId w:val="200360894"/>
        <w:rPr>
          <w:lang w:val="en-US"/>
        </w:rPr>
      </w:pPr>
      <w:r>
        <w:rPr>
          <w:lang w:val="en-US"/>
        </w:rPr>
        <w:t>todo</w:t>
      </w:r>
    </w:p>
    <w:p w14:paraId="5AEDDDC4" w14:textId="77777777" w:rsidR="00C51368" w:rsidRDefault="00C51368">
      <w:pPr>
        <w:pStyle w:val="HTMLPreformatted"/>
        <w:divId w:val="200360894"/>
        <w:rPr>
          <w:lang w:val="en-US"/>
        </w:rPr>
      </w:pPr>
    </w:p>
    <w:p w14:paraId="72619FA3" w14:textId="77777777" w:rsidR="00C51368" w:rsidRDefault="00E43BD9">
      <w:pPr>
        <w:pStyle w:val="HTMLPreformatted"/>
        <w:divId w:val="200360894"/>
        <w:rPr>
          <w:lang w:val="en-US"/>
        </w:rPr>
      </w:pPr>
      <w:r>
        <w:rPr>
          <w:lang w:val="en-US"/>
        </w:rPr>
        <w:t xml:space="preserve">  &lt;Annotation&gt;</w:t>
      </w:r>
    </w:p>
    <w:p w14:paraId="26361E96" w14:textId="77777777" w:rsidR="00C51368" w:rsidRDefault="00E43BD9">
      <w:pPr>
        <w:pStyle w:val="HTMLPreformatted"/>
        <w:divId w:val="200360894"/>
        <w:rPr>
          <w:lang w:val="en-US"/>
        </w:rPr>
      </w:pPr>
      <w:r>
        <w:rPr>
          <w:lang w:val="en-US"/>
        </w:rPr>
        <w:t xml:space="preserve">    &lt;!-- todo --&gt;</w:t>
      </w:r>
    </w:p>
    <w:p w14:paraId="05402967" w14:textId="77777777" w:rsidR="00C51368" w:rsidRDefault="00E43BD9">
      <w:pPr>
        <w:pStyle w:val="HTMLPreformatted"/>
        <w:divId w:val="200360894"/>
        <w:rPr>
          <w:lang w:val="en-US"/>
        </w:rPr>
      </w:pPr>
      <w:r>
        <w:rPr>
          <w:lang w:val="en-US"/>
        </w:rPr>
        <w:t xml:space="preserve">  &lt;/Annotation&gt;</w:t>
      </w:r>
    </w:p>
    <w:p w14:paraId="0980FDC8" w14:textId="77777777" w:rsidR="00C51368" w:rsidRDefault="00E43BD9">
      <w:pPr>
        <w:pStyle w:val="Heading1"/>
        <w:rPr>
          <w:rFonts w:eastAsia="Times New Roman"/>
          <w:noProof/>
          <w:lang w:val="en-US"/>
        </w:rPr>
      </w:pPr>
      <w:r>
        <w:rPr>
          <w:rFonts w:eastAsia="Times New Roman"/>
          <w:noProof/>
          <w:lang w:val="en-US"/>
        </w:rPr>
        <w:t>datatypes-mappings.html</w:t>
      </w:r>
    </w:p>
    <w:p w14:paraId="34949F53" w14:textId="77777777"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05527A4" w14:textId="77777777">
        <w:trPr>
          <w:divId w:val="367805581"/>
          <w:tblCellSpacing w:w="15" w:type="dxa"/>
        </w:trPr>
        <w:tc>
          <w:tcPr>
            <w:tcW w:w="0" w:type="auto"/>
            <w:vAlign w:val="center"/>
            <w:hideMark/>
          </w:tcPr>
          <w:p w14:paraId="44B0F96F" w14:textId="77777777" w:rsidR="00C51368" w:rsidRDefault="00E43BD9">
            <w:pPr>
              <w:rPr>
                <w:rFonts w:eastAsia="Times New Roman"/>
              </w:rPr>
            </w:pPr>
            <w:r>
              <w:rPr>
                <w:rFonts w:eastAsia="Times New Roman"/>
              </w:rPr>
              <w:t>Work Group</w:t>
            </w:r>
          </w:p>
        </w:tc>
        <w:tc>
          <w:tcPr>
            <w:tcW w:w="0" w:type="auto"/>
            <w:vAlign w:val="center"/>
            <w:hideMark/>
          </w:tcPr>
          <w:p w14:paraId="545DFFB3" w14:textId="77777777" w:rsidR="00C51368" w:rsidRDefault="001708AB">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52750D7" w14:textId="77777777" w:rsidR="00C51368" w:rsidRDefault="001708AB">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14:paraId="1DDE88C2" w14:textId="77777777" w:rsidR="00C51368" w:rsidRDefault="00E43BD9">
      <w:pPr>
        <w:pStyle w:val="NormalWeb"/>
        <w:divId w:val="367805581"/>
        <w:rPr>
          <w:lang w:val="en-US"/>
        </w:rPr>
      </w:pPr>
      <w:r>
        <w:rPr>
          <w:lang w:val="en-US"/>
        </w:rPr>
        <w:t>This page provides mappings for the data types. There are mappings to HL7 v2, v3, and (where appropriate) vCard.</w:t>
      </w:r>
    </w:p>
    <w:p w14:paraId="7D314D92" w14:textId="77777777"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73F1F6EE" w14:textId="77777777">
        <w:trPr>
          <w:divId w:val="367805581"/>
          <w:tblCellSpacing w:w="15" w:type="dxa"/>
        </w:trPr>
        <w:tc>
          <w:tcPr>
            <w:tcW w:w="0" w:type="auto"/>
            <w:vAlign w:val="center"/>
            <w:hideMark/>
          </w:tcPr>
          <w:p w14:paraId="6779C4BC" w14:textId="77777777" w:rsidR="00C51368" w:rsidRDefault="00E43BD9">
            <w:pPr>
              <w:rPr>
                <w:rFonts w:eastAsia="Times New Roman"/>
              </w:rPr>
            </w:pPr>
            <w:r>
              <w:rPr>
                <w:rFonts w:eastAsia="Times New Roman"/>
                <w:b/>
                <w:bCs/>
              </w:rPr>
              <w:t>Primitive Types</w:t>
            </w:r>
          </w:p>
        </w:tc>
        <w:tc>
          <w:tcPr>
            <w:tcW w:w="0" w:type="auto"/>
            <w:vAlign w:val="center"/>
            <w:hideMark/>
          </w:tcPr>
          <w:p w14:paraId="457D5350" w14:textId="77777777" w:rsidR="00C51368" w:rsidRDefault="00E43BD9">
            <w:pPr>
              <w:rPr>
                <w:rFonts w:eastAsia="Times New Roman"/>
              </w:rPr>
            </w:pPr>
            <w:r>
              <w:rPr>
                <w:rFonts w:eastAsia="Times New Roman"/>
                <w:b/>
                <w:bCs/>
              </w:rPr>
              <w:t>Complex Types</w:t>
            </w:r>
          </w:p>
        </w:tc>
      </w:tr>
    </w:tbl>
    <w:p w14:paraId="249B049E" w14:textId="77777777"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14:paraId="6A0CFA7C"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14:paraId="0EF26621" w14:textId="77777777" w:rsidR="00C51368" w:rsidRDefault="00E43BD9">
      <w:pPr>
        <w:pStyle w:val="Heading3"/>
        <w:spacing w:after="15" w:afterAutospacing="0"/>
        <w:divId w:val="367805581"/>
        <w:rPr>
          <w:rFonts w:eastAsia="Times New Roman"/>
          <w:lang w:val="en-US"/>
        </w:rPr>
      </w:pPr>
      <w:r>
        <w:rPr>
          <w:rFonts w:eastAsia="Times New Roman"/>
          <w:lang w:val="en-US"/>
        </w:rPr>
        <w:t>Attachment</w:t>
      </w:r>
    </w:p>
    <w:p w14:paraId="0444B5DE"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14:paraId="5B01A9C3" w14:textId="77777777" w:rsidR="00C51368" w:rsidRDefault="00E43BD9">
      <w:pPr>
        <w:pStyle w:val="Heading3"/>
        <w:spacing w:after="15" w:afterAutospacing="0"/>
        <w:divId w:val="367805581"/>
        <w:rPr>
          <w:rFonts w:eastAsia="Times New Roman"/>
          <w:lang w:val="en-US"/>
        </w:rPr>
      </w:pPr>
      <w:r>
        <w:rPr>
          <w:rFonts w:eastAsia="Times New Roman"/>
          <w:lang w:val="en-US"/>
        </w:rPr>
        <w:t>Identifier</w:t>
      </w:r>
    </w:p>
    <w:p w14:paraId="69DA8CCE"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14:paraId="0058BB6B" w14:textId="77777777" w:rsidR="00C51368" w:rsidRDefault="00E43BD9">
      <w:pPr>
        <w:pStyle w:val="Heading3"/>
        <w:spacing w:after="15" w:afterAutospacing="0"/>
        <w:divId w:val="367805581"/>
        <w:rPr>
          <w:rFonts w:eastAsia="Times New Roman"/>
          <w:lang w:val="en-US"/>
        </w:rPr>
      </w:pPr>
      <w:r>
        <w:rPr>
          <w:rFonts w:eastAsia="Times New Roman"/>
          <w:lang w:val="en-US"/>
        </w:rPr>
        <w:t>Coding</w:t>
      </w:r>
    </w:p>
    <w:p w14:paraId="671A9FA8"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14:paraId="036BDB2F" w14:textId="77777777" w:rsidR="00C51368" w:rsidRDefault="00E43BD9">
      <w:pPr>
        <w:pStyle w:val="Heading3"/>
        <w:spacing w:after="15" w:afterAutospacing="0"/>
        <w:divId w:val="367805581"/>
        <w:rPr>
          <w:rFonts w:eastAsia="Times New Roman"/>
          <w:lang w:val="en-US"/>
        </w:rPr>
      </w:pPr>
      <w:r>
        <w:rPr>
          <w:rFonts w:eastAsia="Times New Roman"/>
          <w:lang w:val="en-US"/>
        </w:rPr>
        <w:t>CodeableConcept</w:t>
      </w:r>
    </w:p>
    <w:p w14:paraId="5BC45232" w14:textId="77777777"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14:paraId="159223E1" w14:textId="77777777" w:rsidR="00C51368" w:rsidRDefault="00E43BD9">
      <w:pPr>
        <w:pStyle w:val="Heading3"/>
        <w:spacing w:after="15" w:afterAutospacing="0"/>
        <w:divId w:val="367805581"/>
        <w:rPr>
          <w:rFonts w:eastAsia="Times New Roman"/>
          <w:lang w:val="en-US"/>
        </w:rPr>
      </w:pPr>
      <w:r>
        <w:rPr>
          <w:rFonts w:eastAsia="Times New Roman"/>
          <w:lang w:val="en-US"/>
        </w:rPr>
        <w:t>Quantity</w:t>
      </w:r>
    </w:p>
    <w:p w14:paraId="22772ECE"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14:paraId="514B53ED" w14:textId="77777777" w:rsidR="00C51368" w:rsidRDefault="00E43BD9">
      <w:pPr>
        <w:pStyle w:val="Heading3"/>
        <w:spacing w:after="15" w:afterAutospacing="0"/>
        <w:divId w:val="367805581"/>
        <w:rPr>
          <w:rFonts w:eastAsia="Times New Roman"/>
          <w:lang w:val="en-US"/>
        </w:rPr>
      </w:pPr>
      <w:r>
        <w:rPr>
          <w:rFonts w:eastAsia="Times New Roman"/>
          <w:lang w:val="en-US"/>
        </w:rPr>
        <w:t>Range</w:t>
      </w:r>
    </w:p>
    <w:p w14:paraId="51DF82B0"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14:paraId="06A580BE" w14:textId="77777777" w:rsidR="00C51368" w:rsidRDefault="00E43BD9">
      <w:pPr>
        <w:pStyle w:val="Heading3"/>
        <w:spacing w:after="15" w:afterAutospacing="0"/>
        <w:divId w:val="367805581"/>
        <w:rPr>
          <w:rFonts w:eastAsia="Times New Roman"/>
          <w:lang w:val="en-US"/>
        </w:rPr>
      </w:pPr>
      <w:r>
        <w:rPr>
          <w:rFonts w:eastAsia="Times New Roman"/>
          <w:lang w:val="en-US"/>
        </w:rPr>
        <w:t>Ratio</w:t>
      </w:r>
    </w:p>
    <w:p w14:paraId="1648B498"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14:paraId="7E44EE33" w14:textId="77777777" w:rsidR="00C51368" w:rsidRDefault="00E43BD9">
      <w:pPr>
        <w:pStyle w:val="Heading3"/>
        <w:spacing w:after="15" w:afterAutospacing="0"/>
        <w:divId w:val="367805581"/>
        <w:rPr>
          <w:rFonts w:eastAsia="Times New Roman"/>
          <w:lang w:val="en-US"/>
        </w:rPr>
      </w:pPr>
      <w:r>
        <w:rPr>
          <w:rFonts w:eastAsia="Times New Roman"/>
          <w:lang w:val="en-US"/>
        </w:rPr>
        <w:t>Period</w:t>
      </w:r>
    </w:p>
    <w:p w14:paraId="35732991"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14:paraId="1E0E7014" w14:textId="77777777" w:rsidR="00C51368" w:rsidRDefault="00E43BD9">
      <w:pPr>
        <w:pStyle w:val="Heading3"/>
        <w:spacing w:after="15" w:afterAutospacing="0"/>
        <w:divId w:val="367805581"/>
        <w:rPr>
          <w:rFonts w:eastAsia="Times New Roman"/>
          <w:lang w:val="en-US"/>
        </w:rPr>
      </w:pPr>
      <w:r>
        <w:rPr>
          <w:rFonts w:eastAsia="Times New Roman"/>
          <w:lang w:val="en-US"/>
        </w:rPr>
        <w:t>SampledData</w:t>
      </w:r>
    </w:p>
    <w:p w14:paraId="2AEE5EEC"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14:paraId="15BC4B4B" w14:textId="77777777" w:rsidR="00C51368" w:rsidRDefault="00E43BD9">
      <w:pPr>
        <w:pStyle w:val="Heading3"/>
        <w:spacing w:after="15" w:afterAutospacing="0"/>
        <w:divId w:val="367805581"/>
        <w:rPr>
          <w:rFonts w:eastAsia="Times New Roman"/>
          <w:lang w:val="en-US"/>
        </w:rPr>
      </w:pPr>
      <w:r>
        <w:rPr>
          <w:rFonts w:eastAsia="Times New Roman"/>
          <w:lang w:val="en-US"/>
        </w:rPr>
        <w:t>HumanName</w:t>
      </w:r>
    </w:p>
    <w:p w14:paraId="73A141A0"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14:paraId="0C5F9EF9" w14:textId="77777777" w:rsidR="00C51368" w:rsidRDefault="001708AB">
      <w:pPr>
        <w:pStyle w:val="NormalWeb"/>
        <w:divId w:val="695083224"/>
        <w:rPr>
          <w:lang w:val="en-US"/>
        </w:rPr>
      </w:pPr>
      <w:hyperlink r:id="rId491" w:history="1">
        <w:r w:rsidR="00E43BD9">
          <w:rPr>
            <w:rStyle w:val="Hyperlink"/>
            <w:b/>
            <w:bCs/>
            <w:lang w:val="en-US"/>
          </w:rPr>
          <w:t>vCard</w:t>
        </w:r>
      </w:hyperlink>
      <w:r w:rsidR="00E43BD9">
        <w:rPr>
          <w:b/>
          <w:bCs/>
          <w:lang w:val="en-US"/>
        </w:rPr>
        <w:t xml:space="preserve"> Mappings</w:t>
      </w:r>
    </w:p>
    <w:p w14:paraId="4B627612"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14:paraId="1B58728C"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14:paraId="2B2F2ED1"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14:paraId="4C23C61E" w14:textId="77777777"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14:paraId="13743D99" w14:textId="77777777" w:rsidR="00C51368" w:rsidRDefault="00E43BD9">
      <w:pPr>
        <w:pStyle w:val="Heading3"/>
        <w:spacing w:after="15" w:afterAutospacing="0"/>
        <w:divId w:val="367805581"/>
        <w:rPr>
          <w:rFonts w:eastAsia="Times New Roman"/>
          <w:lang w:val="en-US"/>
        </w:rPr>
      </w:pPr>
      <w:r>
        <w:rPr>
          <w:rFonts w:eastAsia="Times New Roman"/>
          <w:lang w:val="en-US"/>
        </w:rPr>
        <w:t>Address</w:t>
      </w:r>
    </w:p>
    <w:p w14:paraId="6D6BE21B"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14:paraId="5ECE299B" w14:textId="77777777" w:rsidR="00C51368" w:rsidRDefault="00E43BD9">
      <w:pPr>
        <w:pStyle w:val="Heading3"/>
        <w:spacing w:after="15" w:afterAutospacing="0"/>
        <w:divId w:val="367805581"/>
        <w:rPr>
          <w:rFonts w:eastAsia="Times New Roman"/>
          <w:lang w:val="en-US"/>
        </w:rPr>
      </w:pPr>
      <w:r>
        <w:rPr>
          <w:rFonts w:eastAsia="Times New Roman"/>
          <w:lang w:val="en-US"/>
        </w:rPr>
        <w:t>ContactPoint</w:t>
      </w:r>
    </w:p>
    <w:p w14:paraId="261F0CA2"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14:paraId="103456DB" w14:textId="77777777" w:rsidR="00C51368" w:rsidRDefault="00E43BD9">
      <w:pPr>
        <w:pStyle w:val="Heading3"/>
        <w:spacing w:after="15" w:afterAutospacing="0"/>
        <w:divId w:val="367805581"/>
        <w:rPr>
          <w:rFonts w:eastAsia="Times New Roman"/>
          <w:lang w:val="en-US"/>
        </w:rPr>
      </w:pPr>
      <w:r>
        <w:rPr>
          <w:rFonts w:eastAsia="Times New Roman"/>
          <w:lang w:val="en-US"/>
        </w:rPr>
        <w:t>Timing</w:t>
      </w:r>
    </w:p>
    <w:p w14:paraId="42F4C548"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14:paraId="43413E10" w14:textId="77777777" w:rsidR="00C51368" w:rsidRDefault="00E43BD9">
      <w:pPr>
        <w:pStyle w:val="Heading3"/>
        <w:spacing w:after="15" w:afterAutospacing="0"/>
        <w:divId w:val="367805581"/>
        <w:rPr>
          <w:rFonts w:eastAsia="Times New Roman"/>
          <w:lang w:val="en-US"/>
        </w:rPr>
      </w:pPr>
      <w:r>
        <w:rPr>
          <w:rFonts w:eastAsia="Times New Roman"/>
          <w:lang w:val="en-US"/>
        </w:rPr>
        <w:t>Signature</w:t>
      </w:r>
    </w:p>
    <w:p w14:paraId="38F6BCA9"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14:paraId="6CB078DB" w14:textId="77777777" w:rsidR="00C51368" w:rsidRDefault="00E43BD9">
      <w:pPr>
        <w:pStyle w:val="Heading3"/>
        <w:spacing w:after="15" w:afterAutospacing="0"/>
        <w:divId w:val="367805581"/>
        <w:rPr>
          <w:rFonts w:eastAsia="Times New Roman"/>
          <w:lang w:val="en-US"/>
        </w:rPr>
      </w:pPr>
      <w:r>
        <w:rPr>
          <w:rFonts w:eastAsia="Times New Roman"/>
          <w:lang w:val="en-US"/>
        </w:rPr>
        <w:t>Annotation</w:t>
      </w:r>
    </w:p>
    <w:p w14:paraId="4919651D" w14:textId="77777777"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14:paraId="6E48F79A" w14:textId="77777777" w:rsidR="00C51368" w:rsidRDefault="00E43BD9">
      <w:pPr>
        <w:pStyle w:val="Heading1"/>
        <w:rPr>
          <w:rFonts w:eastAsia="Times New Roman"/>
          <w:noProof/>
          <w:lang w:val="en-US"/>
        </w:rPr>
      </w:pPr>
      <w:r>
        <w:rPr>
          <w:rFonts w:eastAsia="Times New Roman"/>
          <w:noProof/>
          <w:lang w:val="en-US"/>
        </w:rPr>
        <w:lastRenderedPageBreak/>
        <w:t>datatypes.html</w:t>
      </w:r>
    </w:p>
    <w:p w14:paraId="004FC8A2" w14:textId="77777777"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4712B4D7" w14:textId="77777777">
        <w:trPr>
          <w:divId w:val="1885365110"/>
          <w:tblCellSpacing w:w="15" w:type="dxa"/>
        </w:trPr>
        <w:tc>
          <w:tcPr>
            <w:tcW w:w="0" w:type="auto"/>
            <w:vAlign w:val="center"/>
            <w:hideMark/>
          </w:tcPr>
          <w:p w14:paraId="0FD0A1BB" w14:textId="77777777" w:rsidR="00C51368" w:rsidRDefault="00E43BD9">
            <w:pPr>
              <w:rPr>
                <w:rFonts w:eastAsia="Times New Roman"/>
              </w:rPr>
            </w:pPr>
            <w:r>
              <w:rPr>
                <w:rFonts w:eastAsia="Times New Roman"/>
              </w:rPr>
              <w:t>Work Group</w:t>
            </w:r>
          </w:p>
        </w:tc>
        <w:tc>
          <w:tcPr>
            <w:tcW w:w="0" w:type="auto"/>
            <w:vAlign w:val="center"/>
            <w:hideMark/>
          </w:tcPr>
          <w:p w14:paraId="51D94339" w14:textId="77777777" w:rsidR="00C51368" w:rsidRDefault="001708AB">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16F4C412" w14:textId="77777777" w:rsidR="00C51368" w:rsidRDefault="001708AB">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14:paraId="33B06ED4" w14:textId="77777777"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14:paraId="129882E0" w14:textId="77777777"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14:paraId="44690B4A" w14:textId="77777777">
        <w:trPr>
          <w:divId w:val="1885365110"/>
          <w:tblCellSpacing w:w="15" w:type="dxa"/>
        </w:trPr>
        <w:tc>
          <w:tcPr>
            <w:tcW w:w="0" w:type="auto"/>
            <w:vAlign w:val="center"/>
            <w:hideMark/>
          </w:tcPr>
          <w:p w14:paraId="7FE18644" w14:textId="77777777" w:rsidR="00C51368" w:rsidRDefault="00E43BD9">
            <w:pPr>
              <w:rPr>
                <w:rFonts w:eastAsia="Times New Roman"/>
              </w:rPr>
            </w:pPr>
            <w:r>
              <w:rPr>
                <w:rFonts w:eastAsia="Times New Roman"/>
                <w:b/>
                <w:bCs/>
              </w:rPr>
              <w:t>Primitive Types</w:t>
            </w:r>
          </w:p>
        </w:tc>
        <w:tc>
          <w:tcPr>
            <w:tcW w:w="0" w:type="auto"/>
            <w:vAlign w:val="center"/>
            <w:hideMark/>
          </w:tcPr>
          <w:p w14:paraId="09E8D611" w14:textId="77777777" w:rsidR="00C51368" w:rsidRDefault="00E43BD9">
            <w:pPr>
              <w:rPr>
                <w:rFonts w:eastAsia="Times New Roman"/>
              </w:rPr>
            </w:pPr>
            <w:r>
              <w:rPr>
                <w:rFonts w:eastAsia="Times New Roman"/>
                <w:b/>
                <w:bCs/>
              </w:rPr>
              <w:t>Complex Types</w:t>
            </w:r>
          </w:p>
        </w:tc>
      </w:tr>
    </w:tbl>
    <w:p w14:paraId="0CE2E9CE" w14:textId="77777777"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14:paraId="78304818" w14:textId="77777777" w:rsidR="00C51368" w:rsidRDefault="00E43BD9">
      <w:pPr>
        <w:pStyle w:val="Heading2"/>
        <w:divId w:val="1885365110"/>
        <w:rPr>
          <w:rFonts w:eastAsia="Times New Roman"/>
          <w:lang w:val="en-US"/>
        </w:rPr>
      </w:pPr>
      <w:r>
        <w:rPr>
          <w:rFonts w:eastAsia="Times New Roman"/>
          <w:lang w:val="en-US"/>
        </w:rPr>
        <w:t>Primitive Types</w:t>
      </w:r>
    </w:p>
    <w:p w14:paraId="6F4AACC3" w14:textId="77777777"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14:paraId="1410BD67" w14:textId="77777777">
        <w:trPr>
          <w:gridAfter w:val="1"/>
          <w:divId w:val="1885365110"/>
          <w:tblCellSpacing w:w="15" w:type="dxa"/>
        </w:trPr>
        <w:tc>
          <w:tcPr>
            <w:tcW w:w="0" w:type="auto"/>
            <w:gridSpan w:val="3"/>
            <w:vAlign w:val="center"/>
            <w:hideMark/>
          </w:tcPr>
          <w:p w14:paraId="1ED2B259" w14:textId="77777777" w:rsidR="00C51368" w:rsidRDefault="00E43BD9">
            <w:pPr>
              <w:rPr>
                <w:rFonts w:eastAsia="Times New Roman"/>
              </w:rPr>
            </w:pPr>
            <w:r>
              <w:rPr>
                <w:rFonts w:eastAsia="Times New Roman"/>
                <w:b/>
                <w:bCs/>
              </w:rPr>
              <w:t>Primitive Types</w:t>
            </w:r>
          </w:p>
        </w:tc>
      </w:tr>
      <w:tr w:rsidR="00C51368" w14:paraId="2DB1E3AB" w14:textId="77777777">
        <w:trPr>
          <w:divId w:val="1885365110"/>
          <w:tblCellSpacing w:w="15" w:type="dxa"/>
        </w:trPr>
        <w:tc>
          <w:tcPr>
            <w:tcW w:w="0" w:type="auto"/>
            <w:vAlign w:val="center"/>
            <w:hideMark/>
          </w:tcPr>
          <w:p w14:paraId="613ECD51" w14:textId="77777777" w:rsidR="00C51368" w:rsidRDefault="00E43BD9">
            <w:pPr>
              <w:jc w:val="center"/>
              <w:rPr>
                <w:rFonts w:eastAsia="Times New Roman"/>
                <w:b/>
                <w:bCs/>
              </w:rPr>
            </w:pPr>
            <w:r>
              <w:rPr>
                <w:rFonts w:eastAsia="Times New Roman"/>
                <w:b/>
                <w:bCs/>
              </w:rPr>
              <w:t>FHIR Name</w:t>
            </w:r>
          </w:p>
        </w:tc>
        <w:tc>
          <w:tcPr>
            <w:tcW w:w="0" w:type="auto"/>
            <w:vAlign w:val="center"/>
            <w:hideMark/>
          </w:tcPr>
          <w:p w14:paraId="41577F68" w14:textId="77777777" w:rsidR="00C51368" w:rsidRDefault="00E43BD9">
            <w:pPr>
              <w:jc w:val="center"/>
              <w:rPr>
                <w:rFonts w:eastAsia="Times New Roman"/>
                <w:b/>
                <w:bCs/>
              </w:rPr>
            </w:pPr>
            <w:r>
              <w:rPr>
                <w:rFonts w:eastAsia="Times New Roman"/>
                <w:b/>
                <w:bCs/>
              </w:rPr>
              <w:t>Value Domain</w:t>
            </w:r>
          </w:p>
        </w:tc>
        <w:tc>
          <w:tcPr>
            <w:tcW w:w="0" w:type="auto"/>
            <w:vAlign w:val="center"/>
            <w:hideMark/>
          </w:tcPr>
          <w:p w14:paraId="54BF9099" w14:textId="77777777" w:rsidR="00C51368" w:rsidRDefault="00E43BD9">
            <w:pPr>
              <w:jc w:val="center"/>
              <w:rPr>
                <w:rFonts w:eastAsia="Times New Roman"/>
                <w:b/>
                <w:bCs/>
              </w:rPr>
            </w:pPr>
            <w:r>
              <w:rPr>
                <w:rFonts w:eastAsia="Times New Roman"/>
                <w:b/>
                <w:bCs/>
              </w:rPr>
              <w:t>XML Representation</w:t>
            </w:r>
          </w:p>
        </w:tc>
        <w:tc>
          <w:tcPr>
            <w:tcW w:w="0" w:type="auto"/>
            <w:vAlign w:val="center"/>
            <w:hideMark/>
          </w:tcPr>
          <w:p w14:paraId="541B12ED" w14:textId="77777777" w:rsidR="00C51368" w:rsidRDefault="00E43BD9">
            <w:pPr>
              <w:jc w:val="center"/>
              <w:rPr>
                <w:rFonts w:eastAsia="Times New Roman"/>
                <w:b/>
                <w:bCs/>
              </w:rPr>
            </w:pPr>
            <w:r>
              <w:rPr>
                <w:rFonts w:eastAsia="Times New Roman"/>
                <w:b/>
                <w:bCs/>
              </w:rPr>
              <w:t>JSON representation</w:t>
            </w:r>
          </w:p>
        </w:tc>
      </w:tr>
      <w:tr w:rsidR="00C51368" w14:paraId="47BF0886" w14:textId="77777777">
        <w:trPr>
          <w:divId w:val="1885365110"/>
          <w:tblCellSpacing w:w="15" w:type="dxa"/>
        </w:trPr>
        <w:tc>
          <w:tcPr>
            <w:tcW w:w="0" w:type="auto"/>
            <w:vAlign w:val="center"/>
            <w:hideMark/>
          </w:tcPr>
          <w:p w14:paraId="1C77DB3C" w14:textId="77777777" w:rsidR="00C51368" w:rsidRDefault="00E43BD9">
            <w:pPr>
              <w:rPr>
                <w:rFonts w:eastAsia="Times New Roman"/>
              </w:rPr>
            </w:pPr>
            <w:r>
              <w:rPr>
                <w:rFonts w:eastAsia="Times New Roman"/>
              </w:rPr>
              <w:t xml:space="preserve">boolean </w:t>
            </w:r>
          </w:p>
        </w:tc>
        <w:tc>
          <w:tcPr>
            <w:tcW w:w="0" w:type="auto"/>
            <w:vAlign w:val="center"/>
            <w:hideMark/>
          </w:tcPr>
          <w:p w14:paraId="3D22448B" w14:textId="77777777" w:rsidR="00C51368" w:rsidRDefault="00E43BD9">
            <w:pPr>
              <w:rPr>
                <w:rFonts w:eastAsia="Times New Roman"/>
              </w:rPr>
            </w:pPr>
            <w:r>
              <w:rPr>
                <w:rFonts w:eastAsia="Times New Roman"/>
              </w:rPr>
              <w:t>true | false</w:t>
            </w:r>
          </w:p>
        </w:tc>
        <w:tc>
          <w:tcPr>
            <w:tcW w:w="0" w:type="auto"/>
            <w:vAlign w:val="center"/>
            <w:hideMark/>
          </w:tcPr>
          <w:p w14:paraId="66AC67BA" w14:textId="77777777"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14:paraId="7F144599" w14:textId="77777777" w:rsidR="00C51368" w:rsidRDefault="00E43BD9">
            <w:pPr>
              <w:rPr>
                <w:rFonts w:eastAsia="Times New Roman"/>
              </w:rPr>
            </w:pPr>
            <w:r>
              <w:rPr>
                <w:rFonts w:eastAsia="Times New Roman"/>
              </w:rPr>
              <w:t>JSON boolean (true or false)</w:t>
            </w:r>
          </w:p>
        </w:tc>
      </w:tr>
      <w:bookmarkEnd w:id="40"/>
      <w:tr w:rsidR="00C51368" w14:paraId="0C764272" w14:textId="77777777">
        <w:trPr>
          <w:divId w:val="1885365110"/>
          <w:tblCellSpacing w:w="15" w:type="dxa"/>
        </w:trPr>
        <w:tc>
          <w:tcPr>
            <w:tcW w:w="0" w:type="auto"/>
            <w:vAlign w:val="center"/>
            <w:hideMark/>
          </w:tcPr>
          <w:p w14:paraId="06B6E5F5" w14:textId="77777777" w:rsidR="00C51368" w:rsidRDefault="00E43BD9">
            <w:pPr>
              <w:rPr>
                <w:rFonts w:eastAsia="Times New Roman"/>
              </w:rPr>
            </w:pPr>
            <w:r>
              <w:rPr>
                <w:rFonts w:eastAsia="Times New Roman"/>
              </w:rPr>
              <w:t xml:space="preserve">integer </w:t>
            </w:r>
          </w:p>
        </w:tc>
        <w:tc>
          <w:tcPr>
            <w:tcW w:w="0" w:type="auto"/>
            <w:vAlign w:val="center"/>
            <w:hideMark/>
          </w:tcPr>
          <w:p w14:paraId="31A0A359" w14:textId="77777777" w:rsidR="00C51368" w:rsidRDefault="00E43BD9">
            <w:pPr>
              <w:rPr>
                <w:rFonts w:eastAsia="Times New Roman"/>
              </w:rPr>
            </w:pPr>
            <w:r>
              <w:rPr>
                <w:rFonts w:eastAsia="Times New Roman"/>
              </w:rPr>
              <w:t>A signed 32-bit integer (for larger values, use decimal)</w:t>
            </w:r>
          </w:p>
        </w:tc>
        <w:tc>
          <w:tcPr>
            <w:tcW w:w="0" w:type="auto"/>
            <w:vAlign w:val="center"/>
            <w:hideMark/>
          </w:tcPr>
          <w:p w14:paraId="7AA761C6" w14:textId="77777777"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14:paraId="025EDDF9" w14:textId="77777777" w:rsidR="00C51368" w:rsidRDefault="00E43BD9">
            <w:pPr>
              <w:rPr>
                <w:rFonts w:eastAsia="Times New Roman"/>
              </w:rPr>
            </w:pPr>
            <w:r>
              <w:rPr>
                <w:rFonts w:eastAsia="Times New Roman"/>
              </w:rPr>
              <w:t>JSON number (with no decimal point)</w:t>
            </w:r>
          </w:p>
        </w:tc>
      </w:tr>
      <w:bookmarkEnd w:id="41"/>
      <w:tr w:rsidR="00C51368" w14:paraId="5AC81CE3" w14:textId="77777777">
        <w:trPr>
          <w:divId w:val="1885365110"/>
          <w:tblCellSpacing w:w="15" w:type="dxa"/>
        </w:trPr>
        <w:tc>
          <w:tcPr>
            <w:tcW w:w="0" w:type="auto"/>
            <w:vAlign w:val="center"/>
            <w:hideMark/>
          </w:tcPr>
          <w:p w14:paraId="2FDFD09B" w14:textId="77777777" w:rsidR="00C51368" w:rsidRDefault="00E43BD9">
            <w:pPr>
              <w:rPr>
                <w:rFonts w:eastAsia="Times New Roman"/>
              </w:rPr>
            </w:pPr>
            <w:r>
              <w:rPr>
                <w:rFonts w:eastAsia="Times New Roman"/>
              </w:rPr>
              <w:t xml:space="preserve">string </w:t>
            </w:r>
          </w:p>
        </w:tc>
        <w:tc>
          <w:tcPr>
            <w:tcW w:w="0" w:type="auto"/>
            <w:vAlign w:val="center"/>
            <w:hideMark/>
          </w:tcPr>
          <w:p w14:paraId="385295D4" w14:textId="77777777" w:rsidR="00C51368" w:rsidRDefault="00E43BD9">
            <w:pPr>
              <w:rPr>
                <w:rFonts w:eastAsia="Times New Roman"/>
              </w:rPr>
            </w:pPr>
            <w:r>
              <w:rPr>
                <w:rFonts w:eastAsia="Times New Roman"/>
              </w:rPr>
              <w:t>A sequence of Unicode characters</w:t>
            </w:r>
          </w:p>
        </w:tc>
        <w:tc>
          <w:tcPr>
            <w:tcW w:w="0" w:type="auto"/>
            <w:vAlign w:val="center"/>
            <w:hideMark/>
          </w:tcPr>
          <w:p w14:paraId="534AB434" w14:textId="77777777" w:rsidR="00C51368" w:rsidRDefault="00E43BD9">
            <w:pPr>
              <w:rPr>
                <w:rFonts w:eastAsia="Times New Roman"/>
              </w:rPr>
            </w:pPr>
            <w:r>
              <w:rPr>
                <w:rFonts w:eastAsia="Times New Roman"/>
              </w:rPr>
              <w:t>xs:string</w:t>
            </w:r>
          </w:p>
        </w:tc>
        <w:tc>
          <w:tcPr>
            <w:tcW w:w="0" w:type="auto"/>
            <w:vAlign w:val="center"/>
            <w:hideMark/>
          </w:tcPr>
          <w:p w14:paraId="73F00A4D" w14:textId="77777777" w:rsidR="00C51368" w:rsidRDefault="00E43BD9">
            <w:pPr>
              <w:rPr>
                <w:rFonts w:eastAsia="Times New Roman"/>
              </w:rPr>
            </w:pPr>
            <w:r>
              <w:rPr>
                <w:rFonts w:eastAsia="Times New Roman"/>
              </w:rPr>
              <w:t>JSON String</w:t>
            </w:r>
          </w:p>
        </w:tc>
      </w:tr>
      <w:tr w:rsidR="00C51368" w14:paraId="5126C101" w14:textId="77777777">
        <w:trPr>
          <w:divId w:val="1885365110"/>
          <w:tblCellSpacing w:w="15" w:type="dxa"/>
        </w:trPr>
        <w:tc>
          <w:tcPr>
            <w:tcW w:w="0" w:type="auto"/>
            <w:tcBorders>
              <w:top w:val="single" w:sz="2" w:space="0" w:color="C0C0C0"/>
            </w:tcBorders>
            <w:vAlign w:val="center"/>
            <w:hideMark/>
          </w:tcPr>
          <w:p w14:paraId="4A09267A" w14:textId="77777777" w:rsidR="00C51368" w:rsidRDefault="00C51368">
            <w:pPr>
              <w:rPr>
                <w:rFonts w:eastAsia="Times New Roman"/>
              </w:rPr>
            </w:pPr>
          </w:p>
        </w:tc>
        <w:tc>
          <w:tcPr>
            <w:tcW w:w="0" w:type="auto"/>
            <w:gridSpan w:val="3"/>
            <w:tcBorders>
              <w:top w:val="single" w:sz="2" w:space="0" w:color="C0C0C0"/>
            </w:tcBorders>
            <w:vAlign w:val="center"/>
            <w:hideMark/>
          </w:tcPr>
          <w:p w14:paraId="5C15F361" w14:textId="77777777" w:rsidR="00C51368" w:rsidRDefault="00E43BD9">
            <w:pPr>
              <w:rPr>
                <w:rFonts w:eastAsia="Times New Roman"/>
              </w:rPr>
            </w:pPr>
            <w:r>
              <w:rPr>
                <w:rFonts w:eastAsia="Times New Roman"/>
              </w:rPr>
              <w:t>Note that strings SHALL NOT exceed 1MB in size</w:t>
            </w:r>
          </w:p>
        </w:tc>
      </w:tr>
      <w:tr w:rsidR="00C51368" w14:paraId="1AE212E5" w14:textId="77777777">
        <w:trPr>
          <w:divId w:val="1885365110"/>
          <w:tblCellSpacing w:w="15" w:type="dxa"/>
        </w:trPr>
        <w:tc>
          <w:tcPr>
            <w:tcW w:w="0" w:type="auto"/>
            <w:vAlign w:val="center"/>
            <w:hideMark/>
          </w:tcPr>
          <w:p w14:paraId="56C72B5D" w14:textId="77777777" w:rsidR="00C51368" w:rsidRDefault="00E43BD9">
            <w:pPr>
              <w:rPr>
                <w:rFonts w:eastAsia="Times New Roman"/>
              </w:rPr>
            </w:pPr>
            <w:r>
              <w:rPr>
                <w:rFonts w:eastAsia="Times New Roman"/>
              </w:rPr>
              <w:t xml:space="preserve">decimal </w:t>
            </w:r>
          </w:p>
        </w:tc>
        <w:tc>
          <w:tcPr>
            <w:tcW w:w="0" w:type="auto"/>
            <w:vAlign w:val="center"/>
            <w:hideMark/>
          </w:tcPr>
          <w:p w14:paraId="31D76D1F" w14:textId="77777777"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14:paraId="30820C0A" w14:textId="77777777"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14:paraId="0814A3F1" w14:textId="77777777"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14:paraId="58BD40B3" w14:textId="77777777">
        <w:trPr>
          <w:divId w:val="1885365110"/>
          <w:tblCellSpacing w:w="15" w:type="dxa"/>
        </w:trPr>
        <w:tc>
          <w:tcPr>
            <w:tcW w:w="0" w:type="auto"/>
            <w:vAlign w:val="center"/>
            <w:hideMark/>
          </w:tcPr>
          <w:p w14:paraId="6DFB9376" w14:textId="77777777" w:rsidR="00C51368" w:rsidRDefault="00E43BD9">
            <w:pPr>
              <w:rPr>
                <w:rFonts w:eastAsia="Times New Roman"/>
              </w:rPr>
            </w:pPr>
            <w:r>
              <w:rPr>
                <w:rFonts w:eastAsia="Times New Roman"/>
              </w:rPr>
              <w:t xml:space="preserve">uri </w:t>
            </w:r>
          </w:p>
        </w:tc>
        <w:tc>
          <w:tcPr>
            <w:tcW w:w="0" w:type="auto"/>
            <w:vAlign w:val="center"/>
            <w:hideMark/>
          </w:tcPr>
          <w:p w14:paraId="6754FF84" w14:textId="77777777"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14:paraId="42DB494A" w14:textId="77777777" w:rsidR="00C51368" w:rsidRDefault="00E43BD9">
            <w:pPr>
              <w:rPr>
                <w:rFonts w:eastAsia="Times New Roman"/>
              </w:rPr>
            </w:pPr>
            <w:r>
              <w:rPr>
                <w:rFonts w:eastAsia="Times New Roman"/>
              </w:rPr>
              <w:lastRenderedPageBreak/>
              <w:t>xs:anyURI</w:t>
            </w:r>
          </w:p>
        </w:tc>
        <w:tc>
          <w:tcPr>
            <w:tcW w:w="0" w:type="auto"/>
            <w:vAlign w:val="center"/>
            <w:hideMark/>
          </w:tcPr>
          <w:p w14:paraId="719769A8" w14:textId="77777777"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14:paraId="7C17D136" w14:textId="77777777">
        <w:trPr>
          <w:divId w:val="1885365110"/>
          <w:tblCellSpacing w:w="15" w:type="dxa"/>
        </w:trPr>
        <w:tc>
          <w:tcPr>
            <w:tcW w:w="0" w:type="auto"/>
            <w:tcBorders>
              <w:top w:val="single" w:sz="2" w:space="0" w:color="C0C0C0"/>
            </w:tcBorders>
            <w:vAlign w:val="center"/>
            <w:hideMark/>
          </w:tcPr>
          <w:p w14:paraId="6F67F7CE" w14:textId="77777777" w:rsidR="00C51368" w:rsidRDefault="00C51368">
            <w:pPr>
              <w:rPr>
                <w:rFonts w:eastAsia="Times New Roman"/>
              </w:rPr>
            </w:pPr>
          </w:p>
        </w:tc>
        <w:tc>
          <w:tcPr>
            <w:tcW w:w="0" w:type="auto"/>
            <w:gridSpan w:val="3"/>
            <w:tcBorders>
              <w:top w:val="single" w:sz="2" w:space="0" w:color="C0C0C0"/>
            </w:tcBorders>
            <w:vAlign w:val="center"/>
            <w:hideMark/>
          </w:tcPr>
          <w:p w14:paraId="029A7F71" w14:textId="77777777" w:rsidR="00C51368" w:rsidRDefault="00E43BD9">
            <w:pPr>
              <w:rPr>
                <w:rFonts w:eastAsia="Times New Roman"/>
              </w:rPr>
            </w:pPr>
            <w:r>
              <w:rPr>
                <w:rFonts w:eastAsia="Times New Roman"/>
              </w:rPr>
              <w:t>URIs can be absolute or relative, and may have an optional fragment identifier</w:t>
            </w:r>
          </w:p>
        </w:tc>
      </w:tr>
      <w:tr w:rsidR="00C51368" w14:paraId="53503AEA" w14:textId="77777777">
        <w:trPr>
          <w:divId w:val="1885365110"/>
          <w:tblCellSpacing w:w="15" w:type="dxa"/>
        </w:trPr>
        <w:tc>
          <w:tcPr>
            <w:tcW w:w="0" w:type="auto"/>
            <w:vAlign w:val="center"/>
            <w:hideMark/>
          </w:tcPr>
          <w:p w14:paraId="38C2098B" w14:textId="77777777" w:rsidR="00C51368" w:rsidRDefault="00E43BD9">
            <w:pPr>
              <w:rPr>
                <w:rFonts w:eastAsia="Times New Roman"/>
              </w:rPr>
            </w:pPr>
            <w:r>
              <w:rPr>
                <w:rFonts w:eastAsia="Times New Roman"/>
              </w:rPr>
              <w:t xml:space="preserve">base64Binary </w:t>
            </w:r>
          </w:p>
        </w:tc>
        <w:tc>
          <w:tcPr>
            <w:tcW w:w="0" w:type="auto"/>
            <w:vAlign w:val="center"/>
            <w:hideMark/>
          </w:tcPr>
          <w:p w14:paraId="06F4ECE5" w14:textId="77777777"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14:paraId="7D30C708" w14:textId="77777777" w:rsidR="00C51368" w:rsidRDefault="00E43BD9">
            <w:pPr>
              <w:rPr>
                <w:rFonts w:eastAsia="Times New Roman"/>
              </w:rPr>
            </w:pPr>
            <w:r>
              <w:rPr>
                <w:rFonts w:eastAsia="Times New Roman"/>
              </w:rPr>
              <w:t>xs:base64Binary</w:t>
            </w:r>
          </w:p>
        </w:tc>
        <w:tc>
          <w:tcPr>
            <w:tcW w:w="0" w:type="auto"/>
            <w:vAlign w:val="center"/>
            <w:hideMark/>
          </w:tcPr>
          <w:p w14:paraId="535086CD" w14:textId="77777777" w:rsidR="00C51368" w:rsidRDefault="00E43BD9">
            <w:pPr>
              <w:rPr>
                <w:rFonts w:eastAsia="Times New Roman"/>
              </w:rPr>
            </w:pPr>
            <w:r>
              <w:rPr>
                <w:rFonts w:eastAsia="Times New Roman"/>
              </w:rPr>
              <w:t>A JSON string - base64 content</w:t>
            </w:r>
          </w:p>
        </w:tc>
      </w:tr>
      <w:bookmarkEnd w:id="42"/>
      <w:tr w:rsidR="00C51368" w14:paraId="7D766E8F" w14:textId="77777777">
        <w:trPr>
          <w:divId w:val="1885365110"/>
          <w:tblCellSpacing w:w="15" w:type="dxa"/>
        </w:trPr>
        <w:tc>
          <w:tcPr>
            <w:tcW w:w="0" w:type="auto"/>
            <w:tcBorders>
              <w:top w:val="single" w:sz="2" w:space="0" w:color="C0C0C0"/>
            </w:tcBorders>
            <w:vAlign w:val="center"/>
            <w:hideMark/>
          </w:tcPr>
          <w:p w14:paraId="47F1180C" w14:textId="77777777" w:rsidR="00C51368" w:rsidRDefault="00C51368">
            <w:pPr>
              <w:rPr>
                <w:rFonts w:eastAsia="Times New Roman"/>
              </w:rPr>
            </w:pPr>
          </w:p>
        </w:tc>
        <w:tc>
          <w:tcPr>
            <w:tcW w:w="0" w:type="auto"/>
            <w:gridSpan w:val="3"/>
            <w:tcBorders>
              <w:top w:val="single" w:sz="2" w:space="0" w:color="C0C0C0"/>
            </w:tcBorders>
            <w:vAlign w:val="center"/>
            <w:hideMark/>
          </w:tcPr>
          <w:p w14:paraId="07345390" w14:textId="77777777"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14:paraId="3EC2657F" w14:textId="77777777">
        <w:trPr>
          <w:divId w:val="1885365110"/>
          <w:tblCellSpacing w:w="15" w:type="dxa"/>
        </w:trPr>
        <w:tc>
          <w:tcPr>
            <w:tcW w:w="0" w:type="auto"/>
            <w:vAlign w:val="center"/>
            <w:hideMark/>
          </w:tcPr>
          <w:p w14:paraId="437C6D71" w14:textId="77777777" w:rsidR="00C51368" w:rsidRDefault="00E43BD9">
            <w:pPr>
              <w:rPr>
                <w:rFonts w:eastAsia="Times New Roman"/>
              </w:rPr>
            </w:pPr>
            <w:r>
              <w:rPr>
                <w:rFonts w:eastAsia="Times New Roman"/>
              </w:rPr>
              <w:t xml:space="preserve">instant </w:t>
            </w:r>
          </w:p>
        </w:tc>
        <w:tc>
          <w:tcPr>
            <w:tcW w:w="0" w:type="auto"/>
            <w:vAlign w:val="center"/>
            <w:hideMark/>
          </w:tcPr>
          <w:p w14:paraId="177F6DE2" w14:textId="77777777"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14:paraId="0EA724D0" w14:textId="77777777" w:rsidR="00C51368" w:rsidRDefault="00E43BD9">
            <w:pPr>
              <w:rPr>
                <w:rFonts w:eastAsia="Times New Roman"/>
              </w:rPr>
            </w:pPr>
            <w:r>
              <w:rPr>
                <w:rFonts w:eastAsia="Times New Roman"/>
              </w:rPr>
              <w:t>xs:dateTime</w:t>
            </w:r>
          </w:p>
        </w:tc>
        <w:tc>
          <w:tcPr>
            <w:tcW w:w="0" w:type="auto"/>
            <w:vAlign w:val="center"/>
            <w:hideMark/>
          </w:tcPr>
          <w:p w14:paraId="3D3BEB65" w14:textId="77777777" w:rsidR="00C51368" w:rsidRDefault="00E43BD9">
            <w:pPr>
              <w:rPr>
                <w:rFonts w:eastAsia="Times New Roman"/>
              </w:rPr>
            </w:pPr>
            <w:r>
              <w:rPr>
                <w:rFonts w:eastAsia="Times New Roman"/>
              </w:rPr>
              <w:t>A JSON string - an xs:dateTime</w:t>
            </w:r>
          </w:p>
        </w:tc>
      </w:tr>
      <w:bookmarkEnd w:id="43"/>
      <w:tr w:rsidR="00C51368" w14:paraId="6F38F039" w14:textId="77777777">
        <w:trPr>
          <w:divId w:val="1885365110"/>
          <w:tblCellSpacing w:w="15" w:type="dxa"/>
        </w:trPr>
        <w:tc>
          <w:tcPr>
            <w:tcW w:w="0" w:type="auto"/>
            <w:tcBorders>
              <w:top w:val="single" w:sz="2" w:space="0" w:color="C0C0C0"/>
            </w:tcBorders>
            <w:vAlign w:val="center"/>
            <w:hideMark/>
          </w:tcPr>
          <w:p w14:paraId="42BC90E1" w14:textId="77777777" w:rsidR="00C51368" w:rsidRDefault="00C51368">
            <w:pPr>
              <w:rPr>
                <w:rFonts w:eastAsia="Times New Roman"/>
              </w:rPr>
            </w:pPr>
          </w:p>
        </w:tc>
        <w:tc>
          <w:tcPr>
            <w:tcW w:w="0" w:type="auto"/>
            <w:gridSpan w:val="3"/>
            <w:tcBorders>
              <w:top w:val="single" w:sz="2" w:space="0" w:color="C0C0C0"/>
            </w:tcBorders>
            <w:vAlign w:val="center"/>
            <w:hideMark/>
          </w:tcPr>
          <w:p w14:paraId="570ED61D" w14:textId="77777777" w:rsidR="00C51368" w:rsidRDefault="00E43BD9">
            <w:pPr>
              <w:rPr>
                <w:rFonts w:eastAsia="Times New Roman"/>
              </w:rPr>
            </w:pPr>
            <w:r>
              <w:rPr>
                <w:rFonts w:eastAsia="Times New Roman"/>
              </w:rPr>
              <w:t>Note: This type is for system times, not human times (see date and dateTime below).</w:t>
            </w:r>
          </w:p>
        </w:tc>
      </w:tr>
      <w:tr w:rsidR="00C51368" w14:paraId="4452E1F5" w14:textId="77777777">
        <w:trPr>
          <w:divId w:val="1885365110"/>
          <w:tblCellSpacing w:w="15" w:type="dxa"/>
        </w:trPr>
        <w:tc>
          <w:tcPr>
            <w:tcW w:w="0" w:type="auto"/>
            <w:vAlign w:val="center"/>
            <w:hideMark/>
          </w:tcPr>
          <w:p w14:paraId="7664A4CD" w14:textId="77777777" w:rsidR="00C51368" w:rsidRDefault="00E43BD9">
            <w:pPr>
              <w:rPr>
                <w:rFonts w:eastAsia="Times New Roman"/>
              </w:rPr>
            </w:pPr>
            <w:r>
              <w:rPr>
                <w:rFonts w:eastAsia="Times New Roman"/>
              </w:rPr>
              <w:t xml:space="preserve">date </w:t>
            </w:r>
          </w:p>
        </w:tc>
        <w:tc>
          <w:tcPr>
            <w:tcW w:w="0" w:type="auto"/>
            <w:vAlign w:val="center"/>
            <w:hideMark/>
          </w:tcPr>
          <w:p w14:paraId="0E135479" w14:textId="77777777"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14:paraId="169C4D26" w14:textId="77777777" w:rsidR="00C51368" w:rsidRDefault="00E43BD9">
            <w:pPr>
              <w:rPr>
                <w:rFonts w:eastAsia="Times New Roman"/>
              </w:rPr>
            </w:pPr>
            <w:r>
              <w:rPr>
                <w:rFonts w:eastAsia="Times New Roman"/>
              </w:rPr>
              <w:t>union of xs:date, xs:gYearMonth, xs:gYear</w:t>
            </w:r>
          </w:p>
        </w:tc>
        <w:tc>
          <w:tcPr>
            <w:tcW w:w="0" w:type="auto"/>
            <w:vAlign w:val="center"/>
            <w:hideMark/>
          </w:tcPr>
          <w:p w14:paraId="05485E36" w14:textId="77777777" w:rsidR="00C51368" w:rsidRDefault="00E43BD9">
            <w:pPr>
              <w:rPr>
                <w:rFonts w:eastAsia="Times New Roman"/>
              </w:rPr>
            </w:pPr>
            <w:r>
              <w:rPr>
                <w:rFonts w:eastAsia="Times New Roman"/>
              </w:rPr>
              <w:t>A JSON string - a union of xs:date, xs:gYearMonth, xs:gYear</w:t>
            </w:r>
          </w:p>
        </w:tc>
      </w:tr>
      <w:tr w:rsidR="00C51368" w14:paraId="34B7681C" w14:textId="77777777">
        <w:trPr>
          <w:divId w:val="1885365110"/>
          <w:tblCellSpacing w:w="15" w:type="dxa"/>
        </w:trPr>
        <w:tc>
          <w:tcPr>
            <w:tcW w:w="0" w:type="auto"/>
            <w:tcBorders>
              <w:top w:val="single" w:sz="2" w:space="0" w:color="C0C0C0"/>
            </w:tcBorders>
            <w:vAlign w:val="center"/>
            <w:hideMark/>
          </w:tcPr>
          <w:p w14:paraId="3AB35184" w14:textId="77777777" w:rsidR="00C51368" w:rsidRDefault="00C51368">
            <w:pPr>
              <w:rPr>
                <w:rFonts w:eastAsia="Times New Roman"/>
              </w:rPr>
            </w:pPr>
          </w:p>
        </w:tc>
        <w:tc>
          <w:tcPr>
            <w:tcW w:w="0" w:type="auto"/>
            <w:gridSpan w:val="3"/>
            <w:tcBorders>
              <w:top w:val="single" w:sz="2" w:space="0" w:color="C0C0C0"/>
            </w:tcBorders>
            <w:vAlign w:val="center"/>
            <w:hideMark/>
          </w:tcPr>
          <w:p w14:paraId="0C4B02CF" w14:textId="77777777" w:rsidR="00C51368" w:rsidRDefault="00E43BD9">
            <w:pPr>
              <w:rPr>
                <w:rFonts w:eastAsia="Times New Roman"/>
              </w:rPr>
            </w:pPr>
            <w:r>
              <w:rPr>
                <w:rFonts w:eastAsia="Times New Roman"/>
              </w:rPr>
              <w:t>Regex: -?[0-9]{4}(-(0[1-9]|1[0-2])(-(0[0-9]|[1-2][0-9]|3[0-1]))?)?</w:t>
            </w:r>
          </w:p>
        </w:tc>
      </w:tr>
      <w:tr w:rsidR="00C51368" w14:paraId="61AB5181" w14:textId="77777777">
        <w:trPr>
          <w:divId w:val="1885365110"/>
          <w:tblCellSpacing w:w="15" w:type="dxa"/>
        </w:trPr>
        <w:tc>
          <w:tcPr>
            <w:tcW w:w="0" w:type="auto"/>
            <w:vAlign w:val="center"/>
            <w:hideMark/>
          </w:tcPr>
          <w:p w14:paraId="7B21DAC0" w14:textId="77777777" w:rsidR="00C51368" w:rsidRDefault="00E43BD9">
            <w:pPr>
              <w:rPr>
                <w:rFonts w:eastAsia="Times New Roman"/>
              </w:rPr>
            </w:pPr>
            <w:r>
              <w:rPr>
                <w:rFonts w:eastAsia="Times New Roman"/>
              </w:rPr>
              <w:t xml:space="preserve">dateTime </w:t>
            </w:r>
          </w:p>
        </w:tc>
        <w:tc>
          <w:tcPr>
            <w:tcW w:w="0" w:type="auto"/>
            <w:vAlign w:val="center"/>
            <w:hideMark/>
          </w:tcPr>
          <w:p w14:paraId="5CD1FD1F" w14:textId="77777777"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14:paraId="7EE87463" w14:textId="77777777" w:rsidR="00C51368" w:rsidRDefault="00E43BD9">
            <w:pPr>
              <w:rPr>
                <w:rFonts w:eastAsia="Times New Roman"/>
              </w:rPr>
            </w:pPr>
            <w:r>
              <w:rPr>
                <w:rFonts w:eastAsia="Times New Roman"/>
              </w:rPr>
              <w:t>union of xs:dateTime, xs:date, xs:gYearMonth, xs:gYear</w:t>
            </w:r>
          </w:p>
        </w:tc>
        <w:tc>
          <w:tcPr>
            <w:tcW w:w="0" w:type="auto"/>
            <w:vAlign w:val="center"/>
            <w:hideMark/>
          </w:tcPr>
          <w:p w14:paraId="36C5E9E9" w14:textId="77777777" w:rsidR="00C51368" w:rsidRDefault="00E43BD9">
            <w:pPr>
              <w:rPr>
                <w:rFonts w:eastAsia="Times New Roman"/>
              </w:rPr>
            </w:pPr>
            <w:r>
              <w:rPr>
                <w:rFonts w:eastAsia="Times New Roman"/>
              </w:rPr>
              <w:t>A JSON string - a union of xs:dateTime, xs:date, xs:gYearMonth, xs:gYear</w:t>
            </w:r>
          </w:p>
        </w:tc>
      </w:tr>
      <w:bookmarkEnd w:id="44"/>
      <w:tr w:rsidR="00C51368" w14:paraId="4ABEEA23" w14:textId="77777777">
        <w:trPr>
          <w:divId w:val="1885365110"/>
          <w:tblCellSpacing w:w="15" w:type="dxa"/>
        </w:trPr>
        <w:tc>
          <w:tcPr>
            <w:tcW w:w="0" w:type="auto"/>
            <w:tcBorders>
              <w:top w:val="single" w:sz="2" w:space="0" w:color="C0C0C0"/>
            </w:tcBorders>
            <w:vAlign w:val="center"/>
            <w:hideMark/>
          </w:tcPr>
          <w:p w14:paraId="0462B51B" w14:textId="77777777" w:rsidR="00C51368" w:rsidRDefault="00C51368">
            <w:pPr>
              <w:rPr>
                <w:rFonts w:eastAsia="Times New Roman"/>
              </w:rPr>
            </w:pPr>
          </w:p>
        </w:tc>
        <w:tc>
          <w:tcPr>
            <w:tcW w:w="0" w:type="auto"/>
            <w:gridSpan w:val="3"/>
            <w:tcBorders>
              <w:top w:val="single" w:sz="2" w:space="0" w:color="C0C0C0"/>
            </w:tcBorders>
            <w:vAlign w:val="center"/>
            <w:hideMark/>
          </w:tcPr>
          <w:p w14:paraId="59CA8E38" w14:textId="77777777" w:rsidR="00C51368" w:rsidRDefault="00E43BD9">
            <w:pPr>
              <w:rPr>
                <w:rFonts w:eastAsia="Times New Roman"/>
              </w:rPr>
            </w:pPr>
            <w:r>
              <w:rPr>
                <w:rFonts w:eastAsia="Times New Roman"/>
              </w:rPr>
              <w:t>Regex: -?[0-9]{4}(-(0[1-9]|1[0-2])(-(0[0-9]|[1-2][0-9]|3[0-1])(T([01][0-9]|2[0-3]):[0-5][0-9]:[0-5][0-9](\.[0-9]+)?(Z|(\+|-)((0[0-9]|1[0-3]):[0-5][0-9]|14:00))?)?)?)?</w:t>
            </w:r>
          </w:p>
        </w:tc>
      </w:tr>
      <w:tr w:rsidR="00C51368" w14:paraId="37D57C1B" w14:textId="77777777">
        <w:trPr>
          <w:divId w:val="1885365110"/>
          <w:tblCellSpacing w:w="15" w:type="dxa"/>
        </w:trPr>
        <w:tc>
          <w:tcPr>
            <w:tcW w:w="0" w:type="auto"/>
            <w:vAlign w:val="center"/>
            <w:hideMark/>
          </w:tcPr>
          <w:p w14:paraId="19291ADB" w14:textId="77777777" w:rsidR="00C51368" w:rsidRDefault="00E43BD9">
            <w:pPr>
              <w:rPr>
                <w:rFonts w:eastAsia="Times New Roman"/>
              </w:rPr>
            </w:pPr>
            <w:r>
              <w:rPr>
                <w:rFonts w:eastAsia="Times New Roman"/>
              </w:rPr>
              <w:t xml:space="preserve">time </w:t>
            </w:r>
          </w:p>
        </w:tc>
        <w:tc>
          <w:tcPr>
            <w:tcW w:w="0" w:type="auto"/>
            <w:vAlign w:val="center"/>
            <w:hideMark/>
          </w:tcPr>
          <w:p w14:paraId="58F80ABD" w14:textId="77777777"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14:paraId="3EC0E3EE" w14:textId="77777777" w:rsidR="00C51368" w:rsidRDefault="00E43BD9">
            <w:pPr>
              <w:rPr>
                <w:rFonts w:eastAsia="Times New Roman"/>
              </w:rPr>
            </w:pPr>
            <w:r>
              <w:rPr>
                <w:rFonts w:eastAsia="Times New Roman"/>
              </w:rPr>
              <w:lastRenderedPageBreak/>
              <w:t>xs:time</w:t>
            </w:r>
          </w:p>
        </w:tc>
        <w:tc>
          <w:tcPr>
            <w:tcW w:w="0" w:type="auto"/>
            <w:vAlign w:val="center"/>
            <w:hideMark/>
          </w:tcPr>
          <w:p w14:paraId="08F4F130" w14:textId="77777777" w:rsidR="00C51368" w:rsidRDefault="00E43BD9">
            <w:pPr>
              <w:rPr>
                <w:rFonts w:eastAsia="Times New Roman"/>
              </w:rPr>
            </w:pPr>
            <w:r>
              <w:rPr>
                <w:rFonts w:eastAsia="Times New Roman"/>
              </w:rPr>
              <w:t>A JSON string - an xs:time</w:t>
            </w:r>
          </w:p>
        </w:tc>
      </w:tr>
      <w:bookmarkEnd w:id="45"/>
      <w:tr w:rsidR="00C51368" w14:paraId="4ABFE0BF" w14:textId="77777777">
        <w:trPr>
          <w:divId w:val="1885365110"/>
          <w:tblCellSpacing w:w="15" w:type="dxa"/>
        </w:trPr>
        <w:tc>
          <w:tcPr>
            <w:tcW w:w="0" w:type="auto"/>
            <w:tcBorders>
              <w:top w:val="single" w:sz="2" w:space="0" w:color="C0C0C0"/>
            </w:tcBorders>
            <w:vAlign w:val="center"/>
            <w:hideMark/>
          </w:tcPr>
          <w:p w14:paraId="1406DE18" w14:textId="77777777" w:rsidR="00C51368" w:rsidRDefault="00C51368">
            <w:pPr>
              <w:rPr>
                <w:rFonts w:eastAsia="Times New Roman"/>
              </w:rPr>
            </w:pPr>
          </w:p>
        </w:tc>
        <w:tc>
          <w:tcPr>
            <w:tcW w:w="0" w:type="auto"/>
            <w:gridSpan w:val="3"/>
            <w:tcBorders>
              <w:top w:val="single" w:sz="2" w:space="0" w:color="C0C0C0"/>
            </w:tcBorders>
            <w:vAlign w:val="center"/>
            <w:hideMark/>
          </w:tcPr>
          <w:p w14:paraId="668300BB" w14:textId="77777777" w:rsidR="00C51368" w:rsidRDefault="00E43BD9">
            <w:pPr>
              <w:rPr>
                <w:rFonts w:eastAsia="Times New Roman"/>
              </w:rPr>
            </w:pPr>
            <w:r>
              <w:rPr>
                <w:rFonts w:eastAsia="Times New Roman"/>
              </w:rPr>
              <w:t>Regex: ([01][0-9]|2[0-3]):[0-5][0-9]:[0-5][0-9](\.[0-9]+)?</w:t>
            </w:r>
          </w:p>
        </w:tc>
      </w:tr>
    </w:tbl>
    <w:p w14:paraId="3E1DDEEC" w14:textId="77777777" w:rsidR="00C51368" w:rsidRDefault="00E43BD9">
      <w:pPr>
        <w:pStyle w:val="NormalWeb"/>
        <w:divId w:val="1885365110"/>
        <w:rPr>
          <w:lang w:val="en-US"/>
        </w:rPr>
      </w:pPr>
      <w:r>
        <w:rPr>
          <w:lang w:val="en-US"/>
        </w:rPr>
        <w:t xml:space="preserve">Notes: </w:t>
      </w:r>
    </w:p>
    <w:p w14:paraId="1AFDCDEA"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14:paraId="15D15D1B"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14:paraId="1BED9925"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14:paraId="0518ED19" w14:textId="77777777"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14:paraId="284C8497"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14:paraId="1A876AA7"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14:paraId="58133B51"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14:paraId="74D78A88"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14:paraId="0BEA8A21"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14:paraId="3FC1DE3E" w14:textId="77777777"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14:paraId="0B77CA97" w14:textId="77777777" w:rsidR="00C51368" w:rsidRDefault="00E43BD9">
      <w:pPr>
        <w:pStyle w:val="Heading3"/>
        <w:divId w:val="1885365110"/>
        <w:rPr>
          <w:rFonts w:eastAsia="Times New Roman"/>
          <w:lang w:val="en-US"/>
        </w:rPr>
      </w:pPr>
      <w:r>
        <w:rPr>
          <w:rFonts w:eastAsia="Times New Roman"/>
          <w:lang w:val="en-US"/>
        </w:rPr>
        <w:t>XML and JSON representations</w:t>
      </w:r>
    </w:p>
    <w:p w14:paraId="0DA3C313" w14:textId="77777777"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14:paraId="5E7F5690" w14:textId="77777777" w:rsidR="00C51368" w:rsidRDefault="00C51368">
      <w:pPr>
        <w:pStyle w:val="HTMLPreformatted"/>
        <w:divId w:val="1885365110"/>
        <w:rPr>
          <w:lang w:val="en-US"/>
        </w:rPr>
      </w:pPr>
    </w:p>
    <w:p w14:paraId="5628C806" w14:textId="77777777" w:rsidR="00C51368" w:rsidRDefault="00E43BD9">
      <w:pPr>
        <w:pStyle w:val="HTMLPreformatted"/>
        <w:divId w:val="1885365110"/>
        <w:rPr>
          <w:lang w:val="en-US"/>
        </w:rPr>
      </w:pPr>
      <w:r>
        <w:rPr>
          <w:lang w:val="en-US"/>
        </w:rPr>
        <w:t xml:space="preserve">  &lt;count value="2"/&gt;</w:t>
      </w:r>
    </w:p>
    <w:p w14:paraId="758E75BA" w14:textId="77777777" w:rsidR="00C51368" w:rsidRDefault="00E43BD9">
      <w:pPr>
        <w:pStyle w:val="NormalWeb"/>
        <w:divId w:val="1885365110"/>
        <w:rPr>
          <w:lang w:val="en-US"/>
        </w:rPr>
      </w:pPr>
      <w:r>
        <w:rPr>
          <w:lang w:val="en-US"/>
        </w:rPr>
        <w:t xml:space="preserve">and as the value of the property in JSON: </w:t>
      </w:r>
    </w:p>
    <w:p w14:paraId="754761D2" w14:textId="77777777" w:rsidR="00C51368" w:rsidRDefault="00C51368">
      <w:pPr>
        <w:pStyle w:val="HTMLPreformatted"/>
        <w:divId w:val="1885365110"/>
        <w:rPr>
          <w:lang w:val="en-US"/>
        </w:rPr>
      </w:pPr>
    </w:p>
    <w:p w14:paraId="4E809BDE" w14:textId="77777777" w:rsidR="00C51368" w:rsidRDefault="00E43BD9">
      <w:pPr>
        <w:pStyle w:val="HTMLPreformatted"/>
        <w:divId w:val="1885365110"/>
        <w:rPr>
          <w:lang w:val="en-US"/>
        </w:rPr>
      </w:pPr>
      <w:r>
        <w:rPr>
          <w:lang w:val="en-US"/>
        </w:rPr>
        <w:t xml:space="preserve">  "count" : 2</w:t>
      </w:r>
    </w:p>
    <w:p w14:paraId="36E860C0" w14:textId="77777777"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525" w:anchor="null" w:history="1">
        <w:r>
          <w:rPr>
            <w:rStyle w:val="Hyperlink"/>
            <w:lang w:val="en-US"/>
          </w:rPr>
          <w:t>use of the null</w:t>
        </w:r>
      </w:hyperlink>
      <w:r>
        <w:rPr>
          <w:lang w:val="en-US"/>
        </w:rPr>
        <w:t xml:space="preserve"> in the JSON represesntation). </w:t>
      </w:r>
    </w:p>
    <w:p w14:paraId="0BD47C12" w14:textId="77777777"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14:paraId="71A87B9A" w14:textId="77777777" w:rsidR="00C51368" w:rsidRDefault="00E43BD9">
      <w:pPr>
        <w:pStyle w:val="Heading3"/>
        <w:divId w:val="1885365110"/>
        <w:rPr>
          <w:rFonts w:eastAsia="Times New Roman"/>
          <w:lang w:val="en-US"/>
        </w:rPr>
      </w:pPr>
      <w:r>
        <w:rPr>
          <w:rFonts w:eastAsia="Times New Roman"/>
          <w:lang w:val="en-US"/>
        </w:rPr>
        <w:t>Simple Restrictions</w:t>
      </w:r>
    </w:p>
    <w:p w14:paraId="679AC492" w14:textId="77777777"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14:paraId="067A8737" w14:textId="77777777">
        <w:trPr>
          <w:divId w:val="1885365110"/>
          <w:tblCellSpacing w:w="15" w:type="dxa"/>
        </w:trPr>
        <w:tc>
          <w:tcPr>
            <w:tcW w:w="0" w:type="auto"/>
            <w:vAlign w:val="center"/>
            <w:hideMark/>
          </w:tcPr>
          <w:p w14:paraId="3773F82C" w14:textId="77777777"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14:paraId="77046F5F" w14:textId="77777777" w:rsidR="00C51368" w:rsidRDefault="00E43BD9">
            <w:pPr>
              <w:jc w:val="center"/>
              <w:rPr>
                <w:rFonts w:eastAsia="Times New Roman"/>
                <w:b/>
                <w:bCs/>
              </w:rPr>
            </w:pPr>
            <w:r>
              <w:rPr>
                <w:rFonts w:eastAsia="Times New Roman"/>
                <w:b/>
                <w:bCs/>
              </w:rPr>
              <w:t>Base FHIR Type</w:t>
            </w:r>
          </w:p>
        </w:tc>
        <w:tc>
          <w:tcPr>
            <w:tcW w:w="0" w:type="auto"/>
            <w:vAlign w:val="center"/>
            <w:hideMark/>
          </w:tcPr>
          <w:p w14:paraId="003182FB" w14:textId="77777777" w:rsidR="00C51368" w:rsidRDefault="00E43BD9">
            <w:pPr>
              <w:jc w:val="center"/>
              <w:rPr>
                <w:rFonts w:eastAsia="Times New Roman"/>
                <w:b/>
                <w:bCs/>
              </w:rPr>
            </w:pPr>
            <w:r>
              <w:rPr>
                <w:rFonts w:eastAsia="Times New Roman"/>
                <w:b/>
                <w:bCs/>
              </w:rPr>
              <w:t>Description</w:t>
            </w:r>
          </w:p>
        </w:tc>
      </w:tr>
      <w:tr w:rsidR="00C51368" w14:paraId="2904D7E6" w14:textId="77777777">
        <w:trPr>
          <w:divId w:val="1885365110"/>
          <w:tblCellSpacing w:w="15" w:type="dxa"/>
        </w:trPr>
        <w:tc>
          <w:tcPr>
            <w:tcW w:w="0" w:type="auto"/>
            <w:vAlign w:val="center"/>
            <w:hideMark/>
          </w:tcPr>
          <w:p w14:paraId="25A20D05" w14:textId="77777777" w:rsidR="00C51368" w:rsidRDefault="00E43BD9">
            <w:pPr>
              <w:rPr>
                <w:rFonts w:eastAsia="Times New Roman"/>
              </w:rPr>
            </w:pPr>
            <w:r>
              <w:rPr>
                <w:rFonts w:eastAsia="Times New Roman"/>
              </w:rPr>
              <w:t>code</w:t>
            </w:r>
          </w:p>
        </w:tc>
        <w:tc>
          <w:tcPr>
            <w:tcW w:w="0" w:type="auto"/>
            <w:vAlign w:val="center"/>
            <w:hideMark/>
          </w:tcPr>
          <w:p w14:paraId="54DA37F7" w14:textId="77777777" w:rsidR="00C51368" w:rsidRDefault="00E43BD9">
            <w:pPr>
              <w:rPr>
                <w:rFonts w:eastAsia="Times New Roman"/>
              </w:rPr>
            </w:pPr>
            <w:r>
              <w:rPr>
                <w:rFonts w:eastAsia="Times New Roman"/>
              </w:rPr>
              <w:t>string</w:t>
            </w:r>
          </w:p>
        </w:tc>
        <w:tc>
          <w:tcPr>
            <w:tcW w:w="0" w:type="auto"/>
            <w:vAlign w:val="center"/>
            <w:hideMark/>
          </w:tcPr>
          <w:p w14:paraId="52A1ECC3" w14:textId="77777777"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14:paraId="38708724" w14:textId="77777777">
        <w:trPr>
          <w:divId w:val="1885365110"/>
          <w:tblCellSpacing w:w="15" w:type="dxa"/>
        </w:trPr>
        <w:tc>
          <w:tcPr>
            <w:tcW w:w="0" w:type="auto"/>
            <w:vAlign w:val="center"/>
            <w:hideMark/>
          </w:tcPr>
          <w:p w14:paraId="39DB4AFA" w14:textId="77777777" w:rsidR="00C51368" w:rsidRDefault="00E43BD9">
            <w:pPr>
              <w:rPr>
                <w:rFonts w:eastAsia="Times New Roman"/>
              </w:rPr>
            </w:pPr>
            <w:r>
              <w:rPr>
                <w:rFonts w:eastAsia="Times New Roman"/>
              </w:rPr>
              <w:t>oid</w:t>
            </w:r>
          </w:p>
        </w:tc>
        <w:tc>
          <w:tcPr>
            <w:tcW w:w="0" w:type="auto"/>
            <w:vAlign w:val="center"/>
            <w:hideMark/>
          </w:tcPr>
          <w:p w14:paraId="2CD82A0B" w14:textId="77777777" w:rsidR="00C51368" w:rsidRDefault="00E43BD9">
            <w:pPr>
              <w:rPr>
                <w:rFonts w:eastAsia="Times New Roman"/>
              </w:rPr>
            </w:pPr>
            <w:r>
              <w:rPr>
                <w:rFonts w:eastAsia="Times New Roman"/>
              </w:rPr>
              <w:t>uri</w:t>
            </w:r>
          </w:p>
        </w:tc>
        <w:tc>
          <w:tcPr>
            <w:tcW w:w="0" w:type="auto"/>
            <w:vAlign w:val="center"/>
            <w:hideMark/>
          </w:tcPr>
          <w:p w14:paraId="7BD1BDEF" w14:textId="77777777"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14:paraId="702C9964" w14:textId="77777777">
        <w:trPr>
          <w:divId w:val="1885365110"/>
          <w:tblCellSpacing w:w="15" w:type="dxa"/>
        </w:trPr>
        <w:tc>
          <w:tcPr>
            <w:tcW w:w="0" w:type="auto"/>
            <w:vAlign w:val="center"/>
            <w:hideMark/>
          </w:tcPr>
          <w:p w14:paraId="4FFD39BB" w14:textId="77777777" w:rsidR="00C51368" w:rsidRDefault="00E43BD9">
            <w:pPr>
              <w:rPr>
                <w:rFonts w:eastAsia="Times New Roman"/>
              </w:rPr>
            </w:pPr>
            <w:r>
              <w:rPr>
                <w:rFonts w:eastAsia="Times New Roman"/>
              </w:rPr>
              <w:t>id</w:t>
            </w:r>
          </w:p>
        </w:tc>
        <w:tc>
          <w:tcPr>
            <w:tcW w:w="0" w:type="auto"/>
            <w:vAlign w:val="center"/>
            <w:hideMark/>
          </w:tcPr>
          <w:p w14:paraId="409CA9FA" w14:textId="77777777" w:rsidR="00C51368" w:rsidRDefault="00E43BD9">
            <w:pPr>
              <w:rPr>
                <w:rFonts w:eastAsia="Times New Roman"/>
              </w:rPr>
            </w:pPr>
            <w:r>
              <w:rPr>
                <w:rFonts w:eastAsia="Times New Roman"/>
              </w:rPr>
              <w:t>string</w:t>
            </w:r>
          </w:p>
        </w:tc>
        <w:tc>
          <w:tcPr>
            <w:tcW w:w="0" w:type="auto"/>
            <w:vAlign w:val="center"/>
            <w:hideMark/>
          </w:tcPr>
          <w:p w14:paraId="5531BD00" w14:textId="77777777"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14:paraId="4516250E" w14:textId="77777777">
        <w:trPr>
          <w:divId w:val="1885365110"/>
          <w:tblCellSpacing w:w="15" w:type="dxa"/>
        </w:trPr>
        <w:tc>
          <w:tcPr>
            <w:tcW w:w="0" w:type="auto"/>
            <w:vAlign w:val="center"/>
            <w:hideMark/>
          </w:tcPr>
          <w:p w14:paraId="7A057CD9" w14:textId="77777777" w:rsidR="00C51368" w:rsidRDefault="00E43BD9">
            <w:pPr>
              <w:rPr>
                <w:rFonts w:eastAsia="Times New Roman"/>
              </w:rPr>
            </w:pPr>
            <w:r>
              <w:rPr>
                <w:rFonts w:eastAsia="Times New Roman"/>
              </w:rPr>
              <w:t>markdown</w:t>
            </w:r>
          </w:p>
        </w:tc>
        <w:tc>
          <w:tcPr>
            <w:tcW w:w="0" w:type="auto"/>
            <w:vAlign w:val="center"/>
            <w:hideMark/>
          </w:tcPr>
          <w:p w14:paraId="3F9383D9" w14:textId="77777777" w:rsidR="00C51368" w:rsidRDefault="00E43BD9">
            <w:pPr>
              <w:rPr>
                <w:rFonts w:eastAsia="Times New Roman"/>
              </w:rPr>
            </w:pPr>
            <w:r>
              <w:rPr>
                <w:rFonts w:eastAsia="Times New Roman"/>
              </w:rPr>
              <w:t>string</w:t>
            </w:r>
          </w:p>
        </w:tc>
        <w:tc>
          <w:tcPr>
            <w:tcW w:w="0" w:type="auto"/>
            <w:vAlign w:val="center"/>
            <w:hideMark/>
          </w:tcPr>
          <w:p w14:paraId="1935EEC8" w14:textId="77777777" w:rsidR="00C51368" w:rsidRDefault="00E43BD9">
            <w:pPr>
              <w:rPr>
                <w:rFonts w:eastAsia="Times New Roman"/>
              </w:rPr>
            </w:pPr>
            <w:r>
              <w:rPr>
                <w:rFonts w:eastAsia="Times New Roman"/>
              </w:rPr>
              <w:t>A string that may contain markdown syntax for optional processing by a mark down presentation engine</w:t>
            </w:r>
          </w:p>
        </w:tc>
      </w:tr>
      <w:tr w:rsidR="00C51368" w14:paraId="76E2A9D8" w14:textId="77777777">
        <w:trPr>
          <w:divId w:val="1885365110"/>
          <w:tblCellSpacing w:w="15" w:type="dxa"/>
        </w:trPr>
        <w:tc>
          <w:tcPr>
            <w:tcW w:w="0" w:type="auto"/>
            <w:vAlign w:val="center"/>
            <w:hideMark/>
          </w:tcPr>
          <w:p w14:paraId="7D985EFA" w14:textId="77777777" w:rsidR="00C51368" w:rsidRDefault="00E43BD9">
            <w:pPr>
              <w:rPr>
                <w:rFonts w:eastAsia="Times New Roman"/>
              </w:rPr>
            </w:pPr>
            <w:r>
              <w:rPr>
                <w:rFonts w:eastAsia="Times New Roman"/>
              </w:rPr>
              <w:t>unsignedInt</w:t>
            </w:r>
          </w:p>
        </w:tc>
        <w:tc>
          <w:tcPr>
            <w:tcW w:w="0" w:type="auto"/>
            <w:vAlign w:val="center"/>
            <w:hideMark/>
          </w:tcPr>
          <w:p w14:paraId="5980954E" w14:textId="77777777" w:rsidR="00C51368" w:rsidRDefault="00E43BD9">
            <w:pPr>
              <w:rPr>
                <w:rFonts w:eastAsia="Times New Roman"/>
              </w:rPr>
            </w:pPr>
            <w:r>
              <w:rPr>
                <w:rFonts w:eastAsia="Times New Roman"/>
              </w:rPr>
              <w:t>int</w:t>
            </w:r>
          </w:p>
        </w:tc>
        <w:tc>
          <w:tcPr>
            <w:tcW w:w="0" w:type="auto"/>
            <w:vAlign w:val="center"/>
            <w:hideMark/>
          </w:tcPr>
          <w:p w14:paraId="34ECAE2C" w14:textId="77777777" w:rsidR="00C51368" w:rsidRDefault="00E43BD9">
            <w:pPr>
              <w:rPr>
                <w:rFonts w:eastAsia="Times New Roman"/>
              </w:rPr>
            </w:pPr>
            <w:r>
              <w:rPr>
                <w:rFonts w:eastAsia="Times New Roman"/>
              </w:rPr>
              <w:t>Any non-negative integer (e.g. &gt;= 0)</w:t>
            </w:r>
            <w:r>
              <w:rPr>
                <w:rFonts w:eastAsia="Times New Roman"/>
              </w:rPr>
              <w:br/>
              <w:t>regex: [0-9]+</w:t>
            </w:r>
          </w:p>
        </w:tc>
      </w:tr>
      <w:tr w:rsidR="00C51368" w14:paraId="2E0537C3" w14:textId="77777777">
        <w:trPr>
          <w:divId w:val="1885365110"/>
          <w:tblCellSpacing w:w="15" w:type="dxa"/>
        </w:trPr>
        <w:tc>
          <w:tcPr>
            <w:tcW w:w="0" w:type="auto"/>
            <w:vAlign w:val="center"/>
            <w:hideMark/>
          </w:tcPr>
          <w:p w14:paraId="709AB7D4" w14:textId="77777777" w:rsidR="00C51368" w:rsidRDefault="00E43BD9">
            <w:pPr>
              <w:rPr>
                <w:rFonts w:eastAsia="Times New Roman"/>
              </w:rPr>
            </w:pPr>
            <w:r>
              <w:rPr>
                <w:rFonts w:eastAsia="Times New Roman"/>
              </w:rPr>
              <w:t>positiveInt</w:t>
            </w:r>
          </w:p>
        </w:tc>
        <w:tc>
          <w:tcPr>
            <w:tcW w:w="0" w:type="auto"/>
            <w:vAlign w:val="center"/>
            <w:hideMark/>
          </w:tcPr>
          <w:p w14:paraId="7A8B43A9" w14:textId="77777777" w:rsidR="00C51368" w:rsidRDefault="00E43BD9">
            <w:pPr>
              <w:rPr>
                <w:rFonts w:eastAsia="Times New Roman"/>
              </w:rPr>
            </w:pPr>
            <w:r>
              <w:rPr>
                <w:rFonts w:eastAsia="Times New Roman"/>
              </w:rPr>
              <w:t>int</w:t>
            </w:r>
          </w:p>
        </w:tc>
        <w:tc>
          <w:tcPr>
            <w:tcW w:w="0" w:type="auto"/>
            <w:vAlign w:val="center"/>
            <w:hideMark/>
          </w:tcPr>
          <w:p w14:paraId="4BAFB024" w14:textId="77777777" w:rsidR="00C51368" w:rsidRDefault="00E43BD9">
            <w:pPr>
              <w:rPr>
                <w:rFonts w:eastAsia="Times New Roman"/>
              </w:rPr>
            </w:pPr>
            <w:r>
              <w:rPr>
                <w:rFonts w:eastAsia="Times New Roman"/>
              </w:rPr>
              <w:t>Any positive integer (e.g. &gt; 0)</w:t>
            </w:r>
            <w:r>
              <w:rPr>
                <w:rFonts w:eastAsia="Times New Roman"/>
              </w:rPr>
              <w:br/>
              <w:t>regex: [1-9][0-9]*</w:t>
            </w:r>
          </w:p>
        </w:tc>
      </w:tr>
    </w:tbl>
    <w:p w14:paraId="1938EFC9" w14:textId="77777777"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14:paraId="3853B17C"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14:paraId="7DCCB61D"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14:paraId="31736F19"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14:paraId="3479CF99" w14:textId="77777777"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14:paraId="401DFF4B" w14:textId="77777777"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14:paraId="59D7AA80" w14:textId="77777777"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14:paraId="41B4CA90" w14:textId="77777777"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14:paraId="4FCBDCE4" w14:textId="77777777"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14:paraId="5AE5E3DA" w14:textId="77777777"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14:paraId="406317E8" w14:textId="77777777" w:rsidR="00C51368" w:rsidRDefault="001708AB">
      <w:pPr>
        <w:divId w:val="1885365110"/>
        <w:rPr>
          <w:rFonts w:eastAsia="Times New Roman"/>
          <w:lang w:val="en-US"/>
        </w:rPr>
      </w:pPr>
      <w:r>
        <w:rPr>
          <w:rFonts w:eastAsia="Times New Roman"/>
          <w:lang w:val="en-US"/>
        </w:rPr>
        <w:pict w14:anchorId="0D42C82D">
          <v:rect id="_x0000_i1028" style="width:0;height:1.5pt" o:hralign="center" o:hrstd="t" o:hr="t" fillcolor="#a0a0a0" stroked="f"/>
        </w:pict>
      </w:r>
    </w:p>
    <w:p w14:paraId="349906D5" w14:textId="77777777"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14:paraId="6DA7F444" w14:textId="77777777"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14:paraId="5F52BB34" w14:textId="77777777"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14:paraId="03E4A651" w14:textId="77777777" w:rsidR="00C51368" w:rsidRDefault="00E43BD9">
      <w:pPr>
        <w:pStyle w:val="NormalWeb"/>
        <w:divId w:val="1885365110"/>
        <w:rPr>
          <w:lang w:val="en-US"/>
        </w:rPr>
      </w:pPr>
      <w:r>
        <w:rPr>
          <w:b/>
          <w:bCs/>
          <w:lang w:val="en-US"/>
        </w:rPr>
        <w:t>UML Diagrams of the Data types</w:t>
      </w:r>
    </w:p>
    <w:bookmarkEnd w:id="55"/>
    <w:p w14:paraId="75CD1E88"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14:paraId="59192E95"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14:paraId="361CE89D" w14:textId="77777777"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14:paraId="0E14AAC0" w14:textId="77777777"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14:paraId="49E747D0" w14:textId="77777777"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14:paraId="48BADC04" w14:textId="77777777"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14:paraId="43975D0B" w14:textId="77777777"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14:paraId="20D955CD" w14:textId="77777777" w:rsidR="00C51368" w:rsidRDefault="00E43BD9">
      <w:pPr>
        <w:pStyle w:val="NormalWeb"/>
        <w:divId w:val="219825426"/>
        <w:rPr>
          <w:lang w:val="en-US"/>
        </w:rPr>
      </w:pPr>
      <w:r>
        <w:rPr>
          <w:b/>
          <w:bCs/>
          <w:lang w:val="en-US"/>
        </w:rPr>
        <w:t>Constraints</w:t>
      </w:r>
    </w:p>
    <w:p w14:paraId="4CBD550A" w14:textId="77777777"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14:paraId="167449FC" w14:textId="77777777"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14:paraId="06470ADD" w14:textId="77777777" w:rsidR="00C51368" w:rsidRDefault="00E43BD9">
      <w:pPr>
        <w:pStyle w:val="NormalWeb"/>
        <w:divId w:val="1885365110"/>
        <w:rPr>
          <w:lang w:val="en-US"/>
        </w:rPr>
      </w:pPr>
      <w:r>
        <w:rPr>
          <w:lang w:val="en-US"/>
        </w:rPr>
        <w:t xml:space="preserve">Attachment is used in the following places: </w:t>
      </w:r>
    </w:p>
    <w:p w14:paraId="6E786A3E" w14:textId="77777777"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14:paraId="1C90C1F0"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14:paraId="786CDFF0" w14:textId="77777777"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14:paraId="03D7EC88" w14:textId="77777777"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14:paraId="0D99D814" w14:textId="77777777"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14:paraId="6203335B" w14:textId="77777777"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14:paraId="2FD61DD3" w14:textId="77777777"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14:paraId="4442F37B" w14:textId="77777777"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14:paraId="578388A1" w14:textId="77777777"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14:paraId="6C1D653F" w14:textId="77777777"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14:paraId="3EC21D25" w14:textId="77777777"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14:paraId="37E4E6A3" w14:textId="77777777"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14:paraId="6370DF04" w14:textId="77777777"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14:paraId="7C289A8E" w14:textId="77777777"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14:paraId="3CBE2E53" w14:textId="77777777"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14:paraId="6703FFFD" w14:textId="77777777" w:rsidR="00C51368" w:rsidRDefault="00E43BD9">
      <w:pPr>
        <w:pStyle w:val="NormalWeb"/>
        <w:divId w:val="375013849"/>
        <w:rPr>
          <w:lang w:val="en-US"/>
        </w:rPr>
      </w:pPr>
      <w:r>
        <w:rPr>
          <w:b/>
          <w:bCs/>
          <w:lang w:val="en-US"/>
        </w:rPr>
        <w:t>Constraints</w:t>
      </w:r>
    </w:p>
    <w:p w14:paraId="1F8084F3" w14:textId="77777777"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14:paraId="2079114E" w14:textId="77777777" w:rsidR="00C51368" w:rsidRDefault="00E43BD9">
      <w:pPr>
        <w:pStyle w:val="NormalWeb"/>
        <w:divId w:val="1885365110"/>
        <w:rPr>
          <w:lang w:val="en-US"/>
        </w:rPr>
      </w:pPr>
      <w:r>
        <w:rPr>
          <w:lang w:val="en-US"/>
        </w:rPr>
        <w:t xml:space="preserve">Coding is used in the following places: </w:t>
      </w:r>
    </w:p>
    <w:p w14:paraId="5F99AB8F" w14:textId="77777777"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14:paraId="25577F11" w14:textId="77777777"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14:paraId="28B27B28" w14:textId="77777777"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14:paraId="622B680C" w14:textId="77777777"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14:paraId="36438F3E" w14:textId="77777777"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14:paraId="58DB132A"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14:paraId="677B23B2"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14:paraId="7A156403" w14:textId="77777777"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14:paraId="21AACD10" w14:textId="77777777"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14:paraId="3089AFF6" w14:textId="77777777"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14:paraId="2D303F58" w14:textId="77777777" w:rsidR="00C51368" w:rsidRDefault="00E43BD9">
      <w:pPr>
        <w:pStyle w:val="NormalWeb"/>
        <w:divId w:val="1167013327"/>
        <w:rPr>
          <w:lang w:val="en-US"/>
        </w:rPr>
      </w:pPr>
      <w:r>
        <w:rPr>
          <w:b/>
          <w:bCs/>
          <w:lang w:val="en-US"/>
        </w:rPr>
        <w:lastRenderedPageBreak/>
        <w:t>Constraints</w:t>
      </w:r>
    </w:p>
    <w:p w14:paraId="2EFAD7AE" w14:textId="77777777"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14:paraId="6830F757" w14:textId="77777777" w:rsidR="00C51368" w:rsidRDefault="00E43BD9">
      <w:pPr>
        <w:pStyle w:val="NormalWeb"/>
        <w:divId w:val="1885365110"/>
        <w:rPr>
          <w:lang w:val="en-US"/>
        </w:rPr>
      </w:pPr>
      <w:r>
        <w:rPr>
          <w:lang w:val="en-US"/>
        </w:rPr>
        <w:t xml:space="preserve">CodeableConcept is used in the following places: </w:t>
      </w:r>
    </w:p>
    <w:p w14:paraId="398DA93C"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14:paraId="0AA23A77"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14:paraId="0CA9AEA4" w14:textId="77777777" w:rsidR="00C51368" w:rsidRDefault="00E43BD9">
      <w:pPr>
        <w:pStyle w:val="NormalWeb"/>
        <w:divId w:val="1885365110"/>
        <w:rPr>
          <w:lang w:val="en-US"/>
        </w:rPr>
      </w:pPr>
      <w:r>
        <w:rPr>
          <w:lang w:val="en-US"/>
        </w:rPr>
        <w:t xml:space="preserve">A measured amount (or an amount that can potentially be measured). </w:t>
      </w:r>
    </w:p>
    <w:p w14:paraId="649D8106" w14:textId="77777777"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14:paraId="096BACE8" w14:textId="77777777"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14:paraId="02D4FF13" w14:textId="77777777"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14:paraId="404A379F" w14:textId="77777777" w:rsidR="00C51368" w:rsidRDefault="00E43BD9">
      <w:pPr>
        <w:pStyle w:val="NormalWeb"/>
        <w:divId w:val="1683311886"/>
        <w:rPr>
          <w:lang w:val="en-US"/>
        </w:rPr>
      </w:pPr>
      <w:r>
        <w:rPr>
          <w:b/>
          <w:bCs/>
          <w:lang w:val="en-US"/>
        </w:rPr>
        <w:t>Constraints</w:t>
      </w:r>
    </w:p>
    <w:p w14:paraId="7A449FAF" w14:textId="77777777"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14:paraId="35AEF403" w14:textId="77777777" w:rsidR="00C51368" w:rsidRDefault="00E43BD9">
      <w:pPr>
        <w:pStyle w:val="NormalWeb"/>
        <w:divId w:val="1885365110"/>
        <w:rPr>
          <w:lang w:val="en-US"/>
        </w:rPr>
      </w:pPr>
      <w:r>
        <w:rPr>
          <w:lang w:val="en-US"/>
        </w:rPr>
        <w:t xml:space="preserve">Quantity is used in the following places: </w:t>
      </w:r>
    </w:p>
    <w:p w14:paraId="13D3DF40" w14:textId="77777777" w:rsidR="00C51368" w:rsidRDefault="00E43BD9">
      <w:pPr>
        <w:pStyle w:val="Heading3"/>
        <w:divId w:val="1885365110"/>
        <w:rPr>
          <w:rFonts w:eastAsia="Times New Roman"/>
          <w:lang w:val="en-US"/>
        </w:rPr>
      </w:pPr>
      <w:r>
        <w:rPr>
          <w:rFonts w:eastAsia="Times New Roman"/>
          <w:lang w:val="en-US"/>
        </w:rPr>
        <w:t xml:space="preserve">Defined Variations on Quantity </w:t>
      </w:r>
    </w:p>
    <w:p w14:paraId="42284AA7" w14:textId="77777777"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14:paraId="1EC4CF8C"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14:paraId="7F5AF064"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14:paraId="5EC537EB" w14:textId="77777777" w:rsidR="00C51368" w:rsidRDefault="00E43BD9">
      <w:pPr>
        <w:pStyle w:val="NormalWeb"/>
        <w:divId w:val="1885365110"/>
        <w:rPr>
          <w:lang w:val="en-US"/>
        </w:rPr>
      </w:pPr>
      <w:r>
        <w:rPr>
          <w:lang w:val="en-US"/>
        </w:rPr>
        <w:t xml:space="preserve">A set of ordered Quantity values defined by a low and high limit. </w:t>
      </w:r>
    </w:p>
    <w:p w14:paraId="4EFF1B7F" w14:textId="77777777"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14:paraId="2BCEAAE8" w14:textId="77777777"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14:paraId="327F62F8" w14:textId="77777777"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14:paraId="5C049205" w14:textId="77777777"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14:paraId="3662A00F" w14:textId="77777777" w:rsidR="00C51368" w:rsidRDefault="00E43BD9">
      <w:pPr>
        <w:pStyle w:val="NormalWeb"/>
        <w:divId w:val="555943238"/>
        <w:rPr>
          <w:lang w:val="en-US"/>
        </w:rPr>
      </w:pPr>
      <w:r>
        <w:rPr>
          <w:b/>
          <w:bCs/>
          <w:lang w:val="en-US"/>
        </w:rPr>
        <w:t>Constraints</w:t>
      </w:r>
    </w:p>
    <w:p w14:paraId="00A33BEA" w14:textId="77777777" w:rsidR="00C51368" w:rsidRDefault="00E43BD9">
      <w:pPr>
        <w:pStyle w:val="NormalWeb"/>
        <w:divId w:val="1885365110"/>
        <w:rPr>
          <w:lang w:val="en-US"/>
        </w:rPr>
      </w:pPr>
      <w:r>
        <w:rPr>
          <w:lang w:val="en-US"/>
        </w:rPr>
        <w:t xml:space="preserve">Range is used in the following places: </w:t>
      </w:r>
    </w:p>
    <w:bookmarkEnd w:id="67"/>
    <w:p w14:paraId="113E3908"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14:paraId="1B1EA427"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14:paraId="018C2CA6" w14:textId="77777777" w:rsidR="00C51368" w:rsidRDefault="00E43BD9">
      <w:pPr>
        <w:pStyle w:val="NormalWeb"/>
        <w:divId w:val="1885365110"/>
        <w:rPr>
          <w:lang w:val="en-US"/>
        </w:rPr>
      </w:pPr>
      <w:r>
        <w:rPr>
          <w:lang w:val="en-US"/>
        </w:rPr>
        <w:t xml:space="preserve">A relationship between two Quantity values expressed as a numerator and a denominator. </w:t>
      </w:r>
    </w:p>
    <w:p w14:paraId="7999882C" w14:textId="77777777"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14:paraId="1209FA75" w14:textId="77777777"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14:paraId="23DA2882" w14:textId="77777777" w:rsidR="00C51368" w:rsidRDefault="00E43BD9">
      <w:pPr>
        <w:pStyle w:val="NormalWeb"/>
        <w:divId w:val="1707217292"/>
        <w:rPr>
          <w:lang w:val="en-US"/>
        </w:rPr>
      </w:pPr>
      <w:r>
        <w:rPr>
          <w:b/>
          <w:bCs/>
          <w:lang w:val="en-US"/>
        </w:rPr>
        <w:t>Constraints</w:t>
      </w:r>
    </w:p>
    <w:p w14:paraId="0350BA14" w14:textId="77777777" w:rsidR="00C51368" w:rsidRDefault="00E43BD9">
      <w:pPr>
        <w:pStyle w:val="NormalWeb"/>
        <w:divId w:val="1707217292"/>
        <w:rPr>
          <w:lang w:val="en-US"/>
        </w:rPr>
      </w:pPr>
      <w:r>
        <w:rPr>
          <w:lang w:val="en-US"/>
        </w:rPr>
        <w:t xml:space="preserve">The context of use may require particular types of Quantity for the numerator or denominator. </w:t>
      </w:r>
    </w:p>
    <w:p w14:paraId="4AFF433E" w14:textId="77777777" w:rsidR="00C51368" w:rsidRDefault="00E43BD9">
      <w:pPr>
        <w:pStyle w:val="NormalWeb"/>
        <w:divId w:val="1885365110"/>
        <w:rPr>
          <w:lang w:val="en-US"/>
        </w:rPr>
      </w:pPr>
      <w:r>
        <w:rPr>
          <w:lang w:val="en-US"/>
        </w:rPr>
        <w:t xml:space="preserve">Ratio is used in the following places: </w:t>
      </w:r>
    </w:p>
    <w:bookmarkEnd w:id="68"/>
    <w:p w14:paraId="3DC38149"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14:paraId="10439D3F"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14:paraId="0CF4378E" w14:textId="77777777" w:rsidR="00C51368" w:rsidRDefault="00E43BD9">
      <w:pPr>
        <w:pStyle w:val="NormalWeb"/>
        <w:divId w:val="1885365110"/>
        <w:rPr>
          <w:lang w:val="en-US"/>
        </w:rPr>
      </w:pPr>
      <w:r>
        <w:rPr>
          <w:lang w:val="en-US"/>
        </w:rPr>
        <w:t xml:space="preserve">A time period defined by a start and end date/time. </w:t>
      </w:r>
    </w:p>
    <w:p w14:paraId="100408DF" w14:textId="77777777"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14:paraId="05D51507" w14:textId="77777777"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14:paraId="5A9461FE" w14:textId="77777777"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14:paraId="09802CD0" w14:textId="77777777" w:rsidR="00C51368" w:rsidRDefault="00E43BD9">
      <w:pPr>
        <w:pStyle w:val="NormalWeb"/>
        <w:divId w:val="1885365110"/>
        <w:rPr>
          <w:lang w:val="en-US"/>
        </w:rPr>
      </w:pPr>
      <w:r>
        <w:rPr>
          <w:lang w:val="en-US"/>
        </w:rPr>
        <w:t xml:space="preserve">Period is used in the following places: </w:t>
      </w:r>
    </w:p>
    <w:bookmarkEnd w:id="69"/>
    <w:p w14:paraId="1543CB62"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14:paraId="64DE1B55"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14:paraId="37CB7694" w14:textId="77777777"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14:paraId="1390D86C" w14:textId="77777777"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14:paraId="36CB53BE" w14:textId="77777777"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14:paraId="315875D1" w14:textId="77777777" w:rsidR="00C51368" w:rsidRDefault="00E43BD9">
      <w:pPr>
        <w:pStyle w:val="NormalWeb"/>
        <w:divId w:val="1885365110"/>
        <w:rPr>
          <w:lang w:val="en-US"/>
        </w:rPr>
      </w:pPr>
      <w:r>
        <w:rPr>
          <w:lang w:val="en-US"/>
        </w:rPr>
        <w:t xml:space="preserve">SampledData is used in the following places: </w:t>
      </w:r>
    </w:p>
    <w:bookmarkEnd w:id="56"/>
    <w:p w14:paraId="29ACABF1"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14:paraId="604D0E4C"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14:paraId="072A59F9" w14:textId="77777777"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14:paraId="7ECA4932" w14:textId="77777777"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14:paraId="3166F5A8" w14:textId="77777777" w:rsidR="00C51368" w:rsidRDefault="00E43BD9">
      <w:pPr>
        <w:pStyle w:val="NormalWeb"/>
        <w:divId w:val="1885365110"/>
        <w:rPr>
          <w:lang w:val="en-US"/>
        </w:rPr>
      </w:pPr>
      <w:r>
        <w:rPr>
          <w:lang w:val="en-US"/>
        </w:rPr>
        <w:lastRenderedPageBreak/>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14:paraId="55EAF67C" w14:textId="77777777"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xml:space="preserve">. OIDs (urn:oid:)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14:paraId="31FEE5B0" w14:textId="77777777"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14:paraId="1ABE6755" w14:textId="77777777"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14:paraId="158EEBEB" w14:textId="77777777" w:rsidR="00C51368" w:rsidRDefault="00E43BD9">
      <w:pPr>
        <w:pStyle w:val="NormalWeb"/>
        <w:divId w:val="1885365110"/>
        <w:rPr>
          <w:lang w:val="en-US"/>
        </w:rPr>
      </w:pPr>
      <w:r>
        <w:rPr>
          <w:lang w:val="en-US"/>
        </w:rPr>
        <w:t xml:space="preserve">Identifier is used in the following places: </w:t>
      </w:r>
    </w:p>
    <w:bookmarkEnd w:id="70"/>
    <w:p w14:paraId="26FD4727"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14:paraId="5D9F6028"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14:paraId="4638D930" w14:textId="77777777" w:rsidR="00C51368" w:rsidRDefault="00E43BD9">
      <w:pPr>
        <w:pStyle w:val="NormalWeb"/>
        <w:divId w:val="1885365110"/>
        <w:rPr>
          <w:lang w:val="en-US"/>
        </w:rPr>
      </w:pPr>
      <w:r>
        <w:rPr>
          <w:lang w:val="en-US"/>
        </w:rPr>
        <w:t xml:space="preserve">A name of a human with text, parts and usage information. </w:t>
      </w:r>
    </w:p>
    <w:p w14:paraId="0DF0ED8B" w14:textId="77777777"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14:paraId="6ED59E92" w14:textId="77777777"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14:paraId="0C92D0F6" w14:textId="77777777">
        <w:trPr>
          <w:divId w:val="1885365110"/>
          <w:tblCellSpacing w:w="15" w:type="dxa"/>
        </w:trPr>
        <w:tc>
          <w:tcPr>
            <w:tcW w:w="0" w:type="auto"/>
            <w:vAlign w:val="center"/>
            <w:hideMark/>
          </w:tcPr>
          <w:p w14:paraId="14314645" w14:textId="77777777" w:rsidR="00C51368" w:rsidRDefault="00E43BD9">
            <w:pPr>
              <w:rPr>
                <w:rFonts w:eastAsia="Times New Roman"/>
              </w:rPr>
            </w:pPr>
            <w:r>
              <w:rPr>
                <w:rFonts w:eastAsia="Times New Roman"/>
                <w:b/>
                <w:bCs/>
              </w:rPr>
              <w:t>Name</w:t>
            </w:r>
          </w:p>
        </w:tc>
        <w:tc>
          <w:tcPr>
            <w:tcW w:w="0" w:type="auto"/>
            <w:vAlign w:val="center"/>
            <w:hideMark/>
          </w:tcPr>
          <w:p w14:paraId="41618907" w14:textId="77777777" w:rsidR="00C51368" w:rsidRDefault="00E43BD9">
            <w:pPr>
              <w:rPr>
                <w:rFonts w:eastAsia="Times New Roman"/>
              </w:rPr>
            </w:pPr>
            <w:r>
              <w:rPr>
                <w:rFonts w:eastAsia="Times New Roman"/>
                <w:b/>
                <w:bCs/>
              </w:rPr>
              <w:t>Example</w:t>
            </w:r>
          </w:p>
        </w:tc>
        <w:tc>
          <w:tcPr>
            <w:tcW w:w="0" w:type="auto"/>
            <w:vAlign w:val="center"/>
            <w:hideMark/>
          </w:tcPr>
          <w:p w14:paraId="55D2A1B7" w14:textId="77777777" w:rsidR="00C51368" w:rsidRDefault="00E43BD9">
            <w:pPr>
              <w:rPr>
                <w:rFonts w:eastAsia="Times New Roman"/>
              </w:rPr>
            </w:pPr>
            <w:r>
              <w:rPr>
                <w:rFonts w:eastAsia="Times New Roman"/>
                <w:b/>
                <w:bCs/>
              </w:rPr>
              <w:t>Destination / Comments</w:t>
            </w:r>
          </w:p>
        </w:tc>
      </w:tr>
      <w:tr w:rsidR="00C51368" w14:paraId="6A57BFAB" w14:textId="77777777">
        <w:trPr>
          <w:divId w:val="1885365110"/>
          <w:tblCellSpacing w:w="15" w:type="dxa"/>
        </w:trPr>
        <w:tc>
          <w:tcPr>
            <w:tcW w:w="0" w:type="auto"/>
            <w:vAlign w:val="center"/>
            <w:hideMark/>
          </w:tcPr>
          <w:p w14:paraId="77671AEC" w14:textId="77777777" w:rsidR="00C51368" w:rsidRDefault="00E43BD9">
            <w:pPr>
              <w:rPr>
                <w:rFonts w:eastAsia="Times New Roman"/>
              </w:rPr>
            </w:pPr>
            <w:r>
              <w:rPr>
                <w:rFonts w:eastAsia="Times New Roman"/>
              </w:rPr>
              <w:t>Surname</w:t>
            </w:r>
          </w:p>
        </w:tc>
        <w:tc>
          <w:tcPr>
            <w:tcW w:w="0" w:type="auto"/>
            <w:vAlign w:val="center"/>
            <w:hideMark/>
          </w:tcPr>
          <w:p w14:paraId="4980BA5B" w14:textId="77777777" w:rsidR="00C51368" w:rsidRDefault="00E43BD9">
            <w:pPr>
              <w:rPr>
                <w:rFonts w:eastAsia="Times New Roman"/>
              </w:rPr>
            </w:pPr>
            <w:r>
              <w:rPr>
                <w:rFonts w:eastAsia="Times New Roman"/>
              </w:rPr>
              <w:t>Smith</w:t>
            </w:r>
          </w:p>
        </w:tc>
        <w:tc>
          <w:tcPr>
            <w:tcW w:w="0" w:type="auto"/>
            <w:vAlign w:val="center"/>
            <w:hideMark/>
          </w:tcPr>
          <w:p w14:paraId="6A7A212E" w14:textId="77777777" w:rsidR="00C51368" w:rsidRDefault="00E43BD9">
            <w:pPr>
              <w:rPr>
                <w:rFonts w:eastAsia="Times New Roman"/>
              </w:rPr>
            </w:pPr>
            <w:r>
              <w:rPr>
                <w:rFonts w:eastAsia="Times New Roman"/>
              </w:rPr>
              <w:t>Family Name</w:t>
            </w:r>
          </w:p>
        </w:tc>
      </w:tr>
      <w:tr w:rsidR="00C51368" w14:paraId="1B186D2F" w14:textId="77777777">
        <w:trPr>
          <w:divId w:val="1885365110"/>
          <w:tblCellSpacing w:w="15" w:type="dxa"/>
        </w:trPr>
        <w:tc>
          <w:tcPr>
            <w:tcW w:w="0" w:type="auto"/>
            <w:vAlign w:val="center"/>
            <w:hideMark/>
          </w:tcPr>
          <w:p w14:paraId="4360FAC8" w14:textId="77777777" w:rsidR="00C51368" w:rsidRDefault="00E43BD9">
            <w:pPr>
              <w:rPr>
                <w:rFonts w:eastAsia="Times New Roman"/>
              </w:rPr>
            </w:pPr>
            <w:r>
              <w:rPr>
                <w:rFonts w:eastAsia="Times New Roman"/>
              </w:rPr>
              <w:t>First name</w:t>
            </w:r>
          </w:p>
        </w:tc>
        <w:tc>
          <w:tcPr>
            <w:tcW w:w="0" w:type="auto"/>
            <w:vAlign w:val="center"/>
            <w:hideMark/>
          </w:tcPr>
          <w:p w14:paraId="7A81A790" w14:textId="77777777" w:rsidR="00C51368" w:rsidRDefault="00E43BD9">
            <w:pPr>
              <w:rPr>
                <w:rFonts w:eastAsia="Times New Roman"/>
              </w:rPr>
            </w:pPr>
            <w:r>
              <w:rPr>
                <w:rFonts w:eastAsia="Times New Roman"/>
              </w:rPr>
              <w:t>John</w:t>
            </w:r>
          </w:p>
        </w:tc>
        <w:tc>
          <w:tcPr>
            <w:tcW w:w="0" w:type="auto"/>
            <w:vAlign w:val="center"/>
            <w:hideMark/>
          </w:tcPr>
          <w:p w14:paraId="5B064881" w14:textId="77777777" w:rsidR="00C51368" w:rsidRDefault="00E43BD9">
            <w:pPr>
              <w:rPr>
                <w:rFonts w:eastAsia="Times New Roman"/>
              </w:rPr>
            </w:pPr>
            <w:r>
              <w:rPr>
                <w:rFonts w:eastAsia="Times New Roman"/>
              </w:rPr>
              <w:t>Given Name</w:t>
            </w:r>
          </w:p>
        </w:tc>
      </w:tr>
      <w:tr w:rsidR="00C51368" w14:paraId="5F11E65A" w14:textId="77777777">
        <w:trPr>
          <w:divId w:val="1885365110"/>
          <w:tblCellSpacing w:w="15" w:type="dxa"/>
        </w:trPr>
        <w:tc>
          <w:tcPr>
            <w:tcW w:w="0" w:type="auto"/>
            <w:vAlign w:val="center"/>
            <w:hideMark/>
          </w:tcPr>
          <w:p w14:paraId="13216245" w14:textId="77777777" w:rsidR="00C51368" w:rsidRDefault="00E43BD9">
            <w:pPr>
              <w:rPr>
                <w:rFonts w:eastAsia="Times New Roman"/>
              </w:rPr>
            </w:pPr>
            <w:r>
              <w:rPr>
                <w:rFonts w:eastAsia="Times New Roman"/>
              </w:rPr>
              <w:t>Title</w:t>
            </w:r>
          </w:p>
        </w:tc>
        <w:tc>
          <w:tcPr>
            <w:tcW w:w="0" w:type="auto"/>
            <w:vAlign w:val="center"/>
            <w:hideMark/>
          </w:tcPr>
          <w:p w14:paraId="02C39B68" w14:textId="77777777" w:rsidR="00C51368" w:rsidRDefault="00E43BD9">
            <w:pPr>
              <w:rPr>
                <w:rFonts w:eastAsia="Times New Roman"/>
              </w:rPr>
            </w:pPr>
            <w:r>
              <w:rPr>
                <w:rFonts w:eastAsia="Times New Roman"/>
              </w:rPr>
              <w:t>Mr</w:t>
            </w:r>
          </w:p>
        </w:tc>
        <w:tc>
          <w:tcPr>
            <w:tcW w:w="0" w:type="auto"/>
            <w:vAlign w:val="center"/>
            <w:hideMark/>
          </w:tcPr>
          <w:p w14:paraId="252D89F3" w14:textId="77777777" w:rsidR="00C51368" w:rsidRDefault="00E43BD9">
            <w:pPr>
              <w:rPr>
                <w:rFonts w:eastAsia="Times New Roman"/>
              </w:rPr>
            </w:pPr>
            <w:r>
              <w:rPr>
                <w:rFonts w:eastAsia="Times New Roman"/>
              </w:rPr>
              <w:t>Prefix</w:t>
            </w:r>
          </w:p>
        </w:tc>
      </w:tr>
      <w:tr w:rsidR="00C51368" w14:paraId="7376A539" w14:textId="77777777">
        <w:trPr>
          <w:divId w:val="1885365110"/>
          <w:tblCellSpacing w:w="15" w:type="dxa"/>
        </w:trPr>
        <w:tc>
          <w:tcPr>
            <w:tcW w:w="0" w:type="auto"/>
            <w:vAlign w:val="center"/>
            <w:hideMark/>
          </w:tcPr>
          <w:p w14:paraId="4CBEE894" w14:textId="77777777" w:rsidR="00C51368" w:rsidRDefault="00E43BD9">
            <w:pPr>
              <w:rPr>
                <w:rFonts w:eastAsia="Times New Roman"/>
              </w:rPr>
            </w:pPr>
            <w:r>
              <w:rPr>
                <w:rFonts w:eastAsia="Times New Roman"/>
              </w:rPr>
              <w:t>Middle Name</w:t>
            </w:r>
          </w:p>
        </w:tc>
        <w:tc>
          <w:tcPr>
            <w:tcW w:w="0" w:type="auto"/>
            <w:vAlign w:val="center"/>
            <w:hideMark/>
          </w:tcPr>
          <w:p w14:paraId="52ED6675" w14:textId="77777777" w:rsidR="00C51368" w:rsidRDefault="00E43BD9">
            <w:pPr>
              <w:rPr>
                <w:rFonts w:eastAsia="Times New Roman"/>
              </w:rPr>
            </w:pPr>
            <w:r>
              <w:rPr>
                <w:rFonts w:eastAsia="Times New Roman"/>
              </w:rPr>
              <w:t>Samuel</w:t>
            </w:r>
          </w:p>
        </w:tc>
        <w:tc>
          <w:tcPr>
            <w:tcW w:w="0" w:type="auto"/>
            <w:vAlign w:val="center"/>
            <w:hideMark/>
          </w:tcPr>
          <w:p w14:paraId="78807788" w14:textId="77777777" w:rsidR="00C51368" w:rsidRDefault="00E43BD9">
            <w:pPr>
              <w:rPr>
                <w:rFonts w:eastAsia="Times New Roman"/>
              </w:rPr>
            </w:pPr>
            <w:r>
              <w:rPr>
                <w:rFonts w:eastAsia="Times New Roman"/>
              </w:rPr>
              <w:t>Subsequent Given Names</w:t>
            </w:r>
          </w:p>
        </w:tc>
      </w:tr>
      <w:tr w:rsidR="00C51368" w14:paraId="0DCCB7F1" w14:textId="77777777">
        <w:trPr>
          <w:divId w:val="1885365110"/>
          <w:tblCellSpacing w:w="15" w:type="dxa"/>
        </w:trPr>
        <w:tc>
          <w:tcPr>
            <w:tcW w:w="0" w:type="auto"/>
            <w:vAlign w:val="center"/>
            <w:hideMark/>
          </w:tcPr>
          <w:p w14:paraId="29AD6F9F" w14:textId="77777777" w:rsidR="00C51368" w:rsidRDefault="00E43BD9">
            <w:pPr>
              <w:rPr>
                <w:rFonts w:eastAsia="Times New Roman"/>
              </w:rPr>
            </w:pPr>
            <w:r>
              <w:rPr>
                <w:rFonts w:eastAsia="Times New Roman"/>
              </w:rPr>
              <w:t>Patronymic</w:t>
            </w:r>
          </w:p>
        </w:tc>
        <w:tc>
          <w:tcPr>
            <w:tcW w:w="0" w:type="auto"/>
            <w:vAlign w:val="center"/>
            <w:hideMark/>
          </w:tcPr>
          <w:p w14:paraId="7DA00099" w14:textId="77777777" w:rsidR="00C51368" w:rsidRDefault="00E43BD9">
            <w:pPr>
              <w:rPr>
                <w:rFonts w:eastAsia="Times New Roman"/>
              </w:rPr>
            </w:pPr>
            <w:r>
              <w:rPr>
                <w:rFonts w:eastAsia="Times New Roman"/>
              </w:rPr>
              <w:t>bin Osman</w:t>
            </w:r>
          </w:p>
        </w:tc>
        <w:tc>
          <w:tcPr>
            <w:tcW w:w="0" w:type="auto"/>
            <w:vAlign w:val="center"/>
            <w:hideMark/>
          </w:tcPr>
          <w:p w14:paraId="7E43E59D" w14:textId="77777777" w:rsidR="00C51368" w:rsidRDefault="00E43BD9">
            <w:pPr>
              <w:rPr>
                <w:rFonts w:eastAsia="Times New Roman"/>
              </w:rPr>
            </w:pPr>
            <w:r>
              <w:rPr>
                <w:rFonts w:eastAsia="Times New Roman"/>
              </w:rPr>
              <w:t>Family Name</w:t>
            </w:r>
          </w:p>
        </w:tc>
      </w:tr>
      <w:tr w:rsidR="00C51368" w14:paraId="09804D3B" w14:textId="77777777">
        <w:trPr>
          <w:divId w:val="1885365110"/>
          <w:tblCellSpacing w:w="15" w:type="dxa"/>
        </w:trPr>
        <w:tc>
          <w:tcPr>
            <w:tcW w:w="0" w:type="auto"/>
            <w:vAlign w:val="center"/>
            <w:hideMark/>
          </w:tcPr>
          <w:p w14:paraId="01B94E6E" w14:textId="77777777" w:rsidR="00C51368" w:rsidRDefault="00E43BD9">
            <w:pPr>
              <w:rPr>
                <w:rFonts w:eastAsia="Times New Roman"/>
              </w:rPr>
            </w:pPr>
            <w:r>
              <w:rPr>
                <w:rFonts w:eastAsia="Times New Roman"/>
              </w:rPr>
              <w:lastRenderedPageBreak/>
              <w:t>Multiple family names</w:t>
            </w:r>
          </w:p>
        </w:tc>
        <w:tc>
          <w:tcPr>
            <w:tcW w:w="0" w:type="auto"/>
            <w:vAlign w:val="center"/>
            <w:hideMark/>
          </w:tcPr>
          <w:p w14:paraId="3D027614" w14:textId="77777777" w:rsidR="00C51368" w:rsidRDefault="00E43BD9">
            <w:pPr>
              <w:rPr>
                <w:rFonts w:eastAsia="Times New Roman"/>
              </w:rPr>
            </w:pPr>
            <w:r>
              <w:rPr>
                <w:rFonts w:eastAsia="Times New Roman"/>
              </w:rPr>
              <w:t>CarreÃ±o QuiÃ±ones</w:t>
            </w:r>
          </w:p>
        </w:tc>
        <w:tc>
          <w:tcPr>
            <w:tcW w:w="0" w:type="auto"/>
            <w:vAlign w:val="center"/>
            <w:hideMark/>
          </w:tcPr>
          <w:p w14:paraId="2278A5E0" w14:textId="77777777" w:rsidR="00C51368" w:rsidRDefault="00E43BD9">
            <w:pPr>
              <w:rPr>
                <w:rFonts w:eastAsia="Times New Roman"/>
              </w:rPr>
            </w:pPr>
            <w:r>
              <w:rPr>
                <w:rFonts w:eastAsia="Times New Roman"/>
              </w:rPr>
              <w:t>Family Name. See note below about repeats</w:t>
            </w:r>
          </w:p>
        </w:tc>
      </w:tr>
      <w:tr w:rsidR="00C51368" w14:paraId="23F176CE" w14:textId="77777777">
        <w:trPr>
          <w:divId w:val="1885365110"/>
          <w:tblCellSpacing w:w="15" w:type="dxa"/>
        </w:trPr>
        <w:tc>
          <w:tcPr>
            <w:tcW w:w="0" w:type="auto"/>
            <w:vAlign w:val="center"/>
            <w:hideMark/>
          </w:tcPr>
          <w:p w14:paraId="1A1F9585" w14:textId="77777777" w:rsidR="00C51368" w:rsidRDefault="00E43BD9">
            <w:pPr>
              <w:rPr>
                <w:rFonts w:eastAsia="Times New Roman"/>
              </w:rPr>
            </w:pPr>
            <w:r>
              <w:rPr>
                <w:rFonts w:eastAsia="Times New Roman"/>
              </w:rPr>
              <w:t>Initials</w:t>
            </w:r>
          </w:p>
        </w:tc>
        <w:tc>
          <w:tcPr>
            <w:tcW w:w="0" w:type="auto"/>
            <w:vAlign w:val="center"/>
            <w:hideMark/>
          </w:tcPr>
          <w:p w14:paraId="48B7D4ED" w14:textId="77777777" w:rsidR="00C51368" w:rsidRDefault="00E43BD9">
            <w:pPr>
              <w:rPr>
                <w:rFonts w:eastAsia="Times New Roman"/>
              </w:rPr>
            </w:pPr>
            <w:r>
              <w:rPr>
                <w:rFonts w:eastAsia="Times New Roman"/>
              </w:rPr>
              <w:t>Q.</w:t>
            </w:r>
          </w:p>
        </w:tc>
        <w:tc>
          <w:tcPr>
            <w:tcW w:w="0" w:type="auto"/>
            <w:vAlign w:val="center"/>
            <w:hideMark/>
          </w:tcPr>
          <w:p w14:paraId="4F70581F" w14:textId="77777777" w:rsidR="00C51368" w:rsidRDefault="00E43BD9">
            <w:pPr>
              <w:rPr>
                <w:rFonts w:eastAsia="Times New Roman"/>
              </w:rPr>
            </w:pPr>
            <w:r>
              <w:rPr>
                <w:rFonts w:eastAsia="Times New Roman"/>
              </w:rPr>
              <w:t>Given Name as initial ("." recommended)</w:t>
            </w:r>
          </w:p>
        </w:tc>
      </w:tr>
      <w:tr w:rsidR="00C51368" w14:paraId="651EAEFC" w14:textId="77777777">
        <w:trPr>
          <w:divId w:val="1885365110"/>
          <w:tblCellSpacing w:w="15" w:type="dxa"/>
        </w:trPr>
        <w:tc>
          <w:tcPr>
            <w:tcW w:w="0" w:type="auto"/>
            <w:vAlign w:val="center"/>
            <w:hideMark/>
          </w:tcPr>
          <w:p w14:paraId="016772A3" w14:textId="77777777" w:rsidR="00C51368" w:rsidRDefault="00E43BD9">
            <w:pPr>
              <w:rPr>
                <w:rFonts w:eastAsia="Times New Roman"/>
              </w:rPr>
            </w:pPr>
            <w:r>
              <w:rPr>
                <w:rFonts w:eastAsia="Times New Roman"/>
              </w:rPr>
              <w:t>Nick Name</w:t>
            </w:r>
          </w:p>
        </w:tc>
        <w:tc>
          <w:tcPr>
            <w:tcW w:w="0" w:type="auto"/>
            <w:vAlign w:val="center"/>
            <w:hideMark/>
          </w:tcPr>
          <w:p w14:paraId="78A59AB9" w14:textId="77777777" w:rsidR="00C51368" w:rsidRDefault="00E43BD9">
            <w:pPr>
              <w:rPr>
                <w:rFonts w:eastAsia="Times New Roman"/>
              </w:rPr>
            </w:pPr>
            <w:r>
              <w:rPr>
                <w:rFonts w:eastAsia="Times New Roman"/>
              </w:rPr>
              <w:t>Jock</w:t>
            </w:r>
          </w:p>
        </w:tc>
        <w:tc>
          <w:tcPr>
            <w:tcW w:w="0" w:type="auto"/>
            <w:vAlign w:val="center"/>
            <w:hideMark/>
          </w:tcPr>
          <w:p w14:paraId="042D9E4D" w14:textId="77777777" w:rsidR="00C51368" w:rsidRDefault="00E43BD9">
            <w:pPr>
              <w:rPr>
                <w:rFonts w:eastAsia="Times New Roman"/>
              </w:rPr>
            </w:pPr>
            <w:r>
              <w:rPr>
                <w:rFonts w:eastAsia="Times New Roman"/>
              </w:rPr>
              <w:t>Given name, with Use = common</w:t>
            </w:r>
          </w:p>
        </w:tc>
      </w:tr>
      <w:tr w:rsidR="00C51368" w14:paraId="6EBC9368" w14:textId="77777777">
        <w:trPr>
          <w:divId w:val="1885365110"/>
          <w:tblCellSpacing w:w="15" w:type="dxa"/>
        </w:trPr>
        <w:tc>
          <w:tcPr>
            <w:tcW w:w="0" w:type="auto"/>
            <w:vAlign w:val="center"/>
            <w:hideMark/>
          </w:tcPr>
          <w:p w14:paraId="652BF088" w14:textId="77777777" w:rsidR="00C51368" w:rsidRDefault="00E43BD9">
            <w:pPr>
              <w:rPr>
                <w:rFonts w:eastAsia="Times New Roman"/>
              </w:rPr>
            </w:pPr>
            <w:r>
              <w:rPr>
                <w:rFonts w:eastAsia="Times New Roman"/>
              </w:rPr>
              <w:t>Qualifications</w:t>
            </w:r>
          </w:p>
        </w:tc>
        <w:tc>
          <w:tcPr>
            <w:tcW w:w="0" w:type="auto"/>
            <w:vAlign w:val="center"/>
            <w:hideMark/>
          </w:tcPr>
          <w:p w14:paraId="61B77C54" w14:textId="77777777" w:rsidR="00C51368" w:rsidRDefault="00E43BD9">
            <w:pPr>
              <w:rPr>
                <w:rFonts w:eastAsia="Times New Roman"/>
              </w:rPr>
            </w:pPr>
            <w:r>
              <w:rPr>
                <w:rFonts w:eastAsia="Times New Roman"/>
              </w:rPr>
              <w:t>PhD</w:t>
            </w:r>
          </w:p>
        </w:tc>
        <w:tc>
          <w:tcPr>
            <w:tcW w:w="0" w:type="auto"/>
            <w:vAlign w:val="center"/>
            <w:hideMark/>
          </w:tcPr>
          <w:p w14:paraId="57298412" w14:textId="77777777" w:rsidR="00C51368" w:rsidRDefault="00E43BD9">
            <w:pPr>
              <w:rPr>
                <w:rFonts w:eastAsia="Times New Roman"/>
              </w:rPr>
            </w:pPr>
            <w:r>
              <w:rPr>
                <w:rFonts w:eastAsia="Times New Roman"/>
              </w:rPr>
              <w:t>Suffix</w:t>
            </w:r>
          </w:p>
        </w:tc>
      </w:tr>
      <w:tr w:rsidR="00C51368" w14:paraId="4815D49D" w14:textId="77777777">
        <w:trPr>
          <w:divId w:val="1885365110"/>
          <w:tblCellSpacing w:w="15" w:type="dxa"/>
        </w:trPr>
        <w:tc>
          <w:tcPr>
            <w:tcW w:w="0" w:type="auto"/>
            <w:vAlign w:val="center"/>
            <w:hideMark/>
          </w:tcPr>
          <w:p w14:paraId="536FFA0F" w14:textId="77777777" w:rsidR="00C51368" w:rsidRDefault="00E43BD9">
            <w:pPr>
              <w:rPr>
                <w:rFonts w:eastAsia="Times New Roman"/>
              </w:rPr>
            </w:pPr>
            <w:r>
              <w:rPr>
                <w:rFonts w:eastAsia="Times New Roman"/>
              </w:rPr>
              <w:t>Honorifics</w:t>
            </w:r>
          </w:p>
        </w:tc>
        <w:tc>
          <w:tcPr>
            <w:tcW w:w="0" w:type="auto"/>
            <w:vAlign w:val="center"/>
            <w:hideMark/>
          </w:tcPr>
          <w:p w14:paraId="09D90644" w14:textId="77777777" w:rsidR="00C51368" w:rsidRDefault="00E43BD9">
            <w:pPr>
              <w:rPr>
                <w:rFonts w:eastAsia="Times New Roman"/>
              </w:rPr>
            </w:pPr>
            <w:r>
              <w:rPr>
                <w:rFonts w:eastAsia="Times New Roman"/>
              </w:rPr>
              <w:t>Senior</w:t>
            </w:r>
          </w:p>
        </w:tc>
        <w:tc>
          <w:tcPr>
            <w:tcW w:w="0" w:type="auto"/>
            <w:vAlign w:val="center"/>
            <w:hideMark/>
          </w:tcPr>
          <w:p w14:paraId="65D218FF" w14:textId="77777777" w:rsidR="00C51368" w:rsidRDefault="00E43BD9">
            <w:pPr>
              <w:rPr>
                <w:rFonts w:eastAsia="Times New Roman"/>
              </w:rPr>
            </w:pPr>
            <w:r>
              <w:rPr>
                <w:rFonts w:eastAsia="Times New Roman"/>
              </w:rPr>
              <w:t>Suffix</w:t>
            </w:r>
          </w:p>
        </w:tc>
      </w:tr>
    </w:tbl>
    <w:p w14:paraId="088A6D0C" w14:textId="77777777"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14:paraId="418608F3" w14:textId="77777777"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14:paraId="4E1236D5" w14:textId="77777777"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14:paraId="2BCE5A14" w14:textId="77777777"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14:paraId="26627CCC" w14:textId="77777777"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14:paraId="2B5A552F" w14:textId="77777777" w:rsidR="00C51368" w:rsidRDefault="00E43BD9">
      <w:pPr>
        <w:pStyle w:val="NormalWeb"/>
        <w:divId w:val="1885365110"/>
        <w:rPr>
          <w:lang w:val="en-US"/>
        </w:rPr>
      </w:pPr>
      <w:r>
        <w:rPr>
          <w:lang w:val="en-US"/>
        </w:rPr>
        <w:t xml:space="preserve">HumanName is used in the following places: </w:t>
      </w:r>
    </w:p>
    <w:bookmarkEnd w:id="71"/>
    <w:p w14:paraId="4382B2F5"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14:paraId="08183467"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14:paraId="239F0D44" w14:textId="77777777"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14:paraId="27CCA5DF" w14:textId="77777777"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14:paraId="71043061" w14:textId="77777777" w:rsidR="00C51368" w:rsidRDefault="00E43BD9">
      <w:pPr>
        <w:pStyle w:val="NormalWeb"/>
        <w:divId w:val="1164977567"/>
        <w:rPr>
          <w:lang w:val="en-US"/>
        </w:rPr>
      </w:pPr>
      <w:r>
        <w:rPr>
          <w:b/>
          <w:bCs/>
          <w:lang w:val="en-US"/>
        </w:rPr>
        <w:t>Constraints</w:t>
      </w:r>
    </w:p>
    <w:p w14:paraId="48C0E74F" w14:textId="77777777" w:rsidR="00C51368" w:rsidRDefault="00E43BD9">
      <w:pPr>
        <w:pStyle w:val="NormalWeb"/>
        <w:divId w:val="1885365110"/>
        <w:rPr>
          <w:lang w:val="en-US"/>
        </w:rPr>
      </w:pPr>
      <w:r>
        <w:rPr>
          <w:lang w:val="en-US"/>
        </w:rPr>
        <w:t xml:space="preserve">Address is used in the following places: </w:t>
      </w:r>
    </w:p>
    <w:bookmarkEnd w:id="72"/>
    <w:p w14:paraId="2B769519" w14:textId="77777777"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14:paraId="7F4299EC"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14:paraId="3917FBA1" w14:textId="77777777"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14:paraId="681D23EE" w14:textId="77777777"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14:paraId="40F85680" w14:textId="77777777"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14:paraId="121B3BB4" w14:textId="77777777" w:rsidR="00C51368" w:rsidRDefault="00E43BD9">
      <w:pPr>
        <w:pStyle w:val="NormalWeb"/>
        <w:divId w:val="1169565975"/>
        <w:rPr>
          <w:lang w:val="en-US"/>
        </w:rPr>
      </w:pPr>
      <w:r>
        <w:rPr>
          <w:b/>
          <w:bCs/>
          <w:lang w:val="en-US"/>
        </w:rPr>
        <w:t>Constraints</w:t>
      </w:r>
    </w:p>
    <w:p w14:paraId="39CE1BA4" w14:textId="77777777" w:rsidR="00C51368" w:rsidRDefault="00E43BD9">
      <w:pPr>
        <w:pStyle w:val="NormalWeb"/>
        <w:divId w:val="1885365110"/>
        <w:rPr>
          <w:lang w:val="en-US"/>
        </w:rPr>
      </w:pPr>
      <w:r>
        <w:rPr>
          <w:lang w:val="en-US"/>
        </w:rPr>
        <w:t xml:space="preserve">ContactPoint is used in the following places: </w:t>
      </w:r>
    </w:p>
    <w:bookmarkEnd w:id="73"/>
    <w:p w14:paraId="330745B6"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14:paraId="390A1682"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14:paraId="530E4654" w14:textId="77777777"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14:paraId="65ACDAD5" w14:textId="77777777"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14:paraId="335400CF" w14:textId="77777777"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14:paraId="38AFE076" w14:textId="77777777"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88" w:history="1">
        <w:r>
          <w:rPr>
            <w:rStyle w:val="Hyperlink"/>
            <w:lang w:val="en-US"/>
          </w:rPr>
          <w:t>UCUM unit of time</w:t>
        </w:r>
      </w:hyperlink>
      <w:r>
        <w:rPr>
          <w:lang w:val="en-US"/>
        </w:rPr>
        <w:t xml:space="preserve">. </w:t>
      </w:r>
    </w:p>
    <w:p w14:paraId="4E42F1D9" w14:textId="77777777"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14:paraId="52912F67" w14:textId="77777777">
        <w:trPr>
          <w:divId w:val="1885365110"/>
          <w:tblCellSpacing w:w="15" w:type="dxa"/>
        </w:trPr>
        <w:tc>
          <w:tcPr>
            <w:tcW w:w="0" w:type="auto"/>
            <w:vAlign w:val="center"/>
            <w:hideMark/>
          </w:tcPr>
          <w:p w14:paraId="7944E9A5" w14:textId="77777777" w:rsidR="00C51368" w:rsidRDefault="00E43BD9">
            <w:pPr>
              <w:rPr>
                <w:rFonts w:eastAsia="Times New Roman"/>
              </w:rPr>
            </w:pPr>
            <w:r>
              <w:rPr>
                <w:rFonts w:eastAsia="Times New Roman"/>
                <w:b/>
                <w:bCs/>
              </w:rPr>
              <w:t>description</w:t>
            </w:r>
          </w:p>
        </w:tc>
        <w:tc>
          <w:tcPr>
            <w:tcW w:w="0" w:type="auto"/>
            <w:vAlign w:val="center"/>
            <w:hideMark/>
          </w:tcPr>
          <w:p w14:paraId="63C45AA5" w14:textId="77777777" w:rsidR="00C51368" w:rsidRDefault="00E43BD9">
            <w:pPr>
              <w:rPr>
                <w:rFonts w:eastAsia="Times New Roman"/>
              </w:rPr>
            </w:pPr>
            <w:r>
              <w:rPr>
                <w:rFonts w:eastAsia="Times New Roman"/>
                <w:b/>
                <w:bCs/>
              </w:rPr>
              <w:t>duration</w:t>
            </w:r>
          </w:p>
        </w:tc>
        <w:tc>
          <w:tcPr>
            <w:tcW w:w="0" w:type="auto"/>
            <w:vAlign w:val="center"/>
            <w:hideMark/>
          </w:tcPr>
          <w:p w14:paraId="7ED667F2" w14:textId="77777777" w:rsidR="00C51368" w:rsidRDefault="00E43BD9">
            <w:pPr>
              <w:rPr>
                <w:rFonts w:eastAsia="Times New Roman"/>
              </w:rPr>
            </w:pPr>
            <w:r>
              <w:rPr>
                <w:rFonts w:eastAsia="Times New Roman"/>
                <w:b/>
                <w:bCs/>
              </w:rPr>
              <w:t>durationUnits</w:t>
            </w:r>
          </w:p>
        </w:tc>
        <w:tc>
          <w:tcPr>
            <w:tcW w:w="0" w:type="auto"/>
            <w:vAlign w:val="center"/>
            <w:hideMark/>
          </w:tcPr>
          <w:p w14:paraId="025EA05C" w14:textId="77777777" w:rsidR="00C51368" w:rsidRDefault="00E43BD9">
            <w:pPr>
              <w:rPr>
                <w:rFonts w:eastAsia="Times New Roman"/>
              </w:rPr>
            </w:pPr>
            <w:r>
              <w:rPr>
                <w:rFonts w:eastAsia="Times New Roman"/>
                <w:b/>
                <w:bCs/>
              </w:rPr>
              <w:t>frequency</w:t>
            </w:r>
          </w:p>
        </w:tc>
        <w:tc>
          <w:tcPr>
            <w:tcW w:w="0" w:type="auto"/>
            <w:vAlign w:val="center"/>
            <w:hideMark/>
          </w:tcPr>
          <w:p w14:paraId="033A9D34" w14:textId="77777777" w:rsidR="00C51368" w:rsidRDefault="00E43BD9">
            <w:pPr>
              <w:rPr>
                <w:rFonts w:eastAsia="Times New Roman"/>
              </w:rPr>
            </w:pPr>
            <w:r>
              <w:rPr>
                <w:rFonts w:eastAsia="Times New Roman"/>
                <w:b/>
                <w:bCs/>
              </w:rPr>
              <w:t>frequencyMax</w:t>
            </w:r>
          </w:p>
        </w:tc>
        <w:tc>
          <w:tcPr>
            <w:tcW w:w="0" w:type="auto"/>
            <w:vAlign w:val="center"/>
            <w:hideMark/>
          </w:tcPr>
          <w:p w14:paraId="7AAD74B5" w14:textId="77777777" w:rsidR="00C51368" w:rsidRDefault="00E43BD9">
            <w:pPr>
              <w:rPr>
                <w:rFonts w:eastAsia="Times New Roman"/>
              </w:rPr>
            </w:pPr>
            <w:r>
              <w:rPr>
                <w:rFonts w:eastAsia="Times New Roman"/>
                <w:b/>
                <w:bCs/>
              </w:rPr>
              <w:t>period</w:t>
            </w:r>
          </w:p>
        </w:tc>
        <w:tc>
          <w:tcPr>
            <w:tcW w:w="0" w:type="auto"/>
            <w:vAlign w:val="center"/>
            <w:hideMark/>
          </w:tcPr>
          <w:p w14:paraId="6B634A05" w14:textId="77777777" w:rsidR="00C51368" w:rsidRDefault="00E43BD9">
            <w:pPr>
              <w:rPr>
                <w:rFonts w:eastAsia="Times New Roman"/>
              </w:rPr>
            </w:pPr>
            <w:r>
              <w:rPr>
                <w:rFonts w:eastAsia="Times New Roman"/>
                <w:b/>
                <w:bCs/>
              </w:rPr>
              <w:t>periodUnits</w:t>
            </w:r>
          </w:p>
        </w:tc>
        <w:tc>
          <w:tcPr>
            <w:tcW w:w="0" w:type="auto"/>
            <w:vAlign w:val="center"/>
            <w:hideMark/>
          </w:tcPr>
          <w:p w14:paraId="5B1B8758" w14:textId="77777777" w:rsidR="00C51368" w:rsidRDefault="00E43BD9">
            <w:pPr>
              <w:rPr>
                <w:rFonts w:eastAsia="Times New Roman"/>
              </w:rPr>
            </w:pPr>
            <w:r>
              <w:rPr>
                <w:rFonts w:eastAsia="Times New Roman"/>
                <w:b/>
                <w:bCs/>
              </w:rPr>
              <w:t>periodMax</w:t>
            </w:r>
          </w:p>
        </w:tc>
        <w:tc>
          <w:tcPr>
            <w:tcW w:w="0" w:type="auto"/>
            <w:vAlign w:val="center"/>
            <w:hideMark/>
          </w:tcPr>
          <w:p w14:paraId="4A24199A" w14:textId="77777777" w:rsidR="00C51368" w:rsidRDefault="00E43BD9">
            <w:pPr>
              <w:rPr>
                <w:rFonts w:eastAsia="Times New Roman"/>
              </w:rPr>
            </w:pPr>
            <w:r>
              <w:rPr>
                <w:rFonts w:eastAsia="Times New Roman"/>
                <w:b/>
                <w:bCs/>
              </w:rPr>
              <w:t>when</w:t>
            </w:r>
          </w:p>
        </w:tc>
        <w:tc>
          <w:tcPr>
            <w:tcW w:w="0" w:type="auto"/>
            <w:vAlign w:val="center"/>
            <w:hideMark/>
          </w:tcPr>
          <w:p w14:paraId="65F71298" w14:textId="77777777" w:rsidR="00C51368" w:rsidRDefault="00E43BD9">
            <w:pPr>
              <w:rPr>
                <w:rFonts w:eastAsia="Times New Roman"/>
              </w:rPr>
            </w:pPr>
            <w:r>
              <w:rPr>
                <w:rFonts w:eastAsia="Times New Roman"/>
                <w:b/>
                <w:bCs/>
              </w:rPr>
              <w:t>bounds[x]</w:t>
            </w:r>
          </w:p>
        </w:tc>
      </w:tr>
      <w:tr w:rsidR="00C51368" w14:paraId="169825EC" w14:textId="77777777">
        <w:trPr>
          <w:divId w:val="1885365110"/>
          <w:tblCellSpacing w:w="15" w:type="dxa"/>
        </w:trPr>
        <w:tc>
          <w:tcPr>
            <w:tcW w:w="0" w:type="auto"/>
            <w:vAlign w:val="center"/>
            <w:hideMark/>
          </w:tcPr>
          <w:p w14:paraId="26D4689F" w14:textId="77777777" w:rsidR="00C51368" w:rsidRDefault="00E43BD9">
            <w:pPr>
              <w:rPr>
                <w:rFonts w:eastAsia="Times New Roman"/>
              </w:rPr>
            </w:pPr>
            <w:r>
              <w:rPr>
                <w:rFonts w:eastAsia="Times New Roman"/>
              </w:rPr>
              <w:t>BID</w:t>
            </w:r>
          </w:p>
        </w:tc>
        <w:tc>
          <w:tcPr>
            <w:tcW w:w="0" w:type="auto"/>
            <w:vAlign w:val="center"/>
            <w:hideMark/>
          </w:tcPr>
          <w:p w14:paraId="3DBE6C4F" w14:textId="77777777" w:rsidR="00C51368" w:rsidRDefault="00C51368">
            <w:pPr>
              <w:rPr>
                <w:rFonts w:eastAsia="Times New Roman"/>
              </w:rPr>
            </w:pPr>
          </w:p>
        </w:tc>
        <w:tc>
          <w:tcPr>
            <w:tcW w:w="0" w:type="auto"/>
            <w:vAlign w:val="center"/>
            <w:hideMark/>
          </w:tcPr>
          <w:p w14:paraId="4D4DF6A7" w14:textId="77777777" w:rsidR="00C51368" w:rsidRDefault="00C51368">
            <w:pPr>
              <w:rPr>
                <w:rFonts w:eastAsia="Times New Roman"/>
              </w:rPr>
            </w:pPr>
          </w:p>
        </w:tc>
        <w:tc>
          <w:tcPr>
            <w:tcW w:w="0" w:type="auto"/>
            <w:vAlign w:val="center"/>
            <w:hideMark/>
          </w:tcPr>
          <w:p w14:paraId="42FC4A59" w14:textId="77777777" w:rsidR="00C51368" w:rsidRDefault="00E43BD9">
            <w:pPr>
              <w:rPr>
                <w:rFonts w:eastAsia="Times New Roman"/>
              </w:rPr>
            </w:pPr>
            <w:r>
              <w:rPr>
                <w:rFonts w:eastAsia="Times New Roman"/>
              </w:rPr>
              <w:t>2</w:t>
            </w:r>
          </w:p>
        </w:tc>
        <w:tc>
          <w:tcPr>
            <w:tcW w:w="0" w:type="auto"/>
            <w:vAlign w:val="center"/>
            <w:hideMark/>
          </w:tcPr>
          <w:p w14:paraId="63BCFE77" w14:textId="77777777" w:rsidR="00C51368" w:rsidRDefault="00C51368">
            <w:pPr>
              <w:rPr>
                <w:rFonts w:eastAsia="Times New Roman"/>
              </w:rPr>
            </w:pPr>
          </w:p>
        </w:tc>
        <w:tc>
          <w:tcPr>
            <w:tcW w:w="0" w:type="auto"/>
            <w:vAlign w:val="center"/>
            <w:hideMark/>
          </w:tcPr>
          <w:p w14:paraId="647AF5AB" w14:textId="77777777" w:rsidR="00C51368" w:rsidRDefault="00E43BD9">
            <w:pPr>
              <w:rPr>
                <w:rFonts w:eastAsia="Times New Roman"/>
              </w:rPr>
            </w:pPr>
            <w:r>
              <w:rPr>
                <w:rFonts w:eastAsia="Times New Roman"/>
              </w:rPr>
              <w:t>1</w:t>
            </w:r>
          </w:p>
        </w:tc>
        <w:tc>
          <w:tcPr>
            <w:tcW w:w="0" w:type="auto"/>
            <w:vAlign w:val="center"/>
            <w:hideMark/>
          </w:tcPr>
          <w:p w14:paraId="5C2F842D" w14:textId="77777777" w:rsidR="00C51368" w:rsidRDefault="00E43BD9">
            <w:pPr>
              <w:rPr>
                <w:rFonts w:eastAsia="Times New Roman"/>
              </w:rPr>
            </w:pPr>
            <w:r>
              <w:rPr>
                <w:rFonts w:eastAsia="Times New Roman"/>
              </w:rPr>
              <w:t>d</w:t>
            </w:r>
          </w:p>
        </w:tc>
        <w:tc>
          <w:tcPr>
            <w:tcW w:w="0" w:type="auto"/>
            <w:vAlign w:val="center"/>
            <w:hideMark/>
          </w:tcPr>
          <w:p w14:paraId="25EE9122" w14:textId="77777777" w:rsidR="00C51368" w:rsidRDefault="00C51368">
            <w:pPr>
              <w:rPr>
                <w:rFonts w:eastAsia="Times New Roman"/>
              </w:rPr>
            </w:pPr>
          </w:p>
        </w:tc>
        <w:tc>
          <w:tcPr>
            <w:tcW w:w="0" w:type="auto"/>
            <w:vAlign w:val="center"/>
            <w:hideMark/>
          </w:tcPr>
          <w:p w14:paraId="4C429693" w14:textId="77777777" w:rsidR="00C51368" w:rsidRDefault="00C51368">
            <w:pPr>
              <w:rPr>
                <w:rFonts w:eastAsia="Times New Roman"/>
              </w:rPr>
            </w:pPr>
          </w:p>
        </w:tc>
        <w:tc>
          <w:tcPr>
            <w:tcW w:w="0" w:type="auto"/>
            <w:vAlign w:val="center"/>
            <w:hideMark/>
          </w:tcPr>
          <w:p w14:paraId="31975B59" w14:textId="77777777" w:rsidR="00C51368" w:rsidRDefault="00C51368">
            <w:pPr>
              <w:rPr>
                <w:rFonts w:eastAsia="Times New Roman"/>
              </w:rPr>
            </w:pPr>
          </w:p>
        </w:tc>
      </w:tr>
      <w:tr w:rsidR="00C51368" w14:paraId="1A60097A" w14:textId="77777777">
        <w:trPr>
          <w:divId w:val="1885365110"/>
          <w:tblCellSpacing w:w="15" w:type="dxa"/>
        </w:trPr>
        <w:tc>
          <w:tcPr>
            <w:tcW w:w="0" w:type="auto"/>
            <w:vAlign w:val="center"/>
            <w:hideMark/>
          </w:tcPr>
          <w:p w14:paraId="65F3983D" w14:textId="77777777" w:rsidR="00C51368" w:rsidRDefault="00E43BD9">
            <w:pPr>
              <w:rPr>
                <w:rFonts w:eastAsia="Times New Roman"/>
              </w:rPr>
            </w:pPr>
            <w:r>
              <w:rPr>
                <w:rFonts w:eastAsia="Times New Roman"/>
              </w:rPr>
              <w:t>TID</w:t>
            </w:r>
          </w:p>
        </w:tc>
        <w:tc>
          <w:tcPr>
            <w:tcW w:w="0" w:type="auto"/>
            <w:vAlign w:val="center"/>
            <w:hideMark/>
          </w:tcPr>
          <w:p w14:paraId="4D243D44" w14:textId="77777777" w:rsidR="00C51368" w:rsidRDefault="00C51368">
            <w:pPr>
              <w:rPr>
                <w:rFonts w:eastAsia="Times New Roman"/>
              </w:rPr>
            </w:pPr>
          </w:p>
        </w:tc>
        <w:tc>
          <w:tcPr>
            <w:tcW w:w="0" w:type="auto"/>
            <w:vAlign w:val="center"/>
            <w:hideMark/>
          </w:tcPr>
          <w:p w14:paraId="024F4322" w14:textId="77777777" w:rsidR="00C51368" w:rsidRDefault="00C51368">
            <w:pPr>
              <w:rPr>
                <w:rFonts w:eastAsia="Times New Roman"/>
              </w:rPr>
            </w:pPr>
          </w:p>
        </w:tc>
        <w:tc>
          <w:tcPr>
            <w:tcW w:w="0" w:type="auto"/>
            <w:vAlign w:val="center"/>
            <w:hideMark/>
          </w:tcPr>
          <w:p w14:paraId="35CF1245" w14:textId="77777777" w:rsidR="00C51368" w:rsidRDefault="00E43BD9">
            <w:pPr>
              <w:rPr>
                <w:rFonts w:eastAsia="Times New Roman"/>
              </w:rPr>
            </w:pPr>
            <w:r>
              <w:rPr>
                <w:rFonts w:eastAsia="Times New Roman"/>
              </w:rPr>
              <w:t>3</w:t>
            </w:r>
          </w:p>
        </w:tc>
        <w:tc>
          <w:tcPr>
            <w:tcW w:w="0" w:type="auto"/>
            <w:vAlign w:val="center"/>
            <w:hideMark/>
          </w:tcPr>
          <w:p w14:paraId="63FCAD45" w14:textId="77777777" w:rsidR="00C51368" w:rsidRDefault="00C51368">
            <w:pPr>
              <w:rPr>
                <w:rFonts w:eastAsia="Times New Roman"/>
              </w:rPr>
            </w:pPr>
          </w:p>
        </w:tc>
        <w:tc>
          <w:tcPr>
            <w:tcW w:w="0" w:type="auto"/>
            <w:vAlign w:val="center"/>
            <w:hideMark/>
          </w:tcPr>
          <w:p w14:paraId="6F90167E" w14:textId="77777777" w:rsidR="00C51368" w:rsidRDefault="00E43BD9">
            <w:pPr>
              <w:rPr>
                <w:rFonts w:eastAsia="Times New Roman"/>
              </w:rPr>
            </w:pPr>
            <w:r>
              <w:rPr>
                <w:rFonts w:eastAsia="Times New Roman"/>
              </w:rPr>
              <w:t>1</w:t>
            </w:r>
          </w:p>
        </w:tc>
        <w:tc>
          <w:tcPr>
            <w:tcW w:w="0" w:type="auto"/>
            <w:vAlign w:val="center"/>
            <w:hideMark/>
          </w:tcPr>
          <w:p w14:paraId="05BBC53B" w14:textId="77777777" w:rsidR="00C51368" w:rsidRDefault="00E43BD9">
            <w:pPr>
              <w:rPr>
                <w:rFonts w:eastAsia="Times New Roman"/>
              </w:rPr>
            </w:pPr>
            <w:r>
              <w:rPr>
                <w:rFonts w:eastAsia="Times New Roman"/>
              </w:rPr>
              <w:t>d</w:t>
            </w:r>
          </w:p>
        </w:tc>
        <w:tc>
          <w:tcPr>
            <w:tcW w:w="0" w:type="auto"/>
            <w:vAlign w:val="center"/>
            <w:hideMark/>
          </w:tcPr>
          <w:p w14:paraId="0F8A19D1" w14:textId="77777777" w:rsidR="00C51368" w:rsidRDefault="00C51368">
            <w:pPr>
              <w:rPr>
                <w:rFonts w:eastAsia="Times New Roman"/>
              </w:rPr>
            </w:pPr>
          </w:p>
        </w:tc>
        <w:tc>
          <w:tcPr>
            <w:tcW w:w="0" w:type="auto"/>
            <w:vAlign w:val="center"/>
            <w:hideMark/>
          </w:tcPr>
          <w:p w14:paraId="400D0EF0" w14:textId="77777777" w:rsidR="00C51368" w:rsidRDefault="00C51368">
            <w:pPr>
              <w:rPr>
                <w:rFonts w:eastAsia="Times New Roman"/>
              </w:rPr>
            </w:pPr>
          </w:p>
        </w:tc>
        <w:tc>
          <w:tcPr>
            <w:tcW w:w="0" w:type="auto"/>
            <w:vAlign w:val="center"/>
            <w:hideMark/>
          </w:tcPr>
          <w:p w14:paraId="5002E6E0" w14:textId="77777777" w:rsidR="00C51368" w:rsidRDefault="00C51368">
            <w:pPr>
              <w:rPr>
                <w:rFonts w:eastAsia="Times New Roman"/>
              </w:rPr>
            </w:pPr>
          </w:p>
        </w:tc>
      </w:tr>
      <w:tr w:rsidR="00C51368" w14:paraId="0A0D76BF" w14:textId="77777777">
        <w:trPr>
          <w:divId w:val="1885365110"/>
          <w:tblCellSpacing w:w="15" w:type="dxa"/>
        </w:trPr>
        <w:tc>
          <w:tcPr>
            <w:tcW w:w="0" w:type="auto"/>
            <w:vAlign w:val="center"/>
            <w:hideMark/>
          </w:tcPr>
          <w:p w14:paraId="71584896" w14:textId="77777777" w:rsidR="00C51368" w:rsidRDefault="00E43BD9">
            <w:pPr>
              <w:rPr>
                <w:rFonts w:eastAsia="Times New Roman"/>
              </w:rPr>
            </w:pPr>
            <w:r>
              <w:rPr>
                <w:rFonts w:eastAsia="Times New Roman"/>
              </w:rPr>
              <w:t>QID</w:t>
            </w:r>
          </w:p>
        </w:tc>
        <w:tc>
          <w:tcPr>
            <w:tcW w:w="0" w:type="auto"/>
            <w:vAlign w:val="center"/>
            <w:hideMark/>
          </w:tcPr>
          <w:p w14:paraId="62E59654" w14:textId="77777777" w:rsidR="00C51368" w:rsidRDefault="00C51368">
            <w:pPr>
              <w:rPr>
                <w:rFonts w:eastAsia="Times New Roman"/>
              </w:rPr>
            </w:pPr>
          </w:p>
        </w:tc>
        <w:tc>
          <w:tcPr>
            <w:tcW w:w="0" w:type="auto"/>
            <w:vAlign w:val="center"/>
            <w:hideMark/>
          </w:tcPr>
          <w:p w14:paraId="1CC50DD4" w14:textId="77777777" w:rsidR="00C51368" w:rsidRDefault="00C51368">
            <w:pPr>
              <w:rPr>
                <w:rFonts w:eastAsia="Times New Roman"/>
              </w:rPr>
            </w:pPr>
          </w:p>
        </w:tc>
        <w:tc>
          <w:tcPr>
            <w:tcW w:w="0" w:type="auto"/>
            <w:vAlign w:val="center"/>
            <w:hideMark/>
          </w:tcPr>
          <w:p w14:paraId="4EB0346A" w14:textId="77777777" w:rsidR="00C51368" w:rsidRDefault="00E43BD9">
            <w:pPr>
              <w:rPr>
                <w:rFonts w:eastAsia="Times New Roman"/>
              </w:rPr>
            </w:pPr>
            <w:r>
              <w:rPr>
                <w:rFonts w:eastAsia="Times New Roman"/>
              </w:rPr>
              <w:t>4</w:t>
            </w:r>
          </w:p>
        </w:tc>
        <w:tc>
          <w:tcPr>
            <w:tcW w:w="0" w:type="auto"/>
            <w:vAlign w:val="center"/>
            <w:hideMark/>
          </w:tcPr>
          <w:p w14:paraId="58D79B66" w14:textId="77777777" w:rsidR="00C51368" w:rsidRDefault="00C51368">
            <w:pPr>
              <w:rPr>
                <w:rFonts w:eastAsia="Times New Roman"/>
              </w:rPr>
            </w:pPr>
          </w:p>
        </w:tc>
        <w:tc>
          <w:tcPr>
            <w:tcW w:w="0" w:type="auto"/>
            <w:vAlign w:val="center"/>
            <w:hideMark/>
          </w:tcPr>
          <w:p w14:paraId="6271908A" w14:textId="77777777" w:rsidR="00C51368" w:rsidRDefault="00E43BD9">
            <w:pPr>
              <w:rPr>
                <w:rFonts w:eastAsia="Times New Roman"/>
              </w:rPr>
            </w:pPr>
            <w:r>
              <w:rPr>
                <w:rFonts w:eastAsia="Times New Roman"/>
              </w:rPr>
              <w:t>1</w:t>
            </w:r>
          </w:p>
        </w:tc>
        <w:tc>
          <w:tcPr>
            <w:tcW w:w="0" w:type="auto"/>
            <w:vAlign w:val="center"/>
            <w:hideMark/>
          </w:tcPr>
          <w:p w14:paraId="39C2DAF8" w14:textId="77777777" w:rsidR="00C51368" w:rsidRDefault="00E43BD9">
            <w:pPr>
              <w:rPr>
                <w:rFonts w:eastAsia="Times New Roman"/>
              </w:rPr>
            </w:pPr>
            <w:r>
              <w:rPr>
                <w:rFonts w:eastAsia="Times New Roman"/>
              </w:rPr>
              <w:t>d</w:t>
            </w:r>
          </w:p>
        </w:tc>
        <w:tc>
          <w:tcPr>
            <w:tcW w:w="0" w:type="auto"/>
            <w:vAlign w:val="center"/>
            <w:hideMark/>
          </w:tcPr>
          <w:p w14:paraId="035737F6" w14:textId="77777777" w:rsidR="00C51368" w:rsidRDefault="00C51368">
            <w:pPr>
              <w:rPr>
                <w:rFonts w:eastAsia="Times New Roman"/>
              </w:rPr>
            </w:pPr>
          </w:p>
        </w:tc>
        <w:tc>
          <w:tcPr>
            <w:tcW w:w="0" w:type="auto"/>
            <w:vAlign w:val="center"/>
            <w:hideMark/>
          </w:tcPr>
          <w:p w14:paraId="440A8001" w14:textId="77777777" w:rsidR="00C51368" w:rsidRDefault="00C51368">
            <w:pPr>
              <w:rPr>
                <w:rFonts w:eastAsia="Times New Roman"/>
              </w:rPr>
            </w:pPr>
          </w:p>
        </w:tc>
        <w:tc>
          <w:tcPr>
            <w:tcW w:w="0" w:type="auto"/>
            <w:vAlign w:val="center"/>
            <w:hideMark/>
          </w:tcPr>
          <w:p w14:paraId="61DD8393" w14:textId="77777777" w:rsidR="00C51368" w:rsidRDefault="00C51368">
            <w:pPr>
              <w:rPr>
                <w:rFonts w:eastAsia="Times New Roman"/>
              </w:rPr>
            </w:pPr>
          </w:p>
        </w:tc>
      </w:tr>
      <w:tr w:rsidR="00C51368" w14:paraId="29A2940B" w14:textId="77777777">
        <w:trPr>
          <w:divId w:val="1885365110"/>
          <w:tblCellSpacing w:w="15" w:type="dxa"/>
        </w:trPr>
        <w:tc>
          <w:tcPr>
            <w:tcW w:w="0" w:type="auto"/>
            <w:vAlign w:val="center"/>
            <w:hideMark/>
          </w:tcPr>
          <w:p w14:paraId="419136C8" w14:textId="77777777" w:rsidR="00C51368" w:rsidRDefault="00E43BD9">
            <w:pPr>
              <w:rPr>
                <w:rFonts w:eastAsia="Times New Roman"/>
              </w:rPr>
            </w:pPr>
            <w:r>
              <w:rPr>
                <w:rFonts w:eastAsia="Times New Roman"/>
              </w:rPr>
              <w:t>Q6H</w:t>
            </w:r>
          </w:p>
        </w:tc>
        <w:tc>
          <w:tcPr>
            <w:tcW w:w="0" w:type="auto"/>
            <w:vAlign w:val="center"/>
            <w:hideMark/>
          </w:tcPr>
          <w:p w14:paraId="7AEF75BD" w14:textId="77777777" w:rsidR="00C51368" w:rsidRDefault="00C51368">
            <w:pPr>
              <w:rPr>
                <w:rFonts w:eastAsia="Times New Roman"/>
              </w:rPr>
            </w:pPr>
          </w:p>
        </w:tc>
        <w:tc>
          <w:tcPr>
            <w:tcW w:w="0" w:type="auto"/>
            <w:vAlign w:val="center"/>
            <w:hideMark/>
          </w:tcPr>
          <w:p w14:paraId="4F84C0C1" w14:textId="77777777" w:rsidR="00C51368" w:rsidRDefault="00C51368">
            <w:pPr>
              <w:rPr>
                <w:rFonts w:eastAsia="Times New Roman"/>
              </w:rPr>
            </w:pPr>
          </w:p>
        </w:tc>
        <w:tc>
          <w:tcPr>
            <w:tcW w:w="0" w:type="auto"/>
            <w:vAlign w:val="center"/>
            <w:hideMark/>
          </w:tcPr>
          <w:p w14:paraId="32E397F0" w14:textId="77777777" w:rsidR="00C51368" w:rsidRDefault="00E43BD9">
            <w:pPr>
              <w:rPr>
                <w:rFonts w:eastAsia="Times New Roman"/>
              </w:rPr>
            </w:pPr>
            <w:r>
              <w:rPr>
                <w:rFonts w:eastAsia="Times New Roman"/>
              </w:rPr>
              <w:t>1</w:t>
            </w:r>
          </w:p>
        </w:tc>
        <w:tc>
          <w:tcPr>
            <w:tcW w:w="0" w:type="auto"/>
            <w:vAlign w:val="center"/>
            <w:hideMark/>
          </w:tcPr>
          <w:p w14:paraId="60489446" w14:textId="77777777" w:rsidR="00C51368" w:rsidRDefault="00C51368">
            <w:pPr>
              <w:rPr>
                <w:rFonts w:eastAsia="Times New Roman"/>
              </w:rPr>
            </w:pPr>
          </w:p>
        </w:tc>
        <w:tc>
          <w:tcPr>
            <w:tcW w:w="0" w:type="auto"/>
            <w:vAlign w:val="center"/>
            <w:hideMark/>
          </w:tcPr>
          <w:p w14:paraId="5B6D2336" w14:textId="77777777" w:rsidR="00C51368" w:rsidRDefault="00E43BD9">
            <w:pPr>
              <w:rPr>
                <w:rFonts w:eastAsia="Times New Roman"/>
              </w:rPr>
            </w:pPr>
            <w:r>
              <w:rPr>
                <w:rFonts w:eastAsia="Times New Roman"/>
              </w:rPr>
              <w:t>6</w:t>
            </w:r>
          </w:p>
        </w:tc>
        <w:tc>
          <w:tcPr>
            <w:tcW w:w="0" w:type="auto"/>
            <w:vAlign w:val="center"/>
            <w:hideMark/>
          </w:tcPr>
          <w:p w14:paraId="04ECAA09" w14:textId="77777777" w:rsidR="00C51368" w:rsidRDefault="00E43BD9">
            <w:pPr>
              <w:rPr>
                <w:rFonts w:eastAsia="Times New Roman"/>
              </w:rPr>
            </w:pPr>
            <w:r>
              <w:rPr>
                <w:rFonts w:eastAsia="Times New Roman"/>
              </w:rPr>
              <w:t>h</w:t>
            </w:r>
          </w:p>
        </w:tc>
        <w:tc>
          <w:tcPr>
            <w:tcW w:w="0" w:type="auto"/>
            <w:vAlign w:val="center"/>
            <w:hideMark/>
          </w:tcPr>
          <w:p w14:paraId="0643BF77" w14:textId="77777777" w:rsidR="00C51368" w:rsidRDefault="00C51368">
            <w:pPr>
              <w:rPr>
                <w:rFonts w:eastAsia="Times New Roman"/>
              </w:rPr>
            </w:pPr>
          </w:p>
        </w:tc>
        <w:tc>
          <w:tcPr>
            <w:tcW w:w="0" w:type="auto"/>
            <w:vAlign w:val="center"/>
            <w:hideMark/>
          </w:tcPr>
          <w:p w14:paraId="7014E170" w14:textId="77777777" w:rsidR="00C51368" w:rsidRDefault="00C51368">
            <w:pPr>
              <w:rPr>
                <w:rFonts w:eastAsia="Times New Roman"/>
              </w:rPr>
            </w:pPr>
          </w:p>
        </w:tc>
        <w:tc>
          <w:tcPr>
            <w:tcW w:w="0" w:type="auto"/>
            <w:vAlign w:val="center"/>
            <w:hideMark/>
          </w:tcPr>
          <w:p w14:paraId="6C198224" w14:textId="77777777" w:rsidR="00C51368" w:rsidRDefault="00C51368">
            <w:pPr>
              <w:rPr>
                <w:rFonts w:eastAsia="Times New Roman"/>
              </w:rPr>
            </w:pPr>
          </w:p>
        </w:tc>
      </w:tr>
      <w:tr w:rsidR="00C51368" w14:paraId="6850FE99" w14:textId="77777777">
        <w:trPr>
          <w:divId w:val="1885365110"/>
          <w:tblCellSpacing w:w="15" w:type="dxa"/>
        </w:trPr>
        <w:tc>
          <w:tcPr>
            <w:tcW w:w="0" w:type="auto"/>
            <w:vAlign w:val="center"/>
            <w:hideMark/>
          </w:tcPr>
          <w:p w14:paraId="5D16324D" w14:textId="77777777" w:rsidR="00C51368" w:rsidRDefault="00E43BD9">
            <w:pPr>
              <w:rPr>
                <w:rFonts w:eastAsia="Times New Roman"/>
              </w:rPr>
            </w:pPr>
            <w:r>
              <w:rPr>
                <w:rFonts w:eastAsia="Times New Roman"/>
              </w:rPr>
              <w:t>Every 8 hours</w:t>
            </w:r>
          </w:p>
        </w:tc>
        <w:tc>
          <w:tcPr>
            <w:tcW w:w="0" w:type="auto"/>
            <w:vAlign w:val="center"/>
            <w:hideMark/>
          </w:tcPr>
          <w:p w14:paraId="379498AD" w14:textId="77777777" w:rsidR="00C51368" w:rsidRDefault="00C51368">
            <w:pPr>
              <w:rPr>
                <w:rFonts w:eastAsia="Times New Roman"/>
              </w:rPr>
            </w:pPr>
          </w:p>
        </w:tc>
        <w:tc>
          <w:tcPr>
            <w:tcW w:w="0" w:type="auto"/>
            <w:vAlign w:val="center"/>
            <w:hideMark/>
          </w:tcPr>
          <w:p w14:paraId="5AB2037B" w14:textId="77777777" w:rsidR="00C51368" w:rsidRDefault="00C51368">
            <w:pPr>
              <w:rPr>
                <w:rFonts w:eastAsia="Times New Roman"/>
              </w:rPr>
            </w:pPr>
          </w:p>
        </w:tc>
        <w:tc>
          <w:tcPr>
            <w:tcW w:w="0" w:type="auto"/>
            <w:vAlign w:val="center"/>
            <w:hideMark/>
          </w:tcPr>
          <w:p w14:paraId="7A3C6F54" w14:textId="77777777" w:rsidR="00C51368" w:rsidRDefault="00E43BD9">
            <w:pPr>
              <w:rPr>
                <w:rFonts w:eastAsia="Times New Roman"/>
              </w:rPr>
            </w:pPr>
            <w:r>
              <w:rPr>
                <w:rFonts w:eastAsia="Times New Roman"/>
              </w:rPr>
              <w:t>1</w:t>
            </w:r>
          </w:p>
        </w:tc>
        <w:tc>
          <w:tcPr>
            <w:tcW w:w="0" w:type="auto"/>
            <w:vAlign w:val="center"/>
            <w:hideMark/>
          </w:tcPr>
          <w:p w14:paraId="7B87EE0F" w14:textId="77777777" w:rsidR="00C51368" w:rsidRDefault="00C51368">
            <w:pPr>
              <w:rPr>
                <w:rFonts w:eastAsia="Times New Roman"/>
              </w:rPr>
            </w:pPr>
          </w:p>
        </w:tc>
        <w:tc>
          <w:tcPr>
            <w:tcW w:w="0" w:type="auto"/>
            <w:vAlign w:val="center"/>
            <w:hideMark/>
          </w:tcPr>
          <w:p w14:paraId="28C4C217" w14:textId="77777777" w:rsidR="00C51368" w:rsidRDefault="00E43BD9">
            <w:pPr>
              <w:rPr>
                <w:rFonts w:eastAsia="Times New Roman"/>
              </w:rPr>
            </w:pPr>
            <w:r>
              <w:rPr>
                <w:rFonts w:eastAsia="Times New Roman"/>
              </w:rPr>
              <w:t>8</w:t>
            </w:r>
          </w:p>
        </w:tc>
        <w:tc>
          <w:tcPr>
            <w:tcW w:w="0" w:type="auto"/>
            <w:vAlign w:val="center"/>
            <w:hideMark/>
          </w:tcPr>
          <w:p w14:paraId="1F56C3F3" w14:textId="77777777" w:rsidR="00C51368" w:rsidRDefault="00E43BD9">
            <w:pPr>
              <w:rPr>
                <w:rFonts w:eastAsia="Times New Roman"/>
              </w:rPr>
            </w:pPr>
            <w:r>
              <w:rPr>
                <w:rFonts w:eastAsia="Times New Roman"/>
              </w:rPr>
              <w:t>h</w:t>
            </w:r>
          </w:p>
        </w:tc>
        <w:tc>
          <w:tcPr>
            <w:tcW w:w="0" w:type="auto"/>
            <w:vAlign w:val="center"/>
            <w:hideMark/>
          </w:tcPr>
          <w:p w14:paraId="5EA801B7" w14:textId="77777777" w:rsidR="00C51368" w:rsidRDefault="00C51368">
            <w:pPr>
              <w:rPr>
                <w:rFonts w:eastAsia="Times New Roman"/>
              </w:rPr>
            </w:pPr>
          </w:p>
        </w:tc>
        <w:tc>
          <w:tcPr>
            <w:tcW w:w="0" w:type="auto"/>
            <w:vAlign w:val="center"/>
            <w:hideMark/>
          </w:tcPr>
          <w:p w14:paraId="6E56AB69" w14:textId="77777777" w:rsidR="00C51368" w:rsidRDefault="00C51368">
            <w:pPr>
              <w:rPr>
                <w:rFonts w:eastAsia="Times New Roman"/>
              </w:rPr>
            </w:pPr>
          </w:p>
        </w:tc>
        <w:tc>
          <w:tcPr>
            <w:tcW w:w="0" w:type="auto"/>
            <w:vAlign w:val="center"/>
            <w:hideMark/>
          </w:tcPr>
          <w:p w14:paraId="0DFAC47F" w14:textId="77777777" w:rsidR="00C51368" w:rsidRDefault="00C51368">
            <w:pPr>
              <w:rPr>
                <w:rFonts w:eastAsia="Times New Roman"/>
              </w:rPr>
            </w:pPr>
          </w:p>
        </w:tc>
      </w:tr>
      <w:tr w:rsidR="00C51368" w14:paraId="0BAEED90" w14:textId="77777777">
        <w:trPr>
          <w:divId w:val="1885365110"/>
          <w:tblCellSpacing w:w="15" w:type="dxa"/>
        </w:trPr>
        <w:tc>
          <w:tcPr>
            <w:tcW w:w="0" w:type="auto"/>
            <w:vAlign w:val="center"/>
            <w:hideMark/>
          </w:tcPr>
          <w:p w14:paraId="064411D8" w14:textId="77777777" w:rsidR="00C51368" w:rsidRDefault="00E43BD9">
            <w:pPr>
              <w:rPr>
                <w:rFonts w:eastAsia="Times New Roman"/>
              </w:rPr>
            </w:pPr>
            <w:r>
              <w:rPr>
                <w:rFonts w:eastAsia="Times New Roman"/>
              </w:rPr>
              <w:t>Every 7 days</w:t>
            </w:r>
          </w:p>
        </w:tc>
        <w:tc>
          <w:tcPr>
            <w:tcW w:w="0" w:type="auto"/>
            <w:vAlign w:val="center"/>
            <w:hideMark/>
          </w:tcPr>
          <w:p w14:paraId="7C6D5246" w14:textId="77777777" w:rsidR="00C51368" w:rsidRDefault="00C51368">
            <w:pPr>
              <w:rPr>
                <w:rFonts w:eastAsia="Times New Roman"/>
              </w:rPr>
            </w:pPr>
          </w:p>
        </w:tc>
        <w:tc>
          <w:tcPr>
            <w:tcW w:w="0" w:type="auto"/>
            <w:vAlign w:val="center"/>
            <w:hideMark/>
          </w:tcPr>
          <w:p w14:paraId="08FA3A39" w14:textId="77777777" w:rsidR="00C51368" w:rsidRDefault="00C51368">
            <w:pPr>
              <w:rPr>
                <w:rFonts w:eastAsia="Times New Roman"/>
              </w:rPr>
            </w:pPr>
          </w:p>
        </w:tc>
        <w:tc>
          <w:tcPr>
            <w:tcW w:w="0" w:type="auto"/>
            <w:vAlign w:val="center"/>
            <w:hideMark/>
          </w:tcPr>
          <w:p w14:paraId="02985AAD" w14:textId="77777777" w:rsidR="00C51368" w:rsidRDefault="00E43BD9">
            <w:pPr>
              <w:rPr>
                <w:rFonts w:eastAsia="Times New Roman"/>
              </w:rPr>
            </w:pPr>
            <w:r>
              <w:rPr>
                <w:rFonts w:eastAsia="Times New Roman"/>
              </w:rPr>
              <w:t>1</w:t>
            </w:r>
          </w:p>
        </w:tc>
        <w:tc>
          <w:tcPr>
            <w:tcW w:w="0" w:type="auto"/>
            <w:vAlign w:val="center"/>
            <w:hideMark/>
          </w:tcPr>
          <w:p w14:paraId="29DB5AA4" w14:textId="77777777" w:rsidR="00C51368" w:rsidRDefault="00C51368">
            <w:pPr>
              <w:rPr>
                <w:rFonts w:eastAsia="Times New Roman"/>
              </w:rPr>
            </w:pPr>
          </w:p>
        </w:tc>
        <w:tc>
          <w:tcPr>
            <w:tcW w:w="0" w:type="auto"/>
            <w:vAlign w:val="center"/>
            <w:hideMark/>
          </w:tcPr>
          <w:p w14:paraId="5F311D78" w14:textId="77777777" w:rsidR="00C51368" w:rsidRDefault="00E43BD9">
            <w:pPr>
              <w:rPr>
                <w:rFonts w:eastAsia="Times New Roman"/>
              </w:rPr>
            </w:pPr>
            <w:r>
              <w:rPr>
                <w:rFonts w:eastAsia="Times New Roman"/>
              </w:rPr>
              <w:t>7</w:t>
            </w:r>
          </w:p>
        </w:tc>
        <w:tc>
          <w:tcPr>
            <w:tcW w:w="0" w:type="auto"/>
            <w:vAlign w:val="center"/>
            <w:hideMark/>
          </w:tcPr>
          <w:p w14:paraId="7A4477E8" w14:textId="77777777" w:rsidR="00C51368" w:rsidRDefault="00E43BD9">
            <w:pPr>
              <w:rPr>
                <w:rFonts w:eastAsia="Times New Roman"/>
              </w:rPr>
            </w:pPr>
            <w:r>
              <w:rPr>
                <w:rFonts w:eastAsia="Times New Roman"/>
              </w:rPr>
              <w:t>d</w:t>
            </w:r>
          </w:p>
        </w:tc>
        <w:tc>
          <w:tcPr>
            <w:tcW w:w="0" w:type="auto"/>
            <w:vAlign w:val="center"/>
            <w:hideMark/>
          </w:tcPr>
          <w:p w14:paraId="2FB8EE07" w14:textId="77777777" w:rsidR="00C51368" w:rsidRDefault="00C51368">
            <w:pPr>
              <w:rPr>
                <w:rFonts w:eastAsia="Times New Roman"/>
              </w:rPr>
            </w:pPr>
          </w:p>
        </w:tc>
        <w:tc>
          <w:tcPr>
            <w:tcW w:w="0" w:type="auto"/>
            <w:vAlign w:val="center"/>
            <w:hideMark/>
          </w:tcPr>
          <w:p w14:paraId="64904800" w14:textId="77777777" w:rsidR="00C51368" w:rsidRDefault="00C51368">
            <w:pPr>
              <w:rPr>
                <w:rFonts w:eastAsia="Times New Roman"/>
              </w:rPr>
            </w:pPr>
          </w:p>
        </w:tc>
        <w:tc>
          <w:tcPr>
            <w:tcW w:w="0" w:type="auto"/>
            <w:vAlign w:val="center"/>
            <w:hideMark/>
          </w:tcPr>
          <w:p w14:paraId="0E271074" w14:textId="77777777" w:rsidR="00C51368" w:rsidRDefault="00C51368">
            <w:pPr>
              <w:rPr>
                <w:rFonts w:eastAsia="Times New Roman"/>
              </w:rPr>
            </w:pPr>
          </w:p>
        </w:tc>
      </w:tr>
      <w:tr w:rsidR="00C51368" w14:paraId="3A5372B5" w14:textId="77777777">
        <w:trPr>
          <w:divId w:val="1885365110"/>
          <w:tblCellSpacing w:w="15" w:type="dxa"/>
        </w:trPr>
        <w:tc>
          <w:tcPr>
            <w:tcW w:w="0" w:type="auto"/>
            <w:vAlign w:val="center"/>
            <w:hideMark/>
          </w:tcPr>
          <w:p w14:paraId="50DC625C" w14:textId="77777777" w:rsidR="00C51368" w:rsidRDefault="00E43BD9">
            <w:pPr>
              <w:rPr>
                <w:rFonts w:eastAsia="Times New Roman"/>
              </w:rPr>
            </w:pPr>
            <w:r>
              <w:rPr>
                <w:rFonts w:eastAsia="Times New Roman"/>
              </w:rPr>
              <w:t>3 times a day</w:t>
            </w:r>
          </w:p>
        </w:tc>
        <w:tc>
          <w:tcPr>
            <w:tcW w:w="0" w:type="auto"/>
            <w:vAlign w:val="center"/>
            <w:hideMark/>
          </w:tcPr>
          <w:p w14:paraId="31B65457" w14:textId="77777777" w:rsidR="00C51368" w:rsidRDefault="00C51368">
            <w:pPr>
              <w:rPr>
                <w:rFonts w:eastAsia="Times New Roman"/>
              </w:rPr>
            </w:pPr>
          </w:p>
        </w:tc>
        <w:tc>
          <w:tcPr>
            <w:tcW w:w="0" w:type="auto"/>
            <w:vAlign w:val="center"/>
            <w:hideMark/>
          </w:tcPr>
          <w:p w14:paraId="3ACE5D2E" w14:textId="77777777" w:rsidR="00C51368" w:rsidRDefault="00C51368">
            <w:pPr>
              <w:rPr>
                <w:rFonts w:eastAsia="Times New Roman"/>
              </w:rPr>
            </w:pPr>
          </w:p>
        </w:tc>
        <w:tc>
          <w:tcPr>
            <w:tcW w:w="0" w:type="auto"/>
            <w:vAlign w:val="center"/>
            <w:hideMark/>
          </w:tcPr>
          <w:p w14:paraId="19D983CE" w14:textId="77777777" w:rsidR="00C51368" w:rsidRDefault="00E43BD9">
            <w:pPr>
              <w:rPr>
                <w:rFonts w:eastAsia="Times New Roman"/>
              </w:rPr>
            </w:pPr>
            <w:r>
              <w:rPr>
                <w:rFonts w:eastAsia="Times New Roman"/>
              </w:rPr>
              <w:t>3</w:t>
            </w:r>
          </w:p>
        </w:tc>
        <w:tc>
          <w:tcPr>
            <w:tcW w:w="0" w:type="auto"/>
            <w:vAlign w:val="center"/>
            <w:hideMark/>
          </w:tcPr>
          <w:p w14:paraId="48A2445C" w14:textId="77777777" w:rsidR="00C51368" w:rsidRDefault="00C51368">
            <w:pPr>
              <w:rPr>
                <w:rFonts w:eastAsia="Times New Roman"/>
              </w:rPr>
            </w:pPr>
          </w:p>
        </w:tc>
        <w:tc>
          <w:tcPr>
            <w:tcW w:w="0" w:type="auto"/>
            <w:vAlign w:val="center"/>
            <w:hideMark/>
          </w:tcPr>
          <w:p w14:paraId="1425650D" w14:textId="77777777" w:rsidR="00C51368" w:rsidRDefault="00E43BD9">
            <w:pPr>
              <w:rPr>
                <w:rFonts w:eastAsia="Times New Roman"/>
              </w:rPr>
            </w:pPr>
            <w:r>
              <w:rPr>
                <w:rFonts w:eastAsia="Times New Roman"/>
              </w:rPr>
              <w:t>1</w:t>
            </w:r>
          </w:p>
        </w:tc>
        <w:tc>
          <w:tcPr>
            <w:tcW w:w="0" w:type="auto"/>
            <w:vAlign w:val="center"/>
            <w:hideMark/>
          </w:tcPr>
          <w:p w14:paraId="79A25F36" w14:textId="77777777" w:rsidR="00C51368" w:rsidRDefault="00E43BD9">
            <w:pPr>
              <w:rPr>
                <w:rFonts w:eastAsia="Times New Roman"/>
              </w:rPr>
            </w:pPr>
            <w:r>
              <w:rPr>
                <w:rFonts w:eastAsia="Times New Roman"/>
              </w:rPr>
              <w:t>d</w:t>
            </w:r>
          </w:p>
        </w:tc>
        <w:tc>
          <w:tcPr>
            <w:tcW w:w="0" w:type="auto"/>
            <w:vAlign w:val="center"/>
            <w:hideMark/>
          </w:tcPr>
          <w:p w14:paraId="652BA35C" w14:textId="77777777" w:rsidR="00C51368" w:rsidRDefault="00C51368">
            <w:pPr>
              <w:rPr>
                <w:rFonts w:eastAsia="Times New Roman"/>
              </w:rPr>
            </w:pPr>
          </w:p>
        </w:tc>
        <w:tc>
          <w:tcPr>
            <w:tcW w:w="0" w:type="auto"/>
            <w:vAlign w:val="center"/>
            <w:hideMark/>
          </w:tcPr>
          <w:p w14:paraId="5626ED4B" w14:textId="77777777" w:rsidR="00C51368" w:rsidRDefault="00C51368">
            <w:pPr>
              <w:rPr>
                <w:rFonts w:eastAsia="Times New Roman"/>
              </w:rPr>
            </w:pPr>
          </w:p>
        </w:tc>
        <w:tc>
          <w:tcPr>
            <w:tcW w:w="0" w:type="auto"/>
            <w:vAlign w:val="center"/>
            <w:hideMark/>
          </w:tcPr>
          <w:p w14:paraId="2E6A2D2A" w14:textId="77777777" w:rsidR="00C51368" w:rsidRDefault="00C51368">
            <w:pPr>
              <w:rPr>
                <w:rFonts w:eastAsia="Times New Roman"/>
              </w:rPr>
            </w:pPr>
          </w:p>
        </w:tc>
      </w:tr>
      <w:tr w:rsidR="00C51368" w14:paraId="67DFCF7B" w14:textId="77777777">
        <w:trPr>
          <w:divId w:val="1885365110"/>
          <w:tblCellSpacing w:w="15" w:type="dxa"/>
        </w:trPr>
        <w:tc>
          <w:tcPr>
            <w:tcW w:w="0" w:type="auto"/>
            <w:vAlign w:val="center"/>
            <w:hideMark/>
          </w:tcPr>
          <w:p w14:paraId="2E646A6A" w14:textId="77777777" w:rsidR="00C51368" w:rsidRDefault="00E43BD9">
            <w:pPr>
              <w:rPr>
                <w:rFonts w:eastAsia="Times New Roman"/>
              </w:rPr>
            </w:pPr>
            <w:r>
              <w:rPr>
                <w:rFonts w:eastAsia="Times New Roman"/>
              </w:rPr>
              <w:t>3-4 times a day</w:t>
            </w:r>
          </w:p>
        </w:tc>
        <w:tc>
          <w:tcPr>
            <w:tcW w:w="0" w:type="auto"/>
            <w:vAlign w:val="center"/>
            <w:hideMark/>
          </w:tcPr>
          <w:p w14:paraId="5D53241F" w14:textId="77777777" w:rsidR="00C51368" w:rsidRDefault="00C51368">
            <w:pPr>
              <w:rPr>
                <w:rFonts w:eastAsia="Times New Roman"/>
              </w:rPr>
            </w:pPr>
          </w:p>
        </w:tc>
        <w:tc>
          <w:tcPr>
            <w:tcW w:w="0" w:type="auto"/>
            <w:vAlign w:val="center"/>
            <w:hideMark/>
          </w:tcPr>
          <w:p w14:paraId="599D9B44" w14:textId="77777777" w:rsidR="00C51368" w:rsidRDefault="00C51368">
            <w:pPr>
              <w:rPr>
                <w:rFonts w:eastAsia="Times New Roman"/>
              </w:rPr>
            </w:pPr>
          </w:p>
        </w:tc>
        <w:tc>
          <w:tcPr>
            <w:tcW w:w="0" w:type="auto"/>
            <w:vAlign w:val="center"/>
            <w:hideMark/>
          </w:tcPr>
          <w:p w14:paraId="0E5A7006" w14:textId="77777777" w:rsidR="00C51368" w:rsidRDefault="00E43BD9">
            <w:pPr>
              <w:rPr>
                <w:rFonts w:eastAsia="Times New Roman"/>
              </w:rPr>
            </w:pPr>
            <w:r>
              <w:rPr>
                <w:rFonts w:eastAsia="Times New Roman"/>
              </w:rPr>
              <w:t>3</w:t>
            </w:r>
          </w:p>
        </w:tc>
        <w:tc>
          <w:tcPr>
            <w:tcW w:w="0" w:type="auto"/>
            <w:vAlign w:val="center"/>
            <w:hideMark/>
          </w:tcPr>
          <w:p w14:paraId="3E88545F" w14:textId="77777777" w:rsidR="00C51368" w:rsidRDefault="00E43BD9">
            <w:pPr>
              <w:rPr>
                <w:rFonts w:eastAsia="Times New Roman"/>
              </w:rPr>
            </w:pPr>
            <w:r>
              <w:rPr>
                <w:rFonts w:eastAsia="Times New Roman"/>
              </w:rPr>
              <w:t>4</w:t>
            </w:r>
          </w:p>
        </w:tc>
        <w:tc>
          <w:tcPr>
            <w:tcW w:w="0" w:type="auto"/>
            <w:vAlign w:val="center"/>
            <w:hideMark/>
          </w:tcPr>
          <w:p w14:paraId="0F199136" w14:textId="77777777" w:rsidR="00C51368" w:rsidRDefault="00E43BD9">
            <w:pPr>
              <w:rPr>
                <w:rFonts w:eastAsia="Times New Roman"/>
              </w:rPr>
            </w:pPr>
            <w:r>
              <w:rPr>
                <w:rFonts w:eastAsia="Times New Roman"/>
              </w:rPr>
              <w:t>1</w:t>
            </w:r>
          </w:p>
        </w:tc>
        <w:tc>
          <w:tcPr>
            <w:tcW w:w="0" w:type="auto"/>
            <w:vAlign w:val="center"/>
            <w:hideMark/>
          </w:tcPr>
          <w:p w14:paraId="62E49025" w14:textId="77777777" w:rsidR="00C51368" w:rsidRDefault="00E43BD9">
            <w:pPr>
              <w:rPr>
                <w:rFonts w:eastAsia="Times New Roman"/>
              </w:rPr>
            </w:pPr>
            <w:r>
              <w:rPr>
                <w:rFonts w:eastAsia="Times New Roman"/>
              </w:rPr>
              <w:t>d</w:t>
            </w:r>
          </w:p>
        </w:tc>
        <w:tc>
          <w:tcPr>
            <w:tcW w:w="0" w:type="auto"/>
            <w:vAlign w:val="center"/>
            <w:hideMark/>
          </w:tcPr>
          <w:p w14:paraId="757AB8E0" w14:textId="77777777" w:rsidR="00C51368" w:rsidRDefault="00C51368">
            <w:pPr>
              <w:rPr>
                <w:rFonts w:eastAsia="Times New Roman"/>
              </w:rPr>
            </w:pPr>
          </w:p>
        </w:tc>
        <w:tc>
          <w:tcPr>
            <w:tcW w:w="0" w:type="auto"/>
            <w:vAlign w:val="center"/>
            <w:hideMark/>
          </w:tcPr>
          <w:p w14:paraId="001356A0" w14:textId="77777777" w:rsidR="00C51368" w:rsidRDefault="00C51368">
            <w:pPr>
              <w:rPr>
                <w:rFonts w:eastAsia="Times New Roman"/>
              </w:rPr>
            </w:pPr>
          </w:p>
        </w:tc>
        <w:tc>
          <w:tcPr>
            <w:tcW w:w="0" w:type="auto"/>
            <w:vAlign w:val="center"/>
            <w:hideMark/>
          </w:tcPr>
          <w:p w14:paraId="00EEE550" w14:textId="77777777" w:rsidR="00C51368" w:rsidRDefault="00C51368">
            <w:pPr>
              <w:rPr>
                <w:rFonts w:eastAsia="Times New Roman"/>
              </w:rPr>
            </w:pPr>
          </w:p>
        </w:tc>
      </w:tr>
      <w:tr w:rsidR="00C51368" w14:paraId="54D6124B" w14:textId="77777777">
        <w:trPr>
          <w:divId w:val="1885365110"/>
          <w:tblCellSpacing w:w="15" w:type="dxa"/>
        </w:trPr>
        <w:tc>
          <w:tcPr>
            <w:tcW w:w="0" w:type="auto"/>
            <w:vAlign w:val="center"/>
            <w:hideMark/>
          </w:tcPr>
          <w:p w14:paraId="102789A1" w14:textId="77777777" w:rsidR="00C51368" w:rsidRDefault="00E43BD9">
            <w:pPr>
              <w:rPr>
                <w:rFonts w:eastAsia="Times New Roman"/>
              </w:rPr>
            </w:pPr>
            <w:r>
              <w:rPr>
                <w:rFonts w:eastAsia="Times New Roman"/>
              </w:rPr>
              <w:t>Every 4-6 hours</w:t>
            </w:r>
          </w:p>
        </w:tc>
        <w:tc>
          <w:tcPr>
            <w:tcW w:w="0" w:type="auto"/>
            <w:vAlign w:val="center"/>
            <w:hideMark/>
          </w:tcPr>
          <w:p w14:paraId="57D7A986" w14:textId="77777777" w:rsidR="00C51368" w:rsidRDefault="00C51368">
            <w:pPr>
              <w:rPr>
                <w:rFonts w:eastAsia="Times New Roman"/>
              </w:rPr>
            </w:pPr>
          </w:p>
        </w:tc>
        <w:tc>
          <w:tcPr>
            <w:tcW w:w="0" w:type="auto"/>
            <w:vAlign w:val="center"/>
            <w:hideMark/>
          </w:tcPr>
          <w:p w14:paraId="078F50D3" w14:textId="77777777" w:rsidR="00C51368" w:rsidRDefault="00C51368">
            <w:pPr>
              <w:rPr>
                <w:rFonts w:eastAsia="Times New Roman"/>
              </w:rPr>
            </w:pPr>
          </w:p>
        </w:tc>
        <w:tc>
          <w:tcPr>
            <w:tcW w:w="0" w:type="auto"/>
            <w:vAlign w:val="center"/>
            <w:hideMark/>
          </w:tcPr>
          <w:p w14:paraId="201C6BA5" w14:textId="77777777" w:rsidR="00C51368" w:rsidRDefault="00E43BD9">
            <w:pPr>
              <w:rPr>
                <w:rFonts w:eastAsia="Times New Roman"/>
              </w:rPr>
            </w:pPr>
            <w:r>
              <w:rPr>
                <w:rFonts w:eastAsia="Times New Roman"/>
              </w:rPr>
              <w:t>1</w:t>
            </w:r>
          </w:p>
        </w:tc>
        <w:tc>
          <w:tcPr>
            <w:tcW w:w="0" w:type="auto"/>
            <w:vAlign w:val="center"/>
            <w:hideMark/>
          </w:tcPr>
          <w:p w14:paraId="7D5A6D3B" w14:textId="77777777" w:rsidR="00C51368" w:rsidRDefault="00C51368">
            <w:pPr>
              <w:rPr>
                <w:rFonts w:eastAsia="Times New Roman"/>
              </w:rPr>
            </w:pPr>
          </w:p>
        </w:tc>
        <w:tc>
          <w:tcPr>
            <w:tcW w:w="0" w:type="auto"/>
            <w:vAlign w:val="center"/>
            <w:hideMark/>
          </w:tcPr>
          <w:p w14:paraId="111D7DE7" w14:textId="77777777" w:rsidR="00C51368" w:rsidRDefault="00E43BD9">
            <w:pPr>
              <w:rPr>
                <w:rFonts w:eastAsia="Times New Roman"/>
              </w:rPr>
            </w:pPr>
            <w:r>
              <w:rPr>
                <w:rFonts w:eastAsia="Times New Roman"/>
              </w:rPr>
              <w:t>4</w:t>
            </w:r>
          </w:p>
        </w:tc>
        <w:tc>
          <w:tcPr>
            <w:tcW w:w="0" w:type="auto"/>
            <w:vAlign w:val="center"/>
            <w:hideMark/>
          </w:tcPr>
          <w:p w14:paraId="3373B7FF" w14:textId="77777777" w:rsidR="00C51368" w:rsidRDefault="00E43BD9">
            <w:pPr>
              <w:rPr>
                <w:rFonts w:eastAsia="Times New Roman"/>
              </w:rPr>
            </w:pPr>
            <w:r>
              <w:rPr>
                <w:rFonts w:eastAsia="Times New Roman"/>
              </w:rPr>
              <w:t>h</w:t>
            </w:r>
          </w:p>
        </w:tc>
        <w:tc>
          <w:tcPr>
            <w:tcW w:w="0" w:type="auto"/>
            <w:vAlign w:val="center"/>
            <w:hideMark/>
          </w:tcPr>
          <w:p w14:paraId="79668A80" w14:textId="77777777" w:rsidR="00C51368" w:rsidRDefault="00E43BD9">
            <w:pPr>
              <w:rPr>
                <w:rFonts w:eastAsia="Times New Roman"/>
              </w:rPr>
            </w:pPr>
            <w:r>
              <w:rPr>
                <w:rFonts w:eastAsia="Times New Roman"/>
              </w:rPr>
              <w:t>6</w:t>
            </w:r>
          </w:p>
        </w:tc>
        <w:tc>
          <w:tcPr>
            <w:tcW w:w="0" w:type="auto"/>
            <w:vAlign w:val="center"/>
            <w:hideMark/>
          </w:tcPr>
          <w:p w14:paraId="6DDC3AAC" w14:textId="77777777" w:rsidR="00C51368" w:rsidRDefault="00C51368">
            <w:pPr>
              <w:rPr>
                <w:rFonts w:eastAsia="Times New Roman"/>
              </w:rPr>
            </w:pPr>
          </w:p>
        </w:tc>
        <w:tc>
          <w:tcPr>
            <w:tcW w:w="0" w:type="auto"/>
            <w:vAlign w:val="center"/>
            <w:hideMark/>
          </w:tcPr>
          <w:p w14:paraId="34C3C129" w14:textId="77777777" w:rsidR="00C51368" w:rsidRDefault="00C51368">
            <w:pPr>
              <w:rPr>
                <w:rFonts w:eastAsia="Times New Roman"/>
              </w:rPr>
            </w:pPr>
          </w:p>
        </w:tc>
      </w:tr>
      <w:tr w:rsidR="00C51368" w14:paraId="406A839F" w14:textId="77777777">
        <w:trPr>
          <w:divId w:val="1885365110"/>
          <w:tblCellSpacing w:w="15" w:type="dxa"/>
        </w:trPr>
        <w:tc>
          <w:tcPr>
            <w:tcW w:w="0" w:type="auto"/>
            <w:vAlign w:val="center"/>
            <w:hideMark/>
          </w:tcPr>
          <w:p w14:paraId="33889D44" w14:textId="77777777" w:rsidR="00C51368" w:rsidRDefault="00E43BD9">
            <w:pPr>
              <w:rPr>
                <w:rFonts w:eastAsia="Times New Roman"/>
              </w:rPr>
            </w:pPr>
            <w:r>
              <w:rPr>
                <w:rFonts w:eastAsia="Times New Roman"/>
              </w:rPr>
              <w:t>Every 21 days for 1 hour</w:t>
            </w:r>
          </w:p>
        </w:tc>
        <w:tc>
          <w:tcPr>
            <w:tcW w:w="0" w:type="auto"/>
            <w:vAlign w:val="center"/>
            <w:hideMark/>
          </w:tcPr>
          <w:p w14:paraId="1B060143" w14:textId="77777777" w:rsidR="00C51368" w:rsidRDefault="00E43BD9">
            <w:pPr>
              <w:rPr>
                <w:rFonts w:eastAsia="Times New Roman"/>
              </w:rPr>
            </w:pPr>
            <w:r>
              <w:rPr>
                <w:rFonts w:eastAsia="Times New Roman"/>
              </w:rPr>
              <w:t>1</w:t>
            </w:r>
          </w:p>
        </w:tc>
        <w:tc>
          <w:tcPr>
            <w:tcW w:w="0" w:type="auto"/>
            <w:vAlign w:val="center"/>
            <w:hideMark/>
          </w:tcPr>
          <w:p w14:paraId="506B2CB9" w14:textId="77777777" w:rsidR="00C51368" w:rsidRDefault="00E43BD9">
            <w:pPr>
              <w:rPr>
                <w:rFonts w:eastAsia="Times New Roman"/>
              </w:rPr>
            </w:pPr>
            <w:r>
              <w:rPr>
                <w:rFonts w:eastAsia="Times New Roman"/>
              </w:rPr>
              <w:t>hr</w:t>
            </w:r>
          </w:p>
        </w:tc>
        <w:tc>
          <w:tcPr>
            <w:tcW w:w="0" w:type="auto"/>
            <w:vAlign w:val="center"/>
            <w:hideMark/>
          </w:tcPr>
          <w:p w14:paraId="3A9F96B0" w14:textId="77777777" w:rsidR="00C51368" w:rsidRDefault="00E43BD9">
            <w:pPr>
              <w:rPr>
                <w:rFonts w:eastAsia="Times New Roman"/>
              </w:rPr>
            </w:pPr>
            <w:r>
              <w:rPr>
                <w:rFonts w:eastAsia="Times New Roman"/>
              </w:rPr>
              <w:t>1</w:t>
            </w:r>
          </w:p>
        </w:tc>
        <w:tc>
          <w:tcPr>
            <w:tcW w:w="0" w:type="auto"/>
            <w:vAlign w:val="center"/>
            <w:hideMark/>
          </w:tcPr>
          <w:p w14:paraId="1764C3D8" w14:textId="77777777" w:rsidR="00C51368" w:rsidRDefault="00C51368">
            <w:pPr>
              <w:rPr>
                <w:rFonts w:eastAsia="Times New Roman"/>
              </w:rPr>
            </w:pPr>
          </w:p>
        </w:tc>
        <w:tc>
          <w:tcPr>
            <w:tcW w:w="0" w:type="auto"/>
            <w:vAlign w:val="center"/>
            <w:hideMark/>
          </w:tcPr>
          <w:p w14:paraId="0FB9EA26" w14:textId="77777777" w:rsidR="00C51368" w:rsidRDefault="00E43BD9">
            <w:pPr>
              <w:rPr>
                <w:rFonts w:eastAsia="Times New Roman"/>
              </w:rPr>
            </w:pPr>
            <w:r>
              <w:rPr>
                <w:rFonts w:eastAsia="Times New Roman"/>
              </w:rPr>
              <w:t>21</w:t>
            </w:r>
          </w:p>
        </w:tc>
        <w:tc>
          <w:tcPr>
            <w:tcW w:w="0" w:type="auto"/>
            <w:vAlign w:val="center"/>
            <w:hideMark/>
          </w:tcPr>
          <w:p w14:paraId="6A585B84" w14:textId="77777777" w:rsidR="00C51368" w:rsidRDefault="00E43BD9">
            <w:pPr>
              <w:rPr>
                <w:rFonts w:eastAsia="Times New Roman"/>
              </w:rPr>
            </w:pPr>
            <w:r>
              <w:rPr>
                <w:rFonts w:eastAsia="Times New Roman"/>
              </w:rPr>
              <w:t>d</w:t>
            </w:r>
          </w:p>
        </w:tc>
        <w:tc>
          <w:tcPr>
            <w:tcW w:w="0" w:type="auto"/>
            <w:vAlign w:val="center"/>
            <w:hideMark/>
          </w:tcPr>
          <w:p w14:paraId="5ABBBB22" w14:textId="77777777" w:rsidR="00C51368" w:rsidRDefault="00C51368">
            <w:pPr>
              <w:rPr>
                <w:rFonts w:eastAsia="Times New Roman"/>
              </w:rPr>
            </w:pPr>
          </w:p>
        </w:tc>
        <w:tc>
          <w:tcPr>
            <w:tcW w:w="0" w:type="auto"/>
            <w:vAlign w:val="center"/>
            <w:hideMark/>
          </w:tcPr>
          <w:p w14:paraId="6F06DB92" w14:textId="77777777" w:rsidR="00C51368" w:rsidRDefault="00C51368">
            <w:pPr>
              <w:rPr>
                <w:rFonts w:eastAsia="Times New Roman"/>
              </w:rPr>
            </w:pPr>
          </w:p>
        </w:tc>
        <w:tc>
          <w:tcPr>
            <w:tcW w:w="0" w:type="auto"/>
            <w:vAlign w:val="center"/>
            <w:hideMark/>
          </w:tcPr>
          <w:p w14:paraId="7522502B" w14:textId="77777777" w:rsidR="00C51368" w:rsidRDefault="00C51368">
            <w:pPr>
              <w:rPr>
                <w:rFonts w:eastAsia="Times New Roman"/>
              </w:rPr>
            </w:pPr>
          </w:p>
        </w:tc>
      </w:tr>
      <w:tr w:rsidR="00C51368" w14:paraId="41140878" w14:textId="77777777">
        <w:trPr>
          <w:divId w:val="1885365110"/>
          <w:tblCellSpacing w:w="15" w:type="dxa"/>
        </w:trPr>
        <w:tc>
          <w:tcPr>
            <w:tcW w:w="0" w:type="auto"/>
            <w:vAlign w:val="center"/>
            <w:hideMark/>
          </w:tcPr>
          <w:p w14:paraId="51484A4B" w14:textId="77777777" w:rsidR="00C51368" w:rsidRDefault="00E43BD9">
            <w:pPr>
              <w:rPr>
                <w:rFonts w:eastAsia="Times New Roman"/>
              </w:rPr>
            </w:pPr>
            <w:r>
              <w:rPr>
                <w:rFonts w:eastAsia="Times New Roman"/>
              </w:rPr>
              <w:t>Three times a week for Â½ hour</w:t>
            </w:r>
          </w:p>
        </w:tc>
        <w:tc>
          <w:tcPr>
            <w:tcW w:w="0" w:type="auto"/>
            <w:vAlign w:val="center"/>
            <w:hideMark/>
          </w:tcPr>
          <w:p w14:paraId="5D570FC9" w14:textId="77777777" w:rsidR="00C51368" w:rsidRDefault="00E43BD9">
            <w:pPr>
              <w:rPr>
                <w:rFonts w:eastAsia="Times New Roman"/>
              </w:rPr>
            </w:pPr>
            <w:r>
              <w:rPr>
                <w:rFonts w:eastAsia="Times New Roman"/>
              </w:rPr>
              <w:t>0.5</w:t>
            </w:r>
          </w:p>
        </w:tc>
        <w:tc>
          <w:tcPr>
            <w:tcW w:w="0" w:type="auto"/>
            <w:vAlign w:val="center"/>
            <w:hideMark/>
          </w:tcPr>
          <w:p w14:paraId="70058B7A" w14:textId="77777777" w:rsidR="00C51368" w:rsidRDefault="00E43BD9">
            <w:pPr>
              <w:rPr>
                <w:rFonts w:eastAsia="Times New Roman"/>
              </w:rPr>
            </w:pPr>
            <w:r>
              <w:rPr>
                <w:rFonts w:eastAsia="Times New Roman"/>
              </w:rPr>
              <w:t>hr</w:t>
            </w:r>
          </w:p>
        </w:tc>
        <w:tc>
          <w:tcPr>
            <w:tcW w:w="0" w:type="auto"/>
            <w:vAlign w:val="center"/>
            <w:hideMark/>
          </w:tcPr>
          <w:p w14:paraId="1FC4B205" w14:textId="77777777" w:rsidR="00C51368" w:rsidRDefault="00E43BD9">
            <w:pPr>
              <w:rPr>
                <w:rFonts w:eastAsia="Times New Roman"/>
              </w:rPr>
            </w:pPr>
            <w:r>
              <w:rPr>
                <w:rFonts w:eastAsia="Times New Roman"/>
              </w:rPr>
              <w:t>3</w:t>
            </w:r>
          </w:p>
        </w:tc>
        <w:tc>
          <w:tcPr>
            <w:tcW w:w="0" w:type="auto"/>
            <w:vAlign w:val="center"/>
            <w:hideMark/>
          </w:tcPr>
          <w:p w14:paraId="57EE3678" w14:textId="77777777" w:rsidR="00C51368" w:rsidRDefault="00C51368">
            <w:pPr>
              <w:rPr>
                <w:rFonts w:eastAsia="Times New Roman"/>
              </w:rPr>
            </w:pPr>
          </w:p>
        </w:tc>
        <w:tc>
          <w:tcPr>
            <w:tcW w:w="0" w:type="auto"/>
            <w:vAlign w:val="center"/>
            <w:hideMark/>
          </w:tcPr>
          <w:p w14:paraId="68AC6C76" w14:textId="77777777" w:rsidR="00C51368" w:rsidRDefault="00E43BD9">
            <w:pPr>
              <w:rPr>
                <w:rFonts w:eastAsia="Times New Roman"/>
              </w:rPr>
            </w:pPr>
            <w:r>
              <w:rPr>
                <w:rFonts w:eastAsia="Times New Roman"/>
              </w:rPr>
              <w:t>1</w:t>
            </w:r>
          </w:p>
        </w:tc>
        <w:tc>
          <w:tcPr>
            <w:tcW w:w="0" w:type="auto"/>
            <w:vAlign w:val="center"/>
            <w:hideMark/>
          </w:tcPr>
          <w:p w14:paraId="39C9E706" w14:textId="77777777" w:rsidR="00C51368" w:rsidRDefault="00E43BD9">
            <w:pPr>
              <w:rPr>
                <w:rFonts w:eastAsia="Times New Roman"/>
              </w:rPr>
            </w:pPr>
            <w:r>
              <w:rPr>
                <w:rFonts w:eastAsia="Times New Roman"/>
              </w:rPr>
              <w:t>wk</w:t>
            </w:r>
          </w:p>
        </w:tc>
        <w:tc>
          <w:tcPr>
            <w:tcW w:w="0" w:type="auto"/>
            <w:vAlign w:val="center"/>
            <w:hideMark/>
          </w:tcPr>
          <w:p w14:paraId="11B0AA33" w14:textId="77777777" w:rsidR="00C51368" w:rsidRDefault="00C51368">
            <w:pPr>
              <w:rPr>
                <w:rFonts w:eastAsia="Times New Roman"/>
              </w:rPr>
            </w:pPr>
          </w:p>
        </w:tc>
        <w:tc>
          <w:tcPr>
            <w:tcW w:w="0" w:type="auto"/>
            <w:vAlign w:val="center"/>
            <w:hideMark/>
          </w:tcPr>
          <w:p w14:paraId="417E11E9" w14:textId="77777777" w:rsidR="00C51368" w:rsidRDefault="00C51368">
            <w:pPr>
              <w:rPr>
                <w:rFonts w:eastAsia="Times New Roman"/>
              </w:rPr>
            </w:pPr>
          </w:p>
        </w:tc>
        <w:tc>
          <w:tcPr>
            <w:tcW w:w="0" w:type="auto"/>
            <w:vAlign w:val="center"/>
            <w:hideMark/>
          </w:tcPr>
          <w:p w14:paraId="1C81F801" w14:textId="77777777" w:rsidR="00C51368" w:rsidRDefault="00C51368">
            <w:pPr>
              <w:rPr>
                <w:rFonts w:eastAsia="Times New Roman"/>
              </w:rPr>
            </w:pPr>
          </w:p>
        </w:tc>
      </w:tr>
      <w:tr w:rsidR="00C51368" w14:paraId="7D267A64" w14:textId="77777777">
        <w:trPr>
          <w:divId w:val="1885365110"/>
          <w:tblCellSpacing w:w="15" w:type="dxa"/>
        </w:trPr>
        <w:tc>
          <w:tcPr>
            <w:tcW w:w="0" w:type="auto"/>
            <w:vAlign w:val="center"/>
            <w:hideMark/>
          </w:tcPr>
          <w:p w14:paraId="3895AFB9" w14:textId="77777777" w:rsidR="00C51368" w:rsidRDefault="00E43BD9">
            <w:pPr>
              <w:rPr>
                <w:rFonts w:eastAsia="Times New Roman"/>
              </w:rPr>
            </w:pPr>
            <w:r>
              <w:rPr>
                <w:rFonts w:eastAsia="Times New Roman"/>
              </w:rPr>
              <w:t>With breakfast</w:t>
            </w:r>
          </w:p>
        </w:tc>
        <w:tc>
          <w:tcPr>
            <w:tcW w:w="0" w:type="auto"/>
            <w:vAlign w:val="center"/>
            <w:hideMark/>
          </w:tcPr>
          <w:p w14:paraId="618314A9" w14:textId="77777777" w:rsidR="00C51368" w:rsidRDefault="00C51368">
            <w:pPr>
              <w:rPr>
                <w:rFonts w:eastAsia="Times New Roman"/>
              </w:rPr>
            </w:pPr>
          </w:p>
        </w:tc>
        <w:tc>
          <w:tcPr>
            <w:tcW w:w="0" w:type="auto"/>
            <w:vAlign w:val="center"/>
            <w:hideMark/>
          </w:tcPr>
          <w:p w14:paraId="7CBC8A08" w14:textId="77777777" w:rsidR="00C51368" w:rsidRDefault="00C51368">
            <w:pPr>
              <w:rPr>
                <w:rFonts w:eastAsia="Times New Roman"/>
              </w:rPr>
            </w:pPr>
          </w:p>
        </w:tc>
        <w:tc>
          <w:tcPr>
            <w:tcW w:w="0" w:type="auto"/>
            <w:vAlign w:val="center"/>
            <w:hideMark/>
          </w:tcPr>
          <w:p w14:paraId="680851A9" w14:textId="77777777" w:rsidR="00C51368" w:rsidRDefault="00C51368">
            <w:pPr>
              <w:rPr>
                <w:rFonts w:eastAsia="Times New Roman"/>
              </w:rPr>
            </w:pPr>
          </w:p>
        </w:tc>
        <w:tc>
          <w:tcPr>
            <w:tcW w:w="0" w:type="auto"/>
            <w:vAlign w:val="center"/>
            <w:hideMark/>
          </w:tcPr>
          <w:p w14:paraId="2231AADF" w14:textId="77777777" w:rsidR="00C51368" w:rsidRDefault="00C51368">
            <w:pPr>
              <w:rPr>
                <w:rFonts w:eastAsia="Times New Roman"/>
              </w:rPr>
            </w:pPr>
          </w:p>
        </w:tc>
        <w:tc>
          <w:tcPr>
            <w:tcW w:w="0" w:type="auto"/>
            <w:vAlign w:val="center"/>
            <w:hideMark/>
          </w:tcPr>
          <w:p w14:paraId="6674E4C2" w14:textId="77777777" w:rsidR="00C51368" w:rsidRDefault="00C51368">
            <w:pPr>
              <w:rPr>
                <w:rFonts w:eastAsia="Times New Roman"/>
              </w:rPr>
            </w:pPr>
          </w:p>
        </w:tc>
        <w:tc>
          <w:tcPr>
            <w:tcW w:w="0" w:type="auto"/>
            <w:vAlign w:val="center"/>
            <w:hideMark/>
          </w:tcPr>
          <w:p w14:paraId="2D78C5B6" w14:textId="77777777" w:rsidR="00C51368" w:rsidRDefault="00C51368">
            <w:pPr>
              <w:rPr>
                <w:rFonts w:eastAsia="Times New Roman"/>
              </w:rPr>
            </w:pPr>
          </w:p>
        </w:tc>
        <w:tc>
          <w:tcPr>
            <w:tcW w:w="0" w:type="auto"/>
            <w:vAlign w:val="center"/>
            <w:hideMark/>
          </w:tcPr>
          <w:p w14:paraId="0D45ABCA" w14:textId="77777777" w:rsidR="00C51368" w:rsidRDefault="00C51368">
            <w:pPr>
              <w:rPr>
                <w:rFonts w:eastAsia="Times New Roman"/>
              </w:rPr>
            </w:pPr>
          </w:p>
        </w:tc>
        <w:tc>
          <w:tcPr>
            <w:tcW w:w="0" w:type="auto"/>
            <w:vAlign w:val="center"/>
            <w:hideMark/>
          </w:tcPr>
          <w:p w14:paraId="44DC2199" w14:textId="77777777" w:rsidR="00C51368" w:rsidRDefault="00E43BD9">
            <w:pPr>
              <w:rPr>
                <w:rFonts w:eastAsia="Times New Roman"/>
              </w:rPr>
            </w:pPr>
            <w:r>
              <w:rPr>
                <w:rFonts w:eastAsia="Times New Roman"/>
              </w:rPr>
              <w:t>CM</w:t>
            </w:r>
          </w:p>
        </w:tc>
        <w:tc>
          <w:tcPr>
            <w:tcW w:w="0" w:type="auto"/>
            <w:vAlign w:val="center"/>
            <w:hideMark/>
          </w:tcPr>
          <w:p w14:paraId="4C01D3C8" w14:textId="77777777" w:rsidR="00C51368" w:rsidRDefault="00C51368">
            <w:pPr>
              <w:rPr>
                <w:rFonts w:eastAsia="Times New Roman"/>
              </w:rPr>
            </w:pPr>
          </w:p>
        </w:tc>
      </w:tr>
      <w:tr w:rsidR="00C51368" w14:paraId="3FDF4877" w14:textId="77777777">
        <w:trPr>
          <w:divId w:val="1885365110"/>
          <w:tblCellSpacing w:w="15" w:type="dxa"/>
        </w:trPr>
        <w:tc>
          <w:tcPr>
            <w:tcW w:w="0" w:type="auto"/>
            <w:vAlign w:val="center"/>
            <w:hideMark/>
          </w:tcPr>
          <w:p w14:paraId="48324D42" w14:textId="77777777" w:rsidR="00C51368" w:rsidRDefault="00E43BD9">
            <w:pPr>
              <w:rPr>
                <w:rFonts w:eastAsia="Times New Roman"/>
              </w:rPr>
            </w:pPr>
            <w:r>
              <w:rPr>
                <w:rFonts w:eastAsia="Times New Roman"/>
              </w:rPr>
              <w:t>For 5 minutes, 10 minutes before meals</w:t>
            </w:r>
          </w:p>
        </w:tc>
        <w:tc>
          <w:tcPr>
            <w:tcW w:w="0" w:type="auto"/>
            <w:vAlign w:val="center"/>
            <w:hideMark/>
          </w:tcPr>
          <w:p w14:paraId="4CCAAB6D" w14:textId="77777777" w:rsidR="00C51368" w:rsidRDefault="00E43BD9">
            <w:pPr>
              <w:rPr>
                <w:rFonts w:eastAsia="Times New Roman"/>
              </w:rPr>
            </w:pPr>
            <w:r>
              <w:rPr>
                <w:rFonts w:eastAsia="Times New Roman"/>
              </w:rPr>
              <w:t>5</w:t>
            </w:r>
          </w:p>
        </w:tc>
        <w:tc>
          <w:tcPr>
            <w:tcW w:w="0" w:type="auto"/>
            <w:vAlign w:val="center"/>
            <w:hideMark/>
          </w:tcPr>
          <w:p w14:paraId="161F5542" w14:textId="77777777" w:rsidR="00C51368" w:rsidRDefault="00E43BD9">
            <w:pPr>
              <w:rPr>
                <w:rFonts w:eastAsia="Times New Roman"/>
              </w:rPr>
            </w:pPr>
            <w:r>
              <w:rPr>
                <w:rFonts w:eastAsia="Times New Roman"/>
              </w:rPr>
              <w:t>min</w:t>
            </w:r>
          </w:p>
        </w:tc>
        <w:tc>
          <w:tcPr>
            <w:tcW w:w="0" w:type="auto"/>
            <w:vAlign w:val="center"/>
            <w:hideMark/>
          </w:tcPr>
          <w:p w14:paraId="4B168497" w14:textId="77777777" w:rsidR="00C51368" w:rsidRDefault="00C51368">
            <w:pPr>
              <w:rPr>
                <w:rFonts w:eastAsia="Times New Roman"/>
              </w:rPr>
            </w:pPr>
          </w:p>
        </w:tc>
        <w:tc>
          <w:tcPr>
            <w:tcW w:w="0" w:type="auto"/>
            <w:vAlign w:val="center"/>
            <w:hideMark/>
          </w:tcPr>
          <w:p w14:paraId="39E976DD" w14:textId="77777777" w:rsidR="00C51368" w:rsidRDefault="00C51368">
            <w:pPr>
              <w:rPr>
                <w:rFonts w:eastAsia="Times New Roman"/>
              </w:rPr>
            </w:pPr>
          </w:p>
        </w:tc>
        <w:tc>
          <w:tcPr>
            <w:tcW w:w="0" w:type="auto"/>
            <w:vAlign w:val="center"/>
            <w:hideMark/>
          </w:tcPr>
          <w:p w14:paraId="4C81C63D" w14:textId="77777777" w:rsidR="00C51368" w:rsidRDefault="00E43BD9">
            <w:pPr>
              <w:rPr>
                <w:rFonts w:eastAsia="Times New Roman"/>
              </w:rPr>
            </w:pPr>
            <w:r>
              <w:rPr>
                <w:rFonts w:eastAsia="Times New Roman"/>
              </w:rPr>
              <w:t>10</w:t>
            </w:r>
          </w:p>
        </w:tc>
        <w:tc>
          <w:tcPr>
            <w:tcW w:w="0" w:type="auto"/>
            <w:vAlign w:val="center"/>
            <w:hideMark/>
          </w:tcPr>
          <w:p w14:paraId="299EF6B7" w14:textId="77777777" w:rsidR="00C51368" w:rsidRDefault="00E43BD9">
            <w:pPr>
              <w:rPr>
                <w:rFonts w:eastAsia="Times New Roman"/>
              </w:rPr>
            </w:pPr>
            <w:r>
              <w:rPr>
                <w:rFonts w:eastAsia="Times New Roman"/>
              </w:rPr>
              <w:t>min</w:t>
            </w:r>
          </w:p>
        </w:tc>
        <w:tc>
          <w:tcPr>
            <w:tcW w:w="0" w:type="auto"/>
            <w:vAlign w:val="center"/>
            <w:hideMark/>
          </w:tcPr>
          <w:p w14:paraId="526B9B2D" w14:textId="77777777" w:rsidR="00C51368" w:rsidRDefault="00C51368">
            <w:pPr>
              <w:rPr>
                <w:rFonts w:eastAsia="Times New Roman"/>
              </w:rPr>
            </w:pPr>
          </w:p>
        </w:tc>
        <w:tc>
          <w:tcPr>
            <w:tcW w:w="0" w:type="auto"/>
            <w:vAlign w:val="center"/>
            <w:hideMark/>
          </w:tcPr>
          <w:p w14:paraId="052CFF3E" w14:textId="77777777" w:rsidR="00C51368" w:rsidRDefault="00E43BD9">
            <w:pPr>
              <w:rPr>
                <w:rFonts w:eastAsia="Times New Roman"/>
              </w:rPr>
            </w:pPr>
            <w:r>
              <w:rPr>
                <w:rFonts w:eastAsia="Times New Roman"/>
              </w:rPr>
              <w:t>AC</w:t>
            </w:r>
          </w:p>
        </w:tc>
        <w:tc>
          <w:tcPr>
            <w:tcW w:w="0" w:type="auto"/>
            <w:vAlign w:val="center"/>
            <w:hideMark/>
          </w:tcPr>
          <w:p w14:paraId="2A48A499" w14:textId="77777777" w:rsidR="00C51368" w:rsidRDefault="00C51368">
            <w:pPr>
              <w:rPr>
                <w:rFonts w:eastAsia="Times New Roman"/>
              </w:rPr>
            </w:pPr>
          </w:p>
        </w:tc>
      </w:tr>
      <w:tr w:rsidR="00C51368" w14:paraId="2AF4B0B1" w14:textId="77777777">
        <w:trPr>
          <w:divId w:val="1885365110"/>
          <w:tblCellSpacing w:w="15" w:type="dxa"/>
        </w:trPr>
        <w:tc>
          <w:tcPr>
            <w:tcW w:w="0" w:type="auto"/>
            <w:vAlign w:val="center"/>
            <w:hideMark/>
          </w:tcPr>
          <w:p w14:paraId="73EBD09F" w14:textId="77777777" w:rsidR="00C51368" w:rsidRDefault="00E43BD9">
            <w:pPr>
              <w:rPr>
                <w:rFonts w:eastAsia="Times New Roman"/>
              </w:rPr>
            </w:pPr>
            <w:r>
              <w:rPr>
                <w:rFonts w:eastAsia="Times New Roman"/>
              </w:rPr>
              <w:t>TID, for 14 days</w:t>
            </w:r>
          </w:p>
        </w:tc>
        <w:tc>
          <w:tcPr>
            <w:tcW w:w="0" w:type="auto"/>
            <w:vAlign w:val="center"/>
            <w:hideMark/>
          </w:tcPr>
          <w:p w14:paraId="38AF6A55" w14:textId="77777777" w:rsidR="00C51368" w:rsidRDefault="00C51368">
            <w:pPr>
              <w:rPr>
                <w:rFonts w:eastAsia="Times New Roman"/>
              </w:rPr>
            </w:pPr>
          </w:p>
        </w:tc>
        <w:tc>
          <w:tcPr>
            <w:tcW w:w="0" w:type="auto"/>
            <w:vAlign w:val="center"/>
            <w:hideMark/>
          </w:tcPr>
          <w:p w14:paraId="3C8F2169" w14:textId="77777777" w:rsidR="00C51368" w:rsidRDefault="00C51368">
            <w:pPr>
              <w:rPr>
                <w:rFonts w:eastAsia="Times New Roman"/>
              </w:rPr>
            </w:pPr>
          </w:p>
        </w:tc>
        <w:tc>
          <w:tcPr>
            <w:tcW w:w="0" w:type="auto"/>
            <w:vAlign w:val="center"/>
            <w:hideMark/>
          </w:tcPr>
          <w:p w14:paraId="5A018D83" w14:textId="77777777" w:rsidR="00C51368" w:rsidRDefault="00E43BD9">
            <w:pPr>
              <w:rPr>
                <w:rFonts w:eastAsia="Times New Roman"/>
              </w:rPr>
            </w:pPr>
            <w:r>
              <w:rPr>
                <w:rFonts w:eastAsia="Times New Roman"/>
              </w:rPr>
              <w:t>3</w:t>
            </w:r>
          </w:p>
        </w:tc>
        <w:tc>
          <w:tcPr>
            <w:tcW w:w="0" w:type="auto"/>
            <w:vAlign w:val="center"/>
            <w:hideMark/>
          </w:tcPr>
          <w:p w14:paraId="089EC8AA" w14:textId="77777777" w:rsidR="00C51368" w:rsidRDefault="00C51368">
            <w:pPr>
              <w:rPr>
                <w:rFonts w:eastAsia="Times New Roman"/>
              </w:rPr>
            </w:pPr>
          </w:p>
        </w:tc>
        <w:tc>
          <w:tcPr>
            <w:tcW w:w="0" w:type="auto"/>
            <w:vAlign w:val="center"/>
            <w:hideMark/>
          </w:tcPr>
          <w:p w14:paraId="4E84CEB7" w14:textId="77777777" w:rsidR="00C51368" w:rsidRDefault="00E43BD9">
            <w:pPr>
              <w:rPr>
                <w:rFonts w:eastAsia="Times New Roman"/>
              </w:rPr>
            </w:pPr>
            <w:r>
              <w:rPr>
                <w:rFonts w:eastAsia="Times New Roman"/>
              </w:rPr>
              <w:t>1</w:t>
            </w:r>
          </w:p>
        </w:tc>
        <w:tc>
          <w:tcPr>
            <w:tcW w:w="0" w:type="auto"/>
            <w:vAlign w:val="center"/>
            <w:hideMark/>
          </w:tcPr>
          <w:p w14:paraId="57FB1BB8" w14:textId="77777777" w:rsidR="00C51368" w:rsidRDefault="00E43BD9">
            <w:pPr>
              <w:rPr>
                <w:rFonts w:eastAsia="Times New Roman"/>
              </w:rPr>
            </w:pPr>
            <w:r>
              <w:rPr>
                <w:rFonts w:eastAsia="Times New Roman"/>
              </w:rPr>
              <w:t>d</w:t>
            </w:r>
          </w:p>
        </w:tc>
        <w:tc>
          <w:tcPr>
            <w:tcW w:w="0" w:type="auto"/>
            <w:vAlign w:val="center"/>
            <w:hideMark/>
          </w:tcPr>
          <w:p w14:paraId="5763487F" w14:textId="77777777" w:rsidR="00C51368" w:rsidRDefault="00C51368">
            <w:pPr>
              <w:rPr>
                <w:rFonts w:eastAsia="Times New Roman"/>
              </w:rPr>
            </w:pPr>
          </w:p>
        </w:tc>
        <w:tc>
          <w:tcPr>
            <w:tcW w:w="0" w:type="auto"/>
            <w:vAlign w:val="center"/>
            <w:hideMark/>
          </w:tcPr>
          <w:p w14:paraId="16E10422" w14:textId="77777777" w:rsidR="00C51368" w:rsidRDefault="00C51368">
            <w:pPr>
              <w:rPr>
                <w:rFonts w:eastAsia="Times New Roman"/>
              </w:rPr>
            </w:pPr>
          </w:p>
        </w:tc>
        <w:tc>
          <w:tcPr>
            <w:tcW w:w="0" w:type="auto"/>
            <w:vAlign w:val="center"/>
            <w:hideMark/>
          </w:tcPr>
          <w:p w14:paraId="51685794" w14:textId="77777777" w:rsidR="00C51368" w:rsidRDefault="00E43BD9">
            <w:pPr>
              <w:rPr>
                <w:rFonts w:eastAsia="Times New Roman"/>
              </w:rPr>
            </w:pPr>
            <w:r>
              <w:rPr>
                <w:rFonts w:eastAsia="Times New Roman"/>
              </w:rPr>
              <w:t>Duration = 14 days</w:t>
            </w:r>
          </w:p>
        </w:tc>
      </w:tr>
      <w:tr w:rsidR="00C51368" w14:paraId="712359CE" w14:textId="77777777">
        <w:trPr>
          <w:divId w:val="1885365110"/>
          <w:tblCellSpacing w:w="15" w:type="dxa"/>
        </w:trPr>
        <w:tc>
          <w:tcPr>
            <w:tcW w:w="0" w:type="auto"/>
            <w:vAlign w:val="center"/>
            <w:hideMark/>
          </w:tcPr>
          <w:p w14:paraId="082B4DAC" w14:textId="77777777" w:rsidR="00C51368" w:rsidRDefault="00E43BD9">
            <w:pPr>
              <w:rPr>
                <w:rFonts w:eastAsia="Times New Roman"/>
              </w:rPr>
            </w:pPr>
            <w:r>
              <w:rPr>
                <w:rFonts w:eastAsia="Times New Roman"/>
              </w:rPr>
              <w:t>BID, start on 7/1/2015 at 1:00 PM</w:t>
            </w:r>
          </w:p>
        </w:tc>
        <w:tc>
          <w:tcPr>
            <w:tcW w:w="0" w:type="auto"/>
            <w:vAlign w:val="center"/>
            <w:hideMark/>
          </w:tcPr>
          <w:p w14:paraId="004F6B06" w14:textId="77777777" w:rsidR="00C51368" w:rsidRDefault="00C51368">
            <w:pPr>
              <w:rPr>
                <w:rFonts w:eastAsia="Times New Roman"/>
              </w:rPr>
            </w:pPr>
          </w:p>
        </w:tc>
        <w:tc>
          <w:tcPr>
            <w:tcW w:w="0" w:type="auto"/>
            <w:vAlign w:val="center"/>
            <w:hideMark/>
          </w:tcPr>
          <w:p w14:paraId="01C966C0" w14:textId="77777777" w:rsidR="00C51368" w:rsidRDefault="00C51368">
            <w:pPr>
              <w:rPr>
                <w:rFonts w:eastAsia="Times New Roman"/>
              </w:rPr>
            </w:pPr>
          </w:p>
        </w:tc>
        <w:tc>
          <w:tcPr>
            <w:tcW w:w="0" w:type="auto"/>
            <w:vAlign w:val="center"/>
            <w:hideMark/>
          </w:tcPr>
          <w:p w14:paraId="2677959E" w14:textId="77777777" w:rsidR="00C51368" w:rsidRDefault="00E43BD9">
            <w:pPr>
              <w:rPr>
                <w:rFonts w:eastAsia="Times New Roman"/>
              </w:rPr>
            </w:pPr>
            <w:r>
              <w:rPr>
                <w:rFonts w:eastAsia="Times New Roman"/>
              </w:rPr>
              <w:t>2</w:t>
            </w:r>
          </w:p>
        </w:tc>
        <w:tc>
          <w:tcPr>
            <w:tcW w:w="0" w:type="auto"/>
            <w:vAlign w:val="center"/>
            <w:hideMark/>
          </w:tcPr>
          <w:p w14:paraId="54B38349" w14:textId="77777777" w:rsidR="00C51368" w:rsidRDefault="00C51368">
            <w:pPr>
              <w:rPr>
                <w:rFonts w:eastAsia="Times New Roman"/>
              </w:rPr>
            </w:pPr>
          </w:p>
        </w:tc>
        <w:tc>
          <w:tcPr>
            <w:tcW w:w="0" w:type="auto"/>
            <w:vAlign w:val="center"/>
            <w:hideMark/>
          </w:tcPr>
          <w:p w14:paraId="05C06A9E" w14:textId="77777777" w:rsidR="00C51368" w:rsidRDefault="00E43BD9">
            <w:pPr>
              <w:rPr>
                <w:rFonts w:eastAsia="Times New Roman"/>
              </w:rPr>
            </w:pPr>
            <w:r>
              <w:rPr>
                <w:rFonts w:eastAsia="Times New Roman"/>
              </w:rPr>
              <w:t>1</w:t>
            </w:r>
          </w:p>
        </w:tc>
        <w:tc>
          <w:tcPr>
            <w:tcW w:w="0" w:type="auto"/>
            <w:vAlign w:val="center"/>
            <w:hideMark/>
          </w:tcPr>
          <w:p w14:paraId="41C6D829" w14:textId="77777777" w:rsidR="00C51368" w:rsidRDefault="00E43BD9">
            <w:pPr>
              <w:rPr>
                <w:rFonts w:eastAsia="Times New Roman"/>
              </w:rPr>
            </w:pPr>
            <w:r>
              <w:rPr>
                <w:rFonts w:eastAsia="Times New Roman"/>
              </w:rPr>
              <w:t>d</w:t>
            </w:r>
          </w:p>
        </w:tc>
        <w:tc>
          <w:tcPr>
            <w:tcW w:w="0" w:type="auto"/>
            <w:vAlign w:val="center"/>
            <w:hideMark/>
          </w:tcPr>
          <w:p w14:paraId="045F6F8B" w14:textId="77777777" w:rsidR="00C51368" w:rsidRDefault="00C51368">
            <w:pPr>
              <w:rPr>
                <w:rFonts w:eastAsia="Times New Roman"/>
              </w:rPr>
            </w:pPr>
          </w:p>
        </w:tc>
        <w:tc>
          <w:tcPr>
            <w:tcW w:w="0" w:type="auto"/>
            <w:vAlign w:val="center"/>
            <w:hideMark/>
          </w:tcPr>
          <w:p w14:paraId="5C46E862" w14:textId="77777777" w:rsidR="00C51368" w:rsidRDefault="00C51368">
            <w:pPr>
              <w:rPr>
                <w:rFonts w:eastAsia="Times New Roman"/>
              </w:rPr>
            </w:pPr>
          </w:p>
        </w:tc>
        <w:tc>
          <w:tcPr>
            <w:tcW w:w="0" w:type="auto"/>
            <w:vAlign w:val="center"/>
            <w:hideMark/>
          </w:tcPr>
          <w:p w14:paraId="274DDCFB" w14:textId="77777777" w:rsidR="00C51368" w:rsidRDefault="00E43BD9">
            <w:pPr>
              <w:rPr>
                <w:rFonts w:eastAsia="Times New Roman"/>
              </w:rPr>
            </w:pPr>
            <w:r>
              <w:rPr>
                <w:rFonts w:eastAsia="Times New Roman"/>
              </w:rPr>
              <w:t>Period, low = 2015-07-01T13:00:00</w:t>
            </w:r>
          </w:p>
        </w:tc>
      </w:tr>
      <w:tr w:rsidR="00C51368" w14:paraId="759B97F6" w14:textId="77777777">
        <w:trPr>
          <w:divId w:val="1885365110"/>
          <w:tblCellSpacing w:w="15" w:type="dxa"/>
        </w:trPr>
        <w:tc>
          <w:tcPr>
            <w:tcW w:w="0" w:type="auto"/>
            <w:vAlign w:val="center"/>
            <w:hideMark/>
          </w:tcPr>
          <w:p w14:paraId="74391EC1" w14:textId="77777777" w:rsidR="00C51368" w:rsidRDefault="00C51368">
            <w:pPr>
              <w:rPr>
                <w:rFonts w:eastAsia="Times New Roman"/>
              </w:rPr>
            </w:pPr>
          </w:p>
        </w:tc>
        <w:tc>
          <w:tcPr>
            <w:tcW w:w="0" w:type="auto"/>
            <w:vAlign w:val="center"/>
            <w:hideMark/>
          </w:tcPr>
          <w:p w14:paraId="4E5DDA1C" w14:textId="77777777" w:rsidR="00C51368" w:rsidRDefault="00C51368">
            <w:pPr>
              <w:rPr>
                <w:rFonts w:eastAsia="Times New Roman"/>
              </w:rPr>
            </w:pPr>
          </w:p>
        </w:tc>
        <w:tc>
          <w:tcPr>
            <w:tcW w:w="0" w:type="auto"/>
            <w:vAlign w:val="center"/>
            <w:hideMark/>
          </w:tcPr>
          <w:p w14:paraId="018531BA" w14:textId="77777777" w:rsidR="00C51368" w:rsidRDefault="00C51368">
            <w:pPr>
              <w:rPr>
                <w:rFonts w:eastAsia="Times New Roman"/>
              </w:rPr>
            </w:pPr>
          </w:p>
        </w:tc>
        <w:tc>
          <w:tcPr>
            <w:tcW w:w="0" w:type="auto"/>
            <w:vAlign w:val="center"/>
            <w:hideMark/>
          </w:tcPr>
          <w:p w14:paraId="6DD15FF8" w14:textId="77777777" w:rsidR="00C51368" w:rsidRDefault="00C51368">
            <w:pPr>
              <w:rPr>
                <w:rFonts w:eastAsia="Times New Roman"/>
              </w:rPr>
            </w:pPr>
          </w:p>
        </w:tc>
        <w:tc>
          <w:tcPr>
            <w:tcW w:w="0" w:type="auto"/>
            <w:vAlign w:val="center"/>
            <w:hideMark/>
          </w:tcPr>
          <w:p w14:paraId="145B9E2A" w14:textId="77777777" w:rsidR="00C51368" w:rsidRDefault="00C51368">
            <w:pPr>
              <w:rPr>
                <w:rFonts w:eastAsia="Times New Roman"/>
              </w:rPr>
            </w:pPr>
          </w:p>
        </w:tc>
        <w:tc>
          <w:tcPr>
            <w:tcW w:w="0" w:type="auto"/>
            <w:vAlign w:val="center"/>
            <w:hideMark/>
          </w:tcPr>
          <w:p w14:paraId="19CF7406" w14:textId="77777777" w:rsidR="00C51368" w:rsidRDefault="00C51368">
            <w:pPr>
              <w:rPr>
                <w:rFonts w:eastAsia="Times New Roman"/>
              </w:rPr>
            </w:pPr>
          </w:p>
        </w:tc>
        <w:tc>
          <w:tcPr>
            <w:tcW w:w="0" w:type="auto"/>
            <w:vAlign w:val="center"/>
            <w:hideMark/>
          </w:tcPr>
          <w:p w14:paraId="46A2B796" w14:textId="77777777" w:rsidR="00C51368" w:rsidRDefault="00C51368">
            <w:pPr>
              <w:rPr>
                <w:rFonts w:eastAsia="Times New Roman"/>
              </w:rPr>
            </w:pPr>
          </w:p>
        </w:tc>
        <w:tc>
          <w:tcPr>
            <w:tcW w:w="0" w:type="auto"/>
            <w:vAlign w:val="center"/>
            <w:hideMark/>
          </w:tcPr>
          <w:p w14:paraId="6B69D22D" w14:textId="77777777" w:rsidR="00C51368" w:rsidRDefault="00C51368">
            <w:pPr>
              <w:rPr>
                <w:rFonts w:eastAsia="Times New Roman"/>
              </w:rPr>
            </w:pPr>
          </w:p>
        </w:tc>
        <w:tc>
          <w:tcPr>
            <w:tcW w:w="0" w:type="auto"/>
            <w:vAlign w:val="center"/>
            <w:hideMark/>
          </w:tcPr>
          <w:p w14:paraId="55B0FCA3" w14:textId="77777777" w:rsidR="00C51368" w:rsidRDefault="00C51368">
            <w:pPr>
              <w:rPr>
                <w:rFonts w:eastAsia="Times New Roman"/>
              </w:rPr>
            </w:pPr>
          </w:p>
        </w:tc>
        <w:tc>
          <w:tcPr>
            <w:tcW w:w="0" w:type="auto"/>
            <w:vAlign w:val="center"/>
            <w:hideMark/>
          </w:tcPr>
          <w:p w14:paraId="01D8CF76" w14:textId="77777777" w:rsidR="00C51368" w:rsidRDefault="00C51368">
            <w:pPr>
              <w:rPr>
                <w:rFonts w:eastAsia="Times New Roman"/>
              </w:rPr>
            </w:pPr>
          </w:p>
        </w:tc>
      </w:tr>
    </w:tbl>
    <w:p w14:paraId="6D21BE1D" w14:textId="77777777" w:rsidR="00C51368" w:rsidRDefault="00E43BD9">
      <w:pPr>
        <w:pStyle w:val="NormalWeb"/>
        <w:divId w:val="1673293670"/>
        <w:rPr>
          <w:lang w:val="en-US"/>
        </w:rPr>
      </w:pPr>
      <w:r>
        <w:rPr>
          <w:b/>
          <w:bCs/>
          <w:lang w:val="en-US"/>
        </w:rPr>
        <w:t>Constraints</w:t>
      </w:r>
    </w:p>
    <w:p w14:paraId="42875825" w14:textId="77777777" w:rsidR="00C51368" w:rsidRDefault="00E43BD9">
      <w:pPr>
        <w:pStyle w:val="NormalWeb"/>
        <w:divId w:val="1885365110"/>
        <w:rPr>
          <w:lang w:val="en-US"/>
        </w:rPr>
      </w:pPr>
      <w:r>
        <w:rPr>
          <w:lang w:val="en-US"/>
        </w:rPr>
        <w:lastRenderedPageBreak/>
        <w:t xml:space="preserve">Timing is used in the following places: </w:t>
      </w:r>
    </w:p>
    <w:bookmarkEnd w:id="74"/>
    <w:p w14:paraId="5D4D55C9"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14:paraId="7AE0F1C2"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14:paraId="22A79557" w14:textId="77777777"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14:paraId="1218F9CF" w14:textId="77777777" w:rsidR="00C51368" w:rsidRDefault="00E43BD9">
      <w:pPr>
        <w:pStyle w:val="NormalWeb"/>
        <w:divId w:val="1162234903"/>
        <w:rPr>
          <w:lang w:val="en-US"/>
        </w:rPr>
      </w:pPr>
      <w:r>
        <w:rPr>
          <w:b/>
          <w:bCs/>
          <w:lang w:val="en-US"/>
        </w:rPr>
        <w:t>Constraints</w:t>
      </w:r>
    </w:p>
    <w:p w14:paraId="63342D73" w14:textId="77777777"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14:paraId="63C077E8" w14:textId="77777777" w:rsidR="00C51368" w:rsidRDefault="00E43BD9">
      <w:pPr>
        <w:pStyle w:val="NormalWeb"/>
        <w:divId w:val="1885365110"/>
        <w:rPr>
          <w:lang w:val="en-US"/>
        </w:rPr>
      </w:pPr>
      <w:r>
        <w:rPr>
          <w:lang w:val="en-US"/>
        </w:rPr>
        <w:t> </w:t>
      </w:r>
    </w:p>
    <w:p w14:paraId="69C4E508" w14:textId="77777777" w:rsidR="00C51368" w:rsidRDefault="00E43BD9">
      <w:pPr>
        <w:pStyle w:val="Heading3"/>
        <w:divId w:val="1885365110"/>
        <w:rPr>
          <w:rFonts w:eastAsia="Times New Roman"/>
          <w:lang w:val="en-US"/>
        </w:rPr>
      </w:pPr>
      <w:r>
        <w:rPr>
          <w:rFonts w:eastAsia="Times New Roman"/>
          <w:lang w:val="en-US"/>
        </w:rPr>
        <w:t>XML Signature rules</w:t>
      </w:r>
    </w:p>
    <w:p w14:paraId="4193575F" w14:textId="77777777"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14:paraId="4C8BADD4"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14:paraId="25988173"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14:paraId="66AACDAD"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14:paraId="41A148D4"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14:paraId="6373C4D4"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14:paraId="6B52F4B8" w14:textId="77777777"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14:paraId="688332C6" w14:textId="77777777" w:rsidR="00C51368" w:rsidRDefault="00E43BD9">
      <w:pPr>
        <w:pStyle w:val="NormalWeb"/>
        <w:divId w:val="1885365110"/>
        <w:rPr>
          <w:lang w:val="en-US"/>
        </w:rPr>
      </w:pPr>
      <w:r>
        <w:rPr>
          <w:lang w:val="en-US"/>
        </w:rPr>
        <w:t xml:space="preserve">There are three levels of signature verification: </w:t>
      </w:r>
    </w:p>
    <w:p w14:paraId="0C3FC08E"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14:paraId="04CACD46"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14:paraId="7331A70E" w14:textId="77777777"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14:paraId="52E2BFDE" w14:textId="77777777"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14:paraId="5FE7842F" w14:textId="77777777" w:rsidR="00C51368" w:rsidRDefault="00E43BD9">
      <w:pPr>
        <w:pStyle w:val="NormalWeb"/>
        <w:divId w:val="1885365110"/>
        <w:rPr>
          <w:lang w:val="en-US"/>
        </w:rPr>
      </w:pPr>
      <w:r>
        <w:rPr>
          <w:lang w:val="en-US"/>
        </w:rPr>
        <w:t xml:space="preserve">Signature is used in the following places: </w:t>
      </w:r>
    </w:p>
    <w:bookmarkEnd w:id="75"/>
    <w:p w14:paraId="4FC6E56D" w14:textId="77777777"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14:paraId="1C5C6516" w14:textId="77777777"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14:paraId="1F9EB258" w14:textId="77777777" w:rsidR="00C51368" w:rsidRDefault="00E43BD9">
      <w:pPr>
        <w:pStyle w:val="NormalWeb"/>
        <w:divId w:val="1885365110"/>
        <w:rPr>
          <w:lang w:val="en-US"/>
        </w:rPr>
      </w:pPr>
      <w:r>
        <w:rPr>
          <w:lang w:val="en-US"/>
        </w:rPr>
        <w:t xml:space="preserve">A text note which also contains information about who made the statement and when. </w:t>
      </w:r>
    </w:p>
    <w:p w14:paraId="262C9A09" w14:textId="77777777"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14:paraId="181E0A5D" w14:textId="77777777" w:rsidR="00C51368" w:rsidRDefault="00E43BD9">
      <w:pPr>
        <w:pStyle w:val="NormalWeb"/>
        <w:divId w:val="1885365110"/>
        <w:rPr>
          <w:lang w:val="en-US"/>
        </w:rPr>
      </w:pPr>
      <w:r>
        <w:rPr>
          <w:lang w:val="en-US"/>
        </w:rPr>
        <w:t xml:space="preserve">This element may need to be included in narrative because of the potential for modifying information. </w:t>
      </w:r>
    </w:p>
    <w:p w14:paraId="53804303" w14:textId="77777777"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14:paraId="7A97B0E3" w14:textId="77777777" w:rsidR="00C51368" w:rsidRDefault="00E43BD9">
      <w:pPr>
        <w:pStyle w:val="NormalWeb"/>
        <w:divId w:val="1885365110"/>
        <w:rPr>
          <w:lang w:val="en-US"/>
        </w:rPr>
      </w:pPr>
      <w:r>
        <w:rPr>
          <w:lang w:val="en-US"/>
        </w:rPr>
        <w:t xml:space="preserve">Annotation is used in the following places: </w:t>
      </w:r>
    </w:p>
    <w:p w14:paraId="2869FCC3" w14:textId="77777777"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14:paraId="051287E8" w14:textId="77777777"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14:paraId="32F47233" w14:textId="77777777" w:rsidR="00C51368" w:rsidRDefault="001708AB">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14:paraId="66CDDABA" w14:textId="77777777" w:rsidR="00C51368" w:rsidRDefault="001708AB">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14:paraId="024D075D" w14:textId="77777777" w:rsidR="00C51368" w:rsidRDefault="001708AB">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14:paraId="60201C94" w14:textId="77777777" w:rsidR="00C51368" w:rsidRDefault="001708AB">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14:paraId="4AF53089" w14:textId="77777777" w:rsidR="00C51368" w:rsidRDefault="001708AB">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14:paraId="3B53CF49" w14:textId="77777777" w:rsidR="00C51368" w:rsidRDefault="001708AB">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14:paraId="1944035B" w14:textId="77777777" w:rsidR="00C51368" w:rsidRDefault="001708AB">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14:paraId="614179BF" w14:textId="77777777" w:rsidR="00C51368" w:rsidRDefault="001708AB">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14:paraId="27E87D5D" w14:textId="77777777" w:rsidR="00C51368" w:rsidRDefault="001708AB">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14:paraId="1D1E1E9F" w14:textId="77777777" w:rsidR="00C51368" w:rsidRDefault="001708AB">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14:paraId="27897854" w14:textId="77777777" w:rsidR="00C51368" w:rsidRDefault="001708AB">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14:paraId="5FD9FBB1" w14:textId="77777777" w:rsidR="00C51368" w:rsidRDefault="001708AB">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14:paraId="48999296" w14:textId="77777777" w:rsidR="00C51368" w:rsidRDefault="001708AB">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14:paraId="469963CD" w14:textId="77777777" w:rsidR="00C51368" w:rsidRDefault="001708AB">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14:paraId="05968B1D" w14:textId="77777777" w:rsidR="00C51368" w:rsidRDefault="001708AB">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14:paraId="7B6390A1" w14:textId="77777777" w:rsidR="00C51368" w:rsidRDefault="001708AB">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14:paraId="35B05A10" w14:textId="77777777" w:rsidR="00C51368" w:rsidRDefault="001708AB">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14:paraId="497BEF1B" w14:textId="77777777" w:rsidR="00C51368" w:rsidRDefault="001708AB">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14:paraId="3290A9BD" w14:textId="77777777" w:rsidR="00C51368" w:rsidRDefault="001708AB">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14:paraId="72CC83B6" w14:textId="77777777" w:rsidR="00C51368" w:rsidRDefault="001708AB">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14:paraId="2AE5C4F8" w14:textId="77777777" w:rsidR="00C51368" w:rsidRDefault="001708AB">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14:paraId="4BC22EA4" w14:textId="77777777" w:rsidR="00C51368" w:rsidRDefault="001708AB">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14:paraId="73842D88" w14:textId="77777777" w:rsidR="00C51368" w:rsidRDefault="001708AB">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14:paraId="30D3A016" w14:textId="77777777" w:rsidR="00C51368" w:rsidRDefault="001708AB">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14:paraId="41B13233" w14:textId="77777777" w:rsidR="00C51368" w:rsidRDefault="001708AB">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14:paraId="45DFAFEF" w14:textId="77777777" w:rsidR="00C51368" w:rsidRDefault="001708AB">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14:paraId="316D42C2" w14:textId="77777777" w:rsidR="00C51368" w:rsidRDefault="001708AB">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14:paraId="47A6EBA3" w14:textId="77777777" w:rsidR="00C51368" w:rsidRDefault="001708AB">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14:paraId="69AA99EA" w14:textId="77777777" w:rsidR="00C51368" w:rsidRDefault="001708AB">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14:paraId="50DF8DB5" w14:textId="77777777" w:rsidR="00C51368" w:rsidRDefault="001708AB">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14:paraId="2B4C4195" w14:textId="77777777" w:rsidR="00C51368" w:rsidRDefault="001708AB">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14:paraId="277CA907" w14:textId="77777777" w:rsidR="00C51368" w:rsidRDefault="001708AB">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14:paraId="746D3859" w14:textId="77777777" w:rsidR="00C51368" w:rsidRDefault="001708AB">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14:paraId="1D17A120" w14:textId="77777777" w:rsidR="00C51368" w:rsidRDefault="00E43BD9">
      <w:pPr>
        <w:pStyle w:val="NormalWeb"/>
        <w:divId w:val="1885365110"/>
        <w:rPr>
          <w:lang w:val="en-US"/>
        </w:rPr>
      </w:pPr>
      <w:r>
        <w:rPr>
          <w:lang w:val="en-US"/>
        </w:rPr>
        <w:t xml:space="preserve">The element name ends with "[x]", and this is replaced with the Title cased name of the data type. </w:t>
      </w:r>
    </w:p>
    <w:p w14:paraId="2E8D0698" w14:textId="77777777" w:rsidR="00C51368" w:rsidRDefault="00E43BD9">
      <w:pPr>
        <w:pStyle w:val="NormalWeb"/>
        <w:divId w:val="1885365110"/>
        <w:rPr>
          <w:lang w:val="en-US"/>
        </w:rPr>
      </w:pPr>
      <w:r>
        <w:rPr>
          <w:lang w:val="en-US"/>
        </w:rPr>
        <w:t xml:space="preserve">Open references are used in the following places: </w:t>
      </w:r>
    </w:p>
    <w:p w14:paraId="7342B102" w14:textId="77777777" w:rsidR="00C51368" w:rsidRDefault="00E43BD9">
      <w:pPr>
        <w:pStyle w:val="Heading2"/>
        <w:divId w:val="1885365110"/>
        <w:rPr>
          <w:rFonts w:eastAsia="Times New Roman"/>
          <w:lang w:val="en-US"/>
        </w:rPr>
      </w:pPr>
      <w:bookmarkStart w:id="87" w:name="other"/>
      <w:r>
        <w:rPr>
          <w:rFonts w:eastAsia="Times New Roman"/>
          <w:lang w:val="en-US"/>
        </w:rPr>
        <w:t>Other Types</w:t>
      </w:r>
    </w:p>
    <w:p w14:paraId="608D97FB" w14:textId="77777777"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14:paraId="330C5492" w14:textId="77777777" w:rsidR="00C51368" w:rsidRDefault="001708AB">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14:paraId="7B153D73" w14:textId="77777777" w:rsidR="00C51368" w:rsidRDefault="001708AB">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14:paraId="78E371DD" w14:textId="77777777" w:rsidR="00C51368" w:rsidRDefault="001708AB">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14:paraId="48942CB0" w14:textId="77777777" w:rsidR="00C51368" w:rsidRDefault="001708AB">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14:paraId="77832A16" w14:textId="77777777" w:rsidR="00C51368" w:rsidRDefault="00E43BD9">
      <w:pPr>
        <w:pStyle w:val="Heading1"/>
        <w:rPr>
          <w:rFonts w:eastAsia="Times New Roman"/>
          <w:noProof/>
          <w:lang w:val="en-US"/>
        </w:rPr>
      </w:pPr>
      <w:r>
        <w:rPr>
          <w:rFonts w:eastAsia="Times New Roman"/>
          <w:noProof/>
          <w:lang w:val="en-US"/>
        </w:rPr>
        <w:t>defining-extensions.html</w:t>
      </w:r>
    </w:p>
    <w:p w14:paraId="7DF27923" w14:textId="77777777"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8232720" w14:textId="77777777">
        <w:trPr>
          <w:divId w:val="372968052"/>
          <w:tblCellSpacing w:w="15" w:type="dxa"/>
        </w:trPr>
        <w:tc>
          <w:tcPr>
            <w:tcW w:w="0" w:type="auto"/>
            <w:vAlign w:val="center"/>
            <w:hideMark/>
          </w:tcPr>
          <w:p w14:paraId="5A1E2A53" w14:textId="77777777" w:rsidR="00C51368" w:rsidRDefault="00E43BD9">
            <w:pPr>
              <w:rPr>
                <w:rFonts w:eastAsia="Times New Roman"/>
              </w:rPr>
            </w:pPr>
            <w:r>
              <w:rPr>
                <w:rFonts w:eastAsia="Times New Roman"/>
              </w:rPr>
              <w:t>Work Group</w:t>
            </w:r>
          </w:p>
        </w:tc>
        <w:tc>
          <w:tcPr>
            <w:tcW w:w="0" w:type="auto"/>
            <w:vAlign w:val="center"/>
            <w:hideMark/>
          </w:tcPr>
          <w:p w14:paraId="524AA0AC" w14:textId="77777777" w:rsidR="00C51368" w:rsidRDefault="001708AB">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402BD41" w14:textId="77777777" w:rsidR="00C51368" w:rsidRDefault="001708AB">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14:paraId="07A0DF87" w14:textId="77777777"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14:paraId="41ABFCE8" w14:textId="77777777"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14:paraId="7E123954" w14:textId="77777777"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14:paraId="1C2E3EAF" w14:textId="77777777"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14:paraId="35277A18" w14:textId="77777777" w:rsidR="00C51368" w:rsidRDefault="00E43BD9">
      <w:pPr>
        <w:pStyle w:val="Heading3"/>
        <w:divId w:val="372968052"/>
        <w:rPr>
          <w:rFonts w:eastAsia="Times New Roman"/>
          <w:lang w:val="en-US"/>
        </w:rPr>
      </w:pPr>
      <w:bookmarkStart w:id="88" w:name="core"/>
      <w:r>
        <w:rPr>
          <w:rFonts w:eastAsia="Times New Roman"/>
          <w:lang w:val="en-US"/>
        </w:rPr>
        <w:t>Core Elements</w:t>
      </w:r>
    </w:p>
    <w:p w14:paraId="4683BF3D" w14:textId="77777777"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14:paraId="474C5CCE" w14:textId="77777777" w:rsidR="00C51368" w:rsidRDefault="001708AB">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14:paraId="579115EA" w14:textId="77777777"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14:paraId="74028BFE" w14:textId="77777777"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14:paraId="59B54EB6" w14:textId="77777777">
        <w:trPr>
          <w:divId w:val="372968052"/>
          <w:tblCellSpacing w:w="15" w:type="dxa"/>
        </w:trPr>
        <w:tc>
          <w:tcPr>
            <w:tcW w:w="0" w:type="auto"/>
            <w:vAlign w:val="center"/>
            <w:hideMark/>
          </w:tcPr>
          <w:p w14:paraId="20C1953F" w14:textId="77777777" w:rsidR="00C51368" w:rsidRDefault="00E43BD9">
            <w:pPr>
              <w:jc w:val="center"/>
              <w:rPr>
                <w:rFonts w:eastAsia="Times New Roman"/>
                <w:b/>
                <w:bCs/>
              </w:rPr>
            </w:pPr>
            <w:r>
              <w:rPr>
                <w:rFonts w:eastAsia="Times New Roman"/>
                <w:b/>
                <w:bCs/>
              </w:rPr>
              <w:t>Code</w:t>
            </w:r>
          </w:p>
        </w:tc>
        <w:tc>
          <w:tcPr>
            <w:tcW w:w="0" w:type="auto"/>
            <w:vAlign w:val="center"/>
            <w:hideMark/>
          </w:tcPr>
          <w:p w14:paraId="3D876309" w14:textId="77777777" w:rsidR="00C51368" w:rsidRDefault="00E43BD9">
            <w:pPr>
              <w:jc w:val="center"/>
              <w:rPr>
                <w:rFonts w:eastAsia="Times New Roman"/>
                <w:b/>
                <w:bCs/>
              </w:rPr>
            </w:pPr>
            <w:r>
              <w:rPr>
                <w:rFonts w:eastAsia="Times New Roman"/>
                <w:b/>
                <w:bCs/>
              </w:rPr>
              <w:t>Context type</w:t>
            </w:r>
          </w:p>
        </w:tc>
        <w:tc>
          <w:tcPr>
            <w:tcW w:w="0" w:type="auto"/>
            <w:vAlign w:val="center"/>
            <w:hideMark/>
          </w:tcPr>
          <w:p w14:paraId="0DEF1F3F" w14:textId="77777777" w:rsidR="00C51368" w:rsidRDefault="00E43BD9">
            <w:pPr>
              <w:jc w:val="center"/>
              <w:rPr>
                <w:rFonts w:eastAsia="Times New Roman"/>
                <w:b/>
                <w:bCs/>
              </w:rPr>
            </w:pPr>
            <w:r>
              <w:rPr>
                <w:rFonts w:eastAsia="Times New Roman"/>
                <w:b/>
                <w:bCs/>
              </w:rPr>
              <w:t>Context format</w:t>
            </w:r>
          </w:p>
        </w:tc>
        <w:tc>
          <w:tcPr>
            <w:tcW w:w="0" w:type="auto"/>
            <w:vAlign w:val="center"/>
            <w:hideMark/>
          </w:tcPr>
          <w:p w14:paraId="298E7899" w14:textId="77777777" w:rsidR="00C51368" w:rsidRDefault="00E43BD9">
            <w:pPr>
              <w:jc w:val="center"/>
              <w:rPr>
                <w:rFonts w:eastAsia="Times New Roman"/>
                <w:b/>
                <w:bCs/>
              </w:rPr>
            </w:pPr>
            <w:r>
              <w:rPr>
                <w:rFonts w:eastAsia="Times New Roman"/>
                <w:b/>
                <w:bCs/>
              </w:rPr>
              <w:t>Examples</w:t>
            </w:r>
          </w:p>
        </w:tc>
      </w:tr>
      <w:tr w:rsidR="00C51368" w14:paraId="52AF33B9" w14:textId="77777777">
        <w:trPr>
          <w:divId w:val="372968052"/>
          <w:tblCellSpacing w:w="15" w:type="dxa"/>
        </w:trPr>
        <w:tc>
          <w:tcPr>
            <w:tcW w:w="0" w:type="auto"/>
            <w:vAlign w:val="center"/>
            <w:hideMark/>
          </w:tcPr>
          <w:p w14:paraId="1B9980C0" w14:textId="77777777" w:rsidR="00C51368" w:rsidRDefault="00E43BD9">
            <w:pPr>
              <w:rPr>
                <w:rFonts w:eastAsia="Times New Roman"/>
              </w:rPr>
            </w:pPr>
            <w:r>
              <w:rPr>
                <w:rFonts w:eastAsia="Times New Roman"/>
              </w:rPr>
              <w:t>resource</w:t>
            </w:r>
          </w:p>
        </w:tc>
        <w:tc>
          <w:tcPr>
            <w:tcW w:w="0" w:type="auto"/>
            <w:vAlign w:val="center"/>
            <w:hideMark/>
          </w:tcPr>
          <w:p w14:paraId="6AECF70D" w14:textId="77777777"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14:paraId="1FCE9B7F" w14:textId="77777777"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14:paraId="54300EA8" w14:textId="77777777" w:rsidR="00C51368" w:rsidRDefault="00E43BD9">
            <w:pPr>
              <w:rPr>
                <w:rFonts w:eastAsia="Times New Roman"/>
              </w:rPr>
            </w:pPr>
            <w:r>
              <w:rPr>
                <w:rFonts w:eastAsia="Times New Roman"/>
              </w:rPr>
              <w:t>Condition</w:t>
            </w:r>
            <w:r>
              <w:rPr>
                <w:rFonts w:eastAsia="Times New Roman"/>
              </w:rPr>
              <w:br/>
              <w:t>Condition.code</w:t>
            </w:r>
          </w:p>
        </w:tc>
      </w:tr>
      <w:tr w:rsidR="00C51368" w14:paraId="031529EC" w14:textId="77777777">
        <w:trPr>
          <w:divId w:val="372968052"/>
          <w:tblCellSpacing w:w="15" w:type="dxa"/>
        </w:trPr>
        <w:tc>
          <w:tcPr>
            <w:tcW w:w="0" w:type="auto"/>
            <w:vAlign w:val="center"/>
            <w:hideMark/>
          </w:tcPr>
          <w:p w14:paraId="2660213E" w14:textId="77777777" w:rsidR="00C51368" w:rsidRDefault="00E43BD9">
            <w:pPr>
              <w:rPr>
                <w:rFonts w:eastAsia="Times New Roman"/>
              </w:rPr>
            </w:pPr>
            <w:r>
              <w:rPr>
                <w:rFonts w:eastAsia="Times New Roman"/>
              </w:rPr>
              <w:t>datatype</w:t>
            </w:r>
          </w:p>
        </w:tc>
        <w:tc>
          <w:tcPr>
            <w:tcW w:w="0" w:type="auto"/>
            <w:vAlign w:val="center"/>
            <w:hideMark/>
          </w:tcPr>
          <w:p w14:paraId="50E8039D" w14:textId="77777777"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14:paraId="6FDF91CC" w14:textId="77777777"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14:paraId="6EE9314C" w14:textId="77777777" w:rsidR="00C51368" w:rsidRDefault="00E43BD9">
            <w:pPr>
              <w:rPr>
                <w:rFonts w:eastAsia="Times New Roman"/>
              </w:rPr>
            </w:pPr>
            <w:r>
              <w:rPr>
                <w:rFonts w:eastAsia="Times New Roman"/>
              </w:rPr>
              <w:lastRenderedPageBreak/>
              <w:t>Address.part.value</w:t>
            </w:r>
            <w:r>
              <w:rPr>
                <w:rFonts w:eastAsia="Times New Roman"/>
              </w:rPr>
              <w:br/>
              <w:t>string</w:t>
            </w:r>
          </w:p>
        </w:tc>
      </w:tr>
      <w:tr w:rsidR="00C51368" w14:paraId="0584ADFB" w14:textId="77777777">
        <w:trPr>
          <w:divId w:val="372968052"/>
          <w:tblCellSpacing w:w="15" w:type="dxa"/>
        </w:trPr>
        <w:tc>
          <w:tcPr>
            <w:tcW w:w="0" w:type="auto"/>
            <w:vAlign w:val="center"/>
            <w:hideMark/>
          </w:tcPr>
          <w:p w14:paraId="5DF5F935" w14:textId="77777777" w:rsidR="00C51368" w:rsidRDefault="00E43BD9">
            <w:pPr>
              <w:rPr>
                <w:rFonts w:eastAsia="Times New Roman"/>
              </w:rPr>
            </w:pPr>
            <w:r>
              <w:rPr>
                <w:rFonts w:eastAsia="Times New Roman"/>
              </w:rPr>
              <w:lastRenderedPageBreak/>
              <w:t>mapping</w:t>
            </w:r>
          </w:p>
        </w:tc>
        <w:tc>
          <w:tcPr>
            <w:tcW w:w="0" w:type="auto"/>
            <w:vAlign w:val="center"/>
            <w:hideMark/>
          </w:tcPr>
          <w:p w14:paraId="4066421E" w14:textId="77777777" w:rsidR="00C51368" w:rsidRDefault="00E43BD9">
            <w:pPr>
              <w:rPr>
                <w:rFonts w:eastAsia="Times New Roman"/>
              </w:rPr>
            </w:pPr>
            <w:r>
              <w:rPr>
                <w:rFonts w:eastAsia="Times New Roman"/>
              </w:rPr>
              <w:t>A particular context in one of the mapped reference models</w:t>
            </w:r>
          </w:p>
        </w:tc>
        <w:tc>
          <w:tcPr>
            <w:tcW w:w="0" w:type="auto"/>
            <w:vAlign w:val="center"/>
            <w:hideMark/>
          </w:tcPr>
          <w:p w14:paraId="2E035DE7" w14:textId="77777777"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14:paraId="52363B10" w14:textId="77777777" w:rsidR="00C51368" w:rsidRDefault="00E43BD9">
            <w:pPr>
              <w:rPr>
                <w:rFonts w:eastAsia="Times New Roman"/>
              </w:rPr>
            </w:pPr>
            <w:r>
              <w:rPr>
                <w:rFonts w:eastAsia="Times New Roman"/>
              </w:rPr>
              <w:t>RIM: Act[moodCode="EVN"]</w:t>
            </w:r>
          </w:p>
        </w:tc>
      </w:tr>
      <w:tr w:rsidR="00C51368" w14:paraId="7A5DEF73" w14:textId="77777777">
        <w:trPr>
          <w:divId w:val="372968052"/>
          <w:tblCellSpacing w:w="15" w:type="dxa"/>
        </w:trPr>
        <w:tc>
          <w:tcPr>
            <w:tcW w:w="0" w:type="auto"/>
            <w:vAlign w:val="center"/>
            <w:hideMark/>
          </w:tcPr>
          <w:p w14:paraId="4E132F81" w14:textId="77777777" w:rsidR="00C51368" w:rsidRDefault="00E43BD9">
            <w:pPr>
              <w:rPr>
                <w:rFonts w:eastAsia="Times New Roman"/>
              </w:rPr>
            </w:pPr>
            <w:r>
              <w:rPr>
                <w:rFonts w:eastAsia="Times New Roman"/>
              </w:rPr>
              <w:t>extension</w:t>
            </w:r>
          </w:p>
        </w:tc>
        <w:tc>
          <w:tcPr>
            <w:tcW w:w="0" w:type="auto"/>
            <w:vAlign w:val="center"/>
            <w:hideMark/>
          </w:tcPr>
          <w:p w14:paraId="51123FFA" w14:textId="77777777" w:rsidR="00C51368" w:rsidRDefault="00E43BD9">
            <w:pPr>
              <w:rPr>
                <w:rFonts w:eastAsia="Times New Roman"/>
              </w:rPr>
            </w:pPr>
            <w:r>
              <w:rPr>
                <w:rFonts w:eastAsia="Times New Roman"/>
              </w:rPr>
              <w:t>Another extension</w:t>
            </w:r>
          </w:p>
        </w:tc>
        <w:tc>
          <w:tcPr>
            <w:tcW w:w="0" w:type="auto"/>
            <w:vAlign w:val="center"/>
            <w:hideMark/>
          </w:tcPr>
          <w:p w14:paraId="442D4B09" w14:textId="77777777"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14:paraId="18A483B8" w14:textId="77777777" w:rsidR="00C51368" w:rsidRDefault="00E43BD9">
            <w:pPr>
              <w:rPr>
                <w:rFonts w:eastAsia="Times New Roman"/>
              </w:rPr>
            </w:pPr>
            <w:r>
              <w:rPr>
                <w:rFonts w:eastAsia="Times New Roman"/>
              </w:rPr>
              <w:t>http://myextensions.org/someExtension</w:t>
            </w:r>
          </w:p>
        </w:tc>
      </w:tr>
    </w:tbl>
    <w:p w14:paraId="00B8052B" w14:textId="77777777"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14:paraId="2EAAF5CC" w14:textId="77777777"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14:paraId="6FA46F45" w14:textId="77777777"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14:paraId="124D9F72" w14:textId="77777777"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14:paraId="46EA8D8A" w14:textId="77777777"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14:paraId="2F44B8A8" w14:textId="77777777"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14:paraId="7A6CD07B" w14:textId="77777777"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14:paraId="3B86FB84" w14:textId="77777777"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14:paraId="446BC21B" w14:textId="77777777"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14:paraId="750266C3" w14:textId="77777777"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14:paraId="782D48B0" w14:textId="77777777"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14:paraId="7C4A7FE5" w14:textId="77777777"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14:paraId="51196D0D" w14:textId="77777777"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14:paraId="5779651C" w14:textId="77777777"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14:paraId="6728D7C2" w14:textId="77777777" w:rsidR="00C51368" w:rsidRDefault="00E43BD9">
      <w:pPr>
        <w:pStyle w:val="Heading1"/>
        <w:rPr>
          <w:rFonts w:eastAsia="Times New Roman"/>
          <w:noProof/>
          <w:lang w:val="en-US"/>
        </w:rPr>
      </w:pPr>
      <w:r>
        <w:rPr>
          <w:rFonts w:eastAsia="Times New Roman"/>
          <w:noProof/>
          <w:lang w:val="en-US"/>
        </w:rPr>
        <w:t>directory.html</w:t>
      </w:r>
    </w:p>
    <w:p w14:paraId="24EA1F98" w14:textId="77777777" w:rsidR="00C51368" w:rsidRDefault="00E43BD9">
      <w:pPr>
        <w:pStyle w:val="Heading2"/>
        <w:divId w:val="535430071"/>
        <w:rPr>
          <w:rFonts w:eastAsia="Times New Roman"/>
          <w:lang w:val="en-US"/>
        </w:rPr>
      </w:pPr>
      <w:r>
        <w:rPr>
          <w:rFonts w:eastAsia="Times New Roman"/>
          <w:lang w:val="en-US"/>
        </w:rPr>
        <w:t>All Published Versions of FHIR</w:t>
      </w:r>
    </w:p>
    <w:p w14:paraId="44CAD632" w14:textId="77777777"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14:paraId="12DEE4AF" w14:textId="77777777">
        <w:trPr>
          <w:divId w:val="535430071"/>
          <w:tblCellSpacing w:w="15" w:type="dxa"/>
        </w:trPr>
        <w:tc>
          <w:tcPr>
            <w:tcW w:w="0" w:type="auto"/>
            <w:vAlign w:val="center"/>
            <w:hideMark/>
          </w:tcPr>
          <w:p w14:paraId="34881D0C" w14:textId="77777777" w:rsidR="00C51368" w:rsidRDefault="00E43BD9">
            <w:pPr>
              <w:rPr>
                <w:rFonts w:eastAsia="Times New Roman"/>
              </w:rPr>
            </w:pPr>
            <w:r>
              <w:rPr>
                <w:rFonts w:eastAsia="Times New Roman"/>
                <w:b/>
                <w:bCs/>
              </w:rPr>
              <w:t>Date</w:t>
            </w:r>
          </w:p>
        </w:tc>
        <w:tc>
          <w:tcPr>
            <w:tcW w:w="0" w:type="auto"/>
            <w:vAlign w:val="center"/>
            <w:hideMark/>
          </w:tcPr>
          <w:p w14:paraId="64CF29E0" w14:textId="77777777" w:rsidR="00C51368" w:rsidRDefault="00E43BD9">
            <w:pPr>
              <w:rPr>
                <w:rFonts w:eastAsia="Times New Roman"/>
              </w:rPr>
            </w:pPr>
            <w:r>
              <w:rPr>
                <w:rFonts w:eastAsia="Times New Roman"/>
                <w:b/>
                <w:bCs/>
              </w:rPr>
              <w:t>Version</w:t>
            </w:r>
          </w:p>
        </w:tc>
        <w:tc>
          <w:tcPr>
            <w:tcW w:w="0" w:type="auto"/>
            <w:vAlign w:val="center"/>
            <w:hideMark/>
          </w:tcPr>
          <w:p w14:paraId="7A867261" w14:textId="77777777" w:rsidR="00C51368" w:rsidRDefault="00E43BD9">
            <w:pPr>
              <w:rPr>
                <w:rFonts w:eastAsia="Times New Roman"/>
              </w:rPr>
            </w:pPr>
            <w:r>
              <w:rPr>
                <w:rFonts w:eastAsia="Times New Roman"/>
                <w:b/>
                <w:bCs/>
              </w:rPr>
              <w:t>Description</w:t>
            </w:r>
          </w:p>
        </w:tc>
      </w:tr>
      <w:tr w:rsidR="00C51368" w14:paraId="3AC160E1" w14:textId="77777777">
        <w:trPr>
          <w:divId w:val="535430071"/>
          <w:tblCellSpacing w:w="15" w:type="dxa"/>
        </w:trPr>
        <w:tc>
          <w:tcPr>
            <w:tcW w:w="0" w:type="auto"/>
            <w:gridSpan w:val="3"/>
            <w:shd w:val="clear" w:color="auto" w:fill="EFEFEF"/>
            <w:vAlign w:val="center"/>
            <w:hideMark/>
          </w:tcPr>
          <w:p w14:paraId="0BF7C15A" w14:textId="77777777" w:rsidR="00C51368" w:rsidRDefault="00E43BD9">
            <w:pPr>
              <w:rPr>
                <w:rFonts w:eastAsia="Times New Roman"/>
              </w:rPr>
            </w:pPr>
            <w:r>
              <w:rPr>
                <w:rFonts w:eastAsia="Times New Roman"/>
                <w:b/>
                <w:bCs/>
              </w:rPr>
              <w:t>Current Versions</w:t>
            </w:r>
          </w:p>
        </w:tc>
      </w:tr>
      <w:tr w:rsidR="00C51368" w14:paraId="08EE45AB" w14:textId="77777777">
        <w:trPr>
          <w:divId w:val="535430071"/>
          <w:tblCellSpacing w:w="15" w:type="dxa"/>
        </w:trPr>
        <w:tc>
          <w:tcPr>
            <w:tcW w:w="0" w:type="auto"/>
            <w:vAlign w:val="center"/>
            <w:hideMark/>
          </w:tcPr>
          <w:p w14:paraId="27AE60A5" w14:textId="77777777" w:rsidR="00C51368" w:rsidRDefault="001708AB">
            <w:pPr>
              <w:rPr>
                <w:rFonts w:eastAsia="Times New Roman"/>
              </w:rPr>
            </w:pPr>
            <w:hyperlink r:id="rId647" w:history="1">
              <w:r w:rsidR="00E43BD9">
                <w:rPr>
                  <w:rStyle w:val="Hyperlink"/>
                  <w:rFonts w:eastAsia="Times New Roman"/>
                </w:rPr>
                <w:t>Sept 30, 2014</w:t>
              </w:r>
            </w:hyperlink>
          </w:p>
        </w:tc>
        <w:tc>
          <w:tcPr>
            <w:tcW w:w="0" w:type="auto"/>
            <w:vAlign w:val="center"/>
            <w:hideMark/>
          </w:tcPr>
          <w:p w14:paraId="67BE69AA" w14:textId="77777777" w:rsidR="00C51368" w:rsidRDefault="00E43BD9">
            <w:pPr>
              <w:rPr>
                <w:rFonts w:eastAsia="Times New Roman"/>
              </w:rPr>
            </w:pPr>
            <w:r>
              <w:rPr>
                <w:rFonts w:eastAsia="Times New Roman"/>
              </w:rPr>
              <w:t>0.0.82</w:t>
            </w:r>
          </w:p>
        </w:tc>
        <w:tc>
          <w:tcPr>
            <w:tcW w:w="0" w:type="auto"/>
            <w:vAlign w:val="center"/>
            <w:hideMark/>
          </w:tcPr>
          <w:p w14:paraId="0EE882CA" w14:textId="77777777"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14:paraId="2A7581ED" w14:textId="77777777">
        <w:trPr>
          <w:divId w:val="535430071"/>
          <w:tblCellSpacing w:w="15" w:type="dxa"/>
        </w:trPr>
        <w:tc>
          <w:tcPr>
            <w:tcW w:w="0" w:type="auto"/>
            <w:vAlign w:val="center"/>
            <w:hideMark/>
          </w:tcPr>
          <w:p w14:paraId="37F37322" w14:textId="77777777" w:rsidR="00C51368" w:rsidRDefault="001708AB">
            <w:pPr>
              <w:rPr>
                <w:rFonts w:eastAsia="Times New Roman"/>
              </w:rPr>
            </w:pPr>
            <w:hyperlink r:id="rId648" w:history="1">
              <w:r w:rsidR="00E43BD9">
                <w:rPr>
                  <w:rStyle w:val="Hyperlink"/>
                  <w:rFonts w:eastAsia="Times New Roman"/>
                </w:rPr>
                <w:t>(current)</w:t>
              </w:r>
            </w:hyperlink>
          </w:p>
        </w:tc>
        <w:tc>
          <w:tcPr>
            <w:tcW w:w="0" w:type="auto"/>
            <w:vAlign w:val="center"/>
            <w:hideMark/>
          </w:tcPr>
          <w:p w14:paraId="1194BA2B" w14:textId="77777777" w:rsidR="00C51368" w:rsidRDefault="00E43BD9">
            <w:pPr>
              <w:rPr>
                <w:rFonts w:eastAsia="Times New Roman"/>
              </w:rPr>
            </w:pPr>
            <w:r>
              <w:rPr>
                <w:rFonts w:eastAsia="Times New Roman"/>
              </w:rPr>
              <w:t>(last commit)</w:t>
            </w:r>
          </w:p>
        </w:tc>
        <w:tc>
          <w:tcPr>
            <w:tcW w:w="0" w:type="auto"/>
            <w:vAlign w:val="center"/>
            <w:hideMark/>
          </w:tcPr>
          <w:p w14:paraId="11B6BCCB" w14:textId="77777777" w:rsidR="00C51368" w:rsidRDefault="00E43BD9">
            <w:pPr>
              <w:rPr>
                <w:rFonts w:eastAsia="Times New Roman"/>
              </w:rPr>
            </w:pPr>
            <w:r>
              <w:rPr>
                <w:rFonts w:eastAsia="Times New Roman"/>
              </w:rPr>
              <w:t>Current Development build (about 40min behind version control, may be incoherent and change rapidly)</w:t>
            </w:r>
          </w:p>
        </w:tc>
      </w:tr>
      <w:tr w:rsidR="00C51368" w14:paraId="7E0D267F" w14:textId="77777777">
        <w:trPr>
          <w:divId w:val="535430071"/>
          <w:tblCellSpacing w:w="15" w:type="dxa"/>
        </w:trPr>
        <w:tc>
          <w:tcPr>
            <w:tcW w:w="0" w:type="auto"/>
            <w:gridSpan w:val="3"/>
            <w:shd w:val="clear" w:color="auto" w:fill="EFEFEF"/>
            <w:vAlign w:val="center"/>
            <w:hideMark/>
          </w:tcPr>
          <w:p w14:paraId="79063431" w14:textId="77777777" w:rsidR="00C51368" w:rsidRDefault="00E43BD9">
            <w:pPr>
              <w:rPr>
                <w:rFonts w:eastAsia="Times New Roman"/>
              </w:rPr>
            </w:pPr>
            <w:r>
              <w:rPr>
                <w:rFonts w:eastAsia="Times New Roman"/>
                <w:b/>
                <w:bCs/>
              </w:rPr>
              <w:t>DSTU 2 sequence</w:t>
            </w:r>
          </w:p>
        </w:tc>
      </w:tr>
      <w:tr w:rsidR="00C51368" w14:paraId="74DBA980" w14:textId="77777777">
        <w:trPr>
          <w:divId w:val="535430071"/>
          <w:tblCellSpacing w:w="15" w:type="dxa"/>
        </w:trPr>
        <w:tc>
          <w:tcPr>
            <w:tcW w:w="0" w:type="auto"/>
            <w:vAlign w:val="center"/>
            <w:hideMark/>
          </w:tcPr>
          <w:p w14:paraId="598AC927" w14:textId="77777777" w:rsidR="00C51368" w:rsidRDefault="001708AB">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14:paraId="3C53B01D" w14:textId="77777777" w:rsidR="00C51368" w:rsidRDefault="00E43BD9">
            <w:pPr>
              <w:rPr>
                <w:rFonts w:eastAsia="Times New Roman"/>
              </w:rPr>
            </w:pPr>
            <w:r>
              <w:rPr>
                <w:rFonts w:eastAsia="Times New Roman"/>
              </w:rPr>
              <w:lastRenderedPageBreak/>
              <w:t>1.0.0</w:t>
            </w:r>
          </w:p>
        </w:tc>
        <w:tc>
          <w:tcPr>
            <w:tcW w:w="0" w:type="auto"/>
            <w:vAlign w:val="center"/>
            <w:hideMark/>
          </w:tcPr>
          <w:p w14:paraId="7198254B" w14:textId="77777777" w:rsidR="00C51368" w:rsidRDefault="00E43BD9">
            <w:pPr>
              <w:rPr>
                <w:rFonts w:eastAsia="Times New Roman"/>
              </w:rPr>
            </w:pPr>
            <w:r>
              <w:rPr>
                <w:rFonts w:eastAsia="Times New Roman"/>
              </w:rPr>
              <w:t>DSTU 2 QA Preview + CQIF Ballot (Sep 2015)</w:t>
            </w:r>
          </w:p>
        </w:tc>
      </w:tr>
      <w:tr w:rsidR="00C51368" w14:paraId="76D93352" w14:textId="77777777">
        <w:trPr>
          <w:divId w:val="535430071"/>
          <w:tblCellSpacing w:w="15" w:type="dxa"/>
        </w:trPr>
        <w:tc>
          <w:tcPr>
            <w:tcW w:w="0" w:type="auto"/>
            <w:vAlign w:val="center"/>
            <w:hideMark/>
          </w:tcPr>
          <w:p w14:paraId="2A028C10" w14:textId="77777777" w:rsidR="00C51368" w:rsidRDefault="001708AB">
            <w:pPr>
              <w:rPr>
                <w:rFonts w:eastAsia="Times New Roman"/>
              </w:rPr>
            </w:pPr>
            <w:hyperlink r:id="rId650" w:history="1">
              <w:r w:rsidR="00E43BD9">
                <w:rPr>
                  <w:rStyle w:val="Hyperlink"/>
                  <w:rFonts w:eastAsia="Times New Roman"/>
                </w:rPr>
                <w:t>April 2, 2015</w:t>
              </w:r>
            </w:hyperlink>
          </w:p>
        </w:tc>
        <w:tc>
          <w:tcPr>
            <w:tcW w:w="0" w:type="auto"/>
            <w:vAlign w:val="center"/>
            <w:hideMark/>
          </w:tcPr>
          <w:p w14:paraId="3EC3FF54" w14:textId="77777777" w:rsidR="00C51368" w:rsidRDefault="00E43BD9">
            <w:pPr>
              <w:rPr>
                <w:rFonts w:eastAsia="Times New Roman"/>
              </w:rPr>
            </w:pPr>
            <w:r>
              <w:rPr>
                <w:rFonts w:eastAsia="Times New Roman"/>
              </w:rPr>
              <w:t>1.0.0</w:t>
            </w:r>
          </w:p>
        </w:tc>
        <w:tc>
          <w:tcPr>
            <w:tcW w:w="0" w:type="auto"/>
            <w:vAlign w:val="center"/>
            <w:hideMark/>
          </w:tcPr>
          <w:p w14:paraId="0027183B" w14:textId="77777777" w:rsidR="00C51368" w:rsidRDefault="00E43BD9">
            <w:pPr>
              <w:rPr>
                <w:rFonts w:eastAsia="Times New Roman"/>
              </w:rPr>
            </w:pPr>
            <w:r>
              <w:rPr>
                <w:rFonts w:eastAsia="Times New Roman"/>
              </w:rPr>
              <w:t>DSTU 2 Ballot version (May 2015 Ballot)</w:t>
            </w:r>
          </w:p>
        </w:tc>
      </w:tr>
      <w:tr w:rsidR="00C51368" w14:paraId="0D601C2E" w14:textId="77777777">
        <w:trPr>
          <w:divId w:val="535430071"/>
          <w:tblCellSpacing w:w="15" w:type="dxa"/>
        </w:trPr>
        <w:tc>
          <w:tcPr>
            <w:tcW w:w="0" w:type="auto"/>
            <w:vAlign w:val="center"/>
            <w:hideMark/>
          </w:tcPr>
          <w:p w14:paraId="0592D139" w14:textId="77777777" w:rsidR="00C51368" w:rsidRDefault="001708AB">
            <w:pPr>
              <w:rPr>
                <w:rFonts w:eastAsia="Times New Roman"/>
              </w:rPr>
            </w:pPr>
            <w:hyperlink r:id="rId651" w:history="1">
              <w:r w:rsidR="00E43BD9">
                <w:rPr>
                  <w:rStyle w:val="Hyperlink"/>
                  <w:rFonts w:eastAsia="Times New Roman"/>
                </w:rPr>
                <w:t>Dec 12, 2014</w:t>
              </w:r>
            </w:hyperlink>
          </w:p>
        </w:tc>
        <w:tc>
          <w:tcPr>
            <w:tcW w:w="0" w:type="auto"/>
            <w:vAlign w:val="center"/>
            <w:hideMark/>
          </w:tcPr>
          <w:p w14:paraId="6C711FF1" w14:textId="77777777" w:rsidR="00C51368" w:rsidRDefault="00E43BD9">
            <w:pPr>
              <w:rPr>
                <w:rFonts w:eastAsia="Times New Roman"/>
              </w:rPr>
            </w:pPr>
            <w:r>
              <w:rPr>
                <w:rFonts w:eastAsia="Times New Roman"/>
              </w:rPr>
              <w:t>0.4.0</w:t>
            </w:r>
          </w:p>
        </w:tc>
        <w:tc>
          <w:tcPr>
            <w:tcW w:w="0" w:type="auto"/>
            <w:vAlign w:val="center"/>
            <w:hideMark/>
          </w:tcPr>
          <w:p w14:paraId="4AE34F25" w14:textId="77777777" w:rsidR="00C51368" w:rsidRDefault="00E43BD9">
            <w:pPr>
              <w:rPr>
                <w:rFonts w:eastAsia="Times New Roman"/>
              </w:rPr>
            </w:pPr>
            <w:r>
              <w:rPr>
                <w:rFonts w:eastAsia="Times New Roman"/>
              </w:rPr>
              <w:t>Draft For Comment (January 2015 Ballot)</w:t>
            </w:r>
          </w:p>
        </w:tc>
      </w:tr>
      <w:tr w:rsidR="00C51368" w14:paraId="343A47B8" w14:textId="77777777">
        <w:trPr>
          <w:divId w:val="535430071"/>
          <w:tblCellSpacing w:w="15" w:type="dxa"/>
        </w:trPr>
        <w:tc>
          <w:tcPr>
            <w:tcW w:w="0" w:type="auto"/>
            <w:gridSpan w:val="3"/>
            <w:shd w:val="clear" w:color="auto" w:fill="EFEFEF"/>
            <w:vAlign w:val="center"/>
            <w:hideMark/>
          </w:tcPr>
          <w:p w14:paraId="3B25CD1B" w14:textId="77777777" w:rsidR="00C51368" w:rsidRDefault="00E43BD9">
            <w:pPr>
              <w:rPr>
                <w:rFonts w:eastAsia="Times New Roman"/>
              </w:rPr>
            </w:pPr>
            <w:r>
              <w:rPr>
                <w:rFonts w:eastAsia="Times New Roman"/>
                <w:b/>
                <w:bCs/>
              </w:rPr>
              <w:t>DSTU 1 sequence</w:t>
            </w:r>
          </w:p>
        </w:tc>
      </w:tr>
      <w:tr w:rsidR="00C51368" w14:paraId="0B8EEF76" w14:textId="77777777">
        <w:trPr>
          <w:divId w:val="535430071"/>
          <w:tblCellSpacing w:w="15" w:type="dxa"/>
        </w:trPr>
        <w:tc>
          <w:tcPr>
            <w:tcW w:w="0" w:type="auto"/>
            <w:vAlign w:val="center"/>
            <w:hideMark/>
          </w:tcPr>
          <w:p w14:paraId="3ADE3F8D" w14:textId="77777777" w:rsidR="00C51368" w:rsidRDefault="001708AB">
            <w:pPr>
              <w:rPr>
                <w:rFonts w:eastAsia="Times New Roman"/>
              </w:rPr>
            </w:pPr>
            <w:hyperlink r:id="rId652" w:history="1">
              <w:r w:rsidR="00E43BD9">
                <w:rPr>
                  <w:rStyle w:val="Hyperlink"/>
                  <w:rFonts w:eastAsia="Times New Roman"/>
                </w:rPr>
                <w:t>Sept 30, 2014</w:t>
              </w:r>
            </w:hyperlink>
          </w:p>
        </w:tc>
        <w:tc>
          <w:tcPr>
            <w:tcW w:w="0" w:type="auto"/>
            <w:vAlign w:val="center"/>
            <w:hideMark/>
          </w:tcPr>
          <w:p w14:paraId="7B38D8AA" w14:textId="77777777" w:rsidR="00C51368" w:rsidRDefault="00E43BD9">
            <w:pPr>
              <w:rPr>
                <w:rFonts w:eastAsia="Times New Roman"/>
              </w:rPr>
            </w:pPr>
            <w:r>
              <w:rPr>
                <w:rFonts w:eastAsia="Times New Roman"/>
              </w:rPr>
              <w:t>0.0.82</w:t>
            </w:r>
          </w:p>
        </w:tc>
        <w:tc>
          <w:tcPr>
            <w:tcW w:w="0" w:type="auto"/>
            <w:vAlign w:val="center"/>
            <w:hideMark/>
          </w:tcPr>
          <w:p w14:paraId="4EDCE6CC" w14:textId="77777777"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14:paraId="76895B6C" w14:textId="77777777">
        <w:trPr>
          <w:divId w:val="535430071"/>
          <w:tblCellSpacing w:w="15" w:type="dxa"/>
        </w:trPr>
        <w:tc>
          <w:tcPr>
            <w:tcW w:w="0" w:type="auto"/>
            <w:vAlign w:val="center"/>
            <w:hideMark/>
          </w:tcPr>
          <w:p w14:paraId="0585430F" w14:textId="77777777" w:rsidR="00C51368" w:rsidRDefault="00E43BD9">
            <w:pPr>
              <w:rPr>
                <w:rFonts w:eastAsia="Times New Roman"/>
              </w:rPr>
            </w:pPr>
            <w:r>
              <w:rPr>
                <w:rFonts w:eastAsia="Times New Roman"/>
              </w:rPr>
              <w:t>Sept ?, 2013</w:t>
            </w:r>
          </w:p>
        </w:tc>
        <w:tc>
          <w:tcPr>
            <w:tcW w:w="0" w:type="auto"/>
            <w:vAlign w:val="center"/>
            <w:hideMark/>
          </w:tcPr>
          <w:p w14:paraId="646A4AF9" w14:textId="77777777" w:rsidR="00C51368" w:rsidRDefault="00E43BD9">
            <w:pPr>
              <w:rPr>
                <w:rFonts w:eastAsia="Times New Roman"/>
              </w:rPr>
            </w:pPr>
            <w:r>
              <w:rPr>
                <w:rFonts w:eastAsia="Times New Roman"/>
              </w:rPr>
              <w:t>0.11</w:t>
            </w:r>
          </w:p>
        </w:tc>
        <w:tc>
          <w:tcPr>
            <w:tcW w:w="0" w:type="auto"/>
            <w:vAlign w:val="center"/>
            <w:hideMark/>
          </w:tcPr>
          <w:p w14:paraId="5CCB18F5" w14:textId="77777777" w:rsidR="00C51368" w:rsidRDefault="00E43BD9">
            <w:pPr>
              <w:rPr>
                <w:rFonts w:eastAsia="Times New Roman"/>
              </w:rPr>
            </w:pPr>
            <w:r>
              <w:rPr>
                <w:rFonts w:eastAsia="Times New Roman"/>
              </w:rPr>
              <w:t>DSTU 1 Ballot version (Missing - hunting for a copy)</w:t>
            </w:r>
          </w:p>
        </w:tc>
      </w:tr>
      <w:tr w:rsidR="00C51368" w14:paraId="32152656" w14:textId="77777777">
        <w:trPr>
          <w:divId w:val="535430071"/>
          <w:tblCellSpacing w:w="15" w:type="dxa"/>
        </w:trPr>
        <w:tc>
          <w:tcPr>
            <w:tcW w:w="0" w:type="auto"/>
            <w:vAlign w:val="center"/>
            <w:hideMark/>
          </w:tcPr>
          <w:p w14:paraId="0E853812" w14:textId="77777777" w:rsidR="00C51368" w:rsidRDefault="001708AB">
            <w:pPr>
              <w:rPr>
                <w:rFonts w:eastAsia="Times New Roman"/>
              </w:rPr>
            </w:pPr>
            <w:hyperlink r:id="rId653" w:history="1">
              <w:r w:rsidR="00E43BD9">
                <w:rPr>
                  <w:rStyle w:val="Hyperlink"/>
                  <w:rFonts w:eastAsia="Times New Roman"/>
                </w:rPr>
                <w:t>Dec 4, 2012</w:t>
              </w:r>
            </w:hyperlink>
          </w:p>
        </w:tc>
        <w:tc>
          <w:tcPr>
            <w:tcW w:w="0" w:type="auto"/>
            <w:vAlign w:val="center"/>
            <w:hideMark/>
          </w:tcPr>
          <w:p w14:paraId="27C4CB81" w14:textId="77777777" w:rsidR="00C51368" w:rsidRDefault="00E43BD9">
            <w:pPr>
              <w:rPr>
                <w:rFonts w:eastAsia="Times New Roman"/>
              </w:rPr>
            </w:pPr>
            <w:r>
              <w:rPr>
                <w:rFonts w:eastAsia="Times New Roman"/>
              </w:rPr>
              <w:t>0.06</w:t>
            </w:r>
          </w:p>
        </w:tc>
        <w:tc>
          <w:tcPr>
            <w:tcW w:w="0" w:type="auto"/>
            <w:vAlign w:val="center"/>
            <w:hideMark/>
          </w:tcPr>
          <w:p w14:paraId="43BFD9D9" w14:textId="77777777" w:rsidR="00C51368" w:rsidRDefault="00E43BD9">
            <w:pPr>
              <w:rPr>
                <w:rFonts w:eastAsia="Times New Roman"/>
              </w:rPr>
            </w:pPr>
            <w:r>
              <w:rPr>
                <w:rFonts w:eastAsia="Times New Roman"/>
              </w:rPr>
              <w:t>2nd Draft for Comment (January 2013 Ballot)</w:t>
            </w:r>
          </w:p>
        </w:tc>
      </w:tr>
      <w:tr w:rsidR="00C51368" w14:paraId="5B1AD24F" w14:textId="77777777">
        <w:trPr>
          <w:divId w:val="535430071"/>
          <w:tblCellSpacing w:w="15" w:type="dxa"/>
        </w:trPr>
        <w:tc>
          <w:tcPr>
            <w:tcW w:w="0" w:type="auto"/>
            <w:vAlign w:val="center"/>
            <w:hideMark/>
          </w:tcPr>
          <w:p w14:paraId="706C762C" w14:textId="77777777" w:rsidR="00C51368" w:rsidRDefault="001708AB">
            <w:pPr>
              <w:rPr>
                <w:rFonts w:eastAsia="Times New Roman"/>
              </w:rPr>
            </w:pPr>
            <w:hyperlink r:id="rId654" w:history="1">
              <w:r w:rsidR="00E43BD9">
                <w:rPr>
                  <w:rStyle w:val="Hyperlink"/>
                  <w:rFonts w:eastAsia="Times New Roman"/>
                </w:rPr>
                <w:t>Sep 9, 2012</w:t>
              </w:r>
            </w:hyperlink>
          </w:p>
        </w:tc>
        <w:tc>
          <w:tcPr>
            <w:tcW w:w="0" w:type="auto"/>
            <w:vAlign w:val="center"/>
            <w:hideMark/>
          </w:tcPr>
          <w:p w14:paraId="0BFE7A63" w14:textId="77777777" w:rsidR="00C51368" w:rsidRDefault="00E43BD9">
            <w:pPr>
              <w:rPr>
                <w:rFonts w:eastAsia="Times New Roman"/>
              </w:rPr>
            </w:pPr>
            <w:r>
              <w:rPr>
                <w:rFonts w:eastAsia="Times New Roman"/>
              </w:rPr>
              <w:t>0.05</w:t>
            </w:r>
          </w:p>
        </w:tc>
        <w:tc>
          <w:tcPr>
            <w:tcW w:w="0" w:type="auto"/>
            <w:vAlign w:val="center"/>
            <w:hideMark/>
          </w:tcPr>
          <w:p w14:paraId="3CA9D9F1" w14:textId="77777777" w:rsidR="00C51368" w:rsidRDefault="00E43BD9">
            <w:pPr>
              <w:rPr>
                <w:rFonts w:eastAsia="Times New Roman"/>
              </w:rPr>
            </w:pPr>
            <w:r>
              <w:rPr>
                <w:rFonts w:eastAsia="Times New Roman"/>
              </w:rPr>
              <w:t>1st Draft for Comment (Sept 2012 Ballot)</w:t>
            </w:r>
          </w:p>
        </w:tc>
      </w:tr>
      <w:tr w:rsidR="00C51368" w14:paraId="7393DE7C" w14:textId="77777777">
        <w:trPr>
          <w:divId w:val="535430071"/>
          <w:tblCellSpacing w:w="15" w:type="dxa"/>
        </w:trPr>
        <w:tc>
          <w:tcPr>
            <w:tcW w:w="0" w:type="auto"/>
            <w:vAlign w:val="center"/>
            <w:hideMark/>
          </w:tcPr>
          <w:p w14:paraId="2F02FFC9" w14:textId="77777777" w:rsidR="00C51368" w:rsidRDefault="001708AB">
            <w:pPr>
              <w:rPr>
                <w:rFonts w:eastAsia="Times New Roman"/>
              </w:rPr>
            </w:pPr>
            <w:hyperlink r:id="rId655" w:history="1">
              <w:r w:rsidR="00E43BD9">
                <w:rPr>
                  <w:rStyle w:val="Hyperlink"/>
                  <w:rFonts w:eastAsia="Times New Roman"/>
                </w:rPr>
                <w:t>May 14, 2012</w:t>
              </w:r>
            </w:hyperlink>
          </w:p>
        </w:tc>
        <w:tc>
          <w:tcPr>
            <w:tcW w:w="0" w:type="auto"/>
            <w:vAlign w:val="center"/>
            <w:hideMark/>
          </w:tcPr>
          <w:p w14:paraId="211B88C1" w14:textId="77777777" w:rsidR="00C51368" w:rsidRDefault="00E43BD9">
            <w:pPr>
              <w:rPr>
                <w:rFonts w:eastAsia="Times New Roman"/>
              </w:rPr>
            </w:pPr>
            <w:r>
              <w:rPr>
                <w:rFonts w:eastAsia="Times New Roman"/>
              </w:rPr>
              <w:t>0.01</w:t>
            </w:r>
          </w:p>
        </w:tc>
        <w:tc>
          <w:tcPr>
            <w:tcW w:w="0" w:type="auto"/>
            <w:vAlign w:val="center"/>
            <w:hideMark/>
          </w:tcPr>
          <w:p w14:paraId="385A1993" w14:textId="77777777" w:rsidR="00C51368" w:rsidRDefault="00E43BD9">
            <w:pPr>
              <w:rPr>
                <w:rFonts w:eastAsia="Times New Roman"/>
              </w:rPr>
            </w:pPr>
            <w:r>
              <w:rPr>
                <w:rFonts w:eastAsia="Times New Roman"/>
              </w:rPr>
              <w:t>Oldest Archive version available</w:t>
            </w:r>
          </w:p>
        </w:tc>
      </w:tr>
    </w:tbl>
    <w:p w14:paraId="0ACB4332" w14:textId="77777777" w:rsidR="00C51368" w:rsidRDefault="00E43BD9">
      <w:pPr>
        <w:pStyle w:val="NormalWeb"/>
        <w:divId w:val="535430071"/>
        <w:rPr>
          <w:lang w:val="en-US"/>
        </w:rPr>
      </w:pPr>
      <w:r>
        <w:rPr>
          <w:lang w:val="en-US"/>
        </w:rPr>
        <w:t xml:space="preserve">Note: Subsequent to Sept 2013, the FHIR version policy was changed. </w:t>
      </w:r>
    </w:p>
    <w:p w14:paraId="32DD8A4A" w14:textId="77777777" w:rsidR="00C51368" w:rsidRDefault="00E43BD9">
      <w:pPr>
        <w:pStyle w:val="Heading1"/>
        <w:rPr>
          <w:rFonts w:eastAsia="Times New Roman"/>
          <w:noProof/>
          <w:lang w:val="en-US"/>
        </w:rPr>
      </w:pPr>
      <w:r>
        <w:rPr>
          <w:rFonts w:eastAsia="Times New Roman"/>
          <w:noProof/>
          <w:lang w:val="en-US"/>
        </w:rPr>
        <w:t>documentation.html</w:t>
      </w:r>
    </w:p>
    <w:p w14:paraId="780F0A67" w14:textId="77777777" w:rsidR="00C51368" w:rsidRDefault="00E43BD9">
      <w:pPr>
        <w:pStyle w:val="Heading1"/>
        <w:divId w:val="204290641"/>
        <w:rPr>
          <w:rFonts w:eastAsia="Times New Roman"/>
          <w:lang w:val="en-US"/>
        </w:rPr>
      </w:pPr>
      <w:r>
        <w:rPr>
          <w:rFonts w:eastAsia="Times New Roman"/>
          <w:lang w:val="en-US"/>
        </w:rPr>
        <w:t>FHIR Documentation Index</w:t>
      </w:r>
    </w:p>
    <w:p w14:paraId="740F033B" w14:textId="77777777"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14:paraId="79428DC0" w14:textId="77777777">
        <w:trPr>
          <w:divId w:val="204290641"/>
          <w:tblCellSpacing w:w="15" w:type="dxa"/>
        </w:trPr>
        <w:tc>
          <w:tcPr>
            <w:tcW w:w="1650" w:type="pct"/>
            <w:vAlign w:val="center"/>
            <w:hideMark/>
          </w:tcPr>
          <w:p w14:paraId="7EFBEB56" w14:textId="77777777" w:rsidR="00C51368" w:rsidRDefault="00E43BD9">
            <w:pPr>
              <w:pStyle w:val="NormalWeb"/>
            </w:pPr>
            <w:r>
              <w:rPr>
                <w:b/>
                <w:bCs/>
              </w:rPr>
              <w:t>Administration</w:t>
            </w:r>
          </w:p>
          <w:p w14:paraId="21803AA7" w14:textId="77777777" w:rsidR="00C51368" w:rsidRDefault="00E43BD9">
            <w:pPr>
              <w:pStyle w:val="NormalWeb"/>
            </w:pPr>
            <w:r>
              <w:t>Documentation Guidance / Background.</w:t>
            </w:r>
          </w:p>
          <w:p w14:paraId="4F56EE9C" w14:textId="77777777" w:rsidR="00C51368" w:rsidRDefault="001708AB">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14:paraId="550CBD9F" w14:textId="77777777" w:rsidR="00C51368" w:rsidRDefault="001708AB">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14:paraId="64D36CA1" w14:textId="77777777" w:rsidR="00C51368" w:rsidRDefault="001708AB">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14:paraId="1DFB3D99" w14:textId="77777777" w:rsidR="00C51368" w:rsidRDefault="001708AB">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14:paraId="4A76D9A4" w14:textId="77777777" w:rsidR="00C51368" w:rsidRDefault="001708AB">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14:paraId="4C885839" w14:textId="77777777" w:rsidR="00C51368" w:rsidRDefault="001708AB">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14:paraId="25AD4EE9" w14:textId="77777777" w:rsidR="00C51368" w:rsidRDefault="001708AB">
            <w:pPr>
              <w:rPr>
                <w:rFonts w:eastAsia="Times New Roman"/>
              </w:rPr>
            </w:pPr>
            <w:r>
              <w:rPr>
                <w:rFonts w:eastAsia="Times New Roman"/>
              </w:rPr>
              <w:pict w14:anchorId="5606248A">
                <v:rect id="_x0000_i1029" style="width:0;height:1.5pt" o:hralign="center" o:hrstd="t" o:hr="t" fillcolor="#a0a0a0" stroked="f"/>
              </w:pict>
            </w:r>
          </w:p>
          <w:p w14:paraId="04B91013" w14:textId="77777777" w:rsidR="00C51368" w:rsidRDefault="00E43BD9">
            <w:pPr>
              <w:pStyle w:val="NormalWeb"/>
            </w:pPr>
            <w:r>
              <w:rPr>
                <w:b/>
                <w:bCs/>
              </w:rPr>
              <w:lastRenderedPageBreak/>
              <w:t>Overview</w:t>
            </w:r>
          </w:p>
          <w:p w14:paraId="4AAA4AB2" w14:textId="77777777" w:rsidR="00C51368" w:rsidRDefault="00E43BD9">
            <w:pPr>
              <w:pStyle w:val="NormalWeb"/>
            </w:pPr>
            <w:r>
              <w:t>Background and Tutorial Information.</w:t>
            </w:r>
          </w:p>
          <w:p w14:paraId="0200656F" w14:textId="77777777" w:rsidR="00C51368" w:rsidRDefault="001708AB">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14:paraId="644013D6" w14:textId="77777777" w:rsidR="00C51368" w:rsidRDefault="001708AB">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14:paraId="0945E1A6" w14:textId="77777777" w:rsidR="00C51368" w:rsidRDefault="001708AB">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14:paraId="58EE4CCF" w14:textId="77777777" w:rsidR="00C51368" w:rsidRDefault="001708AB">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14:paraId="4905812F" w14:textId="77777777" w:rsidR="00C51368" w:rsidRDefault="001708AB">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14:paraId="7339B5B2" w14:textId="77777777" w:rsidR="00C51368" w:rsidRDefault="001708AB">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14:paraId="07FC74C3" w14:textId="77777777" w:rsidR="00C51368" w:rsidRDefault="00E43BD9">
            <w:pPr>
              <w:pStyle w:val="NormalWeb"/>
            </w:pPr>
            <w:r>
              <w:rPr>
                <w:b/>
                <w:bCs/>
              </w:rPr>
              <w:lastRenderedPageBreak/>
              <w:t>Resources</w:t>
            </w:r>
          </w:p>
          <w:p w14:paraId="7B18237E" w14:textId="77777777" w:rsidR="00C51368" w:rsidRDefault="00E43BD9">
            <w:pPr>
              <w:pStyle w:val="NormalWeb"/>
            </w:pPr>
            <w:r>
              <w:t>Underlying Definitions for Resources.</w:t>
            </w:r>
          </w:p>
          <w:p w14:paraId="6816A3FD" w14:textId="77777777" w:rsidR="00C51368" w:rsidRDefault="001708AB">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14:paraId="479E0DA2" w14:textId="77777777" w:rsidR="00C51368" w:rsidRDefault="001708AB">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14:paraId="157DC8D6" w14:textId="77777777" w:rsidR="00C51368" w:rsidRDefault="001708AB">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14:paraId="158E6A13" w14:textId="77777777" w:rsidR="00C51368" w:rsidRDefault="001708AB">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14:paraId="13881473" w14:textId="77777777" w:rsidR="00C51368" w:rsidRDefault="001708AB">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14:paraId="6685466F" w14:textId="77777777" w:rsidR="00C51368" w:rsidRDefault="001708AB">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14:paraId="21EBF52E" w14:textId="77777777" w:rsidR="00C51368" w:rsidRDefault="001708AB">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14:paraId="7429ABEA" w14:textId="77777777" w:rsidR="00C51368" w:rsidRDefault="001708AB">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14:paraId="7DB537C6" w14:textId="77777777" w:rsidR="00C51368" w:rsidRDefault="001708AB">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14:paraId="2C29AC3B" w14:textId="77777777" w:rsidR="00C51368" w:rsidRDefault="001708AB">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14:paraId="55C10C4E" w14:textId="77777777" w:rsidR="00C51368" w:rsidRDefault="001708AB">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14:paraId="6A01E101" w14:textId="77777777" w:rsidR="00C51368" w:rsidRDefault="001708AB">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14:paraId="6521C6F1" w14:textId="77777777"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14:paraId="5BD9F4C0" w14:textId="77777777" w:rsidR="00C51368" w:rsidRDefault="001708AB">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14:paraId="538F447D" w14:textId="77777777" w:rsidR="00C51368" w:rsidRDefault="001708AB">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14:paraId="3A4347FA" w14:textId="77777777" w:rsidR="00C51368" w:rsidRDefault="001708AB">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14:paraId="422D101F" w14:textId="77777777" w:rsidR="00C51368" w:rsidRDefault="001708AB">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14:paraId="55D047FB" w14:textId="77777777" w:rsidR="00C51368" w:rsidRDefault="001708AB">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14:paraId="32665667" w14:textId="77777777" w:rsidR="00C51368" w:rsidRDefault="001708AB">
            <w:pPr>
              <w:rPr>
                <w:rFonts w:eastAsia="Times New Roman"/>
              </w:rPr>
            </w:pPr>
            <w:r>
              <w:rPr>
                <w:rFonts w:eastAsia="Times New Roman"/>
              </w:rPr>
              <w:lastRenderedPageBreak/>
              <w:pict w14:anchorId="44B49E55">
                <v:rect id="_x0000_i1030" style="width:0;height:1.5pt" o:hralign="center" o:hrstd="t" o:hr="t" fillcolor="#a0a0a0" stroked="f"/>
              </w:pict>
            </w:r>
          </w:p>
          <w:p w14:paraId="1B0D8EAD" w14:textId="77777777" w:rsidR="00C51368" w:rsidRDefault="00E43BD9">
            <w:pPr>
              <w:pStyle w:val="NormalWeb"/>
            </w:pPr>
            <w:r>
              <w:rPr>
                <w:b/>
                <w:bCs/>
              </w:rPr>
              <w:t>Terminologies</w:t>
            </w:r>
          </w:p>
          <w:p w14:paraId="722753D8" w14:textId="77777777" w:rsidR="00C51368" w:rsidRDefault="00E43BD9">
            <w:pPr>
              <w:pStyle w:val="NormalWeb"/>
            </w:pPr>
            <w:r>
              <w:t>How codes, systems and value sets are used, and registries of known terminology resources</w:t>
            </w:r>
          </w:p>
          <w:p w14:paraId="69C86CDE" w14:textId="77777777" w:rsidR="00C51368" w:rsidRDefault="001708AB">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14:paraId="490573F6" w14:textId="77777777" w:rsidR="00C51368" w:rsidRDefault="001708AB">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14:paraId="713E931C" w14:textId="77777777" w:rsidR="00C51368" w:rsidRDefault="001708AB">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14:paraId="089E84D9" w14:textId="77777777" w:rsidR="00C51368" w:rsidRDefault="001708AB">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14:paraId="445B2D0F" w14:textId="77777777" w:rsidR="00C51368" w:rsidRDefault="001708AB">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14:paraId="78DC6313" w14:textId="77777777" w:rsidR="00C51368" w:rsidRDefault="001708AB">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14:paraId="39D1CCCF" w14:textId="77777777" w:rsidR="00C51368" w:rsidRDefault="001708AB">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14:paraId="40AAF33F" w14:textId="77777777"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14:paraId="4F8DEC5C" w14:textId="77777777">
        <w:trPr>
          <w:divId w:val="204290641"/>
          <w:tblCellSpacing w:w="15" w:type="dxa"/>
        </w:trPr>
        <w:tc>
          <w:tcPr>
            <w:tcW w:w="0" w:type="auto"/>
            <w:gridSpan w:val="3"/>
            <w:tcBorders>
              <w:top w:val="single" w:sz="6" w:space="0" w:color="EEEEEE"/>
            </w:tcBorders>
            <w:vAlign w:val="center"/>
            <w:hideMark/>
          </w:tcPr>
          <w:p w14:paraId="0945051A" w14:textId="77777777" w:rsidR="00C51368" w:rsidRDefault="00E43BD9">
            <w:pPr>
              <w:pStyle w:val="NormalWeb"/>
            </w:pPr>
            <w:r>
              <w:lastRenderedPageBreak/>
              <w:t>Appendices:</w:t>
            </w:r>
          </w:p>
          <w:p w14:paraId="37E15DC9" w14:textId="77777777" w:rsidR="00C51368" w:rsidRDefault="001708AB">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14:paraId="5BD7A95B" w14:textId="77777777" w:rsidR="00C51368" w:rsidRDefault="001708AB">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14:paraId="7B88F0E1" w14:textId="77777777" w:rsidR="00C51368" w:rsidRDefault="001708AB">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14:paraId="12B172BF" w14:textId="77777777" w:rsidR="00C51368" w:rsidRDefault="00E43BD9">
      <w:pPr>
        <w:pStyle w:val="Heading1"/>
        <w:rPr>
          <w:rFonts w:eastAsia="Times New Roman"/>
          <w:noProof/>
          <w:lang w:val="en-US"/>
        </w:rPr>
      </w:pPr>
      <w:r>
        <w:rPr>
          <w:rFonts w:eastAsia="Times New Roman"/>
          <w:noProof/>
          <w:lang w:val="en-US"/>
        </w:rPr>
        <w:t>documentinformation.html</w:t>
      </w:r>
    </w:p>
    <w:p w14:paraId="3C8BBD63" w14:textId="77777777" w:rsidR="00C51368" w:rsidRDefault="00E43BD9">
      <w:pPr>
        <w:pStyle w:val="Heading2"/>
        <w:rPr>
          <w:rFonts w:eastAsia="Times New Roman"/>
          <w:lang w:val="en-US"/>
        </w:rPr>
      </w:pPr>
      <w:r>
        <w:rPr>
          <w:rFonts w:eastAsia="Times New Roman"/>
          <w:lang w:val="en-US"/>
        </w:rPr>
        <w:t>Document Information</w:t>
      </w:r>
    </w:p>
    <w:p w14:paraId="57ED5B0D" w14:textId="77777777"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14:paraId="47CAE4A1" w14:textId="77777777" w:rsidR="00C51368" w:rsidRDefault="00E43BD9">
      <w:pPr>
        <w:pStyle w:val="NormalWeb"/>
        <w:rPr>
          <w:lang w:val="en-US"/>
        </w:rPr>
      </w:pPr>
      <w:bookmarkStart w:id="91" w:name="uml"/>
      <w:r>
        <w:rPr>
          <w:noProof/>
          <w:lang w:val="en-US" w:eastAsia="en-US"/>
        </w:rPr>
        <w:drawing>
          <wp:inline distT="0" distB="0" distL="0" distR="0" wp14:anchorId="602AFD17" wp14:editId="6C3C4FDE">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4DB1C556" w14:textId="77777777" w:rsidR="00C51368" w:rsidRDefault="00E43BD9">
      <w:pPr>
        <w:pStyle w:val="NormalWeb"/>
        <w:rPr>
          <w:lang w:val="en-US"/>
        </w:rPr>
      </w:pPr>
      <w:r>
        <w:rPr>
          <w:lang w:val="en-US"/>
        </w:rPr>
        <w:t xml:space="preserve">Notes: </w:t>
      </w:r>
    </w:p>
    <w:p w14:paraId="37EC4DB5"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14:paraId="7F6DEDF2"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14:paraId="374E4AE9" w14:textId="77777777"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14:paraId="519C98FF" w14:textId="77777777" w:rsidR="00C51368" w:rsidRDefault="00E43BD9">
      <w:pPr>
        <w:pStyle w:val="Heading1"/>
        <w:rPr>
          <w:rFonts w:eastAsia="Times New Roman"/>
          <w:noProof/>
          <w:lang w:val="en-US"/>
        </w:rPr>
      </w:pPr>
      <w:r>
        <w:rPr>
          <w:rFonts w:eastAsia="Times New Roman"/>
          <w:noProof/>
          <w:lang w:val="en-US"/>
        </w:rPr>
        <w:lastRenderedPageBreak/>
        <w:t>documents.html</w:t>
      </w:r>
    </w:p>
    <w:p w14:paraId="7FA64BFE" w14:textId="77777777"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04C8489" w14:textId="77777777">
        <w:trPr>
          <w:divId w:val="1821531929"/>
          <w:tblCellSpacing w:w="15" w:type="dxa"/>
        </w:trPr>
        <w:tc>
          <w:tcPr>
            <w:tcW w:w="0" w:type="auto"/>
            <w:vAlign w:val="center"/>
            <w:hideMark/>
          </w:tcPr>
          <w:p w14:paraId="29BE5BEA" w14:textId="77777777" w:rsidR="00C51368" w:rsidRDefault="00E43BD9">
            <w:pPr>
              <w:rPr>
                <w:rFonts w:eastAsia="Times New Roman"/>
              </w:rPr>
            </w:pPr>
            <w:r>
              <w:rPr>
                <w:rFonts w:eastAsia="Times New Roman"/>
              </w:rPr>
              <w:t>Work Group</w:t>
            </w:r>
          </w:p>
        </w:tc>
        <w:tc>
          <w:tcPr>
            <w:tcW w:w="0" w:type="auto"/>
            <w:vAlign w:val="center"/>
            <w:hideMark/>
          </w:tcPr>
          <w:p w14:paraId="06D8F79A" w14:textId="77777777" w:rsidR="00C51368" w:rsidRDefault="001708AB">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C9F8F62" w14:textId="77777777" w:rsidR="00C51368" w:rsidRDefault="001708AB">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14:paraId="32853EC2" w14:textId="77777777"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14:paraId="3CC55ACA" w14:textId="77777777"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14:paraId="7A38C7B4" w14:textId="77777777"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14:paraId="6F5239CD" w14:textId="77777777"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14:paraId="40805F97" w14:textId="77777777"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14:paraId="17DFEFE9" w14:textId="77777777" w:rsidR="00C51368" w:rsidRDefault="001708AB">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14:paraId="05037F23" w14:textId="77777777" w:rsidR="00C51368" w:rsidRDefault="00E43BD9">
      <w:pPr>
        <w:pStyle w:val="Heading2"/>
        <w:divId w:val="1821531929"/>
        <w:rPr>
          <w:rFonts w:eastAsia="Times New Roman"/>
          <w:lang w:val="en-US"/>
        </w:rPr>
      </w:pPr>
      <w:bookmarkStart w:id="92" w:name="content"/>
      <w:r>
        <w:rPr>
          <w:rFonts w:eastAsia="Times New Roman"/>
          <w:lang w:val="en-US"/>
        </w:rPr>
        <w:t>Document Content</w:t>
      </w:r>
    </w:p>
    <w:p w14:paraId="72310BBF" w14:textId="77777777"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14:paraId="5E9C9AC4" w14:textId="77777777" w:rsidR="00C51368" w:rsidRDefault="00E43BD9">
      <w:pPr>
        <w:pStyle w:val="NormalWeb"/>
        <w:divId w:val="1821531929"/>
        <w:rPr>
          <w:lang w:val="en-US"/>
        </w:rPr>
      </w:pPr>
      <w:r>
        <w:rPr>
          <w:lang w:val="en-US"/>
        </w:rPr>
        <w:t xml:space="preserve">The composition resource is the foundation of the clinical document. It: </w:t>
      </w:r>
    </w:p>
    <w:p w14:paraId="38EA3F20"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14:paraId="0D847403"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14:paraId="2D635236" w14:textId="77777777"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14:paraId="5655A128" w14:textId="77777777"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14:paraId="2E145692" w14:textId="77777777"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14:paraId="5D49ED1D" w14:textId="77777777" w:rsidR="00C51368" w:rsidRDefault="00E43BD9">
      <w:pPr>
        <w:pStyle w:val="NormalWeb"/>
        <w:divId w:val="1821531929"/>
        <w:rPr>
          <w:lang w:val="en-US"/>
        </w:rPr>
      </w:pPr>
      <w:r>
        <w:rPr>
          <w:lang w:val="en-US"/>
        </w:rPr>
        <w:t xml:space="preserve">The document bundle SHALL include only: </w:t>
      </w:r>
    </w:p>
    <w:p w14:paraId="781A55B6"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14:paraId="255721B4"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14:paraId="1AB4B02A" w14:textId="77777777"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14:paraId="20D6F076" w14:textId="77777777" w:rsidR="00C51368" w:rsidRDefault="00E43BD9">
      <w:pPr>
        <w:pStyle w:val="NormalWeb"/>
        <w:divId w:val="1821531929"/>
        <w:rPr>
          <w:lang w:val="en-US"/>
        </w:rPr>
      </w:pPr>
      <w:r>
        <w:rPr>
          <w:lang w:val="en-US"/>
        </w:rPr>
        <w:t xml:space="preserve">There are two key identifiers on the document: </w:t>
      </w:r>
    </w:p>
    <w:p w14:paraId="70D390FE" w14:textId="77777777"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14:paraId="7F6E4DF7" w14:textId="77777777"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14:paraId="45B1F9F0" w14:textId="77777777" w:rsidR="00C51368" w:rsidRDefault="00E43BD9">
      <w:pPr>
        <w:pStyle w:val="NormalWeb"/>
        <w:divId w:val="1821531929"/>
        <w:rPr>
          <w:lang w:val="en-US"/>
        </w:rPr>
      </w:pPr>
      <w:r>
        <w:rPr>
          <w:lang w:val="en-US"/>
        </w:rPr>
        <w:t xml:space="preserve">The document has several dates in it: </w:t>
      </w:r>
    </w:p>
    <w:p w14:paraId="57CE33BE"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14:paraId="1CA3EBC6"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14:paraId="5798C60C"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14:paraId="1AF2A044" w14:textId="77777777"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14:paraId="68FB0560" w14:textId="77777777"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4" w:anchor="sec-KeyInfo" w:tgtFrame="_blank" w:history="1">
        <w:r>
          <w:rPr>
            <w:rStyle w:val="Hyperlink"/>
            <w:lang w:val="en-US"/>
          </w:rPr>
          <w:t>KeyInfo element</w:t>
        </w:r>
      </w:hyperlink>
      <w:r>
        <w:rPr>
          <w:lang w:val="en-US"/>
        </w:rPr>
        <w:t xml:space="preserve"> that contains a KeyName element whose value is a URI that matches the </w:t>
      </w:r>
      <w:hyperlink r:id="rId715" w:anchor="Bundle.entry.fullUri" w:history="1">
        <w:r>
          <w:rPr>
            <w:rStyle w:val="Hyperlink"/>
            <w:lang w:val="en-US"/>
          </w:rPr>
          <w:t>fullUri</w:t>
        </w:r>
      </w:hyperlink>
      <w:r>
        <w:rPr>
          <w:lang w:val="en-US"/>
        </w:rPr>
        <w:t xml:space="preserve"> for the matching attester resource. </w:t>
      </w:r>
    </w:p>
    <w:p w14:paraId="010A2851" w14:textId="77777777"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14:paraId="7DB9693D" w14:textId="77777777"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14:paraId="4D0743BE" w14:textId="77777777"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14:paraId="2ABEBBB2"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history="1">
        <w:r>
          <w:rPr>
            <w:rStyle w:val="Hyperlink"/>
            <w:rFonts w:eastAsia="Times New Roman"/>
            <w:lang w:val="en-US"/>
          </w:rPr>
          <w:t>Composition</w:t>
        </w:r>
      </w:hyperlink>
      <w:r>
        <w:rPr>
          <w:rFonts w:eastAsia="Times New Roman"/>
          <w:lang w:val="en-US"/>
        </w:rPr>
        <w:t xml:space="preserve"> resource Narrative</w:t>
      </w:r>
    </w:p>
    <w:p w14:paraId="7233762D"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ubject" w:history="1">
        <w:r>
          <w:rPr>
            <w:rStyle w:val="Hyperlink"/>
            <w:rFonts w:eastAsia="Times New Roman"/>
            <w:lang w:val="en-US"/>
          </w:rPr>
          <w:t>subject resource</w:t>
        </w:r>
      </w:hyperlink>
      <w:r>
        <w:rPr>
          <w:rFonts w:eastAsia="Times New Roman"/>
          <w:lang w:val="en-US"/>
        </w:rPr>
        <w:t xml:space="preserve"> Narrative</w:t>
      </w:r>
    </w:p>
    <w:p w14:paraId="3B49865F" w14:textId="77777777"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ection.text" w:history="1">
        <w:r>
          <w:rPr>
            <w:rStyle w:val="Hyperlink"/>
            <w:rFonts w:eastAsia="Times New Roman"/>
            <w:lang w:val="en-US"/>
          </w:rPr>
          <w:t>section.text</w:t>
        </w:r>
      </w:hyperlink>
      <w:r>
        <w:rPr>
          <w:rFonts w:eastAsia="Times New Roman"/>
          <w:lang w:val="en-US"/>
        </w:rPr>
        <w:t xml:space="preserve"> Narratives</w:t>
      </w:r>
    </w:p>
    <w:p w14:paraId="0EB4C541" w14:textId="77777777"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14:paraId="480000D1" w14:textId="77777777"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14:paraId="432C203A" w14:textId="77777777" w:rsidR="00C51368" w:rsidRDefault="00E43BD9">
      <w:pPr>
        <w:pStyle w:val="NormalWeb"/>
        <w:divId w:val="1821531929"/>
        <w:rPr>
          <w:lang w:val="en-US"/>
        </w:rPr>
      </w:pPr>
      <w:r>
        <w:rPr>
          <w:lang w:val="en-US"/>
        </w:rPr>
        <w:t xml:space="preserve">The </w:t>
      </w:r>
      <w:hyperlink r:id="rId719" w:anchor="refimpl" w:history="1">
        <w:r>
          <w:rPr>
            <w:rStyle w:val="Hyperlink"/>
            <w:lang w:val="en-US"/>
          </w:rPr>
          <w:t>XML Tools reference implementation</w:t>
        </w:r>
      </w:hyperlink>
      <w:r>
        <w:rPr>
          <w:lang w:val="en-US"/>
        </w:rPr>
        <w:t xml:space="preserve"> includes a XSLT transform that converts an XML document into browser-ready XHTML. </w:t>
      </w:r>
    </w:p>
    <w:p w14:paraId="0EDD23CB" w14:textId="77777777" w:rsidR="00C51368" w:rsidRDefault="00E43BD9">
      <w:pPr>
        <w:pStyle w:val="NormalWeb"/>
        <w:divId w:val="1821531929"/>
        <w:rPr>
          <w:lang w:val="en-US"/>
        </w:rPr>
      </w:pPr>
      <w:bookmarkStart w:id="94" w:name="css"/>
      <w:r>
        <w:rPr>
          <w:lang w:val="en-US"/>
        </w:rPr>
        <w:t xml:space="preserve">In addition to the </w:t>
      </w:r>
      <w:hyperlink r:id="rId720"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14:paraId="54B2EA9A" w14:textId="77777777" w:rsidR="00C51368" w:rsidRDefault="00C51368">
      <w:pPr>
        <w:pStyle w:val="HTMLPreformatted"/>
        <w:divId w:val="1821531929"/>
        <w:rPr>
          <w:lang w:val="en-US"/>
        </w:rPr>
      </w:pPr>
    </w:p>
    <w:p w14:paraId="6EDEF733" w14:textId="77777777" w:rsidR="00C51368" w:rsidRDefault="00E43BD9">
      <w:pPr>
        <w:pStyle w:val="HTMLPreformatted"/>
        <w:divId w:val="1821531929"/>
        <w:rPr>
          <w:lang w:val="en-US"/>
        </w:rPr>
      </w:pPr>
      <w:r>
        <w:rPr>
          <w:lang w:val="en-US"/>
        </w:rPr>
        <w:t>&lt;Bundle xmlns="http://hl7.org/fhir"&gt;</w:t>
      </w:r>
    </w:p>
    <w:p w14:paraId="7ABE56E3" w14:textId="77777777" w:rsidR="00C51368" w:rsidRDefault="00E43BD9">
      <w:pPr>
        <w:pStyle w:val="HTMLPreformatted"/>
        <w:divId w:val="1821531929"/>
        <w:rPr>
          <w:lang w:val="en-US"/>
        </w:rPr>
      </w:pPr>
      <w:r>
        <w:rPr>
          <w:lang w:val="en-US"/>
        </w:rPr>
        <w:t xml:space="preserve">  &lt;!-- metadata and type --&gt;</w:t>
      </w:r>
    </w:p>
    <w:p w14:paraId="731829F0" w14:textId="77777777" w:rsidR="00C51368" w:rsidRDefault="00E43BD9">
      <w:pPr>
        <w:pStyle w:val="HTMLPreformatted"/>
        <w:divId w:val="1821531929"/>
        <w:rPr>
          <w:lang w:val="en-US"/>
        </w:rPr>
      </w:pPr>
      <w:r>
        <w:rPr>
          <w:lang w:val="en-US"/>
        </w:rPr>
        <w:t xml:space="preserve">  &lt;link&gt;</w:t>
      </w:r>
    </w:p>
    <w:p w14:paraId="010DD68D" w14:textId="77777777" w:rsidR="00C51368" w:rsidRDefault="00E43BD9">
      <w:pPr>
        <w:pStyle w:val="HTMLPreformatted"/>
        <w:divId w:val="1821531929"/>
        <w:rPr>
          <w:lang w:val="en-US"/>
        </w:rPr>
      </w:pPr>
      <w:r>
        <w:rPr>
          <w:lang w:val="en-US"/>
        </w:rPr>
        <w:t xml:space="preserve">    &lt;relation value="stylesheet"/&gt;</w:t>
      </w:r>
    </w:p>
    <w:p w14:paraId="0AEC842A" w14:textId="77777777" w:rsidR="00C51368" w:rsidRDefault="00E43BD9">
      <w:pPr>
        <w:pStyle w:val="HTMLPreformatted"/>
        <w:divId w:val="1821531929"/>
        <w:rPr>
          <w:lang w:val="en-US"/>
        </w:rPr>
      </w:pPr>
      <w:r>
        <w:rPr>
          <w:lang w:val="en-US"/>
        </w:rPr>
        <w:t xml:space="preserve">    &lt;url value="[uri]"/&gt;</w:t>
      </w:r>
    </w:p>
    <w:p w14:paraId="2E9707CA" w14:textId="77777777" w:rsidR="00C51368" w:rsidRDefault="00E43BD9">
      <w:pPr>
        <w:pStyle w:val="HTMLPreformatted"/>
        <w:divId w:val="1821531929"/>
        <w:rPr>
          <w:lang w:val="en-US"/>
        </w:rPr>
      </w:pPr>
      <w:r>
        <w:rPr>
          <w:lang w:val="en-US"/>
        </w:rPr>
        <w:t xml:space="preserve">  &lt;/link&gt;</w:t>
      </w:r>
    </w:p>
    <w:p w14:paraId="7312AF20" w14:textId="77777777" w:rsidR="00C51368" w:rsidRDefault="00E43BD9">
      <w:pPr>
        <w:pStyle w:val="HTMLPreformatted"/>
        <w:divId w:val="1821531929"/>
        <w:rPr>
          <w:lang w:val="en-US"/>
        </w:rPr>
      </w:pPr>
      <w:r>
        <w:rPr>
          <w:lang w:val="en-US"/>
        </w:rPr>
        <w:t>&lt;/Bundle&gt;</w:t>
      </w:r>
    </w:p>
    <w:p w14:paraId="2ED565E9" w14:textId="77777777"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14:paraId="4BB36081" w14:textId="77777777"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14:paraId="3B8A0BEE" w14:textId="77777777"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14:paraId="39F885D9" w14:textId="77777777"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1"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14:paraId="0E33AE40" w14:textId="77777777"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14:paraId="6FB08D9C" w14:textId="77777777" w:rsidR="00C51368" w:rsidRDefault="001708AB">
      <w:pPr>
        <w:pStyle w:val="NormalWeb"/>
        <w:divId w:val="1821531929"/>
        <w:rPr>
          <w:lang w:val="en-US"/>
        </w:rPr>
      </w:pPr>
      <w:hyperlink r:id="rId722"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14:paraId="63359AFF"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14:paraId="1A881642"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14:paraId="71CAB1D9" w14:textId="77777777"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14:paraId="0815C3CD" w14:textId="77777777" w:rsidR="00C51368" w:rsidRDefault="00E43BD9">
      <w:pPr>
        <w:pStyle w:val="NormalWeb"/>
        <w:divId w:val="1821531929"/>
        <w:rPr>
          <w:lang w:val="en-US"/>
        </w:rPr>
      </w:pPr>
      <w:r>
        <w:rPr>
          <w:lang w:val="en-US"/>
        </w:rPr>
        <w:t xml:space="preserve">Applications should consider publishing </w:t>
      </w:r>
      <w:hyperlink r:id="rId723"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4" w:anchor="meta" w:history="1">
        <w:r>
          <w:rPr>
            <w:rStyle w:val="Hyperlink"/>
            <w:lang w:val="en-US"/>
          </w:rPr>
          <w:t>Profile Tags</w:t>
        </w:r>
      </w:hyperlink>
      <w:r>
        <w:rPr>
          <w:lang w:val="en-US"/>
        </w:rPr>
        <w:t xml:space="preserve"> for a discussion of the utility of this. </w:t>
      </w:r>
    </w:p>
    <w:p w14:paraId="46054D97" w14:textId="77777777"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14:paraId="547E6396" w14:textId="77777777"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14:paraId="0FBF4125" w14:textId="77777777" w:rsidR="00C51368" w:rsidRDefault="00E43BD9">
      <w:pPr>
        <w:pStyle w:val="Heading3"/>
        <w:divId w:val="1821531929"/>
        <w:rPr>
          <w:rFonts w:eastAsia="Times New Roman"/>
          <w:lang w:val="en-US"/>
        </w:rPr>
      </w:pPr>
      <w:r>
        <w:rPr>
          <w:rFonts w:eastAsia="Times New Roman"/>
          <w:lang w:val="en-US"/>
        </w:rPr>
        <w:t>Author/Constructor Obligations</w:t>
      </w:r>
    </w:p>
    <w:p w14:paraId="3732DF24" w14:textId="77777777"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14:paraId="35A7327C"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14:paraId="6A4880AF"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5" w:history="1">
        <w:r>
          <w:rPr>
            <w:rStyle w:val="Hyperlink"/>
            <w:rFonts w:eastAsia="Times New Roman"/>
            <w:lang w:val="en-US"/>
          </w:rPr>
          <w:t>Profiles</w:t>
        </w:r>
      </w:hyperlink>
      <w:r>
        <w:rPr>
          <w:rFonts w:eastAsia="Times New Roman"/>
          <w:lang w:val="en-US"/>
        </w:rPr>
        <w:t xml:space="preserve"> (see below).</w:t>
      </w:r>
    </w:p>
    <w:p w14:paraId="7A7D97E8" w14:textId="77777777"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14:paraId="3F39936C" w14:textId="77777777" w:rsidR="00C51368" w:rsidRDefault="00E43BD9">
      <w:pPr>
        <w:pStyle w:val="Heading3"/>
        <w:divId w:val="1821531929"/>
        <w:rPr>
          <w:rFonts w:eastAsia="Times New Roman"/>
          <w:lang w:val="en-US"/>
        </w:rPr>
      </w:pPr>
      <w:r>
        <w:rPr>
          <w:rFonts w:eastAsia="Times New Roman"/>
          <w:lang w:val="en-US"/>
        </w:rPr>
        <w:lastRenderedPageBreak/>
        <w:t>Processor Obligations</w:t>
      </w:r>
    </w:p>
    <w:p w14:paraId="1ED95EB1" w14:textId="77777777"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14:paraId="14127895"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14:paraId="23A89C29"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14:paraId="167B94EF"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14:paraId="1E0D459B" w14:textId="77777777"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14:paraId="7E34084C" w14:textId="77777777"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14:paraId="2D2F4645" w14:textId="77777777"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14:paraId="09A785E2" w14:textId="77777777"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14:paraId="5E4644BB" w14:textId="77777777">
        <w:trPr>
          <w:divId w:val="1821531929"/>
          <w:tblCellSpacing w:w="15" w:type="dxa"/>
        </w:trPr>
        <w:tc>
          <w:tcPr>
            <w:tcW w:w="0" w:type="auto"/>
            <w:vAlign w:val="center"/>
            <w:hideMark/>
          </w:tcPr>
          <w:p w14:paraId="7AC7E725" w14:textId="77777777" w:rsidR="00C51368" w:rsidRDefault="00E43BD9">
            <w:pPr>
              <w:rPr>
                <w:rFonts w:eastAsia="Times New Roman"/>
              </w:rPr>
            </w:pPr>
            <w:r>
              <w:rPr>
                <w:rFonts w:eastAsia="Times New Roman"/>
                <w:b/>
                <w:bCs/>
              </w:rPr>
              <w:t>End-Point</w:t>
            </w:r>
          </w:p>
        </w:tc>
        <w:tc>
          <w:tcPr>
            <w:tcW w:w="0" w:type="auto"/>
            <w:vAlign w:val="center"/>
            <w:hideMark/>
          </w:tcPr>
          <w:p w14:paraId="61FB718C" w14:textId="77777777" w:rsidR="00C51368" w:rsidRDefault="00E43BD9">
            <w:pPr>
              <w:rPr>
                <w:rFonts w:eastAsia="Times New Roman"/>
              </w:rPr>
            </w:pPr>
            <w:r>
              <w:rPr>
                <w:rFonts w:eastAsia="Times New Roman"/>
                <w:b/>
                <w:bCs/>
              </w:rPr>
              <w:t>Type of Content</w:t>
            </w:r>
          </w:p>
        </w:tc>
        <w:tc>
          <w:tcPr>
            <w:tcW w:w="0" w:type="auto"/>
            <w:vAlign w:val="center"/>
            <w:hideMark/>
          </w:tcPr>
          <w:p w14:paraId="063FF27C" w14:textId="77777777" w:rsidR="00C51368" w:rsidRDefault="00E43BD9">
            <w:pPr>
              <w:rPr>
                <w:rFonts w:eastAsia="Times New Roman"/>
              </w:rPr>
            </w:pPr>
            <w:r>
              <w:rPr>
                <w:rFonts w:eastAsia="Times New Roman"/>
                <w:b/>
                <w:bCs/>
              </w:rPr>
              <w:t>Description</w:t>
            </w:r>
          </w:p>
        </w:tc>
      </w:tr>
      <w:tr w:rsidR="00C51368" w14:paraId="4463E6C3" w14:textId="77777777">
        <w:trPr>
          <w:divId w:val="1821531929"/>
          <w:tblCellSpacing w:w="15" w:type="dxa"/>
        </w:trPr>
        <w:tc>
          <w:tcPr>
            <w:tcW w:w="0" w:type="auto"/>
            <w:vAlign w:val="center"/>
            <w:hideMark/>
          </w:tcPr>
          <w:p w14:paraId="48C790ED" w14:textId="77777777" w:rsidR="00C51368" w:rsidRDefault="00E43BD9">
            <w:pPr>
              <w:rPr>
                <w:rFonts w:eastAsia="Times New Roman"/>
              </w:rPr>
            </w:pPr>
            <w:r>
              <w:rPr>
                <w:rFonts w:eastAsia="Times New Roman"/>
              </w:rPr>
              <w:t>[baseurl]/Bundle</w:t>
            </w:r>
          </w:p>
        </w:tc>
        <w:tc>
          <w:tcPr>
            <w:tcW w:w="0" w:type="auto"/>
            <w:vAlign w:val="center"/>
            <w:hideMark/>
          </w:tcPr>
          <w:p w14:paraId="2B0FA984" w14:textId="77777777" w:rsidR="00C51368" w:rsidRDefault="00E43BD9">
            <w:pPr>
              <w:rPr>
                <w:rFonts w:eastAsia="Times New Roman"/>
              </w:rPr>
            </w:pPr>
            <w:r>
              <w:rPr>
                <w:rFonts w:eastAsia="Times New Roman"/>
              </w:rPr>
              <w:t>Document Bundle</w:t>
            </w:r>
          </w:p>
        </w:tc>
        <w:tc>
          <w:tcPr>
            <w:tcW w:w="0" w:type="auto"/>
            <w:vAlign w:val="center"/>
            <w:hideMark/>
          </w:tcPr>
          <w:p w14:paraId="12E7097E" w14:textId="77777777"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14:paraId="5D95BB92" w14:textId="77777777">
        <w:trPr>
          <w:divId w:val="1821531929"/>
          <w:tblCellSpacing w:w="15" w:type="dxa"/>
        </w:trPr>
        <w:tc>
          <w:tcPr>
            <w:tcW w:w="0" w:type="auto"/>
            <w:vAlign w:val="center"/>
            <w:hideMark/>
          </w:tcPr>
          <w:p w14:paraId="4798A553" w14:textId="77777777" w:rsidR="00C51368" w:rsidRDefault="00E43BD9">
            <w:pPr>
              <w:rPr>
                <w:rFonts w:eastAsia="Times New Roman"/>
              </w:rPr>
            </w:pPr>
            <w:r>
              <w:rPr>
                <w:rFonts w:eastAsia="Times New Roman"/>
              </w:rPr>
              <w:t>[baseurl]/Composition</w:t>
            </w:r>
          </w:p>
        </w:tc>
        <w:tc>
          <w:tcPr>
            <w:tcW w:w="0" w:type="auto"/>
            <w:vAlign w:val="center"/>
            <w:hideMark/>
          </w:tcPr>
          <w:p w14:paraId="460B3CDD" w14:textId="77777777" w:rsidR="00C51368" w:rsidRDefault="00E43BD9">
            <w:pPr>
              <w:rPr>
                <w:rFonts w:eastAsia="Times New Roman"/>
              </w:rPr>
            </w:pPr>
            <w:r>
              <w:rPr>
                <w:rFonts w:eastAsia="Times New Roman"/>
              </w:rPr>
              <w:t>Composition Resource</w:t>
            </w:r>
          </w:p>
        </w:tc>
        <w:tc>
          <w:tcPr>
            <w:tcW w:w="0" w:type="auto"/>
            <w:vAlign w:val="center"/>
            <w:hideMark/>
          </w:tcPr>
          <w:p w14:paraId="382AD0B7" w14:textId="77777777"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14:paraId="35D6EEEA" w14:textId="77777777">
        <w:trPr>
          <w:divId w:val="1821531929"/>
          <w:tblCellSpacing w:w="15" w:type="dxa"/>
        </w:trPr>
        <w:tc>
          <w:tcPr>
            <w:tcW w:w="0" w:type="auto"/>
            <w:vAlign w:val="center"/>
            <w:hideMark/>
          </w:tcPr>
          <w:p w14:paraId="5449A7A1" w14:textId="77777777" w:rsidR="00C51368" w:rsidRDefault="001708AB">
            <w:pPr>
              <w:rPr>
                <w:rFonts w:eastAsia="Times New Roman"/>
              </w:rPr>
            </w:pPr>
            <w:hyperlink r:id="rId726" w:anchor="binary" w:history="1">
              <w:r w:rsidR="00E43BD9">
                <w:rPr>
                  <w:rStyle w:val="Hyperlink"/>
                  <w:rFonts w:eastAsia="Times New Roman"/>
                </w:rPr>
                <w:t>[baseurl]/Binary</w:t>
              </w:r>
            </w:hyperlink>
          </w:p>
        </w:tc>
        <w:tc>
          <w:tcPr>
            <w:tcW w:w="0" w:type="auto"/>
            <w:vAlign w:val="center"/>
            <w:hideMark/>
          </w:tcPr>
          <w:p w14:paraId="28B0B24B" w14:textId="77777777" w:rsidR="00C51368" w:rsidRDefault="00E43BD9">
            <w:pPr>
              <w:rPr>
                <w:rFonts w:eastAsia="Times New Roman"/>
              </w:rPr>
            </w:pPr>
            <w:r>
              <w:rPr>
                <w:rFonts w:eastAsia="Times New Roman"/>
              </w:rPr>
              <w:t>Document Bundle</w:t>
            </w:r>
          </w:p>
        </w:tc>
        <w:tc>
          <w:tcPr>
            <w:tcW w:w="0" w:type="auto"/>
            <w:vAlign w:val="center"/>
            <w:hideMark/>
          </w:tcPr>
          <w:p w14:paraId="1DB4A2D1" w14:textId="77777777"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7"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14:paraId="2D11482C" w14:textId="77777777">
        <w:trPr>
          <w:divId w:val="1821531929"/>
          <w:tblCellSpacing w:w="15" w:type="dxa"/>
        </w:trPr>
        <w:tc>
          <w:tcPr>
            <w:tcW w:w="0" w:type="auto"/>
            <w:vAlign w:val="center"/>
            <w:hideMark/>
          </w:tcPr>
          <w:p w14:paraId="11984953" w14:textId="77777777" w:rsidR="00C51368" w:rsidRDefault="001708AB">
            <w:pPr>
              <w:rPr>
                <w:rFonts w:eastAsia="Times New Roman"/>
              </w:rPr>
            </w:pPr>
            <w:hyperlink r:id="rId728"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14:paraId="1A419F1D" w14:textId="77777777" w:rsidR="00C51368" w:rsidRDefault="00E43BD9">
            <w:pPr>
              <w:rPr>
                <w:rFonts w:eastAsia="Times New Roman"/>
              </w:rPr>
            </w:pPr>
            <w:r>
              <w:rPr>
                <w:rFonts w:eastAsia="Times New Roman"/>
              </w:rPr>
              <w:t>Document Bundle</w:t>
            </w:r>
          </w:p>
        </w:tc>
        <w:tc>
          <w:tcPr>
            <w:tcW w:w="0" w:type="auto"/>
            <w:vAlign w:val="center"/>
            <w:hideMark/>
          </w:tcPr>
          <w:p w14:paraId="6281EA95" w14:textId="77777777"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14:paraId="0B0A84FF" w14:textId="77777777"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9" w:history="1">
        <w:r>
          <w:rPr>
            <w:rStyle w:val="Hyperlink"/>
            <w:lang w:val="en-US"/>
          </w:rPr>
          <w:t>operations</w:t>
        </w:r>
      </w:hyperlink>
      <w:r>
        <w:rPr>
          <w:lang w:val="en-US"/>
        </w:rPr>
        <w:t xml:space="preserve"> for handling documents beyond the options described above. </w:t>
      </w:r>
    </w:p>
    <w:p w14:paraId="2D9CE947" w14:textId="77777777" w:rsidR="00C51368" w:rsidRDefault="00E43BD9">
      <w:pPr>
        <w:pStyle w:val="Heading3"/>
        <w:divId w:val="1821531929"/>
        <w:rPr>
          <w:rFonts w:eastAsia="Times New Roman"/>
          <w:lang w:val="en-US"/>
        </w:rPr>
      </w:pPr>
      <w:r>
        <w:rPr>
          <w:rFonts w:eastAsia="Times New Roman"/>
          <w:lang w:val="en-US"/>
        </w:rPr>
        <w:t>Generating a Document</w:t>
      </w:r>
    </w:p>
    <w:p w14:paraId="77AE1CEF" w14:textId="77777777"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0" w:history="1">
        <w:r>
          <w:rPr>
            <w:rStyle w:val="Hyperlink"/>
            <w:lang w:val="en-US"/>
          </w:rPr>
          <w:t>Generate Document Operation</w:t>
        </w:r>
      </w:hyperlink>
      <w:r>
        <w:rPr>
          <w:lang w:val="en-US"/>
        </w:rPr>
        <w:t xml:space="preserve">. </w:t>
      </w:r>
    </w:p>
    <w:p w14:paraId="6D98FC5A" w14:textId="77777777" w:rsidR="00C51368" w:rsidRDefault="00E43BD9">
      <w:pPr>
        <w:pStyle w:val="Heading1"/>
        <w:rPr>
          <w:rFonts w:eastAsia="Times New Roman"/>
          <w:noProof/>
          <w:lang w:val="en-US"/>
        </w:rPr>
      </w:pPr>
      <w:r>
        <w:rPr>
          <w:rFonts w:eastAsia="Times New Roman"/>
          <w:noProof/>
          <w:lang w:val="en-US"/>
        </w:rPr>
        <w:t>downloads.html</w:t>
      </w:r>
    </w:p>
    <w:p w14:paraId="2115E888" w14:textId="77777777"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486FD44" w14:textId="77777777">
        <w:trPr>
          <w:divId w:val="2107384337"/>
          <w:tblCellSpacing w:w="15" w:type="dxa"/>
        </w:trPr>
        <w:tc>
          <w:tcPr>
            <w:tcW w:w="0" w:type="auto"/>
            <w:vAlign w:val="center"/>
            <w:hideMark/>
          </w:tcPr>
          <w:p w14:paraId="6086692B" w14:textId="77777777" w:rsidR="00C51368" w:rsidRDefault="00E43BD9">
            <w:pPr>
              <w:rPr>
                <w:rFonts w:eastAsia="Times New Roman"/>
              </w:rPr>
            </w:pPr>
            <w:r>
              <w:rPr>
                <w:rFonts w:eastAsia="Times New Roman"/>
              </w:rPr>
              <w:t>Work Group</w:t>
            </w:r>
          </w:p>
        </w:tc>
        <w:tc>
          <w:tcPr>
            <w:tcW w:w="0" w:type="auto"/>
            <w:vAlign w:val="center"/>
            <w:hideMark/>
          </w:tcPr>
          <w:p w14:paraId="1F7D8691" w14:textId="77777777" w:rsidR="00C51368" w:rsidRDefault="001708AB">
            <w:pPr>
              <w:rPr>
                <w:rFonts w:eastAsia="Times New Roman"/>
              </w:rPr>
            </w:pPr>
            <w:hyperlink r:id="rId7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DA02A64" w14:textId="77777777" w:rsidR="00C51368" w:rsidRDefault="001708AB">
            <w:pPr>
              <w:rPr>
                <w:rFonts w:eastAsia="Times New Roman"/>
              </w:rPr>
            </w:pPr>
            <w:hyperlink r:id="rId732" w:anchor="status" w:history="1">
              <w:r w:rsidR="00E43BD9">
                <w:rPr>
                  <w:rStyle w:val="Hyperlink"/>
                  <w:rFonts w:eastAsia="Times New Roman"/>
                </w:rPr>
                <w:t>Ballot Status</w:t>
              </w:r>
            </w:hyperlink>
            <w:r w:rsidR="00E43BD9">
              <w:rPr>
                <w:rFonts w:eastAsia="Times New Roman"/>
              </w:rPr>
              <w:t xml:space="preserve">: </w:t>
            </w:r>
            <w:hyperlink r:id="rId733" w:anchor="pubs" w:history="1">
              <w:r w:rsidR="00E43BD9">
                <w:rPr>
                  <w:rStyle w:val="Hyperlink"/>
                  <w:rFonts w:eastAsia="Times New Roman"/>
                </w:rPr>
                <w:t>DSTU 2</w:t>
              </w:r>
            </w:hyperlink>
          </w:p>
        </w:tc>
      </w:tr>
    </w:tbl>
    <w:p w14:paraId="79AF09B8" w14:textId="77777777"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14:paraId="7721B397" w14:textId="77777777">
        <w:trPr>
          <w:divId w:val="2107384337"/>
          <w:tblCellSpacing w:w="15" w:type="dxa"/>
        </w:trPr>
        <w:tc>
          <w:tcPr>
            <w:tcW w:w="0" w:type="auto"/>
            <w:gridSpan w:val="2"/>
            <w:shd w:val="clear" w:color="auto" w:fill="EEEEEE"/>
            <w:vAlign w:val="center"/>
            <w:hideMark/>
          </w:tcPr>
          <w:p w14:paraId="4B14C6F6" w14:textId="77777777" w:rsidR="00C51368" w:rsidRDefault="00E43BD9">
            <w:pPr>
              <w:rPr>
                <w:rFonts w:eastAsia="Times New Roman"/>
              </w:rPr>
            </w:pPr>
            <w:r>
              <w:rPr>
                <w:rFonts w:eastAsia="Times New Roman"/>
                <w:b/>
                <w:bCs/>
              </w:rPr>
              <w:t>Formal Definitions</w:t>
            </w:r>
          </w:p>
        </w:tc>
      </w:tr>
      <w:tr w:rsidR="00C51368" w14:paraId="11B206D1" w14:textId="77777777">
        <w:trPr>
          <w:divId w:val="2107384337"/>
          <w:tblCellSpacing w:w="15" w:type="dxa"/>
        </w:trPr>
        <w:tc>
          <w:tcPr>
            <w:tcW w:w="0" w:type="auto"/>
            <w:vAlign w:val="center"/>
            <w:hideMark/>
          </w:tcPr>
          <w:p w14:paraId="62F39B18" w14:textId="77777777" w:rsidR="00C51368" w:rsidRDefault="00E43BD9">
            <w:pPr>
              <w:rPr>
                <w:rFonts w:eastAsia="Times New Roman"/>
              </w:rPr>
            </w:pPr>
            <w:r>
              <w:rPr>
                <w:rFonts w:eastAsia="Times New Roman"/>
              </w:rPr>
              <w:t>Schema</w:t>
            </w:r>
          </w:p>
        </w:tc>
        <w:tc>
          <w:tcPr>
            <w:tcW w:w="0" w:type="auto"/>
            <w:vAlign w:val="center"/>
            <w:hideMark/>
          </w:tcPr>
          <w:p w14:paraId="3691CFA5" w14:textId="77777777" w:rsidR="00C51368" w:rsidRDefault="00E43BD9">
            <w:pPr>
              <w:rPr>
                <w:rFonts w:eastAsia="Times New Roman"/>
              </w:rPr>
            </w:pPr>
            <w:r>
              <w:rPr>
                <w:rFonts w:eastAsia="Times New Roman"/>
              </w:rPr>
              <w:t xml:space="preserve">The FHIR XML schemas come in 2 forms: </w:t>
            </w:r>
          </w:p>
          <w:p w14:paraId="12D7C450" w14:textId="77777777" w:rsidR="00C51368" w:rsidRDefault="001708AB">
            <w:pPr>
              <w:numPr>
                <w:ilvl w:val="0"/>
                <w:numId w:val="59"/>
              </w:numPr>
              <w:spacing w:before="100" w:beforeAutospacing="1" w:after="100" w:afterAutospacing="1"/>
              <w:rPr>
                <w:rFonts w:eastAsia="Times New Roman"/>
              </w:rPr>
            </w:pPr>
            <w:hyperlink r:id="rId734"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14:paraId="7A92DC98" w14:textId="77777777" w:rsidR="00C51368" w:rsidRDefault="001708AB">
            <w:pPr>
              <w:numPr>
                <w:ilvl w:val="0"/>
                <w:numId w:val="59"/>
              </w:numPr>
              <w:spacing w:before="100" w:beforeAutospacing="1" w:after="100" w:afterAutospacing="1"/>
              <w:rPr>
                <w:rFonts w:eastAsia="Times New Roman"/>
              </w:rPr>
            </w:pPr>
            <w:hyperlink r:id="rId735" w:history="1">
              <w:r w:rsidR="00E43BD9">
                <w:rPr>
                  <w:rStyle w:val="Hyperlink"/>
                  <w:rFonts w:eastAsia="Times New Roman"/>
                </w:rPr>
                <w:t>Code Generation Schemas</w:t>
              </w:r>
            </w:hyperlink>
            <w:r w:rsidR="00E43BD9">
              <w:rPr>
                <w:rFonts w:eastAsia="Times New Roman"/>
              </w:rPr>
              <w:t xml:space="preserve"> (See </w:t>
            </w:r>
            <w:hyperlink r:id="rId736" w:anchor="schema-gen" w:history="1">
              <w:r w:rsidR="00E43BD9">
                <w:rPr>
                  <w:rStyle w:val="Hyperlink"/>
                  <w:rFonts w:eastAsia="Times New Roman"/>
                </w:rPr>
                <w:t>notes about code-generation schemas</w:t>
              </w:r>
            </w:hyperlink>
            <w:r w:rsidR="00E43BD9">
              <w:rPr>
                <w:rFonts w:eastAsia="Times New Roman"/>
              </w:rPr>
              <w:t>)</w:t>
            </w:r>
          </w:p>
          <w:p w14:paraId="6F25A183" w14:textId="77777777"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7"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14:paraId="57C2ABF4" w14:textId="77777777">
        <w:trPr>
          <w:divId w:val="2107384337"/>
          <w:tblCellSpacing w:w="15" w:type="dxa"/>
        </w:trPr>
        <w:tc>
          <w:tcPr>
            <w:tcW w:w="0" w:type="auto"/>
            <w:vAlign w:val="center"/>
            <w:hideMark/>
          </w:tcPr>
          <w:p w14:paraId="75BC4CE0" w14:textId="77777777" w:rsidR="00C51368" w:rsidRDefault="00E43BD9">
            <w:pPr>
              <w:rPr>
                <w:rFonts w:eastAsia="Times New Roman"/>
              </w:rPr>
            </w:pPr>
            <w:r>
              <w:rPr>
                <w:rFonts w:eastAsia="Times New Roman"/>
              </w:rPr>
              <w:t>FHIR Definitions</w:t>
            </w:r>
          </w:p>
        </w:tc>
        <w:tc>
          <w:tcPr>
            <w:tcW w:w="0" w:type="auto"/>
            <w:vAlign w:val="center"/>
            <w:hideMark/>
          </w:tcPr>
          <w:p w14:paraId="53DE1C1E" w14:textId="77777777"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14:paraId="0AE996B9" w14:textId="77777777"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8" w:history="1">
              <w:r>
                <w:rPr>
                  <w:rStyle w:val="Hyperlink"/>
                  <w:rFonts w:eastAsia="Times New Roman"/>
                </w:rPr>
                <w:t>with text</w:t>
              </w:r>
            </w:hyperlink>
            <w:r>
              <w:rPr>
                <w:rFonts w:eastAsia="Times New Roman"/>
              </w:rPr>
              <w:t xml:space="preserve"> and </w:t>
            </w:r>
            <w:hyperlink r:id="rId739" w:history="1">
              <w:r>
                <w:rPr>
                  <w:rStyle w:val="Hyperlink"/>
                  <w:rFonts w:eastAsia="Times New Roman"/>
                </w:rPr>
                <w:t>without text</w:t>
              </w:r>
            </w:hyperlink>
          </w:p>
          <w:p w14:paraId="3E47F94B" w14:textId="77777777"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0" w:history="1">
              <w:r>
                <w:rPr>
                  <w:rStyle w:val="Hyperlink"/>
                  <w:rFonts w:eastAsia="Times New Roman"/>
                </w:rPr>
                <w:t>with text</w:t>
              </w:r>
            </w:hyperlink>
            <w:r>
              <w:rPr>
                <w:rFonts w:eastAsia="Times New Roman"/>
              </w:rPr>
              <w:t xml:space="preserve"> and </w:t>
            </w:r>
            <w:hyperlink r:id="rId741" w:history="1">
              <w:r>
                <w:rPr>
                  <w:rStyle w:val="Hyperlink"/>
                  <w:rFonts w:eastAsia="Times New Roman"/>
                </w:rPr>
                <w:t>without text</w:t>
              </w:r>
            </w:hyperlink>
          </w:p>
          <w:p w14:paraId="6A339406" w14:textId="77777777"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14:paraId="32B326C5" w14:textId="77777777">
        <w:trPr>
          <w:divId w:val="2107384337"/>
          <w:tblCellSpacing w:w="15" w:type="dxa"/>
        </w:trPr>
        <w:tc>
          <w:tcPr>
            <w:tcW w:w="0" w:type="auto"/>
            <w:vAlign w:val="center"/>
            <w:hideMark/>
          </w:tcPr>
          <w:p w14:paraId="624BA08E" w14:textId="77777777" w:rsidR="00C51368" w:rsidRDefault="00E43BD9">
            <w:pPr>
              <w:rPr>
                <w:rFonts w:eastAsia="Times New Roman"/>
              </w:rPr>
            </w:pPr>
            <w:r>
              <w:rPr>
                <w:rFonts w:eastAsia="Times New Roman"/>
              </w:rPr>
              <w:lastRenderedPageBreak/>
              <w:t>Examples</w:t>
            </w:r>
          </w:p>
        </w:tc>
        <w:tc>
          <w:tcPr>
            <w:tcW w:w="0" w:type="auto"/>
            <w:vAlign w:val="center"/>
            <w:hideMark/>
          </w:tcPr>
          <w:p w14:paraId="0A5B5D87" w14:textId="77777777" w:rsidR="00C51368" w:rsidRDefault="00E43BD9">
            <w:pPr>
              <w:rPr>
                <w:rFonts w:eastAsia="Times New Roman"/>
              </w:rPr>
            </w:pPr>
            <w:r>
              <w:rPr>
                <w:rFonts w:eastAsia="Times New Roman"/>
              </w:rPr>
              <w:t xml:space="preserve">All the resource examples as a zip file. These can be used to initialise testing repositories, etc </w:t>
            </w:r>
          </w:p>
          <w:p w14:paraId="6E1FB3C5" w14:textId="77777777" w:rsidR="00C51368" w:rsidRDefault="001708AB">
            <w:pPr>
              <w:numPr>
                <w:ilvl w:val="0"/>
                <w:numId w:val="61"/>
              </w:numPr>
              <w:spacing w:before="100" w:beforeAutospacing="1" w:after="100" w:afterAutospacing="1"/>
              <w:rPr>
                <w:rFonts w:eastAsia="Times New Roman"/>
              </w:rPr>
            </w:pPr>
            <w:hyperlink r:id="rId742" w:history="1">
              <w:r w:rsidR="00E43BD9">
                <w:rPr>
                  <w:rStyle w:val="Hyperlink"/>
                  <w:rFonts w:eastAsia="Times New Roman"/>
                </w:rPr>
                <w:t>XML format</w:t>
              </w:r>
            </w:hyperlink>
          </w:p>
          <w:p w14:paraId="51408174" w14:textId="77777777" w:rsidR="00C51368" w:rsidRDefault="001708AB">
            <w:pPr>
              <w:numPr>
                <w:ilvl w:val="0"/>
                <w:numId w:val="61"/>
              </w:numPr>
              <w:spacing w:before="100" w:beforeAutospacing="1" w:after="100" w:afterAutospacing="1"/>
              <w:rPr>
                <w:rFonts w:eastAsia="Times New Roman"/>
              </w:rPr>
            </w:pPr>
            <w:hyperlink r:id="rId743" w:history="1">
              <w:r w:rsidR="00E43BD9">
                <w:rPr>
                  <w:rStyle w:val="Hyperlink"/>
                  <w:rFonts w:eastAsia="Times New Roman"/>
                </w:rPr>
                <w:t>JSON format</w:t>
              </w:r>
            </w:hyperlink>
          </w:p>
        </w:tc>
      </w:tr>
      <w:tr w:rsidR="00C51368" w14:paraId="129C803D" w14:textId="77777777">
        <w:trPr>
          <w:divId w:val="2107384337"/>
          <w:tblCellSpacing w:w="15" w:type="dxa"/>
        </w:trPr>
        <w:tc>
          <w:tcPr>
            <w:tcW w:w="0" w:type="auto"/>
            <w:vAlign w:val="center"/>
            <w:hideMark/>
          </w:tcPr>
          <w:p w14:paraId="1DE30F10" w14:textId="77777777" w:rsidR="00C51368" w:rsidRDefault="00E43BD9">
            <w:pPr>
              <w:rPr>
                <w:rFonts w:eastAsia="Times New Roman"/>
              </w:rPr>
            </w:pPr>
            <w:r>
              <w:rPr>
                <w:rFonts w:eastAsia="Times New Roman"/>
              </w:rPr>
              <w:t>RDF</w:t>
            </w:r>
          </w:p>
        </w:tc>
        <w:tc>
          <w:tcPr>
            <w:tcW w:w="0" w:type="auto"/>
            <w:vAlign w:val="center"/>
            <w:hideMark/>
          </w:tcPr>
          <w:p w14:paraId="2AC594D5" w14:textId="77777777" w:rsidR="00C51368" w:rsidRDefault="00E43BD9">
            <w:pPr>
              <w:rPr>
                <w:rFonts w:eastAsia="Times New Roman"/>
              </w:rPr>
            </w:pPr>
            <w:r>
              <w:rPr>
                <w:rFonts w:eastAsia="Times New Roman"/>
              </w:rPr>
              <w:t xml:space="preserve">A set of RDF definitions for FHIR and related specifications in 2 formats: </w:t>
            </w:r>
          </w:p>
          <w:p w14:paraId="78EB75CF" w14:textId="77777777" w:rsidR="00C51368" w:rsidRDefault="001708AB">
            <w:pPr>
              <w:numPr>
                <w:ilvl w:val="0"/>
                <w:numId w:val="62"/>
              </w:numPr>
              <w:spacing w:before="100" w:beforeAutospacing="1" w:after="100" w:afterAutospacing="1"/>
              <w:rPr>
                <w:rFonts w:eastAsia="Times New Roman"/>
              </w:rPr>
            </w:pPr>
            <w:hyperlink r:id="rId744" w:history="1">
              <w:r w:rsidR="00E43BD9">
                <w:rPr>
                  <w:rStyle w:val="Hyperlink"/>
                  <w:rFonts w:eastAsia="Times New Roman"/>
                </w:rPr>
                <w:t>Turtle</w:t>
              </w:r>
            </w:hyperlink>
          </w:p>
          <w:p w14:paraId="7C137C82" w14:textId="77777777" w:rsidR="00C51368" w:rsidRDefault="001708AB">
            <w:pPr>
              <w:numPr>
                <w:ilvl w:val="0"/>
                <w:numId w:val="62"/>
              </w:numPr>
              <w:spacing w:before="100" w:beforeAutospacing="1" w:after="100" w:afterAutospacing="1"/>
              <w:rPr>
                <w:rFonts w:eastAsia="Times New Roman"/>
              </w:rPr>
            </w:pPr>
            <w:hyperlink r:id="rId745" w:history="1">
              <w:r w:rsidR="00E43BD9">
                <w:rPr>
                  <w:rStyle w:val="Hyperlink"/>
                  <w:rFonts w:eastAsia="Times New Roman"/>
                </w:rPr>
                <w:t>RDF/XML</w:t>
              </w:r>
            </w:hyperlink>
          </w:p>
        </w:tc>
      </w:tr>
      <w:tr w:rsidR="00C51368" w14:paraId="5964429B" w14:textId="77777777">
        <w:trPr>
          <w:divId w:val="2107384337"/>
          <w:tblCellSpacing w:w="15" w:type="dxa"/>
        </w:trPr>
        <w:tc>
          <w:tcPr>
            <w:tcW w:w="0" w:type="auto"/>
            <w:gridSpan w:val="2"/>
            <w:shd w:val="clear" w:color="auto" w:fill="EEEEEE"/>
            <w:vAlign w:val="center"/>
            <w:hideMark/>
          </w:tcPr>
          <w:p w14:paraId="18F06520" w14:textId="77777777" w:rsidR="00C51368" w:rsidRDefault="00E43BD9">
            <w:pPr>
              <w:rPr>
                <w:rFonts w:eastAsia="Times New Roman"/>
              </w:rPr>
            </w:pPr>
            <w:r>
              <w:rPr>
                <w:rFonts w:eastAsia="Times New Roman"/>
                <w:b/>
                <w:bCs/>
              </w:rPr>
              <w:t>Specification Downloads</w:t>
            </w:r>
          </w:p>
        </w:tc>
      </w:tr>
      <w:tr w:rsidR="00C51368" w14:paraId="66C5DE30" w14:textId="77777777">
        <w:trPr>
          <w:divId w:val="2107384337"/>
          <w:tblCellSpacing w:w="15" w:type="dxa"/>
        </w:trPr>
        <w:tc>
          <w:tcPr>
            <w:tcW w:w="0" w:type="auto"/>
            <w:vAlign w:val="center"/>
            <w:hideMark/>
          </w:tcPr>
          <w:p w14:paraId="765C272C" w14:textId="77777777" w:rsidR="00C51368" w:rsidRDefault="001708AB">
            <w:pPr>
              <w:rPr>
                <w:rFonts w:eastAsia="Times New Roman"/>
              </w:rPr>
            </w:pPr>
            <w:hyperlink r:id="rId746" w:history="1">
              <w:r w:rsidR="00E43BD9">
                <w:rPr>
                  <w:rStyle w:val="Hyperlink"/>
                  <w:rFonts w:eastAsia="Times New Roman"/>
                </w:rPr>
                <w:t>FHIR Specification</w:t>
              </w:r>
            </w:hyperlink>
          </w:p>
        </w:tc>
        <w:tc>
          <w:tcPr>
            <w:tcW w:w="0" w:type="auto"/>
            <w:vAlign w:val="center"/>
            <w:hideMark/>
          </w:tcPr>
          <w:p w14:paraId="4857AE48" w14:textId="77777777" w:rsidR="00C51368" w:rsidRDefault="00E43BD9">
            <w:pPr>
              <w:rPr>
                <w:rFonts w:eastAsia="Times New Roman"/>
              </w:rPr>
            </w:pPr>
            <w:r>
              <w:rPr>
                <w:rFonts w:eastAsia="Times New Roman"/>
              </w:rPr>
              <w:t>The whole specification so that you can host your own local copy (does not include the downloads)</w:t>
            </w:r>
          </w:p>
        </w:tc>
      </w:tr>
      <w:tr w:rsidR="00C51368" w14:paraId="58C622F7" w14:textId="77777777">
        <w:trPr>
          <w:divId w:val="2107384337"/>
          <w:tblCellSpacing w:w="15" w:type="dxa"/>
        </w:trPr>
        <w:tc>
          <w:tcPr>
            <w:tcW w:w="0" w:type="auto"/>
            <w:gridSpan w:val="2"/>
            <w:shd w:val="clear" w:color="auto" w:fill="EEEEEE"/>
            <w:vAlign w:val="center"/>
            <w:hideMark/>
          </w:tcPr>
          <w:p w14:paraId="4FE9D611" w14:textId="77777777" w:rsidR="00C51368" w:rsidRDefault="00E43BD9">
            <w:pPr>
              <w:rPr>
                <w:rFonts w:eastAsia="Times New Roman"/>
              </w:rPr>
            </w:pPr>
            <w:r>
              <w:rPr>
                <w:rFonts w:eastAsia="Times New Roman"/>
                <w:b/>
                <w:bCs/>
              </w:rPr>
              <w:t>Implementation Tools</w:t>
            </w:r>
          </w:p>
        </w:tc>
      </w:tr>
      <w:tr w:rsidR="00C51368" w14:paraId="0F4EACD8" w14:textId="77777777">
        <w:trPr>
          <w:divId w:val="2107384337"/>
          <w:tblCellSpacing w:w="15" w:type="dxa"/>
        </w:trPr>
        <w:tc>
          <w:tcPr>
            <w:tcW w:w="0" w:type="auto"/>
            <w:vAlign w:val="center"/>
            <w:hideMark/>
          </w:tcPr>
          <w:p w14:paraId="443840F0" w14:textId="77777777" w:rsidR="00C51368" w:rsidRDefault="001708AB">
            <w:pPr>
              <w:rPr>
                <w:rFonts w:eastAsia="Times New Roman"/>
              </w:rPr>
            </w:pPr>
            <w:hyperlink r:id="rId747" w:history="1">
              <w:r w:rsidR="00E43BD9">
                <w:rPr>
                  <w:rStyle w:val="Hyperlink"/>
                  <w:rFonts w:eastAsia="Times New Roman"/>
                </w:rPr>
                <w:t>Validator</w:t>
              </w:r>
            </w:hyperlink>
          </w:p>
        </w:tc>
        <w:tc>
          <w:tcPr>
            <w:tcW w:w="0" w:type="auto"/>
            <w:vAlign w:val="center"/>
            <w:hideMark/>
          </w:tcPr>
          <w:p w14:paraId="3D1FFD8C" w14:textId="77777777" w:rsidR="00C51368" w:rsidRDefault="00E43BD9">
            <w:pPr>
              <w:rPr>
                <w:rFonts w:eastAsia="Times New Roman"/>
              </w:rPr>
            </w:pPr>
            <w:r>
              <w:rPr>
                <w:rFonts w:eastAsia="Times New Roman"/>
              </w:rPr>
              <w:t xml:space="preserve">The official FHIR validator - a Java jar file that can be used to validate resources. See </w:t>
            </w:r>
            <w:hyperlink r:id="rId748"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14:paraId="7F614A78" w14:textId="77777777">
        <w:trPr>
          <w:divId w:val="2107384337"/>
          <w:tblCellSpacing w:w="15" w:type="dxa"/>
        </w:trPr>
        <w:tc>
          <w:tcPr>
            <w:tcW w:w="0" w:type="auto"/>
            <w:vAlign w:val="center"/>
            <w:hideMark/>
          </w:tcPr>
          <w:p w14:paraId="58498ACC" w14:textId="77777777" w:rsidR="00C51368" w:rsidRDefault="001708AB">
            <w:pPr>
              <w:rPr>
                <w:rFonts w:eastAsia="Times New Roman"/>
              </w:rPr>
            </w:pPr>
            <w:hyperlink r:id="rId749" w:history="1">
              <w:r w:rsidR="00E43BD9">
                <w:rPr>
                  <w:rStyle w:val="Hyperlink"/>
                  <w:rFonts w:eastAsia="Times New Roman"/>
                </w:rPr>
                <w:t>Translation File</w:t>
              </w:r>
            </w:hyperlink>
          </w:p>
        </w:tc>
        <w:tc>
          <w:tcPr>
            <w:tcW w:w="0" w:type="auto"/>
            <w:vAlign w:val="center"/>
            <w:hideMark/>
          </w:tcPr>
          <w:p w14:paraId="185E9405" w14:textId="77777777" w:rsidR="00C51368" w:rsidRDefault="00E43BD9">
            <w:pPr>
              <w:rPr>
                <w:rFonts w:eastAsia="Times New Roman"/>
              </w:rPr>
            </w:pPr>
            <w:r>
              <w:rPr>
                <w:rFonts w:eastAsia="Times New Roman"/>
              </w:rPr>
              <w:t xml:space="preserve">Translations of common FHIR names and messages into multiple languages (see </w:t>
            </w:r>
            <w:hyperlink r:id="rId750" w:history="1">
              <w:r>
                <w:rPr>
                  <w:rStyle w:val="Hyperlink"/>
                  <w:rFonts w:eastAsia="Times New Roman"/>
                </w:rPr>
                <w:t>wiki</w:t>
              </w:r>
            </w:hyperlink>
            <w:r>
              <w:rPr>
                <w:rFonts w:eastAsia="Times New Roman"/>
              </w:rPr>
              <w:t xml:space="preserve"> for instructions on how to add to this)</w:t>
            </w:r>
          </w:p>
        </w:tc>
      </w:tr>
      <w:tr w:rsidR="00C51368" w14:paraId="296CDBB7" w14:textId="77777777">
        <w:trPr>
          <w:divId w:val="2107384337"/>
          <w:tblCellSpacing w:w="15" w:type="dxa"/>
        </w:trPr>
        <w:tc>
          <w:tcPr>
            <w:tcW w:w="0" w:type="auto"/>
            <w:vAlign w:val="center"/>
            <w:hideMark/>
          </w:tcPr>
          <w:p w14:paraId="5272E8CF" w14:textId="77777777" w:rsidR="00C51368" w:rsidRDefault="001708AB">
            <w:pPr>
              <w:rPr>
                <w:rFonts w:eastAsia="Times New Roman"/>
              </w:rPr>
            </w:pPr>
            <w:hyperlink r:id="rId751" w:history="1">
              <w:r w:rsidR="00E43BD9">
                <w:rPr>
                  <w:rStyle w:val="Hyperlink"/>
                  <w:rFonts w:eastAsia="Times New Roman"/>
                </w:rPr>
                <w:t>Icon Pack</w:t>
              </w:r>
            </w:hyperlink>
          </w:p>
        </w:tc>
        <w:tc>
          <w:tcPr>
            <w:tcW w:w="0" w:type="auto"/>
            <w:vAlign w:val="center"/>
            <w:hideMark/>
          </w:tcPr>
          <w:p w14:paraId="1D5A39EC" w14:textId="77777777"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14:paraId="3BCCC1E5" w14:textId="77777777">
        <w:trPr>
          <w:divId w:val="2107384337"/>
          <w:tblCellSpacing w:w="15" w:type="dxa"/>
        </w:trPr>
        <w:tc>
          <w:tcPr>
            <w:tcW w:w="0" w:type="auto"/>
            <w:gridSpan w:val="2"/>
            <w:shd w:val="clear" w:color="auto" w:fill="EEEEEE"/>
            <w:vAlign w:val="center"/>
            <w:hideMark/>
          </w:tcPr>
          <w:p w14:paraId="5035D22C" w14:textId="77777777"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14:paraId="15F34DB0" w14:textId="77777777">
        <w:trPr>
          <w:divId w:val="2107384337"/>
          <w:tblCellSpacing w:w="15" w:type="dxa"/>
        </w:trPr>
        <w:tc>
          <w:tcPr>
            <w:tcW w:w="0" w:type="auto"/>
            <w:gridSpan w:val="2"/>
            <w:vAlign w:val="center"/>
            <w:hideMark/>
          </w:tcPr>
          <w:p w14:paraId="393734D9" w14:textId="77777777"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14:paraId="31F81F26" w14:textId="77777777" w:rsidR="00C51368" w:rsidRDefault="00E43BD9">
      <w:pPr>
        <w:pStyle w:val="NormalWeb"/>
        <w:divId w:val="2107384337"/>
        <w:rPr>
          <w:lang w:val="en-US"/>
        </w:rPr>
      </w:pPr>
      <w:r>
        <w:rPr>
          <w:lang w:val="en-US"/>
        </w:rPr>
        <w:t xml:space="preserve">Other reference implementations not distributed with the specification: </w:t>
      </w:r>
    </w:p>
    <w:p w14:paraId="16CFAFDA" w14:textId="77777777" w:rsidR="00C51368" w:rsidRDefault="001708AB">
      <w:pPr>
        <w:numPr>
          <w:ilvl w:val="0"/>
          <w:numId w:val="63"/>
        </w:numPr>
        <w:spacing w:before="100" w:beforeAutospacing="1" w:after="100" w:afterAutospacing="1"/>
        <w:divId w:val="2107384337"/>
        <w:rPr>
          <w:rFonts w:eastAsia="Times New Roman"/>
          <w:lang w:val="en-US"/>
        </w:rPr>
      </w:pPr>
      <w:hyperlink r:id="rId752"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3" w:history="1">
        <w:r w:rsidR="00E43BD9">
          <w:rPr>
            <w:rStyle w:val="Hyperlink"/>
            <w:rFonts w:eastAsia="Times New Roman"/>
            <w:lang w:val="en-US"/>
          </w:rPr>
          <w:t>Swift</w:t>
        </w:r>
      </w:hyperlink>
    </w:p>
    <w:p w14:paraId="3899F6C4" w14:textId="77777777" w:rsidR="00C51368" w:rsidRDefault="001708AB">
      <w:pPr>
        <w:numPr>
          <w:ilvl w:val="0"/>
          <w:numId w:val="63"/>
        </w:numPr>
        <w:spacing w:before="100" w:beforeAutospacing="1" w:after="100" w:afterAutospacing="1"/>
        <w:divId w:val="2107384337"/>
        <w:rPr>
          <w:rFonts w:eastAsia="Times New Roman"/>
          <w:lang w:val="en-US"/>
        </w:rPr>
      </w:pPr>
      <w:hyperlink r:id="rId754"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5" w:history="1">
        <w:r w:rsidR="00E43BD9">
          <w:rPr>
            <w:rStyle w:val="Hyperlink"/>
            <w:rFonts w:eastAsia="Times New Roman"/>
            <w:lang w:val="en-US"/>
          </w:rPr>
          <w:t>Java</w:t>
        </w:r>
      </w:hyperlink>
    </w:p>
    <w:p w14:paraId="059C9C5E" w14:textId="77777777" w:rsidR="00C51368" w:rsidRDefault="001708AB">
      <w:pPr>
        <w:divId w:val="2107384337"/>
        <w:rPr>
          <w:rFonts w:eastAsia="Times New Roman"/>
          <w:lang w:val="en-US"/>
        </w:rPr>
      </w:pPr>
      <w:r>
        <w:rPr>
          <w:rFonts w:eastAsia="Times New Roman"/>
          <w:lang w:val="en-US"/>
        </w:rPr>
        <w:pict w14:anchorId="60D0E2CB">
          <v:rect id="_x0000_i1031" style="width:0;height:1.5pt" o:hralign="center" o:hrstd="t" o:hr="t" fillcolor="#a0a0a0" stroked="f"/>
        </w:pict>
      </w:r>
    </w:p>
    <w:p w14:paraId="6427697C" w14:textId="77777777"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14:paraId="5706A1BF" w14:textId="77777777"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6" w:history="1">
        <w:r>
          <w:rPr>
            <w:rStyle w:val="Hyperlink"/>
            <w:lang w:val="en-US"/>
          </w:rPr>
          <w:t>HL7 wiki</w:t>
        </w:r>
      </w:hyperlink>
      <w:r>
        <w:rPr>
          <w:lang w:val="en-US"/>
        </w:rPr>
        <w:t xml:space="preserve">. </w:t>
      </w:r>
    </w:p>
    <w:p w14:paraId="34780536" w14:textId="77777777"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14:paraId="7B6CC6E0" w14:textId="77777777" w:rsidR="00C51368" w:rsidRDefault="00E43BD9">
      <w:pPr>
        <w:pStyle w:val="Heading1"/>
        <w:rPr>
          <w:rFonts w:eastAsia="Times New Roman"/>
          <w:noProof/>
          <w:lang w:val="en-US"/>
        </w:rPr>
      </w:pPr>
      <w:r>
        <w:rPr>
          <w:rFonts w:eastAsia="Times New Roman"/>
          <w:noProof/>
          <w:lang w:val="en-US"/>
        </w:rPr>
        <w:t>ehr-fm.html</w:t>
      </w:r>
    </w:p>
    <w:p w14:paraId="17166C8C" w14:textId="77777777"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33DA302" w14:textId="77777777">
        <w:trPr>
          <w:divId w:val="1775856679"/>
          <w:tblCellSpacing w:w="15" w:type="dxa"/>
        </w:trPr>
        <w:tc>
          <w:tcPr>
            <w:tcW w:w="0" w:type="auto"/>
            <w:vAlign w:val="center"/>
            <w:hideMark/>
          </w:tcPr>
          <w:p w14:paraId="524F035C" w14:textId="77777777" w:rsidR="00C51368" w:rsidRDefault="00E43BD9">
            <w:pPr>
              <w:rPr>
                <w:rFonts w:eastAsia="Times New Roman"/>
              </w:rPr>
            </w:pPr>
            <w:r>
              <w:rPr>
                <w:rFonts w:eastAsia="Times New Roman"/>
              </w:rPr>
              <w:t>Work Group</w:t>
            </w:r>
          </w:p>
        </w:tc>
        <w:tc>
          <w:tcPr>
            <w:tcW w:w="0" w:type="auto"/>
            <w:vAlign w:val="center"/>
            <w:hideMark/>
          </w:tcPr>
          <w:p w14:paraId="3C40CBB8" w14:textId="77777777" w:rsidR="00C51368" w:rsidRDefault="001708AB">
            <w:pPr>
              <w:rPr>
                <w:rFonts w:eastAsia="Times New Roman"/>
              </w:rPr>
            </w:pPr>
            <w:hyperlink r:id="rId7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CD42FE2" w14:textId="77777777" w:rsidR="00C51368" w:rsidRDefault="001708AB">
            <w:pPr>
              <w:rPr>
                <w:rFonts w:eastAsia="Times New Roman"/>
              </w:rPr>
            </w:pPr>
            <w:hyperlink r:id="rId758" w:anchor="status" w:history="1">
              <w:r w:rsidR="00E43BD9">
                <w:rPr>
                  <w:rStyle w:val="Hyperlink"/>
                  <w:rFonts w:eastAsia="Times New Roman"/>
                </w:rPr>
                <w:t>Ballot Status</w:t>
              </w:r>
            </w:hyperlink>
            <w:r w:rsidR="00E43BD9">
              <w:rPr>
                <w:rFonts w:eastAsia="Times New Roman"/>
              </w:rPr>
              <w:t xml:space="preserve">: </w:t>
            </w:r>
            <w:hyperlink r:id="rId759" w:anchor="pubs" w:history="1">
              <w:r w:rsidR="00E43BD9">
                <w:rPr>
                  <w:rStyle w:val="Hyperlink"/>
                  <w:rFonts w:eastAsia="Times New Roman"/>
                </w:rPr>
                <w:t>DSTU 2</w:t>
              </w:r>
            </w:hyperlink>
          </w:p>
        </w:tc>
      </w:tr>
    </w:tbl>
    <w:p w14:paraId="3EA33627" w14:textId="77777777"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14:paraId="542D8CC7" w14:textId="77777777">
        <w:trPr>
          <w:divId w:val="1775856679"/>
          <w:tblCellSpacing w:w="15" w:type="dxa"/>
        </w:trPr>
        <w:tc>
          <w:tcPr>
            <w:tcW w:w="0" w:type="auto"/>
            <w:gridSpan w:val="2"/>
            <w:vAlign w:val="center"/>
            <w:hideMark/>
          </w:tcPr>
          <w:p w14:paraId="16615960" w14:textId="77777777" w:rsidR="00C51368" w:rsidRDefault="00E43BD9">
            <w:pPr>
              <w:jc w:val="center"/>
              <w:rPr>
                <w:rFonts w:eastAsia="Times New Roman"/>
                <w:b/>
                <w:bCs/>
              </w:rPr>
            </w:pPr>
            <w:r>
              <w:rPr>
                <w:rFonts w:eastAsia="Times New Roman"/>
                <w:b/>
                <w:bCs/>
              </w:rPr>
              <w:t>EHR Function</w:t>
            </w:r>
          </w:p>
        </w:tc>
        <w:tc>
          <w:tcPr>
            <w:tcW w:w="0" w:type="auto"/>
            <w:vAlign w:val="center"/>
            <w:hideMark/>
          </w:tcPr>
          <w:p w14:paraId="2FAE7E3C" w14:textId="77777777" w:rsidR="00C51368" w:rsidRDefault="00E43BD9">
            <w:pPr>
              <w:jc w:val="center"/>
              <w:rPr>
                <w:rFonts w:eastAsia="Times New Roman"/>
                <w:b/>
                <w:bCs/>
              </w:rPr>
            </w:pPr>
            <w:r>
              <w:rPr>
                <w:rFonts w:eastAsia="Times New Roman"/>
                <w:b/>
                <w:bCs/>
              </w:rPr>
              <w:t>FHIR Implementation Notes</w:t>
            </w:r>
          </w:p>
        </w:tc>
      </w:tr>
      <w:tr w:rsidR="00C51368" w14:paraId="2E814BD3" w14:textId="77777777">
        <w:trPr>
          <w:divId w:val="1775856679"/>
          <w:tblCellSpacing w:w="15" w:type="dxa"/>
        </w:trPr>
        <w:tc>
          <w:tcPr>
            <w:tcW w:w="0" w:type="auto"/>
            <w:vAlign w:val="center"/>
            <w:hideMark/>
          </w:tcPr>
          <w:p w14:paraId="727E84FB" w14:textId="77777777" w:rsidR="00C51368" w:rsidRDefault="00E43BD9">
            <w:pPr>
              <w:rPr>
                <w:rFonts w:eastAsia="Times New Roman"/>
              </w:rPr>
            </w:pPr>
            <w:r>
              <w:rPr>
                <w:rFonts w:eastAsia="Times New Roman"/>
              </w:rPr>
              <w:t>IN.1</w:t>
            </w:r>
          </w:p>
        </w:tc>
        <w:tc>
          <w:tcPr>
            <w:tcW w:w="0" w:type="auto"/>
            <w:vAlign w:val="center"/>
            <w:hideMark/>
          </w:tcPr>
          <w:p w14:paraId="7AC09774" w14:textId="77777777" w:rsidR="00C51368" w:rsidRDefault="00E43BD9">
            <w:pPr>
              <w:rPr>
                <w:rFonts w:eastAsia="Times New Roman"/>
              </w:rPr>
            </w:pPr>
            <w:r>
              <w:rPr>
                <w:rFonts w:eastAsia="Times New Roman"/>
              </w:rPr>
              <w:t>Security</w:t>
            </w:r>
          </w:p>
        </w:tc>
        <w:tc>
          <w:tcPr>
            <w:tcW w:w="0" w:type="auto"/>
            <w:vAlign w:val="center"/>
            <w:hideMark/>
          </w:tcPr>
          <w:p w14:paraId="497F2A29" w14:textId="77777777"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14:paraId="03624ECC" w14:textId="77777777">
        <w:trPr>
          <w:divId w:val="1775856679"/>
          <w:tblCellSpacing w:w="15" w:type="dxa"/>
        </w:trPr>
        <w:tc>
          <w:tcPr>
            <w:tcW w:w="0" w:type="auto"/>
            <w:vAlign w:val="center"/>
            <w:hideMark/>
          </w:tcPr>
          <w:p w14:paraId="3146AAD4" w14:textId="77777777" w:rsidR="00C51368" w:rsidRDefault="00E43BD9">
            <w:pPr>
              <w:rPr>
                <w:rFonts w:eastAsia="Times New Roman"/>
              </w:rPr>
            </w:pPr>
            <w:r>
              <w:rPr>
                <w:rFonts w:eastAsia="Times New Roman"/>
              </w:rPr>
              <w:t>IN.1.1</w:t>
            </w:r>
          </w:p>
        </w:tc>
        <w:tc>
          <w:tcPr>
            <w:tcW w:w="0" w:type="auto"/>
            <w:vAlign w:val="center"/>
            <w:hideMark/>
          </w:tcPr>
          <w:p w14:paraId="7F14644C" w14:textId="77777777" w:rsidR="00C51368" w:rsidRDefault="00E43BD9">
            <w:pPr>
              <w:rPr>
                <w:rFonts w:eastAsia="Times New Roman"/>
              </w:rPr>
            </w:pPr>
            <w:r>
              <w:rPr>
                <w:rFonts w:eastAsia="Times New Roman"/>
              </w:rPr>
              <w:t>Entity Authentication</w:t>
            </w:r>
          </w:p>
        </w:tc>
        <w:tc>
          <w:tcPr>
            <w:tcW w:w="0" w:type="auto"/>
            <w:vAlign w:val="center"/>
            <w:hideMark/>
          </w:tcPr>
          <w:p w14:paraId="4C58BD48" w14:textId="77777777" w:rsidR="00C51368" w:rsidRDefault="00E43BD9">
            <w:pPr>
              <w:rPr>
                <w:rFonts w:eastAsia="Times New Roman"/>
              </w:rPr>
            </w:pPr>
            <w:r>
              <w:rPr>
                <w:rFonts w:eastAsia="Times New Roman"/>
              </w:rPr>
              <w:t>FHIR assumes that the users are authenticated. OAuth is the preferred mechanism</w:t>
            </w:r>
          </w:p>
        </w:tc>
      </w:tr>
      <w:tr w:rsidR="00C51368" w14:paraId="1706D49C" w14:textId="77777777">
        <w:trPr>
          <w:divId w:val="1775856679"/>
          <w:tblCellSpacing w:w="15" w:type="dxa"/>
        </w:trPr>
        <w:tc>
          <w:tcPr>
            <w:tcW w:w="0" w:type="auto"/>
            <w:vAlign w:val="center"/>
            <w:hideMark/>
          </w:tcPr>
          <w:p w14:paraId="6D75A134" w14:textId="77777777" w:rsidR="00C51368" w:rsidRDefault="00E43BD9">
            <w:pPr>
              <w:rPr>
                <w:rFonts w:eastAsia="Times New Roman"/>
              </w:rPr>
            </w:pPr>
            <w:r>
              <w:rPr>
                <w:rFonts w:eastAsia="Times New Roman"/>
              </w:rPr>
              <w:t>IN.1.2</w:t>
            </w:r>
          </w:p>
        </w:tc>
        <w:tc>
          <w:tcPr>
            <w:tcW w:w="0" w:type="auto"/>
            <w:vAlign w:val="center"/>
            <w:hideMark/>
          </w:tcPr>
          <w:p w14:paraId="54B63177" w14:textId="77777777" w:rsidR="00C51368" w:rsidRDefault="00E43BD9">
            <w:pPr>
              <w:rPr>
                <w:rFonts w:eastAsia="Times New Roman"/>
              </w:rPr>
            </w:pPr>
            <w:r>
              <w:rPr>
                <w:rFonts w:eastAsia="Times New Roman"/>
              </w:rPr>
              <w:t>Entity Authorization</w:t>
            </w:r>
          </w:p>
        </w:tc>
        <w:tc>
          <w:tcPr>
            <w:tcW w:w="0" w:type="auto"/>
            <w:vAlign w:val="center"/>
            <w:hideMark/>
          </w:tcPr>
          <w:p w14:paraId="6C947985" w14:textId="77777777"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0"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14:paraId="369CE698" w14:textId="77777777">
        <w:trPr>
          <w:divId w:val="1775856679"/>
          <w:tblCellSpacing w:w="15" w:type="dxa"/>
        </w:trPr>
        <w:tc>
          <w:tcPr>
            <w:tcW w:w="0" w:type="auto"/>
            <w:vAlign w:val="center"/>
            <w:hideMark/>
          </w:tcPr>
          <w:p w14:paraId="7C1730B9" w14:textId="77777777" w:rsidR="00C51368" w:rsidRDefault="00E43BD9">
            <w:pPr>
              <w:rPr>
                <w:rFonts w:eastAsia="Times New Roman"/>
              </w:rPr>
            </w:pPr>
            <w:r>
              <w:rPr>
                <w:rFonts w:eastAsia="Times New Roman"/>
              </w:rPr>
              <w:t>IN.1.3</w:t>
            </w:r>
          </w:p>
        </w:tc>
        <w:tc>
          <w:tcPr>
            <w:tcW w:w="0" w:type="auto"/>
            <w:vAlign w:val="center"/>
            <w:hideMark/>
          </w:tcPr>
          <w:p w14:paraId="20B5110F" w14:textId="77777777" w:rsidR="00C51368" w:rsidRDefault="00E43BD9">
            <w:pPr>
              <w:rPr>
                <w:rFonts w:eastAsia="Times New Roman"/>
              </w:rPr>
            </w:pPr>
            <w:r>
              <w:rPr>
                <w:rFonts w:eastAsia="Times New Roman"/>
              </w:rPr>
              <w:t>Entity Access Control</w:t>
            </w:r>
          </w:p>
        </w:tc>
        <w:tc>
          <w:tcPr>
            <w:tcW w:w="0" w:type="auto"/>
            <w:vAlign w:val="center"/>
            <w:hideMark/>
          </w:tcPr>
          <w:p w14:paraId="5D5C3CFF" w14:textId="77777777" w:rsidR="00C51368" w:rsidRDefault="00E43BD9">
            <w:pPr>
              <w:rPr>
                <w:rFonts w:eastAsia="Times New Roman"/>
              </w:rPr>
            </w:pPr>
            <w:r>
              <w:rPr>
                <w:rFonts w:eastAsia="Times New Roman"/>
              </w:rPr>
              <w:t>See above about SAML / OAuth</w:t>
            </w:r>
          </w:p>
        </w:tc>
      </w:tr>
      <w:tr w:rsidR="00C51368" w14:paraId="0E2AF71E" w14:textId="77777777">
        <w:trPr>
          <w:divId w:val="1775856679"/>
          <w:tblCellSpacing w:w="15" w:type="dxa"/>
        </w:trPr>
        <w:tc>
          <w:tcPr>
            <w:tcW w:w="0" w:type="auto"/>
            <w:vAlign w:val="center"/>
            <w:hideMark/>
          </w:tcPr>
          <w:p w14:paraId="3C471489" w14:textId="77777777" w:rsidR="00C51368" w:rsidRDefault="00E43BD9">
            <w:pPr>
              <w:rPr>
                <w:rFonts w:eastAsia="Times New Roman"/>
              </w:rPr>
            </w:pPr>
            <w:r>
              <w:rPr>
                <w:rFonts w:eastAsia="Times New Roman"/>
              </w:rPr>
              <w:t>IN.1.4</w:t>
            </w:r>
          </w:p>
        </w:tc>
        <w:tc>
          <w:tcPr>
            <w:tcW w:w="0" w:type="auto"/>
            <w:vAlign w:val="center"/>
            <w:hideMark/>
          </w:tcPr>
          <w:p w14:paraId="0DEB91E8" w14:textId="77777777" w:rsidR="00C51368" w:rsidRDefault="00E43BD9">
            <w:pPr>
              <w:rPr>
                <w:rFonts w:eastAsia="Times New Roman"/>
              </w:rPr>
            </w:pPr>
            <w:r>
              <w:rPr>
                <w:rFonts w:eastAsia="Times New Roman"/>
              </w:rPr>
              <w:t>Patient Access Management</w:t>
            </w:r>
          </w:p>
        </w:tc>
        <w:tc>
          <w:tcPr>
            <w:tcW w:w="0" w:type="auto"/>
            <w:vAlign w:val="center"/>
            <w:hideMark/>
          </w:tcPr>
          <w:p w14:paraId="2149255C" w14:textId="77777777" w:rsidR="00C51368" w:rsidRDefault="00E43BD9">
            <w:pPr>
              <w:rPr>
                <w:rFonts w:eastAsia="Times New Roman"/>
              </w:rPr>
            </w:pPr>
            <w:r>
              <w:rPr>
                <w:rFonts w:eastAsia="Times New Roman"/>
              </w:rPr>
              <w:t xml:space="preserve">See </w:t>
            </w:r>
            <w:hyperlink r:id="rId761" w:history="1">
              <w:r>
                <w:rPr>
                  <w:rStyle w:val="Hyperlink"/>
                  <w:rFonts w:eastAsia="Times New Roman"/>
                </w:rPr>
                <w:t>Security Labels</w:t>
              </w:r>
            </w:hyperlink>
          </w:p>
        </w:tc>
      </w:tr>
      <w:tr w:rsidR="00C51368" w14:paraId="661F8BDB" w14:textId="77777777">
        <w:trPr>
          <w:divId w:val="1775856679"/>
          <w:tblCellSpacing w:w="15" w:type="dxa"/>
        </w:trPr>
        <w:tc>
          <w:tcPr>
            <w:tcW w:w="0" w:type="auto"/>
            <w:vAlign w:val="center"/>
            <w:hideMark/>
          </w:tcPr>
          <w:p w14:paraId="2156F252" w14:textId="77777777" w:rsidR="00C51368" w:rsidRDefault="00E43BD9">
            <w:pPr>
              <w:rPr>
                <w:rFonts w:eastAsia="Times New Roman"/>
              </w:rPr>
            </w:pPr>
            <w:r>
              <w:rPr>
                <w:rFonts w:eastAsia="Times New Roman"/>
              </w:rPr>
              <w:t>IN.1.5</w:t>
            </w:r>
          </w:p>
        </w:tc>
        <w:tc>
          <w:tcPr>
            <w:tcW w:w="0" w:type="auto"/>
            <w:vAlign w:val="center"/>
            <w:hideMark/>
          </w:tcPr>
          <w:p w14:paraId="1F9B0503" w14:textId="77777777" w:rsidR="00C51368" w:rsidRDefault="00E43BD9">
            <w:pPr>
              <w:rPr>
                <w:rFonts w:eastAsia="Times New Roman"/>
              </w:rPr>
            </w:pPr>
            <w:r>
              <w:rPr>
                <w:rFonts w:eastAsia="Times New Roman"/>
              </w:rPr>
              <w:t>Non-Repudiation</w:t>
            </w:r>
          </w:p>
        </w:tc>
        <w:tc>
          <w:tcPr>
            <w:tcW w:w="0" w:type="auto"/>
            <w:vAlign w:val="center"/>
            <w:hideMark/>
          </w:tcPr>
          <w:p w14:paraId="191C1A09" w14:textId="77777777" w:rsidR="00C51368" w:rsidRDefault="00E43BD9">
            <w:pPr>
              <w:rPr>
                <w:rFonts w:eastAsia="Times New Roman"/>
              </w:rPr>
            </w:pPr>
            <w:r>
              <w:rPr>
                <w:rFonts w:eastAsia="Times New Roman"/>
              </w:rPr>
              <w:t xml:space="preserve">The </w:t>
            </w:r>
            <w:hyperlink r:id="rId762"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14:paraId="535CDB48" w14:textId="77777777">
        <w:trPr>
          <w:divId w:val="1775856679"/>
          <w:tblCellSpacing w:w="15" w:type="dxa"/>
        </w:trPr>
        <w:tc>
          <w:tcPr>
            <w:tcW w:w="0" w:type="auto"/>
            <w:vAlign w:val="center"/>
            <w:hideMark/>
          </w:tcPr>
          <w:p w14:paraId="6345406D" w14:textId="77777777" w:rsidR="00C51368" w:rsidRDefault="00E43BD9">
            <w:pPr>
              <w:rPr>
                <w:rFonts w:eastAsia="Times New Roman"/>
              </w:rPr>
            </w:pPr>
            <w:r>
              <w:rPr>
                <w:rFonts w:eastAsia="Times New Roman"/>
              </w:rPr>
              <w:t>IN.1.6</w:t>
            </w:r>
          </w:p>
        </w:tc>
        <w:tc>
          <w:tcPr>
            <w:tcW w:w="0" w:type="auto"/>
            <w:vAlign w:val="center"/>
            <w:hideMark/>
          </w:tcPr>
          <w:p w14:paraId="72C576B4" w14:textId="77777777" w:rsidR="00C51368" w:rsidRDefault="00E43BD9">
            <w:pPr>
              <w:rPr>
                <w:rFonts w:eastAsia="Times New Roman"/>
              </w:rPr>
            </w:pPr>
            <w:r>
              <w:rPr>
                <w:rFonts w:eastAsia="Times New Roman"/>
              </w:rPr>
              <w:t>Secure Data Exchange</w:t>
            </w:r>
          </w:p>
        </w:tc>
        <w:tc>
          <w:tcPr>
            <w:tcW w:w="0" w:type="auto"/>
            <w:vAlign w:val="center"/>
            <w:hideMark/>
          </w:tcPr>
          <w:p w14:paraId="1C67C0D1" w14:textId="77777777"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14:paraId="1A539089" w14:textId="77777777">
        <w:trPr>
          <w:divId w:val="1775856679"/>
          <w:tblCellSpacing w:w="15" w:type="dxa"/>
        </w:trPr>
        <w:tc>
          <w:tcPr>
            <w:tcW w:w="0" w:type="auto"/>
            <w:vAlign w:val="center"/>
            <w:hideMark/>
          </w:tcPr>
          <w:p w14:paraId="2C552C54" w14:textId="77777777" w:rsidR="00C51368" w:rsidRDefault="00E43BD9">
            <w:pPr>
              <w:rPr>
                <w:rFonts w:eastAsia="Times New Roman"/>
              </w:rPr>
            </w:pPr>
            <w:r>
              <w:rPr>
                <w:rFonts w:eastAsia="Times New Roman"/>
              </w:rPr>
              <w:t>IN.1.7</w:t>
            </w:r>
          </w:p>
        </w:tc>
        <w:tc>
          <w:tcPr>
            <w:tcW w:w="0" w:type="auto"/>
            <w:vAlign w:val="center"/>
            <w:hideMark/>
          </w:tcPr>
          <w:p w14:paraId="5A925DD1" w14:textId="77777777" w:rsidR="00C51368" w:rsidRDefault="00E43BD9">
            <w:pPr>
              <w:rPr>
                <w:rFonts w:eastAsia="Times New Roman"/>
              </w:rPr>
            </w:pPr>
            <w:r>
              <w:rPr>
                <w:rFonts w:eastAsia="Times New Roman"/>
              </w:rPr>
              <w:t>Secure Data Routing</w:t>
            </w:r>
          </w:p>
        </w:tc>
        <w:tc>
          <w:tcPr>
            <w:tcW w:w="0" w:type="auto"/>
            <w:vAlign w:val="center"/>
            <w:hideMark/>
          </w:tcPr>
          <w:p w14:paraId="3C2609D2" w14:textId="77777777"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14:paraId="05B6EF2C" w14:textId="77777777">
        <w:trPr>
          <w:divId w:val="1775856679"/>
          <w:tblCellSpacing w:w="15" w:type="dxa"/>
        </w:trPr>
        <w:tc>
          <w:tcPr>
            <w:tcW w:w="0" w:type="auto"/>
            <w:vAlign w:val="center"/>
            <w:hideMark/>
          </w:tcPr>
          <w:p w14:paraId="12DCAA0B" w14:textId="77777777" w:rsidR="00C51368" w:rsidRDefault="00E43BD9">
            <w:pPr>
              <w:rPr>
                <w:rFonts w:eastAsia="Times New Roman"/>
              </w:rPr>
            </w:pPr>
            <w:r>
              <w:rPr>
                <w:rFonts w:eastAsia="Times New Roman"/>
              </w:rPr>
              <w:lastRenderedPageBreak/>
              <w:t>IN.1.8</w:t>
            </w:r>
          </w:p>
        </w:tc>
        <w:tc>
          <w:tcPr>
            <w:tcW w:w="0" w:type="auto"/>
            <w:vAlign w:val="center"/>
            <w:hideMark/>
          </w:tcPr>
          <w:p w14:paraId="36742C68" w14:textId="77777777" w:rsidR="00C51368" w:rsidRDefault="00E43BD9">
            <w:pPr>
              <w:rPr>
                <w:rFonts w:eastAsia="Times New Roman"/>
              </w:rPr>
            </w:pPr>
            <w:r>
              <w:rPr>
                <w:rFonts w:eastAsia="Times New Roman"/>
              </w:rPr>
              <w:t>Information Attestation</w:t>
            </w:r>
          </w:p>
        </w:tc>
        <w:tc>
          <w:tcPr>
            <w:tcW w:w="0" w:type="auto"/>
            <w:vAlign w:val="center"/>
            <w:hideMark/>
          </w:tcPr>
          <w:p w14:paraId="21D86567" w14:textId="77777777" w:rsidR="00C51368" w:rsidRDefault="00E43BD9">
            <w:pPr>
              <w:rPr>
                <w:rFonts w:eastAsia="Times New Roman"/>
              </w:rPr>
            </w:pPr>
            <w:r>
              <w:rPr>
                <w:rFonts w:eastAsia="Times New Roman"/>
              </w:rPr>
              <w:t xml:space="preserve">See the </w:t>
            </w:r>
            <w:hyperlink r:id="rId763" w:history="1">
              <w:r>
                <w:rPr>
                  <w:rStyle w:val="Hyperlink"/>
                  <w:rFonts w:eastAsia="Times New Roman"/>
                </w:rPr>
                <w:t>provenance resource</w:t>
              </w:r>
            </w:hyperlink>
          </w:p>
        </w:tc>
      </w:tr>
      <w:tr w:rsidR="00C51368" w14:paraId="2DAAA9F9" w14:textId="77777777">
        <w:trPr>
          <w:divId w:val="1775856679"/>
          <w:tblCellSpacing w:w="15" w:type="dxa"/>
        </w:trPr>
        <w:tc>
          <w:tcPr>
            <w:tcW w:w="0" w:type="auto"/>
            <w:vAlign w:val="center"/>
            <w:hideMark/>
          </w:tcPr>
          <w:p w14:paraId="56021ACA" w14:textId="77777777" w:rsidR="00C51368" w:rsidRDefault="00E43BD9">
            <w:pPr>
              <w:rPr>
                <w:rFonts w:eastAsia="Times New Roman"/>
              </w:rPr>
            </w:pPr>
            <w:r>
              <w:rPr>
                <w:rFonts w:eastAsia="Times New Roman"/>
              </w:rPr>
              <w:t>IN.1.9</w:t>
            </w:r>
          </w:p>
        </w:tc>
        <w:tc>
          <w:tcPr>
            <w:tcW w:w="0" w:type="auto"/>
            <w:vAlign w:val="center"/>
            <w:hideMark/>
          </w:tcPr>
          <w:p w14:paraId="29CA8CE1" w14:textId="77777777" w:rsidR="00C51368" w:rsidRDefault="00E43BD9">
            <w:pPr>
              <w:rPr>
                <w:rFonts w:eastAsia="Times New Roman"/>
              </w:rPr>
            </w:pPr>
            <w:r>
              <w:rPr>
                <w:rFonts w:eastAsia="Times New Roman"/>
              </w:rPr>
              <w:t>Patient Privacy and Confidentiality</w:t>
            </w:r>
          </w:p>
        </w:tc>
        <w:tc>
          <w:tcPr>
            <w:tcW w:w="0" w:type="auto"/>
            <w:vAlign w:val="center"/>
            <w:hideMark/>
          </w:tcPr>
          <w:p w14:paraId="5A8B50E1" w14:textId="77777777"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14:paraId="5282FDDA" w14:textId="77777777">
        <w:trPr>
          <w:divId w:val="1775856679"/>
          <w:tblCellSpacing w:w="15" w:type="dxa"/>
        </w:trPr>
        <w:tc>
          <w:tcPr>
            <w:tcW w:w="0" w:type="auto"/>
            <w:vAlign w:val="center"/>
            <w:hideMark/>
          </w:tcPr>
          <w:p w14:paraId="07476DF5" w14:textId="77777777" w:rsidR="00C51368" w:rsidRDefault="00E43BD9">
            <w:pPr>
              <w:rPr>
                <w:rFonts w:eastAsia="Times New Roman"/>
              </w:rPr>
            </w:pPr>
            <w:r>
              <w:rPr>
                <w:rFonts w:eastAsia="Times New Roman"/>
              </w:rPr>
              <w:t>IN.2</w:t>
            </w:r>
          </w:p>
        </w:tc>
        <w:tc>
          <w:tcPr>
            <w:tcW w:w="0" w:type="auto"/>
            <w:vAlign w:val="center"/>
            <w:hideMark/>
          </w:tcPr>
          <w:p w14:paraId="5A5201D4" w14:textId="77777777" w:rsidR="00C51368" w:rsidRDefault="00E43BD9">
            <w:pPr>
              <w:rPr>
                <w:rFonts w:eastAsia="Times New Roman"/>
              </w:rPr>
            </w:pPr>
            <w:r>
              <w:rPr>
                <w:rFonts w:eastAsia="Times New Roman"/>
              </w:rPr>
              <w:t>Health Record Information and Management</w:t>
            </w:r>
          </w:p>
        </w:tc>
        <w:tc>
          <w:tcPr>
            <w:tcW w:w="0" w:type="auto"/>
            <w:vAlign w:val="center"/>
            <w:hideMark/>
          </w:tcPr>
          <w:p w14:paraId="171D1A34" w14:textId="77777777" w:rsidR="00C51368" w:rsidRDefault="00E43BD9">
            <w:pPr>
              <w:rPr>
                <w:rFonts w:eastAsia="Times New Roman"/>
              </w:rPr>
            </w:pPr>
            <w:r>
              <w:rPr>
                <w:rFonts w:eastAsia="Times New Roman"/>
              </w:rPr>
              <w:t>This is a core application of the FHIR capabilities</w:t>
            </w:r>
          </w:p>
        </w:tc>
      </w:tr>
      <w:tr w:rsidR="00C51368" w14:paraId="5FC7CBDC" w14:textId="77777777">
        <w:trPr>
          <w:divId w:val="1775856679"/>
          <w:tblCellSpacing w:w="15" w:type="dxa"/>
        </w:trPr>
        <w:tc>
          <w:tcPr>
            <w:tcW w:w="0" w:type="auto"/>
            <w:vAlign w:val="center"/>
            <w:hideMark/>
          </w:tcPr>
          <w:p w14:paraId="0651808C" w14:textId="77777777" w:rsidR="00C51368" w:rsidRDefault="00E43BD9">
            <w:pPr>
              <w:rPr>
                <w:rFonts w:eastAsia="Times New Roman"/>
              </w:rPr>
            </w:pPr>
            <w:r>
              <w:rPr>
                <w:rFonts w:eastAsia="Times New Roman"/>
              </w:rPr>
              <w:t>IN.2.1</w:t>
            </w:r>
          </w:p>
        </w:tc>
        <w:tc>
          <w:tcPr>
            <w:tcW w:w="0" w:type="auto"/>
            <w:vAlign w:val="center"/>
            <w:hideMark/>
          </w:tcPr>
          <w:p w14:paraId="7FBD20FF" w14:textId="77777777" w:rsidR="00C51368" w:rsidRDefault="00E43BD9">
            <w:pPr>
              <w:rPr>
                <w:rFonts w:eastAsia="Times New Roman"/>
              </w:rPr>
            </w:pPr>
            <w:r>
              <w:rPr>
                <w:rFonts w:eastAsia="Times New Roman"/>
              </w:rPr>
              <w:t>Data Retention, Availability and Destruction</w:t>
            </w:r>
          </w:p>
        </w:tc>
        <w:tc>
          <w:tcPr>
            <w:tcW w:w="0" w:type="auto"/>
            <w:vAlign w:val="center"/>
            <w:hideMark/>
          </w:tcPr>
          <w:p w14:paraId="15A7C1F0" w14:textId="77777777"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14:paraId="6132D326" w14:textId="77777777">
        <w:trPr>
          <w:divId w:val="1775856679"/>
          <w:tblCellSpacing w:w="15" w:type="dxa"/>
        </w:trPr>
        <w:tc>
          <w:tcPr>
            <w:tcW w:w="0" w:type="auto"/>
            <w:vAlign w:val="center"/>
            <w:hideMark/>
          </w:tcPr>
          <w:p w14:paraId="0EE48F31" w14:textId="77777777" w:rsidR="00C51368" w:rsidRDefault="00E43BD9">
            <w:pPr>
              <w:rPr>
                <w:rFonts w:eastAsia="Times New Roman"/>
              </w:rPr>
            </w:pPr>
            <w:r>
              <w:rPr>
                <w:rFonts w:eastAsia="Times New Roman"/>
              </w:rPr>
              <w:t>IN.2.2</w:t>
            </w:r>
          </w:p>
        </w:tc>
        <w:tc>
          <w:tcPr>
            <w:tcW w:w="0" w:type="auto"/>
            <w:vAlign w:val="center"/>
            <w:hideMark/>
          </w:tcPr>
          <w:p w14:paraId="7155FD3A" w14:textId="77777777" w:rsidR="00C51368" w:rsidRDefault="00E43BD9">
            <w:pPr>
              <w:rPr>
                <w:rFonts w:eastAsia="Times New Roman"/>
              </w:rPr>
            </w:pPr>
            <w:r>
              <w:rPr>
                <w:rFonts w:eastAsia="Times New Roman"/>
              </w:rPr>
              <w:t>Auditable Records</w:t>
            </w:r>
          </w:p>
        </w:tc>
        <w:tc>
          <w:tcPr>
            <w:tcW w:w="0" w:type="auto"/>
            <w:vAlign w:val="center"/>
            <w:hideMark/>
          </w:tcPr>
          <w:p w14:paraId="0AE07D47" w14:textId="77777777" w:rsidR="00C51368" w:rsidRDefault="00E43BD9">
            <w:pPr>
              <w:rPr>
                <w:rFonts w:eastAsia="Times New Roman"/>
              </w:rPr>
            </w:pPr>
            <w:r>
              <w:rPr>
                <w:rFonts w:eastAsia="Times New Roman"/>
              </w:rPr>
              <w:t xml:space="preserve">FHIR provides the </w:t>
            </w:r>
            <w:hyperlink r:id="rId764" w:history="1">
              <w:r>
                <w:rPr>
                  <w:rStyle w:val="Hyperlink"/>
                  <w:rFonts w:eastAsia="Times New Roman"/>
                </w:rPr>
                <w:t>AuditEvent</w:t>
              </w:r>
            </w:hyperlink>
            <w:r>
              <w:rPr>
                <w:rFonts w:eastAsia="Times New Roman"/>
              </w:rPr>
              <w:t xml:space="preserve"> resource for auditable records.</w:t>
            </w:r>
          </w:p>
        </w:tc>
      </w:tr>
      <w:tr w:rsidR="00C51368" w14:paraId="0F95EAF7" w14:textId="77777777">
        <w:trPr>
          <w:divId w:val="1775856679"/>
          <w:tblCellSpacing w:w="15" w:type="dxa"/>
        </w:trPr>
        <w:tc>
          <w:tcPr>
            <w:tcW w:w="0" w:type="auto"/>
            <w:vAlign w:val="center"/>
            <w:hideMark/>
          </w:tcPr>
          <w:p w14:paraId="75DB4825" w14:textId="77777777" w:rsidR="00C51368" w:rsidRDefault="00E43BD9">
            <w:pPr>
              <w:rPr>
                <w:rFonts w:eastAsia="Times New Roman"/>
              </w:rPr>
            </w:pPr>
            <w:r>
              <w:rPr>
                <w:rFonts w:eastAsia="Times New Roman"/>
              </w:rPr>
              <w:t>IN.2.3</w:t>
            </w:r>
          </w:p>
        </w:tc>
        <w:tc>
          <w:tcPr>
            <w:tcW w:w="0" w:type="auto"/>
            <w:vAlign w:val="center"/>
            <w:hideMark/>
          </w:tcPr>
          <w:p w14:paraId="786BB07E" w14:textId="77777777" w:rsidR="00C51368" w:rsidRDefault="00E43BD9">
            <w:pPr>
              <w:rPr>
                <w:rFonts w:eastAsia="Times New Roman"/>
              </w:rPr>
            </w:pPr>
            <w:r>
              <w:rPr>
                <w:rFonts w:eastAsia="Times New Roman"/>
              </w:rPr>
              <w:t>Synchronization</w:t>
            </w:r>
          </w:p>
        </w:tc>
        <w:tc>
          <w:tcPr>
            <w:tcW w:w="0" w:type="auto"/>
            <w:vAlign w:val="center"/>
            <w:hideMark/>
          </w:tcPr>
          <w:p w14:paraId="565ED81E" w14:textId="77777777" w:rsidR="00C51368" w:rsidRDefault="00E43BD9">
            <w:pPr>
              <w:rPr>
                <w:rFonts w:eastAsia="Times New Roman"/>
              </w:rPr>
            </w:pPr>
            <w:r>
              <w:rPr>
                <w:rFonts w:eastAsia="Times New Roman"/>
              </w:rPr>
              <w:t xml:space="preserve">FHIR supports synchronization using standard web publication/subscription methods via </w:t>
            </w:r>
            <w:hyperlink r:id="rId765"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14:paraId="5EA63725" w14:textId="77777777">
        <w:trPr>
          <w:divId w:val="1775856679"/>
          <w:tblCellSpacing w:w="15" w:type="dxa"/>
        </w:trPr>
        <w:tc>
          <w:tcPr>
            <w:tcW w:w="0" w:type="auto"/>
            <w:vAlign w:val="center"/>
            <w:hideMark/>
          </w:tcPr>
          <w:p w14:paraId="0563C712" w14:textId="77777777" w:rsidR="00C51368" w:rsidRDefault="00E43BD9">
            <w:pPr>
              <w:rPr>
                <w:rFonts w:eastAsia="Times New Roman"/>
              </w:rPr>
            </w:pPr>
            <w:r>
              <w:rPr>
                <w:rFonts w:eastAsia="Times New Roman"/>
              </w:rPr>
              <w:t>IN.2.4</w:t>
            </w:r>
          </w:p>
        </w:tc>
        <w:tc>
          <w:tcPr>
            <w:tcW w:w="0" w:type="auto"/>
            <w:vAlign w:val="center"/>
            <w:hideMark/>
          </w:tcPr>
          <w:p w14:paraId="5FD8C000" w14:textId="77777777" w:rsidR="00C51368" w:rsidRDefault="00E43BD9">
            <w:pPr>
              <w:rPr>
                <w:rFonts w:eastAsia="Times New Roman"/>
              </w:rPr>
            </w:pPr>
            <w:r>
              <w:rPr>
                <w:rFonts w:eastAsia="Times New Roman"/>
              </w:rPr>
              <w:t>Extraction of Health Record Information</w:t>
            </w:r>
          </w:p>
        </w:tc>
        <w:tc>
          <w:tcPr>
            <w:tcW w:w="0" w:type="auto"/>
            <w:vAlign w:val="center"/>
            <w:hideMark/>
          </w:tcPr>
          <w:p w14:paraId="194A9E43" w14:textId="77777777"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14:paraId="6719B087" w14:textId="77777777">
        <w:trPr>
          <w:divId w:val="1775856679"/>
          <w:tblCellSpacing w:w="15" w:type="dxa"/>
        </w:trPr>
        <w:tc>
          <w:tcPr>
            <w:tcW w:w="0" w:type="auto"/>
            <w:vAlign w:val="center"/>
            <w:hideMark/>
          </w:tcPr>
          <w:p w14:paraId="299E793C" w14:textId="77777777" w:rsidR="00C51368" w:rsidRDefault="00E43BD9">
            <w:pPr>
              <w:rPr>
                <w:rFonts w:eastAsia="Times New Roman"/>
              </w:rPr>
            </w:pPr>
            <w:r>
              <w:rPr>
                <w:rFonts w:eastAsia="Times New Roman"/>
              </w:rPr>
              <w:t>IN.2.5</w:t>
            </w:r>
          </w:p>
        </w:tc>
        <w:tc>
          <w:tcPr>
            <w:tcW w:w="0" w:type="auto"/>
            <w:vAlign w:val="center"/>
            <w:hideMark/>
          </w:tcPr>
          <w:p w14:paraId="3F9DB0C3" w14:textId="77777777" w:rsidR="00C51368" w:rsidRDefault="00E43BD9">
            <w:pPr>
              <w:rPr>
                <w:rFonts w:eastAsia="Times New Roman"/>
              </w:rPr>
            </w:pPr>
            <w:r>
              <w:rPr>
                <w:rFonts w:eastAsia="Times New Roman"/>
              </w:rPr>
              <w:t>Store and Manage Health Record Information</w:t>
            </w:r>
          </w:p>
        </w:tc>
        <w:tc>
          <w:tcPr>
            <w:tcW w:w="0" w:type="auto"/>
            <w:vAlign w:val="center"/>
            <w:hideMark/>
          </w:tcPr>
          <w:p w14:paraId="1F930B00" w14:textId="77777777"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14:paraId="73083AB4" w14:textId="77777777">
        <w:trPr>
          <w:divId w:val="1775856679"/>
          <w:tblCellSpacing w:w="15" w:type="dxa"/>
        </w:trPr>
        <w:tc>
          <w:tcPr>
            <w:tcW w:w="0" w:type="auto"/>
            <w:vAlign w:val="center"/>
            <w:hideMark/>
          </w:tcPr>
          <w:p w14:paraId="5F96075A" w14:textId="77777777" w:rsidR="00C51368" w:rsidRDefault="00E43BD9">
            <w:pPr>
              <w:rPr>
                <w:rFonts w:eastAsia="Times New Roman"/>
              </w:rPr>
            </w:pPr>
            <w:r>
              <w:rPr>
                <w:rFonts w:eastAsia="Times New Roman"/>
              </w:rPr>
              <w:t>IN.2.5.1/2</w:t>
            </w:r>
          </w:p>
        </w:tc>
        <w:tc>
          <w:tcPr>
            <w:tcW w:w="0" w:type="auto"/>
            <w:vAlign w:val="center"/>
            <w:hideMark/>
          </w:tcPr>
          <w:p w14:paraId="19A4FF82" w14:textId="77777777"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14:paraId="69EAE2B5" w14:textId="77777777"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14:paraId="4CC59C68" w14:textId="77777777">
        <w:trPr>
          <w:divId w:val="1775856679"/>
          <w:tblCellSpacing w:w="15" w:type="dxa"/>
        </w:trPr>
        <w:tc>
          <w:tcPr>
            <w:tcW w:w="0" w:type="auto"/>
            <w:vAlign w:val="center"/>
            <w:hideMark/>
          </w:tcPr>
          <w:p w14:paraId="1DC0FC63" w14:textId="77777777" w:rsidR="00C51368" w:rsidRDefault="00E43BD9">
            <w:pPr>
              <w:rPr>
                <w:rFonts w:eastAsia="Times New Roman"/>
              </w:rPr>
            </w:pPr>
            <w:r>
              <w:rPr>
                <w:rFonts w:eastAsia="Times New Roman"/>
              </w:rPr>
              <w:t>IN.3</w:t>
            </w:r>
          </w:p>
        </w:tc>
        <w:tc>
          <w:tcPr>
            <w:tcW w:w="0" w:type="auto"/>
            <w:vAlign w:val="center"/>
            <w:hideMark/>
          </w:tcPr>
          <w:p w14:paraId="0F9F1226" w14:textId="77777777" w:rsidR="00C51368" w:rsidRDefault="00E43BD9">
            <w:pPr>
              <w:rPr>
                <w:rFonts w:eastAsia="Times New Roman"/>
              </w:rPr>
            </w:pPr>
            <w:r>
              <w:rPr>
                <w:rFonts w:eastAsia="Times New Roman"/>
              </w:rPr>
              <w:t>Registry and Directory Services</w:t>
            </w:r>
          </w:p>
        </w:tc>
        <w:tc>
          <w:tcPr>
            <w:tcW w:w="0" w:type="auto"/>
            <w:vAlign w:val="center"/>
            <w:hideMark/>
          </w:tcPr>
          <w:p w14:paraId="6487E769" w14:textId="77777777" w:rsidR="00C51368" w:rsidRDefault="00E43BD9">
            <w:pPr>
              <w:rPr>
                <w:rFonts w:eastAsia="Times New Roman"/>
              </w:rPr>
            </w:pPr>
            <w:r>
              <w:rPr>
                <w:rFonts w:eastAsia="Times New Roman"/>
              </w:rPr>
              <w:t xml:space="preserve">The FHIR </w:t>
            </w:r>
            <w:hyperlink r:id="rId766"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14:paraId="7BEBE97B" w14:textId="77777777">
        <w:trPr>
          <w:divId w:val="1775856679"/>
          <w:tblCellSpacing w:w="15" w:type="dxa"/>
        </w:trPr>
        <w:tc>
          <w:tcPr>
            <w:tcW w:w="0" w:type="auto"/>
            <w:vAlign w:val="center"/>
            <w:hideMark/>
          </w:tcPr>
          <w:p w14:paraId="540E25E2" w14:textId="77777777" w:rsidR="00C51368" w:rsidRDefault="00E43BD9">
            <w:pPr>
              <w:rPr>
                <w:rFonts w:eastAsia="Times New Roman"/>
              </w:rPr>
            </w:pPr>
            <w:r>
              <w:rPr>
                <w:rFonts w:eastAsia="Times New Roman"/>
              </w:rPr>
              <w:t>IN.4</w:t>
            </w:r>
          </w:p>
        </w:tc>
        <w:tc>
          <w:tcPr>
            <w:tcW w:w="0" w:type="auto"/>
            <w:vAlign w:val="center"/>
            <w:hideMark/>
          </w:tcPr>
          <w:p w14:paraId="3DD042B7" w14:textId="77777777" w:rsidR="00C51368" w:rsidRDefault="00E43BD9">
            <w:pPr>
              <w:rPr>
                <w:rFonts w:eastAsia="Times New Roman"/>
              </w:rPr>
            </w:pPr>
            <w:r>
              <w:rPr>
                <w:rFonts w:eastAsia="Times New Roman"/>
              </w:rPr>
              <w:t>Standard Terminologies and Terminology Services</w:t>
            </w:r>
          </w:p>
        </w:tc>
        <w:tc>
          <w:tcPr>
            <w:tcW w:w="0" w:type="auto"/>
            <w:vAlign w:val="center"/>
            <w:hideMark/>
          </w:tcPr>
          <w:p w14:paraId="799C4ABB" w14:textId="77777777"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7" w:history="1">
              <w:r>
                <w:rPr>
                  <w:rStyle w:val="Hyperlink"/>
                  <w:rFonts w:eastAsia="Times New Roman"/>
                </w:rPr>
                <w:t>data types</w:t>
              </w:r>
            </w:hyperlink>
            <w:r>
              <w:rPr>
                <w:rFonts w:eastAsia="Times New Roman"/>
              </w:rPr>
              <w:t xml:space="preserve">. FHIR defines </w:t>
            </w:r>
            <w:hyperlink r:id="rId768" w:history="1">
              <w:r>
                <w:rPr>
                  <w:rStyle w:val="Hyperlink"/>
                  <w:rFonts w:eastAsia="Times New Roman"/>
                </w:rPr>
                <w:t>a terminology service infrastructure</w:t>
              </w:r>
            </w:hyperlink>
            <w:r>
              <w:rPr>
                <w:rFonts w:eastAsia="Times New Roman"/>
              </w:rPr>
              <w:t xml:space="preserve">. Also, see </w:t>
            </w:r>
            <w:hyperlink r:id="rId769" w:history="1">
              <w:r>
                <w:rPr>
                  <w:rStyle w:val="Hyperlink"/>
                  <w:rFonts w:eastAsia="Times New Roman"/>
                </w:rPr>
                <w:t>profiling</w:t>
              </w:r>
            </w:hyperlink>
            <w:r>
              <w:rPr>
                <w:rFonts w:eastAsia="Times New Roman"/>
              </w:rPr>
              <w:t>, which discusses how terminology is used in a FHIR context</w:t>
            </w:r>
          </w:p>
        </w:tc>
      </w:tr>
      <w:tr w:rsidR="00C51368" w14:paraId="7D14C701" w14:textId="77777777">
        <w:trPr>
          <w:divId w:val="1775856679"/>
          <w:tblCellSpacing w:w="15" w:type="dxa"/>
        </w:trPr>
        <w:tc>
          <w:tcPr>
            <w:tcW w:w="0" w:type="auto"/>
            <w:vAlign w:val="center"/>
            <w:hideMark/>
          </w:tcPr>
          <w:p w14:paraId="24691623" w14:textId="77777777" w:rsidR="00C51368" w:rsidRDefault="00E43BD9">
            <w:pPr>
              <w:rPr>
                <w:rFonts w:eastAsia="Times New Roman"/>
              </w:rPr>
            </w:pPr>
            <w:r>
              <w:rPr>
                <w:rFonts w:eastAsia="Times New Roman"/>
              </w:rPr>
              <w:t>IN.5</w:t>
            </w:r>
          </w:p>
        </w:tc>
        <w:tc>
          <w:tcPr>
            <w:tcW w:w="0" w:type="auto"/>
            <w:vAlign w:val="center"/>
            <w:hideMark/>
          </w:tcPr>
          <w:p w14:paraId="6E82F954" w14:textId="77777777" w:rsidR="00C51368" w:rsidRDefault="00E43BD9">
            <w:pPr>
              <w:rPr>
                <w:rFonts w:eastAsia="Times New Roman"/>
              </w:rPr>
            </w:pPr>
            <w:r>
              <w:rPr>
                <w:rFonts w:eastAsia="Times New Roman"/>
              </w:rPr>
              <w:t>Standards-based Interoperability</w:t>
            </w:r>
          </w:p>
        </w:tc>
        <w:tc>
          <w:tcPr>
            <w:tcW w:w="0" w:type="auto"/>
            <w:vAlign w:val="center"/>
            <w:hideMark/>
          </w:tcPr>
          <w:p w14:paraId="31A409B2" w14:textId="77777777" w:rsidR="00C51368" w:rsidRDefault="00E43BD9">
            <w:pPr>
              <w:rPr>
                <w:rFonts w:eastAsia="Times New Roman"/>
              </w:rPr>
            </w:pPr>
            <w:r>
              <w:rPr>
                <w:rFonts w:eastAsia="Times New Roman"/>
              </w:rPr>
              <w:t>FHIR is a definition of a standard on which to base interoperability</w:t>
            </w:r>
          </w:p>
        </w:tc>
      </w:tr>
      <w:tr w:rsidR="00C51368" w14:paraId="33A9B3A8" w14:textId="77777777">
        <w:trPr>
          <w:divId w:val="1775856679"/>
          <w:tblCellSpacing w:w="15" w:type="dxa"/>
        </w:trPr>
        <w:tc>
          <w:tcPr>
            <w:tcW w:w="0" w:type="auto"/>
            <w:vAlign w:val="center"/>
            <w:hideMark/>
          </w:tcPr>
          <w:p w14:paraId="21236D4C" w14:textId="77777777" w:rsidR="00C51368" w:rsidRDefault="00E43BD9">
            <w:pPr>
              <w:rPr>
                <w:rFonts w:eastAsia="Times New Roman"/>
              </w:rPr>
            </w:pPr>
            <w:r>
              <w:rPr>
                <w:rFonts w:eastAsia="Times New Roman"/>
              </w:rPr>
              <w:t>IN.5.1</w:t>
            </w:r>
          </w:p>
        </w:tc>
        <w:tc>
          <w:tcPr>
            <w:tcW w:w="0" w:type="auto"/>
            <w:vAlign w:val="center"/>
            <w:hideMark/>
          </w:tcPr>
          <w:p w14:paraId="6724C0DE" w14:textId="77777777" w:rsidR="00C51368" w:rsidRDefault="00E43BD9">
            <w:pPr>
              <w:rPr>
                <w:rFonts w:eastAsia="Times New Roman"/>
              </w:rPr>
            </w:pPr>
            <w:r>
              <w:rPr>
                <w:rFonts w:eastAsia="Times New Roman"/>
              </w:rPr>
              <w:t>Interchange Standards</w:t>
            </w:r>
          </w:p>
        </w:tc>
        <w:tc>
          <w:tcPr>
            <w:tcW w:w="0" w:type="auto"/>
            <w:vAlign w:val="center"/>
            <w:hideMark/>
          </w:tcPr>
          <w:p w14:paraId="0807F0B3" w14:textId="77777777" w:rsidR="00C51368" w:rsidRDefault="00E43BD9">
            <w:pPr>
              <w:rPr>
                <w:rFonts w:eastAsia="Times New Roman"/>
              </w:rPr>
            </w:pPr>
            <w:r>
              <w:rPr>
                <w:rFonts w:eastAsia="Times New Roman"/>
              </w:rPr>
              <w:t>This is the core focus of FHIR. See below for discussion of interaction modes</w:t>
            </w:r>
          </w:p>
        </w:tc>
      </w:tr>
      <w:tr w:rsidR="00C51368" w14:paraId="43103CFF" w14:textId="77777777">
        <w:trPr>
          <w:divId w:val="1775856679"/>
          <w:tblCellSpacing w:w="15" w:type="dxa"/>
        </w:trPr>
        <w:tc>
          <w:tcPr>
            <w:tcW w:w="0" w:type="auto"/>
            <w:vAlign w:val="center"/>
            <w:hideMark/>
          </w:tcPr>
          <w:p w14:paraId="105E0974" w14:textId="77777777" w:rsidR="00C51368" w:rsidRDefault="00E43BD9">
            <w:pPr>
              <w:rPr>
                <w:rFonts w:eastAsia="Times New Roman"/>
              </w:rPr>
            </w:pPr>
            <w:r>
              <w:rPr>
                <w:rFonts w:eastAsia="Times New Roman"/>
              </w:rPr>
              <w:t>IN.5.2</w:t>
            </w:r>
          </w:p>
        </w:tc>
        <w:tc>
          <w:tcPr>
            <w:tcW w:w="0" w:type="auto"/>
            <w:vAlign w:val="center"/>
            <w:hideMark/>
          </w:tcPr>
          <w:p w14:paraId="029D5D51" w14:textId="77777777"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14:paraId="6A11AC6A" w14:textId="77777777" w:rsidR="00C51368" w:rsidRDefault="00E43BD9">
            <w:pPr>
              <w:rPr>
                <w:rFonts w:eastAsia="Times New Roman"/>
              </w:rPr>
            </w:pPr>
            <w:r>
              <w:rPr>
                <w:rFonts w:eastAsia="Times New Roman"/>
              </w:rPr>
              <w:lastRenderedPageBreak/>
              <w:t xml:space="preserve">FHIR version maintenance is </w:t>
            </w:r>
            <w:hyperlink r:id="rId770" w:anchor="version" w:history="1">
              <w:r>
                <w:rPr>
                  <w:rStyle w:val="Hyperlink"/>
                  <w:rFonts w:eastAsia="Times New Roman"/>
                </w:rPr>
                <w:t>described here</w:t>
              </w:r>
            </w:hyperlink>
          </w:p>
        </w:tc>
      </w:tr>
      <w:tr w:rsidR="00C51368" w14:paraId="06567590" w14:textId="77777777">
        <w:trPr>
          <w:divId w:val="1775856679"/>
          <w:tblCellSpacing w:w="15" w:type="dxa"/>
        </w:trPr>
        <w:tc>
          <w:tcPr>
            <w:tcW w:w="0" w:type="auto"/>
            <w:vAlign w:val="center"/>
            <w:hideMark/>
          </w:tcPr>
          <w:p w14:paraId="6100CEFD" w14:textId="77777777" w:rsidR="00C51368" w:rsidRDefault="00E43BD9">
            <w:pPr>
              <w:rPr>
                <w:rFonts w:eastAsia="Times New Roman"/>
              </w:rPr>
            </w:pPr>
            <w:r>
              <w:rPr>
                <w:rFonts w:eastAsia="Times New Roman"/>
              </w:rPr>
              <w:lastRenderedPageBreak/>
              <w:t>IN.5.3</w:t>
            </w:r>
          </w:p>
        </w:tc>
        <w:tc>
          <w:tcPr>
            <w:tcW w:w="0" w:type="auto"/>
            <w:vAlign w:val="center"/>
            <w:hideMark/>
          </w:tcPr>
          <w:p w14:paraId="77119D45" w14:textId="77777777" w:rsidR="00C51368" w:rsidRDefault="00E43BD9">
            <w:pPr>
              <w:rPr>
                <w:rFonts w:eastAsia="Times New Roman"/>
              </w:rPr>
            </w:pPr>
            <w:r>
              <w:rPr>
                <w:rFonts w:eastAsia="Times New Roman"/>
              </w:rPr>
              <w:t>Standards-based Application Integration</w:t>
            </w:r>
          </w:p>
        </w:tc>
        <w:tc>
          <w:tcPr>
            <w:tcW w:w="0" w:type="auto"/>
            <w:vAlign w:val="center"/>
            <w:hideMark/>
          </w:tcPr>
          <w:p w14:paraId="79CB4657" w14:textId="77777777"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14:paraId="1CF37AD4" w14:textId="77777777">
        <w:trPr>
          <w:divId w:val="1775856679"/>
          <w:tblCellSpacing w:w="15" w:type="dxa"/>
        </w:trPr>
        <w:tc>
          <w:tcPr>
            <w:tcW w:w="0" w:type="auto"/>
            <w:vAlign w:val="center"/>
            <w:hideMark/>
          </w:tcPr>
          <w:p w14:paraId="3DE8D5D4" w14:textId="77777777" w:rsidR="00C51368" w:rsidRDefault="00E43BD9">
            <w:pPr>
              <w:rPr>
                <w:rFonts w:eastAsia="Times New Roman"/>
              </w:rPr>
            </w:pPr>
            <w:r>
              <w:rPr>
                <w:rFonts w:eastAsia="Times New Roman"/>
              </w:rPr>
              <w:t>IN.5.4</w:t>
            </w:r>
          </w:p>
        </w:tc>
        <w:tc>
          <w:tcPr>
            <w:tcW w:w="0" w:type="auto"/>
            <w:vAlign w:val="center"/>
            <w:hideMark/>
          </w:tcPr>
          <w:p w14:paraId="285FE88E" w14:textId="77777777" w:rsidR="00C51368" w:rsidRDefault="00E43BD9">
            <w:pPr>
              <w:rPr>
                <w:rFonts w:eastAsia="Times New Roman"/>
              </w:rPr>
            </w:pPr>
            <w:r>
              <w:rPr>
                <w:rFonts w:eastAsia="Times New Roman"/>
              </w:rPr>
              <w:t>Interchange Agreements</w:t>
            </w:r>
          </w:p>
        </w:tc>
        <w:tc>
          <w:tcPr>
            <w:tcW w:w="0" w:type="auto"/>
            <w:vAlign w:val="center"/>
            <w:hideMark/>
          </w:tcPr>
          <w:p w14:paraId="02694E74" w14:textId="77777777"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14:paraId="46178108" w14:textId="77777777">
        <w:trPr>
          <w:divId w:val="1775856679"/>
          <w:tblCellSpacing w:w="15" w:type="dxa"/>
        </w:trPr>
        <w:tc>
          <w:tcPr>
            <w:tcW w:w="0" w:type="auto"/>
            <w:vAlign w:val="center"/>
            <w:hideMark/>
          </w:tcPr>
          <w:p w14:paraId="43BBE3D2" w14:textId="77777777" w:rsidR="00C51368" w:rsidRDefault="00E43BD9">
            <w:pPr>
              <w:rPr>
                <w:rFonts w:eastAsia="Times New Roman"/>
              </w:rPr>
            </w:pPr>
            <w:r>
              <w:rPr>
                <w:rFonts w:eastAsia="Times New Roman"/>
              </w:rPr>
              <w:t>IN.6</w:t>
            </w:r>
          </w:p>
        </w:tc>
        <w:tc>
          <w:tcPr>
            <w:tcW w:w="0" w:type="auto"/>
            <w:vAlign w:val="center"/>
            <w:hideMark/>
          </w:tcPr>
          <w:p w14:paraId="1A1FC0BD" w14:textId="77777777" w:rsidR="00C51368" w:rsidRDefault="00E43BD9">
            <w:pPr>
              <w:rPr>
                <w:rFonts w:eastAsia="Times New Roman"/>
              </w:rPr>
            </w:pPr>
            <w:r>
              <w:rPr>
                <w:rFonts w:eastAsia="Times New Roman"/>
              </w:rPr>
              <w:t>Business Rules Management</w:t>
            </w:r>
          </w:p>
        </w:tc>
        <w:tc>
          <w:tcPr>
            <w:tcW w:w="0" w:type="auto"/>
            <w:vAlign w:val="center"/>
            <w:hideMark/>
          </w:tcPr>
          <w:p w14:paraId="4F31D725" w14:textId="77777777" w:rsidR="00C51368" w:rsidRDefault="00E43BD9">
            <w:pPr>
              <w:rPr>
                <w:rFonts w:eastAsia="Times New Roman"/>
              </w:rPr>
            </w:pPr>
            <w:r>
              <w:rPr>
                <w:rFonts w:eastAsia="Times New Roman"/>
              </w:rPr>
              <w:t>FHIR does not address this requirement at this point in time</w:t>
            </w:r>
          </w:p>
        </w:tc>
      </w:tr>
      <w:tr w:rsidR="00C51368" w14:paraId="7D696B2A" w14:textId="77777777">
        <w:trPr>
          <w:divId w:val="1775856679"/>
          <w:tblCellSpacing w:w="15" w:type="dxa"/>
        </w:trPr>
        <w:tc>
          <w:tcPr>
            <w:tcW w:w="0" w:type="auto"/>
            <w:vAlign w:val="center"/>
            <w:hideMark/>
          </w:tcPr>
          <w:p w14:paraId="0EBDDA8A" w14:textId="77777777" w:rsidR="00C51368" w:rsidRDefault="00E43BD9">
            <w:pPr>
              <w:rPr>
                <w:rFonts w:eastAsia="Times New Roman"/>
              </w:rPr>
            </w:pPr>
            <w:r>
              <w:rPr>
                <w:rFonts w:eastAsia="Times New Roman"/>
              </w:rPr>
              <w:t>IN.7</w:t>
            </w:r>
          </w:p>
        </w:tc>
        <w:tc>
          <w:tcPr>
            <w:tcW w:w="0" w:type="auto"/>
            <w:vAlign w:val="center"/>
            <w:hideMark/>
          </w:tcPr>
          <w:p w14:paraId="24759050" w14:textId="77777777" w:rsidR="00C51368" w:rsidRDefault="00E43BD9">
            <w:pPr>
              <w:rPr>
                <w:rFonts w:eastAsia="Times New Roman"/>
              </w:rPr>
            </w:pPr>
            <w:r>
              <w:rPr>
                <w:rFonts w:eastAsia="Times New Roman"/>
              </w:rPr>
              <w:t>Workflow Management</w:t>
            </w:r>
          </w:p>
        </w:tc>
        <w:tc>
          <w:tcPr>
            <w:tcW w:w="0" w:type="auto"/>
            <w:vAlign w:val="center"/>
            <w:hideMark/>
          </w:tcPr>
          <w:p w14:paraId="4D2E1F09" w14:textId="77777777"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14:paraId="504134BA" w14:textId="77777777"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14:paraId="1BB82BD6" w14:textId="77777777">
        <w:trPr>
          <w:divId w:val="1775856679"/>
          <w:tblCellSpacing w:w="15" w:type="dxa"/>
        </w:trPr>
        <w:tc>
          <w:tcPr>
            <w:tcW w:w="0" w:type="auto"/>
            <w:vAlign w:val="center"/>
            <w:hideMark/>
          </w:tcPr>
          <w:p w14:paraId="709090D2" w14:textId="77777777" w:rsidR="00C51368" w:rsidRDefault="00E43BD9">
            <w:pPr>
              <w:jc w:val="center"/>
              <w:rPr>
                <w:rFonts w:eastAsia="Times New Roman"/>
                <w:b/>
                <w:bCs/>
              </w:rPr>
            </w:pPr>
            <w:r>
              <w:rPr>
                <w:rFonts w:eastAsia="Times New Roman"/>
                <w:b/>
                <w:bCs/>
              </w:rPr>
              <w:t>Interaction Modes</w:t>
            </w:r>
          </w:p>
        </w:tc>
        <w:tc>
          <w:tcPr>
            <w:tcW w:w="0" w:type="auto"/>
            <w:vAlign w:val="center"/>
            <w:hideMark/>
          </w:tcPr>
          <w:p w14:paraId="7510AC8A" w14:textId="77777777" w:rsidR="00C51368" w:rsidRDefault="00E43BD9">
            <w:pPr>
              <w:jc w:val="center"/>
              <w:rPr>
                <w:rFonts w:eastAsia="Times New Roman"/>
                <w:b/>
                <w:bCs/>
              </w:rPr>
            </w:pPr>
            <w:r>
              <w:rPr>
                <w:rFonts w:eastAsia="Times New Roman"/>
                <w:b/>
                <w:bCs/>
              </w:rPr>
              <w:t>FHIR Options</w:t>
            </w:r>
          </w:p>
        </w:tc>
      </w:tr>
      <w:tr w:rsidR="00C51368" w14:paraId="11073FFE" w14:textId="77777777">
        <w:trPr>
          <w:divId w:val="1775856679"/>
          <w:tblCellSpacing w:w="15" w:type="dxa"/>
        </w:trPr>
        <w:tc>
          <w:tcPr>
            <w:tcW w:w="0" w:type="auto"/>
            <w:vAlign w:val="center"/>
            <w:hideMark/>
          </w:tcPr>
          <w:p w14:paraId="03767468" w14:textId="77777777"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14:paraId="725C6E14" w14:textId="77777777"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14:paraId="5EF7ED39" w14:textId="77777777"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14:paraId="68549C90" w14:textId="77777777"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1" w:history="1">
              <w:r>
                <w:rPr>
                  <w:rStyle w:val="Hyperlink"/>
                  <w:rFonts w:eastAsia="Times New Roman"/>
                </w:rPr>
                <w:t>Message</w:t>
              </w:r>
            </w:hyperlink>
            <w:r>
              <w:rPr>
                <w:rFonts w:eastAsia="Times New Roman"/>
              </w:rPr>
              <w:t xml:space="preserve"> (if appropriate event is defined)</w:t>
            </w:r>
          </w:p>
        </w:tc>
      </w:tr>
      <w:tr w:rsidR="00C51368" w14:paraId="764F32E1" w14:textId="77777777">
        <w:trPr>
          <w:divId w:val="1775856679"/>
          <w:tblCellSpacing w:w="15" w:type="dxa"/>
        </w:trPr>
        <w:tc>
          <w:tcPr>
            <w:tcW w:w="0" w:type="auto"/>
            <w:vAlign w:val="center"/>
            <w:hideMark/>
          </w:tcPr>
          <w:p w14:paraId="5E2EBA87" w14:textId="77777777"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14:paraId="41B6C348" w14:textId="77777777"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14:paraId="1B6E6CC3" w14:textId="77777777"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14:paraId="550659A4" w14:textId="77777777">
        <w:trPr>
          <w:divId w:val="1775856679"/>
          <w:tblCellSpacing w:w="15" w:type="dxa"/>
        </w:trPr>
        <w:tc>
          <w:tcPr>
            <w:tcW w:w="0" w:type="auto"/>
            <w:vAlign w:val="center"/>
            <w:hideMark/>
          </w:tcPr>
          <w:p w14:paraId="575FCADD" w14:textId="77777777"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14:paraId="10F65422" w14:textId="77777777" w:rsidR="00C51368" w:rsidRDefault="00E43BD9">
            <w:pPr>
              <w:rPr>
                <w:rFonts w:eastAsia="Times New Roman"/>
              </w:rPr>
            </w:pPr>
            <w:r>
              <w:rPr>
                <w:rFonts w:eastAsia="Times New Roman"/>
              </w:rPr>
              <w:t>Could be supported either through Messaging or SOA solutions. Request/Response support is not yet defined</w:t>
            </w:r>
          </w:p>
        </w:tc>
      </w:tr>
      <w:tr w:rsidR="00C51368" w14:paraId="593FC903" w14:textId="77777777">
        <w:trPr>
          <w:divId w:val="1775856679"/>
          <w:tblCellSpacing w:w="15" w:type="dxa"/>
        </w:trPr>
        <w:tc>
          <w:tcPr>
            <w:tcW w:w="0" w:type="auto"/>
            <w:vAlign w:val="center"/>
            <w:hideMark/>
          </w:tcPr>
          <w:p w14:paraId="6FA9D8BE" w14:textId="77777777"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14:paraId="61ECEE01" w14:textId="77777777"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14:paraId="5973754D" w14:textId="77777777" w:rsidR="00C51368" w:rsidRDefault="00E43BD9">
            <w:pPr>
              <w:numPr>
                <w:ilvl w:val="0"/>
                <w:numId w:val="66"/>
              </w:numPr>
              <w:spacing w:before="100" w:beforeAutospacing="1" w:after="100" w:afterAutospacing="1"/>
              <w:rPr>
                <w:rFonts w:eastAsia="Times New Roman"/>
              </w:rPr>
            </w:pPr>
            <w:r>
              <w:rPr>
                <w:rFonts w:eastAsia="Times New Roman"/>
              </w:rPr>
              <w:t>RESTful interface</w:t>
            </w:r>
          </w:p>
          <w:p w14:paraId="3D67FC1D" w14:textId="77777777"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14:paraId="1E9B7058" w14:textId="77777777">
        <w:trPr>
          <w:divId w:val="1775856679"/>
          <w:tblCellSpacing w:w="15" w:type="dxa"/>
        </w:trPr>
        <w:tc>
          <w:tcPr>
            <w:tcW w:w="0" w:type="auto"/>
            <w:vAlign w:val="center"/>
            <w:hideMark/>
          </w:tcPr>
          <w:p w14:paraId="7F0F682E" w14:textId="77777777"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14:paraId="0D1CA2BA" w14:textId="77777777" w:rsidR="00C51368" w:rsidRDefault="00E43BD9">
            <w:pPr>
              <w:rPr>
                <w:rFonts w:eastAsia="Times New Roman"/>
              </w:rPr>
            </w:pPr>
            <w:r>
              <w:rPr>
                <w:rFonts w:eastAsia="Times New Roman"/>
              </w:rPr>
              <w:t xml:space="preserve">See the </w:t>
            </w:r>
            <w:hyperlink r:id="rId772" w:history="1">
              <w:r>
                <w:rPr>
                  <w:rStyle w:val="Hyperlink"/>
                  <w:rFonts w:eastAsia="Times New Roman"/>
                </w:rPr>
                <w:t>Documents</w:t>
              </w:r>
            </w:hyperlink>
          </w:p>
        </w:tc>
      </w:tr>
    </w:tbl>
    <w:p w14:paraId="4C31B157" w14:textId="77777777"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3" w:history="1">
        <w:r>
          <w:rPr>
            <w:rStyle w:val="Hyperlink"/>
            <w:lang w:val="en-US"/>
          </w:rPr>
          <w:t>AuditEvent</w:t>
        </w:r>
      </w:hyperlink>
      <w:r>
        <w:rPr>
          <w:lang w:val="en-US"/>
        </w:rPr>
        <w:t xml:space="preserve"> and </w:t>
      </w:r>
      <w:hyperlink r:id="rId774" w:history="1">
        <w:r>
          <w:rPr>
            <w:rStyle w:val="Hyperlink"/>
            <w:lang w:val="en-US"/>
          </w:rPr>
          <w:t>Provenance</w:t>
        </w:r>
      </w:hyperlink>
      <w:r>
        <w:rPr>
          <w:lang w:val="en-US"/>
        </w:rPr>
        <w:t xml:space="preserve"> resources ensures that the core record management functions defined in the EHR-FM are met: </w:t>
      </w:r>
    </w:p>
    <w:p w14:paraId="296D3A7D"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14:paraId="5E6985C1"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14:paraId="113D2DBC"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14:paraId="731038FF" w14:textId="77777777"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14:paraId="50677536" w14:textId="77777777"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14:paraId="2C088C15" w14:textId="77777777" w:rsidR="00C51368" w:rsidRDefault="00E43BD9">
      <w:pPr>
        <w:pStyle w:val="Heading1"/>
        <w:rPr>
          <w:rFonts w:eastAsia="Times New Roman"/>
          <w:noProof/>
          <w:lang w:val="en-US"/>
        </w:rPr>
      </w:pPr>
      <w:r>
        <w:rPr>
          <w:rFonts w:eastAsia="Times New Roman"/>
          <w:noProof/>
          <w:lang w:val="en-US"/>
        </w:rPr>
        <w:t>element-definitions.html</w:t>
      </w:r>
    </w:p>
    <w:p w14:paraId="5EF2D7F2" w14:textId="77777777"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E5F3954" w14:textId="77777777">
        <w:trPr>
          <w:divId w:val="941961115"/>
          <w:tblCellSpacing w:w="15" w:type="dxa"/>
        </w:trPr>
        <w:tc>
          <w:tcPr>
            <w:tcW w:w="0" w:type="auto"/>
            <w:vAlign w:val="center"/>
            <w:hideMark/>
          </w:tcPr>
          <w:p w14:paraId="25534259" w14:textId="77777777" w:rsidR="00C51368" w:rsidRDefault="00E43BD9">
            <w:pPr>
              <w:rPr>
                <w:rFonts w:eastAsia="Times New Roman"/>
              </w:rPr>
            </w:pPr>
            <w:r>
              <w:rPr>
                <w:rFonts w:eastAsia="Times New Roman"/>
              </w:rPr>
              <w:t>Work Group</w:t>
            </w:r>
          </w:p>
        </w:tc>
        <w:tc>
          <w:tcPr>
            <w:tcW w:w="0" w:type="auto"/>
            <w:vAlign w:val="center"/>
            <w:hideMark/>
          </w:tcPr>
          <w:p w14:paraId="0625053C" w14:textId="77777777" w:rsidR="00C51368" w:rsidRDefault="001708AB">
            <w:pPr>
              <w:rPr>
                <w:rFonts w:eastAsia="Times New Roman"/>
              </w:rPr>
            </w:pPr>
            <w:hyperlink r:id="rId7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5468B6A" w14:textId="77777777" w:rsidR="00C51368" w:rsidRDefault="001708AB">
            <w:pPr>
              <w:rPr>
                <w:rFonts w:eastAsia="Times New Roman"/>
              </w:rPr>
            </w:pPr>
            <w:hyperlink r:id="rId776" w:anchor="status" w:history="1">
              <w:r w:rsidR="00E43BD9">
                <w:rPr>
                  <w:rStyle w:val="Hyperlink"/>
                  <w:rFonts w:eastAsia="Times New Roman"/>
                </w:rPr>
                <w:t>Ballot Status</w:t>
              </w:r>
            </w:hyperlink>
            <w:r w:rsidR="00E43BD9">
              <w:rPr>
                <w:rFonts w:eastAsia="Times New Roman"/>
              </w:rPr>
              <w:t xml:space="preserve">: </w:t>
            </w:r>
            <w:hyperlink r:id="rId777" w:anchor="pubs" w:history="1">
              <w:r w:rsidR="00E43BD9">
                <w:rPr>
                  <w:rStyle w:val="Hyperlink"/>
                  <w:rFonts w:eastAsia="Times New Roman"/>
                </w:rPr>
                <w:t>DSTU 2</w:t>
              </w:r>
            </w:hyperlink>
          </w:p>
        </w:tc>
      </w:tr>
    </w:tbl>
    <w:p w14:paraId="7626FA7E" w14:textId="77777777" w:rsidR="00C51368" w:rsidRDefault="00E43BD9">
      <w:pPr>
        <w:pStyle w:val="Heading3"/>
        <w:spacing w:after="15" w:afterAutospacing="0"/>
        <w:divId w:val="941961115"/>
        <w:rPr>
          <w:rFonts w:eastAsia="Times New Roman"/>
          <w:lang w:val="en-US"/>
        </w:rPr>
      </w:pPr>
      <w:r>
        <w:rPr>
          <w:rFonts w:eastAsia="Times New Roman"/>
          <w:lang w:val="en-US"/>
        </w:rPr>
        <w:t>Element</w:t>
      </w:r>
    </w:p>
    <w:p w14:paraId="5064AFB4" w14:textId="77777777" w:rsidR="00C51368" w:rsidRDefault="00E43BD9">
      <w:pPr>
        <w:pStyle w:val="Heading1"/>
        <w:rPr>
          <w:rFonts w:eastAsia="Times New Roman"/>
          <w:noProof/>
          <w:lang w:val="en-US"/>
        </w:rPr>
      </w:pPr>
      <w:r>
        <w:rPr>
          <w:rFonts w:eastAsia="Times New Roman"/>
          <w:noProof/>
          <w:lang w:val="en-US"/>
        </w:rPr>
        <w:t>element.html</w:t>
      </w:r>
    </w:p>
    <w:p w14:paraId="41B57704" w14:textId="77777777"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B2AF484" w14:textId="77777777">
        <w:trPr>
          <w:divId w:val="1560163854"/>
          <w:tblCellSpacing w:w="15" w:type="dxa"/>
        </w:trPr>
        <w:tc>
          <w:tcPr>
            <w:tcW w:w="0" w:type="auto"/>
            <w:vAlign w:val="center"/>
            <w:hideMark/>
          </w:tcPr>
          <w:p w14:paraId="69A39A22" w14:textId="77777777" w:rsidR="00C51368" w:rsidRDefault="00E43BD9">
            <w:pPr>
              <w:rPr>
                <w:rFonts w:eastAsia="Times New Roman"/>
              </w:rPr>
            </w:pPr>
            <w:r>
              <w:rPr>
                <w:rFonts w:eastAsia="Times New Roman"/>
              </w:rPr>
              <w:t>Work Group</w:t>
            </w:r>
          </w:p>
        </w:tc>
        <w:tc>
          <w:tcPr>
            <w:tcW w:w="0" w:type="auto"/>
            <w:vAlign w:val="center"/>
            <w:hideMark/>
          </w:tcPr>
          <w:p w14:paraId="445D07B5" w14:textId="77777777" w:rsidR="00C51368" w:rsidRDefault="001708AB">
            <w:pPr>
              <w:rPr>
                <w:rFonts w:eastAsia="Times New Roman"/>
              </w:rPr>
            </w:pPr>
            <w:hyperlink r:id="rId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FFD802C" w14:textId="77777777" w:rsidR="00C51368" w:rsidRDefault="001708AB">
            <w:pPr>
              <w:rPr>
                <w:rFonts w:eastAsia="Times New Roman"/>
              </w:rPr>
            </w:pPr>
            <w:hyperlink r:id="rId779" w:anchor="status" w:history="1">
              <w:r w:rsidR="00E43BD9">
                <w:rPr>
                  <w:rStyle w:val="Hyperlink"/>
                  <w:rFonts w:eastAsia="Times New Roman"/>
                </w:rPr>
                <w:t>Ballot Status</w:t>
              </w:r>
            </w:hyperlink>
            <w:r w:rsidR="00E43BD9">
              <w:rPr>
                <w:rFonts w:eastAsia="Times New Roman"/>
              </w:rPr>
              <w:t xml:space="preserve">: </w:t>
            </w:r>
            <w:hyperlink r:id="rId780" w:anchor="pubs" w:history="1">
              <w:r w:rsidR="00E43BD9">
                <w:rPr>
                  <w:rStyle w:val="Hyperlink"/>
                  <w:rFonts w:eastAsia="Times New Roman"/>
                </w:rPr>
                <w:t>DSTU 2</w:t>
              </w:r>
            </w:hyperlink>
          </w:p>
        </w:tc>
      </w:tr>
    </w:tbl>
    <w:p w14:paraId="39F378AB" w14:textId="77777777"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1" w:history="1">
        <w:r>
          <w:rPr>
            <w:rStyle w:val="Hyperlink"/>
            <w:lang w:val="en-US"/>
          </w:rPr>
          <w:t>Data Type</w:t>
        </w:r>
      </w:hyperlink>
      <w:r>
        <w:rPr>
          <w:lang w:val="en-US"/>
        </w:rPr>
        <w:t xml:space="preserve"> (including primitives) or as part of a resource structure, have this base content: </w:t>
      </w:r>
    </w:p>
    <w:p w14:paraId="4C6916C1" w14:textId="77777777" w:rsidR="00C51368" w:rsidRDefault="001708AB">
      <w:pPr>
        <w:numPr>
          <w:ilvl w:val="0"/>
          <w:numId w:val="68"/>
        </w:numPr>
        <w:spacing w:before="100" w:beforeAutospacing="1" w:after="100" w:afterAutospacing="1"/>
        <w:divId w:val="1560163854"/>
        <w:rPr>
          <w:rFonts w:eastAsia="Times New Roman"/>
          <w:lang w:val="en-US"/>
        </w:rPr>
      </w:pPr>
      <w:hyperlink r:id="rId782" w:history="1">
        <w:r w:rsidR="00E43BD9">
          <w:rPr>
            <w:rStyle w:val="Hyperlink"/>
            <w:rFonts w:eastAsia="Times New Roman"/>
            <w:lang w:val="en-US"/>
          </w:rPr>
          <w:t>Extensions</w:t>
        </w:r>
      </w:hyperlink>
    </w:p>
    <w:p w14:paraId="769AD3C2" w14:textId="77777777"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14:paraId="2CBABE07" w14:textId="77777777"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14:paraId="1318D276" w14:textId="77777777" w:rsidR="00C51368" w:rsidRDefault="001708AB">
      <w:pPr>
        <w:numPr>
          <w:ilvl w:val="0"/>
          <w:numId w:val="69"/>
        </w:numPr>
        <w:spacing w:before="100" w:beforeAutospacing="1" w:after="100" w:afterAutospacing="1"/>
        <w:divId w:val="1560163854"/>
        <w:rPr>
          <w:rFonts w:eastAsia="Times New Roman"/>
          <w:lang w:val="en-US"/>
        </w:rPr>
      </w:pPr>
      <w:hyperlink r:id="rId783"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14:paraId="3A4EAA05" w14:textId="77777777" w:rsidR="00C51368" w:rsidRDefault="001708AB">
      <w:pPr>
        <w:numPr>
          <w:ilvl w:val="0"/>
          <w:numId w:val="69"/>
        </w:numPr>
        <w:spacing w:before="100" w:beforeAutospacing="1" w:after="100" w:afterAutospacing="1"/>
        <w:divId w:val="1560163854"/>
        <w:rPr>
          <w:rFonts w:eastAsia="Times New Roman"/>
          <w:lang w:val="en-US"/>
        </w:rPr>
      </w:pPr>
      <w:hyperlink r:id="rId784"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14:paraId="76DD61A6" w14:textId="77777777" w:rsidR="00C51368" w:rsidRDefault="001708AB">
      <w:pPr>
        <w:numPr>
          <w:ilvl w:val="0"/>
          <w:numId w:val="69"/>
        </w:numPr>
        <w:spacing w:before="100" w:beforeAutospacing="1" w:after="100" w:afterAutospacing="1"/>
        <w:divId w:val="1560163854"/>
        <w:rPr>
          <w:rFonts w:eastAsia="Times New Roman"/>
          <w:lang w:val="en-US"/>
        </w:rPr>
      </w:pPr>
      <w:hyperlink r:id="rId785"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6" w:anchor="resource" w:history="1">
        <w:r w:rsidR="00E43BD9">
          <w:rPr>
            <w:rStyle w:val="Hyperlink"/>
            <w:rFonts w:eastAsia="Times New Roman"/>
            <w:lang w:val="en-US"/>
          </w:rPr>
          <w:t>Patient.contact</w:t>
        </w:r>
      </w:hyperlink>
    </w:p>
    <w:p w14:paraId="25F8035C" w14:textId="77777777" w:rsidR="00C51368" w:rsidRDefault="00E43BD9">
      <w:pPr>
        <w:pStyle w:val="NormalWeb"/>
        <w:divId w:val="1560163854"/>
        <w:rPr>
          <w:lang w:val="en-US"/>
        </w:rPr>
      </w:pPr>
      <w:r>
        <w:rPr>
          <w:lang w:val="en-US"/>
        </w:rPr>
        <w:t xml:space="preserve">Note that resources themselves all specialise the base type </w:t>
      </w:r>
      <w:hyperlink r:id="rId787" w:history="1">
        <w:r>
          <w:rPr>
            <w:rStyle w:val="Hyperlink"/>
            <w:lang w:val="en-US"/>
          </w:rPr>
          <w:t>Resource</w:t>
        </w:r>
      </w:hyperlink>
      <w:r>
        <w:rPr>
          <w:lang w:val="en-US"/>
        </w:rPr>
        <w:t xml:space="preserve">. </w:t>
      </w:r>
    </w:p>
    <w:p w14:paraId="36A5A32F" w14:textId="77777777"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14:paraId="0B7215D9" w14:textId="77777777" w:rsidR="00C51368" w:rsidRDefault="001708AB">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14:paraId="32BCDC28" w14:textId="77777777" w:rsidR="00C51368" w:rsidRDefault="001708AB">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14:paraId="1256B876" w14:textId="77777777" w:rsidR="00C51368" w:rsidRDefault="001708AB">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14:paraId="23EF36C0" w14:textId="77777777" w:rsidR="00C51368" w:rsidRDefault="001708AB">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14:paraId="2B1419DA" w14:textId="77777777" w:rsidR="00C51368" w:rsidRDefault="001708AB">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14:paraId="3D307937" w14:textId="77777777"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14:paraId="3FE59F79" w14:textId="77777777">
        <w:trPr>
          <w:divId w:val="1656569780"/>
          <w:tblCellSpacing w:w="0" w:type="dxa"/>
        </w:trPr>
        <w:tc>
          <w:tcPr>
            <w:tcW w:w="0" w:type="auto"/>
            <w:shd w:val="clear" w:color="auto" w:fill="FFFFFF"/>
            <w:tcMar>
              <w:top w:w="0" w:type="dxa"/>
              <w:left w:w="60" w:type="dxa"/>
              <w:bottom w:w="0" w:type="dxa"/>
              <w:right w:w="60" w:type="dxa"/>
            </w:tcMar>
            <w:hideMark/>
          </w:tcPr>
          <w:p w14:paraId="07A71597" w14:textId="77777777" w:rsidR="00C51368" w:rsidRDefault="001708AB">
            <w:pPr>
              <w:rPr>
                <w:rFonts w:ascii="Verdana" w:eastAsia="Times New Roman" w:hAnsi="Verdana"/>
                <w:b/>
                <w:bCs/>
                <w:sz w:val="17"/>
                <w:szCs w:val="17"/>
              </w:rPr>
            </w:pPr>
            <w:hyperlink r:id="rId78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2FF3F6D5" w14:textId="77777777" w:rsidR="00C51368" w:rsidRDefault="001708AB">
            <w:pPr>
              <w:rPr>
                <w:rFonts w:ascii="Verdana" w:eastAsia="Times New Roman" w:hAnsi="Verdana"/>
                <w:b/>
                <w:bCs/>
                <w:sz w:val="17"/>
                <w:szCs w:val="17"/>
              </w:rPr>
            </w:pPr>
            <w:hyperlink r:id="rId78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3D510CF7" w14:textId="77777777" w:rsidR="00C51368" w:rsidRDefault="001708AB">
            <w:pPr>
              <w:rPr>
                <w:rFonts w:ascii="Verdana" w:eastAsia="Times New Roman" w:hAnsi="Verdana"/>
                <w:b/>
                <w:bCs/>
                <w:sz w:val="17"/>
                <w:szCs w:val="17"/>
              </w:rPr>
            </w:pPr>
            <w:hyperlink r:id="rId79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696B336C" w14:textId="77777777" w:rsidR="00C51368" w:rsidRDefault="001708AB">
            <w:pPr>
              <w:jc w:val="center"/>
              <w:rPr>
                <w:rFonts w:ascii="Verdana" w:eastAsia="Times New Roman" w:hAnsi="Verdana"/>
                <w:b/>
                <w:bCs/>
                <w:sz w:val="17"/>
                <w:szCs w:val="17"/>
              </w:rPr>
            </w:pPr>
            <w:hyperlink r:id="rId79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50A0B251" w14:textId="77777777" w:rsidR="00C51368" w:rsidRDefault="001708AB">
            <w:pPr>
              <w:rPr>
                <w:rFonts w:ascii="Verdana" w:eastAsia="Times New Roman" w:hAnsi="Verdana"/>
                <w:b/>
                <w:bCs/>
                <w:sz w:val="17"/>
                <w:szCs w:val="17"/>
              </w:rPr>
            </w:pPr>
            <w:hyperlink r:id="rId79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48997C5B" wp14:editId="43449D81">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170D8DD3" w14:textId="77777777">
        <w:trPr>
          <w:divId w:val="1656569780"/>
          <w:tblCellSpacing w:w="0" w:type="dxa"/>
        </w:trPr>
        <w:tc>
          <w:tcPr>
            <w:tcW w:w="0" w:type="auto"/>
            <w:shd w:val="clear" w:color="auto" w:fill="FFFFFF"/>
            <w:noWrap/>
            <w:tcMar>
              <w:top w:w="0" w:type="dxa"/>
              <w:left w:w="60" w:type="dxa"/>
              <w:bottom w:w="0" w:type="dxa"/>
              <w:right w:w="60" w:type="dxa"/>
            </w:tcMar>
            <w:hideMark/>
          </w:tcPr>
          <w:p w14:paraId="6723BAD3"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A5B2DAA" wp14:editId="56F39764">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A03BFDA" wp14:editId="5CE3F6F2">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4"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60C310A2"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36620AD7"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A46BAD6" w14:textId="77777777" w:rsidR="00C51368" w:rsidRDefault="001708AB">
            <w:pPr>
              <w:rPr>
                <w:rFonts w:ascii="Verdana" w:eastAsia="Times New Roman" w:hAnsi="Verdana"/>
                <w:sz w:val="17"/>
                <w:szCs w:val="17"/>
              </w:rPr>
            </w:pPr>
            <w:hyperlink r:id="rId79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14:paraId="367A90B0" w14:textId="77777777"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14:paraId="0E2CC4F8" w14:textId="77777777">
        <w:trPr>
          <w:divId w:val="1656569780"/>
          <w:tblCellSpacing w:w="0" w:type="dxa"/>
        </w:trPr>
        <w:tc>
          <w:tcPr>
            <w:tcW w:w="0" w:type="auto"/>
            <w:shd w:val="clear" w:color="auto" w:fill="FFFFFF"/>
            <w:noWrap/>
            <w:tcMar>
              <w:top w:w="0" w:type="dxa"/>
              <w:left w:w="60" w:type="dxa"/>
              <w:bottom w:w="0" w:type="dxa"/>
              <w:right w:w="60" w:type="dxa"/>
            </w:tcMar>
            <w:hideMark/>
          </w:tcPr>
          <w:p w14:paraId="7E06A1F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0857935" wp14:editId="0B87B13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FA52420" wp14:editId="2D67C77A">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15C63DF" wp14:editId="50701F9A">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6"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5F80FB37"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2324F82"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0F2128F6" w14:textId="77777777" w:rsidR="00C51368" w:rsidRDefault="001708AB">
            <w:pPr>
              <w:rPr>
                <w:rFonts w:ascii="Verdana" w:eastAsia="Times New Roman" w:hAnsi="Verdana"/>
                <w:sz w:val="17"/>
                <w:szCs w:val="17"/>
              </w:rPr>
            </w:pPr>
            <w:hyperlink r:id="rId79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14:paraId="062D2D3A" w14:textId="77777777"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14:paraId="0AF59A36" w14:textId="77777777">
        <w:trPr>
          <w:divId w:val="1656569780"/>
          <w:tblCellSpacing w:w="0" w:type="dxa"/>
        </w:trPr>
        <w:tc>
          <w:tcPr>
            <w:tcW w:w="0" w:type="auto"/>
            <w:shd w:val="clear" w:color="auto" w:fill="FFFFFF"/>
            <w:noWrap/>
            <w:tcMar>
              <w:top w:w="0" w:type="dxa"/>
              <w:left w:w="60" w:type="dxa"/>
              <w:bottom w:w="0" w:type="dxa"/>
              <w:right w:w="60" w:type="dxa"/>
            </w:tcMar>
            <w:hideMark/>
          </w:tcPr>
          <w:p w14:paraId="668D08B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8793C9F" wp14:editId="5E1797B8">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A2466B4" wp14:editId="7184E0B4">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1AD4704" wp14:editId="3F8A0E0A">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0"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4B94AEF9"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22095369" w14:textId="77777777"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14:paraId="5AD1AB86" w14:textId="77777777" w:rsidR="00C51368" w:rsidRDefault="001708AB">
            <w:pPr>
              <w:rPr>
                <w:rFonts w:ascii="Verdana" w:eastAsia="Times New Roman" w:hAnsi="Verdana"/>
                <w:sz w:val="17"/>
                <w:szCs w:val="17"/>
              </w:rPr>
            </w:pPr>
            <w:hyperlink r:id="rId801"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14:paraId="38AE1F5A" w14:textId="77777777"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14:paraId="5DB4F774" w14:textId="77777777">
        <w:trPr>
          <w:divId w:val="1656569780"/>
          <w:tblCellSpacing w:w="0" w:type="dxa"/>
        </w:trPr>
        <w:tc>
          <w:tcPr>
            <w:tcW w:w="0" w:type="auto"/>
            <w:gridSpan w:val="5"/>
            <w:vAlign w:val="center"/>
            <w:hideMark/>
          </w:tcPr>
          <w:p w14:paraId="0B29CD48" w14:textId="77777777" w:rsidR="00C51368" w:rsidRDefault="00E43BD9">
            <w:pPr>
              <w:rPr>
                <w:rFonts w:ascii="Verdana" w:eastAsia="Times New Roman" w:hAnsi="Verdana"/>
                <w:sz w:val="17"/>
                <w:szCs w:val="17"/>
              </w:rPr>
            </w:pPr>
            <w:r>
              <w:rPr>
                <w:rFonts w:ascii="Verdana" w:eastAsia="Times New Roman" w:hAnsi="Verdana"/>
                <w:sz w:val="17"/>
                <w:szCs w:val="17"/>
              </w:rPr>
              <w:br/>
            </w:r>
            <w:hyperlink r:id="rId802" w:anchor="table" w:tooltip="Legend for this format" w:history="1">
              <w:r>
                <w:rPr>
                  <w:rFonts w:ascii="Verdana" w:eastAsia="Times New Roman" w:hAnsi="Verdana"/>
                  <w:noProof/>
                  <w:color w:val="0000FF"/>
                  <w:sz w:val="17"/>
                  <w:szCs w:val="17"/>
                  <w:lang w:val="en-US" w:eastAsia="en-US"/>
                </w:rPr>
                <w:drawing>
                  <wp:inline distT="0" distB="0" distL="0" distR="0" wp14:anchorId="2E496835" wp14:editId="512F732C">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14:paraId="0286151B" w14:textId="77777777" w:rsidR="00C51368" w:rsidRDefault="00E43BD9">
      <w:pPr>
        <w:pStyle w:val="NormalWeb"/>
        <w:divId w:val="1101100619"/>
        <w:rPr>
          <w:lang w:val="en-US"/>
        </w:rPr>
      </w:pPr>
      <w:r>
        <w:rPr>
          <w:b/>
          <w:bCs/>
          <w:lang w:val="en-US"/>
        </w:rPr>
        <w:t>UML Diagram</w:t>
      </w:r>
    </w:p>
    <w:p w14:paraId="6CE458DD" w14:textId="77777777" w:rsidR="00C51368" w:rsidRDefault="00E43BD9">
      <w:pPr>
        <w:divId w:val="219950959"/>
        <w:rPr>
          <w:rFonts w:eastAsia="Times New Roman"/>
          <w:lang w:val="en-US"/>
        </w:rPr>
      </w:pPr>
      <w:r>
        <w:rPr>
          <w:rFonts w:eastAsia="Times New Roman"/>
          <w:lang w:val="en-US"/>
        </w:rPr>
        <w:t xml:space="preserve">Element id : id 0..1 extension : Extension 0..* </w:t>
      </w:r>
    </w:p>
    <w:p w14:paraId="0F320F00" w14:textId="77777777" w:rsidR="00C51368" w:rsidRDefault="00E43BD9">
      <w:pPr>
        <w:pStyle w:val="NormalWeb"/>
        <w:divId w:val="2111731815"/>
        <w:rPr>
          <w:lang w:val="en-US"/>
        </w:rPr>
      </w:pPr>
      <w:r>
        <w:rPr>
          <w:b/>
          <w:bCs/>
          <w:lang w:val="en-US"/>
        </w:rPr>
        <w:t>XML Template</w:t>
      </w:r>
    </w:p>
    <w:p w14:paraId="0E762F05" w14:textId="77777777" w:rsidR="00C51368" w:rsidRDefault="00C51368">
      <w:pPr>
        <w:pStyle w:val="HTMLPreformatted"/>
        <w:divId w:val="1508520570"/>
        <w:rPr>
          <w:lang w:val="en-US"/>
        </w:rPr>
      </w:pPr>
    </w:p>
    <w:p w14:paraId="66F6993F" w14:textId="77777777" w:rsidR="00C51368" w:rsidRDefault="00E43BD9">
      <w:pPr>
        <w:pStyle w:val="HTMLPreformatted"/>
        <w:divId w:val="1508520570"/>
        <w:rPr>
          <w:lang w:val="en-US"/>
        </w:rPr>
      </w:pPr>
      <w:r>
        <w:rPr>
          <w:lang w:val="en-US"/>
        </w:rPr>
        <w:t>&lt;</w:t>
      </w:r>
      <w:hyperlink r:id="rId803"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4" w:anchor="id" w:history="1">
        <w:r>
          <w:rPr>
            <w:rStyle w:val="Hyperlink"/>
            <w:lang w:val="en-US"/>
          </w:rPr>
          <w:t>id</w:t>
        </w:r>
      </w:hyperlink>
      <w:r>
        <w:rPr>
          <w:lang w:val="en-US"/>
        </w:rPr>
        <w:t xml:space="preserve">)"&gt; </w:t>
      </w:r>
      <w:r>
        <w:rPr>
          <w:color w:val="0000FF"/>
          <w:lang w:val="en-US" w:eastAsia="en-US"/>
        </w:rPr>
        <w:drawing>
          <wp:inline distT="0" distB="0" distL="0" distR="0" wp14:anchorId="2462487C" wp14:editId="69838D4B">
            <wp:extent cx="304800" cy="304800"/>
            <wp:effectExtent l="19050" t="0" r="0" b="0"/>
            <wp:docPr id="37" name="Picture 37" descr="doco">
              <a:hlinkClick xmlns:a="http://schemas.openxmlformats.org/drawingml/2006/main" r:id="rId59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1D61FC33" w14:textId="77777777" w:rsidR="00C51368" w:rsidRDefault="00E43BD9">
      <w:pPr>
        <w:pStyle w:val="HTMLPreformatted"/>
        <w:divId w:val="1508520570"/>
        <w:rPr>
          <w:lang w:val="en-US"/>
        </w:rPr>
      </w:pPr>
      <w:r>
        <w:rPr>
          <w:lang w:val="en-US"/>
        </w:rPr>
        <w:t xml:space="preserve"> &lt;</w:t>
      </w:r>
      <w:hyperlink r:id="rId80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8" w:anchor="Extension" w:history="1">
        <w:r>
          <w:rPr>
            <w:rStyle w:val="Hyperlink"/>
            <w:lang w:val="en-US"/>
          </w:rPr>
          <w:t>Extension</w:t>
        </w:r>
      </w:hyperlink>
      <w:r>
        <w:rPr>
          <w:lang w:val="en-US"/>
        </w:rPr>
        <w:t xml:space="preserve"> </w:t>
      </w:r>
      <w:hyperlink r:id="rId809"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14:paraId="53150319" w14:textId="77777777" w:rsidR="00C51368" w:rsidRDefault="00E43BD9">
      <w:pPr>
        <w:pStyle w:val="HTMLPreformatted"/>
        <w:divId w:val="1508520570"/>
        <w:rPr>
          <w:lang w:val="en-US"/>
        </w:rPr>
      </w:pPr>
      <w:r>
        <w:rPr>
          <w:lang w:val="en-US"/>
        </w:rPr>
        <w:t>&lt;/[name]&gt;</w:t>
      </w:r>
    </w:p>
    <w:p w14:paraId="6824B65D" w14:textId="77777777" w:rsidR="00C51368" w:rsidRDefault="00E43BD9">
      <w:pPr>
        <w:pStyle w:val="NormalWeb"/>
        <w:divId w:val="1197540705"/>
        <w:rPr>
          <w:lang w:val="en-US"/>
        </w:rPr>
      </w:pPr>
      <w:r>
        <w:rPr>
          <w:b/>
          <w:bCs/>
          <w:lang w:val="en-US"/>
        </w:rPr>
        <w:t>JSON Template</w:t>
      </w:r>
    </w:p>
    <w:p w14:paraId="6374F748" w14:textId="77777777" w:rsidR="00C51368" w:rsidRDefault="00C51368">
      <w:pPr>
        <w:pStyle w:val="HTMLPreformatted"/>
        <w:divId w:val="2091389154"/>
        <w:rPr>
          <w:lang w:val="en-US"/>
        </w:rPr>
      </w:pPr>
    </w:p>
    <w:p w14:paraId="193F7BC5" w14:textId="77777777" w:rsidR="00C51368" w:rsidRDefault="00E43BD9">
      <w:pPr>
        <w:pStyle w:val="HTMLPreformatted"/>
        <w:divId w:val="2091389154"/>
        <w:rPr>
          <w:lang w:val="en-US"/>
        </w:rPr>
      </w:pPr>
      <w:r>
        <w:rPr>
          <w:lang w:val="en-US"/>
        </w:rPr>
        <w:t>// complex types:</w:t>
      </w:r>
    </w:p>
    <w:p w14:paraId="337BFCA6" w14:textId="77777777" w:rsidR="00C51368" w:rsidRDefault="00E43BD9">
      <w:pPr>
        <w:pStyle w:val="HTMLPreformatted"/>
        <w:divId w:val="2091389154"/>
        <w:rPr>
          <w:lang w:val="en-US"/>
        </w:rPr>
      </w:pPr>
      <w:r>
        <w:rPr>
          <w:lang w:val="en-US"/>
        </w:rPr>
        <w:t xml:space="preserve">    </w:t>
      </w:r>
    </w:p>
    <w:p w14:paraId="36983C1B" w14:textId="77777777" w:rsidR="00C51368" w:rsidRDefault="00E43BD9">
      <w:pPr>
        <w:pStyle w:val="HTMLPreformatted"/>
        <w:divId w:val="2091389154"/>
        <w:rPr>
          <w:lang w:val="en-US"/>
        </w:rPr>
      </w:pPr>
      <w:r>
        <w:rPr>
          <w:lang w:val="en-US"/>
        </w:rPr>
        <w:t>{</w:t>
      </w:r>
      <w:r>
        <w:rPr>
          <w:color w:val="0000FF"/>
          <w:lang w:val="en-US" w:eastAsia="en-US"/>
        </w:rPr>
        <w:drawing>
          <wp:inline distT="0" distB="0" distL="0" distR="0" wp14:anchorId="76D064B0" wp14:editId="33B3AA1A">
            <wp:extent cx="304800" cy="304800"/>
            <wp:effectExtent l="19050" t="0" r="0" b="0"/>
            <wp:docPr id="38" name="Picture 38"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9469C72" w14:textId="77777777" w:rsidR="00C51368" w:rsidRDefault="00E43BD9">
      <w:pPr>
        <w:pStyle w:val="HTMLPreformatted"/>
        <w:divId w:val="2091389154"/>
        <w:rPr>
          <w:lang w:val="en-US"/>
        </w:rPr>
      </w:pPr>
      <w:r>
        <w:rPr>
          <w:lang w:val="en-US"/>
        </w:rPr>
        <w:t xml:space="preserve">  "</w:t>
      </w:r>
      <w:hyperlink r:id="rId811" w:anchor="Element.id" w:tooltip="Internal ID" w:history="1">
        <w:r>
          <w:rPr>
            <w:rStyle w:val="Hyperlink"/>
            <w:lang w:val="en-US"/>
          </w:rPr>
          <w:t>id</w:t>
        </w:r>
      </w:hyperlink>
      <w:r>
        <w:rPr>
          <w:lang w:val="en-US"/>
        </w:rPr>
        <w:t>" : "&lt;</w:t>
      </w:r>
      <w:hyperlink r:id="rId81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74EC8393" w14:textId="77777777" w:rsidR="00C51368" w:rsidRDefault="00E43BD9">
      <w:pPr>
        <w:pStyle w:val="HTMLPreformatted"/>
        <w:divId w:val="2091389154"/>
        <w:rPr>
          <w:lang w:val="en-US"/>
        </w:rPr>
      </w:pPr>
      <w:r>
        <w:rPr>
          <w:lang w:val="en-US"/>
        </w:rPr>
        <w:t xml:space="preserve">  "</w:t>
      </w:r>
      <w:hyperlink r:id="rId81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4" w:anchor="Extension" w:history="1">
        <w:r>
          <w:rPr>
            <w:rStyle w:val="Hyperlink"/>
            <w:lang w:val="en-US"/>
          </w:rPr>
          <w:t>Additional Content defined by implementations</w:t>
        </w:r>
      </w:hyperlink>
    </w:p>
    <w:p w14:paraId="30808727" w14:textId="77777777" w:rsidR="00C51368" w:rsidRDefault="00E43BD9">
      <w:pPr>
        <w:pStyle w:val="HTMLPreformatted"/>
        <w:divId w:val="2091389154"/>
        <w:rPr>
          <w:lang w:val="en-US"/>
        </w:rPr>
      </w:pPr>
      <w:r>
        <w:rPr>
          <w:lang w:val="en-US"/>
        </w:rPr>
        <w:t xml:space="preserve">    // from Element: </w:t>
      </w:r>
      <w:hyperlink r:id="rId815" w:history="1">
        <w:r>
          <w:rPr>
            <w:rStyle w:val="Hyperlink"/>
            <w:lang w:val="en-US"/>
          </w:rPr>
          <w:t>extension</w:t>
        </w:r>
      </w:hyperlink>
      <w:r>
        <w:rPr>
          <w:lang w:val="en-US"/>
        </w:rPr>
        <w:t xml:space="preserve"> (recursive)</w:t>
      </w:r>
    </w:p>
    <w:p w14:paraId="4DCDBA9C" w14:textId="77777777" w:rsidR="00C51368" w:rsidRDefault="00E43BD9">
      <w:pPr>
        <w:pStyle w:val="HTMLPreformatted"/>
        <w:divId w:val="2091389154"/>
        <w:rPr>
          <w:lang w:val="en-US"/>
        </w:rPr>
      </w:pPr>
      <w:r>
        <w:rPr>
          <w:lang w:val="en-US"/>
        </w:rPr>
        <w:t xml:space="preserve">    "</w:t>
      </w:r>
      <w:hyperlink r:id="rId816" w:anchor="Extension.url" w:tooltip="Source of the definition for the extension code - a logical name or a URL." w:history="1">
        <w:r>
          <w:rPr>
            <w:rStyle w:val="Hyperlink"/>
            <w:lang w:val="en-US"/>
          </w:rPr>
          <w:t>url</w:t>
        </w:r>
      </w:hyperlink>
      <w:r>
        <w:rPr>
          <w:lang w:val="en-US"/>
        </w:rPr>
        <w:t>" : "&lt;</w:t>
      </w:r>
      <w:hyperlink r:id="rId81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687CCB89" w14:textId="77777777" w:rsidR="00C51368" w:rsidRDefault="00E43BD9">
      <w:pPr>
        <w:pStyle w:val="HTMLPreformatted"/>
        <w:divId w:val="2091389154"/>
        <w:rPr>
          <w:lang w:val="en-US"/>
        </w:rPr>
      </w:pPr>
      <w:r>
        <w:rPr>
          <w:lang w:val="en-US"/>
        </w:rPr>
        <w:t xml:space="preserve">    "</w:t>
      </w:r>
      <w:hyperlink r:id="rId81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169930F2" w14:textId="77777777" w:rsidR="00C51368" w:rsidRDefault="00E43BD9">
      <w:pPr>
        <w:pStyle w:val="HTMLPreformatted"/>
        <w:divId w:val="2091389154"/>
        <w:rPr>
          <w:lang w:val="en-US"/>
        </w:rPr>
      </w:pPr>
      <w:r>
        <w:rPr>
          <w:lang w:val="en-US"/>
        </w:rPr>
        <w:t xml:space="preserve">  }]  </w:t>
      </w:r>
    </w:p>
    <w:p w14:paraId="0DF77627" w14:textId="77777777" w:rsidR="00C51368" w:rsidRDefault="00E43BD9">
      <w:pPr>
        <w:pStyle w:val="HTMLPreformatted"/>
        <w:divId w:val="2091389154"/>
        <w:rPr>
          <w:lang w:val="en-US"/>
        </w:rPr>
      </w:pPr>
      <w:r>
        <w:rPr>
          <w:lang w:val="en-US"/>
        </w:rPr>
        <w:t>}</w:t>
      </w:r>
    </w:p>
    <w:p w14:paraId="697C7F85" w14:textId="77777777" w:rsidR="00C51368" w:rsidRDefault="00E43BD9">
      <w:pPr>
        <w:pStyle w:val="HTMLPreformatted"/>
        <w:divId w:val="2091389154"/>
        <w:rPr>
          <w:lang w:val="en-US"/>
        </w:rPr>
      </w:pPr>
      <w:r>
        <w:rPr>
          <w:lang w:val="en-US"/>
        </w:rPr>
        <w:t>// primitive types:</w:t>
      </w:r>
    </w:p>
    <w:p w14:paraId="68350AD9" w14:textId="77777777" w:rsidR="00C51368" w:rsidRDefault="00E43BD9">
      <w:pPr>
        <w:pStyle w:val="HTMLPreformatted"/>
        <w:divId w:val="2091389154"/>
        <w:rPr>
          <w:lang w:val="en-US"/>
        </w:rPr>
      </w:pPr>
      <w:r>
        <w:rPr>
          <w:lang w:val="en-US"/>
        </w:rPr>
        <w:t xml:space="preserve">    </w:t>
      </w:r>
    </w:p>
    <w:p w14:paraId="55EE187F" w14:textId="77777777" w:rsidR="00C51368" w:rsidRDefault="00E43BD9">
      <w:pPr>
        <w:pStyle w:val="HTMLPreformatted"/>
        <w:divId w:val="2091389154"/>
        <w:rPr>
          <w:lang w:val="en-US"/>
        </w:rPr>
      </w:pPr>
      <w:r>
        <w:rPr>
          <w:lang w:val="en-US"/>
        </w:rPr>
        <w:t>{</w:t>
      </w:r>
      <w:r>
        <w:rPr>
          <w:color w:val="0000FF"/>
          <w:lang w:val="en-US" w:eastAsia="en-US"/>
        </w:rPr>
        <w:drawing>
          <wp:inline distT="0" distB="0" distL="0" distR="0" wp14:anchorId="0E916C28" wp14:editId="7BEF03A8">
            <wp:extent cx="304800" cy="304800"/>
            <wp:effectExtent l="19050" t="0" r="0" b="0"/>
            <wp:docPr id="39" name="Picture 39"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A2EAF08" w14:textId="77777777"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14:paraId="5BFD9926" w14:textId="77777777"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14:paraId="2AE93F71" w14:textId="77777777" w:rsidR="00C51368" w:rsidRDefault="00E43BD9">
      <w:pPr>
        <w:pStyle w:val="HTMLPreformatted"/>
        <w:divId w:val="2091389154"/>
        <w:rPr>
          <w:lang w:val="en-US"/>
        </w:rPr>
      </w:pPr>
      <w:r>
        <w:rPr>
          <w:lang w:val="en-US"/>
        </w:rPr>
        <w:lastRenderedPageBreak/>
        <w:t xml:space="preserve">    "</w:t>
      </w:r>
      <w:hyperlink r:id="rId820" w:anchor="Element.id" w:tooltip="Internal ID" w:history="1">
        <w:r>
          <w:rPr>
            <w:rStyle w:val="Hyperlink"/>
            <w:lang w:val="en-US"/>
          </w:rPr>
          <w:t>id</w:t>
        </w:r>
      </w:hyperlink>
      <w:r>
        <w:rPr>
          <w:lang w:val="en-US"/>
        </w:rPr>
        <w:t>" : "&lt;</w:t>
      </w:r>
      <w:hyperlink r:id="rId82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51339676" w14:textId="77777777" w:rsidR="00C51368" w:rsidRDefault="00E43BD9">
      <w:pPr>
        <w:pStyle w:val="HTMLPreformatted"/>
        <w:divId w:val="2091389154"/>
        <w:rPr>
          <w:lang w:val="en-US"/>
        </w:rPr>
      </w:pPr>
      <w:r>
        <w:rPr>
          <w:lang w:val="en-US"/>
        </w:rPr>
        <w:t xml:space="preserve">    "</w:t>
      </w:r>
      <w:hyperlink r:id="rId82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3" w:anchor="Extension" w:history="1">
        <w:r>
          <w:rPr>
            <w:rStyle w:val="Hyperlink"/>
            <w:lang w:val="en-US"/>
          </w:rPr>
          <w:t>Additional Content defined by implementations</w:t>
        </w:r>
      </w:hyperlink>
    </w:p>
    <w:p w14:paraId="4320007D" w14:textId="77777777" w:rsidR="00C51368" w:rsidRDefault="00E43BD9">
      <w:pPr>
        <w:pStyle w:val="HTMLPreformatted"/>
        <w:divId w:val="2091389154"/>
        <w:rPr>
          <w:lang w:val="en-US"/>
        </w:rPr>
      </w:pPr>
      <w:r>
        <w:rPr>
          <w:lang w:val="en-US"/>
        </w:rPr>
        <w:t xml:space="preserve">      // from Element: </w:t>
      </w:r>
      <w:hyperlink r:id="rId824" w:history="1">
        <w:r>
          <w:rPr>
            <w:rStyle w:val="Hyperlink"/>
            <w:lang w:val="en-US"/>
          </w:rPr>
          <w:t>extension</w:t>
        </w:r>
      </w:hyperlink>
      <w:r>
        <w:rPr>
          <w:lang w:val="en-US"/>
        </w:rPr>
        <w:t xml:space="preserve"> (recursive)</w:t>
      </w:r>
    </w:p>
    <w:p w14:paraId="3DBF8A29" w14:textId="77777777" w:rsidR="00C51368" w:rsidRDefault="00E43BD9">
      <w:pPr>
        <w:pStyle w:val="HTMLPreformatted"/>
        <w:divId w:val="2091389154"/>
        <w:rPr>
          <w:lang w:val="en-US"/>
        </w:rPr>
      </w:pPr>
      <w:r>
        <w:rPr>
          <w:lang w:val="en-US"/>
        </w:rPr>
        <w:t xml:space="preserve">      "</w:t>
      </w:r>
      <w:hyperlink r:id="rId825" w:anchor="Extension.url" w:tooltip="Source of the definition for the extension code - a logical name or a URL." w:history="1">
        <w:r>
          <w:rPr>
            <w:rStyle w:val="Hyperlink"/>
            <w:lang w:val="en-US"/>
          </w:rPr>
          <w:t>url</w:t>
        </w:r>
      </w:hyperlink>
      <w:r>
        <w:rPr>
          <w:lang w:val="en-US"/>
        </w:rPr>
        <w:t>" : "&lt;</w:t>
      </w:r>
      <w:hyperlink r:id="rId82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78241D0F" w14:textId="77777777" w:rsidR="00C51368" w:rsidRDefault="00E43BD9">
      <w:pPr>
        <w:pStyle w:val="HTMLPreformatted"/>
        <w:divId w:val="2091389154"/>
        <w:rPr>
          <w:lang w:val="en-US"/>
        </w:rPr>
      </w:pPr>
      <w:r>
        <w:rPr>
          <w:lang w:val="en-US"/>
        </w:rPr>
        <w:t xml:space="preserve">      "</w:t>
      </w:r>
      <w:hyperlink r:id="rId82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1C7BC44F" w14:textId="77777777" w:rsidR="00C51368" w:rsidRDefault="00E43BD9">
      <w:pPr>
        <w:pStyle w:val="HTMLPreformatted"/>
        <w:divId w:val="2091389154"/>
        <w:rPr>
          <w:lang w:val="en-US"/>
        </w:rPr>
      </w:pPr>
      <w:r>
        <w:rPr>
          <w:lang w:val="en-US"/>
        </w:rPr>
        <w:t xml:space="preserve">    }]  </w:t>
      </w:r>
    </w:p>
    <w:p w14:paraId="5326C7EA" w14:textId="77777777" w:rsidR="00C51368" w:rsidRDefault="00E43BD9">
      <w:pPr>
        <w:pStyle w:val="HTMLPreformatted"/>
        <w:divId w:val="2091389154"/>
        <w:rPr>
          <w:lang w:val="en-US"/>
        </w:rPr>
      </w:pPr>
      <w:r>
        <w:rPr>
          <w:lang w:val="en-US"/>
        </w:rPr>
        <w:t xml:space="preserve">  }</w:t>
      </w:r>
    </w:p>
    <w:p w14:paraId="11D04536" w14:textId="77777777" w:rsidR="00C51368" w:rsidRDefault="00E43BD9">
      <w:pPr>
        <w:pStyle w:val="HTMLPreformatted"/>
        <w:divId w:val="2091389154"/>
        <w:rPr>
          <w:lang w:val="en-US"/>
        </w:rPr>
      </w:pPr>
      <w:r>
        <w:rPr>
          <w:lang w:val="en-US"/>
        </w:rPr>
        <w:t>}</w:t>
      </w:r>
    </w:p>
    <w:p w14:paraId="7DFBDCFD" w14:textId="77777777"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14:paraId="66F1B72E" w14:textId="77777777">
        <w:trPr>
          <w:divId w:val="1195385900"/>
          <w:tblCellSpacing w:w="0" w:type="dxa"/>
        </w:trPr>
        <w:tc>
          <w:tcPr>
            <w:tcW w:w="0" w:type="auto"/>
            <w:shd w:val="clear" w:color="auto" w:fill="FFFFFF"/>
            <w:tcMar>
              <w:top w:w="0" w:type="dxa"/>
              <w:left w:w="60" w:type="dxa"/>
              <w:bottom w:w="0" w:type="dxa"/>
              <w:right w:w="60" w:type="dxa"/>
            </w:tcMar>
            <w:hideMark/>
          </w:tcPr>
          <w:p w14:paraId="4259D4D7" w14:textId="77777777" w:rsidR="00C51368" w:rsidRDefault="001708AB">
            <w:pPr>
              <w:rPr>
                <w:rFonts w:ascii="Verdana" w:eastAsia="Times New Roman" w:hAnsi="Verdana"/>
                <w:b/>
                <w:bCs/>
                <w:sz w:val="17"/>
                <w:szCs w:val="17"/>
              </w:rPr>
            </w:pPr>
            <w:hyperlink r:id="rId82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14:paraId="0B470A8F" w14:textId="77777777" w:rsidR="00C51368" w:rsidRDefault="001708AB">
            <w:pPr>
              <w:rPr>
                <w:rFonts w:ascii="Verdana" w:eastAsia="Times New Roman" w:hAnsi="Verdana"/>
                <w:b/>
                <w:bCs/>
                <w:sz w:val="17"/>
                <w:szCs w:val="17"/>
              </w:rPr>
            </w:pPr>
            <w:hyperlink r:id="rId83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14:paraId="3F6CCA3E" w14:textId="77777777" w:rsidR="00C51368" w:rsidRDefault="001708AB">
            <w:pPr>
              <w:rPr>
                <w:rFonts w:ascii="Verdana" w:eastAsia="Times New Roman" w:hAnsi="Verdana"/>
                <w:b/>
                <w:bCs/>
                <w:sz w:val="17"/>
                <w:szCs w:val="17"/>
              </w:rPr>
            </w:pPr>
            <w:hyperlink r:id="rId83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14:paraId="4B979280" w14:textId="77777777" w:rsidR="00C51368" w:rsidRDefault="001708AB">
            <w:pPr>
              <w:jc w:val="center"/>
              <w:rPr>
                <w:rFonts w:ascii="Verdana" w:eastAsia="Times New Roman" w:hAnsi="Verdana"/>
                <w:b/>
                <w:bCs/>
                <w:sz w:val="17"/>
                <w:szCs w:val="17"/>
              </w:rPr>
            </w:pPr>
            <w:hyperlink r:id="rId83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14:paraId="10DC1A82" w14:textId="77777777" w:rsidR="00C51368" w:rsidRDefault="001708AB">
            <w:pPr>
              <w:rPr>
                <w:rFonts w:ascii="Verdana" w:eastAsia="Times New Roman" w:hAnsi="Verdana"/>
                <w:b/>
                <w:bCs/>
                <w:sz w:val="17"/>
                <w:szCs w:val="17"/>
              </w:rPr>
            </w:pPr>
            <w:hyperlink r:id="rId83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1B6C4F07" wp14:editId="252070EC">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14:paraId="35D32850" w14:textId="77777777">
        <w:trPr>
          <w:divId w:val="1195385900"/>
          <w:tblCellSpacing w:w="0" w:type="dxa"/>
        </w:trPr>
        <w:tc>
          <w:tcPr>
            <w:tcW w:w="0" w:type="auto"/>
            <w:shd w:val="clear" w:color="auto" w:fill="FFFFFF"/>
            <w:noWrap/>
            <w:tcMar>
              <w:top w:w="0" w:type="dxa"/>
              <w:left w:w="60" w:type="dxa"/>
              <w:bottom w:w="0" w:type="dxa"/>
              <w:right w:w="60" w:type="dxa"/>
            </w:tcMar>
            <w:hideMark/>
          </w:tcPr>
          <w:p w14:paraId="620D4443"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898DC1B" wp14:editId="4B40F7DC">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6719D06" wp14:editId="1FA1AA73">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4"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3200B567"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603BFBF2"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83D5059" w14:textId="77777777" w:rsidR="00C51368" w:rsidRDefault="001708AB">
            <w:pPr>
              <w:rPr>
                <w:rFonts w:ascii="Verdana" w:eastAsia="Times New Roman" w:hAnsi="Verdana"/>
                <w:sz w:val="17"/>
                <w:szCs w:val="17"/>
              </w:rPr>
            </w:pPr>
            <w:hyperlink r:id="rId83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14:paraId="63405393" w14:textId="77777777"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14:paraId="7A45466D" w14:textId="77777777">
        <w:trPr>
          <w:divId w:val="1195385900"/>
          <w:tblCellSpacing w:w="0" w:type="dxa"/>
        </w:trPr>
        <w:tc>
          <w:tcPr>
            <w:tcW w:w="0" w:type="auto"/>
            <w:shd w:val="clear" w:color="auto" w:fill="FFFFFF"/>
            <w:noWrap/>
            <w:tcMar>
              <w:top w:w="0" w:type="dxa"/>
              <w:left w:w="60" w:type="dxa"/>
              <w:bottom w:w="0" w:type="dxa"/>
              <w:right w:w="60" w:type="dxa"/>
            </w:tcMar>
            <w:hideMark/>
          </w:tcPr>
          <w:p w14:paraId="00BE4CD9"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814CB42" wp14:editId="70C64F68">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2E13DF9" wp14:editId="1613303C">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2E18CE" wp14:editId="787A91B7">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6"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1F96D4C2"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786CEB98"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059718C0" w14:textId="77777777" w:rsidR="00C51368" w:rsidRDefault="001708AB">
            <w:pPr>
              <w:rPr>
                <w:rFonts w:ascii="Verdana" w:eastAsia="Times New Roman" w:hAnsi="Verdana"/>
                <w:sz w:val="17"/>
                <w:szCs w:val="17"/>
              </w:rPr>
            </w:pPr>
            <w:hyperlink r:id="rId83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14:paraId="109D36A0" w14:textId="77777777"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14:paraId="430FA27F" w14:textId="77777777">
        <w:trPr>
          <w:divId w:val="1195385900"/>
          <w:tblCellSpacing w:w="0" w:type="dxa"/>
        </w:trPr>
        <w:tc>
          <w:tcPr>
            <w:tcW w:w="0" w:type="auto"/>
            <w:shd w:val="clear" w:color="auto" w:fill="FFFFFF"/>
            <w:noWrap/>
            <w:tcMar>
              <w:top w:w="0" w:type="dxa"/>
              <w:left w:w="60" w:type="dxa"/>
              <w:bottom w:w="0" w:type="dxa"/>
              <w:right w:w="60" w:type="dxa"/>
            </w:tcMar>
            <w:hideMark/>
          </w:tcPr>
          <w:p w14:paraId="4EABCD8A"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135157D" wp14:editId="3C86279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1A8A046" wp14:editId="3D19528E">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F80E31D" wp14:editId="5E958016">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14:paraId="2FF91069"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00F7477E" w14:textId="77777777"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14:paraId="297E5ADB" w14:textId="77777777" w:rsidR="00C51368" w:rsidRDefault="001708AB">
            <w:pPr>
              <w:rPr>
                <w:rFonts w:ascii="Verdana" w:eastAsia="Times New Roman" w:hAnsi="Verdana"/>
                <w:sz w:val="17"/>
                <w:szCs w:val="17"/>
              </w:rPr>
            </w:pPr>
            <w:hyperlink r:id="rId83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14:paraId="6F70523B" w14:textId="77777777"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14:paraId="433ADE67" w14:textId="77777777">
        <w:trPr>
          <w:divId w:val="1195385900"/>
          <w:tblCellSpacing w:w="0" w:type="dxa"/>
        </w:trPr>
        <w:tc>
          <w:tcPr>
            <w:tcW w:w="0" w:type="auto"/>
            <w:gridSpan w:val="5"/>
            <w:vAlign w:val="center"/>
            <w:hideMark/>
          </w:tcPr>
          <w:p w14:paraId="49D9CA83" w14:textId="77777777" w:rsidR="00C51368" w:rsidRDefault="00E43BD9">
            <w:pPr>
              <w:rPr>
                <w:rFonts w:ascii="Verdana" w:eastAsia="Times New Roman" w:hAnsi="Verdana"/>
                <w:sz w:val="17"/>
                <w:szCs w:val="17"/>
              </w:rPr>
            </w:pPr>
            <w:r>
              <w:rPr>
                <w:rFonts w:ascii="Verdana" w:eastAsia="Times New Roman" w:hAnsi="Verdana"/>
                <w:sz w:val="17"/>
                <w:szCs w:val="17"/>
              </w:rPr>
              <w:br/>
            </w:r>
            <w:hyperlink r:id="rId840" w:anchor="table" w:tooltip="Legend for this format" w:history="1">
              <w:r>
                <w:rPr>
                  <w:rFonts w:ascii="Verdana" w:eastAsia="Times New Roman" w:hAnsi="Verdana"/>
                  <w:noProof/>
                  <w:color w:val="0000FF"/>
                  <w:sz w:val="17"/>
                  <w:szCs w:val="17"/>
                  <w:lang w:val="en-US" w:eastAsia="en-US"/>
                </w:rPr>
                <w:drawing>
                  <wp:inline distT="0" distB="0" distL="0" distR="0" wp14:anchorId="285FC0CF" wp14:editId="7C747F7D">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14:paraId="4472F4F4" w14:textId="77777777" w:rsidR="00C51368" w:rsidRDefault="00E43BD9">
      <w:pPr>
        <w:pStyle w:val="NormalWeb"/>
        <w:divId w:val="966667534"/>
        <w:rPr>
          <w:lang w:val="en-US"/>
        </w:rPr>
      </w:pPr>
      <w:r>
        <w:rPr>
          <w:b/>
          <w:bCs/>
          <w:lang w:val="en-US"/>
        </w:rPr>
        <w:t>UML Diagram</w:t>
      </w:r>
    </w:p>
    <w:p w14:paraId="092BFED3" w14:textId="77777777" w:rsidR="00C51368" w:rsidRDefault="00E43BD9">
      <w:pPr>
        <w:divId w:val="1611545035"/>
        <w:rPr>
          <w:rFonts w:eastAsia="Times New Roman"/>
          <w:lang w:val="en-US"/>
        </w:rPr>
      </w:pPr>
      <w:r>
        <w:rPr>
          <w:rFonts w:eastAsia="Times New Roman"/>
          <w:lang w:val="en-US"/>
        </w:rPr>
        <w:t xml:space="preserve">Element id : id 0..1 extension : Extension 0..* </w:t>
      </w:r>
    </w:p>
    <w:p w14:paraId="77DB9162" w14:textId="77777777" w:rsidR="00C51368" w:rsidRDefault="00E43BD9">
      <w:pPr>
        <w:pStyle w:val="NormalWeb"/>
        <w:divId w:val="335158410"/>
        <w:rPr>
          <w:lang w:val="en-US"/>
        </w:rPr>
      </w:pPr>
      <w:bookmarkStart w:id="104" w:name="xml"/>
      <w:r>
        <w:rPr>
          <w:b/>
          <w:bCs/>
          <w:lang w:val="en-US"/>
        </w:rPr>
        <w:t>XML Template</w:t>
      </w:r>
    </w:p>
    <w:p w14:paraId="3D65474D" w14:textId="77777777" w:rsidR="00C51368" w:rsidRDefault="00C51368">
      <w:pPr>
        <w:pStyle w:val="HTMLPreformatted"/>
        <w:divId w:val="108739302"/>
        <w:rPr>
          <w:lang w:val="en-US"/>
        </w:rPr>
      </w:pPr>
    </w:p>
    <w:p w14:paraId="716D219F" w14:textId="77777777" w:rsidR="00C51368" w:rsidRDefault="00E43BD9">
      <w:pPr>
        <w:pStyle w:val="HTMLPreformatted"/>
        <w:divId w:val="108739302"/>
        <w:rPr>
          <w:lang w:val="en-US"/>
        </w:rPr>
      </w:pPr>
      <w:r>
        <w:rPr>
          <w:lang w:val="en-US"/>
        </w:rPr>
        <w:t>&lt;</w:t>
      </w:r>
      <w:hyperlink r:id="rId84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2" w:anchor="id" w:history="1">
        <w:r>
          <w:rPr>
            <w:rStyle w:val="Hyperlink"/>
            <w:lang w:val="en-US"/>
          </w:rPr>
          <w:t>id</w:t>
        </w:r>
      </w:hyperlink>
      <w:r>
        <w:rPr>
          <w:lang w:val="en-US"/>
        </w:rPr>
        <w:t xml:space="preserve">)"&gt; </w:t>
      </w:r>
      <w:r>
        <w:rPr>
          <w:color w:val="0000FF"/>
          <w:lang w:val="en-US" w:eastAsia="en-US"/>
        </w:rPr>
        <w:drawing>
          <wp:inline distT="0" distB="0" distL="0" distR="0" wp14:anchorId="1C4BEAC1" wp14:editId="2779A9D5">
            <wp:extent cx="304800" cy="304800"/>
            <wp:effectExtent l="19050" t="0" r="0" b="0"/>
            <wp:docPr id="50" name="Picture 50" descr="doco">
              <a:hlinkClick xmlns:a="http://schemas.openxmlformats.org/drawingml/2006/main" r:id="rId67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2AFCA00" w14:textId="77777777" w:rsidR="00C51368" w:rsidRDefault="00E43BD9">
      <w:pPr>
        <w:pStyle w:val="HTMLPreformatted"/>
        <w:divId w:val="108739302"/>
        <w:rPr>
          <w:lang w:val="en-US"/>
        </w:rPr>
      </w:pPr>
      <w:r>
        <w:rPr>
          <w:lang w:val="en-US"/>
        </w:rPr>
        <w:t xml:space="preserve"> &lt;</w:t>
      </w:r>
      <w:hyperlink r:id="rId84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4" w:anchor="Extension" w:history="1">
        <w:r>
          <w:rPr>
            <w:rStyle w:val="Hyperlink"/>
            <w:lang w:val="en-US"/>
          </w:rPr>
          <w:t>Extension</w:t>
        </w:r>
      </w:hyperlink>
      <w:r>
        <w:rPr>
          <w:lang w:val="en-US"/>
        </w:rPr>
        <w:t xml:space="preserve"> </w:t>
      </w:r>
      <w:hyperlink r:id="rId845"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14:paraId="2CE51195" w14:textId="77777777" w:rsidR="00C51368" w:rsidRDefault="00E43BD9">
      <w:pPr>
        <w:pStyle w:val="HTMLPreformatted"/>
        <w:divId w:val="108739302"/>
        <w:rPr>
          <w:lang w:val="en-US"/>
        </w:rPr>
      </w:pPr>
      <w:r>
        <w:rPr>
          <w:lang w:val="en-US"/>
        </w:rPr>
        <w:t>&lt;/[name]&gt;</w:t>
      </w:r>
    </w:p>
    <w:p w14:paraId="6AE041B8" w14:textId="77777777" w:rsidR="00C51368" w:rsidRDefault="00E43BD9">
      <w:pPr>
        <w:pStyle w:val="NormalWeb"/>
        <w:divId w:val="1830058534"/>
        <w:rPr>
          <w:lang w:val="en-US"/>
        </w:rPr>
      </w:pPr>
      <w:bookmarkStart w:id="105" w:name="json"/>
      <w:r>
        <w:rPr>
          <w:b/>
          <w:bCs/>
          <w:lang w:val="en-US"/>
        </w:rPr>
        <w:t>JSON Template</w:t>
      </w:r>
    </w:p>
    <w:p w14:paraId="3846105A" w14:textId="77777777" w:rsidR="00C51368" w:rsidRDefault="00C51368">
      <w:pPr>
        <w:pStyle w:val="HTMLPreformatted"/>
        <w:divId w:val="1528520697"/>
        <w:rPr>
          <w:lang w:val="en-US"/>
        </w:rPr>
      </w:pPr>
    </w:p>
    <w:p w14:paraId="72EE24BC" w14:textId="77777777" w:rsidR="00C51368" w:rsidRDefault="00E43BD9">
      <w:pPr>
        <w:pStyle w:val="HTMLPreformatted"/>
        <w:divId w:val="1528520697"/>
        <w:rPr>
          <w:lang w:val="en-US"/>
        </w:rPr>
      </w:pPr>
      <w:r>
        <w:rPr>
          <w:lang w:val="en-US"/>
        </w:rPr>
        <w:t>// complex types:</w:t>
      </w:r>
    </w:p>
    <w:p w14:paraId="35042A8C" w14:textId="77777777" w:rsidR="00C51368" w:rsidRDefault="00E43BD9">
      <w:pPr>
        <w:pStyle w:val="HTMLPreformatted"/>
        <w:divId w:val="1528520697"/>
        <w:rPr>
          <w:lang w:val="en-US"/>
        </w:rPr>
      </w:pPr>
      <w:r>
        <w:rPr>
          <w:lang w:val="en-US"/>
        </w:rPr>
        <w:t xml:space="preserve">    </w:t>
      </w:r>
    </w:p>
    <w:p w14:paraId="7BE10636" w14:textId="77777777" w:rsidR="00C51368" w:rsidRDefault="00E43BD9">
      <w:pPr>
        <w:pStyle w:val="HTMLPreformatted"/>
        <w:divId w:val="1528520697"/>
        <w:rPr>
          <w:lang w:val="en-US"/>
        </w:rPr>
      </w:pPr>
      <w:r>
        <w:rPr>
          <w:lang w:val="en-US"/>
        </w:rPr>
        <w:t>{</w:t>
      </w:r>
      <w:r>
        <w:rPr>
          <w:color w:val="0000FF"/>
          <w:lang w:val="en-US" w:eastAsia="en-US"/>
        </w:rPr>
        <w:drawing>
          <wp:inline distT="0" distB="0" distL="0" distR="0" wp14:anchorId="0175214E" wp14:editId="058B6769">
            <wp:extent cx="304800" cy="304800"/>
            <wp:effectExtent l="19050" t="0" r="0" b="0"/>
            <wp:docPr id="51" name="Picture 51"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2B83F28" w14:textId="77777777" w:rsidR="00C51368" w:rsidRDefault="00E43BD9">
      <w:pPr>
        <w:pStyle w:val="HTMLPreformatted"/>
        <w:divId w:val="1528520697"/>
        <w:rPr>
          <w:lang w:val="en-US"/>
        </w:rPr>
      </w:pPr>
      <w:r>
        <w:rPr>
          <w:lang w:val="en-US"/>
        </w:rPr>
        <w:t xml:space="preserve">  "</w:t>
      </w:r>
      <w:hyperlink r:id="rId846" w:anchor="Element.id" w:tooltip="Internal ID" w:history="1">
        <w:r>
          <w:rPr>
            <w:rStyle w:val="Hyperlink"/>
            <w:lang w:val="en-US"/>
          </w:rPr>
          <w:t>id</w:t>
        </w:r>
      </w:hyperlink>
      <w:r>
        <w:rPr>
          <w:lang w:val="en-US"/>
        </w:rPr>
        <w:t>" : "&lt;</w:t>
      </w:r>
      <w:hyperlink r:id="rId84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715B869E" w14:textId="77777777" w:rsidR="00C51368" w:rsidRDefault="00E43BD9">
      <w:pPr>
        <w:pStyle w:val="HTMLPreformatted"/>
        <w:divId w:val="1528520697"/>
        <w:rPr>
          <w:lang w:val="en-US"/>
        </w:rPr>
      </w:pPr>
      <w:r>
        <w:rPr>
          <w:lang w:val="en-US"/>
        </w:rPr>
        <w:t xml:space="preserve">  "</w:t>
      </w:r>
      <w:hyperlink r:id="rId84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9" w:anchor="Extension" w:history="1">
        <w:r>
          <w:rPr>
            <w:rStyle w:val="Hyperlink"/>
            <w:lang w:val="en-US"/>
          </w:rPr>
          <w:t>Additional Content defined by implementations</w:t>
        </w:r>
      </w:hyperlink>
    </w:p>
    <w:p w14:paraId="5F48583B" w14:textId="77777777" w:rsidR="00C51368" w:rsidRDefault="00E43BD9">
      <w:pPr>
        <w:pStyle w:val="HTMLPreformatted"/>
        <w:divId w:val="1528520697"/>
        <w:rPr>
          <w:lang w:val="en-US"/>
        </w:rPr>
      </w:pPr>
      <w:r>
        <w:rPr>
          <w:lang w:val="en-US"/>
        </w:rPr>
        <w:t xml:space="preserve">    // from Element: </w:t>
      </w:r>
      <w:hyperlink r:id="rId850" w:history="1">
        <w:r>
          <w:rPr>
            <w:rStyle w:val="Hyperlink"/>
            <w:lang w:val="en-US"/>
          </w:rPr>
          <w:t>extension</w:t>
        </w:r>
      </w:hyperlink>
      <w:r>
        <w:rPr>
          <w:lang w:val="en-US"/>
        </w:rPr>
        <w:t xml:space="preserve"> (recursive)</w:t>
      </w:r>
    </w:p>
    <w:p w14:paraId="756DB183" w14:textId="77777777" w:rsidR="00C51368" w:rsidRDefault="00E43BD9">
      <w:pPr>
        <w:pStyle w:val="HTMLPreformatted"/>
        <w:divId w:val="1528520697"/>
        <w:rPr>
          <w:lang w:val="en-US"/>
        </w:rPr>
      </w:pPr>
      <w:r>
        <w:rPr>
          <w:lang w:val="en-US"/>
        </w:rPr>
        <w:t xml:space="preserve">    "</w:t>
      </w:r>
      <w:hyperlink r:id="rId851" w:anchor="Extension.url" w:tooltip="Source of the definition for the extension code - a logical name or a URL." w:history="1">
        <w:r>
          <w:rPr>
            <w:rStyle w:val="Hyperlink"/>
            <w:lang w:val="en-US"/>
          </w:rPr>
          <w:t>url</w:t>
        </w:r>
      </w:hyperlink>
      <w:r>
        <w:rPr>
          <w:lang w:val="en-US"/>
        </w:rPr>
        <w:t>" : "&lt;</w:t>
      </w:r>
      <w:hyperlink r:id="rId85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0C3FE5E1" w14:textId="77777777" w:rsidR="00C51368" w:rsidRDefault="00E43BD9">
      <w:pPr>
        <w:pStyle w:val="HTMLPreformatted"/>
        <w:divId w:val="1528520697"/>
        <w:rPr>
          <w:lang w:val="en-US"/>
        </w:rPr>
      </w:pPr>
      <w:r>
        <w:rPr>
          <w:lang w:val="en-US"/>
        </w:rPr>
        <w:t xml:space="preserve">    "</w:t>
      </w:r>
      <w:hyperlink r:id="rId85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0A62A2D0" w14:textId="77777777" w:rsidR="00C51368" w:rsidRDefault="00E43BD9">
      <w:pPr>
        <w:pStyle w:val="HTMLPreformatted"/>
        <w:divId w:val="1528520697"/>
        <w:rPr>
          <w:lang w:val="en-US"/>
        </w:rPr>
      </w:pPr>
      <w:r>
        <w:rPr>
          <w:lang w:val="en-US"/>
        </w:rPr>
        <w:t xml:space="preserve">  }]  </w:t>
      </w:r>
    </w:p>
    <w:p w14:paraId="050CB047" w14:textId="77777777" w:rsidR="00C51368" w:rsidRDefault="00E43BD9">
      <w:pPr>
        <w:pStyle w:val="HTMLPreformatted"/>
        <w:divId w:val="1528520697"/>
        <w:rPr>
          <w:lang w:val="en-US"/>
        </w:rPr>
      </w:pPr>
      <w:r>
        <w:rPr>
          <w:lang w:val="en-US"/>
        </w:rPr>
        <w:t>}</w:t>
      </w:r>
    </w:p>
    <w:p w14:paraId="52D3356F" w14:textId="77777777" w:rsidR="00C51368" w:rsidRDefault="00E43BD9">
      <w:pPr>
        <w:pStyle w:val="HTMLPreformatted"/>
        <w:divId w:val="1528520697"/>
        <w:rPr>
          <w:lang w:val="en-US"/>
        </w:rPr>
      </w:pPr>
      <w:r>
        <w:rPr>
          <w:lang w:val="en-US"/>
        </w:rPr>
        <w:lastRenderedPageBreak/>
        <w:t>// primitive types:</w:t>
      </w:r>
    </w:p>
    <w:p w14:paraId="0BB5D285" w14:textId="77777777" w:rsidR="00C51368" w:rsidRDefault="00E43BD9">
      <w:pPr>
        <w:pStyle w:val="HTMLPreformatted"/>
        <w:divId w:val="1528520697"/>
        <w:rPr>
          <w:lang w:val="en-US"/>
        </w:rPr>
      </w:pPr>
      <w:r>
        <w:rPr>
          <w:lang w:val="en-US"/>
        </w:rPr>
        <w:t xml:space="preserve">    </w:t>
      </w:r>
    </w:p>
    <w:p w14:paraId="595A0112" w14:textId="77777777" w:rsidR="00C51368" w:rsidRDefault="00E43BD9">
      <w:pPr>
        <w:pStyle w:val="HTMLPreformatted"/>
        <w:divId w:val="1528520697"/>
        <w:rPr>
          <w:lang w:val="en-US"/>
        </w:rPr>
      </w:pPr>
      <w:r>
        <w:rPr>
          <w:lang w:val="en-US"/>
        </w:rPr>
        <w:t>{</w:t>
      </w:r>
      <w:r>
        <w:rPr>
          <w:color w:val="0000FF"/>
          <w:lang w:val="en-US" w:eastAsia="en-US"/>
        </w:rPr>
        <w:drawing>
          <wp:inline distT="0" distB="0" distL="0" distR="0" wp14:anchorId="500AD1DB" wp14:editId="4A219210">
            <wp:extent cx="304800" cy="304800"/>
            <wp:effectExtent l="19050" t="0" r="0" b="0"/>
            <wp:docPr id="52" name="Picture 52"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CE7F7B0" w14:textId="77777777"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14:paraId="1A160736" w14:textId="77777777"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14:paraId="5A1F6839" w14:textId="77777777" w:rsidR="00C51368" w:rsidRDefault="00E43BD9">
      <w:pPr>
        <w:pStyle w:val="HTMLPreformatted"/>
        <w:divId w:val="1528520697"/>
        <w:rPr>
          <w:lang w:val="en-US"/>
        </w:rPr>
      </w:pPr>
      <w:r>
        <w:rPr>
          <w:lang w:val="en-US"/>
        </w:rPr>
        <w:t xml:space="preserve">    "</w:t>
      </w:r>
      <w:hyperlink r:id="rId855" w:anchor="Element.id" w:tooltip="Internal ID" w:history="1">
        <w:r>
          <w:rPr>
            <w:rStyle w:val="Hyperlink"/>
            <w:lang w:val="en-US"/>
          </w:rPr>
          <w:t>id</w:t>
        </w:r>
      </w:hyperlink>
      <w:r>
        <w:rPr>
          <w:lang w:val="en-US"/>
        </w:rPr>
        <w:t>" : "&lt;</w:t>
      </w:r>
      <w:hyperlink r:id="rId85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14:paraId="01EE4919" w14:textId="77777777" w:rsidR="00C51368" w:rsidRDefault="00E43BD9">
      <w:pPr>
        <w:pStyle w:val="HTMLPreformatted"/>
        <w:divId w:val="1528520697"/>
        <w:rPr>
          <w:lang w:val="en-US"/>
        </w:rPr>
      </w:pPr>
      <w:r>
        <w:rPr>
          <w:lang w:val="en-US"/>
        </w:rPr>
        <w:t xml:space="preserve">    "</w:t>
      </w:r>
      <w:hyperlink r:id="rId85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8" w:anchor="Extension" w:history="1">
        <w:r>
          <w:rPr>
            <w:rStyle w:val="Hyperlink"/>
            <w:lang w:val="en-US"/>
          </w:rPr>
          <w:t>Additional Content defined by implementations</w:t>
        </w:r>
      </w:hyperlink>
    </w:p>
    <w:p w14:paraId="2D76F742" w14:textId="77777777" w:rsidR="00C51368" w:rsidRDefault="00E43BD9">
      <w:pPr>
        <w:pStyle w:val="HTMLPreformatted"/>
        <w:divId w:val="1528520697"/>
        <w:rPr>
          <w:lang w:val="en-US"/>
        </w:rPr>
      </w:pPr>
      <w:r>
        <w:rPr>
          <w:lang w:val="en-US"/>
        </w:rPr>
        <w:t xml:space="preserve">      // from Element: </w:t>
      </w:r>
      <w:hyperlink r:id="rId859" w:history="1">
        <w:r>
          <w:rPr>
            <w:rStyle w:val="Hyperlink"/>
            <w:lang w:val="en-US"/>
          </w:rPr>
          <w:t>extension</w:t>
        </w:r>
      </w:hyperlink>
      <w:r>
        <w:rPr>
          <w:lang w:val="en-US"/>
        </w:rPr>
        <w:t xml:space="preserve"> (recursive)</w:t>
      </w:r>
    </w:p>
    <w:p w14:paraId="47F87B24" w14:textId="77777777" w:rsidR="00C51368" w:rsidRDefault="00E43BD9">
      <w:pPr>
        <w:pStyle w:val="HTMLPreformatted"/>
        <w:divId w:val="1528520697"/>
        <w:rPr>
          <w:lang w:val="en-US"/>
        </w:rPr>
      </w:pPr>
      <w:r>
        <w:rPr>
          <w:lang w:val="en-US"/>
        </w:rPr>
        <w:t xml:space="preserve">      "</w:t>
      </w:r>
      <w:hyperlink r:id="rId860" w:anchor="Extension.url" w:tooltip="Source of the definition for the extension code - a logical name or a URL." w:history="1">
        <w:r>
          <w:rPr>
            <w:rStyle w:val="Hyperlink"/>
            <w:lang w:val="en-US"/>
          </w:rPr>
          <w:t>url</w:t>
        </w:r>
      </w:hyperlink>
      <w:r>
        <w:rPr>
          <w:lang w:val="en-US"/>
        </w:rPr>
        <w:t>" : "&lt;</w:t>
      </w:r>
      <w:hyperlink r:id="rId86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14:paraId="2298EE98" w14:textId="77777777" w:rsidR="00C51368" w:rsidRDefault="00E43BD9">
      <w:pPr>
        <w:pStyle w:val="HTMLPreformatted"/>
        <w:divId w:val="1528520697"/>
        <w:rPr>
          <w:lang w:val="en-US"/>
        </w:rPr>
      </w:pPr>
      <w:r>
        <w:rPr>
          <w:lang w:val="en-US"/>
        </w:rPr>
        <w:t xml:space="preserve">      "</w:t>
      </w:r>
      <w:hyperlink r:id="rId86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14:paraId="600600E1" w14:textId="77777777" w:rsidR="00C51368" w:rsidRDefault="00E43BD9">
      <w:pPr>
        <w:pStyle w:val="HTMLPreformatted"/>
        <w:divId w:val="1528520697"/>
        <w:rPr>
          <w:lang w:val="en-US"/>
        </w:rPr>
      </w:pPr>
      <w:r>
        <w:rPr>
          <w:lang w:val="en-US"/>
        </w:rPr>
        <w:t xml:space="preserve">    }]  </w:t>
      </w:r>
    </w:p>
    <w:p w14:paraId="615C9266" w14:textId="77777777" w:rsidR="00C51368" w:rsidRDefault="00E43BD9">
      <w:pPr>
        <w:pStyle w:val="HTMLPreformatted"/>
        <w:divId w:val="1528520697"/>
        <w:rPr>
          <w:lang w:val="en-US"/>
        </w:rPr>
      </w:pPr>
      <w:r>
        <w:rPr>
          <w:lang w:val="en-US"/>
        </w:rPr>
        <w:t xml:space="preserve">  }</w:t>
      </w:r>
    </w:p>
    <w:p w14:paraId="37694B04" w14:textId="77777777" w:rsidR="00C51368" w:rsidRDefault="00E43BD9">
      <w:pPr>
        <w:pStyle w:val="HTMLPreformatted"/>
        <w:divId w:val="1528520697"/>
        <w:rPr>
          <w:lang w:val="en-US"/>
        </w:rPr>
      </w:pPr>
      <w:r>
        <w:rPr>
          <w:lang w:val="en-US"/>
        </w:rPr>
        <w:t>}</w:t>
      </w:r>
    </w:p>
    <w:p w14:paraId="5D6FAADF" w14:textId="77777777" w:rsidR="00C51368" w:rsidRDefault="00E43BD9">
      <w:pPr>
        <w:pStyle w:val="NormalWeb"/>
        <w:divId w:val="1560163854"/>
        <w:rPr>
          <w:lang w:val="en-US"/>
        </w:rPr>
      </w:pPr>
      <w:r>
        <w:rPr>
          <w:lang w:val="en-US"/>
        </w:rPr>
        <w:t> </w:t>
      </w:r>
    </w:p>
    <w:p w14:paraId="1FFB25B9" w14:textId="77777777" w:rsidR="00C51368" w:rsidRDefault="00E43BD9">
      <w:pPr>
        <w:pStyle w:val="NormalWeb"/>
        <w:divId w:val="1560163854"/>
        <w:rPr>
          <w:lang w:val="en-US"/>
        </w:rPr>
      </w:pPr>
      <w:r>
        <w:rPr>
          <w:b/>
          <w:bCs/>
          <w:lang w:val="en-US"/>
        </w:rPr>
        <w:t>Constraints</w:t>
      </w:r>
    </w:p>
    <w:p w14:paraId="00E2F597" w14:textId="77777777"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14:paraId="1DF44AFE" w14:textId="77777777"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14:paraId="3FEDC166" w14:textId="77777777"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14:paraId="1F214434" w14:textId="77777777" w:rsidR="00C51368" w:rsidRDefault="00E43BD9">
      <w:pPr>
        <w:pStyle w:val="Heading2"/>
        <w:divId w:val="1560163854"/>
        <w:rPr>
          <w:rFonts w:eastAsia="Times New Roman"/>
          <w:lang w:val="en-US"/>
        </w:rPr>
      </w:pPr>
      <w:r>
        <w:rPr>
          <w:rFonts w:eastAsia="Times New Roman"/>
          <w:lang w:val="en-US"/>
        </w:rPr>
        <w:t>XML Representation</w:t>
      </w:r>
    </w:p>
    <w:p w14:paraId="5A424E77" w14:textId="77777777"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64" w:anchor="Coding" w:history="1">
        <w:r>
          <w:rPr>
            <w:rStyle w:val="Hyperlink"/>
            <w:lang w:val="en-US"/>
          </w:rPr>
          <w:t>Coding</w:t>
        </w:r>
      </w:hyperlink>
      <w:r>
        <w:rPr>
          <w:lang w:val="en-US"/>
        </w:rPr>
        <w:t xml:space="preserve">: </w:t>
      </w:r>
    </w:p>
    <w:p w14:paraId="3CC90153" w14:textId="77777777" w:rsidR="00C51368" w:rsidRDefault="00C51368">
      <w:pPr>
        <w:pStyle w:val="HTMLPreformatted"/>
        <w:divId w:val="1560163854"/>
        <w:rPr>
          <w:lang w:val="en-US"/>
        </w:rPr>
      </w:pPr>
    </w:p>
    <w:p w14:paraId="06449BAE" w14:textId="77777777" w:rsidR="00C51368" w:rsidRDefault="00E43BD9">
      <w:pPr>
        <w:pStyle w:val="HTMLPreformatted"/>
        <w:divId w:val="1560163854"/>
        <w:rPr>
          <w:lang w:val="en-US"/>
        </w:rPr>
      </w:pPr>
      <w:r>
        <w:rPr>
          <w:lang w:val="en-US"/>
        </w:rPr>
        <w:t xml:space="preserve">  &lt;code id="[internal id]"&gt;</w:t>
      </w:r>
    </w:p>
    <w:p w14:paraId="1115237A" w14:textId="77777777" w:rsidR="00C51368" w:rsidRDefault="00E43BD9">
      <w:pPr>
        <w:pStyle w:val="HTMLPreformatted"/>
        <w:divId w:val="1560163854"/>
        <w:rPr>
          <w:lang w:val="en-US"/>
        </w:rPr>
      </w:pPr>
      <w:r>
        <w:rPr>
          <w:lang w:val="en-US"/>
        </w:rPr>
        <w:t xml:space="preserve">    &lt;extension url="..."/&gt;</w:t>
      </w:r>
    </w:p>
    <w:p w14:paraId="72FEBAD0" w14:textId="77777777" w:rsidR="00C51368" w:rsidRDefault="00E43BD9">
      <w:pPr>
        <w:pStyle w:val="HTMLPreformatted"/>
        <w:divId w:val="1560163854"/>
        <w:rPr>
          <w:lang w:val="en-US"/>
        </w:rPr>
      </w:pPr>
      <w:r>
        <w:rPr>
          <w:lang w:val="en-US"/>
        </w:rPr>
        <w:t xml:space="preserve">      ... if there is any extensions</w:t>
      </w:r>
    </w:p>
    <w:p w14:paraId="31519FF2" w14:textId="77777777" w:rsidR="00C51368" w:rsidRDefault="00E43BD9">
      <w:pPr>
        <w:pStyle w:val="HTMLPreformatted"/>
        <w:divId w:val="1560163854"/>
        <w:rPr>
          <w:lang w:val="en-US"/>
        </w:rPr>
      </w:pPr>
      <w:r>
        <w:rPr>
          <w:lang w:val="en-US"/>
        </w:rPr>
        <w:t xml:space="preserve">    &lt;extension&gt;</w:t>
      </w:r>
    </w:p>
    <w:p w14:paraId="2371CD6C" w14:textId="77777777" w:rsidR="00C51368" w:rsidRDefault="00E43BD9">
      <w:pPr>
        <w:pStyle w:val="HTMLPreformatted"/>
        <w:divId w:val="1560163854"/>
        <w:rPr>
          <w:lang w:val="en-US"/>
        </w:rPr>
      </w:pPr>
      <w:r>
        <w:rPr>
          <w:lang w:val="en-US"/>
        </w:rPr>
        <w:t xml:space="preserve">    .. elements of Coding type...</w:t>
      </w:r>
    </w:p>
    <w:p w14:paraId="5FE27F26" w14:textId="77777777" w:rsidR="00C51368" w:rsidRDefault="00E43BD9">
      <w:pPr>
        <w:pStyle w:val="HTMLPreformatted"/>
        <w:divId w:val="1560163854"/>
        <w:rPr>
          <w:lang w:val="en-US"/>
        </w:rPr>
      </w:pPr>
      <w:r>
        <w:rPr>
          <w:lang w:val="en-US"/>
        </w:rPr>
        <w:t xml:space="preserve">  &lt;/code&gt;</w:t>
      </w:r>
    </w:p>
    <w:p w14:paraId="0F34C99F" w14:textId="77777777"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14:paraId="7727930E" w14:textId="77777777" w:rsidR="00C51368" w:rsidRDefault="00C51368">
      <w:pPr>
        <w:pStyle w:val="HTMLPreformatted"/>
        <w:divId w:val="1560163854"/>
        <w:rPr>
          <w:lang w:val="en-US"/>
        </w:rPr>
      </w:pPr>
    </w:p>
    <w:p w14:paraId="44416610" w14:textId="77777777" w:rsidR="00C51368" w:rsidRDefault="00E43BD9">
      <w:pPr>
        <w:pStyle w:val="HTMLPreformatted"/>
        <w:divId w:val="1560163854"/>
        <w:rPr>
          <w:lang w:val="en-US"/>
        </w:rPr>
      </w:pPr>
      <w:r>
        <w:rPr>
          <w:lang w:val="en-US"/>
        </w:rPr>
        <w:lastRenderedPageBreak/>
        <w:t xml:space="preserve">  &lt;code id="[internal id] value="[value of string]""&gt;</w:t>
      </w:r>
    </w:p>
    <w:p w14:paraId="1BF555E5" w14:textId="77777777" w:rsidR="00C51368" w:rsidRDefault="00E43BD9">
      <w:pPr>
        <w:pStyle w:val="HTMLPreformatted"/>
        <w:divId w:val="1560163854"/>
        <w:rPr>
          <w:lang w:val="en-US"/>
        </w:rPr>
      </w:pPr>
      <w:r>
        <w:rPr>
          <w:lang w:val="en-US"/>
        </w:rPr>
        <w:t xml:space="preserve">    &lt;extension url="..."/&gt;</w:t>
      </w:r>
    </w:p>
    <w:p w14:paraId="2DED031E" w14:textId="77777777" w:rsidR="00C51368" w:rsidRDefault="00E43BD9">
      <w:pPr>
        <w:pStyle w:val="HTMLPreformatted"/>
        <w:divId w:val="1560163854"/>
        <w:rPr>
          <w:lang w:val="en-US"/>
        </w:rPr>
      </w:pPr>
      <w:r>
        <w:rPr>
          <w:lang w:val="en-US"/>
        </w:rPr>
        <w:t xml:space="preserve">      ... if there is any extensions</w:t>
      </w:r>
    </w:p>
    <w:p w14:paraId="789D4FF7" w14:textId="77777777" w:rsidR="00C51368" w:rsidRDefault="00E43BD9">
      <w:pPr>
        <w:pStyle w:val="HTMLPreformatted"/>
        <w:divId w:val="1560163854"/>
        <w:rPr>
          <w:lang w:val="en-US"/>
        </w:rPr>
      </w:pPr>
      <w:r>
        <w:rPr>
          <w:lang w:val="en-US"/>
        </w:rPr>
        <w:t xml:space="preserve">    &lt;extension&gt;</w:t>
      </w:r>
    </w:p>
    <w:p w14:paraId="4611AE2B" w14:textId="77777777" w:rsidR="00C51368" w:rsidRDefault="00E43BD9">
      <w:pPr>
        <w:pStyle w:val="HTMLPreformatted"/>
        <w:divId w:val="1560163854"/>
        <w:rPr>
          <w:lang w:val="en-US"/>
        </w:rPr>
      </w:pPr>
      <w:r>
        <w:rPr>
          <w:lang w:val="en-US"/>
        </w:rPr>
        <w:t xml:space="preserve">  &lt;/code&gt;</w:t>
      </w:r>
    </w:p>
    <w:p w14:paraId="2F536FC7" w14:textId="77777777" w:rsidR="00C51368" w:rsidRDefault="00E43BD9">
      <w:pPr>
        <w:pStyle w:val="Heading2"/>
        <w:divId w:val="1560163854"/>
        <w:rPr>
          <w:rFonts w:eastAsia="Times New Roman"/>
          <w:lang w:val="en-US"/>
        </w:rPr>
      </w:pPr>
      <w:r>
        <w:rPr>
          <w:rFonts w:eastAsia="Times New Roman"/>
          <w:lang w:val="en-US"/>
        </w:rPr>
        <w:t>JSON Representation</w:t>
      </w:r>
    </w:p>
    <w:p w14:paraId="2EF3FC10" w14:textId="77777777"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5" w:anchor="Coding" w:history="1">
        <w:r>
          <w:rPr>
            <w:rStyle w:val="Hyperlink"/>
            <w:lang w:val="en-US"/>
          </w:rPr>
          <w:t>Coding</w:t>
        </w:r>
      </w:hyperlink>
      <w:r>
        <w:rPr>
          <w:lang w:val="en-US"/>
        </w:rPr>
        <w:t xml:space="preserve">: </w:t>
      </w:r>
    </w:p>
    <w:p w14:paraId="6119B253" w14:textId="77777777" w:rsidR="00C51368" w:rsidRDefault="00C51368">
      <w:pPr>
        <w:pStyle w:val="HTMLPreformatted"/>
        <w:divId w:val="1560163854"/>
        <w:rPr>
          <w:lang w:val="en-US"/>
        </w:rPr>
      </w:pPr>
    </w:p>
    <w:p w14:paraId="31DB030E" w14:textId="77777777" w:rsidR="00C51368" w:rsidRDefault="00E43BD9">
      <w:pPr>
        <w:pStyle w:val="HTMLPreformatted"/>
        <w:divId w:val="1560163854"/>
        <w:rPr>
          <w:lang w:val="en-US"/>
        </w:rPr>
      </w:pPr>
      <w:r>
        <w:rPr>
          <w:lang w:val="en-US"/>
        </w:rPr>
        <w:t xml:space="preserve">  {</w:t>
      </w:r>
    </w:p>
    <w:p w14:paraId="3A10EEF4" w14:textId="77777777" w:rsidR="00C51368" w:rsidRDefault="00E43BD9">
      <w:pPr>
        <w:pStyle w:val="HTMLPreformatted"/>
        <w:divId w:val="1560163854"/>
        <w:rPr>
          <w:lang w:val="en-US"/>
        </w:rPr>
      </w:pPr>
      <w:r>
        <w:rPr>
          <w:lang w:val="en-US"/>
        </w:rPr>
        <w:t xml:space="preserve">    "code" : {</w:t>
      </w:r>
    </w:p>
    <w:p w14:paraId="36ABC954" w14:textId="77777777" w:rsidR="00C51368" w:rsidRDefault="00E43BD9">
      <w:pPr>
        <w:pStyle w:val="HTMLPreformatted"/>
        <w:divId w:val="1560163854"/>
        <w:rPr>
          <w:lang w:val="en-US"/>
        </w:rPr>
      </w:pPr>
      <w:r>
        <w:rPr>
          <w:lang w:val="en-US"/>
        </w:rPr>
        <w:t xml:space="preserve">      "_id" : "[internal id]",</w:t>
      </w:r>
    </w:p>
    <w:p w14:paraId="77576850" w14:textId="77777777" w:rsidR="00C51368" w:rsidRDefault="00E43BD9">
      <w:pPr>
        <w:pStyle w:val="HTMLPreformatted"/>
        <w:divId w:val="1560163854"/>
        <w:rPr>
          <w:lang w:val="en-US"/>
        </w:rPr>
      </w:pPr>
      <w:r>
        <w:rPr>
          <w:lang w:val="en-US"/>
        </w:rPr>
        <w:t xml:space="preserve">      "extension" : [</w:t>
      </w:r>
    </w:p>
    <w:p w14:paraId="6F49CC3B" w14:textId="77777777" w:rsidR="00C51368" w:rsidRDefault="00E43BD9">
      <w:pPr>
        <w:pStyle w:val="HTMLPreformatted"/>
        <w:divId w:val="1560163854"/>
        <w:rPr>
          <w:lang w:val="en-US"/>
        </w:rPr>
      </w:pPr>
      <w:r>
        <w:rPr>
          <w:lang w:val="en-US"/>
        </w:rPr>
        <w:t xml:space="preserve">        ..extensions, if present...</w:t>
      </w:r>
    </w:p>
    <w:p w14:paraId="7D2CE758" w14:textId="77777777" w:rsidR="00C51368" w:rsidRDefault="00E43BD9">
      <w:pPr>
        <w:pStyle w:val="HTMLPreformatted"/>
        <w:divId w:val="1560163854"/>
        <w:rPr>
          <w:lang w:val="en-US"/>
        </w:rPr>
      </w:pPr>
      <w:r>
        <w:rPr>
          <w:lang w:val="en-US"/>
        </w:rPr>
        <w:t xml:space="preserve">      ],  </w:t>
      </w:r>
    </w:p>
    <w:p w14:paraId="3EB41B2C" w14:textId="77777777" w:rsidR="00C51368" w:rsidRDefault="00E43BD9">
      <w:pPr>
        <w:pStyle w:val="HTMLPreformatted"/>
        <w:divId w:val="1560163854"/>
        <w:rPr>
          <w:lang w:val="en-US"/>
        </w:rPr>
      </w:pPr>
      <w:r>
        <w:rPr>
          <w:lang w:val="en-US"/>
        </w:rPr>
        <w:t xml:space="preserve">      .. properties of Coding type...</w:t>
      </w:r>
    </w:p>
    <w:p w14:paraId="1E8338BC" w14:textId="77777777" w:rsidR="00C51368" w:rsidRDefault="00E43BD9">
      <w:pPr>
        <w:pStyle w:val="HTMLPreformatted"/>
        <w:divId w:val="1560163854"/>
        <w:rPr>
          <w:lang w:val="en-US"/>
        </w:rPr>
      </w:pPr>
      <w:r>
        <w:rPr>
          <w:lang w:val="en-US"/>
        </w:rPr>
        <w:t xml:space="preserve">    }</w:t>
      </w:r>
    </w:p>
    <w:p w14:paraId="2B243E4B" w14:textId="77777777" w:rsidR="00C51368" w:rsidRDefault="00E43BD9">
      <w:pPr>
        <w:pStyle w:val="HTMLPreformatted"/>
        <w:divId w:val="1560163854"/>
        <w:rPr>
          <w:lang w:val="en-US"/>
        </w:rPr>
      </w:pPr>
      <w:r>
        <w:rPr>
          <w:lang w:val="en-US"/>
        </w:rPr>
        <w:t xml:space="preserve">  }</w:t>
      </w:r>
    </w:p>
    <w:p w14:paraId="28768D5A" w14:textId="77777777"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14:paraId="671981D2" w14:textId="77777777" w:rsidR="00C51368" w:rsidRDefault="00C51368">
      <w:pPr>
        <w:pStyle w:val="HTMLPreformatted"/>
        <w:divId w:val="1560163854"/>
        <w:rPr>
          <w:lang w:val="en-US"/>
        </w:rPr>
      </w:pPr>
    </w:p>
    <w:p w14:paraId="5896441B" w14:textId="77777777" w:rsidR="00C51368" w:rsidRDefault="00E43BD9">
      <w:pPr>
        <w:pStyle w:val="HTMLPreformatted"/>
        <w:divId w:val="1560163854"/>
        <w:rPr>
          <w:lang w:val="en-US"/>
        </w:rPr>
      </w:pPr>
      <w:r>
        <w:rPr>
          <w:lang w:val="en-US"/>
        </w:rPr>
        <w:t xml:space="preserve">  {</w:t>
      </w:r>
    </w:p>
    <w:p w14:paraId="17BFB274" w14:textId="77777777" w:rsidR="00C51368" w:rsidRDefault="00E43BD9">
      <w:pPr>
        <w:pStyle w:val="HTMLPreformatted"/>
        <w:divId w:val="1560163854"/>
        <w:rPr>
          <w:lang w:val="en-US"/>
        </w:rPr>
      </w:pPr>
      <w:r>
        <w:rPr>
          <w:lang w:val="en-US"/>
        </w:rPr>
        <w:t xml:space="preserve">    "name" : "[value of string]",</w:t>
      </w:r>
    </w:p>
    <w:p w14:paraId="302DBC2C" w14:textId="77777777" w:rsidR="00C51368" w:rsidRDefault="00E43BD9">
      <w:pPr>
        <w:pStyle w:val="HTMLPreformatted"/>
        <w:divId w:val="1560163854"/>
        <w:rPr>
          <w:lang w:val="en-US"/>
        </w:rPr>
      </w:pPr>
      <w:r>
        <w:rPr>
          <w:lang w:val="en-US"/>
        </w:rPr>
        <w:t xml:space="preserve">    "name_" : {</w:t>
      </w:r>
    </w:p>
    <w:p w14:paraId="6598A804" w14:textId="77777777" w:rsidR="00C51368" w:rsidRDefault="00E43BD9">
      <w:pPr>
        <w:pStyle w:val="HTMLPreformatted"/>
        <w:divId w:val="1560163854"/>
        <w:rPr>
          <w:lang w:val="en-US"/>
        </w:rPr>
      </w:pPr>
      <w:r>
        <w:rPr>
          <w:lang w:val="en-US"/>
        </w:rPr>
        <w:t xml:space="preserve">      "_id" : "[internal id]",</w:t>
      </w:r>
    </w:p>
    <w:p w14:paraId="2C729EF6" w14:textId="77777777" w:rsidR="00C51368" w:rsidRDefault="00E43BD9">
      <w:pPr>
        <w:pStyle w:val="HTMLPreformatted"/>
        <w:divId w:val="1560163854"/>
        <w:rPr>
          <w:lang w:val="en-US"/>
        </w:rPr>
      </w:pPr>
      <w:r>
        <w:rPr>
          <w:lang w:val="en-US"/>
        </w:rPr>
        <w:t xml:space="preserve">      "extension" : [</w:t>
      </w:r>
    </w:p>
    <w:p w14:paraId="4449005C" w14:textId="77777777" w:rsidR="00C51368" w:rsidRDefault="00E43BD9">
      <w:pPr>
        <w:pStyle w:val="HTMLPreformatted"/>
        <w:divId w:val="1560163854"/>
        <w:rPr>
          <w:lang w:val="en-US"/>
        </w:rPr>
      </w:pPr>
      <w:r>
        <w:rPr>
          <w:lang w:val="en-US"/>
        </w:rPr>
        <w:t xml:space="preserve">        ..extensions, if present...</w:t>
      </w:r>
    </w:p>
    <w:p w14:paraId="3F9F9DB7" w14:textId="77777777" w:rsidR="00C51368" w:rsidRDefault="00E43BD9">
      <w:pPr>
        <w:pStyle w:val="HTMLPreformatted"/>
        <w:divId w:val="1560163854"/>
        <w:rPr>
          <w:lang w:val="en-US"/>
        </w:rPr>
      </w:pPr>
      <w:r>
        <w:rPr>
          <w:lang w:val="en-US"/>
        </w:rPr>
        <w:t xml:space="preserve">      ]</w:t>
      </w:r>
    </w:p>
    <w:p w14:paraId="69725C94" w14:textId="77777777" w:rsidR="00C51368" w:rsidRDefault="00E43BD9">
      <w:pPr>
        <w:pStyle w:val="HTMLPreformatted"/>
        <w:divId w:val="1560163854"/>
        <w:rPr>
          <w:lang w:val="en-US"/>
        </w:rPr>
      </w:pPr>
      <w:r>
        <w:rPr>
          <w:lang w:val="en-US"/>
        </w:rPr>
        <w:t xml:space="preserve">    }</w:t>
      </w:r>
    </w:p>
    <w:p w14:paraId="63569792" w14:textId="77777777" w:rsidR="00C51368" w:rsidRDefault="00E43BD9">
      <w:pPr>
        <w:pStyle w:val="HTMLPreformatted"/>
        <w:divId w:val="1560163854"/>
        <w:rPr>
          <w:lang w:val="en-US"/>
        </w:rPr>
      </w:pPr>
      <w:r>
        <w:rPr>
          <w:lang w:val="en-US"/>
        </w:rPr>
        <w:t xml:space="preserve">  }</w:t>
      </w:r>
    </w:p>
    <w:p w14:paraId="0C0194E8" w14:textId="77777777" w:rsidR="00C51368" w:rsidRDefault="00E43BD9">
      <w:pPr>
        <w:pStyle w:val="NormalWeb"/>
        <w:divId w:val="1560163854"/>
        <w:rPr>
          <w:lang w:val="en-US"/>
        </w:rPr>
      </w:pPr>
      <w:r>
        <w:rPr>
          <w:lang w:val="en-US"/>
        </w:rPr>
        <w:t xml:space="preserve">The exact use of this pattern is </w:t>
      </w:r>
      <w:hyperlink r:id="rId866" w:anchor="primitive" w:history="1">
        <w:r>
          <w:rPr>
            <w:rStyle w:val="Hyperlink"/>
            <w:lang w:val="en-US"/>
          </w:rPr>
          <w:t>described here</w:t>
        </w:r>
      </w:hyperlink>
      <w:r>
        <w:rPr>
          <w:lang w:val="en-US"/>
        </w:rPr>
        <w:t xml:space="preserve">. </w:t>
      </w:r>
    </w:p>
    <w:p w14:paraId="33BA4C18" w14:textId="77777777" w:rsidR="00C51368" w:rsidRDefault="00E43BD9">
      <w:pPr>
        <w:pStyle w:val="Heading2"/>
        <w:divId w:val="1560163854"/>
        <w:rPr>
          <w:rFonts w:eastAsia="Times New Roman"/>
          <w:lang w:val="en-US"/>
        </w:rPr>
      </w:pPr>
      <w:r>
        <w:rPr>
          <w:rFonts w:eastAsia="Times New Roman"/>
          <w:lang w:val="en-US"/>
        </w:rPr>
        <w:t>Internal Id Scope</w:t>
      </w:r>
    </w:p>
    <w:p w14:paraId="0D05F6F5" w14:textId="77777777"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14:paraId="38DFDE5C" w14:textId="77777777"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14:paraId="7F624297"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14:paraId="77A18C85"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14:paraId="0B98B94A" w14:textId="77777777"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14:paraId="7D08FFCE" w14:textId="77777777" w:rsidR="00C51368" w:rsidRDefault="00E43BD9">
      <w:pPr>
        <w:pStyle w:val="NormalWeb"/>
        <w:divId w:val="1560163854"/>
        <w:rPr>
          <w:lang w:val="en-US"/>
        </w:rPr>
      </w:pPr>
      <w:r>
        <w:rPr>
          <w:lang w:val="en-US"/>
        </w:rPr>
        <w:t xml:space="preserve">These rules ensure that there is no need to change internal identifiers while exchanging resources. </w:t>
      </w:r>
    </w:p>
    <w:p w14:paraId="5D4A7D51" w14:textId="77777777" w:rsidR="00C51368" w:rsidRDefault="00E43BD9">
      <w:pPr>
        <w:pStyle w:val="Heading1"/>
        <w:rPr>
          <w:rFonts w:eastAsia="Times New Roman"/>
          <w:noProof/>
          <w:lang w:val="en-US"/>
        </w:rPr>
      </w:pPr>
      <w:r>
        <w:rPr>
          <w:rFonts w:eastAsia="Times New Roman"/>
          <w:noProof/>
          <w:lang w:val="en-US"/>
        </w:rPr>
        <w:t>elementdefinition-definitions.html</w:t>
      </w:r>
    </w:p>
    <w:p w14:paraId="0DB67375" w14:textId="77777777"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E773929" w14:textId="77777777">
        <w:trPr>
          <w:divId w:val="1015495725"/>
          <w:tblCellSpacing w:w="15" w:type="dxa"/>
        </w:trPr>
        <w:tc>
          <w:tcPr>
            <w:tcW w:w="0" w:type="auto"/>
            <w:vAlign w:val="center"/>
            <w:hideMark/>
          </w:tcPr>
          <w:p w14:paraId="2B77F99D" w14:textId="77777777" w:rsidR="00C51368" w:rsidRDefault="00E43BD9">
            <w:pPr>
              <w:rPr>
                <w:rFonts w:eastAsia="Times New Roman"/>
              </w:rPr>
            </w:pPr>
            <w:r>
              <w:rPr>
                <w:rFonts w:eastAsia="Times New Roman"/>
              </w:rPr>
              <w:t>Work Group</w:t>
            </w:r>
          </w:p>
        </w:tc>
        <w:tc>
          <w:tcPr>
            <w:tcW w:w="0" w:type="auto"/>
            <w:vAlign w:val="center"/>
            <w:hideMark/>
          </w:tcPr>
          <w:p w14:paraId="34AFD906" w14:textId="77777777" w:rsidR="00C51368" w:rsidRDefault="001708AB">
            <w:pPr>
              <w:rPr>
                <w:rFonts w:eastAsia="Times New Roman"/>
              </w:rPr>
            </w:pPr>
            <w:hyperlink r:id="rId8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9257E9D" w14:textId="77777777" w:rsidR="00C51368" w:rsidRDefault="001708AB">
            <w:pPr>
              <w:rPr>
                <w:rFonts w:eastAsia="Times New Roman"/>
              </w:rPr>
            </w:pPr>
            <w:hyperlink r:id="rId868" w:anchor="status" w:history="1">
              <w:r w:rsidR="00E43BD9">
                <w:rPr>
                  <w:rStyle w:val="Hyperlink"/>
                  <w:rFonts w:eastAsia="Times New Roman"/>
                </w:rPr>
                <w:t>Ballot Status</w:t>
              </w:r>
            </w:hyperlink>
            <w:r w:rsidR="00E43BD9">
              <w:rPr>
                <w:rFonts w:eastAsia="Times New Roman"/>
              </w:rPr>
              <w:t xml:space="preserve">: </w:t>
            </w:r>
            <w:hyperlink r:id="rId869" w:anchor="pubs" w:history="1">
              <w:r w:rsidR="00E43BD9">
                <w:rPr>
                  <w:rStyle w:val="Hyperlink"/>
                  <w:rFonts w:eastAsia="Times New Roman"/>
                </w:rPr>
                <w:t>DSTU 2</w:t>
              </w:r>
            </w:hyperlink>
          </w:p>
        </w:tc>
      </w:tr>
    </w:tbl>
    <w:p w14:paraId="0ED8917F" w14:textId="77777777" w:rsidR="00C51368" w:rsidRDefault="00E43BD9">
      <w:pPr>
        <w:pStyle w:val="Heading3"/>
        <w:spacing w:after="15" w:afterAutospacing="0"/>
        <w:divId w:val="1015495725"/>
        <w:rPr>
          <w:rFonts w:eastAsia="Times New Roman"/>
          <w:lang w:val="en-US"/>
        </w:rPr>
      </w:pPr>
      <w:r>
        <w:rPr>
          <w:rFonts w:eastAsia="Times New Roman"/>
          <w:lang w:val="en-US"/>
        </w:rPr>
        <w:t>ElementDefinition</w:t>
      </w:r>
    </w:p>
    <w:p w14:paraId="25526013" w14:textId="77777777" w:rsidR="00C51368" w:rsidRDefault="00E43BD9">
      <w:pPr>
        <w:pStyle w:val="Heading1"/>
        <w:rPr>
          <w:rFonts w:eastAsia="Times New Roman"/>
          <w:noProof/>
          <w:lang w:val="en-US"/>
        </w:rPr>
      </w:pPr>
      <w:r>
        <w:rPr>
          <w:rFonts w:eastAsia="Times New Roman"/>
          <w:noProof/>
          <w:lang w:val="en-US"/>
        </w:rPr>
        <w:t>elementdefinition-examples.html</w:t>
      </w:r>
    </w:p>
    <w:p w14:paraId="643C6F73" w14:textId="77777777"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9AC0EC3" w14:textId="77777777">
        <w:trPr>
          <w:divId w:val="479734914"/>
          <w:tblCellSpacing w:w="15" w:type="dxa"/>
        </w:trPr>
        <w:tc>
          <w:tcPr>
            <w:tcW w:w="0" w:type="auto"/>
            <w:vAlign w:val="center"/>
            <w:hideMark/>
          </w:tcPr>
          <w:p w14:paraId="7D8C719B" w14:textId="77777777" w:rsidR="00C51368" w:rsidRDefault="00E43BD9">
            <w:pPr>
              <w:rPr>
                <w:rFonts w:eastAsia="Times New Roman"/>
              </w:rPr>
            </w:pPr>
            <w:r>
              <w:rPr>
                <w:rFonts w:eastAsia="Times New Roman"/>
              </w:rPr>
              <w:t>Work Group</w:t>
            </w:r>
          </w:p>
        </w:tc>
        <w:tc>
          <w:tcPr>
            <w:tcW w:w="0" w:type="auto"/>
            <w:vAlign w:val="center"/>
            <w:hideMark/>
          </w:tcPr>
          <w:p w14:paraId="0FEF378E" w14:textId="77777777" w:rsidR="00C51368" w:rsidRDefault="001708AB">
            <w:pPr>
              <w:rPr>
                <w:rFonts w:eastAsia="Times New Roman"/>
              </w:rPr>
            </w:pPr>
            <w:hyperlink r:id="rId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732F9F5" w14:textId="77777777" w:rsidR="00C51368" w:rsidRDefault="001708AB">
            <w:pPr>
              <w:rPr>
                <w:rFonts w:eastAsia="Times New Roman"/>
              </w:rPr>
            </w:pPr>
            <w:hyperlink r:id="rId871" w:anchor="status" w:history="1">
              <w:r w:rsidR="00E43BD9">
                <w:rPr>
                  <w:rStyle w:val="Hyperlink"/>
                  <w:rFonts w:eastAsia="Times New Roman"/>
                </w:rPr>
                <w:t>Ballot Status</w:t>
              </w:r>
            </w:hyperlink>
            <w:r w:rsidR="00E43BD9">
              <w:rPr>
                <w:rFonts w:eastAsia="Times New Roman"/>
              </w:rPr>
              <w:t xml:space="preserve">: </w:t>
            </w:r>
            <w:hyperlink r:id="rId872" w:anchor="pubs" w:history="1">
              <w:r w:rsidR="00E43BD9">
                <w:rPr>
                  <w:rStyle w:val="Hyperlink"/>
                  <w:rFonts w:eastAsia="Times New Roman"/>
                </w:rPr>
                <w:t>DSTU 2</w:t>
              </w:r>
            </w:hyperlink>
          </w:p>
        </w:tc>
      </w:tr>
    </w:tbl>
    <w:p w14:paraId="48BF11C0" w14:textId="77777777" w:rsidR="00C51368" w:rsidRDefault="00E43BD9">
      <w:pPr>
        <w:pStyle w:val="NormalWeb"/>
        <w:divId w:val="479734914"/>
        <w:rPr>
          <w:lang w:val="en-US"/>
        </w:rPr>
      </w:pPr>
      <w:r>
        <w:rPr>
          <w:lang w:val="en-US"/>
        </w:rPr>
        <w:t xml:space="preserve">For ElementDefinition examples, see the extensive </w:t>
      </w:r>
      <w:hyperlink r:id="rId873" w:history="1">
        <w:r>
          <w:rPr>
            <w:rStyle w:val="Hyperlink"/>
            <w:lang w:val="en-US"/>
          </w:rPr>
          <w:t>StructureDefinition example list</w:t>
        </w:r>
      </w:hyperlink>
      <w:r>
        <w:rPr>
          <w:lang w:val="en-US"/>
        </w:rPr>
        <w:t xml:space="preserve">. </w:t>
      </w:r>
    </w:p>
    <w:p w14:paraId="6518D474" w14:textId="77777777" w:rsidR="00C51368" w:rsidRDefault="00E43BD9">
      <w:pPr>
        <w:pStyle w:val="Heading1"/>
        <w:rPr>
          <w:rFonts w:eastAsia="Times New Roman"/>
          <w:noProof/>
          <w:lang w:val="en-US"/>
        </w:rPr>
      </w:pPr>
      <w:r>
        <w:rPr>
          <w:rFonts w:eastAsia="Times New Roman"/>
          <w:noProof/>
          <w:lang w:val="en-US"/>
        </w:rPr>
        <w:t>elementdefinition-mappings.html</w:t>
      </w:r>
    </w:p>
    <w:p w14:paraId="049B60F4" w14:textId="77777777"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323B1F9" w14:textId="77777777">
        <w:trPr>
          <w:divId w:val="2145732907"/>
          <w:tblCellSpacing w:w="15" w:type="dxa"/>
        </w:trPr>
        <w:tc>
          <w:tcPr>
            <w:tcW w:w="0" w:type="auto"/>
            <w:vAlign w:val="center"/>
            <w:hideMark/>
          </w:tcPr>
          <w:p w14:paraId="57E318F3" w14:textId="77777777" w:rsidR="00C51368" w:rsidRDefault="00E43BD9">
            <w:pPr>
              <w:rPr>
                <w:rFonts w:eastAsia="Times New Roman"/>
              </w:rPr>
            </w:pPr>
            <w:r>
              <w:rPr>
                <w:rFonts w:eastAsia="Times New Roman"/>
              </w:rPr>
              <w:t>Work Group</w:t>
            </w:r>
          </w:p>
        </w:tc>
        <w:tc>
          <w:tcPr>
            <w:tcW w:w="0" w:type="auto"/>
            <w:vAlign w:val="center"/>
            <w:hideMark/>
          </w:tcPr>
          <w:p w14:paraId="3E4117D7" w14:textId="77777777" w:rsidR="00C51368" w:rsidRDefault="001708AB">
            <w:pPr>
              <w:rPr>
                <w:rFonts w:eastAsia="Times New Roman"/>
              </w:rPr>
            </w:pPr>
            <w:hyperlink r:id="rId8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23C6CB8" w14:textId="77777777" w:rsidR="00C51368" w:rsidRDefault="001708AB">
            <w:pPr>
              <w:rPr>
                <w:rFonts w:eastAsia="Times New Roman"/>
              </w:rPr>
            </w:pPr>
            <w:hyperlink r:id="rId875" w:anchor="status" w:history="1">
              <w:r w:rsidR="00E43BD9">
                <w:rPr>
                  <w:rStyle w:val="Hyperlink"/>
                  <w:rFonts w:eastAsia="Times New Roman"/>
                </w:rPr>
                <w:t>Ballot Status</w:t>
              </w:r>
            </w:hyperlink>
            <w:r w:rsidR="00E43BD9">
              <w:rPr>
                <w:rFonts w:eastAsia="Times New Roman"/>
              </w:rPr>
              <w:t xml:space="preserve">: </w:t>
            </w:r>
            <w:hyperlink r:id="rId876" w:anchor="pubs" w:history="1">
              <w:r w:rsidR="00E43BD9">
                <w:rPr>
                  <w:rStyle w:val="Hyperlink"/>
                  <w:rFonts w:eastAsia="Times New Roman"/>
                </w:rPr>
                <w:t>DSTU 2</w:t>
              </w:r>
            </w:hyperlink>
          </w:p>
        </w:tc>
      </w:tr>
    </w:tbl>
    <w:p w14:paraId="4B6F8336" w14:textId="77777777" w:rsidR="00C51368" w:rsidRDefault="00E43BD9">
      <w:pPr>
        <w:pStyle w:val="NormalWeb"/>
        <w:divId w:val="2145732907"/>
        <w:rPr>
          <w:lang w:val="en-US"/>
        </w:rPr>
      </w:pPr>
      <w:r>
        <w:rPr>
          <w:lang w:val="en-US"/>
        </w:rPr>
        <w:t>This page provides mappings for Element Definition.</w:t>
      </w:r>
    </w:p>
    <w:p w14:paraId="10097BB9" w14:textId="77777777" w:rsidR="00C51368" w:rsidRDefault="00E43BD9">
      <w:pPr>
        <w:pStyle w:val="Heading1"/>
        <w:rPr>
          <w:rFonts w:eastAsia="Times New Roman"/>
          <w:noProof/>
          <w:lang w:val="en-US"/>
        </w:rPr>
      </w:pPr>
      <w:r>
        <w:rPr>
          <w:rFonts w:eastAsia="Times New Roman"/>
          <w:noProof/>
          <w:lang w:val="en-US"/>
        </w:rPr>
        <w:t>elementdefinition.html</w:t>
      </w:r>
    </w:p>
    <w:p w14:paraId="56DC1829" w14:textId="77777777"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702C73B" w14:textId="77777777">
        <w:trPr>
          <w:divId w:val="1625235600"/>
          <w:tblCellSpacing w:w="15" w:type="dxa"/>
        </w:trPr>
        <w:tc>
          <w:tcPr>
            <w:tcW w:w="0" w:type="auto"/>
            <w:vAlign w:val="center"/>
            <w:hideMark/>
          </w:tcPr>
          <w:p w14:paraId="5497C053" w14:textId="77777777" w:rsidR="00C51368" w:rsidRDefault="00E43BD9">
            <w:pPr>
              <w:rPr>
                <w:rFonts w:eastAsia="Times New Roman"/>
              </w:rPr>
            </w:pPr>
            <w:r>
              <w:rPr>
                <w:rFonts w:eastAsia="Times New Roman"/>
              </w:rPr>
              <w:t>Work Group</w:t>
            </w:r>
          </w:p>
        </w:tc>
        <w:tc>
          <w:tcPr>
            <w:tcW w:w="0" w:type="auto"/>
            <w:vAlign w:val="center"/>
            <w:hideMark/>
          </w:tcPr>
          <w:p w14:paraId="5CBA0B6A" w14:textId="77777777" w:rsidR="00C51368" w:rsidRDefault="001708AB">
            <w:pPr>
              <w:rPr>
                <w:rFonts w:eastAsia="Times New Roman"/>
              </w:rPr>
            </w:pPr>
            <w:hyperlink r:id="rId8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854C47C" w14:textId="77777777" w:rsidR="00C51368" w:rsidRDefault="001708AB">
            <w:pPr>
              <w:rPr>
                <w:rFonts w:eastAsia="Times New Roman"/>
              </w:rPr>
            </w:pPr>
            <w:hyperlink r:id="rId878" w:anchor="status" w:history="1">
              <w:r w:rsidR="00E43BD9">
                <w:rPr>
                  <w:rStyle w:val="Hyperlink"/>
                  <w:rFonts w:eastAsia="Times New Roman"/>
                </w:rPr>
                <w:t>Ballot Status</w:t>
              </w:r>
            </w:hyperlink>
            <w:r w:rsidR="00E43BD9">
              <w:rPr>
                <w:rFonts w:eastAsia="Times New Roman"/>
              </w:rPr>
              <w:t xml:space="preserve">: </w:t>
            </w:r>
            <w:hyperlink r:id="rId879" w:anchor="pubs" w:history="1">
              <w:r w:rsidR="00E43BD9">
                <w:rPr>
                  <w:rStyle w:val="Hyperlink"/>
                  <w:rFonts w:eastAsia="Times New Roman"/>
                </w:rPr>
                <w:t>DSTU 2</w:t>
              </w:r>
            </w:hyperlink>
          </w:p>
        </w:tc>
      </w:tr>
    </w:tbl>
    <w:p w14:paraId="60A1D169" w14:textId="77777777" w:rsidR="00C51368" w:rsidRDefault="00E43BD9">
      <w:pPr>
        <w:pStyle w:val="NormalWeb"/>
        <w:divId w:val="1625235600"/>
        <w:rPr>
          <w:lang w:val="en-US"/>
        </w:rPr>
      </w:pPr>
      <w:r>
        <w:rPr>
          <w:lang w:val="en-US"/>
        </w:rPr>
        <w:t xml:space="preserve">The definition of an element in a resource or extension. The definition includes: </w:t>
      </w:r>
    </w:p>
    <w:p w14:paraId="3AEBA514"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14:paraId="7D28B45F"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14:paraId="1D9CA4FD"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14:paraId="1D7236C8"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14:paraId="41AC6B53"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14:paraId="0E9E32BC"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14:paraId="660D1922" w14:textId="77777777"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0" w:anchor="slicing" w:history="1">
        <w:r>
          <w:rPr>
            <w:rStyle w:val="Hyperlink"/>
            <w:rFonts w:eastAsia="Times New Roman"/>
            <w:lang w:val="en-US"/>
          </w:rPr>
          <w:t>Slicing</w:t>
        </w:r>
      </w:hyperlink>
    </w:p>
    <w:p w14:paraId="1F8A0818" w14:textId="77777777"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1" w:anchor="iso11179" w:history="1">
        <w:r>
          <w:rPr>
            <w:rStyle w:val="Hyperlink"/>
            <w:lang w:val="en-US"/>
          </w:rPr>
          <w:t>ISO 11179</w:t>
        </w:r>
      </w:hyperlink>
      <w:r>
        <w:rPr>
          <w:lang w:val="en-US"/>
        </w:rPr>
        <w:t xml:space="preserve">. The </w:t>
      </w:r>
      <w:hyperlink r:id="rId882"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3" w:history="1">
        <w:r>
          <w:rPr>
            <w:rStyle w:val="Hyperlink"/>
            <w:lang w:val="en-US"/>
          </w:rPr>
          <w:t>XML</w:t>
        </w:r>
      </w:hyperlink>
      <w:r>
        <w:rPr>
          <w:lang w:val="en-US"/>
        </w:rPr>
        <w:t xml:space="preserve"> or </w:t>
      </w:r>
      <w:hyperlink r:id="rId884" w:history="1">
        <w:r>
          <w:rPr>
            <w:rStyle w:val="Hyperlink"/>
            <w:lang w:val="en-US"/>
          </w:rPr>
          <w:t>JSON</w:t>
        </w:r>
      </w:hyperlink>
      <w:r>
        <w:rPr>
          <w:lang w:val="en-US"/>
        </w:rPr>
        <w:t xml:space="preserve">). </w:t>
      </w:r>
    </w:p>
    <w:p w14:paraId="0D6532ED" w14:textId="77777777"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14:paraId="7E5F5608" w14:textId="77777777" w:rsidR="00C51368" w:rsidRDefault="00E43BD9">
      <w:pPr>
        <w:pStyle w:val="NormalWeb"/>
        <w:divId w:val="1411198626"/>
        <w:rPr>
          <w:lang w:val="en-US"/>
        </w:rPr>
      </w:pPr>
      <w:r>
        <w:rPr>
          <w:b/>
          <w:bCs/>
          <w:lang w:val="en-US"/>
        </w:rPr>
        <w:t>Constraints</w:t>
      </w:r>
    </w:p>
    <w:p w14:paraId="2A7469FE" w14:textId="77777777"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14:paraId="4F12FD21" w14:textId="77777777"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85" w:history="1">
        <w:r>
          <w:rPr>
            <w:rStyle w:val="Hyperlink"/>
            <w:lang w:val="en-US"/>
          </w:rPr>
          <w:t>StructureDefinition</w:t>
        </w:r>
      </w:hyperlink>
      <w:r>
        <w:rPr>
          <w:lang w:val="en-US"/>
        </w:rPr>
        <w:t xml:space="preserve"> and </w:t>
      </w:r>
      <w:hyperlink r:id="rId886"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14:paraId="7B3EAA21" w14:textId="77777777">
        <w:trPr>
          <w:gridAfter w:val="1"/>
          <w:divId w:val="1625235600"/>
          <w:tblCellSpacing w:w="15" w:type="dxa"/>
        </w:trPr>
        <w:tc>
          <w:tcPr>
            <w:tcW w:w="0" w:type="auto"/>
            <w:vAlign w:val="center"/>
            <w:hideMark/>
          </w:tcPr>
          <w:p w14:paraId="2685BC3F" w14:textId="77777777" w:rsidR="00C51368" w:rsidRDefault="00E43BD9">
            <w:pPr>
              <w:rPr>
                <w:rFonts w:eastAsia="Times New Roman"/>
              </w:rPr>
            </w:pPr>
            <w:r>
              <w:rPr>
                <w:rFonts w:eastAsia="Times New Roman"/>
                <w:b/>
                <w:bCs/>
              </w:rPr>
              <w:t>ElementDefinition field</w:t>
            </w:r>
          </w:p>
        </w:tc>
        <w:tc>
          <w:tcPr>
            <w:tcW w:w="0" w:type="auto"/>
            <w:vAlign w:val="center"/>
            <w:hideMark/>
          </w:tcPr>
          <w:p w14:paraId="73938DE2" w14:textId="77777777" w:rsidR="00C51368" w:rsidRDefault="00E43BD9">
            <w:pPr>
              <w:rPr>
                <w:rFonts w:eastAsia="Times New Roman"/>
              </w:rPr>
            </w:pPr>
            <w:r>
              <w:rPr>
                <w:rFonts w:eastAsia="Times New Roman"/>
                <w:b/>
                <w:bCs/>
              </w:rPr>
              <w:t>DataElement</w:t>
            </w:r>
          </w:p>
        </w:tc>
        <w:tc>
          <w:tcPr>
            <w:tcW w:w="0" w:type="auto"/>
            <w:vAlign w:val="center"/>
            <w:hideMark/>
          </w:tcPr>
          <w:p w14:paraId="7EB6FE80" w14:textId="77777777" w:rsidR="00C51368" w:rsidRDefault="00E43BD9">
            <w:pPr>
              <w:rPr>
                <w:rFonts w:eastAsia="Times New Roman"/>
              </w:rPr>
            </w:pPr>
            <w:r>
              <w:rPr>
                <w:rFonts w:eastAsia="Times New Roman"/>
                <w:b/>
                <w:bCs/>
              </w:rPr>
              <w:t>Base definition, first element</w:t>
            </w:r>
          </w:p>
        </w:tc>
        <w:tc>
          <w:tcPr>
            <w:tcW w:w="0" w:type="auto"/>
            <w:vAlign w:val="center"/>
            <w:hideMark/>
          </w:tcPr>
          <w:p w14:paraId="4D4E67D0" w14:textId="77777777" w:rsidR="00C51368" w:rsidRDefault="00E43BD9">
            <w:pPr>
              <w:rPr>
                <w:rFonts w:eastAsia="Times New Roman"/>
              </w:rPr>
            </w:pPr>
            <w:r>
              <w:rPr>
                <w:rFonts w:eastAsia="Times New Roman"/>
                <w:b/>
                <w:bCs/>
              </w:rPr>
              <w:t>Base definition, following elements</w:t>
            </w:r>
          </w:p>
        </w:tc>
        <w:tc>
          <w:tcPr>
            <w:tcW w:w="0" w:type="auto"/>
            <w:vAlign w:val="center"/>
            <w:hideMark/>
          </w:tcPr>
          <w:p w14:paraId="53F18561" w14:textId="77777777" w:rsidR="00C51368" w:rsidRDefault="00E43BD9">
            <w:pPr>
              <w:rPr>
                <w:rFonts w:eastAsia="Times New Roman"/>
              </w:rPr>
            </w:pPr>
            <w:r>
              <w:rPr>
                <w:rFonts w:eastAsia="Times New Roman"/>
                <w:b/>
                <w:bCs/>
              </w:rPr>
              <w:t>Constraint Definition, first element</w:t>
            </w:r>
          </w:p>
        </w:tc>
        <w:tc>
          <w:tcPr>
            <w:tcW w:w="0" w:type="auto"/>
            <w:vAlign w:val="center"/>
            <w:hideMark/>
          </w:tcPr>
          <w:p w14:paraId="7396CCE0" w14:textId="77777777" w:rsidR="00C51368" w:rsidRDefault="00E43BD9">
            <w:pPr>
              <w:rPr>
                <w:rFonts w:eastAsia="Times New Roman"/>
              </w:rPr>
            </w:pPr>
            <w:r>
              <w:rPr>
                <w:rFonts w:eastAsia="Times New Roman"/>
                <w:b/>
                <w:bCs/>
              </w:rPr>
              <w:t>Constraint Definition, following elements</w:t>
            </w:r>
          </w:p>
        </w:tc>
      </w:tr>
      <w:tr w:rsidR="00C51368" w14:paraId="124F0726" w14:textId="77777777">
        <w:trPr>
          <w:gridAfter w:val="1"/>
          <w:divId w:val="1625235600"/>
          <w:tblCellSpacing w:w="15" w:type="dxa"/>
        </w:trPr>
        <w:tc>
          <w:tcPr>
            <w:tcW w:w="0" w:type="auto"/>
            <w:vAlign w:val="center"/>
            <w:hideMark/>
          </w:tcPr>
          <w:p w14:paraId="2E119E76" w14:textId="77777777" w:rsidR="00C51368" w:rsidRDefault="00E43BD9">
            <w:pPr>
              <w:rPr>
                <w:rFonts w:eastAsia="Times New Roman"/>
              </w:rPr>
            </w:pPr>
            <w:r>
              <w:rPr>
                <w:rFonts w:eastAsia="Times New Roman"/>
              </w:rPr>
              <w:t>name</w:t>
            </w:r>
          </w:p>
        </w:tc>
        <w:tc>
          <w:tcPr>
            <w:tcW w:w="0" w:type="auto"/>
            <w:vAlign w:val="center"/>
            <w:hideMark/>
          </w:tcPr>
          <w:p w14:paraId="74F8F30D" w14:textId="77777777" w:rsidR="00C51368" w:rsidRDefault="00E43BD9">
            <w:pPr>
              <w:rPr>
                <w:rFonts w:eastAsia="Times New Roman"/>
              </w:rPr>
            </w:pPr>
            <w:r>
              <w:rPr>
                <w:rFonts w:eastAsia="Times New Roman"/>
              </w:rPr>
              <w:t>prohibited</w:t>
            </w:r>
          </w:p>
        </w:tc>
        <w:tc>
          <w:tcPr>
            <w:tcW w:w="0" w:type="auto"/>
            <w:vAlign w:val="center"/>
            <w:hideMark/>
          </w:tcPr>
          <w:p w14:paraId="0D911FEE" w14:textId="77777777" w:rsidR="00C51368" w:rsidRDefault="00E43BD9">
            <w:pPr>
              <w:rPr>
                <w:rFonts w:eastAsia="Times New Roman"/>
              </w:rPr>
            </w:pPr>
            <w:r>
              <w:rPr>
                <w:rFonts w:eastAsia="Times New Roman"/>
              </w:rPr>
              <w:t>prohibited</w:t>
            </w:r>
          </w:p>
        </w:tc>
        <w:tc>
          <w:tcPr>
            <w:tcW w:w="0" w:type="auto"/>
            <w:vAlign w:val="center"/>
            <w:hideMark/>
          </w:tcPr>
          <w:p w14:paraId="138297A6" w14:textId="77777777" w:rsidR="00C51368" w:rsidRDefault="00E43BD9">
            <w:pPr>
              <w:rPr>
                <w:rFonts w:eastAsia="Times New Roman"/>
              </w:rPr>
            </w:pPr>
            <w:r>
              <w:rPr>
                <w:rFonts w:eastAsia="Times New Roman"/>
              </w:rPr>
              <w:t>prohibited</w:t>
            </w:r>
          </w:p>
        </w:tc>
        <w:tc>
          <w:tcPr>
            <w:tcW w:w="0" w:type="auto"/>
            <w:vAlign w:val="center"/>
            <w:hideMark/>
          </w:tcPr>
          <w:p w14:paraId="140078E6" w14:textId="77777777" w:rsidR="00C51368" w:rsidRDefault="00E43BD9">
            <w:pPr>
              <w:rPr>
                <w:rFonts w:eastAsia="Times New Roman"/>
              </w:rPr>
            </w:pPr>
            <w:r>
              <w:rPr>
                <w:rFonts w:eastAsia="Times New Roman"/>
              </w:rPr>
              <w:t>prohibited</w:t>
            </w:r>
          </w:p>
        </w:tc>
        <w:tc>
          <w:tcPr>
            <w:tcW w:w="0" w:type="auto"/>
            <w:vAlign w:val="center"/>
            <w:hideMark/>
          </w:tcPr>
          <w:p w14:paraId="712ACEDE" w14:textId="77777777" w:rsidR="00C51368" w:rsidRDefault="00E43BD9">
            <w:pPr>
              <w:rPr>
                <w:rFonts w:eastAsia="Times New Roman"/>
              </w:rPr>
            </w:pPr>
            <w:r>
              <w:rPr>
                <w:rFonts w:eastAsia="Times New Roman"/>
              </w:rPr>
              <w:t>optional, for profile re-use</w:t>
            </w:r>
          </w:p>
        </w:tc>
      </w:tr>
      <w:tr w:rsidR="00C51368" w14:paraId="676A832E" w14:textId="77777777">
        <w:trPr>
          <w:gridAfter w:val="1"/>
          <w:divId w:val="1625235600"/>
          <w:tblCellSpacing w:w="15" w:type="dxa"/>
        </w:trPr>
        <w:tc>
          <w:tcPr>
            <w:tcW w:w="0" w:type="auto"/>
            <w:vAlign w:val="center"/>
            <w:hideMark/>
          </w:tcPr>
          <w:p w14:paraId="7CD1F0E0" w14:textId="77777777" w:rsidR="00C51368" w:rsidRDefault="00E43BD9">
            <w:pPr>
              <w:rPr>
                <w:rFonts w:eastAsia="Times New Roman"/>
              </w:rPr>
            </w:pPr>
            <w:r>
              <w:rPr>
                <w:rFonts w:eastAsia="Times New Roman"/>
              </w:rPr>
              <w:t>slicing</w:t>
            </w:r>
          </w:p>
        </w:tc>
        <w:tc>
          <w:tcPr>
            <w:tcW w:w="0" w:type="auto"/>
            <w:vAlign w:val="center"/>
            <w:hideMark/>
          </w:tcPr>
          <w:p w14:paraId="1D12CACC" w14:textId="77777777" w:rsidR="00C51368" w:rsidRDefault="00E43BD9">
            <w:pPr>
              <w:rPr>
                <w:rFonts w:eastAsia="Times New Roman"/>
              </w:rPr>
            </w:pPr>
            <w:r>
              <w:rPr>
                <w:rFonts w:eastAsia="Times New Roman"/>
              </w:rPr>
              <w:t>prohibited</w:t>
            </w:r>
          </w:p>
        </w:tc>
        <w:tc>
          <w:tcPr>
            <w:tcW w:w="0" w:type="auto"/>
            <w:vAlign w:val="center"/>
            <w:hideMark/>
          </w:tcPr>
          <w:p w14:paraId="74FAACAD" w14:textId="77777777" w:rsidR="00C51368" w:rsidRDefault="00E43BD9">
            <w:pPr>
              <w:rPr>
                <w:rFonts w:eastAsia="Times New Roman"/>
              </w:rPr>
            </w:pPr>
            <w:r>
              <w:rPr>
                <w:rFonts w:eastAsia="Times New Roman"/>
              </w:rPr>
              <w:t>prohibited</w:t>
            </w:r>
          </w:p>
        </w:tc>
        <w:tc>
          <w:tcPr>
            <w:tcW w:w="0" w:type="auto"/>
            <w:vAlign w:val="center"/>
            <w:hideMark/>
          </w:tcPr>
          <w:p w14:paraId="4FBF6E5F" w14:textId="77777777" w:rsidR="00C51368" w:rsidRDefault="00E43BD9">
            <w:pPr>
              <w:rPr>
                <w:rFonts w:eastAsia="Times New Roman"/>
              </w:rPr>
            </w:pPr>
            <w:r>
              <w:rPr>
                <w:rFonts w:eastAsia="Times New Roman"/>
              </w:rPr>
              <w:t>prohibited</w:t>
            </w:r>
          </w:p>
        </w:tc>
        <w:tc>
          <w:tcPr>
            <w:tcW w:w="0" w:type="auto"/>
            <w:vAlign w:val="center"/>
            <w:hideMark/>
          </w:tcPr>
          <w:p w14:paraId="7DFA005C" w14:textId="77777777" w:rsidR="00C51368" w:rsidRDefault="00E43BD9">
            <w:pPr>
              <w:rPr>
                <w:rFonts w:eastAsia="Times New Roman"/>
              </w:rPr>
            </w:pPr>
            <w:r>
              <w:rPr>
                <w:rFonts w:eastAsia="Times New Roman"/>
              </w:rPr>
              <w:t>prohibited</w:t>
            </w:r>
          </w:p>
        </w:tc>
        <w:tc>
          <w:tcPr>
            <w:tcW w:w="0" w:type="auto"/>
            <w:vAlign w:val="center"/>
            <w:hideMark/>
          </w:tcPr>
          <w:p w14:paraId="7AECBF0E" w14:textId="77777777" w:rsidR="00C51368" w:rsidRDefault="00E43BD9">
            <w:pPr>
              <w:rPr>
                <w:rFonts w:eastAsia="Times New Roman"/>
              </w:rPr>
            </w:pPr>
            <w:r>
              <w:rPr>
                <w:rFonts w:eastAsia="Times New Roman"/>
              </w:rPr>
              <w:t>optional</w:t>
            </w:r>
          </w:p>
        </w:tc>
      </w:tr>
      <w:tr w:rsidR="00C51368" w14:paraId="364C1993" w14:textId="77777777">
        <w:trPr>
          <w:gridAfter w:val="1"/>
          <w:divId w:val="1625235600"/>
          <w:tblCellSpacing w:w="15" w:type="dxa"/>
        </w:trPr>
        <w:tc>
          <w:tcPr>
            <w:tcW w:w="0" w:type="auto"/>
            <w:vAlign w:val="center"/>
            <w:hideMark/>
          </w:tcPr>
          <w:p w14:paraId="7C3768BA" w14:textId="77777777" w:rsidR="00C51368" w:rsidRDefault="00E43BD9">
            <w:pPr>
              <w:rPr>
                <w:rFonts w:eastAsia="Times New Roman"/>
              </w:rPr>
            </w:pPr>
            <w:r>
              <w:rPr>
                <w:rFonts w:eastAsia="Times New Roman"/>
              </w:rPr>
              <w:t>short/definition</w:t>
            </w:r>
          </w:p>
        </w:tc>
        <w:tc>
          <w:tcPr>
            <w:tcW w:w="0" w:type="auto"/>
            <w:vAlign w:val="center"/>
            <w:hideMark/>
          </w:tcPr>
          <w:p w14:paraId="74B9B2C9" w14:textId="77777777" w:rsidR="00C51368" w:rsidRDefault="00E43BD9">
            <w:pPr>
              <w:rPr>
                <w:rFonts w:eastAsia="Times New Roman"/>
              </w:rPr>
            </w:pPr>
            <w:r>
              <w:rPr>
                <w:rFonts w:eastAsia="Times New Roman"/>
              </w:rPr>
              <w:t>optional</w:t>
            </w:r>
          </w:p>
        </w:tc>
        <w:tc>
          <w:tcPr>
            <w:tcW w:w="0" w:type="auto"/>
            <w:vAlign w:val="center"/>
            <w:hideMark/>
          </w:tcPr>
          <w:p w14:paraId="130CB5BE" w14:textId="77777777" w:rsidR="00C51368" w:rsidRDefault="00E43BD9">
            <w:pPr>
              <w:rPr>
                <w:rFonts w:eastAsia="Times New Roman"/>
              </w:rPr>
            </w:pPr>
            <w:r>
              <w:rPr>
                <w:rFonts w:eastAsia="Times New Roman"/>
              </w:rPr>
              <w:t>required</w:t>
            </w:r>
          </w:p>
        </w:tc>
        <w:tc>
          <w:tcPr>
            <w:tcW w:w="0" w:type="auto"/>
            <w:vAlign w:val="center"/>
            <w:hideMark/>
          </w:tcPr>
          <w:p w14:paraId="69A50314" w14:textId="77777777" w:rsidR="00C51368" w:rsidRDefault="00E43BD9">
            <w:pPr>
              <w:rPr>
                <w:rFonts w:eastAsia="Times New Roman"/>
              </w:rPr>
            </w:pPr>
            <w:r>
              <w:rPr>
                <w:rFonts w:eastAsia="Times New Roman"/>
              </w:rPr>
              <w:t>required</w:t>
            </w:r>
          </w:p>
        </w:tc>
        <w:tc>
          <w:tcPr>
            <w:tcW w:w="0" w:type="auto"/>
            <w:vAlign w:val="center"/>
            <w:hideMark/>
          </w:tcPr>
          <w:p w14:paraId="7A73F3EC" w14:textId="77777777"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14:paraId="4D61A6E2" w14:textId="77777777" w:rsidR="00C51368" w:rsidRDefault="00E43BD9">
            <w:pPr>
              <w:rPr>
                <w:rFonts w:eastAsia="Times New Roman"/>
              </w:rPr>
            </w:pPr>
            <w:r>
              <w:rPr>
                <w:rFonts w:eastAsia="Times New Roman"/>
              </w:rPr>
              <w:t>required</w:t>
            </w:r>
            <w:r>
              <w:rPr>
                <w:rFonts w:eastAsia="Times New Roman"/>
                <w:vertAlign w:val="superscript"/>
              </w:rPr>
              <w:t>â€¡</w:t>
            </w:r>
          </w:p>
        </w:tc>
      </w:tr>
      <w:tr w:rsidR="00C51368" w14:paraId="278D0308" w14:textId="77777777">
        <w:trPr>
          <w:gridAfter w:val="1"/>
          <w:divId w:val="1625235600"/>
          <w:tblCellSpacing w:w="15" w:type="dxa"/>
        </w:trPr>
        <w:tc>
          <w:tcPr>
            <w:tcW w:w="0" w:type="auto"/>
            <w:vAlign w:val="center"/>
            <w:hideMark/>
          </w:tcPr>
          <w:p w14:paraId="207DDE57" w14:textId="77777777"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14:paraId="17C78374" w14:textId="77777777" w:rsidR="00C51368" w:rsidRDefault="00E43BD9">
            <w:pPr>
              <w:rPr>
                <w:rFonts w:eastAsia="Times New Roman"/>
              </w:rPr>
            </w:pPr>
            <w:r>
              <w:rPr>
                <w:rFonts w:eastAsia="Times New Roman"/>
              </w:rPr>
              <w:t>optional</w:t>
            </w:r>
          </w:p>
        </w:tc>
        <w:tc>
          <w:tcPr>
            <w:tcW w:w="0" w:type="auto"/>
            <w:vAlign w:val="center"/>
            <w:hideMark/>
          </w:tcPr>
          <w:p w14:paraId="5C0AB66E" w14:textId="77777777" w:rsidR="00C51368" w:rsidRDefault="00E43BD9">
            <w:pPr>
              <w:rPr>
                <w:rFonts w:eastAsia="Times New Roman"/>
              </w:rPr>
            </w:pPr>
            <w:r>
              <w:rPr>
                <w:rFonts w:eastAsia="Times New Roman"/>
              </w:rPr>
              <w:t>optional</w:t>
            </w:r>
          </w:p>
        </w:tc>
        <w:tc>
          <w:tcPr>
            <w:tcW w:w="0" w:type="auto"/>
            <w:vAlign w:val="center"/>
            <w:hideMark/>
          </w:tcPr>
          <w:p w14:paraId="22058A21" w14:textId="77777777" w:rsidR="00C51368" w:rsidRDefault="00E43BD9">
            <w:pPr>
              <w:rPr>
                <w:rFonts w:eastAsia="Times New Roman"/>
              </w:rPr>
            </w:pPr>
            <w:r>
              <w:rPr>
                <w:rFonts w:eastAsia="Times New Roman"/>
              </w:rPr>
              <w:t>optional</w:t>
            </w:r>
          </w:p>
        </w:tc>
        <w:tc>
          <w:tcPr>
            <w:tcW w:w="0" w:type="auto"/>
            <w:vAlign w:val="center"/>
            <w:hideMark/>
          </w:tcPr>
          <w:p w14:paraId="4990EA9B" w14:textId="77777777"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14:paraId="5785153F" w14:textId="77777777" w:rsidR="00C51368" w:rsidRDefault="00E43BD9">
            <w:pPr>
              <w:rPr>
                <w:rFonts w:eastAsia="Times New Roman"/>
              </w:rPr>
            </w:pPr>
            <w:r>
              <w:rPr>
                <w:rFonts w:eastAsia="Times New Roman"/>
              </w:rPr>
              <w:t>optional</w:t>
            </w:r>
            <w:r>
              <w:rPr>
                <w:rFonts w:eastAsia="Times New Roman"/>
                <w:vertAlign w:val="superscript"/>
              </w:rPr>
              <w:t>â€¡</w:t>
            </w:r>
          </w:p>
        </w:tc>
      </w:tr>
      <w:tr w:rsidR="00C51368" w14:paraId="6C4BDC9E" w14:textId="77777777">
        <w:trPr>
          <w:gridAfter w:val="1"/>
          <w:divId w:val="1625235600"/>
          <w:tblCellSpacing w:w="15" w:type="dxa"/>
        </w:trPr>
        <w:tc>
          <w:tcPr>
            <w:tcW w:w="0" w:type="auto"/>
            <w:vAlign w:val="center"/>
            <w:hideMark/>
          </w:tcPr>
          <w:p w14:paraId="67BA0805" w14:textId="77777777" w:rsidR="00C51368" w:rsidRDefault="00E43BD9">
            <w:pPr>
              <w:rPr>
                <w:rFonts w:eastAsia="Times New Roman"/>
              </w:rPr>
            </w:pPr>
            <w:r>
              <w:rPr>
                <w:rFonts w:eastAsia="Times New Roman"/>
              </w:rPr>
              <w:t>base</w:t>
            </w:r>
          </w:p>
        </w:tc>
        <w:tc>
          <w:tcPr>
            <w:tcW w:w="0" w:type="auto"/>
            <w:vAlign w:val="center"/>
            <w:hideMark/>
          </w:tcPr>
          <w:p w14:paraId="66D297E8" w14:textId="77777777" w:rsidR="00C51368" w:rsidRDefault="00E43BD9">
            <w:pPr>
              <w:rPr>
                <w:rFonts w:eastAsia="Times New Roman"/>
              </w:rPr>
            </w:pPr>
            <w:r>
              <w:rPr>
                <w:rFonts w:eastAsia="Times New Roman"/>
              </w:rPr>
              <w:t>prohibited</w:t>
            </w:r>
          </w:p>
        </w:tc>
        <w:tc>
          <w:tcPr>
            <w:tcW w:w="0" w:type="auto"/>
            <w:vAlign w:val="center"/>
            <w:hideMark/>
          </w:tcPr>
          <w:p w14:paraId="381A954B" w14:textId="77777777" w:rsidR="00C51368" w:rsidRDefault="00E43BD9">
            <w:pPr>
              <w:rPr>
                <w:rFonts w:eastAsia="Times New Roman"/>
              </w:rPr>
            </w:pPr>
            <w:r>
              <w:rPr>
                <w:rFonts w:eastAsia="Times New Roman"/>
              </w:rPr>
              <w:t>prohibited</w:t>
            </w:r>
          </w:p>
        </w:tc>
        <w:tc>
          <w:tcPr>
            <w:tcW w:w="0" w:type="auto"/>
            <w:vAlign w:val="center"/>
            <w:hideMark/>
          </w:tcPr>
          <w:p w14:paraId="6EDE3B4E" w14:textId="77777777" w:rsidR="00C51368" w:rsidRDefault="00E43BD9">
            <w:pPr>
              <w:rPr>
                <w:rFonts w:eastAsia="Times New Roman"/>
              </w:rPr>
            </w:pPr>
            <w:r>
              <w:rPr>
                <w:rFonts w:eastAsia="Times New Roman"/>
              </w:rPr>
              <w:t>prohibited</w:t>
            </w:r>
          </w:p>
        </w:tc>
        <w:tc>
          <w:tcPr>
            <w:tcW w:w="0" w:type="auto"/>
            <w:vAlign w:val="center"/>
            <w:hideMark/>
          </w:tcPr>
          <w:p w14:paraId="5E96101A" w14:textId="77777777" w:rsidR="00C51368" w:rsidRDefault="00E43BD9">
            <w:pPr>
              <w:rPr>
                <w:rFonts w:eastAsia="Times New Roman"/>
              </w:rPr>
            </w:pPr>
            <w:r>
              <w:rPr>
                <w:rFonts w:eastAsia="Times New Roman"/>
              </w:rPr>
              <w:t>required</w:t>
            </w:r>
          </w:p>
        </w:tc>
        <w:tc>
          <w:tcPr>
            <w:tcW w:w="0" w:type="auto"/>
            <w:vAlign w:val="center"/>
            <w:hideMark/>
          </w:tcPr>
          <w:p w14:paraId="3DF49D85" w14:textId="77777777" w:rsidR="00C51368" w:rsidRDefault="00E43BD9">
            <w:pPr>
              <w:rPr>
                <w:rFonts w:eastAsia="Times New Roman"/>
              </w:rPr>
            </w:pPr>
            <w:r>
              <w:rPr>
                <w:rFonts w:eastAsia="Times New Roman"/>
              </w:rPr>
              <w:t>required</w:t>
            </w:r>
          </w:p>
        </w:tc>
      </w:tr>
      <w:tr w:rsidR="00C51368" w14:paraId="30BEB3B8" w14:textId="77777777">
        <w:trPr>
          <w:gridAfter w:val="1"/>
          <w:divId w:val="1625235600"/>
          <w:tblCellSpacing w:w="15" w:type="dxa"/>
        </w:trPr>
        <w:tc>
          <w:tcPr>
            <w:tcW w:w="0" w:type="auto"/>
            <w:vAlign w:val="center"/>
            <w:hideMark/>
          </w:tcPr>
          <w:p w14:paraId="355B896B" w14:textId="77777777" w:rsidR="00C51368" w:rsidRDefault="00E43BD9">
            <w:pPr>
              <w:rPr>
                <w:rFonts w:eastAsia="Times New Roman"/>
              </w:rPr>
            </w:pPr>
            <w:r>
              <w:rPr>
                <w:rFonts w:eastAsia="Times New Roman"/>
              </w:rPr>
              <w:t>nameReference</w:t>
            </w:r>
          </w:p>
        </w:tc>
        <w:tc>
          <w:tcPr>
            <w:tcW w:w="0" w:type="auto"/>
            <w:vAlign w:val="center"/>
            <w:hideMark/>
          </w:tcPr>
          <w:p w14:paraId="13B396A1" w14:textId="77777777" w:rsidR="00C51368" w:rsidRDefault="00E43BD9">
            <w:pPr>
              <w:rPr>
                <w:rFonts w:eastAsia="Times New Roman"/>
              </w:rPr>
            </w:pPr>
            <w:r>
              <w:rPr>
                <w:rFonts w:eastAsia="Times New Roman"/>
              </w:rPr>
              <w:t>prohibited</w:t>
            </w:r>
          </w:p>
        </w:tc>
        <w:tc>
          <w:tcPr>
            <w:tcW w:w="0" w:type="auto"/>
            <w:vAlign w:val="center"/>
            <w:hideMark/>
          </w:tcPr>
          <w:p w14:paraId="6BA66046" w14:textId="77777777" w:rsidR="00C51368" w:rsidRDefault="00E43BD9">
            <w:pPr>
              <w:rPr>
                <w:rFonts w:eastAsia="Times New Roman"/>
              </w:rPr>
            </w:pPr>
            <w:r>
              <w:rPr>
                <w:rFonts w:eastAsia="Times New Roman"/>
              </w:rPr>
              <w:t>prohibited</w:t>
            </w:r>
          </w:p>
        </w:tc>
        <w:tc>
          <w:tcPr>
            <w:tcW w:w="0" w:type="auto"/>
            <w:vAlign w:val="center"/>
            <w:hideMark/>
          </w:tcPr>
          <w:p w14:paraId="68C849B3" w14:textId="77777777" w:rsidR="00C51368" w:rsidRDefault="00E43BD9">
            <w:pPr>
              <w:rPr>
                <w:rFonts w:eastAsia="Times New Roman"/>
              </w:rPr>
            </w:pPr>
            <w:r>
              <w:rPr>
                <w:rFonts w:eastAsia="Times New Roman"/>
              </w:rPr>
              <w:t>optional</w:t>
            </w:r>
          </w:p>
        </w:tc>
        <w:tc>
          <w:tcPr>
            <w:tcW w:w="0" w:type="auto"/>
            <w:vAlign w:val="center"/>
            <w:hideMark/>
          </w:tcPr>
          <w:p w14:paraId="66C043FF" w14:textId="77777777" w:rsidR="00C51368" w:rsidRDefault="00E43BD9">
            <w:pPr>
              <w:rPr>
                <w:rFonts w:eastAsia="Times New Roman"/>
              </w:rPr>
            </w:pPr>
            <w:r>
              <w:rPr>
                <w:rFonts w:eastAsia="Times New Roman"/>
              </w:rPr>
              <w:t>prohibited</w:t>
            </w:r>
          </w:p>
        </w:tc>
        <w:tc>
          <w:tcPr>
            <w:tcW w:w="0" w:type="auto"/>
            <w:vAlign w:val="center"/>
            <w:hideMark/>
          </w:tcPr>
          <w:p w14:paraId="78FD8405" w14:textId="77777777" w:rsidR="00C51368" w:rsidRDefault="00E43BD9">
            <w:pPr>
              <w:rPr>
                <w:rFonts w:eastAsia="Times New Roman"/>
              </w:rPr>
            </w:pPr>
            <w:r>
              <w:rPr>
                <w:rFonts w:eastAsia="Times New Roman"/>
              </w:rPr>
              <w:t>optional</w:t>
            </w:r>
          </w:p>
        </w:tc>
      </w:tr>
      <w:tr w:rsidR="00C51368" w14:paraId="51788947" w14:textId="77777777">
        <w:trPr>
          <w:gridAfter w:val="1"/>
          <w:divId w:val="1625235600"/>
          <w:tblCellSpacing w:w="15" w:type="dxa"/>
        </w:trPr>
        <w:tc>
          <w:tcPr>
            <w:tcW w:w="0" w:type="auto"/>
            <w:vAlign w:val="center"/>
            <w:hideMark/>
          </w:tcPr>
          <w:p w14:paraId="1F017615" w14:textId="77777777" w:rsidR="00C51368" w:rsidRDefault="00E43BD9">
            <w:pPr>
              <w:rPr>
                <w:rFonts w:eastAsia="Times New Roman"/>
              </w:rPr>
            </w:pPr>
            <w:r>
              <w:rPr>
                <w:rFonts w:eastAsia="Times New Roman"/>
              </w:rPr>
              <w:lastRenderedPageBreak/>
              <w:t>defaultValue[x]</w:t>
            </w:r>
          </w:p>
        </w:tc>
        <w:tc>
          <w:tcPr>
            <w:tcW w:w="0" w:type="auto"/>
            <w:vAlign w:val="center"/>
            <w:hideMark/>
          </w:tcPr>
          <w:p w14:paraId="161BCE1C" w14:textId="77777777" w:rsidR="00C51368" w:rsidRDefault="00E43BD9">
            <w:pPr>
              <w:rPr>
                <w:rFonts w:eastAsia="Times New Roman"/>
              </w:rPr>
            </w:pPr>
            <w:r>
              <w:rPr>
                <w:rFonts w:eastAsia="Times New Roman"/>
              </w:rPr>
              <w:t>optional</w:t>
            </w:r>
          </w:p>
        </w:tc>
        <w:tc>
          <w:tcPr>
            <w:tcW w:w="0" w:type="auto"/>
            <w:vAlign w:val="center"/>
            <w:hideMark/>
          </w:tcPr>
          <w:p w14:paraId="43BED0C7" w14:textId="77777777" w:rsidR="00C51368" w:rsidRDefault="00E43BD9">
            <w:pPr>
              <w:rPr>
                <w:rFonts w:eastAsia="Times New Roman"/>
              </w:rPr>
            </w:pPr>
            <w:r>
              <w:rPr>
                <w:rFonts w:eastAsia="Times New Roman"/>
              </w:rPr>
              <w:t>prohibited</w:t>
            </w:r>
          </w:p>
        </w:tc>
        <w:tc>
          <w:tcPr>
            <w:tcW w:w="0" w:type="auto"/>
            <w:vAlign w:val="center"/>
            <w:hideMark/>
          </w:tcPr>
          <w:p w14:paraId="0A5C3C83" w14:textId="77777777" w:rsidR="00C51368" w:rsidRDefault="00E43BD9">
            <w:pPr>
              <w:rPr>
                <w:rFonts w:eastAsia="Times New Roman"/>
              </w:rPr>
            </w:pPr>
            <w:r>
              <w:rPr>
                <w:rFonts w:eastAsia="Times New Roman"/>
              </w:rPr>
              <w:t>optional</w:t>
            </w:r>
          </w:p>
        </w:tc>
        <w:tc>
          <w:tcPr>
            <w:tcW w:w="0" w:type="auto"/>
            <w:vAlign w:val="center"/>
            <w:hideMark/>
          </w:tcPr>
          <w:p w14:paraId="0F8A1561" w14:textId="77777777" w:rsidR="00C51368" w:rsidRDefault="00E43BD9">
            <w:pPr>
              <w:rPr>
                <w:rFonts w:eastAsia="Times New Roman"/>
              </w:rPr>
            </w:pPr>
            <w:r>
              <w:rPr>
                <w:rFonts w:eastAsia="Times New Roman"/>
              </w:rPr>
              <w:t>prohibited</w:t>
            </w:r>
          </w:p>
        </w:tc>
        <w:tc>
          <w:tcPr>
            <w:tcW w:w="0" w:type="auto"/>
            <w:vAlign w:val="center"/>
            <w:hideMark/>
          </w:tcPr>
          <w:p w14:paraId="3F62EF06" w14:textId="77777777" w:rsidR="00C51368" w:rsidRDefault="00E43BD9">
            <w:pPr>
              <w:rPr>
                <w:rFonts w:eastAsia="Times New Roman"/>
              </w:rPr>
            </w:pPr>
            <w:r>
              <w:rPr>
                <w:rFonts w:eastAsia="Times New Roman"/>
              </w:rPr>
              <w:t>optional</w:t>
            </w:r>
            <w:r>
              <w:rPr>
                <w:rFonts w:eastAsia="Times New Roman"/>
                <w:vertAlign w:val="superscript"/>
              </w:rPr>
              <w:t>â€ </w:t>
            </w:r>
          </w:p>
        </w:tc>
      </w:tr>
      <w:tr w:rsidR="00C51368" w14:paraId="6FBCF7CF" w14:textId="77777777">
        <w:trPr>
          <w:gridAfter w:val="1"/>
          <w:divId w:val="1625235600"/>
          <w:tblCellSpacing w:w="15" w:type="dxa"/>
        </w:trPr>
        <w:tc>
          <w:tcPr>
            <w:tcW w:w="0" w:type="auto"/>
            <w:vAlign w:val="center"/>
            <w:hideMark/>
          </w:tcPr>
          <w:p w14:paraId="1837494E" w14:textId="77777777" w:rsidR="00C51368" w:rsidRDefault="00E43BD9">
            <w:pPr>
              <w:rPr>
                <w:rFonts w:eastAsia="Times New Roman"/>
              </w:rPr>
            </w:pPr>
            <w:r>
              <w:rPr>
                <w:rFonts w:eastAsia="Times New Roman"/>
              </w:rPr>
              <w:t>meaningWhenMissing</w:t>
            </w:r>
          </w:p>
        </w:tc>
        <w:tc>
          <w:tcPr>
            <w:tcW w:w="0" w:type="auto"/>
            <w:vAlign w:val="center"/>
            <w:hideMark/>
          </w:tcPr>
          <w:p w14:paraId="1C03E704" w14:textId="77777777" w:rsidR="00C51368" w:rsidRDefault="00E43BD9">
            <w:pPr>
              <w:rPr>
                <w:rFonts w:eastAsia="Times New Roman"/>
              </w:rPr>
            </w:pPr>
            <w:r>
              <w:rPr>
                <w:rFonts w:eastAsia="Times New Roman"/>
              </w:rPr>
              <w:t>optional</w:t>
            </w:r>
          </w:p>
        </w:tc>
        <w:tc>
          <w:tcPr>
            <w:tcW w:w="0" w:type="auto"/>
            <w:vAlign w:val="center"/>
            <w:hideMark/>
          </w:tcPr>
          <w:p w14:paraId="5CC24856" w14:textId="77777777" w:rsidR="00C51368" w:rsidRDefault="00E43BD9">
            <w:pPr>
              <w:rPr>
                <w:rFonts w:eastAsia="Times New Roman"/>
              </w:rPr>
            </w:pPr>
            <w:r>
              <w:rPr>
                <w:rFonts w:eastAsia="Times New Roman"/>
              </w:rPr>
              <w:t>prohibited</w:t>
            </w:r>
          </w:p>
        </w:tc>
        <w:tc>
          <w:tcPr>
            <w:tcW w:w="0" w:type="auto"/>
            <w:vAlign w:val="center"/>
            <w:hideMark/>
          </w:tcPr>
          <w:p w14:paraId="245DFAD0" w14:textId="77777777" w:rsidR="00C51368" w:rsidRDefault="00E43BD9">
            <w:pPr>
              <w:rPr>
                <w:rFonts w:eastAsia="Times New Roman"/>
              </w:rPr>
            </w:pPr>
            <w:r>
              <w:rPr>
                <w:rFonts w:eastAsia="Times New Roman"/>
              </w:rPr>
              <w:t>optional</w:t>
            </w:r>
          </w:p>
        </w:tc>
        <w:tc>
          <w:tcPr>
            <w:tcW w:w="0" w:type="auto"/>
            <w:vAlign w:val="center"/>
            <w:hideMark/>
          </w:tcPr>
          <w:p w14:paraId="446BC2CC" w14:textId="77777777" w:rsidR="00C51368" w:rsidRDefault="00E43BD9">
            <w:pPr>
              <w:rPr>
                <w:rFonts w:eastAsia="Times New Roman"/>
              </w:rPr>
            </w:pPr>
            <w:r>
              <w:rPr>
                <w:rFonts w:eastAsia="Times New Roman"/>
              </w:rPr>
              <w:t>prohibited</w:t>
            </w:r>
          </w:p>
        </w:tc>
        <w:tc>
          <w:tcPr>
            <w:tcW w:w="0" w:type="auto"/>
            <w:vAlign w:val="center"/>
            <w:hideMark/>
          </w:tcPr>
          <w:p w14:paraId="751CDFA7" w14:textId="77777777" w:rsidR="00C51368" w:rsidRDefault="00E43BD9">
            <w:pPr>
              <w:rPr>
                <w:rFonts w:eastAsia="Times New Roman"/>
              </w:rPr>
            </w:pPr>
            <w:r>
              <w:rPr>
                <w:rFonts w:eastAsia="Times New Roman"/>
              </w:rPr>
              <w:t>optional</w:t>
            </w:r>
            <w:r>
              <w:rPr>
                <w:rFonts w:eastAsia="Times New Roman"/>
                <w:vertAlign w:val="superscript"/>
              </w:rPr>
              <w:t>â€ </w:t>
            </w:r>
          </w:p>
        </w:tc>
      </w:tr>
      <w:tr w:rsidR="00C51368" w14:paraId="15CBC673" w14:textId="77777777">
        <w:trPr>
          <w:gridAfter w:val="1"/>
          <w:divId w:val="1625235600"/>
          <w:tblCellSpacing w:w="15" w:type="dxa"/>
        </w:trPr>
        <w:tc>
          <w:tcPr>
            <w:tcW w:w="0" w:type="auto"/>
            <w:vAlign w:val="center"/>
            <w:hideMark/>
          </w:tcPr>
          <w:p w14:paraId="3F7BC100" w14:textId="77777777" w:rsidR="00C51368" w:rsidRDefault="00E43BD9">
            <w:pPr>
              <w:rPr>
                <w:rFonts w:eastAsia="Times New Roman"/>
              </w:rPr>
            </w:pPr>
            <w:r>
              <w:rPr>
                <w:rFonts w:eastAsia="Times New Roman"/>
              </w:rPr>
              <w:t>fixed[x]</w:t>
            </w:r>
          </w:p>
        </w:tc>
        <w:tc>
          <w:tcPr>
            <w:tcW w:w="0" w:type="auto"/>
            <w:vAlign w:val="center"/>
            <w:hideMark/>
          </w:tcPr>
          <w:p w14:paraId="09A80022" w14:textId="77777777" w:rsidR="00C51368" w:rsidRDefault="00E43BD9">
            <w:pPr>
              <w:rPr>
                <w:rFonts w:eastAsia="Times New Roman"/>
              </w:rPr>
            </w:pPr>
            <w:r>
              <w:rPr>
                <w:rFonts w:eastAsia="Times New Roman"/>
              </w:rPr>
              <w:t>prohibited</w:t>
            </w:r>
          </w:p>
        </w:tc>
        <w:tc>
          <w:tcPr>
            <w:tcW w:w="0" w:type="auto"/>
            <w:vAlign w:val="center"/>
            <w:hideMark/>
          </w:tcPr>
          <w:p w14:paraId="0D19D7BF" w14:textId="77777777" w:rsidR="00C51368" w:rsidRDefault="00E43BD9">
            <w:pPr>
              <w:rPr>
                <w:rFonts w:eastAsia="Times New Roman"/>
              </w:rPr>
            </w:pPr>
            <w:r>
              <w:rPr>
                <w:rFonts w:eastAsia="Times New Roman"/>
              </w:rPr>
              <w:t>prohibited</w:t>
            </w:r>
          </w:p>
        </w:tc>
        <w:tc>
          <w:tcPr>
            <w:tcW w:w="0" w:type="auto"/>
            <w:vAlign w:val="center"/>
            <w:hideMark/>
          </w:tcPr>
          <w:p w14:paraId="33766120" w14:textId="77777777" w:rsidR="00C51368" w:rsidRDefault="00E43BD9">
            <w:pPr>
              <w:rPr>
                <w:rFonts w:eastAsia="Times New Roman"/>
              </w:rPr>
            </w:pPr>
            <w:r>
              <w:rPr>
                <w:rFonts w:eastAsia="Times New Roman"/>
              </w:rPr>
              <w:t>prohibited</w:t>
            </w:r>
          </w:p>
        </w:tc>
        <w:tc>
          <w:tcPr>
            <w:tcW w:w="0" w:type="auto"/>
            <w:vAlign w:val="center"/>
            <w:hideMark/>
          </w:tcPr>
          <w:p w14:paraId="5F78DEF1" w14:textId="77777777" w:rsidR="00C51368" w:rsidRDefault="00E43BD9">
            <w:pPr>
              <w:rPr>
                <w:rFonts w:eastAsia="Times New Roman"/>
              </w:rPr>
            </w:pPr>
            <w:r>
              <w:rPr>
                <w:rFonts w:eastAsia="Times New Roman"/>
              </w:rPr>
              <w:t>prohibited</w:t>
            </w:r>
          </w:p>
        </w:tc>
        <w:tc>
          <w:tcPr>
            <w:tcW w:w="0" w:type="auto"/>
            <w:vAlign w:val="center"/>
            <w:hideMark/>
          </w:tcPr>
          <w:p w14:paraId="3B0DA6FB" w14:textId="77777777" w:rsidR="00C51368" w:rsidRDefault="00E43BD9">
            <w:pPr>
              <w:rPr>
                <w:rFonts w:eastAsia="Times New Roman"/>
              </w:rPr>
            </w:pPr>
            <w:r>
              <w:rPr>
                <w:rFonts w:eastAsia="Times New Roman"/>
              </w:rPr>
              <w:t>optional</w:t>
            </w:r>
          </w:p>
        </w:tc>
      </w:tr>
      <w:tr w:rsidR="00C51368" w14:paraId="109E0671" w14:textId="77777777">
        <w:trPr>
          <w:gridAfter w:val="1"/>
          <w:divId w:val="1625235600"/>
          <w:tblCellSpacing w:w="15" w:type="dxa"/>
        </w:trPr>
        <w:tc>
          <w:tcPr>
            <w:tcW w:w="0" w:type="auto"/>
            <w:vAlign w:val="center"/>
            <w:hideMark/>
          </w:tcPr>
          <w:p w14:paraId="4588E665" w14:textId="77777777" w:rsidR="00C51368" w:rsidRDefault="00E43BD9">
            <w:pPr>
              <w:rPr>
                <w:rFonts w:eastAsia="Times New Roman"/>
              </w:rPr>
            </w:pPr>
            <w:r>
              <w:rPr>
                <w:rFonts w:eastAsia="Times New Roman"/>
              </w:rPr>
              <w:t>pattern[x]</w:t>
            </w:r>
          </w:p>
        </w:tc>
        <w:tc>
          <w:tcPr>
            <w:tcW w:w="0" w:type="auto"/>
            <w:vAlign w:val="center"/>
            <w:hideMark/>
          </w:tcPr>
          <w:p w14:paraId="2FFB8882" w14:textId="77777777" w:rsidR="00C51368" w:rsidRDefault="00E43BD9">
            <w:pPr>
              <w:rPr>
                <w:rFonts w:eastAsia="Times New Roman"/>
              </w:rPr>
            </w:pPr>
            <w:r>
              <w:rPr>
                <w:rFonts w:eastAsia="Times New Roman"/>
              </w:rPr>
              <w:t>optional</w:t>
            </w:r>
          </w:p>
        </w:tc>
        <w:tc>
          <w:tcPr>
            <w:tcW w:w="0" w:type="auto"/>
            <w:vAlign w:val="center"/>
            <w:hideMark/>
          </w:tcPr>
          <w:p w14:paraId="5FB0B891" w14:textId="77777777" w:rsidR="00C51368" w:rsidRDefault="00E43BD9">
            <w:pPr>
              <w:rPr>
                <w:rFonts w:eastAsia="Times New Roman"/>
              </w:rPr>
            </w:pPr>
            <w:r>
              <w:rPr>
                <w:rFonts w:eastAsia="Times New Roman"/>
              </w:rPr>
              <w:t>prohibited</w:t>
            </w:r>
          </w:p>
        </w:tc>
        <w:tc>
          <w:tcPr>
            <w:tcW w:w="0" w:type="auto"/>
            <w:vAlign w:val="center"/>
            <w:hideMark/>
          </w:tcPr>
          <w:p w14:paraId="19A58E9C" w14:textId="77777777" w:rsidR="00C51368" w:rsidRDefault="00E43BD9">
            <w:pPr>
              <w:rPr>
                <w:rFonts w:eastAsia="Times New Roman"/>
              </w:rPr>
            </w:pPr>
            <w:r>
              <w:rPr>
                <w:rFonts w:eastAsia="Times New Roman"/>
              </w:rPr>
              <w:t>prohibited</w:t>
            </w:r>
          </w:p>
        </w:tc>
        <w:tc>
          <w:tcPr>
            <w:tcW w:w="0" w:type="auto"/>
            <w:vAlign w:val="center"/>
            <w:hideMark/>
          </w:tcPr>
          <w:p w14:paraId="7F5CBAC7" w14:textId="77777777" w:rsidR="00C51368" w:rsidRDefault="00E43BD9">
            <w:pPr>
              <w:rPr>
                <w:rFonts w:eastAsia="Times New Roman"/>
              </w:rPr>
            </w:pPr>
            <w:r>
              <w:rPr>
                <w:rFonts w:eastAsia="Times New Roman"/>
              </w:rPr>
              <w:t>prohibited</w:t>
            </w:r>
          </w:p>
        </w:tc>
        <w:tc>
          <w:tcPr>
            <w:tcW w:w="0" w:type="auto"/>
            <w:vAlign w:val="center"/>
            <w:hideMark/>
          </w:tcPr>
          <w:p w14:paraId="237668C5" w14:textId="77777777" w:rsidR="00C51368" w:rsidRDefault="00E43BD9">
            <w:pPr>
              <w:rPr>
                <w:rFonts w:eastAsia="Times New Roman"/>
              </w:rPr>
            </w:pPr>
            <w:r>
              <w:rPr>
                <w:rFonts w:eastAsia="Times New Roman"/>
              </w:rPr>
              <w:t>optional</w:t>
            </w:r>
          </w:p>
        </w:tc>
      </w:tr>
      <w:tr w:rsidR="00C51368" w14:paraId="3E3E55C9" w14:textId="77777777">
        <w:trPr>
          <w:divId w:val="1625235600"/>
          <w:tblCellSpacing w:w="15" w:type="dxa"/>
        </w:trPr>
        <w:tc>
          <w:tcPr>
            <w:tcW w:w="0" w:type="auto"/>
            <w:vAlign w:val="center"/>
            <w:hideMark/>
          </w:tcPr>
          <w:p w14:paraId="1969CB5C" w14:textId="77777777" w:rsidR="00C51368" w:rsidRDefault="00E43BD9">
            <w:pPr>
              <w:rPr>
                <w:rFonts w:eastAsia="Times New Roman"/>
              </w:rPr>
            </w:pPr>
            <w:r>
              <w:rPr>
                <w:rFonts w:eastAsia="Times New Roman"/>
              </w:rPr>
              <w:t>example[x]</w:t>
            </w:r>
          </w:p>
        </w:tc>
        <w:tc>
          <w:tcPr>
            <w:tcW w:w="0" w:type="auto"/>
            <w:vAlign w:val="center"/>
            <w:hideMark/>
          </w:tcPr>
          <w:p w14:paraId="0AAB45A4" w14:textId="77777777" w:rsidR="00C51368" w:rsidRDefault="00E43BD9">
            <w:pPr>
              <w:rPr>
                <w:rFonts w:eastAsia="Times New Roman"/>
              </w:rPr>
            </w:pPr>
            <w:r>
              <w:rPr>
                <w:rFonts w:eastAsia="Times New Roman"/>
              </w:rPr>
              <w:t>optional</w:t>
            </w:r>
          </w:p>
        </w:tc>
        <w:tc>
          <w:tcPr>
            <w:tcW w:w="0" w:type="auto"/>
            <w:vAlign w:val="center"/>
            <w:hideMark/>
          </w:tcPr>
          <w:p w14:paraId="679B6769" w14:textId="77777777" w:rsidR="00C51368" w:rsidRDefault="00C51368">
            <w:pPr>
              <w:rPr>
                <w:rFonts w:eastAsia="Times New Roman"/>
              </w:rPr>
            </w:pPr>
          </w:p>
        </w:tc>
        <w:tc>
          <w:tcPr>
            <w:tcW w:w="0" w:type="auto"/>
            <w:vAlign w:val="center"/>
            <w:hideMark/>
          </w:tcPr>
          <w:p w14:paraId="4FDB283F" w14:textId="77777777" w:rsidR="00C51368" w:rsidRDefault="00E43BD9">
            <w:pPr>
              <w:rPr>
                <w:rFonts w:eastAsia="Times New Roman"/>
              </w:rPr>
            </w:pPr>
            <w:r>
              <w:rPr>
                <w:rFonts w:eastAsia="Times New Roman"/>
              </w:rPr>
              <w:t>prohibited</w:t>
            </w:r>
          </w:p>
        </w:tc>
        <w:tc>
          <w:tcPr>
            <w:tcW w:w="0" w:type="auto"/>
            <w:vAlign w:val="center"/>
            <w:hideMark/>
          </w:tcPr>
          <w:p w14:paraId="25A3D174" w14:textId="77777777" w:rsidR="00C51368" w:rsidRDefault="00E43BD9">
            <w:pPr>
              <w:rPr>
                <w:rFonts w:eastAsia="Times New Roman"/>
              </w:rPr>
            </w:pPr>
            <w:r>
              <w:rPr>
                <w:rFonts w:eastAsia="Times New Roman"/>
              </w:rPr>
              <w:t>optional</w:t>
            </w:r>
          </w:p>
        </w:tc>
        <w:tc>
          <w:tcPr>
            <w:tcW w:w="0" w:type="auto"/>
            <w:vAlign w:val="center"/>
            <w:hideMark/>
          </w:tcPr>
          <w:p w14:paraId="18A71D72" w14:textId="77777777" w:rsidR="00C51368" w:rsidRDefault="00E43BD9">
            <w:pPr>
              <w:rPr>
                <w:rFonts w:eastAsia="Times New Roman"/>
              </w:rPr>
            </w:pPr>
            <w:r>
              <w:rPr>
                <w:rFonts w:eastAsia="Times New Roman"/>
              </w:rPr>
              <w:t>prohibited</w:t>
            </w:r>
          </w:p>
        </w:tc>
        <w:tc>
          <w:tcPr>
            <w:tcW w:w="0" w:type="auto"/>
            <w:vAlign w:val="center"/>
            <w:hideMark/>
          </w:tcPr>
          <w:p w14:paraId="5E214AC5" w14:textId="77777777" w:rsidR="00C51368" w:rsidRDefault="00E43BD9">
            <w:pPr>
              <w:rPr>
                <w:rFonts w:eastAsia="Times New Roman"/>
              </w:rPr>
            </w:pPr>
            <w:r>
              <w:rPr>
                <w:rFonts w:eastAsia="Times New Roman"/>
              </w:rPr>
              <w:t>optional</w:t>
            </w:r>
          </w:p>
        </w:tc>
      </w:tr>
      <w:tr w:rsidR="00C51368" w14:paraId="1AA9D291" w14:textId="77777777">
        <w:trPr>
          <w:divId w:val="1625235600"/>
          <w:tblCellSpacing w:w="15" w:type="dxa"/>
        </w:trPr>
        <w:tc>
          <w:tcPr>
            <w:tcW w:w="0" w:type="auto"/>
            <w:vAlign w:val="center"/>
            <w:hideMark/>
          </w:tcPr>
          <w:p w14:paraId="786DE146" w14:textId="77777777" w:rsidR="00C51368" w:rsidRDefault="00E43BD9">
            <w:pPr>
              <w:rPr>
                <w:rFonts w:eastAsia="Times New Roman"/>
              </w:rPr>
            </w:pPr>
            <w:r>
              <w:rPr>
                <w:rFonts w:eastAsia="Times New Roman"/>
              </w:rPr>
              <w:t>minValue[x]</w:t>
            </w:r>
          </w:p>
        </w:tc>
        <w:tc>
          <w:tcPr>
            <w:tcW w:w="0" w:type="auto"/>
            <w:vAlign w:val="center"/>
            <w:hideMark/>
          </w:tcPr>
          <w:p w14:paraId="2A6831CB" w14:textId="77777777" w:rsidR="00C51368" w:rsidRDefault="00E43BD9">
            <w:pPr>
              <w:rPr>
                <w:rFonts w:eastAsia="Times New Roman"/>
              </w:rPr>
            </w:pPr>
            <w:r>
              <w:rPr>
                <w:rFonts w:eastAsia="Times New Roman"/>
              </w:rPr>
              <w:t>optional</w:t>
            </w:r>
          </w:p>
        </w:tc>
        <w:tc>
          <w:tcPr>
            <w:tcW w:w="0" w:type="auto"/>
            <w:vAlign w:val="center"/>
            <w:hideMark/>
          </w:tcPr>
          <w:p w14:paraId="7A4AF9DB" w14:textId="77777777" w:rsidR="00C51368" w:rsidRDefault="00E43BD9">
            <w:pPr>
              <w:rPr>
                <w:rFonts w:eastAsia="Times New Roman"/>
              </w:rPr>
            </w:pPr>
            <w:r>
              <w:rPr>
                <w:rFonts w:eastAsia="Times New Roman"/>
              </w:rPr>
              <w:t>prohibited</w:t>
            </w:r>
          </w:p>
        </w:tc>
        <w:tc>
          <w:tcPr>
            <w:tcW w:w="0" w:type="auto"/>
            <w:vAlign w:val="center"/>
            <w:hideMark/>
          </w:tcPr>
          <w:p w14:paraId="296040D8" w14:textId="77777777" w:rsidR="00C51368" w:rsidRDefault="00E43BD9">
            <w:pPr>
              <w:rPr>
                <w:rFonts w:eastAsia="Times New Roman"/>
              </w:rPr>
            </w:pPr>
            <w:r>
              <w:rPr>
                <w:rFonts w:eastAsia="Times New Roman"/>
              </w:rPr>
              <w:t>prohibited</w:t>
            </w:r>
          </w:p>
        </w:tc>
        <w:tc>
          <w:tcPr>
            <w:tcW w:w="0" w:type="auto"/>
            <w:vAlign w:val="center"/>
            <w:hideMark/>
          </w:tcPr>
          <w:p w14:paraId="6CA462BA" w14:textId="77777777" w:rsidR="00C51368" w:rsidRDefault="00E43BD9">
            <w:pPr>
              <w:rPr>
                <w:rFonts w:eastAsia="Times New Roman"/>
              </w:rPr>
            </w:pPr>
            <w:r>
              <w:rPr>
                <w:rFonts w:eastAsia="Times New Roman"/>
              </w:rPr>
              <w:t>prohibited</w:t>
            </w:r>
          </w:p>
        </w:tc>
        <w:tc>
          <w:tcPr>
            <w:tcW w:w="0" w:type="auto"/>
            <w:vAlign w:val="center"/>
            <w:hideMark/>
          </w:tcPr>
          <w:p w14:paraId="796C659D" w14:textId="77777777" w:rsidR="00C51368" w:rsidRDefault="00E43BD9">
            <w:pPr>
              <w:rPr>
                <w:rFonts w:eastAsia="Times New Roman"/>
              </w:rPr>
            </w:pPr>
            <w:r>
              <w:rPr>
                <w:rFonts w:eastAsia="Times New Roman"/>
              </w:rPr>
              <w:t>optional</w:t>
            </w:r>
          </w:p>
        </w:tc>
        <w:tc>
          <w:tcPr>
            <w:tcW w:w="0" w:type="auto"/>
            <w:vAlign w:val="center"/>
            <w:hideMark/>
          </w:tcPr>
          <w:p w14:paraId="4E83358A" w14:textId="77777777" w:rsidR="00C51368" w:rsidRDefault="00C51368">
            <w:pPr>
              <w:rPr>
                <w:rFonts w:eastAsia="Times New Roman"/>
                <w:sz w:val="20"/>
                <w:szCs w:val="20"/>
              </w:rPr>
            </w:pPr>
          </w:p>
        </w:tc>
      </w:tr>
      <w:tr w:rsidR="00C51368" w14:paraId="5F14D3F1" w14:textId="77777777">
        <w:trPr>
          <w:divId w:val="1625235600"/>
          <w:tblCellSpacing w:w="15" w:type="dxa"/>
        </w:trPr>
        <w:tc>
          <w:tcPr>
            <w:tcW w:w="0" w:type="auto"/>
            <w:vAlign w:val="center"/>
            <w:hideMark/>
          </w:tcPr>
          <w:p w14:paraId="7FFFB992" w14:textId="77777777" w:rsidR="00C51368" w:rsidRDefault="00E43BD9">
            <w:pPr>
              <w:rPr>
                <w:rFonts w:eastAsia="Times New Roman"/>
              </w:rPr>
            </w:pPr>
            <w:r>
              <w:rPr>
                <w:rFonts w:eastAsia="Times New Roman"/>
              </w:rPr>
              <w:t>maxValue[x]</w:t>
            </w:r>
          </w:p>
        </w:tc>
        <w:tc>
          <w:tcPr>
            <w:tcW w:w="0" w:type="auto"/>
            <w:vAlign w:val="center"/>
            <w:hideMark/>
          </w:tcPr>
          <w:p w14:paraId="107F1F63" w14:textId="77777777" w:rsidR="00C51368" w:rsidRDefault="00E43BD9">
            <w:pPr>
              <w:rPr>
                <w:rFonts w:eastAsia="Times New Roman"/>
              </w:rPr>
            </w:pPr>
            <w:r>
              <w:rPr>
                <w:rFonts w:eastAsia="Times New Roman"/>
              </w:rPr>
              <w:t>optional</w:t>
            </w:r>
          </w:p>
        </w:tc>
        <w:tc>
          <w:tcPr>
            <w:tcW w:w="0" w:type="auto"/>
            <w:vAlign w:val="center"/>
            <w:hideMark/>
          </w:tcPr>
          <w:p w14:paraId="77E3CA7D" w14:textId="77777777" w:rsidR="00C51368" w:rsidRDefault="00E43BD9">
            <w:pPr>
              <w:rPr>
                <w:rFonts w:eastAsia="Times New Roman"/>
              </w:rPr>
            </w:pPr>
            <w:r>
              <w:rPr>
                <w:rFonts w:eastAsia="Times New Roman"/>
              </w:rPr>
              <w:t>prohibited</w:t>
            </w:r>
          </w:p>
        </w:tc>
        <w:tc>
          <w:tcPr>
            <w:tcW w:w="0" w:type="auto"/>
            <w:vAlign w:val="center"/>
            <w:hideMark/>
          </w:tcPr>
          <w:p w14:paraId="78DC2015" w14:textId="77777777" w:rsidR="00C51368" w:rsidRDefault="00E43BD9">
            <w:pPr>
              <w:rPr>
                <w:rFonts w:eastAsia="Times New Roman"/>
              </w:rPr>
            </w:pPr>
            <w:r>
              <w:rPr>
                <w:rFonts w:eastAsia="Times New Roman"/>
              </w:rPr>
              <w:t>prohibited</w:t>
            </w:r>
          </w:p>
        </w:tc>
        <w:tc>
          <w:tcPr>
            <w:tcW w:w="0" w:type="auto"/>
            <w:vAlign w:val="center"/>
            <w:hideMark/>
          </w:tcPr>
          <w:p w14:paraId="2FC7BD71" w14:textId="77777777" w:rsidR="00C51368" w:rsidRDefault="00E43BD9">
            <w:pPr>
              <w:rPr>
                <w:rFonts w:eastAsia="Times New Roman"/>
              </w:rPr>
            </w:pPr>
            <w:r>
              <w:rPr>
                <w:rFonts w:eastAsia="Times New Roman"/>
              </w:rPr>
              <w:t>prohibited</w:t>
            </w:r>
          </w:p>
        </w:tc>
        <w:tc>
          <w:tcPr>
            <w:tcW w:w="0" w:type="auto"/>
            <w:vAlign w:val="center"/>
            <w:hideMark/>
          </w:tcPr>
          <w:p w14:paraId="1CBB5C9D" w14:textId="77777777" w:rsidR="00C51368" w:rsidRDefault="00E43BD9">
            <w:pPr>
              <w:rPr>
                <w:rFonts w:eastAsia="Times New Roman"/>
              </w:rPr>
            </w:pPr>
            <w:r>
              <w:rPr>
                <w:rFonts w:eastAsia="Times New Roman"/>
              </w:rPr>
              <w:t>optional</w:t>
            </w:r>
          </w:p>
        </w:tc>
        <w:tc>
          <w:tcPr>
            <w:tcW w:w="0" w:type="auto"/>
            <w:vAlign w:val="center"/>
            <w:hideMark/>
          </w:tcPr>
          <w:p w14:paraId="5ADCAE3A" w14:textId="77777777" w:rsidR="00C51368" w:rsidRDefault="00C51368">
            <w:pPr>
              <w:rPr>
                <w:rFonts w:eastAsia="Times New Roman"/>
                <w:sz w:val="20"/>
                <w:szCs w:val="20"/>
              </w:rPr>
            </w:pPr>
          </w:p>
        </w:tc>
      </w:tr>
      <w:tr w:rsidR="00C51368" w14:paraId="3109AF9C" w14:textId="77777777">
        <w:trPr>
          <w:divId w:val="1625235600"/>
          <w:tblCellSpacing w:w="15" w:type="dxa"/>
        </w:trPr>
        <w:tc>
          <w:tcPr>
            <w:tcW w:w="0" w:type="auto"/>
            <w:vAlign w:val="center"/>
            <w:hideMark/>
          </w:tcPr>
          <w:p w14:paraId="3D139B78" w14:textId="77777777" w:rsidR="00C51368" w:rsidRDefault="00E43BD9">
            <w:pPr>
              <w:rPr>
                <w:rFonts w:eastAsia="Times New Roman"/>
              </w:rPr>
            </w:pPr>
            <w:r>
              <w:rPr>
                <w:rFonts w:eastAsia="Times New Roman"/>
              </w:rPr>
              <w:t>maxLength</w:t>
            </w:r>
          </w:p>
        </w:tc>
        <w:tc>
          <w:tcPr>
            <w:tcW w:w="0" w:type="auto"/>
            <w:vAlign w:val="center"/>
            <w:hideMark/>
          </w:tcPr>
          <w:p w14:paraId="3440190B" w14:textId="77777777" w:rsidR="00C51368" w:rsidRDefault="00E43BD9">
            <w:pPr>
              <w:rPr>
                <w:rFonts w:eastAsia="Times New Roman"/>
              </w:rPr>
            </w:pPr>
            <w:r>
              <w:rPr>
                <w:rFonts w:eastAsia="Times New Roman"/>
              </w:rPr>
              <w:t>optional</w:t>
            </w:r>
          </w:p>
        </w:tc>
        <w:tc>
          <w:tcPr>
            <w:tcW w:w="0" w:type="auto"/>
            <w:vAlign w:val="center"/>
            <w:hideMark/>
          </w:tcPr>
          <w:p w14:paraId="1A0D9BA8" w14:textId="77777777" w:rsidR="00C51368" w:rsidRDefault="00E43BD9">
            <w:pPr>
              <w:rPr>
                <w:rFonts w:eastAsia="Times New Roman"/>
              </w:rPr>
            </w:pPr>
            <w:r>
              <w:rPr>
                <w:rFonts w:eastAsia="Times New Roman"/>
              </w:rPr>
              <w:t>prohibited</w:t>
            </w:r>
          </w:p>
        </w:tc>
        <w:tc>
          <w:tcPr>
            <w:tcW w:w="0" w:type="auto"/>
            <w:vAlign w:val="center"/>
            <w:hideMark/>
          </w:tcPr>
          <w:p w14:paraId="17193BA6" w14:textId="77777777" w:rsidR="00C51368" w:rsidRDefault="00E43BD9">
            <w:pPr>
              <w:rPr>
                <w:rFonts w:eastAsia="Times New Roman"/>
              </w:rPr>
            </w:pPr>
            <w:r>
              <w:rPr>
                <w:rFonts w:eastAsia="Times New Roman"/>
              </w:rPr>
              <w:t>prohibited</w:t>
            </w:r>
          </w:p>
        </w:tc>
        <w:tc>
          <w:tcPr>
            <w:tcW w:w="0" w:type="auto"/>
            <w:vAlign w:val="center"/>
            <w:hideMark/>
          </w:tcPr>
          <w:p w14:paraId="3E120AF3" w14:textId="77777777" w:rsidR="00C51368" w:rsidRDefault="00E43BD9">
            <w:pPr>
              <w:rPr>
                <w:rFonts w:eastAsia="Times New Roman"/>
              </w:rPr>
            </w:pPr>
            <w:r>
              <w:rPr>
                <w:rFonts w:eastAsia="Times New Roman"/>
              </w:rPr>
              <w:t>prohibited</w:t>
            </w:r>
          </w:p>
        </w:tc>
        <w:tc>
          <w:tcPr>
            <w:tcW w:w="0" w:type="auto"/>
            <w:vAlign w:val="center"/>
            <w:hideMark/>
          </w:tcPr>
          <w:p w14:paraId="553AD63B" w14:textId="77777777" w:rsidR="00C51368" w:rsidRDefault="00E43BD9">
            <w:pPr>
              <w:rPr>
                <w:rFonts w:eastAsia="Times New Roman"/>
              </w:rPr>
            </w:pPr>
            <w:r>
              <w:rPr>
                <w:rFonts w:eastAsia="Times New Roman"/>
              </w:rPr>
              <w:t>optional</w:t>
            </w:r>
          </w:p>
        </w:tc>
        <w:tc>
          <w:tcPr>
            <w:tcW w:w="0" w:type="auto"/>
            <w:vAlign w:val="center"/>
            <w:hideMark/>
          </w:tcPr>
          <w:p w14:paraId="4D3979FD" w14:textId="77777777" w:rsidR="00C51368" w:rsidRDefault="00C51368">
            <w:pPr>
              <w:rPr>
                <w:rFonts w:eastAsia="Times New Roman"/>
                <w:sz w:val="20"/>
                <w:szCs w:val="20"/>
              </w:rPr>
            </w:pPr>
          </w:p>
        </w:tc>
      </w:tr>
      <w:tr w:rsidR="00C51368" w14:paraId="578471D7" w14:textId="77777777">
        <w:trPr>
          <w:divId w:val="1625235600"/>
          <w:tblCellSpacing w:w="15" w:type="dxa"/>
        </w:trPr>
        <w:tc>
          <w:tcPr>
            <w:tcW w:w="0" w:type="auto"/>
            <w:vAlign w:val="center"/>
            <w:hideMark/>
          </w:tcPr>
          <w:p w14:paraId="5BA2BF33" w14:textId="77777777" w:rsidR="00C51368" w:rsidRDefault="00E43BD9">
            <w:pPr>
              <w:rPr>
                <w:rFonts w:eastAsia="Times New Roman"/>
              </w:rPr>
            </w:pPr>
            <w:r>
              <w:rPr>
                <w:rFonts w:eastAsia="Times New Roman"/>
              </w:rPr>
              <w:t>mustSupport</w:t>
            </w:r>
          </w:p>
        </w:tc>
        <w:tc>
          <w:tcPr>
            <w:tcW w:w="0" w:type="auto"/>
            <w:vAlign w:val="center"/>
            <w:hideMark/>
          </w:tcPr>
          <w:p w14:paraId="0D8DE4F7" w14:textId="77777777" w:rsidR="00C51368" w:rsidRDefault="00E43BD9">
            <w:pPr>
              <w:rPr>
                <w:rFonts w:eastAsia="Times New Roman"/>
              </w:rPr>
            </w:pPr>
            <w:r>
              <w:rPr>
                <w:rFonts w:eastAsia="Times New Roman"/>
              </w:rPr>
              <w:t>optional</w:t>
            </w:r>
          </w:p>
        </w:tc>
        <w:tc>
          <w:tcPr>
            <w:tcW w:w="0" w:type="auto"/>
            <w:vAlign w:val="center"/>
            <w:hideMark/>
          </w:tcPr>
          <w:p w14:paraId="17959E9E" w14:textId="77777777" w:rsidR="00C51368" w:rsidRDefault="00E43BD9">
            <w:pPr>
              <w:rPr>
                <w:rFonts w:eastAsia="Times New Roman"/>
              </w:rPr>
            </w:pPr>
            <w:r>
              <w:rPr>
                <w:rFonts w:eastAsia="Times New Roman"/>
              </w:rPr>
              <w:t>prohibited</w:t>
            </w:r>
          </w:p>
        </w:tc>
        <w:tc>
          <w:tcPr>
            <w:tcW w:w="0" w:type="auto"/>
            <w:vAlign w:val="center"/>
            <w:hideMark/>
          </w:tcPr>
          <w:p w14:paraId="61F2C06E" w14:textId="77777777" w:rsidR="00C51368" w:rsidRDefault="00E43BD9">
            <w:pPr>
              <w:rPr>
                <w:rFonts w:eastAsia="Times New Roman"/>
              </w:rPr>
            </w:pPr>
            <w:r>
              <w:rPr>
                <w:rFonts w:eastAsia="Times New Roman"/>
              </w:rPr>
              <w:t>prohibited</w:t>
            </w:r>
          </w:p>
        </w:tc>
        <w:tc>
          <w:tcPr>
            <w:tcW w:w="0" w:type="auto"/>
            <w:vAlign w:val="center"/>
            <w:hideMark/>
          </w:tcPr>
          <w:p w14:paraId="38CD1C2B" w14:textId="77777777" w:rsidR="00C51368" w:rsidRDefault="00E43BD9">
            <w:pPr>
              <w:rPr>
                <w:rFonts w:eastAsia="Times New Roman"/>
              </w:rPr>
            </w:pPr>
            <w:r>
              <w:rPr>
                <w:rFonts w:eastAsia="Times New Roman"/>
              </w:rPr>
              <w:t>optional</w:t>
            </w:r>
          </w:p>
        </w:tc>
        <w:tc>
          <w:tcPr>
            <w:tcW w:w="0" w:type="auto"/>
            <w:vAlign w:val="center"/>
            <w:hideMark/>
          </w:tcPr>
          <w:p w14:paraId="2FBE8027" w14:textId="77777777" w:rsidR="00C51368" w:rsidRDefault="00E43BD9">
            <w:pPr>
              <w:rPr>
                <w:rFonts w:eastAsia="Times New Roman"/>
              </w:rPr>
            </w:pPr>
            <w:r>
              <w:rPr>
                <w:rFonts w:eastAsia="Times New Roman"/>
              </w:rPr>
              <w:t>optional</w:t>
            </w:r>
          </w:p>
        </w:tc>
        <w:tc>
          <w:tcPr>
            <w:tcW w:w="0" w:type="auto"/>
            <w:vAlign w:val="center"/>
            <w:hideMark/>
          </w:tcPr>
          <w:p w14:paraId="3A472C8A" w14:textId="77777777" w:rsidR="00C51368" w:rsidRDefault="00C51368">
            <w:pPr>
              <w:rPr>
                <w:rFonts w:eastAsia="Times New Roman"/>
                <w:sz w:val="20"/>
                <w:szCs w:val="20"/>
              </w:rPr>
            </w:pPr>
          </w:p>
        </w:tc>
      </w:tr>
      <w:tr w:rsidR="00C51368" w14:paraId="324A2378" w14:textId="77777777">
        <w:trPr>
          <w:divId w:val="1625235600"/>
          <w:tblCellSpacing w:w="15" w:type="dxa"/>
        </w:trPr>
        <w:tc>
          <w:tcPr>
            <w:tcW w:w="0" w:type="auto"/>
            <w:vAlign w:val="center"/>
            <w:hideMark/>
          </w:tcPr>
          <w:p w14:paraId="0F10186E" w14:textId="77777777" w:rsidR="00C51368" w:rsidRDefault="00E43BD9">
            <w:pPr>
              <w:rPr>
                <w:rFonts w:eastAsia="Times New Roman"/>
              </w:rPr>
            </w:pPr>
            <w:r>
              <w:rPr>
                <w:rFonts w:eastAsia="Times New Roman"/>
              </w:rPr>
              <w:t>isModifier</w:t>
            </w:r>
          </w:p>
        </w:tc>
        <w:tc>
          <w:tcPr>
            <w:tcW w:w="0" w:type="auto"/>
            <w:vAlign w:val="center"/>
            <w:hideMark/>
          </w:tcPr>
          <w:p w14:paraId="7785E6D6" w14:textId="77777777" w:rsidR="00C51368" w:rsidRDefault="00E43BD9">
            <w:pPr>
              <w:rPr>
                <w:rFonts w:eastAsia="Times New Roman"/>
              </w:rPr>
            </w:pPr>
            <w:r>
              <w:rPr>
                <w:rFonts w:eastAsia="Times New Roman"/>
              </w:rPr>
              <w:t>prohibited</w:t>
            </w:r>
          </w:p>
        </w:tc>
        <w:tc>
          <w:tcPr>
            <w:tcW w:w="0" w:type="auto"/>
            <w:vAlign w:val="center"/>
            <w:hideMark/>
          </w:tcPr>
          <w:p w14:paraId="66F58664" w14:textId="77777777" w:rsidR="00C51368" w:rsidRDefault="00E43BD9">
            <w:pPr>
              <w:rPr>
                <w:rFonts w:eastAsia="Times New Roman"/>
              </w:rPr>
            </w:pPr>
            <w:r>
              <w:rPr>
                <w:rFonts w:eastAsia="Times New Roman"/>
              </w:rPr>
              <w:t>prohibited</w:t>
            </w:r>
          </w:p>
        </w:tc>
        <w:tc>
          <w:tcPr>
            <w:tcW w:w="0" w:type="auto"/>
            <w:vAlign w:val="center"/>
            <w:hideMark/>
          </w:tcPr>
          <w:p w14:paraId="7431A4D5" w14:textId="77777777" w:rsidR="00C51368" w:rsidRDefault="00E43BD9">
            <w:pPr>
              <w:rPr>
                <w:rFonts w:eastAsia="Times New Roman"/>
              </w:rPr>
            </w:pPr>
            <w:r>
              <w:rPr>
                <w:rFonts w:eastAsia="Times New Roman"/>
              </w:rPr>
              <w:t>optional</w:t>
            </w:r>
          </w:p>
        </w:tc>
        <w:tc>
          <w:tcPr>
            <w:tcW w:w="0" w:type="auto"/>
            <w:vAlign w:val="center"/>
            <w:hideMark/>
          </w:tcPr>
          <w:p w14:paraId="2F8D7EE8" w14:textId="77777777" w:rsidR="00C51368" w:rsidRDefault="00E43BD9">
            <w:pPr>
              <w:rPr>
                <w:rFonts w:eastAsia="Times New Roman"/>
              </w:rPr>
            </w:pPr>
            <w:r>
              <w:rPr>
                <w:rFonts w:eastAsia="Times New Roman"/>
              </w:rPr>
              <w:t>prohibited</w:t>
            </w:r>
          </w:p>
        </w:tc>
        <w:tc>
          <w:tcPr>
            <w:tcW w:w="0" w:type="auto"/>
            <w:vAlign w:val="center"/>
            <w:hideMark/>
          </w:tcPr>
          <w:p w14:paraId="624A6A1D" w14:textId="77777777"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14:paraId="5BD5C096" w14:textId="77777777" w:rsidR="00C51368" w:rsidRDefault="00C51368">
            <w:pPr>
              <w:rPr>
                <w:rFonts w:eastAsia="Times New Roman"/>
                <w:sz w:val="20"/>
                <w:szCs w:val="20"/>
              </w:rPr>
            </w:pPr>
          </w:p>
        </w:tc>
      </w:tr>
      <w:tr w:rsidR="00C51368" w14:paraId="25A3990B" w14:textId="77777777">
        <w:trPr>
          <w:divId w:val="1625235600"/>
          <w:tblCellSpacing w:w="15" w:type="dxa"/>
        </w:trPr>
        <w:tc>
          <w:tcPr>
            <w:tcW w:w="0" w:type="auto"/>
            <w:vAlign w:val="center"/>
            <w:hideMark/>
          </w:tcPr>
          <w:p w14:paraId="613F786D" w14:textId="77777777" w:rsidR="00C51368" w:rsidRDefault="00E43BD9">
            <w:pPr>
              <w:rPr>
                <w:rFonts w:eastAsia="Times New Roman"/>
              </w:rPr>
            </w:pPr>
            <w:r>
              <w:rPr>
                <w:rFonts w:eastAsia="Times New Roman"/>
              </w:rPr>
              <w:t>isSummary</w:t>
            </w:r>
          </w:p>
        </w:tc>
        <w:tc>
          <w:tcPr>
            <w:tcW w:w="0" w:type="auto"/>
            <w:vAlign w:val="center"/>
            <w:hideMark/>
          </w:tcPr>
          <w:p w14:paraId="5AFBD286" w14:textId="77777777" w:rsidR="00C51368" w:rsidRDefault="00E43BD9">
            <w:pPr>
              <w:rPr>
                <w:rFonts w:eastAsia="Times New Roman"/>
              </w:rPr>
            </w:pPr>
            <w:r>
              <w:rPr>
                <w:rFonts w:eastAsia="Times New Roman"/>
              </w:rPr>
              <w:t>prohibited</w:t>
            </w:r>
          </w:p>
        </w:tc>
        <w:tc>
          <w:tcPr>
            <w:tcW w:w="0" w:type="auto"/>
            <w:vAlign w:val="center"/>
            <w:hideMark/>
          </w:tcPr>
          <w:p w14:paraId="09C85239" w14:textId="77777777" w:rsidR="00C51368" w:rsidRDefault="00E43BD9">
            <w:pPr>
              <w:rPr>
                <w:rFonts w:eastAsia="Times New Roman"/>
              </w:rPr>
            </w:pPr>
            <w:r>
              <w:rPr>
                <w:rFonts w:eastAsia="Times New Roman"/>
              </w:rPr>
              <w:t>prohibited</w:t>
            </w:r>
          </w:p>
        </w:tc>
        <w:tc>
          <w:tcPr>
            <w:tcW w:w="0" w:type="auto"/>
            <w:vAlign w:val="center"/>
            <w:hideMark/>
          </w:tcPr>
          <w:p w14:paraId="65070BA1" w14:textId="77777777" w:rsidR="00C51368" w:rsidRDefault="00E43BD9">
            <w:pPr>
              <w:rPr>
                <w:rFonts w:eastAsia="Times New Roman"/>
              </w:rPr>
            </w:pPr>
            <w:r>
              <w:rPr>
                <w:rFonts w:eastAsia="Times New Roman"/>
              </w:rPr>
              <w:t>optional</w:t>
            </w:r>
          </w:p>
        </w:tc>
        <w:tc>
          <w:tcPr>
            <w:tcW w:w="0" w:type="auto"/>
            <w:vAlign w:val="center"/>
            <w:hideMark/>
          </w:tcPr>
          <w:p w14:paraId="5A55FECC" w14:textId="77777777" w:rsidR="00C51368" w:rsidRDefault="00E43BD9">
            <w:pPr>
              <w:rPr>
                <w:rFonts w:eastAsia="Times New Roman"/>
              </w:rPr>
            </w:pPr>
            <w:r>
              <w:rPr>
                <w:rFonts w:eastAsia="Times New Roman"/>
              </w:rPr>
              <w:t>prohibited</w:t>
            </w:r>
          </w:p>
        </w:tc>
        <w:tc>
          <w:tcPr>
            <w:tcW w:w="0" w:type="auto"/>
            <w:vAlign w:val="center"/>
            <w:hideMark/>
          </w:tcPr>
          <w:p w14:paraId="301CB3BF" w14:textId="77777777"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14:paraId="582885D8" w14:textId="77777777" w:rsidR="00C51368" w:rsidRDefault="00C51368">
            <w:pPr>
              <w:rPr>
                <w:rFonts w:eastAsia="Times New Roman"/>
                <w:sz w:val="20"/>
                <w:szCs w:val="20"/>
              </w:rPr>
            </w:pPr>
          </w:p>
        </w:tc>
      </w:tr>
      <w:tr w:rsidR="00C51368" w14:paraId="5F6A48CD" w14:textId="77777777">
        <w:trPr>
          <w:divId w:val="1625235600"/>
          <w:tblCellSpacing w:w="15" w:type="dxa"/>
        </w:trPr>
        <w:tc>
          <w:tcPr>
            <w:tcW w:w="0" w:type="auto"/>
            <w:vAlign w:val="center"/>
            <w:hideMark/>
          </w:tcPr>
          <w:p w14:paraId="10331237" w14:textId="77777777" w:rsidR="00C51368" w:rsidRDefault="00E43BD9">
            <w:pPr>
              <w:rPr>
                <w:rFonts w:eastAsia="Times New Roman"/>
              </w:rPr>
            </w:pPr>
            <w:r>
              <w:rPr>
                <w:rFonts w:eastAsia="Times New Roman"/>
              </w:rPr>
              <w:t>binding</w:t>
            </w:r>
          </w:p>
        </w:tc>
        <w:tc>
          <w:tcPr>
            <w:tcW w:w="0" w:type="auto"/>
            <w:vAlign w:val="center"/>
            <w:hideMark/>
          </w:tcPr>
          <w:p w14:paraId="124E8BF2" w14:textId="77777777" w:rsidR="00C51368" w:rsidRDefault="00E43BD9">
            <w:pPr>
              <w:rPr>
                <w:rFonts w:eastAsia="Times New Roman"/>
              </w:rPr>
            </w:pPr>
            <w:r>
              <w:rPr>
                <w:rFonts w:eastAsia="Times New Roman"/>
              </w:rPr>
              <w:t>optional</w:t>
            </w:r>
          </w:p>
        </w:tc>
        <w:tc>
          <w:tcPr>
            <w:tcW w:w="0" w:type="auto"/>
            <w:vAlign w:val="center"/>
            <w:hideMark/>
          </w:tcPr>
          <w:p w14:paraId="6A5B6CB9" w14:textId="77777777" w:rsidR="00C51368" w:rsidRDefault="00E43BD9">
            <w:pPr>
              <w:rPr>
                <w:rFonts w:eastAsia="Times New Roman"/>
              </w:rPr>
            </w:pPr>
            <w:r>
              <w:rPr>
                <w:rFonts w:eastAsia="Times New Roman"/>
              </w:rPr>
              <w:t>prohibited</w:t>
            </w:r>
          </w:p>
        </w:tc>
        <w:tc>
          <w:tcPr>
            <w:tcW w:w="0" w:type="auto"/>
            <w:vAlign w:val="center"/>
            <w:hideMark/>
          </w:tcPr>
          <w:p w14:paraId="5066DCAF" w14:textId="77777777" w:rsidR="00C51368" w:rsidRDefault="00E43BD9">
            <w:pPr>
              <w:rPr>
                <w:rFonts w:eastAsia="Times New Roman"/>
              </w:rPr>
            </w:pPr>
            <w:r>
              <w:rPr>
                <w:rFonts w:eastAsia="Times New Roman"/>
              </w:rPr>
              <w:t>optional</w:t>
            </w:r>
          </w:p>
        </w:tc>
        <w:tc>
          <w:tcPr>
            <w:tcW w:w="0" w:type="auto"/>
            <w:vAlign w:val="center"/>
            <w:hideMark/>
          </w:tcPr>
          <w:p w14:paraId="152CF97F" w14:textId="77777777" w:rsidR="00C51368" w:rsidRDefault="00E43BD9">
            <w:pPr>
              <w:rPr>
                <w:rFonts w:eastAsia="Times New Roman"/>
              </w:rPr>
            </w:pPr>
            <w:r>
              <w:rPr>
                <w:rFonts w:eastAsia="Times New Roman"/>
              </w:rPr>
              <w:t>prohibited</w:t>
            </w:r>
          </w:p>
        </w:tc>
        <w:tc>
          <w:tcPr>
            <w:tcW w:w="0" w:type="auto"/>
            <w:vAlign w:val="center"/>
            <w:hideMark/>
          </w:tcPr>
          <w:p w14:paraId="796C4165" w14:textId="77777777" w:rsidR="00C51368" w:rsidRDefault="00E43BD9">
            <w:pPr>
              <w:rPr>
                <w:rFonts w:eastAsia="Times New Roman"/>
              </w:rPr>
            </w:pPr>
            <w:r>
              <w:rPr>
                <w:rFonts w:eastAsia="Times New Roman"/>
              </w:rPr>
              <w:t>optional</w:t>
            </w:r>
          </w:p>
        </w:tc>
        <w:tc>
          <w:tcPr>
            <w:tcW w:w="0" w:type="auto"/>
            <w:vAlign w:val="center"/>
            <w:hideMark/>
          </w:tcPr>
          <w:p w14:paraId="4915ABBD" w14:textId="77777777" w:rsidR="00C51368" w:rsidRDefault="00C51368">
            <w:pPr>
              <w:rPr>
                <w:rFonts w:eastAsia="Times New Roman"/>
                <w:sz w:val="20"/>
                <w:szCs w:val="20"/>
              </w:rPr>
            </w:pPr>
          </w:p>
        </w:tc>
      </w:tr>
      <w:tr w:rsidR="00C51368" w14:paraId="22AF0A73" w14:textId="77777777">
        <w:trPr>
          <w:divId w:val="1625235600"/>
          <w:tblCellSpacing w:w="15" w:type="dxa"/>
        </w:trPr>
        <w:tc>
          <w:tcPr>
            <w:tcW w:w="0" w:type="auto"/>
            <w:vAlign w:val="center"/>
            <w:hideMark/>
          </w:tcPr>
          <w:p w14:paraId="0B77C3D5" w14:textId="77777777" w:rsidR="00C51368" w:rsidRDefault="00E43BD9">
            <w:pPr>
              <w:rPr>
                <w:rFonts w:eastAsia="Times New Roman"/>
              </w:rPr>
            </w:pPr>
            <w:r>
              <w:rPr>
                <w:rFonts w:eastAsia="Times New Roman"/>
              </w:rPr>
              <w:t>constraint/mapping</w:t>
            </w:r>
          </w:p>
        </w:tc>
        <w:tc>
          <w:tcPr>
            <w:tcW w:w="0" w:type="auto"/>
            <w:vAlign w:val="center"/>
            <w:hideMark/>
          </w:tcPr>
          <w:p w14:paraId="0CA07050" w14:textId="77777777" w:rsidR="00C51368" w:rsidRDefault="00E43BD9">
            <w:pPr>
              <w:rPr>
                <w:rFonts w:eastAsia="Times New Roman"/>
              </w:rPr>
            </w:pPr>
            <w:r>
              <w:rPr>
                <w:rFonts w:eastAsia="Times New Roman"/>
              </w:rPr>
              <w:t>optional</w:t>
            </w:r>
          </w:p>
        </w:tc>
        <w:tc>
          <w:tcPr>
            <w:tcW w:w="0" w:type="auto"/>
            <w:vAlign w:val="center"/>
            <w:hideMark/>
          </w:tcPr>
          <w:p w14:paraId="02016DCE" w14:textId="77777777" w:rsidR="00C51368" w:rsidRDefault="00E43BD9">
            <w:pPr>
              <w:rPr>
                <w:rFonts w:eastAsia="Times New Roman"/>
              </w:rPr>
            </w:pPr>
            <w:r>
              <w:rPr>
                <w:rFonts w:eastAsia="Times New Roman"/>
              </w:rPr>
              <w:t>prohibited</w:t>
            </w:r>
          </w:p>
        </w:tc>
        <w:tc>
          <w:tcPr>
            <w:tcW w:w="0" w:type="auto"/>
            <w:vAlign w:val="center"/>
            <w:hideMark/>
          </w:tcPr>
          <w:p w14:paraId="0BDE28EB" w14:textId="77777777" w:rsidR="00C51368" w:rsidRDefault="00E43BD9">
            <w:pPr>
              <w:rPr>
                <w:rFonts w:eastAsia="Times New Roman"/>
              </w:rPr>
            </w:pPr>
            <w:r>
              <w:rPr>
                <w:rFonts w:eastAsia="Times New Roman"/>
              </w:rPr>
              <w:t>optional</w:t>
            </w:r>
          </w:p>
        </w:tc>
        <w:tc>
          <w:tcPr>
            <w:tcW w:w="0" w:type="auto"/>
            <w:vAlign w:val="center"/>
            <w:hideMark/>
          </w:tcPr>
          <w:p w14:paraId="64D471E0" w14:textId="77777777"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14:paraId="4521792E" w14:textId="77777777"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14:paraId="3032A9F6" w14:textId="77777777" w:rsidR="00C51368" w:rsidRDefault="00C51368">
            <w:pPr>
              <w:rPr>
                <w:rFonts w:eastAsia="Times New Roman"/>
                <w:sz w:val="20"/>
                <w:szCs w:val="20"/>
              </w:rPr>
            </w:pPr>
          </w:p>
        </w:tc>
      </w:tr>
    </w:tbl>
    <w:p w14:paraId="3030AD94" w14:textId="77777777" w:rsidR="00C51368" w:rsidRDefault="00E43BD9">
      <w:pPr>
        <w:pStyle w:val="NormalWeb"/>
        <w:divId w:val="1625235600"/>
        <w:rPr>
          <w:lang w:val="en-US"/>
        </w:rPr>
      </w:pPr>
      <w:r>
        <w:rPr>
          <w:lang w:val="en-US"/>
        </w:rPr>
        <w:t xml:space="preserve">Notes: </w:t>
      </w:r>
    </w:p>
    <w:p w14:paraId="567FCB66"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14:paraId="7FAAF093"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14:paraId="5BDC4684"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14:paraId="2C8A0D65"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14:paraId="4730B48E" w14:textId="77777777"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14:paraId="328B95C3" w14:textId="77777777"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14:paraId="22AD8085" w14:textId="77777777">
        <w:trPr>
          <w:divId w:val="1625235600"/>
          <w:tblCellSpacing w:w="15" w:type="dxa"/>
        </w:trPr>
        <w:tc>
          <w:tcPr>
            <w:tcW w:w="0" w:type="auto"/>
            <w:vAlign w:val="center"/>
            <w:hideMark/>
          </w:tcPr>
          <w:p w14:paraId="2FFD1C14" w14:textId="77777777" w:rsidR="00C51368" w:rsidRDefault="00E43BD9">
            <w:pPr>
              <w:rPr>
                <w:rFonts w:eastAsia="Times New Roman"/>
              </w:rPr>
            </w:pPr>
            <w:r>
              <w:rPr>
                <w:rFonts w:eastAsia="Times New Roman"/>
                <w:b/>
                <w:bCs/>
              </w:rPr>
              <w:t>Context</w:t>
            </w:r>
          </w:p>
        </w:tc>
        <w:tc>
          <w:tcPr>
            <w:tcW w:w="0" w:type="auto"/>
            <w:vAlign w:val="center"/>
            <w:hideMark/>
          </w:tcPr>
          <w:p w14:paraId="1C2AF49F" w14:textId="77777777" w:rsidR="00C51368" w:rsidRDefault="00E43BD9">
            <w:pPr>
              <w:rPr>
                <w:rFonts w:eastAsia="Times New Roman"/>
              </w:rPr>
            </w:pPr>
            <w:r>
              <w:rPr>
                <w:rFonts w:eastAsia="Times New Roman"/>
                <w:b/>
                <w:bCs/>
              </w:rPr>
              <w:t>path (1st element)</w:t>
            </w:r>
          </w:p>
        </w:tc>
        <w:tc>
          <w:tcPr>
            <w:tcW w:w="0" w:type="auto"/>
            <w:vAlign w:val="center"/>
            <w:hideMark/>
          </w:tcPr>
          <w:p w14:paraId="36F74AEF" w14:textId="77777777" w:rsidR="00C51368" w:rsidRDefault="00E43BD9">
            <w:pPr>
              <w:rPr>
                <w:rFonts w:eastAsia="Times New Roman"/>
              </w:rPr>
            </w:pPr>
            <w:r>
              <w:rPr>
                <w:rFonts w:eastAsia="Times New Roman"/>
                <w:b/>
                <w:bCs/>
              </w:rPr>
              <w:t>path (following elements)</w:t>
            </w:r>
          </w:p>
        </w:tc>
        <w:tc>
          <w:tcPr>
            <w:tcW w:w="0" w:type="auto"/>
            <w:vAlign w:val="center"/>
            <w:hideMark/>
          </w:tcPr>
          <w:p w14:paraId="48027E21" w14:textId="77777777" w:rsidR="00C51368" w:rsidRDefault="00E43BD9">
            <w:pPr>
              <w:rPr>
                <w:rFonts w:eastAsia="Times New Roman"/>
              </w:rPr>
            </w:pPr>
            <w:r>
              <w:rPr>
                <w:rFonts w:eastAsia="Times New Roman"/>
                <w:b/>
                <w:bCs/>
              </w:rPr>
              <w:t>type (1st element)</w:t>
            </w:r>
          </w:p>
        </w:tc>
      </w:tr>
      <w:tr w:rsidR="00C51368" w14:paraId="69821AA9" w14:textId="77777777">
        <w:trPr>
          <w:divId w:val="1625235600"/>
          <w:tblCellSpacing w:w="15" w:type="dxa"/>
        </w:trPr>
        <w:tc>
          <w:tcPr>
            <w:tcW w:w="0" w:type="auto"/>
            <w:vAlign w:val="center"/>
            <w:hideMark/>
          </w:tcPr>
          <w:p w14:paraId="7528418F" w14:textId="77777777" w:rsidR="00C51368" w:rsidRDefault="00E43BD9">
            <w:pPr>
              <w:rPr>
                <w:rFonts w:eastAsia="Times New Roman"/>
              </w:rPr>
            </w:pPr>
            <w:r>
              <w:rPr>
                <w:rFonts w:eastAsia="Times New Roman"/>
              </w:rPr>
              <w:t>Data Element</w:t>
            </w:r>
          </w:p>
        </w:tc>
        <w:tc>
          <w:tcPr>
            <w:tcW w:w="0" w:type="auto"/>
            <w:vAlign w:val="center"/>
            <w:hideMark/>
          </w:tcPr>
          <w:p w14:paraId="24680396" w14:textId="77777777" w:rsidR="00C51368" w:rsidRDefault="00E43BD9">
            <w:pPr>
              <w:rPr>
                <w:rFonts w:eastAsia="Times New Roman"/>
              </w:rPr>
            </w:pPr>
            <w:r>
              <w:rPr>
                <w:rFonts w:eastAsia="Times New Roman"/>
              </w:rPr>
              <w:t>Any token</w:t>
            </w:r>
          </w:p>
        </w:tc>
        <w:tc>
          <w:tcPr>
            <w:tcW w:w="0" w:type="auto"/>
            <w:vAlign w:val="center"/>
            <w:hideMark/>
          </w:tcPr>
          <w:p w14:paraId="455E560D" w14:textId="77777777" w:rsidR="00C51368" w:rsidRDefault="00E43BD9">
            <w:pPr>
              <w:rPr>
                <w:rFonts w:eastAsia="Times New Roman"/>
              </w:rPr>
            </w:pPr>
            <w:r>
              <w:rPr>
                <w:rFonts w:eastAsia="Times New Roman"/>
              </w:rPr>
              <w:t>Any token (distinct in the DataElement)</w:t>
            </w:r>
          </w:p>
        </w:tc>
        <w:tc>
          <w:tcPr>
            <w:tcW w:w="0" w:type="auto"/>
            <w:vAlign w:val="center"/>
            <w:hideMark/>
          </w:tcPr>
          <w:p w14:paraId="4F181247" w14:textId="77777777" w:rsidR="00C51368" w:rsidRDefault="00E43BD9">
            <w:pPr>
              <w:rPr>
                <w:rFonts w:eastAsia="Times New Roman"/>
              </w:rPr>
            </w:pPr>
            <w:r>
              <w:rPr>
                <w:rFonts w:eastAsia="Times New Roman"/>
              </w:rPr>
              <w:t>Any type</w:t>
            </w:r>
          </w:p>
        </w:tc>
      </w:tr>
      <w:tr w:rsidR="00C51368" w14:paraId="2FF01FF6" w14:textId="77777777">
        <w:trPr>
          <w:divId w:val="1625235600"/>
          <w:tblCellSpacing w:w="15" w:type="dxa"/>
        </w:trPr>
        <w:tc>
          <w:tcPr>
            <w:tcW w:w="0" w:type="auto"/>
            <w:vAlign w:val="center"/>
            <w:hideMark/>
          </w:tcPr>
          <w:p w14:paraId="3F45C2AD" w14:textId="77777777"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7" w:anchor="Quantity" w:history="1">
              <w:r>
                <w:rPr>
                  <w:rStyle w:val="Hyperlink"/>
                  <w:rFonts w:eastAsia="Times New Roman"/>
                </w:rPr>
                <w:t>Quantity</w:t>
              </w:r>
            </w:hyperlink>
            <w:r>
              <w:rPr>
                <w:rFonts w:eastAsia="Times New Roman"/>
              </w:rPr>
              <w:t xml:space="preserve"> - </w:t>
            </w:r>
            <w:hyperlink r:id="rId888" w:history="1">
              <w:r>
                <w:rPr>
                  <w:rStyle w:val="Hyperlink"/>
                  <w:rFonts w:eastAsia="Times New Roman"/>
                </w:rPr>
                <w:t>XML</w:t>
              </w:r>
            </w:hyperlink>
            <w:r>
              <w:rPr>
                <w:rFonts w:eastAsia="Times New Roman"/>
              </w:rPr>
              <w:t xml:space="preserve">, </w:t>
            </w:r>
            <w:hyperlink r:id="rId889" w:history="1">
              <w:r>
                <w:rPr>
                  <w:rStyle w:val="Hyperlink"/>
                  <w:rFonts w:eastAsia="Times New Roman"/>
                </w:rPr>
                <w:t>JSON</w:t>
              </w:r>
            </w:hyperlink>
            <w:r>
              <w:rPr>
                <w:rFonts w:eastAsia="Times New Roman"/>
              </w:rPr>
              <w:t>)</w:t>
            </w:r>
          </w:p>
        </w:tc>
        <w:tc>
          <w:tcPr>
            <w:tcW w:w="0" w:type="auto"/>
            <w:vAlign w:val="center"/>
            <w:hideMark/>
          </w:tcPr>
          <w:p w14:paraId="724A354B" w14:textId="77777777" w:rsidR="00C51368" w:rsidRDefault="00E43BD9">
            <w:pPr>
              <w:rPr>
                <w:rFonts w:eastAsia="Times New Roman"/>
              </w:rPr>
            </w:pPr>
            <w:r>
              <w:rPr>
                <w:rFonts w:eastAsia="Times New Roman"/>
              </w:rPr>
              <w:t>Name of the type</w:t>
            </w:r>
          </w:p>
        </w:tc>
        <w:tc>
          <w:tcPr>
            <w:tcW w:w="0" w:type="auto"/>
            <w:vAlign w:val="center"/>
            <w:hideMark/>
          </w:tcPr>
          <w:p w14:paraId="23EB8545" w14:textId="77777777" w:rsidR="00C51368" w:rsidRDefault="00E43BD9">
            <w:pPr>
              <w:rPr>
                <w:rFonts w:eastAsia="Times New Roman"/>
              </w:rPr>
            </w:pPr>
            <w:r>
              <w:rPr>
                <w:rFonts w:eastAsia="Times New Roman"/>
              </w:rPr>
              <w:t>Path inside the datatype</w:t>
            </w:r>
          </w:p>
        </w:tc>
        <w:tc>
          <w:tcPr>
            <w:tcW w:w="0" w:type="auto"/>
            <w:vAlign w:val="center"/>
            <w:hideMark/>
          </w:tcPr>
          <w:p w14:paraId="1D6467D5" w14:textId="77777777" w:rsidR="00C51368" w:rsidRDefault="00E43BD9">
            <w:pPr>
              <w:rPr>
                <w:rFonts w:eastAsia="Times New Roman"/>
              </w:rPr>
            </w:pPr>
            <w:r>
              <w:rPr>
                <w:rStyle w:val="HTMLCode"/>
              </w:rPr>
              <w:t>Element</w:t>
            </w:r>
          </w:p>
        </w:tc>
      </w:tr>
      <w:tr w:rsidR="00C51368" w14:paraId="4183024D" w14:textId="77777777">
        <w:trPr>
          <w:divId w:val="1625235600"/>
          <w:tblCellSpacing w:w="15" w:type="dxa"/>
        </w:trPr>
        <w:tc>
          <w:tcPr>
            <w:tcW w:w="0" w:type="auto"/>
            <w:vAlign w:val="center"/>
            <w:hideMark/>
          </w:tcPr>
          <w:p w14:paraId="2A06E215" w14:textId="77777777"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0" w:anchor="Money" w:history="1">
              <w:r>
                <w:rPr>
                  <w:rStyle w:val="Hyperlink"/>
                  <w:rFonts w:eastAsia="Times New Roman"/>
                </w:rPr>
                <w:t>Money</w:t>
              </w:r>
            </w:hyperlink>
            <w:r>
              <w:rPr>
                <w:rFonts w:eastAsia="Times New Roman"/>
              </w:rPr>
              <w:t xml:space="preserve"> - </w:t>
            </w:r>
            <w:hyperlink r:id="rId891" w:history="1">
              <w:r>
                <w:rPr>
                  <w:rStyle w:val="Hyperlink"/>
                  <w:rFonts w:eastAsia="Times New Roman"/>
                </w:rPr>
                <w:t>XML</w:t>
              </w:r>
            </w:hyperlink>
            <w:r>
              <w:rPr>
                <w:rFonts w:eastAsia="Times New Roman"/>
              </w:rPr>
              <w:t xml:space="preserve">, </w:t>
            </w:r>
            <w:hyperlink r:id="rId892" w:history="1">
              <w:r>
                <w:rPr>
                  <w:rStyle w:val="Hyperlink"/>
                  <w:rFonts w:eastAsia="Times New Roman"/>
                </w:rPr>
                <w:t>JSON</w:t>
              </w:r>
            </w:hyperlink>
            <w:r>
              <w:rPr>
                <w:rFonts w:eastAsia="Times New Roman"/>
              </w:rPr>
              <w:t>)</w:t>
            </w:r>
          </w:p>
        </w:tc>
        <w:tc>
          <w:tcPr>
            <w:tcW w:w="0" w:type="auto"/>
            <w:vAlign w:val="center"/>
            <w:hideMark/>
          </w:tcPr>
          <w:p w14:paraId="651BFE91" w14:textId="77777777" w:rsidR="00C51368" w:rsidRDefault="00E43BD9">
            <w:pPr>
              <w:rPr>
                <w:rFonts w:eastAsia="Times New Roman"/>
              </w:rPr>
            </w:pPr>
            <w:r>
              <w:rPr>
                <w:rFonts w:eastAsia="Times New Roman"/>
              </w:rPr>
              <w:t>Name of the base type</w:t>
            </w:r>
          </w:p>
        </w:tc>
        <w:tc>
          <w:tcPr>
            <w:tcW w:w="0" w:type="auto"/>
            <w:vAlign w:val="center"/>
            <w:hideMark/>
          </w:tcPr>
          <w:p w14:paraId="7E01F0B1" w14:textId="77777777" w:rsidR="00C51368" w:rsidRDefault="00E43BD9">
            <w:pPr>
              <w:rPr>
                <w:rFonts w:eastAsia="Times New Roman"/>
              </w:rPr>
            </w:pPr>
            <w:r>
              <w:rPr>
                <w:rFonts w:eastAsia="Times New Roman"/>
              </w:rPr>
              <w:t>Path inside the datatype</w:t>
            </w:r>
          </w:p>
        </w:tc>
        <w:tc>
          <w:tcPr>
            <w:tcW w:w="0" w:type="auto"/>
            <w:vAlign w:val="center"/>
            <w:hideMark/>
          </w:tcPr>
          <w:p w14:paraId="2B7BA559" w14:textId="77777777" w:rsidR="00C51368" w:rsidRDefault="00E43BD9">
            <w:pPr>
              <w:rPr>
                <w:rFonts w:eastAsia="Times New Roman"/>
              </w:rPr>
            </w:pPr>
            <w:r>
              <w:rPr>
                <w:rFonts w:eastAsia="Times New Roman"/>
              </w:rPr>
              <w:t>Name of the base type</w:t>
            </w:r>
          </w:p>
        </w:tc>
      </w:tr>
      <w:tr w:rsidR="00C51368" w14:paraId="03724D4A" w14:textId="77777777">
        <w:trPr>
          <w:divId w:val="1625235600"/>
          <w:tblCellSpacing w:w="15" w:type="dxa"/>
        </w:trPr>
        <w:tc>
          <w:tcPr>
            <w:tcW w:w="0" w:type="auto"/>
            <w:vAlign w:val="center"/>
            <w:hideMark/>
          </w:tcPr>
          <w:p w14:paraId="59FC1BF0" w14:textId="77777777"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3" w:history="1">
              <w:r>
                <w:rPr>
                  <w:rStyle w:val="Hyperlink"/>
                  <w:rFonts w:eastAsia="Times New Roman"/>
                </w:rPr>
                <w:t>Patient</w:t>
              </w:r>
            </w:hyperlink>
            <w:r>
              <w:rPr>
                <w:rFonts w:eastAsia="Times New Roman"/>
              </w:rPr>
              <w:t xml:space="preserve"> - </w:t>
            </w:r>
            <w:hyperlink r:id="rId894" w:history="1">
              <w:r>
                <w:rPr>
                  <w:rStyle w:val="Hyperlink"/>
                  <w:rFonts w:eastAsia="Times New Roman"/>
                </w:rPr>
                <w:t>XML</w:t>
              </w:r>
            </w:hyperlink>
            <w:r>
              <w:rPr>
                <w:rFonts w:eastAsia="Times New Roman"/>
              </w:rPr>
              <w:t xml:space="preserve">, </w:t>
            </w:r>
            <w:hyperlink r:id="rId895" w:history="1">
              <w:r>
                <w:rPr>
                  <w:rStyle w:val="Hyperlink"/>
                  <w:rFonts w:eastAsia="Times New Roman"/>
                </w:rPr>
                <w:t>JSON</w:t>
              </w:r>
            </w:hyperlink>
            <w:r>
              <w:rPr>
                <w:rFonts w:eastAsia="Times New Roman"/>
              </w:rPr>
              <w:t>)</w:t>
            </w:r>
          </w:p>
        </w:tc>
        <w:tc>
          <w:tcPr>
            <w:tcW w:w="0" w:type="auto"/>
            <w:vAlign w:val="center"/>
            <w:hideMark/>
          </w:tcPr>
          <w:p w14:paraId="37C8A978" w14:textId="77777777" w:rsidR="00C51368" w:rsidRDefault="00E43BD9">
            <w:pPr>
              <w:rPr>
                <w:rFonts w:eastAsia="Times New Roman"/>
              </w:rPr>
            </w:pPr>
            <w:r>
              <w:rPr>
                <w:rFonts w:eastAsia="Times New Roman"/>
              </w:rPr>
              <w:t>The name of the resource</w:t>
            </w:r>
          </w:p>
        </w:tc>
        <w:tc>
          <w:tcPr>
            <w:tcW w:w="0" w:type="auto"/>
            <w:vAlign w:val="center"/>
            <w:hideMark/>
          </w:tcPr>
          <w:p w14:paraId="281A2DEC" w14:textId="77777777" w:rsidR="00C51368" w:rsidRDefault="00E43BD9">
            <w:pPr>
              <w:rPr>
                <w:rFonts w:eastAsia="Times New Roman"/>
              </w:rPr>
            </w:pPr>
            <w:r>
              <w:rPr>
                <w:rFonts w:eastAsia="Times New Roman"/>
              </w:rPr>
              <w:t>Path inside the resource</w:t>
            </w:r>
          </w:p>
        </w:tc>
        <w:tc>
          <w:tcPr>
            <w:tcW w:w="0" w:type="auto"/>
            <w:vAlign w:val="center"/>
            <w:hideMark/>
          </w:tcPr>
          <w:p w14:paraId="0F607B99" w14:textId="77777777"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14:paraId="43656B81" w14:textId="77777777">
        <w:trPr>
          <w:divId w:val="1625235600"/>
          <w:tblCellSpacing w:w="15" w:type="dxa"/>
        </w:trPr>
        <w:tc>
          <w:tcPr>
            <w:tcW w:w="0" w:type="auto"/>
            <w:vAlign w:val="center"/>
            <w:hideMark/>
          </w:tcPr>
          <w:p w14:paraId="530BC5E8" w14:textId="77777777"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6" w:history="1">
              <w:r>
                <w:rPr>
                  <w:rStyle w:val="Hyperlink"/>
                  <w:rFonts w:eastAsia="Times New Roman"/>
                </w:rPr>
                <w:t>DAF Patient</w:t>
              </w:r>
            </w:hyperlink>
            <w:r>
              <w:rPr>
                <w:rFonts w:eastAsia="Times New Roman"/>
              </w:rPr>
              <w:t xml:space="preserve"> - </w:t>
            </w:r>
            <w:hyperlink r:id="rId897" w:history="1">
              <w:r>
                <w:rPr>
                  <w:rStyle w:val="Hyperlink"/>
                  <w:rFonts w:eastAsia="Times New Roman"/>
                </w:rPr>
                <w:t>XML</w:t>
              </w:r>
            </w:hyperlink>
            <w:r>
              <w:rPr>
                <w:rFonts w:eastAsia="Times New Roman"/>
              </w:rPr>
              <w:t xml:space="preserve">, </w:t>
            </w:r>
            <w:hyperlink r:id="rId898" w:history="1">
              <w:r>
                <w:rPr>
                  <w:rStyle w:val="Hyperlink"/>
                  <w:rFonts w:eastAsia="Times New Roman"/>
                </w:rPr>
                <w:t>JSON</w:t>
              </w:r>
            </w:hyperlink>
            <w:r>
              <w:rPr>
                <w:rFonts w:eastAsia="Times New Roman"/>
              </w:rPr>
              <w:t>)</w:t>
            </w:r>
          </w:p>
        </w:tc>
        <w:tc>
          <w:tcPr>
            <w:tcW w:w="0" w:type="auto"/>
            <w:vAlign w:val="center"/>
            <w:hideMark/>
          </w:tcPr>
          <w:p w14:paraId="05B42DB3" w14:textId="77777777" w:rsidR="00C51368" w:rsidRDefault="00E43BD9">
            <w:pPr>
              <w:rPr>
                <w:rFonts w:eastAsia="Times New Roman"/>
              </w:rPr>
            </w:pPr>
            <w:r>
              <w:rPr>
                <w:rFonts w:eastAsia="Times New Roman"/>
              </w:rPr>
              <w:t>The name of the resource</w:t>
            </w:r>
          </w:p>
        </w:tc>
        <w:tc>
          <w:tcPr>
            <w:tcW w:w="0" w:type="auto"/>
            <w:vAlign w:val="center"/>
            <w:hideMark/>
          </w:tcPr>
          <w:p w14:paraId="6C49EC63" w14:textId="77777777"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14:paraId="6AFE934A" w14:textId="77777777" w:rsidR="00C51368" w:rsidRDefault="00E43BD9">
            <w:pPr>
              <w:rPr>
                <w:rFonts w:eastAsia="Times New Roman"/>
              </w:rPr>
            </w:pPr>
            <w:r>
              <w:rPr>
                <w:rFonts w:eastAsia="Times New Roman"/>
              </w:rPr>
              <w:t>The name of the resource</w:t>
            </w:r>
          </w:p>
        </w:tc>
      </w:tr>
      <w:tr w:rsidR="00C51368" w14:paraId="776DDDF1" w14:textId="77777777">
        <w:trPr>
          <w:divId w:val="1625235600"/>
          <w:tblCellSpacing w:w="15" w:type="dxa"/>
        </w:trPr>
        <w:tc>
          <w:tcPr>
            <w:tcW w:w="0" w:type="auto"/>
            <w:vAlign w:val="center"/>
            <w:hideMark/>
          </w:tcPr>
          <w:p w14:paraId="24DA03D0" w14:textId="77777777"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9" w:anchor="Extension" w:history="1">
              <w:r>
                <w:rPr>
                  <w:rStyle w:val="Hyperlink"/>
                  <w:rFonts w:eastAsia="Times New Roman"/>
                </w:rPr>
                <w:t>Extension</w:t>
              </w:r>
            </w:hyperlink>
            <w:r>
              <w:rPr>
                <w:rFonts w:eastAsia="Times New Roman"/>
              </w:rPr>
              <w:t xml:space="preserve"> - </w:t>
            </w:r>
            <w:hyperlink r:id="rId900" w:history="1">
              <w:r>
                <w:rPr>
                  <w:rStyle w:val="Hyperlink"/>
                  <w:rFonts w:eastAsia="Times New Roman"/>
                </w:rPr>
                <w:t>XML</w:t>
              </w:r>
            </w:hyperlink>
            <w:r>
              <w:rPr>
                <w:rFonts w:eastAsia="Times New Roman"/>
              </w:rPr>
              <w:t xml:space="preserve">, </w:t>
            </w:r>
            <w:hyperlink r:id="rId901" w:history="1">
              <w:r>
                <w:rPr>
                  <w:rStyle w:val="Hyperlink"/>
                  <w:rFonts w:eastAsia="Times New Roman"/>
                </w:rPr>
                <w:t>JSON</w:t>
              </w:r>
            </w:hyperlink>
            <w:r>
              <w:rPr>
                <w:rFonts w:eastAsia="Times New Roman"/>
              </w:rPr>
              <w:t>)</w:t>
            </w:r>
          </w:p>
        </w:tc>
        <w:tc>
          <w:tcPr>
            <w:tcW w:w="0" w:type="auto"/>
            <w:vAlign w:val="center"/>
            <w:hideMark/>
          </w:tcPr>
          <w:p w14:paraId="5AD11522" w14:textId="77777777" w:rsidR="00C51368" w:rsidRDefault="00E43BD9">
            <w:pPr>
              <w:rPr>
                <w:rFonts w:eastAsia="Times New Roman"/>
              </w:rPr>
            </w:pPr>
            <w:r>
              <w:rPr>
                <w:rStyle w:val="HTMLCode"/>
              </w:rPr>
              <w:t>Extension</w:t>
            </w:r>
          </w:p>
        </w:tc>
        <w:tc>
          <w:tcPr>
            <w:tcW w:w="0" w:type="auto"/>
            <w:vAlign w:val="center"/>
            <w:hideMark/>
          </w:tcPr>
          <w:p w14:paraId="222499A3" w14:textId="77777777"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14:paraId="7126C559" w14:textId="77777777" w:rsidR="00C51368" w:rsidRDefault="00E43BD9">
            <w:pPr>
              <w:rPr>
                <w:rFonts w:eastAsia="Times New Roman"/>
              </w:rPr>
            </w:pPr>
            <w:r>
              <w:rPr>
                <w:rStyle w:val="HTMLCode"/>
              </w:rPr>
              <w:t>Extension</w:t>
            </w:r>
          </w:p>
        </w:tc>
      </w:tr>
      <w:tr w:rsidR="00C51368" w14:paraId="230D9E63" w14:textId="77777777">
        <w:trPr>
          <w:divId w:val="1625235600"/>
          <w:tblCellSpacing w:w="15" w:type="dxa"/>
        </w:trPr>
        <w:tc>
          <w:tcPr>
            <w:tcW w:w="0" w:type="auto"/>
            <w:vAlign w:val="center"/>
            <w:hideMark/>
          </w:tcPr>
          <w:p w14:paraId="4CE85512" w14:textId="77777777"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2" w:history="1">
              <w:r>
                <w:rPr>
                  <w:rStyle w:val="Hyperlink"/>
                  <w:rFonts w:eastAsia="Times New Roman"/>
                </w:rPr>
                <w:t>Extension</w:t>
              </w:r>
            </w:hyperlink>
            <w:r>
              <w:rPr>
                <w:rFonts w:eastAsia="Times New Roman"/>
              </w:rPr>
              <w:t xml:space="preserve"> - </w:t>
            </w:r>
            <w:hyperlink r:id="rId903" w:history="1">
              <w:r>
                <w:rPr>
                  <w:rStyle w:val="Hyperlink"/>
                  <w:rFonts w:eastAsia="Times New Roman"/>
                </w:rPr>
                <w:t>XML</w:t>
              </w:r>
            </w:hyperlink>
            <w:r>
              <w:rPr>
                <w:rFonts w:eastAsia="Times New Roman"/>
              </w:rPr>
              <w:t xml:space="preserve">, </w:t>
            </w:r>
            <w:hyperlink r:id="rId904" w:history="1">
              <w:r>
                <w:rPr>
                  <w:rStyle w:val="Hyperlink"/>
                  <w:rFonts w:eastAsia="Times New Roman"/>
                </w:rPr>
                <w:t>JSON</w:t>
              </w:r>
            </w:hyperlink>
            <w:r>
              <w:rPr>
                <w:rFonts w:eastAsia="Times New Roman"/>
              </w:rPr>
              <w:t>)</w:t>
            </w:r>
          </w:p>
        </w:tc>
        <w:tc>
          <w:tcPr>
            <w:tcW w:w="0" w:type="auto"/>
            <w:vAlign w:val="center"/>
            <w:hideMark/>
          </w:tcPr>
          <w:p w14:paraId="08146A62" w14:textId="77777777" w:rsidR="00C51368" w:rsidRDefault="00E43BD9">
            <w:pPr>
              <w:rPr>
                <w:rFonts w:eastAsia="Times New Roman"/>
              </w:rPr>
            </w:pPr>
            <w:r>
              <w:rPr>
                <w:rStyle w:val="HTMLCode"/>
              </w:rPr>
              <w:t>Extension</w:t>
            </w:r>
          </w:p>
        </w:tc>
        <w:tc>
          <w:tcPr>
            <w:tcW w:w="0" w:type="auto"/>
            <w:vAlign w:val="center"/>
            <w:hideMark/>
          </w:tcPr>
          <w:p w14:paraId="1241F916" w14:textId="77777777"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14:paraId="07FD7F69" w14:textId="77777777" w:rsidR="00C51368" w:rsidRDefault="00E43BD9">
            <w:pPr>
              <w:rPr>
                <w:rFonts w:eastAsia="Times New Roman"/>
              </w:rPr>
            </w:pPr>
            <w:r>
              <w:rPr>
                <w:rStyle w:val="HTMLCode"/>
              </w:rPr>
              <w:t>Extension</w:t>
            </w:r>
          </w:p>
        </w:tc>
      </w:tr>
    </w:tbl>
    <w:p w14:paraId="5C81FB21" w14:textId="77777777" w:rsidR="00C51368" w:rsidRDefault="00E43BD9">
      <w:pPr>
        <w:pStyle w:val="Heading3"/>
        <w:divId w:val="1625235600"/>
        <w:rPr>
          <w:rFonts w:eastAsia="Times New Roman"/>
          <w:lang w:val="en-US"/>
        </w:rPr>
      </w:pPr>
      <w:bookmarkStart w:id="108" w:name="slicing"/>
      <w:r>
        <w:rPr>
          <w:rFonts w:eastAsia="Times New Roman"/>
          <w:lang w:val="en-US"/>
        </w:rPr>
        <w:t>Rules about Slicing</w:t>
      </w:r>
    </w:p>
    <w:p w14:paraId="018BFF8D"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14:paraId="72D7808A" w14:textId="77777777"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14:paraId="506B1070"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14:paraId="36628A0E" w14:textId="77777777"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14:paraId="7D570E1A" w14:textId="77777777"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14:paraId="0FC5058B" w14:textId="77777777"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14:paraId="14724FFC" w14:textId="77777777" w:rsidR="00C51368" w:rsidRDefault="00C51368">
      <w:pPr>
        <w:numPr>
          <w:ilvl w:val="0"/>
          <w:numId w:val="74"/>
        </w:numPr>
        <w:spacing w:before="100" w:beforeAutospacing="1" w:after="100" w:afterAutospacing="1"/>
        <w:divId w:val="1625235600"/>
        <w:rPr>
          <w:rFonts w:eastAsia="Times New Roman"/>
          <w:lang w:val="en-US"/>
        </w:rPr>
      </w:pPr>
    </w:p>
    <w:p w14:paraId="007329A7" w14:textId="77777777"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14:paraId="5D119A7F" w14:textId="77777777" w:rsidR="00C51368" w:rsidRDefault="00E43BD9">
      <w:pPr>
        <w:pStyle w:val="NormalWeb"/>
        <w:divId w:val="1625235600"/>
        <w:rPr>
          <w:lang w:val="en-US"/>
        </w:rPr>
      </w:pPr>
      <w:r>
        <w:rPr>
          <w:lang w:val="en-US"/>
        </w:rPr>
        <w:t xml:space="preserve">In a </w:t>
      </w:r>
      <w:hyperlink r:id="rId905"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14:paraId="0760E823" w14:textId="77777777" w:rsidR="00C51368" w:rsidRDefault="00E43BD9">
      <w:pPr>
        <w:pStyle w:val="NormalWeb"/>
        <w:divId w:val="1625235600"/>
        <w:rPr>
          <w:lang w:val="en-US"/>
        </w:rPr>
      </w:pPr>
      <w:r>
        <w:rPr>
          <w:lang w:val="en-US"/>
        </w:rPr>
        <w:t xml:space="preserve">In a </w:t>
      </w:r>
      <w:hyperlink r:id="rId906" w:history="1">
        <w:r>
          <w:rPr>
            <w:rStyle w:val="Hyperlink"/>
            <w:lang w:val="en-US"/>
          </w:rPr>
          <w:t>StructureDefinition</w:t>
        </w:r>
      </w:hyperlink>
      <w:r>
        <w:rPr>
          <w:lang w:val="en-US"/>
        </w:rPr>
        <w:t xml:space="preserve">: </w:t>
      </w:r>
    </w:p>
    <w:p w14:paraId="2BB6382B"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14:paraId="08959EF8"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14:paraId="6F003F4C" w14:textId="77777777"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14:paraId="77893114" w14:textId="77777777"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14:paraId="652CD0D0" w14:textId="77777777"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14:paraId="0353A1D8" w14:textId="77777777"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14:paraId="4EE8B746" w14:textId="77777777">
        <w:trPr>
          <w:divId w:val="1625235600"/>
          <w:tblCellSpacing w:w="15" w:type="dxa"/>
        </w:trPr>
        <w:tc>
          <w:tcPr>
            <w:tcW w:w="0" w:type="auto"/>
            <w:vAlign w:val="center"/>
            <w:hideMark/>
          </w:tcPr>
          <w:p w14:paraId="3A748C9F" w14:textId="77777777" w:rsidR="00C51368" w:rsidRDefault="00E43BD9">
            <w:pPr>
              <w:rPr>
                <w:rFonts w:eastAsia="Times New Roman"/>
              </w:rPr>
            </w:pPr>
            <w:r>
              <w:rPr>
                <w:rFonts w:eastAsia="Times New Roman"/>
                <w:b/>
                <w:bCs/>
              </w:rPr>
              <w:t>Element</w:t>
            </w:r>
          </w:p>
        </w:tc>
        <w:tc>
          <w:tcPr>
            <w:tcW w:w="0" w:type="auto"/>
            <w:vAlign w:val="center"/>
            <w:hideMark/>
          </w:tcPr>
          <w:p w14:paraId="24438F99" w14:textId="77777777" w:rsidR="00C51368" w:rsidRDefault="00E43BD9">
            <w:pPr>
              <w:rPr>
                <w:rFonts w:eastAsia="Times New Roman"/>
              </w:rPr>
            </w:pPr>
            <w:r>
              <w:rPr>
                <w:rFonts w:eastAsia="Times New Roman"/>
                <w:b/>
                <w:bCs/>
              </w:rPr>
              <w:t>Default Value</w:t>
            </w:r>
          </w:p>
        </w:tc>
      </w:tr>
      <w:tr w:rsidR="00C51368" w14:paraId="5EDC1731" w14:textId="77777777">
        <w:trPr>
          <w:divId w:val="1625235600"/>
          <w:tblCellSpacing w:w="15" w:type="dxa"/>
        </w:trPr>
        <w:tc>
          <w:tcPr>
            <w:tcW w:w="0" w:type="auto"/>
            <w:vAlign w:val="center"/>
            <w:hideMark/>
          </w:tcPr>
          <w:p w14:paraId="50CBD856" w14:textId="77777777" w:rsidR="00C51368" w:rsidRDefault="00E43BD9">
            <w:pPr>
              <w:rPr>
                <w:rFonts w:eastAsia="Times New Roman"/>
              </w:rPr>
            </w:pPr>
            <w:r>
              <w:rPr>
                <w:rFonts w:eastAsia="Times New Roman"/>
              </w:rPr>
              <w:t>ElementDefinition.mustSupport</w:t>
            </w:r>
          </w:p>
        </w:tc>
        <w:tc>
          <w:tcPr>
            <w:tcW w:w="0" w:type="auto"/>
            <w:vAlign w:val="center"/>
            <w:hideMark/>
          </w:tcPr>
          <w:p w14:paraId="37374844" w14:textId="77777777" w:rsidR="00C51368" w:rsidRDefault="00E43BD9">
            <w:pPr>
              <w:rPr>
                <w:rFonts w:eastAsia="Times New Roman"/>
              </w:rPr>
            </w:pPr>
            <w:r>
              <w:rPr>
                <w:rFonts w:eastAsia="Times New Roman"/>
              </w:rPr>
              <w:t>false</w:t>
            </w:r>
          </w:p>
        </w:tc>
      </w:tr>
      <w:tr w:rsidR="00C51368" w14:paraId="30B9764E" w14:textId="77777777">
        <w:trPr>
          <w:divId w:val="1625235600"/>
          <w:tblCellSpacing w:w="15" w:type="dxa"/>
        </w:trPr>
        <w:tc>
          <w:tcPr>
            <w:tcW w:w="0" w:type="auto"/>
            <w:vAlign w:val="center"/>
            <w:hideMark/>
          </w:tcPr>
          <w:p w14:paraId="3C729F5F" w14:textId="77777777" w:rsidR="00C51368" w:rsidRDefault="00E43BD9">
            <w:pPr>
              <w:rPr>
                <w:rFonts w:eastAsia="Times New Roman"/>
              </w:rPr>
            </w:pPr>
            <w:r>
              <w:rPr>
                <w:rFonts w:eastAsia="Times New Roman"/>
              </w:rPr>
              <w:t>SampledData.factor</w:t>
            </w:r>
          </w:p>
        </w:tc>
        <w:tc>
          <w:tcPr>
            <w:tcW w:w="0" w:type="auto"/>
            <w:vAlign w:val="center"/>
            <w:hideMark/>
          </w:tcPr>
          <w:p w14:paraId="1458E0EC" w14:textId="77777777" w:rsidR="00C51368" w:rsidRDefault="00E43BD9">
            <w:pPr>
              <w:rPr>
                <w:rFonts w:eastAsia="Times New Roman"/>
              </w:rPr>
            </w:pPr>
            <w:r>
              <w:rPr>
                <w:rFonts w:eastAsia="Times New Roman"/>
              </w:rPr>
              <w:t>1</w:t>
            </w:r>
          </w:p>
        </w:tc>
      </w:tr>
      <w:tr w:rsidR="00C51368" w14:paraId="6205EF71" w14:textId="77777777">
        <w:trPr>
          <w:divId w:val="1625235600"/>
          <w:tblCellSpacing w:w="15" w:type="dxa"/>
        </w:trPr>
        <w:tc>
          <w:tcPr>
            <w:tcW w:w="0" w:type="auto"/>
            <w:vAlign w:val="center"/>
            <w:hideMark/>
          </w:tcPr>
          <w:p w14:paraId="55FC6D7E" w14:textId="77777777" w:rsidR="00C51368" w:rsidRDefault="00E43BD9">
            <w:pPr>
              <w:rPr>
                <w:rFonts w:eastAsia="Times New Roman"/>
              </w:rPr>
            </w:pPr>
            <w:r>
              <w:rPr>
                <w:rFonts w:eastAsia="Times New Roman"/>
              </w:rPr>
              <w:t>ValueSet.codeSystem.concept.abstract</w:t>
            </w:r>
          </w:p>
        </w:tc>
        <w:tc>
          <w:tcPr>
            <w:tcW w:w="0" w:type="auto"/>
            <w:vAlign w:val="center"/>
            <w:hideMark/>
          </w:tcPr>
          <w:p w14:paraId="50016ED6" w14:textId="77777777" w:rsidR="00C51368" w:rsidRDefault="00E43BD9">
            <w:pPr>
              <w:rPr>
                <w:rFonts w:eastAsia="Times New Roman"/>
              </w:rPr>
            </w:pPr>
            <w:r>
              <w:rPr>
                <w:rFonts w:eastAsia="Times New Roman"/>
              </w:rPr>
              <w:t>false</w:t>
            </w:r>
          </w:p>
        </w:tc>
      </w:tr>
      <w:tr w:rsidR="00C51368" w14:paraId="247C0106" w14:textId="77777777">
        <w:trPr>
          <w:divId w:val="1625235600"/>
          <w:tblCellSpacing w:w="15" w:type="dxa"/>
        </w:trPr>
        <w:tc>
          <w:tcPr>
            <w:tcW w:w="0" w:type="auto"/>
            <w:vAlign w:val="center"/>
            <w:hideMark/>
          </w:tcPr>
          <w:p w14:paraId="18BFAAE1" w14:textId="77777777" w:rsidR="00C51368" w:rsidRDefault="00E43BD9">
            <w:pPr>
              <w:rPr>
                <w:rFonts w:eastAsia="Times New Roman"/>
              </w:rPr>
            </w:pPr>
            <w:r>
              <w:rPr>
                <w:rFonts w:eastAsia="Times New Roman"/>
              </w:rPr>
              <w:t>List.entry.deleted</w:t>
            </w:r>
          </w:p>
        </w:tc>
        <w:tc>
          <w:tcPr>
            <w:tcW w:w="0" w:type="auto"/>
            <w:vAlign w:val="center"/>
            <w:hideMark/>
          </w:tcPr>
          <w:p w14:paraId="0C0B31A3" w14:textId="77777777" w:rsidR="00C51368" w:rsidRDefault="00E43BD9">
            <w:pPr>
              <w:rPr>
                <w:rFonts w:eastAsia="Times New Roman"/>
              </w:rPr>
            </w:pPr>
            <w:r>
              <w:rPr>
                <w:rFonts w:eastAsia="Times New Roman"/>
              </w:rPr>
              <w:t>false</w:t>
            </w:r>
          </w:p>
        </w:tc>
      </w:tr>
    </w:tbl>
    <w:p w14:paraId="44400F9B" w14:textId="77777777"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14:paraId="68A391A3"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14:paraId="6616FC5E"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14:paraId="1ADCA068" w14:textId="77777777"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14:paraId="1D026BBB" w14:textId="77777777"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14:paraId="0FB13096" w14:textId="77777777">
        <w:trPr>
          <w:divId w:val="1625235600"/>
          <w:tblCellSpacing w:w="15" w:type="dxa"/>
        </w:trPr>
        <w:tc>
          <w:tcPr>
            <w:tcW w:w="0" w:type="auto"/>
            <w:vAlign w:val="center"/>
            <w:hideMark/>
          </w:tcPr>
          <w:p w14:paraId="00EBB663" w14:textId="77777777" w:rsidR="00C51368" w:rsidRDefault="00E43BD9">
            <w:pPr>
              <w:rPr>
                <w:rFonts w:eastAsia="Times New Roman"/>
              </w:rPr>
            </w:pPr>
            <w:r>
              <w:rPr>
                <w:rFonts w:eastAsia="Times New Roman"/>
                <w:b/>
                <w:bCs/>
              </w:rPr>
              <w:t>Element</w:t>
            </w:r>
          </w:p>
        </w:tc>
        <w:tc>
          <w:tcPr>
            <w:tcW w:w="0" w:type="auto"/>
            <w:vAlign w:val="center"/>
            <w:hideMark/>
          </w:tcPr>
          <w:p w14:paraId="6DC09215" w14:textId="77777777" w:rsidR="00C51368" w:rsidRDefault="00E43BD9">
            <w:pPr>
              <w:rPr>
                <w:rFonts w:eastAsia="Times New Roman"/>
              </w:rPr>
            </w:pPr>
            <w:r>
              <w:rPr>
                <w:rFonts w:eastAsia="Times New Roman"/>
                <w:b/>
                <w:bCs/>
              </w:rPr>
              <w:t>Meaning when missing</w:t>
            </w:r>
          </w:p>
        </w:tc>
      </w:tr>
      <w:tr w:rsidR="00C51368" w14:paraId="602DD1D7" w14:textId="77777777">
        <w:trPr>
          <w:divId w:val="1625235600"/>
          <w:tblCellSpacing w:w="15" w:type="dxa"/>
        </w:trPr>
        <w:tc>
          <w:tcPr>
            <w:tcW w:w="0" w:type="auto"/>
            <w:vAlign w:val="center"/>
            <w:hideMark/>
          </w:tcPr>
          <w:p w14:paraId="1BA19A60" w14:textId="77777777" w:rsidR="00C51368" w:rsidRDefault="00E43BD9">
            <w:pPr>
              <w:rPr>
                <w:rFonts w:eastAsia="Times New Roman"/>
              </w:rPr>
            </w:pPr>
            <w:r>
              <w:rPr>
                <w:rFonts w:eastAsia="Times New Roman"/>
              </w:rPr>
              <w:t>Period.end</w:t>
            </w:r>
          </w:p>
        </w:tc>
        <w:tc>
          <w:tcPr>
            <w:tcW w:w="0" w:type="auto"/>
            <w:vAlign w:val="center"/>
            <w:hideMark/>
          </w:tcPr>
          <w:p w14:paraId="21AC0AFA" w14:textId="77777777" w:rsidR="00C51368" w:rsidRDefault="00E43BD9">
            <w:pPr>
              <w:rPr>
                <w:rFonts w:eastAsia="Times New Roman"/>
              </w:rPr>
            </w:pPr>
            <w:r>
              <w:rPr>
                <w:rFonts w:eastAsia="Times New Roman"/>
              </w:rPr>
              <w:t>If the end of the period is missing, it means that the period is ongoing</w:t>
            </w:r>
          </w:p>
        </w:tc>
      </w:tr>
      <w:tr w:rsidR="00C51368" w14:paraId="6560C816" w14:textId="77777777">
        <w:trPr>
          <w:divId w:val="1625235600"/>
          <w:tblCellSpacing w:w="15" w:type="dxa"/>
        </w:trPr>
        <w:tc>
          <w:tcPr>
            <w:tcW w:w="0" w:type="auto"/>
            <w:vAlign w:val="center"/>
            <w:hideMark/>
          </w:tcPr>
          <w:p w14:paraId="58D807B6" w14:textId="77777777" w:rsidR="00C51368" w:rsidRDefault="00E43BD9">
            <w:pPr>
              <w:rPr>
                <w:rFonts w:eastAsia="Times New Roman"/>
              </w:rPr>
            </w:pPr>
            <w:r>
              <w:rPr>
                <w:rFonts w:eastAsia="Times New Roman"/>
              </w:rPr>
              <w:t>Quantity.comparator</w:t>
            </w:r>
          </w:p>
        </w:tc>
        <w:tc>
          <w:tcPr>
            <w:tcW w:w="0" w:type="auto"/>
            <w:vAlign w:val="center"/>
            <w:hideMark/>
          </w:tcPr>
          <w:p w14:paraId="72ACAC74" w14:textId="77777777" w:rsidR="00C51368" w:rsidRDefault="00E43BD9">
            <w:pPr>
              <w:rPr>
                <w:rFonts w:eastAsia="Times New Roman"/>
              </w:rPr>
            </w:pPr>
            <w:r>
              <w:rPr>
                <w:rFonts w:eastAsia="Times New Roman"/>
              </w:rPr>
              <w:t>If there is no comparator, then there is no modification of the value</w:t>
            </w:r>
          </w:p>
        </w:tc>
      </w:tr>
      <w:tr w:rsidR="00C51368" w14:paraId="6A521AE0" w14:textId="77777777">
        <w:trPr>
          <w:divId w:val="1625235600"/>
          <w:tblCellSpacing w:w="15" w:type="dxa"/>
        </w:trPr>
        <w:tc>
          <w:tcPr>
            <w:tcW w:w="0" w:type="auto"/>
            <w:vAlign w:val="center"/>
            <w:hideMark/>
          </w:tcPr>
          <w:p w14:paraId="4CE8EE33" w14:textId="77777777" w:rsidR="00C51368" w:rsidRDefault="00E43BD9">
            <w:pPr>
              <w:rPr>
                <w:rFonts w:eastAsia="Times New Roman"/>
              </w:rPr>
            </w:pPr>
            <w:r>
              <w:rPr>
                <w:rFonts w:eastAsia="Times New Roman"/>
              </w:rPr>
              <w:t>MedicationAdministration.wasNotGiven</w:t>
            </w:r>
          </w:p>
        </w:tc>
        <w:tc>
          <w:tcPr>
            <w:tcW w:w="0" w:type="auto"/>
            <w:vAlign w:val="center"/>
            <w:hideMark/>
          </w:tcPr>
          <w:p w14:paraId="1F06FE2F" w14:textId="77777777" w:rsidR="00C51368" w:rsidRDefault="00E43BD9">
            <w:pPr>
              <w:rPr>
                <w:rFonts w:eastAsia="Times New Roman"/>
              </w:rPr>
            </w:pPr>
            <w:r>
              <w:rPr>
                <w:rFonts w:eastAsia="Times New Roman"/>
              </w:rPr>
              <w:t>If this is missing, then the medication was administered</w:t>
            </w:r>
          </w:p>
        </w:tc>
      </w:tr>
      <w:tr w:rsidR="00C51368" w14:paraId="3061D6DB" w14:textId="77777777">
        <w:trPr>
          <w:divId w:val="1625235600"/>
          <w:tblCellSpacing w:w="15" w:type="dxa"/>
        </w:trPr>
        <w:tc>
          <w:tcPr>
            <w:tcW w:w="0" w:type="auto"/>
            <w:vAlign w:val="center"/>
            <w:hideMark/>
          </w:tcPr>
          <w:p w14:paraId="6ADE005A" w14:textId="77777777" w:rsidR="00C51368" w:rsidRDefault="00E43BD9">
            <w:pPr>
              <w:rPr>
                <w:rFonts w:eastAsia="Times New Roman"/>
              </w:rPr>
            </w:pPr>
            <w:r>
              <w:rPr>
                <w:rFonts w:eastAsia="Times New Roman"/>
              </w:rPr>
              <w:t>Substance.instance</w:t>
            </w:r>
          </w:p>
        </w:tc>
        <w:tc>
          <w:tcPr>
            <w:tcW w:w="0" w:type="auto"/>
            <w:vAlign w:val="center"/>
            <w:hideMark/>
          </w:tcPr>
          <w:p w14:paraId="61C07BFF" w14:textId="77777777" w:rsidR="00C51368" w:rsidRDefault="00E43BD9">
            <w:pPr>
              <w:rPr>
                <w:rFonts w:eastAsia="Times New Roman"/>
              </w:rPr>
            </w:pPr>
            <w:r>
              <w:rPr>
                <w:rFonts w:eastAsia="Times New Roman"/>
              </w:rPr>
              <w:t>If this element is not present, then the substance resource describes a kind of substance</w:t>
            </w:r>
          </w:p>
        </w:tc>
      </w:tr>
    </w:tbl>
    <w:p w14:paraId="347C54A5" w14:textId="77777777"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14:paraId="20C8038D" w14:textId="77777777" w:rsidR="00C51368" w:rsidRDefault="00E43BD9">
      <w:pPr>
        <w:pStyle w:val="Heading1"/>
        <w:rPr>
          <w:rFonts w:eastAsia="Times New Roman"/>
          <w:noProof/>
          <w:lang w:val="en-US"/>
        </w:rPr>
      </w:pPr>
      <w:r>
        <w:rPr>
          <w:rFonts w:eastAsia="Times New Roman"/>
          <w:noProof/>
          <w:lang w:val="en-US"/>
        </w:rPr>
        <w:t>extensibility-definitions.html</w:t>
      </w:r>
    </w:p>
    <w:p w14:paraId="343D083F" w14:textId="77777777"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E26486C" w14:textId="77777777">
        <w:trPr>
          <w:divId w:val="1178429291"/>
          <w:tblCellSpacing w:w="15" w:type="dxa"/>
        </w:trPr>
        <w:tc>
          <w:tcPr>
            <w:tcW w:w="0" w:type="auto"/>
            <w:vAlign w:val="center"/>
            <w:hideMark/>
          </w:tcPr>
          <w:p w14:paraId="2472326E" w14:textId="77777777" w:rsidR="00C51368" w:rsidRDefault="00E43BD9">
            <w:pPr>
              <w:rPr>
                <w:rFonts w:eastAsia="Times New Roman"/>
              </w:rPr>
            </w:pPr>
            <w:r>
              <w:rPr>
                <w:rFonts w:eastAsia="Times New Roman"/>
              </w:rPr>
              <w:t>Work Group</w:t>
            </w:r>
          </w:p>
        </w:tc>
        <w:tc>
          <w:tcPr>
            <w:tcW w:w="0" w:type="auto"/>
            <w:vAlign w:val="center"/>
            <w:hideMark/>
          </w:tcPr>
          <w:p w14:paraId="4C055BC2" w14:textId="77777777" w:rsidR="00C51368" w:rsidRDefault="001708AB">
            <w:pPr>
              <w:rPr>
                <w:rFonts w:eastAsia="Times New Roman"/>
              </w:rPr>
            </w:pPr>
            <w:hyperlink r:id="rId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49E0B5B" w14:textId="77777777" w:rsidR="00C51368" w:rsidRDefault="001708AB">
            <w:pPr>
              <w:rPr>
                <w:rFonts w:eastAsia="Times New Roman"/>
              </w:rPr>
            </w:pPr>
            <w:hyperlink r:id="rId908" w:anchor="status" w:history="1">
              <w:r w:rsidR="00E43BD9">
                <w:rPr>
                  <w:rStyle w:val="Hyperlink"/>
                  <w:rFonts w:eastAsia="Times New Roman"/>
                </w:rPr>
                <w:t>Ballot Status</w:t>
              </w:r>
            </w:hyperlink>
            <w:r w:rsidR="00E43BD9">
              <w:rPr>
                <w:rFonts w:eastAsia="Times New Roman"/>
              </w:rPr>
              <w:t xml:space="preserve">: </w:t>
            </w:r>
            <w:hyperlink r:id="rId909" w:anchor="pubs" w:history="1">
              <w:r w:rsidR="00E43BD9">
                <w:rPr>
                  <w:rStyle w:val="Hyperlink"/>
                  <w:rFonts w:eastAsia="Times New Roman"/>
                </w:rPr>
                <w:t>DSTU 2</w:t>
              </w:r>
            </w:hyperlink>
          </w:p>
        </w:tc>
      </w:tr>
    </w:tbl>
    <w:p w14:paraId="5DB53112" w14:textId="77777777" w:rsidR="00C51368" w:rsidRDefault="00E43BD9">
      <w:pPr>
        <w:pStyle w:val="Heading1"/>
        <w:rPr>
          <w:rFonts w:eastAsia="Times New Roman"/>
          <w:noProof/>
          <w:lang w:val="en-US"/>
        </w:rPr>
      </w:pPr>
      <w:r>
        <w:rPr>
          <w:rFonts w:eastAsia="Times New Roman"/>
          <w:noProof/>
          <w:lang w:val="en-US"/>
        </w:rPr>
        <w:t>extensibility-examples.html</w:t>
      </w:r>
    </w:p>
    <w:p w14:paraId="0B287794" w14:textId="77777777"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C0E5798" w14:textId="77777777">
        <w:trPr>
          <w:divId w:val="1230461341"/>
          <w:tblCellSpacing w:w="15" w:type="dxa"/>
        </w:trPr>
        <w:tc>
          <w:tcPr>
            <w:tcW w:w="0" w:type="auto"/>
            <w:vAlign w:val="center"/>
            <w:hideMark/>
          </w:tcPr>
          <w:p w14:paraId="2A801BCB" w14:textId="77777777" w:rsidR="00C51368" w:rsidRDefault="00E43BD9">
            <w:pPr>
              <w:rPr>
                <w:rFonts w:eastAsia="Times New Roman"/>
              </w:rPr>
            </w:pPr>
            <w:r>
              <w:rPr>
                <w:rFonts w:eastAsia="Times New Roman"/>
              </w:rPr>
              <w:t>Work Group</w:t>
            </w:r>
          </w:p>
        </w:tc>
        <w:tc>
          <w:tcPr>
            <w:tcW w:w="0" w:type="auto"/>
            <w:vAlign w:val="center"/>
            <w:hideMark/>
          </w:tcPr>
          <w:p w14:paraId="0FB708F9" w14:textId="77777777" w:rsidR="00C51368" w:rsidRDefault="001708AB">
            <w:pPr>
              <w:rPr>
                <w:rFonts w:eastAsia="Times New Roman"/>
              </w:rPr>
            </w:pPr>
            <w:hyperlink r:id="rId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BE00435" w14:textId="77777777" w:rsidR="00C51368" w:rsidRDefault="001708AB">
            <w:pPr>
              <w:rPr>
                <w:rFonts w:eastAsia="Times New Roman"/>
              </w:rPr>
            </w:pPr>
            <w:hyperlink r:id="rId911" w:anchor="status" w:history="1">
              <w:r w:rsidR="00E43BD9">
                <w:rPr>
                  <w:rStyle w:val="Hyperlink"/>
                  <w:rFonts w:eastAsia="Times New Roman"/>
                </w:rPr>
                <w:t>Ballot Status</w:t>
              </w:r>
            </w:hyperlink>
            <w:r w:rsidR="00E43BD9">
              <w:rPr>
                <w:rFonts w:eastAsia="Times New Roman"/>
              </w:rPr>
              <w:t xml:space="preserve">: </w:t>
            </w:r>
            <w:hyperlink r:id="rId912" w:anchor="pubs" w:history="1">
              <w:r w:rsidR="00E43BD9">
                <w:rPr>
                  <w:rStyle w:val="Hyperlink"/>
                  <w:rFonts w:eastAsia="Times New Roman"/>
                </w:rPr>
                <w:t>DSTU 2</w:t>
              </w:r>
            </w:hyperlink>
          </w:p>
        </w:tc>
      </w:tr>
    </w:tbl>
    <w:p w14:paraId="2D434341" w14:textId="77777777" w:rsidR="00C51368" w:rsidRDefault="00E43BD9">
      <w:pPr>
        <w:pStyle w:val="NormalWeb"/>
        <w:divId w:val="1230461341"/>
        <w:rPr>
          <w:lang w:val="en-US"/>
        </w:rPr>
      </w:pPr>
      <w:r>
        <w:rPr>
          <w:lang w:val="en-US"/>
        </w:rPr>
        <w:t xml:space="preserve">In order to use an extension, there is a three step process: </w:t>
      </w:r>
    </w:p>
    <w:p w14:paraId="0877D0B6"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14:paraId="778E7D27"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14:paraId="3064335C" w14:textId="77777777"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14:paraId="0F13235F" w14:textId="77777777" w:rsidR="00C51368" w:rsidRDefault="00E43BD9">
      <w:pPr>
        <w:pStyle w:val="NormalWeb"/>
        <w:divId w:val="1230461341"/>
        <w:rPr>
          <w:lang w:val="en-US"/>
        </w:rPr>
      </w:pPr>
      <w:r>
        <w:rPr>
          <w:lang w:val="en-US"/>
        </w:rPr>
        <w:t xml:space="preserve">This page contains examples of how this process executes. </w:t>
      </w:r>
    </w:p>
    <w:p w14:paraId="6C40A9E8" w14:textId="77777777"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14:paraId="07C3248B" w14:textId="77777777"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14:paraId="645D9454" w14:textId="77777777"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14:paraId="75103E51" w14:textId="77777777" w:rsidR="00C51368" w:rsidRDefault="00E43BD9">
      <w:pPr>
        <w:pStyle w:val="Heading4"/>
        <w:divId w:val="1230461341"/>
        <w:rPr>
          <w:rFonts w:eastAsia="Times New Roman"/>
          <w:lang w:val="en-US"/>
        </w:rPr>
      </w:pPr>
      <w:r>
        <w:rPr>
          <w:rFonts w:eastAsia="Times New Roman"/>
          <w:lang w:val="en-US"/>
        </w:rPr>
        <w:t>Define the Extension</w:t>
      </w:r>
    </w:p>
    <w:p w14:paraId="0B33A789" w14:textId="77777777" w:rsidR="00C51368" w:rsidRDefault="00E43BD9">
      <w:pPr>
        <w:pStyle w:val="NormalWeb"/>
        <w:divId w:val="1230461341"/>
        <w:rPr>
          <w:lang w:val="en-US"/>
        </w:rPr>
      </w:pPr>
      <w:r>
        <w:rPr>
          <w:lang w:val="en-US"/>
        </w:rPr>
        <w:lastRenderedPageBreak/>
        <w:t xml:space="preserve">For each extension, the first thing to do is to fill out the </w:t>
      </w:r>
      <w:hyperlink r:id="rId91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14:paraId="5855F7F5" w14:textId="77777777">
        <w:trPr>
          <w:divId w:val="1230461341"/>
          <w:tblCellSpacing w:w="15" w:type="dxa"/>
        </w:trPr>
        <w:tc>
          <w:tcPr>
            <w:tcW w:w="0" w:type="auto"/>
            <w:vAlign w:val="center"/>
            <w:hideMark/>
          </w:tcPr>
          <w:p w14:paraId="57AEDADB" w14:textId="77777777" w:rsidR="00C51368" w:rsidRDefault="00E43BD9">
            <w:pPr>
              <w:rPr>
                <w:rFonts w:eastAsia="Times New Roman"/>
              </w:rPr>
            </w:pPr>
            <w:r>
              <w:rPr>
                <w:rFonts w:eastAsia="Times New Roman"/>
              </w:rPr>
              <w:t>Code</w:t>
            </w:r>
          </w:p>
        </w:tc>
        <w:tc>
          <w:tcPr>
            <w:tcW w:w="0" w:type="auto"/>
            <w:vAlign w:val="center"/>
            <w:hideMark/>
          </w:tcPr>
          <w:p w14:paraId="6A0EE437" w14:textId="77777777" w:rsidR="00C51368" w:rsidRDefault="00E43BD9">
            <w:pPr>
              <w:rPr>
                <w:rFonts w:eastAsia="Times New Roman"/>
              </w:rPr>
            </w:pPr>
            <w:r>
              <w:rPr>
                <w:rFonts w:eastAsia="Times New Roman"/>
              </w:rPr>
              <w:t>"participation-agreement"</w:t>
            </w:r>
          </w:p>
        </w:tc>
      </w:tr>
      <w:tr w:rsidR="00C51368" w14:paraId="7C77A79F" w14:textId="77777777">
        <w:trPr>
          <w:divId w:val="1230461341"/>
          <w:tblCellSpacing w:w="15" w:type="dxa"/>
        </w:trPr>
        <w:tc>
          <w:tcPr>
            <w:tcW w:w="0" w:type="auto"/>
            <w:vAlign w:val="center"/>
            <w:hideMark/>
          </w:tcPr>
          <w:p w14:paraId="75165402" w14:textId="77777777" w:rsidR="00C51368" w:rsidRDefault="00E43BD9">
            <w:pPr>
              <w:rPr>
                <w:rFonts w:eastAsia="Times New Roman"/>
              </w:rPr>
            </w:pPr>
            <w:r>
              <w:rPr>
                <w:rFonts w:eastAsia="Times New Roman"/>
              </w:rPr>
              <w:t>Context</w:t>
            </w:r>
          </w:p>
        </w:tc>
        <w:tc>
          <w:tcPr>
            <w:tcW w:w="0" w:type="auto"/>
            <w:vAlign w:val="center"/>
            <w:hideMark/>
          </w:tcPr>
          <w:p w14:paraId="74A1C10B" w14:textId="77777777" w:rsidR="00C51368" w:rsidRDefault="00E43BD9">
            <w:pPr>
              <w:rPr>
                <w:rFonts w:eastAsia="Times New Roman"/>
              </w:rPr>
            </w:pPr>
            <w:r>
              <w:rPr>
                <w:rFonts w:eastAsia="Times New Roman"/>
              </w:rPr>
              <w:t>This extension is used in the patient resource</w:t>
            </w:r>
          </w:p>
        </w:tc>
      </w:tr>
      <w:tr w:rsidR="00C51368" w14:paraId="4CA2E2BD" w14:textId="77777777">
        <w:trPr>
          <w:divId w:val="1230461341"/>
          <w:tblCellSpacing w:w="15" w:type="dxa"/>
        </w:trPr>
        <w:tc>
          <w:tcPr>
            <w:tcW w:w="0" w:type="auto"/>
            <w:vAlign w:val="center"/>
            <w:hideMark/>
          </w:tcPr>
          <w:p w14:paraId="15667CDE" w14:textId="77777777" w:rsidR="00C51368" w:rsidRDefault="00E43BD9">
            <w:pPr>
              <w:rPr>
                <w:rFonts w:eastAsia="Times New Roman"/>
              </w:rPr>
            </w:pPr>
            <w:r>
              <w:rPr>
                <w:rFonts w:eastAsia="Times New Roman"/>
              </w:rPr>
              <w:t>Short Defn</w:t>
            </w:r>
          </w:p>
        </w:tc>
        <w:tc>
          <w:tcPr>
            <w:tcW w:w="0" w:type="auto"/>
            <w:vAlign w:val="center"/>
            <w:hideMark/>
          </w:tcPr>
          <w:p w14:paraId="17D11F1A" w14:textId="77777777" w:rsidR="00C51368" w:rsidRDefault="00E43BD9">
            <w:pPr>
              <w:rPr>
                <w:rFonts w:eastAsia="Times New Roman"/>
              </w:rPr>
            </w:pPr>
            <w:r>
              <w:rPr>
                <w:rFonts w:eastAsia="Times New Roman"/>
              </w:rPr>
              <w:t>Agreed agreement/policy</w:t>
            </w:r>
          </w:p>
        </w:tc>
      </w:tr>
      <w:tr w:rsidR="00C51368" w14:paraId="10D069AA" w14:textId="77777777">
        <w:trPr>
          <w:divId w:val="1230461341"/>
          <w:tblCellSpacing w:w="15" w:type="dxa"/>
        </w:trPr>
        <w:tc>
          <w:tcPr>
            <w:tcW w:w="0" w:type="auto"/>
            <w:vAlign w:val="center"/>
            <w:hideMark/>
          </w:tcPr>
          <w:p w14:paraId="1FE152A4" w14:textId="77777777" w:rsidR="00C51368" w:rsidRDefault="00E43BD9">
            <w:pPr>
              <w:rPr>
                <w:rFonts w:eastAsia="Times New Roman"/>
              </w:rPr>
            </w:pPr>
            <w:r>
              <w:rPr>
                <w:rFonts w:eastAsia="Times New Roman"/>
              </w:rPr>
              <w:t>Definition</w:t>
            </w:r>
          </w:p>
        </w:tc>
        <w:tc>
          <w:tcPr>
            <w:tcW w:w="0" w:type="auto"/>
            <w:vAlign w:val="center"/>
            <w:hideMark/>
          </w:tcPr>
          <w:p w14:paraId="222C1939" w14:textId="77777777" w:rsidR="00C51368" w:rsidRDefault="00E43BD9">
            <w:pPr>
              <w:rPr>
                <w:rFonts w:eastAsia="Times New Roman"/>
              </w:rPr>
            </w:pPr>
            <w:r>
              <w:rPr>
                <w:rFonts w:eastAsia="Times New Roman"/>
              </w:rPr>
              <w:t>A URI that identifies a participation agreement/policy to which the patient has agreed</w:t>
            </w:r>
          </w:p>
        </w:tc>
      </w:tr>
      <w:tr w:rsidR="00C51368" w14:paraId="0C66905A" w14:textId="77777777">
        <w:trPr>
          <w:divId w:val="1230461341"/>
          <w:tblCellSpacing w:w="15" w:type="dxa"/>
        </w:trPr>
        <w:tc>
          <w:tcPr>
            <w:tcW w:w="0" w:type="auto"/>
            <w:vAlign w:val="center"/>
            <w:hideMark/>
          </w:tcPr>
          <w:p w14:paraId="26725CF3" w14:textId="77777777" w:rsidR="00C51368" w:rsidRDefault="00E43BD9">
            <w:pPr>
              <w:rPr>
                <w:rFonts w:eastAsia="Times New Roman"/>
              </w:rPr>
            </w:pPr>
            <w:r>
              <w:rPr>
                <w:rFonts w:eastAsia="Times New Roman"/>
              </w:rPr>
              <w:t>Comments</w:t>
            </w:r>
          </w:p>
        </w:tc>
        <w:tc>
          <w:tcPr>
            <w:tcW w:w="0" w:type="auto"/>
            <w:vAlign w:val="center"/>
            <w:hideMark/>
          </w:tcPr>
          <w:p w14:paraId="0C64A6FB" w14:textId="77777777" w:rsidR="00C51368" w:rsidRDefault="00E43BD9">
            <w:pPr>
              <w:rPr>
                <w:rFonts w:eastAsia="Times New Roman"/>
              </w:rPr>
            </w:pPr>
            <w:r>
              <w:rPr>
                <w:rFonts w:eastAsia="Times New Roman"/>
              </w:rPr>
              <w:t>URI is a literal reference to agreement text (html)</w:t>
            </w:r>
          </w:p>
        </w:tc>
      </w:tr>
      <w:tr w:rsidR="00C51368" w14:paraId="7B7D862B" w14:textId="77777777">
        <w:trPr>
          <w:divId w:val="1230461341"/>
          <w:tblCellSpacing w:w="15" w:type="dxa"/>
        </w:trPr>
        <w:tc>
          <w:tcPr>
            <w:tcW w:w="0" w:type="auto"/>
            <w:vAlign w:val="center"/>
            <w:hideMark/>
          </w:tcPr>
          <w:p w14:paraId="55BC83C4" w14:textId="77777777" w:rsidR="00C51368" w:rsidRDefault="00E43BD9">
            <w:pPr>
              <w:rPr>
                <w:rFonts w:eastAsia="Times New Roman"/>
              </w:rPr>
            </w:pPr>
            <w:r>
              <w:rPr>
                <w:rFonts w:eastAsia="Times New Roman"/>
              </w:rPr>
              <w:t>Cardinality</w:t>
            </w:r>
          </w:p>
        </w:tc>
        <w:tc>
          <w:tcPr>
            <w:tcW w:w="0" w:type="auto"/>
            <w:vAlign w:val="center"/>
            <w:hideMark/>
          </w:tcPr>
          <w:p w14:paraId="3C17E373" w14:textId="77777777" w:rsidR="00C51368" w:rsidRDefault="00E43BD9">
            <w:pPr>
              <w:rPr>
                <w:rFonts w:eastAsia="Times New Roman"/>
              </w:rPr>
            </w:pPr>
            <w:r>
              <w:rPr>
                <w:rFonts w:eastAsia="Times New Roman"/>
              </w:rPr>
              <w:t>1..* (patient cannot participate without at least one agreement)</w:t>
            </w:r>
          </w:p>
        </w:tc>
      </w:tr>
      <w:tr w:rsidR="00C51368" w14:paraId="08137940" w14:textId="77777777">
        <w:trPr>
          <w:divId w:val="1230461341"/>
          <w:tblCellSpacing w:w="15" w:type="dxa"/>
        </w:trPr>
        <w:tc>
          <w:tcPr>
            <w:tcW w:w="0" w:type="auto"/>
            <w:vAlign w:val="center"/>
            <w:hideMark/>
          </w:tcPr>
          <w:p w14:paraId="19912632" w14:textId="77777777" w:rsidR="00C51368" w:rsidRDefault="00E43BD9">
            <w:pPr>
              <w:rPr>
                <w:rFonts w:eastAsia="Times New Roman"/>
              </w:rPr>
            </w:pPr>
            <w:r>
              <w:rPr>
                <w:rFonts w:eastAsia="Times New Roman"/>
              </w:rPr>
              <w:t>Type</w:t>
            </w:r>
          </w:p>
        </w:tc>
        <w:tc>
          <w:tcPr>
            <w:tcW w:w="0" w:type="auto"/>
            <w:vAlign w:val="center"/>
            <w:hideMark/>
          </w:tcPr>
          <w:p w14:paraId="70730854" w14:textId="77777777" w:rsidR="00C51368" w:rsidRDefault="00E43BD9">
            <w:pPr>
              <w:rPr>
                <w:rFonts w:eastAsia="Times New Roman"/>
              </w:rPr>
            </w:pPr>
            <w:r>
              <w:rPr>
                <w:rFonts w:eastAsia="Times New Roman"/>
              </w:rPr>
              <w:t>uri</w:t>
            </w:r>
          </w:p>
        </w:tc>
      </w:tr>
      <w:tr w:rsidR="00C51368" w14:paraId="37006A53" w14:textId="77777777">
        <w:trPr>
          <w:divId w:val="1230461341"/>
          <w:tblCellSpacing w:w="15" w:type="dxa"/>
        </w:trPr>
        <w:tc>
          <w:tcPr>
            <w:tcW w:w="0" w:type="auto"/>
            <w:vAlign w:val="center"/>
            <w:hideMark/>
          </w:tcPr>
          <w:p w14:paraId="6E1F541B" w14:textId="77777777" w:rsidR="00C51368" w:rsidRDefault="00E43BD9">
            <w:pPr>
              <w:rPr>
                <w:rFonts w:eastAsia="Times New Roman"/>
              </w:rPr>
            </w:pPr>
            <w:r>
              <w:rPr>
                <w:rFonts w:eastAsia="Times New Roman"/>
              </w:rPr>
              <w:t>XPaths</w:t>
            </w:r>
          </w:p>
        </w:tc>
        <w:tc>
          <w:tcPr>
            <w:tcW w:w="0" w:type="auto"/>
            <w:vAlign w:val="center"/>
            <w:hideMark/>
          </w:tcPr>
          <w:p w14:paraId="42EA7111" w14:textId="77777777" w:rsidR="00C51368" w:rsidRDefault="00E43BD9">
            <w:pPr>
              <w:rPr>
                <w:rFonts w:eastAsia="Times New Roman"/>
              </w:rPr>
            </w:pPr>
            <w:r>
              <w:rPr>
                <w:rFonts w:eastAsia="Times New Roman"/>
              </w:rPr>
              <w:t>no Invariants</w:t>
            </w:r>
          </w:p>
        </w:tc>
      </w:tr>
      <w:tr w:rsidR="00C51368" w14:paraId="40C24328" w14:textId="77777777">
        <w:trPr>
          <w:divId w:val="1230461341"/>
          <w:tblCellSpacing w:w="15" w:type="dxa"/>
        </w:trPr>
        <w:tc>
          <w:tcPr>
            <w:tcW w:w="0" w:type="auto"/>
            <w:vAlign w:val="center"/>
            <w:hideMark/>
          </w:tcPr>
          <w:p w14:paraId="25FBC121" w14:textId="77777777" w:rsidR="00C51368" w:rsidRDefault="00E43BD9">
            <w:pPr>
              <w:rPr>
                <w:rFonts w:eastAsia="Times New Roman"/>
              </w:rPr>
            </w:pPr>
            <w:r>
              <w:rPr>
                <w:rFonts w:eastAsia="Times New Roman"/>
              </w:rPr>
              <w:t>is Modifier</w:t>
            </w:r>
          </w:p>
        </w:tc>
        <w:tc>
          <w:tcPr>
            <w:tcW w:w="0" w:type="auto"/>
            <w:vAlign w:val="center"/>
            <w:hideMark/>
          </w:tcPr>
          <w:p w14:paraId="462CD3B3" w14:textId="77777777"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14:paraId="13FE71DF" w14:textId="77777777">
        <w:trPr>
          <w:divId w:val="1230461341"/>
          <w:tblCellSpacing w:w="15" w:type="dxa"/>
        </w:trPr>
        <w:tc>
          <w:tcPr>
            <w:tcW w:w="0" w:type="auto"/>
            <w:vAlign w:val="center"/>
            <w:hideMark/>
          </w:tcPr>
          <w:p w14:paraId="77973A28" w14:textId="77777777" w:rsidR="00C51368" w:rsidRDefault="00E43BD9">
            <w:pPr>
              <w:rPr>
                <w:rFonts w:eastAsia="Times New Roman"/>
              </w:rPr>
            </w:pPr>
            <w:r>
              <w:rPr>
                <w:rFonts w:eastAsia="Times New Roman"/>
              </w:rPr>
              <w:t>Binding</w:t>
            </w:r>
          </w:p>
        </w:tc>
        <w:tc>
          <w:tcPr>
            <w:tcW w:w="0" w:type="auto"/>
            <w:vAlign w:val="center"/>
            <w:hideMark/>
          </w:tcPr>
          <w:p w14:paraId="7F9F0E8F" w14:textId="77777777" w:rsidR="00C51368" w:rsidRDefault="00E43BD9">
            <w:pPr>
              <w:rPr>
                <w:rFonts w:eastAsia="Times New Roman"/>
              </w:rPr>
            </w:pPr>
            <w:r>
              <w:rPr>
                <w:rFonts w:eastAsia="Times New Roman"/>
              </w:rPr>
              <w:t>(No binding - not a coded value)</w:t>
            </w:r>
          </w:p>
        </w:tc>
      </w:tr>
    </w:tbl>
    <w:p w14:paraId="23633D79" w14:textId="77777777" w:rsidR="00C51368" w:rsidRDefault="00E43BD9">
      <w:pPr>
        <w:pStyle w:val="Heading4"/>
        <w:divId w:val="1230461341"/>
        <w:rPr>
          <w:rFonts w:eastAsia="Times New Roman"/>
          <w:lang w:val="en-US"/>
        </w:rPr>
      </w:pPr>
      <w:r>
        <w:rPr>
          <w:rFonts w:eastAsia="Times New Roman"/>
          <w:lang w:val="en-US"/>
        </w:rPr>
        <w:t>Write the Definition of the Extension</w:t>
      </w:r>
    </w:p>
    <w:p w14:paraId="313A0D0C" w14:textId="77777777" w:rsidR="00C51368" w:rsidRDefault="00E43BD9">
      <w:pPr>
        <w:pStyle w:val="NormalWeb"/>
        <w:divId w:val="1230461341"/>
        <w:rPr>
          <w:lang w:val="en-US"/>
        </w:rPr>
      </w:pPr>
      <w:r>
        <w:rPr>
          <w:lang w:val="en-US"/>
        </w:rPr>
        <w:t xml:space="preserve">From this table, we can build a formal extension definition. In this case, it looks like this: </w:t>
      </w:r>
    </w:p>
    <w:p w14:paraId="1B1340C8" w14:textId="77777777" w:rsidR="00C51368" w:rsidRDefault="00C51368">
      <w:pPr>
        <w:pStyle w:val="HTMLPreformatted"/>
        <w:divId w:val="1230461341"/>
        <w:rPr>
          <w:lang w:val="en-US"/>
        </w:rPr>
      </w:pPr>
    </w:p>
    <w:p w14:paraId="4CA8EDB4" w14:textId="77777777" w:rsidR="00C51368" w:rsidRDefault="00E43BD9">
      <w:pPr>
        <w:pStyle w:val="HTMLPreformatted"/>
        <w:divId w:val="1230461341"/>
        <w:rPr>
          <w:lang w:val="en-US"/>
        </w:rPr>
      </w:pPr>
      <w:r>
        <w:rPr>
          <w:lang w:val="en-US"/>
        </w:rPr>
        <w:t>&lt;StructureDefinition xmlns="http://hl7.org/fhir"&gt;</w:t>
      </w:r>
    </w:p>
    <w:p w14:paraId="07B40350" w14:textId="77777777" w:rsidR="00C51368" w:rsidRDefault="00E43BD9">
      <w:pPr>
        <w:pStyle w:val="HTMLPreformatted"/>
        <w:divId w:val="1230461341"/>
        <w:rPr>
          <w:lang w:val="en-US"/>
        </w:rPr>
      </w:pPr>
      <w:r>
        <w:rPr>
          <w:lang w:val="en-US"/>
        </w:rPr>
        <w:t xml:space="preserve">  &lt;url value="http://example.org/fhir/StructureDefinition/participation-agreement" /&gt;</w:t>
      </w:r>
    </w:p>
    <w:p w14:paraId="1FEFBD46" w14:textId="77777777" w:rsidR="00C51368" w:rsidRDefault="00E43BD9">
      <w:pPr>
        <w:pStyle w:val="HTMLPreformatted"/>
        <w:divId w:val="1230461341"/>
        <w:rPr>
          <w:lang w:val="en-US"/>
        </w:rPr>
      </w:pPr>
      <w:r>
        <w:rPr>
          <w:lang w:val="en-US"/>
        </w:rPr>
        <w:t xml:space="preserve">  &lt;name value="Example Extension Definition" /&gt;</w:t>
      </w:r>
    </w:p>
    <w:p w14:paraId="4B3CFC86" w14:textId="77777777" w:rsidR="00C51368" w:rsidRDefault="00E43BD9">
      <w:pPr>
        <w:pStyle w:val="HTMLPreformatted"/>
        <w:divId w:val="1230461341"/>
        <w:rPr>
          <w:lang w:val="en-US"/>
        </w:rPr>
      </w:pPr>
      <w:r>
        <w:rPr>
          <w:lang w:val="en-US"/>
        </w:rPr>
        <w:t xml:space="preserve">  &lt;!-- snip other metadata --&gt;</w:t>
      </w:r>
    </w:p>
    <w:p w14:paraId="7DB06F33" w14:textId="77777777" w:rsidR="00C51368" w:rsidRDefault="00E43BD9">
      <w:pPr>
        <w:pStyle w:val="HTMLPreformatted"/>
        <w:divId w:val="1230461341"/>
        <w:rPr>
          <w:lang w:val="en-US"/>
        </w:rPr>
      </w:pPr>
      <w:r>
        <w:rPr>
          <w:lang w:val="en-US"/>
        </w:rPr>
        <w:t xml:space="preserve">  &lt;kind value="datatype" /&gt;</w:t>
      </w:r>
    </w:p>
    <w:p w14:paraId="74A70583" w14:textId="77777777" w:rsidR="00C51368" w:rsidRDefault="00E43BD9">
      <w:pPr>
        <w:pStyle w:val="HTMLPreformatted"/>
        <w:divId w:val="1230461341"/>
        <w:rPr>
          <w:lang w:val="en-US"/>
        </w:rPr>
      </w:pPr>
      <w:r>
        <w:rPr>
          <w:lang w:val="en-US"/>
        </w:rPr>
        <w:t xml:space="preserve">  &lt;constrainedType value="Extension" /&gt;</w:t>
      </w:r>
    </w:p>
    <w:p w14:paraId="468B7AE2" w14:textId="77777777" w:rsidR="00C51368" w:rsidRDefault="00E43BD9">
      <w:pPr>
        <w:pStyle w:val="HTMLPreformatted"/>
        <w:divId w:val="1230461341"/>
        <w:rPr>
          <w:lang w:val="en-US"/>
        </w:rPr>
      </w:pPr>
      <w:r>
        <w:rPr>
          <w:lang w:val="en-US"/>
        </w:rPr>
        <w:t xml:space="preserve">  &lt;contextType value="resource" /&gt;</w:t>
      </w:r>
    </w:p>
    <w:p w14:paraId="6FF61986" w14:textId="77777777" w:rsidR="00C51368" w:rsidRDefault="00E43BD9">
      <w:pPr>
        <w:pStyle w:val="HTMLPreformatted"/>
        <w:divId w:val="1230461341"/>
        <w:rPr>
          <w:lang w:val="en-US"/>
        </w:rPr>
      </w:pPr>
      <w:r>
        <w:rPr>
          <w:lang w:val="en-US"/>
        </w:rPr>
        <w:t xml:space="preserve">  &lt;context value="Patient" /&gt;</w:t>
      </w:r>
    </w:p>
    <w:p w14:paraId="4F3E1952" w14:textId="77777777" w:rsidR="00C51368" w:rsidRDefault="00E43BD9">
      <w:pPr>
        <w:pStyle w:val="HTMLPreformatted"/>
        <w:divId w:val="1230461341"/>
        <w:rPr>
          <w:lang w:val="en-US"/>
        </w:rPr>
      </w:pPr>
      <w:r>
        <w:rPr>
          <w:lang w:val="en-US"/>
        </w:rPr>
        <w:t xml:space="preserve">  &lt;differential&gt;</w:t>
      </w:r>
    </w:p>
    <w:p w14:paraId="1C5E5182" w14:textId="77777777" w:rsidR="00C51368" w:rsidRDefault="00E43BD9">
      <w:pPr>
        <w:pStyle w:val="HTMLPreformatted"/>
        <w:divId w:val="1230461341"/>
        <w:rPr>
          <w:lang w:val="en-US"/>
        </w:rPr>
      </w:pPr>
      <w:r>
        <w:rPr>
          <w:lang w:val="en-US"/>
        </w:rPr>
        <w:t xml:space="preserve">    &lt;element&gt;</w:t>
      </w:r>
    </w:p>
    <w:p w14:paraId="69699F39" w14:textId="77777777" w:rsidR="00C51368" w:rsidRDefault="00E43BD9">
      <w:pPr>
        <w:pStyle w:val="HTMLPreformatted"/>
        <w:divId w:val="1230461341"/>
        <w:rPr>
          <w:lang w:val="en-US"/>
        </w:rPr>
      </w:pPr>
      <w:r>
        <w:rPr>
          <w:lang w:val="en-US"/>
        </w:rPr>
        <w:t xml:space="preserve">      &lt;path value="Extension"/&gt;</w:t>
      </w:r>
    </w:p>
    <w:p w14:paraId="140E33FD" w14:textId="77777777" w:rsidR="00C51368" w:rsidRDefault="00E43BD9">
      <w:pPr>
        <w:pStyle w:val="HTMLPreformatted"/>
        <w:divId w:val="1230461341"/>
        <w:rPr>
          <w:lang w:val="en-US"/>
        </w:rPr>
      </w:pPr>
      <w:r>
        <w:rPr>
          <w:lang w:val="en-US"/>
        </w:rPr>
        <w:t xml:space="preserve">      &lt;short value="Agreed agreement/policy" /&gt;</w:t>
      </w:r>
    </w:p>
    <w:p w14:paraId="7FED220F" w14:textId="77777777" w:rsidR="00C51368" w:rsidRDefault="00E43BD9">
      <w:pPr>
        <w:pStyle w:val="HTMLPreformatted"/>
        <w:divId w:val="1230461341"/>
        <w:rPr>
          <w:lang w:val="en-US"/>
        </w:rPr>
      </w:pPr>
      <w:r>
        <w:rPr>
          <w:lang w:val="en-US"/>
        </w:rPr>
        <w:t xml:space="preserve">      &lt;definition value="A URI that identifies a participation agreement/policy </w:t>
      </w:r>
    </w:p>
    <w:p w14:paraId="47409FA5" w14:textId="77777777" w:rsidR="00C51368" w:rsidRDefault="00E43BD9">
      <w:pPr>
        <w:pStyle w:val="HTMLPreformatted"/>
        <w:divId w:val="1230461341"/>
        <w:rPr>
          <w:lang w:val="en-US"/>
        </w:rPr>
      </w:pPr>
      <w:r>
        <w:rPr>
          <w:lang w:val="en-US"/>
        </w:rPr>
        <w:t xml:space="preserve">        to which the patient has agreed" /&gt;</w:t>
      </w:r>
    </w:p>
    <w:p w14:paraId="15396312" w14:textId="77777777" w:rsidR="00C51368" w:rsidRDefault="00E43BD9">
      <w:pPr>
        <w:pStyle w:val="HTMLPreformatted"/>
        <w:divId w:val="1230461341"/>
        <w:rPr>
          <w:lang w:val="en-US"/>
        </w:rPr>
      </w:pPr>
      <w:r>
        <w:rPr>
          <w:lang w:val="en-US"/>
        </w:rPr>
        <w:t xml:space="preserve">      &lt;comments value="URI is a literal reference to agreement text (html). </w:t>
      </w:r>
    </w:p>
    <w:p w14:paraId="559A731E" w14:textId="77777777" w:rsidR="00C51368" w:rsidRDefault="00E43BD9">
      <w:pPr>
        <w:pStyle w:val="HTMLPreformatted"/>
        <w:divId w:val="1230461341"/>
        <w:rPr>
          <w:lang w:val="en-US"/>
        </w:rPr>
      </w:pPr>
      <w:r>
        <w:rPr>
          <w:lang w:val="en-US"/>
        </w:rPr>
        <w:t xml:space="preserve">        Systems SHALL conform to the policies as indicated. </w:t>
      </w:r>
    </w:p>
    <w:p w14:paraId="213F2DFA" w14:textId="77777777" w:rsidR="00C51368" w:rsidRDefault="00E43BD9">
      <w:pPr>
        <w:pStyle w:val="HTMLPreformatted"/>
        <w:divId w:val="1230461341"/>
        <w:rPr>
          <w:lang w:val="en-US"/>
        </w:rPr>
      </w:pPr>
      <w:r>
        <w:rPr>
          <w:lang w:val="en-US"/>
        </w:rPr>
        <w:t xml:space="preserve">        For further information, see the partnership agreement..." /&gt;</w:t>
      </w:r>
    </w:p>
    <w:p w14:paraId="0FD38EC3" w14:textId="77777777" w:rsidR="00C51368" w:rsidRDefault="00E43BD9">
      <w:pPr>
        <w:pStyle w:val="HTMLPreformatted"/>
        <w:divId w:val="1230461341"/>
        <w:rPr>
          <w:lang w:val="en-US"/>
        </w:rPr>
      </w:pPr>
      <w:r>
        <w:rPr>
          <w:lang w:val="en-US"/>
        </w:rPr>
        <w:t xml:space="preserve">      &lt;mustSupport value="true" /&gt;</w:t>
      </w:r>
    </w:p>
    <w:p w14:paraId="4218987F" w14:textId="77777777" w:rsidR="00C51368" w:rsidRDefault="00E43BD9">
      <w:pPr>
        <w:pStyle w:val="HTMLPreformatted"/>
        <w:divId w:val="1230461341"/>
        <w:rPr>
          <w:lang w:val="en-US"/>
        </w:rPr>
      </w:pPr>
      <w:r>
        <w:rPr>
          <w:lang w:val="en-US"/>
        </w:rPr>
        <w:t xml:space="preserve">      &lt;isModifier value="false" /&gt;</w:t>
      </w:r>
    </w:p>
    <w:p w14:paraId="449F08D1" w14:textId="77777777" w:rsidR="00C51368" w:rsidRDefault="00E43BD9">
      <w:pPr>
        <w:pStyle w:val="HTMLPreformatted"/>
        <w:divId w:val="1230461341"/>
        <w:rPr>
          <w:lang w:val="en-US"/>
        </w:rPr>
      </w:pPr>
      <w:r>
        <w:rPr>
          <w:lang w:val="en-US"/>
        </w:rPr>
        <w:t xml:space="preserve">    &lt;/element&gt;</w:t>
      </w:r>
    </w:p>
    <w:p w14:paraId="24221B1C" w14:textId="77777777" w:rsidR="00C51368" w:rsidRDefault="00E43BD9">
      <w:pPr>
        <w:pStyle w:val="HTMLPreformatted"/>
        <w:divId w:val="1230461341"/>
        <w:rPr>
          <w:lang w:val="en-US"/>
        </w:rPr>
      </w:pPr>
      <w:r>
        <w:rPr>
          <w:lang w:val="en-US"/>
        </w:rPr>
        <w:t xml:space="preserve">    &lt;element&gt;</w:t>
      </w:r>
    </w:p>
    <w:p w14:paraId="4B76CB33" w14:textId="77777777" w:rsidR="00C51368" w:rsidRDefault="00E43BD9">
      <w:pPr>
        <w:pStyle w:val="HTMLPreformatted"/>
        <w:divId w:val="1230461341"/>
        <w:rPr>
          <w:lang w:val="en-US"/>
        </w:rPr>
      </w:pPr>
      <w:r>
        <w:rPr>
          <w:lang w:val="en-US"/>
        </w:rPr>
        <w:t xml:space="preserve">      &lt;path value="Extension.valueUri"/&gt;</w:t>
      </w:r>
    </w:p>
    <w:p w14:paraId="275E4F0D" w14:textId="77777777" w:rsidR="00C51368" w:rsidRDefault="00E43BD9">
      <w:pPr>
        <w:pStyle w:val="HTMLPreformatted"/>
        <w:divId w:val="1230461341"/>
        <w:rPr>
          <w:lang w:val="en-US"/>
        </w:rPr>
      </w:pPr>
      <w:r>
        <w:rPr>
          <w:lang w:val="en-US"/>
        </w:rPr>
        <w:t xml:space="preserve">      &lt;short value="The URI value" /&gt;</w:t>
      </w:r>
    </w:p>
    <w:p w14:paraId="680B724C" w14:textId="77777777" w:rsidR="00C51368" w:rsidRDefault="00E43BD9">
      <w:pPr>
        <w:pStyle w:val="HTMLPreformatted"/>
        <w:divId w:val="1230461341"/>
        <w:rPr>
          <w:lang w:val="en-US"/>
        </w:rPr>
      </w:pPr>
      <w:r>
        <w:rPr>
          <w:lang w:val="en-US"/>
        </w:rPr>
        <w:t xml:space="preserve">      &lt;min value="1" /&gt;</w:t>
      </w:r>
    </w:p>
    <w:p w14:paraId="1A2CBFE1" w14:textId="77777777" w:rsidR="00C51368" w:rsidRDefault="00E43BD9">
      <w:pPr>
        <w:pStyle w:val="HTMLPreformatted"/>
        <w:divId w:val="1230461341"/>
        <w:rPr>
          <w:lang w:val="en-US"/>
        </w:rPr>
      </w:pPr>
      <w:r>
        <w:rPr>
          <w:lang w:val="en-US"/>
        </w:rPr>
        <w:t xml:space="preserve">      &lt;max value="*" /&gt;</w:t>
      </w:r>
    </w:p>
    <w:p w14:paraId="41C9CE4A" w14:textId="77777777" w:rsidR="00C51368" w:rsidRDefault="00E43BD9">
      <w:pPr>
        <w:pStyle w:val="HTMLPreformatted"/>
        <w:divId w:val="1230461341"/>
        <w:rPr>
          <w:lang w:val="en-US"/>
        </w:rPr>
      </w:pPr>
      <w:r>
        <w:rPr>
          <w:lang w:val="en-US"/>
        </w:rPr>
        <w:t xml:space="preserve">      &lt;type&gt;</w:t>
      </w:r>
    </w:p>
    <w:p w14:paraId="75FBC585" w14:textId="77777777" w:rsidR="00C51368" w:rsidRDefault="00E43BD9">
      <w:pPr>
        <w:pStyle w:val="HTMLPreformatted"/>
        <w:divId w:val="1230461341"/>
        <w:rPr>
          <w:lang w:val="en-US"/>
        </w:rPr>
      </w:pPr>
      <w:r>
        <w:rPr>
          <w:lang w:val="en-US"/>
        </w:rPr>
        <w:lastRenderedPageBreak/>
        <w:t xml:space="preserve">         &lt;code value="uri" /&gt;</w:t>
      </w:r>
    </w:p>
    <w:p w14:paraId="56D57AF2" w14:textId="77777777" w:rsidR="00C51368" w:rsidRDefault="00E43BD9">
      <w:pPr>
        <w:pStyle w:val="HTMLPreformatted"/>
        <w:divId w:val="1230461341"/>
        <w:rPr>
          <w:lang w:val="en-US"/>
        </w:rPr>
      </w:pPr>
      <w:r>
        <w:rPr>
          <w:lang w:val="en-US"/>
        </w:rPr>
        <w:t xml:space="preserve">      &lt;/type&gt;</w:t>
      </w:r>
    </w:p>
    <w:p w14:paraId="56DA8B07" w14:textId="77777777" w:rsidR="00C51368" w:rsidRDefault="00E43BD9">
      <w:pPr>
        <w:pStyle w:val="HTMLPreformatted"/>
        <w:divId w:val="1230461341"/>
        <w:rPr>
          <w:lang w:val="en-US"/>
        </w:rPr>
      </w:pPr>
      <w:r>
        <w:rPr>
          <w:lang w:val="en-US"/>
        </w:rPr>
        <w:t xml:space="preserve">      &lt;mustSupport value="true" /&gt;</w:t>
      </w:r>
    </w:p>
    <w:p w14:paraId="191461B7" w14:textId="77777777" w:rsidR="00C51368" w:rsidRDefault="00E43BD9">
      <w:pPr>
        <w:pStyle w:val="HTMLPreformatted"/>
        <w:divId w:val="1230461341"/>
        <w:rPr>
          <w:lang w:val="en-US"/>
        </w:rPr>
      </w:pPr>
      <w:r>
        <w:rPr>
          <w:lang w:val="en-US"/>
        </w:rPr>
        <w:t xml:space="preserve">    &lt;/element&gt;</w:t>
      </w:r>
    </w:p>
    <w:p w14:paraId="3DF5589C" w14:textId="77777777" w:rsidR="00C51368" w:rsidRDefault="00E43BD9">
      <w:pPr>
        <w:pStyle w:val="HTMLPreformatted"/>
        <w:divId w:val="1230461341"/>
        <w:rPr>
          <w:lang w:val="en-US"/>
        </w:rPr>
      </w:pPr>
      <w:r>
        <w:rPr>
          <w:lang w:val="en-US"/>
        </w:rPr>
        <w:t xml:space="preserve">  &lt;/differential&gt;</w:t>
      </w:r>
    </w:p>
    <w:p w14:paraId="08553C2E" w14:textId="77777777" w:rsidR="00C51368" w:rsidRDefault="00E43BD9">
      <w:pPr>
        <w:pStyle w:val="HTMLPreformatted"/>
        <w:divId w:val="1230461341"/>
        <w:rPr>
          <w:lang w:val="en-US"/>
        </w:rPr>
      </w:pPr>
      <w:r>
        <w:rPr>
          <w:lang w:val="en-US"/>
        </w:rPr>
        <w:t>&lt;/StructureDefinition&gt;</w:t>
      </w:r>
    </w:p>
    <w:p w14:paraId="48F26C94" w14:textId="77777777"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14:paraId="173C48A1" w14:textId="77777777" w:rsidR="00C51368" w:rsidRDefault="00E43BD9">
      <w:pPr>
        <w:pStyle w:val="Heading4"/>
        <w:divId w:val="1230461341"/>
        <w:rPr>
          <w:rFonts w:eastAsia="Times New Roman"/>
          <w:lang w:val="en-US"/>
        </w:rPr>
      </w:pPr>
      <w:r>
        <w:rPr>
          <w:rFonts w:eastAsia="Times New Roman"/>
          <w:lang w:val="en-US"/>
        </w:rPr>
        <w:t>Register the Extension</w:t>
      </w:r>
    </w:p>
    <w:p w14:paraId="7EBAFA50" w14:textId="77777777"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14:paraId="6621C73F" w14:textId="77777777"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14:paraId="38E5A337" w14:textId="77777777" w:rsidR="00C51368" w:rsidRDefault="00E43BD9">
      <w:pPr>
        <w:pStyle w:val="Heading4"/>
        <w:divId w:val="1230461341"/>
        <w:rPr>
          <w:rFonts w:eastAsia="Times New Roman"/>
          <w:lang w:val="en-US"/>
        </w:rPr>
      </w:pPr>
      <w:r>
        <w:rPr>
          <w:rFonts w:eastAsia="Times New Roman"/>
          <w:lang w:val="en-US"/>
        </w:rPr>
        <w:t>Use it in the instance</w:t>
      </w:r>
    </w:p>
    <w:p w14:paraId="5CB33AF6" w14:textId="77777777"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14:paraId="62E9E23B" w14:textId="77777777" w:rsidR="00C51368" w:rsidRDefault="00C51368">
      <w:pPr>
        <w:pStyle w:val="HTMLPreformatted"/>
        <w:divId w:val="1230461341"/>
        <w:rPr>
          <w:lang w:val="en-US"/>
        </w:rPr>
      </w:pPr>
    </w:p>
    <w:p w14:paraId="4198DCBB" w14:textId="77777777" w:rsidR="00C51368" w:rsidRDefault="00E43BD9">
      <w:pPr>
        <w:pStyle w:val="HTMLPreformatted"/>
        <w:divId w:val="1230461341"/>
        <w:rPr>
          <w:lang w:val="en-US"/>
        </w:rPr>
      </w:pPr>
      <w:r>
        <w:rPr>
          <w:lang w:val="en-US"/>
        </w:rPr>
        <w:t>&lt;Patient xmlns="http://hl7.org/fhir"&gt;</w:t>
      </w:r>
    </w:p>
    <w:p w14:paraId="2058CFF9" w14:textId="77777777" w:rsidR="00C51368" w:rsidRDefault="00E43BD9">
      <w:pPr>
        <w:pStyle w:val="HTMLPreformatted"/>
        <w:divId w:val="1230461341"/>
        <w:rPr>
          <w:lang w:val="en-US"/>
        </w:rPr>
      </w:pPr>
      <w:r>
        <w:rPr>
          <w:lang w:val="en-US"/>
        </w:rPr>
        <w:t xml:space="preserve">  &lt;extension url="http://example.org/phr/documents/fhir/extensions/participation-agreement" &gt;</w:t>
      </w:r>
    </w:p>
    <w:p w14:paraId="0A2F355D" w14:textId="77777777" w:rsidR="00C51368" w:rsidRDefault="00E43BD9">
      <w:pPr>
        <w:pStyle w:val="HTMLPreformatted"/>
        <w:divId w:val="1230461341"/>
        <w:rPr>
          <w:lang w:val="en-US"/>
        </w:rPr>
      </w:pPr>
      <w:r>
        <w:rPr>
          <w:lang w:val="en-US"/>
        </w:rPr>
        <w:t xml:space="preserve">    &lt;valueUri value="http://example.org/phr/documents/patient/general/v1" /&gt;</w:t>
      </w:r>
    </w:p>
    <w:p w14:paraId="501EE336" w14:textId="77777777" w:rsidR="00C51368" w:rsidRDefault="00E43BD9">
      <w:pPr>
        <w:pStyle w:val="HTMLPreformatted"/>
        <w:divId w:val="1230461341"/>
        <w:rPr>
          <w:lang w:val="en-US"/>
        </w:rPr>
      </w:pPr>
      <w:r>
        <w:rPr>
          <w:lang w:val="en-US"/>
        </w:rPr>
        <w:t xml:space="preserve">  &lt;/extension&gt;</w:t>
      </w:r>
    </w:p>
    <w:p w14:paraId="4BFF71D2" w14:textId="77777777" w:rsidR="00C51368" w:rsidRDefault="00E43BD9">
      <w:pPr>
        <w:pStyle w:val="HTMLPreformatted"/>
        <w:divId w:val="1230461341"/>
        <w:rPr>
          <w:lang w:val="en-US"/>
        </w:rPr>
      </w:pPr>
      <w:r>
        <w:rPr>
          <w:lang w:val="en-US"/>
        </w:rPr>
        <w:t xml:space="preserve">  </w:t>
      </w:r>
    </w:p>
    <w:p w14:paraId="21BE7203" w14:textId="77777777" w:rsidR="00C51368" w:rsidRDefault="00E43BD9">
      <w:pPr>
        <w:pStyle w:val="HTMLPreformatted"/>
        <w:divId w:val="1230461341"/>
        <w:rPr>
          <w:lang w:val="en-US"/>
        </w:rPr>
      </w:pPr>
      <w:r>
        <w:rPr>
          <w:lang w:val="en-US"/>
        </w:rPr>
        <w:t>&lt;/Patient&gt;</w:t>
      </w:r>
    </w:p>
    <w:p w14:paraId="2228A612" w14:textId="77777777" w:rsidR="00C51368" w:rsidRDefault="00C51368">
      <w:pPr>
        <w:pStyle w:val="HTMLPreformatted"/>
        <w:divId w:val="1230461341"/>
        <w:rPr>
          <w:lang w:val="en-US"/>
        </w:rPr>
      </w:pPr>
    </w:p>
    <w:p w14:paraId="0C77D73C" w14:textId="77777777"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14:paraId="6C88D257" w14:textId="77777777"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14:paraId="57FA40A0" w14:textId="77777777" w:rsidR="00C51368" w:rsidRDefault="00C51368">
      <w:pPr>
        <w:pStyle w:val="HTMLPreformatted"/>
        <w:divId w:val="1230461341"/>
        <w:rPr>
          <w:lang w:val="en-US"/>
        </w:rPr>
      </w:pPr>
    </w:p>
    <w:p w14:paraId="368E1F0E" w14:textId="77777777" w:rsidR="00C51368" w:rsidRDefault="00E43BD9">
      <w:pPr>
        <w:pStyle w:val="HTMLPreformatted"/>
        <w:divId w:val="1230461341"/>
        <w:rPr>
          <w:lang w:val="en-US"/>
        </w:rPr>
      </w:pPr>
      <w:r>
        <w:rPr>
          <w:lang w:val="en-US"/>
        </w:rPr>
        <w:t>&lt;StructureDefinition xmlns="http://hl7.org/fhir"&gt;</w:t>
      </w:r>
    </w:p>
    <w:p w14:paraId="054A2944" w14:textId="77777777" w:rsidR="00C51368" w:rsidRDefault="00E43BD9">
      <w:pPr>
        <w:pStyle w:val="HTMLPreformatted"/>
        <w:divId w:val="1230461341"/>
        <w:rPr>
          <w:lang w:val="en-US"/>
        </w:rPr>
      </w:pPr>
      <w:r>
        <w:rPr>
          <w:lang w:val="en-US"/>
        </w:rPr>
        <w:t xml:space="preserve">  &lt;id value="patient-profile" /&gt;</w:t>
      </w:r>
    </w:p>
    <w:p w14:paraId="091DCCA1" w14:textId="77777777" w:rsidR="00C51368" w:rsidRDefault="00E43BD9">
      <w:pPr>
        <w:pStyle w:val="HTMLPreformatted"/>
        <w:divId w:val="1230461341"/>
        <w:rPr>
          <w:lang w:val="en-US"/>
        </w:rPr>
      </w:pPr>
      <w:r>
        <w:rPr>
          <w:lang w:val="en-US"/>
        </w:rPr>
        <w:t xml:space="preserve">  &lt;!-- snip other metadata, narrative --&gt;</w:t>
      </w:r>
    </w:p>
    <w:p w14:paraId="573FF56F" w14:textId="77777777" w:rsidR="00C51368" w:rsidRDefault="00E43BD9">
      <w:pPr>
        <w:pStyle w:val="HTMLPreformatted"/>
        <w:divId w:val="1230461341"/>
        <w:rPr>
          <w:lang w:val="en-US"/>
        </w:rPr>
      </w:pPr>
      <w:r>
        <w:rPr>
          <w:lang w:val="en-US"/>
        </w:rPr>
        <w:t xml:space="preserve">  &lt;differential&gt;</w:t>
      </w:r>
    </w:p>
    <w:p w14:paraId="4BB77EF6" w14:textId="77777777" w:rsidR="00C51368" w:rsidRDefault="00C51368">
      <w:pPr>
        <w:pStyle w:val="HTMLPreformatted"/>
        <w:divId w:val="1230461341"/>
        <w:rPr>
          <w:lang w:val="en-US"/>
        </w:rPr>
      </w:pPr>
    </w:p>
    <w:p w14:paraId="598E82D3" w14:textId="77777777" w:rsidR="00C51368" w:rsidRDefault="00E43BD9">
      <w:pPr>
        <w:pStyle w:val="HTMLPreformatted"/>
        <w:divId w:val="1230461341"/>
        <w:rPr>
          <w:lang w:val="en-US"/>
        </w:rPr>
      </w:pPr>
      <w:r>
        <w:rPr>
          <w:lang w:val="en-US"/>
        </w:rPr>
        <w:t xml:space="preserve">    &lt;!-- first, the patient root element </w:t>
      </w:r>
    </w:p>
    <w:p w14:paraId="4B3DC23A" w14:textId="77777777" w:rsidR="00C51368" w:rsidRDefault="00E43BD9">
      <w:pPr>
        <w:pStyle w:val="HTMLPreformatted"/>
        <w:divId w:val="1230461341"/>
        <w:rPr>
          <w:lang w:val="en-US"/>
        </w:rPr>
      </w:pPr>
      <w:r>
        <w:rPr>
          <w:lang w:val="en-US"/>
        </w:rPr>
        <w:t xml:space="preserve">      - can be copy/paste from the base patient profile --&gt;    </w:t>
      </w:r>
    </w:p>
    <w:p w14:paraId="1B51024A" w14:textId="77777777" w:rsidR="00C51368" w:rsidRDefault="00E43BD9">
      <w:pPr>
        <w:pStyle w:val="HTMLPreformatted"/>
        <w:divId w:val="1230461341"/>
        <w:rPr>
          <w:lang w:val="en-US"/>
        </w:rPr>
      </w:pPr>
      <w:r>
        <w:rPr>
          <w:lang w:val="en-US"/>
        </w:rPr>
        <w:lastRenderedPageBreak/>
        <w:t xml:space="preserve">    &lt;element&gt;</w:t>
      </w:r>
    </w:p>
    <w:p w14:paraId="0DD194D9" w14:textId="77777777" w:rsidR="00C51368" w:rsidRDefault="00E43BD9">
      <w:pPr>
        <w:pStyle w:val="HTMLPreformatted"/>
        <w:divId w:val="1230461341"/>
        <w:rPr>
          <w:lang w:val="en-US"/>
        </w:rPr>
      </w:pPr>
      <w:r>
        <w:rPr>
          <w:lang w:val="en-US"/>
        </w:rPr>
        <w:t xml:space="preserve">      &lt;path value="Patient"/&gt;</w:t>
      </w:r>
    </w:p>
    <w:p w14:paraId="3C47F2A4" w14:textId="77777777" w:rsidR="00C51368" w:rsidRDefault="00E43BD9">
      <w:pPr>
        <w:pStyle w:val="HTMLPreformatted"/>
        <w:divId w:val="1230461341"/>
        <w:rPr>
          <w:lang w:val="en-US"/>
        </w:rPr>
      </w:pPr>
      <w:r>
        <w:rPr>
          <w:lang w:val="en-US"/>
        </w:rPr>
        <w:t xml:space="preserve">      &lt;!-- snip definition --&gt;</w:t>
      </w:r>
    </w:p>
    <w:p w14:paraId="2F34650E" w14:textId="77777777" w:rsidR="00C51368" w:rsidRDefault="00E43BD9">
      <w:pPr>
        <w:pStyle w:val="HTMLPreformatted"/>
        <w:divId w:val="1230461341"/>
        <w:rPr>
          <w:lang w:val="en-US"/>
        </w:rPr>
      </w:pPr>
      <w:r>
        <w:rPr>
          <w:lang w:val="en-US"/>
        </w:rPr>
        <w:t xml:space="preserve">    &lt;/element&gt;</w:t>
      </w:r>
    </w:p>
    <w:p w14:paraId="08159E02" w14:textId="77777777" w:rsidR="00C51368" w:rsidRDefault="00E43BD9">
      <w:pPr>
        <w:pStyle w:val="HTMLPreformatted"/>
        <w:divId w:val="1230461341"/>
        <w:rPr>
          <w:lang w:val="en-US"/>
        </w:rPr>
      </w:pPr>
      <w:r>
        <w:rPr>
          <w:lang w:val="en-US"/>
        </w:rPr>
        <w:t xml:space="preserve">    </w:t>
      </w:r>
    </w:p>
    <w:p w14:paraId="405B76FD" w14:textId="77777777" w:rsidR="00C51368" w:rsidRDefault="00E43BD9">
      <w:pPr>
        <w:pStyle w:val="HTMLPreformatted"/>
        <w:divId w:val="1230461341"/>
        <w:rPr>
          <w:lang w:val="en-US"/>
        </w:rPr>
      </w:pPr>
      <w:r>
        <w:rPr>
          <w:lang w:val="en-US"/>
        </w:rPr>
        <w:t xml:space="preserve">    &lt;!-- now, the general definition for extensions</w:t>
      </w:r>
    </w:p>
    <w:p w14:paraId="0FF08D99" w14:textId="77777777" w:rsidR="00C51368" w:rsidRDefault="00E43BD9">
      <w:pPr>
        <w:pStyle w:val="HTMLPreformatted"/>
        <w:divId w:val="1230461341"/>
        <w:rPr>
          <w:lang w:val="en-US"/>
        </w:rPr>
      </w:pPr>
      <w:r>
        <w:rPr>
          <w:lang w:val="en-US"/>
        </w:rPr>
        <w:t xml:space="preserve">      - can be copy/paste from the base patient profile,</w:t>
      </w:r>
    </w:p>
    <w:p w14:paraId="1A74D737" w14:textId="77777777" w:rsidR="00C51368" w:rsidRDefault="00E43BD9">
      <w:pPr>
        <w:pStyle w:val="HTMLPreformatted"/>
        <w:divId w:val="1230461341"/>
        <w:rPr>
          <w:lang w:val="en-US"/>
        </w:rPr>
      </w:pPr>
      <w:r>
        <w:rPr>
          <w:lang w:val="en-US"/>
        </w:rPr>
        <w:t xml:space="preserve">      with changes for slicing  --&gt;</w:t>
      </w:r>
    </w:p>
    <w:p w14:paraId="0F71080A" w14:textId="77777777" w:rsidR="00C51368" w:rsidRDefault="00E43BD9">
      <w:pPr>
        <w:pStyle w:val="HTMLPreformatted"/>
        <w:divId w:val="1230461341"/>
        <w:rPr>
          <w:lang w:val="en-US"/>
        </w:rPr>
      </w:pPr>
      <w:r>
        <w:rPr>
          <w:lang w:val="en-US"/>
        </w:rPr>
        <w:t xml:space="preserve">    &lt;element&gt;</w:t>
      </w:r>
    </w:p>
    <w:p w14:paraId="7E4E1DCD" w14:textId="77777777" w:rsidR="00C51368" w:rsidRDefault="00E43BD9">
      <w:pPr>
        <w:pStyle w:val="HTMLPreformatted"/>
        <w:divId w:val="1230461341"/>
        <w:rPr>
          <w:lang w:val="en-US"/>
        </w:rPr>
      </w:pPr>
      <w:r>
        <w:rPr>
          <w:lang w:val="en-US"/>
        </w:rPr>
        <w:t xml:space="preserve">      &lt;path value="Patient.extension"/&gt;</w:t>
      </w:r>
    </w:p>
    <w:p w14:paraId="15DA4E31" w14:textId="77777777" w:rsidR="00C51368" w:rsidRDefault="00E43BD9">
      <w:pPr>
        <w:pStyle w:val="HTMLPreformatted"/>
        <w:divId w:val="1230461341"/>
        <w:rPr>
          <w:lang w:val="en-US"/>
        </w:rPr>
      </w:pPr>
      <w:r>
        <w:rPr>
          <w:lang w:val="en-US"/>
        </w:rPr>
        <w:t xml:space="preserve">      &lt;name value="base extension"/&gt;</w:t>
      </w:r>
    </w:p>
    <w:p w14:paraId="72F66612" w14:textId="77777777" w:rsidR="00C51368" w:rsidRDefault="00E43BD9">
      <w:pPr>
        <w:pStyle w:val="HTMLPreformatted"/>
        <w:divId w:val="1230461341"/>
        <w:rPr>
          <w:lang w:val="en-US"/>
        </w:rPr>
      </w:pPr>
      <w:r>
        <w:rPr>
          <w:lang w:val="en-US"/>
        </w:rPr>
        <w:t xml:space="preserve">      &lt;!-- we're going to slice the extension element, and </w:t>
      </w:r>
    </w:p>
    <w:p w14:paraId="71B6AA2F" w14:textId="77777777" w:rsidR="00C51368" w:rsidRDefault="00E43BD9">
      <w:pPr>
        <w:pStyle w:val="HTMLPreformatted"/>
        <w:divId w:val="1230461341"/>
        <w:rPr>
          <w:lang w:val="en-US"/>
        </w:rPr>
      </w:pPr>
      <w:r>
        <w:rPr>
          <w:lang w:val="en-US"/>
        </w:rPr>
        <w:t xml:space="preserve">        one of the extensions is one we have defined --&gt;</w:t>
      </w:r>
    </w:p>
    <w:p w14:paraId="07ABD1C7" w14:textId="77777777" w:rsidR="00C51368" w:rsidRDefault="00E43BD9">
      <w:pPr>
        <w:pStyle w:val="HTMLPreformatted"/>
        <w:divId w:val="1230461341"/>
        <w:rPr>
          <w:lang w:val="en-US"/>
        </w:rPr>
      </w:pPr>
      <w:r>
        <w:rPr>
          <w:lang w:val="en-US"/>
        </w:rPr>
        <w:t xml:space="preserve">      &lt;slicing&gt;</w:t>
      </w:r>
    </w:p>
    <w:p w14:paraId="659B66C7" w14:textId="77777777" w:rsidR="00C51368" w:rsidRDefault="00E43BD9">
      <w:pPr>
        <w:pStyle w:val="HTMLPreformatted"/>
        <w:divId w:val="1230461341"/>
        <w:rPr>
          <w:lang w:val="en-US"/>
        </w:rPr>
      </w:pPr>
      <w:r>
        <w:rPr>
          <w:lang w:val="en-US"/>
        </w:rPr>
        <w:t xml:space="preserve">        &lt;!-- extension is always sliced on url --&gt;</w:t>
      </w:r>
    </w:p>
    <w:p w14:paraId="15C2D5EF" w14:textId="77777777" w:rsidR="00C51368" w:rsidRDefault="00E43BD9">
      <w:pPr>
        <w:pStyle w:val="HTMLPreformatted"/>
        <w:divId w:val="1230461341"/>
        <w:rPr>
          <w:lang w:val="en-US"/>
        </w:rPr>
      </w:pPr>
      <w:r>
        <w:rPr>
          <w:lang w:val="en-US"/>
        </w:rPr>
        <w:t xml:space="preserve">        &lt;discriminator value="url"/&gt; </w:t>
      </w:r>
    </w:p>
    <w:p w14:paraId="6E95EC0A" w14:textId="77777777" w:rsidR="00C51368" w:rsidRDefault="00E43BD9">
      <w:pPr>
        <w:pStyle w:val="HTMLPreformatted"/>
        <w:divId w:val="1230461341"/>
        <w:rPr>
          <w:lang w:val="en-US"/>
        </w:rPr>
      </w:pPr>
      <w:r>
        <w:rPr>
          <w:lang w:val="en-US"/>
        </w:rPr>
        <w:t xml:space="preserve">        &lt;!-- we don't care what the order of any extensions is --&gt;</w:t>
      </w:r>
    </w:p>
    <w:p w14:paraId="088D4102" w14:textId="77777777" w:rsidR="00C51368" w:rsidRDefault="00E43BD9">
      <w:pPr>
        <w:pStyle w:val="HTMLPreformatted"/>
        <w:divId w:val="1230461341"/>
        <w:rPr>
          <w:lang w:val="en-US"/>
        </w:rPr>
      </w:pPr>
      <w:r>
        <w:rPr>
          <w:lang w:val="en-US"/>
        </w:rPr>
        <w:t xml:space="preserve">        &lt;ordered value="false"/&gt;</w:t>
      </w:r>
    </w:p>
    <w:p w14:paraId="2E03A97E" w14:textId="77777777" w:rsidR="00C51368" w:rsidRDefault="00E43BD9">
      <w:pPr>
        <w:pStyle w:val="HTMLPreformatted"/>
        <w:divId w:val="1230461341"/>
        <w:rPr>
          <w:lang w:val="en-US"/>
        </w:rPr>
      </w:pPr>
      <w:r>
        <w:rPr>
          <w:lang w:val="en-US"/>
        </w:rPr>
        <w:t xml:space="preserve">        &lt;!-- Other extensions are allowed in addition to this one --&gt;</w:t>
      </w:r>
    </w:p>
    <w:p w14:paraId="5D8A105A" w14:textId="77777777" w:rsidR="00C51368" w:rsidRDefault="00E43BD9">
      <w:pPr>
        <w:pStyle w:val="HTMLPreformatted"/>
        <w:divId w:val="1230461341"/>
        <w:rPr>
          <w:lang w:val="en-US"/>
        </w:rPr>
      </w:pPr>
      <w:r>
        <w:rPr>
          <w:lang w:val="en-US"/>
        </w:rPr>
        <w:t xml:space="preserve">        &lt;rules value="open"/&gt;</w:t>
      </w:r>
    </w:p>
    <w:p w14:paraId="14A234C6" w14:textId="77777777" w:rsidR="00C51368" w:rsidRDefault="00E43BD9">
      <w:pPr>
        <w:pStyle w:val="HTMLPreformatted"/>
        <w:divId w:val="1230461341"/>
        <w:rPr>
          <w:lang w:val="en-US"/>
        </w:rPr>
      </w:pPr>
      <w:r>
        <w:rPr>
          <w:lang w:val="en-US"/>
        </w:rPr>
        <w:t xml:space="preserve">      &lt;/slicing&gt;</w:t>
      </w:r>
    </w:p>
    <w:p w14:paraId="2DCF4EDF" w14:textId="77777777" w:rsidR="00C51368" w:rsidRDefault="00E43BD9">
      <w:pPr>
        <w:pStyle w:val="HTMLPreformatted"/>
        <w:divId w:val="1230461341"/>
        <w:rPr>
          <w:lang w:val="en-US"/>
        </w:rPr>
      </w:pPr>
      <w:r>
        <w:rPr>
          <w:lang w:val="en-US"/>
        </w:rPr>
        <w:t xml:space="preserve">      &lt;!-- snip definition --&gt;</w:t>
      </w:r>
    </w:p>
    <w:p w14:paraId="05118AAC" w14:textId="77777777" w:rsidR="00C51368" w:rsidRDefault="00E43BD9">
      <w:pPr>
        <w:pStyle w:val="HTMLPreformatted"/>
        <w:divId w:val="1230461341"/>
        <w:rPr>
          <w:lang w:val="en-US"/>
        </w:rPr>
      </w:pPr>
      <w:r>
        <w:rPr>
          <w:lang w:val="en-US"/>
        </w:rPr>
        <w:t xml:space="preserve">    &lt;/element&gt;</w:t>
      </w:r>
    </w:p>
    <w:p w14:paraId="0D018ACE" w14:textId="77777777" w:rsidR="00C51368" w:rsidRDefault="00E43BD9">
      <w:pPr>
        <w:pStyle w:val="HTMLPreformatted"/>
        <w:divId w:val="1230461341"/>
        <w:rPr>
          <w:lang w:val="en-US"/>
        </w:rPr>
      </w:pPr>
      <w:r>
        <w:rPr>
          <w:lang w:val="en-US"/>
        </w:rPr>
        <w:t xml:space="preserve">    </w:t>
      </w:r>
    </w:p>
    <w:p w14:paraId="0F36BBA8" w14:textId="77777777" w:rsidR="00C51368" w:rsidRDefault="00E43BD9">
      <w:pPr>
        <w:pStyle w:val="HTMLPreformatted"/>
        <w:divId w:val="1230461341"/>
        <w:rPr>
          <w:lang w:val="en-US"/>
        </w:rPr>
      </w:pPr>
      <w:r>
        <w:rPr>
          <w:lang w:val="en-US"/>
        </w:rPr>
        <w:t xml:space="preserve">    &lt;!-- now, the slice that contains our extension --&gt;    </w:t>
      </w:r>
    </w:p>
    <w:p w14:paraId="41C9E610" w14:textId="77777777" w:rsidR="00C51368" w:rsidRDefault="00E43BD9">
      <w:pPr>
        <w:pStyle w:val="HTMLPreformatted"/>
        <w:divId w:val="1230461341"/>
        <w:rPr>
          <w:lang w:val="en-US"/>
        </w:rPr>
      </w:pPr>
      <w:r>
        <w:rPr>
          <w:lang w:val="en-US"/>
        </w:rPr>
        <w:t xml:space="preserve">    &lt;element&gt;</w:t>
      </w:r>
    </w:p>
    <w:p w14:paraId="798BB8F8" w14:textId="77777777" w:rsidR="00C51368" w:rsidRDefault="00E43BD9">
      <w:pPr>
        <w:pStyle w:val="HTMLPreformatted"/>
        <w:divId w:val="1230461341"/>
        <w:rPr>
          <w:lang w:val="en-US"/>
        </w:rPr>
      </w:pPr>
      <w:r>
        <w:rPr>
          <w:lang w:val="en-US"/>
        </w:rPr>
        <w:t xml:space="preserve">      &lt;path value="Patient.extension"/&gt;</w:t>
      </w:r>
    </w:p>
    <w:p w14:paraId="0043F50A" w14:textId="77777777" w:rsidR="00C51368" w:rsidRDefault="00E43BD9">
      <w:pPr>
        <w:pStyle w:val="HTMLPreformatted"/>
        <w:divId w:val="1230461341"/>
        <w:rPr>
          <w:lang w:val="en-US"/>
        </w:rPr>
      </w:pPr>
      <w:r>
        <w:rPr>
          <w:lang w:val="en-US"/>
        </w:rPr>
        <w:t xml:space="preserve">      &lt;!-- clone information from the extension definition. </w:t>
      </w:r>
    </w:p>
    <w:p w14:paraId="4A1C2652" w14:textId="77777777" w:rsidR="00C51368" w:rsidRDefault="00E43BD9">
      <w:pPr>
        <w:pStyle w:val="HTMLPreformatted"/>
        <w:divId w:val="1230461341"/>
        <w:rPr>
          <w:lang w:val="en-US"/>
        </w:rPr>
      </w:pPr>
      <w:r>
        <w:rPr>
          <w:lang w:val="en-US"/>
        </w:rPr>
        <w:t xml:space="preserve">        duplicative, but this duplication makes it over all simpler --&gt;</w:t>
      </w:r>
    </w:p>
    <w:p w14:paraId="34F6FFA4" w14:textId="77777777" w:rsidR="00C51368" w:rsidRDefault="00E43BD9">
      <w:pPr>
        <w:pStyle w:val="HTMLPreformatted"/>
        <w:divId w:val="1230461341"/>
        <w:rPr>
          <w:lang w:val="en-US"/>
        </w:rPr>
      </w:pPr>
      <w:r>
        <w:rPr>
          <w:lang w:val="en-US"/>
        </w:rPr>
        <w:t xml:space="preserve">      &lt;short value="Agreed agreement/policy"/&gt;</w:t>
      </w:r>
    </w:p>
    <w:p w14:paraId="02BA155E" w14:textId="77777777" w:rsidR="00C51368" w:rsidRDefault="00E43BD9">
      <w:pPr>
        <w:pStyle w:val="HTMLPreformatted"/>
        <w:divId w:val="1230461341"/>
        <w:rPr>
          <w:lang w:val="en-US"/>
        </w:rPr>
      </w:pPr>
      <w:r>
        <w:rPr>
          <w:lang w:val="en-US"/>
        </w:rPr>
        <w:t xml:space="preserve">      &lt;definition value="A URI that identifies a participation agreement/policy </w:t>
      </w:r>
    </w:p>
    <w:p w14:paraId="37D26202" w14:textId="77777777" w:rsidR="00C51368" w:rsidRDefault="00E43BD9">
      <w:pPr>
        <w:pStyle w:val="HTMLPreformatted"/>
        <w:divId w:val="1230461341"/>
        <w:rPr>
          <w:lang w:val="en-US"/>
        </w:rPr>
      </w:pPr>
      <w:r>
        <w:rPr>
          <w:lang w:val="en-US"/>
        </w:rPr>
        <w:t xml:space="preserve">      to which the patient has agreed"/&gt;</w:t>
      </w:r>
    </w:p>
    <w:p w14:paraId="1D06BCAD" w14:textId="77777777" w:rsidR="00C51368" w:rsidRDefault="00E43BD9">
      <w:pPr>
        <w:pStyle w:val="HTMLPreformatted"/>
        <w:divId w:val="1230461341"/>
        <w:rPr>
          <w:lang w:val="en-US"/>
        </w:rPr>
      </w:pPr>
      <w:r>
        <w:rPr>
          <w:lang w:val="en-US"/>
        </w:rPr>
        <w:t xml:space="preserve">      &lt;!--  min has to be 1, since the extension itself has min = 1 --&gt;</w:t>
      </w:r>
    </w:p>
    <w:p w14:paraId="2680EA14" w14:textId="77777777" w:rsidR="00C51368" w:rsidRDefault="00E43BD9">
      <w:pPr>
        <w:pStyle w:val="HTMLPreformatted"/>
        <w:divId w:val="1230461341"/>
        <w:rPr>
          <w:lang w:val="en-US"/>
        </w:rPr>
      </w:pPr>
      <w:r>
        <w:rPr>
          <w:lang w:val="en-US"/>
        </w:rPr>
        <w:t xml:space="preserve">      &lt;min value="1"/&gt;</w:t>
      </w:r>
    </w:p>
    <w:p w14:paraId="3AA0C1B4" w14:textId="77777777" w:rsidR="00C51368" w:rsidRDefault="00E43BD9">
      <w:pPr>
        <w:pStyle w:val="HTMLPreformatted"/>
        <w:divId w:val="1230461341"/>
        <w:rPr>
          <w:lang w:val="en-US"/>
        </w:rPr>
      </w:pPr>
      <w:r>
        <w:rPr>
          <w:lang w:val="en-US"/>
        </w:rPr>
        <w:t xml:space="preserve">      &lt;max value="*"/&gt;</w:t>
      </w:r>
    </w:p>
    <w:p w14:paraId="4433F852" w14:textId="77777777" w:rsidR="00C51368" w:rsidRDefault="00E43BD9">
      <w:pPr>
        <w:pStyle w:val="HTMLPreformatted"/>
        <w:divId w:val="1230461341"/>
        <w:rPr>
          <w:lang w:val="en-US"/>
        </w:rPr>
      </w:pPr>
      <w:r>
        <w:rPr>
          <w:lang w:val="en-US"/>
        </w:rPr>
        <w:t xml:space="preserve">      &lt;type&gt;</w:t>
      </w:r>
    </w:p>
    <w:p w14:paraId="18CA4B24" w14:textId="77777777" w:rsidR="00C51368" w:rsidRDefault="00E43BD9">
      <w:pPr>
        <w:pStyle w:val="HTMLPreformatted"/>
        <w:divId w:val="1230461341"/>
        <w:rPr>
          <w:lang w:val="en-US"/>
        </w:rPr>
      </w:pPr>
      <w:r>
        <w:rPr>
          <w:lang w:val="en-US"/>
        </w:rPr>
        <w:t xml:space="preserve">        &lt;!-- obviously it has to be an extension --&gt;</w:t>
      </w:r>
    </w:p>
    <w:p w14:paraId="23B16664" w14:textId="77777777" w:rsidR="00C51368" w:rsidRDefault="00E43BD9">
      <w:pPr>
        <w:pStyle w:val="HTMLPreformatted"/>
        <w:divId w:val="1230461341"/>
        <w:rPr>
          <w:lang w:val="en-US"/>
        </w:rPr>
      </w:pPr>
      <w:r>
        <w:rPr>
          <w:lang w:val="en-US"/>
        </w:rPr>
        <w:t xml:space="preserve">        &lt;code value="Extension"/&gt;</w:t>
      </w:r>
    </w:p>
    <w:p w14:paraId="67B1DAA6" w14:textId="77777777" w:rsidR="00C51368" w:rsidRDefault="00E43BD9">
      <w:pPr>
        <w:pStyle w:val="HTMLPreformatted"/>
        <w:divId w:val="1230461341"/>
        <w:rPr>
          <w:lang w:val="en-US"/>
        </w:rPr>
      </w:pPr>
      <w:r>
        <w:rPr>
          <w:lang w:val="en-US"/>
        </w:rPr>
        <w:t xml:space="preserve">        &lt;!-- and here is the link to the extension definition:</w:t>
      </w:r>
    </w:p>
    <w:p w14:paraId="2D1E07B8" w14:textId="77777777" w:rsidR="00C51368" w:rsidRDefault="00E43BD9">
      <w:pPr>
        <w:pStyle w:val="HTMLPreformatted"/>
        <w:divId w:val="1230461341"/>
        <w:rPr>
          <w:lang w:val="en-US"/>
        </w:rPr>
      </w:pPr>
      <w:r>
        <w:rPr>
          <w:lang w:val="en-US"/>
        </w:rPr>
        <w:t xml:space="preserve">          this extension has to conform to the rules laid down in its definition --&gt;</w:t>
      </w:r>
    </w:p>
    <w:p w14:paraId="741AE985" w14:textId="77777777" w:rsidR="00C51368" w:rsidRDefault="00E43BD9">
      <w:pPr>
        <w:pStyle w:val="HTMLPreformatted"/>
        <w:divId w:val="1230461341"/>
        <w:rPr>
          <w:lang w:val="en-US"/>
        </w:rPr>
      </w:pPr>
      <w:r>
        <w:rPr>
          <w:lang w:val="en-US"/>
        </w:rPr>
        <w:t xml:space="preserve">        &lt;profile value="http://example.org/phr/documents/fhir/extensions#participation-agreement"/&gt;</w:t>
      </w:r>
    </w:p>
    <w:p w14:paraId="477D7EB0" w14:textId="77777777" w:rsidR="00C51368" w:rsidRDefault="00E43BD9">
      <w:pPr>
        <w:pStyle w:val="HTMLPreformatted"/>
        <w:divId w:val="1230461341"/>
        <w:rPr>
          <w:lang w:val="en-US"/>
        </w:rPr>
      </w:pPr>
      <w:r>
        <w:rPr>
          <w:lang w:val="en-US"/>
        </w:rPr>
        <w:t xml:space="preserve">      &lt;/type&gt;</w:t>
      </w:r>
    </w:p>
    <w:p w14:paraId="34720B04" w14:textId="77777777" w:rsidR="00C51368" w:rsidRDefault="00E43BD9">
      <w:pPr>
        <w:pStyle w:val="HTMLPreformatted"/>
        <w:divId w:val="1230461341"/>
        <w:rPr>
          <w:lang w:val="en-US"/>
        </w:rPr>
      </w:pPr>
      <w:r>
        <w:rPr>
          <w:lang w:val="en-US"/>
        </w:rPr>
        <w:t xml:space="preserve">      &lt;isModifier value="false"/&gt;</w:t>
      </w:r>
    </w:p>
    <w:p w14:paraId="161D7392" w14:textId="77777777" w:rsidR="00C51368" w:rsidRDefault="00E43BD9">
      <w:pPr>
        <w:pStyle w:val="HTMLPreformatted"/>
        <w:divId w:val="1230461341"/>
        <w:rPr>
          <w:lang w:val="en-US"/>
        </w:rPr>
      </w:pPr>
      <w:r>
        <w:rPr>
          <w:lang w:val="en-US"/>
        </w:rPr>
        <w:t xml:space="preserve">    &lt;/element&gt;</w:t>
      </w:r>
    </w:p>
    <w:p w14:paraId="02E756B9" w14:textId="77777777" w:rsidR="00C51368" w:rsidRDefault="00E43BD9">
      <w:pPr>
        <w:pStyle w:val="HTMLPreformatted"/>
        <w:divId w:val="1230461341"/>
        <w:rPr>
          <w:lang w:val="en-US"/>
        </w:rPr>
      </w:pPr>
      <w:r>
        <w:rPr>
          <w:lang w:val="en-US"/>
        </w:rPr>
        <w:t xml:space="preserve">    </w:t>
      </w:r>
    </w:p>
    <w:p w14:paraId="7FF6B0E6" w14:textId="77777777" w:rsidR="00C51368" w:rsidRDefault="00E43BD9">
      <w:pPr>
        <w:pStyle w:val="HTMLPreformatted"/>
        <w:divId w:val="1230461341"/>
        <w:rPr>
          <w:lang w:val="en-US"/>
        </w:rPr>
      </w:pPr>
      <w:r>
        <w:rPr>
          <w:lang w:val="en-US"/>
        </w:rPr>
        <w:t xml:space="preserve">  &lt;!-- snip the rest of the profile --&gt;</w:t>
      </w:r>
    </w:p>
    <w:p w14:paraId="35ED6284" w14:textId="77777777" w:rsidR="00C51368" w:rsidRDefault="00C51368">
      <w:pPr>
        <w:pStyle w:val="HTMLPreformatted"/>
        <w:divId w:val="1230461341"/>
        <w:rPr>
          <w:lang w:val="en-US"/>
        </w:rPr>
      </w:pPr>
    </w:p>
    <w:p w14:paraId="6EE92F34" w14:textId="77777777" w:rsidR="00C51368" w:rsidRDefault="00E43BD9">
      <w:pPr>
        <w:pStyle w:val="HTMLPreformatted"/>
        <w:divId w:val="1230461341"/>
        <w:rPr>
          <w:lang w:val="en-US"/>
        </w:rPr>
      </w:pPr>
      <w:r>
        <w:rPr>
          <w:lang w:val="en-US"/>
        </w:rPr>
        <w:t xml:space="preserve">  &lt;/differential&gt;</w:t>
      </w:r>
    </w:p>
    <w:p w14:paraId="02C4C226" w14:textId="77777777" w:rsidR="00C51368" w:rsidRDefault="00E43BD9">
      <w:pPr>
        <w:pStyle w:val="HTMLPreformatted"/>
        <w:divId w:val="1230461341"/>
        <w:rPr>
          <w:lang w:val="en-US"/>
        </w:rPr>
      </w:pPr>
      <w:r>
        <w:rPr>
          <w:lang w:val="en-US"/>
        </w:rPr>
        <w:t>&lt;/StructureDefinition&gt;</w:t>
      </w:r>
    </w:p>
    <w:p w14:paraId="5158E0C7" w14:textId="77777777" w:rsidR="00C51368" w:rsidRDefault="00C51368">
      <w:pPr>
        <w:pStyle w:val="HTMLPreformatted"/>
        <w:divId w:val="1230461341"/>
        <w:rPr>
          <w:lang w:val="en-US"/>
        </w:rPr>
      </w:pPr>
    </w:p>
    <w:p w14:paraId="59B41C3E" w14:textId="77777777" w:rsidR="00C51368" w:rsidRDefault="00E43BD9">
      <w:pPr>
        <w:pStyle w:val="NormalWeb"/>
        <w:divId w:val="1230461341"/>
        <w:rPr>
          <w:lang w:val="en-US"/>
        </w:rPr>
      </w:pPr>
      <w:r>
        <w:rPr>
          <w:lang w:val="en-US"/>
        </w:rPr>
        <w:t xml:space="preserve">Note - this step is optional. </w:t>
      </w:r>
    </w:p>
    <w:p w14:paraId="6DAC6138" w14:textId="77777777"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14:paraId="091A945D" w14:textId="77777777"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4" w:history="1">
        <w:r>
          <w:rPr>
            <w:rStyle w:val="Hyperlink"/>
            <w:lang w:val="en-US"/>
          </w:rPr>
          <w:t>FHIR design policy</w:t>
        </w:r>
      </w:hyperlink>
      <w:r>
        <w:rPr>
          <w:lang w:val="en-US"/>
        </w:rPr>
        <w:t xml:space="preserve">, such a field is not included in the overall definition of the core name data type, instead is it added as an extension. </w:t>
      </w:r>
    </w:p>
    <w:p w14:paraId="5BBA605E" w14:textId="77777777"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14:paraId="180FD2EA" w14:textId="77777777" w:rsidR="00C51368" w:rsidRDefault="00E43BD9">
      <w:pPr>
        <w:pStyle w:val="Heading4"/>
        <w:divId w:val="1230461341"/>
        <w:rPr>
          <w:rFonts w:eastAsia="Times New Roman"/>
          <w:lang w:val="en-US"/>
        </w:rPr>
      </w:pPr>
      <w:r>
        <w:rPr>
          <w:rFonts w:eastAsia="Times New Roman"/>
          <w:lang w:val="en-US"/>
        </w:rPr>
        <w:t>Define the Extension</w:t>
      </w:r>
    </w:p>
    <w:p w14:paraId="321B098A" w14:textId="77777777" w:rsidR="00C51368" w:rsidRDefault="00E43BD9">
      <w:pPr>
        <w:pStyle w:val="NormalWeb"/>
        <w:divId w:val="1230461341"/>
        <w:rPr>
          <w:lang w:val="en-US"/>
        </w:rPr>
      </w:pPr>
      <w:r>
        <w:rPr>
          <w:lang w:val="en-US"/>
        </w:rPr>
        <w:t xml:space="preserve">For each extension, the first thing to do is to fill out the </w:t>
      </w:r>
      <w:hyperlink r:id="rId915"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14:paraId="5A8CB6A3" w14:textId="77777777">
        <w:trPr>
          <w:divId w:val="1230461341"/>
          <w:tblCellSpacing w:w="15" w:type="dxa"/>
        </w:trPr>
        <w:tc>
          <w:tcPr>
            <w:tcW w:w="0" w:type="auto"/>
            <w:vAlign w:val="center"/>
            <w:hideMark/>
          </w:tcPr>
          <w:p w14:paraId="5249C541" w14:textId="77777777" w:rsidR="00C51368" w:rsidRDefault="00E43BD9">
            <w:pPr>
              <w:rPr>
                <w:rFonts w:eastAsia="Times New Roman"/>
              </w:rPr>
            </w:pPr>
            <w:r>
              <w:rPr>
                <w:rFonts w:eastAsia="Times New Roman"/>
              </w:rPr>
              <w:t>Code</w:t>
            </w:r>
          </w:p>
        </w:tc>
        <w:tc>
          <w:tcPr>
            <w:tcW w:w="0" w:type="auto"/>
            <w:vAlign w:val="center"/>
            <w:hideMark/>
          </w:tcPr>
          <w:p w14:paraId="73212B72" w14:textId="77777777" w:rsidR="00C51368" w:rsidRDefault="00E43BD9">
            <w:pPr>
              <w:rPr>
                <w:rFonts w:eastAsia="Times New Roman"/>
              </w:rPr>
            </w:pPr>
            <w:r>
              <w:rPr>
                <w:rFonts w:eastAsia="Times New Roman"/>
              </w:rPr>
              <w:t>"name-qualifier"</w:t>
            </w:r>
          </w:p>
        </w:tc>
      </w:tr>
      <w:tr w:rsidR="00C51368" w14:paraId="03DB7BF2" w14:textId="77777777">
        <w:trPr>
          <w:divId w:val="1230461341"/>
          <w:tblCellSpacing w:w="15" w:type="dxa"/>
        </w:trPr>
        <w:tc>
          <w:tcPr>
            <w:tcW w:w="0" w:type="auto"/>
            <w:vAlign w:val="center"/>
            <w:hideMark/>
          </w:tcPr>
          <w:p w14:paraId="63477FBA" w14:textId="77777777" w:rsidR="00C51368" w:rsidRDefault="00E43BD9">
            <w:pPr>
              <w:rPr>
                <w:rFonts w:eastAsia="Times New Roman"/>
              </w:rPr>
            </w:pPr>
            <w:r>
              <w:rPr>
                <w:rFonts w:eastAsia="Times New Roman"/>
              </w:rPr>
              <w:t>Context</w:t>
            </w:r>
          </w:p>
        </w:tc>
        <w:tc>
          <w:tcPr>
            <w:tcW w:w="0" w:type="auto"/>
            <w:vAlign w:val="center"/>
            <w:hideMark/>
          </w:tcPr>
          <w:p w14:paraId="48FBEDB8" w14:textId="77777777" w:rsidR="00C51368" w:rsidRDefault="00E43BD9">
            <w:pPr>
              <w:rPr>
                <w:rFonts w:eastAsia="Times New Roman"/>
              </w:rPr>
            </w:pPr>
            <w:r>
              <w:rPr>
                <w:rFonts w:eastAsia="Times New Roman"/>
              </w:rPr>
              <w:t>This extension can be used anywhere a HumanName.part appears</w:t>
            </w:r>
          </w:p>
        </w:tc>
      </w:tr>
      <w:tr w:rsidR="00C51368" w14:paraId="2063D5A9" w14:textId="77777777">
        <w:trPr>
          <w:divId w:val="1230461341"/>
          <w:tblCellSpacing w:w="15" w:type="dxa"/>
        </w:trPr>
        <w:tc>
          <w:tcPr>
            <w:tcW w:w="0" w:type="auto"/>
            <w:vAlign w:val="center"/>
            <w:hideMark/>
          </w:tcPr>
          <w:p w14:paraId="162EAD10" w14:textId="77777777" w:rsidR="00C51368" w:rsidRDefault="00E43BD9">
            <w:pPr>
              <w:rPr>
                <w:rFonts w:eastAsia="Times New Roman"/>
              </w:rPr>
            </w:pPr>
            <w:r>
              <w:rPr>
                <w:rFonts w:eastAsia="Times New Roman"/>
              </w:rPr>
              <w:t>Short Defn</w:t>
            </w:r>
          </w:p>
        </w:tc>
        <w:tc>
          <w:tcPr>
            <w:tcW w:w="0" w:type="auto"/>
            <w:vAlign w:val="center"/>
            <w:hideMark/>
          </w:tcPr>
          <w:p w14:paraId="17B1F07E" w14:textId="77777777" w:rsidR="00C51368" w:rsidRDefault="00E43BD9">
            <w:pPr>
              <w:rPr>
                <w:rFonts w:eastAsia="Times New Roman"/>
              </w:rPr>
            </w:pPr>
            <w:r>
              <w:rPr>
                <w:rFonts w:eastAsia="Times New Roman"/>
              </w:rPr>
              <w:t>(one of the codes) LS | AC | NB | PR | HON | BR | AD | SP | MID | CL | IN</w:t>
            </w:r>
          </w:p>
        </w:tc>
      </w:tr>
      <w:tr w:rsidR="00C51368" w14:paraId="5042B241" w14:textId="77777777">
        <w:trPr>
          <w:divId w:val="1230461341"/>
          <w:tblCellSpacing w:w="15" w:type="dxa"/>
        </w:trPr>
        <w:tc>
          <w:tcPr>
            <w:tcW w:w="0" w:type="auto"/>
            <w:vAlign w:val="center"/>
            <w:hideMark/>
          </w:tcPr>
          <w:p w14:paraId="31087D9A" w14:textId="77777777" w:rsidR="00C51368" w:rsidRDefault="00E43BD9">
            <w:pPr>
              <w:rPr>
                <w:rFonts w:eastAsia="Times New Roman"/>
              </w:rPr>
            </w:pPr>
            <w:r>
              <w:rPr>
                <w:rFonts w:eastAsia="Times New Roman"/>
              </w:rPr>
              <w:t>Definition</w:t>
            </w:r>
          </w:p>
        </w:tc>
        <w:tc>
          <w:tcPr>
            <w:tcW w:w="0" w:type="auto"/>
            <w:vAlign w:val="center"/>
            <w:hideMark/>
          </w:tcPr>
          <w:p w14:paraId="2DC7422E" w14:textId="77777777"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14:paraId="2AD5AD53" w14:textId="77777777">
        <w:trPr>
          <w:divId w:val="1230461341"/>
          <w:tblCellSpacing w:w="15" w:type="dxa"/>
        </w:trPr>
        <w:tc>
          <w:tcPr>
            <w:tcW w:w="0" w:type="auto"/>
            <w:vAlign w:val="center"/>
            <w:hideMark/>
          </w:tcPr>
          <w:p w14:paraId="29BD55C2" w14:textId="77777777" w:rsidR="00C51368" w:rsidRDefault="00E43BD9">
            <w:pPr>
              <w:rPr>
                <w:rFonts w:eastAsia="Times New Roman"/>
              </w:rPr>
            </w:pPr>
            <w:r>
              <w:rPr>
                <w:rFonts w:eastAsia="Times New Roman"/>
              </w:rPr>
              <w:t>Comments</w:t>
            </w:r>
          </w:p>
        </w:tc>
        <w:tc>
          <w:tcPr>
            <w:tcW w:w="0" w:type="auto"/>
            <w:vAlign w:val="center"/>
            <w:hideMark/>
          </w:tcPr>
          <w:p w14:paraId="5F8FCDC3" w14:textId="77777777" w:rsidR="00C51368" w:rsidRDefault="00E43BD9">
            <w:pPr>
              <w:rPr>
                <w:rFonts w:eastAsia="Times New Roman"/>
              </w:rPr>
            </w:pPr>
            <w:r>
              <w:rPr>
                <w:rFonts w:eastAsia="Times New Roman"/>
              </w:rPr>
              <w:t>Used to indicate additional information about the name part and how it should be used</w:t>
            </w:r>
          </w:p>
        </w:tc>
      </w:tr>
      <w:tr w:rsidR="00C51368" w14:paraId="12BB910B" w14:textId="77777777">
        <w:trPr>
          <w:divId w:val="1230461341"/>
          <w:tblCellSpacing w:w="15" w:type="dxa"/>
        </w:trPr>
        <w:tc>
          <w:tcPr>
            <w:tcW w:w="0" w:type="auto"/>
            <w:vAlign w:val="center"/>
            <w:hideMark/>
          </w:tcPr>
          <w:p w14:paraId="626709D0" w14:textId="77777777" w:rsidR="00C51368" w:rsidRDefault="00E43BD9">
            <w:pPr>
              <w:rPr>
                <w:rFonts w:eastAsia="Times New Roman"/>
              </w:rPr>
            </w:pPr>
            <w:r>
              <w:rPr>
                <w:rFonts w:eastAsia="Times New Roman"/>
              </w:rPr>
              <w:t>Cardinality</w:t>
            </w:r>
          </w:p>
        </w:tc>
        <w:tc>
          <w:tcPr>
            <w:tcW w:w="0" w:type="auto"/>
            <w:vAlign w:val="center"/>
            <w:hideMark/>
          </w:tcPr>
          <w:p w14:paraId="25F06767" w14:textId="77777777" w:rsidR="00C51368" w:rsidRDefault="00E43BD9">
            <w:pPr>
              <w:rPr>
                <w:rFonts w:eastAsia="Times New Roman"/>
              </w:rPr>
            </w:pPr>
            <w:r>
              <w:rPr>
                <w:rFonts w:eastAsia="Times New Roman"/>
              </w:rPr>
              <w:t>0..* (this is always optional, but more than one can be used if required)</w:t>
            </w:r>
          </w:p>
        </w:tc>
      </w:tr>
      <w:tr w:rsidR="00C51368" w14:paraId="74F61196" w14:textId="77777777">
        <w:trPr>
          <w:divId w:val="1230461341"/>
          <w:tblCellSpacing w:w="15" w:type="dxa"/>
        </w:trPr>
        <w:tc>
          <w:tcPr>
            <w:tcW w:w="0" w:type="auto"/>
            <w:vAlign w:val="center"/>
            <w:hideMark/>
          </w:tcPr>
          <w:p w14:paraId="40B8166F" w14:textId="77777777" w:rsidR="00C51368" w:rsidRDefault="00E43BD9">
            <w:pPr>
              <w:rPr>
                <w:rFonts w:eastAsia="Times New Roman"/>
              </w:rPr>
            </w:pPr>
            <w:r>
              <w:rPr>
                <w:rFonts w:eastAsia="Times New Roman"/>
              </w:rPr>
              <w:t>Type</w:t>
            </w:r>
          </w:p>
        </w:tc>
        <w:tc>
          <w:tcPr>
            <w:tcW w:w="0" w:type="auto"/>
            <w:vAlign w:val="center"/>
            <w:hideMark/>
          </w:tcPr>
          <w:p w14:paraId="71416614" w14:textId="77777777" w:rsidR="00C51368" w:rsidRDefault="00E43BD9">
            <w:pPr>
              <w:rPr>
                <w:rFonts w:eastAsia="Times New Roman"/>
              </w:rPr>
            </w:pPr>
            <w:r>
              <w:rPr>
                <w:rFonts w:eastAsia="Times New Roman"/>
              </w:rPr>
              <w:t>code</w:t>
            </w:r>
          </w:p>
        </w:tc>
      </w:tr>
      <w:tr w:rsidR="00C51368" w14:paraId="255E2DC0" w14:textId="77777777">
        <w:trPr>
          <w:divId w:val="1230461341"/>
          <w:tblCellSpacing w:w="15" w:type="dxa"/>
        </w:trPr>
        <w:tc>
          <w:tcPr>
            <w:tcW w:w="0" w:type="auto"/>
            <w:vAlign w:val="center"/>
            <w:hideMark/>
          </w:tcPr>
          <w:p w14:paraId="1F0D9F4E" w14:textId="77777777" w:rsidR="00C51368" w:rsidRDefault="00E43BD9">
            <w:pPr>
              <w:rPr>
                <w:rFonts w:eastAsia="Times New Roman"/>
              </w:rPr>
            </w:pPr>
            <w:r>
              <w:rPr>
                <w:rFonts w:eastAsia="Times New Roman"/>
              </w:rPr>
              <w:t>XPaths</w:t>
            </w:r>
          </w:p>
        </w:tc>
        <w:tc>
          <w:tcPr>
            <w:tcW w:w="0" w:type="auto"/>
            <w:vAlign w:val="center"/>
            <w:hideMark/>
          </w:tcPr>
          <w:p w14:paraId="68A537E5" w14:textId="77777777" w:rsidR="00C51368" w:rsidRDefault="00E43BD9">
            <w:pPr>
              <w:rPr>
                <w:rFonts w:eastAsia="Times New Roman"/>
              </w:rPr>
            </w:pPr>
            <w:r>
              <w:rPr>
                <w:rFonts w:eastAsia="Times New Roman"/>
              </w:rPr>
              <w:t>N/A</w:t>
            </w:r>
          </w:p>
        </w:tc>
      </w:tr>
      <w:tr w:rsidR="00C51368" w14:paraId="2B067EA5" w14:textId="77777777">
        <w:trPr>
          <w:divId w:val="1230461341"/>
          <w:tblCellSpacing w:w="15" w:type="dxa"/>
        </w:trPr>
        <w:tc>
          <w:tcPr>
            <w:tcW w:w="0" w:type="auto"/>
            <w:vAlign w:val="center"/>
            <w:hideMark/>
          </w:tcPr>
          <w:p w14:paraId="290DE542" w14:textId="77777777" w:rsidR="00C51368" w:rsidRDefault="00E43BD9">
            <w:pPr>
              <w:rPr>
                <w:rFonts w:eastAsia="Times New Roman"/>
              </w:rPr>
            </w:pPr>
            <w:r>
              <w:rPr>
                <w:rFonts w:eastAsia="Times New Roman"/>
              </w:rPr>
              <w:t>Is Modifier</w:t>
            </w:r>
          </w:p>
        </w:tc>
        <w:tc>
          <w:tcPr>
            <w:tcW w:w="0" w:type="auto"/>
            <w:vAlign w:val="center"/>
            <w:hideMark/>
          </w:tcPr>
          <w:p w14:paraId="1520EBE5" w14:textId="77777777" w:rsidR="00C51368" w:rsidRDefault="00E43BD9">
            <w:pPr>
              <w:rPr>
                <w:rFonts w:eastAsia="Times New Roman"/>
              </w:rPr>
            </w:pPr>
            <w:r>
              <w:rPr>
                <w:rFonts w:eastAsia="Times New Roman"/>
              </w:rPr>
              <w:t>No (Qualifiers do not change the fact that the part is a given or family name)</w:t>
            </w:r>
          </w:p>
        </w:tc>
      </w:tr>
      <w:tr w:rsidR="00C51368" w14:paraId="786C8EEF" w14:textId="77777777">
        <w:trPr>
          <w:divId w:val="1230461341"/>
          <w:tblCellSpacing w:w="15" w:type="dxa"/>
        </w:trPr>
        <w:tc>
          <w:tcPr>
            <w:tcW w:w="0" w:type="auto"/>
            <w:vAlign w:val="center"/>
            <w:hideMark/>
          </w:tcPr>
          <w:p w14:paraId="33353A3D" w14:textId="77777777" w:rsidR="00C51368" w:rsidRDefault="00E43BD9">
            <w:pPr>
              <w:rPr>
                <w:rFonts w:eastAsia="Times New Roman"/>
              </w:rPr>
            </w:pPr>
            <w:r>
              <w:rPr>
                <w:rFonts w:eastAsia="Times New Roman"/>
              </w:rPr>
              <w:t>RIM Mapping</w:t>
            </w:r>
          </w:p>
        </w:tc>
        <w:tc>
          <w:tcPr>
            <w:tcW w:w="0" w:type="auto"/>
            <w:vAlign w:val="center"/>
            <w:hideMark/>
          </w:tcPr>
          <w:p w14:paraId="1C07F5C7" w14:textId="77777777" w:rsidR="00C51368" w:rsidRDefault="00E43BD9">
            <w:pPr>
              <w:rPr>
                <w:rFonts w:eastAsia="Times New Roman"/>
              </w:rPr>
            </w:pPr>
            <w:r>
              <w:rPr>
                <w:rFonts w:eastAsia="Times New Roman"/>
              </w:rPr>
              <w:t>ENXP.qualifier</w:t>
            </w:r>
          </w:p>
        </w:tc>
      </w:tr>
      <w:tr w:rsidR="00C51368" w14:paraId="3175CB7F" w14:textId="77777777">
        <w:trPr>
          <w:divId w:val="1230461341"/>
          <w:tblCellSpacing w:w="15" w:type="dxa"/>
        </w:trPr>
        <w:tc>
          <w:tcPr>
            <w:tcW w:w="0" w:type="auto"/>
            <w:vAlign w:val="center"/>
            <w:hideMark/>
          </w:tcPr>
          <w:p w14:paraId="77B45723" w14:textId="77777777" w:rsidR="00C51368" w:rsidRDefault="00E43BD9">
            <w:pPr>
              <w:rPr>
                <w:rFonts w:eastAsia="Times New Roman"/>
              </w:rPr>
            </w:pPr>
            <w:r>
              <w:rPr>
                <w:rFonts w:eastAsia="Times New Roman"/>
              </w:rPr>
              <w:t>v2 Mapping</w:t>
            </w:r>
          </w:p>
        </w:tc>
        <w:tc>
          <w:tcPr>
            <w:tcW w:w="0" w:type="auto"/>
            <w:vAlign w:val="center"/>
            <w:hideMark/>
          </w:tcPr>
          <w:p w14:paraId="5C7FE4B5" w14:textId="77777777" w:rsidR="00C51368" w:rsidRDefault="00E43BD9">
            <w:pPr>
              <w:rPr>
                <w:rFonts w:eastAsia="Times New Roman"/>
              </w:rPr>
            </w:pPr>
            <w:r>
              <w:rPr>
                <w:rFonts w:eastAsia="Times New Roman"/>
              </w:rPr>
              <w:t>N/A</w:t>
            </w:r>
          </w:p>
        </w:tc>
      </w:tr>
      <w:tr w:rsidR="00C51368" w14:paraId="0E0839E5" w14:textId="77777777">
        <w:trPr>
          <w:divId w:val="1230461341"/>
          <w:tblCellSpacing w:w="15" w:type="dxa"/>
        </w:trPr>
        <w:tc>
          <w:tcPr>
            <w:tcW w:w="0" w:type="auto"/>
            <w:vAlign w:val="center"/>
            <w:hideMark/>
          </w:tcPr>
          <w:p w14:paraId="0F0C9584" w14:textId="77777777" w:rsidR="00C51368" w:rsidRDefault="00E43BD9">
            <w:pPr>
              <w:rPr>
                <w:rFonts w:eastAsia="Times New Roman"/>
              </w:rPr>
            </w:pPr>
            <w:r>
              <w:rPr>
                <w:rFonts w:eastAsia="Times New Roman"/>
              </w:rPr>
              <w:t>Binding</w:t>
            </w:r>
          </w:p>
        </w:tc>
        <w:tc>
          <w:tcPr>
            <w:tcW w:w="0" w:type="auto"/>
            <w:vAlign w:val="center"/>
            <w:hideMark/>
          </w:tcPr>
          <w:p w14:paraId="70D09C47" w14:textId="77777777" w:rsidR="00C51368" w:rsidRDefault="00E43BD9">
            <w:pPr>
              <w:rPr>
                <w:rFonts w:eastAsia="Times New Roman"/>
              </w:rPr>
            </w:pPr>
            <w:r>
              <w:rPr>
                <w:rFonts w:eastAsia="Times New Roman"/>
              </w:rPr>
              <w:t xml:space="preserve">Bound to a subset of the codes specified for </w:t>
            </w:r>
            <w:hyperlink r:id="rId916" w:history="1">
              <w:r>
                <w:rPr>
                  <w:rStyle w:val="Hyperlink"/>
                  <w:rFonts w:eastAsia="Times New Roman"/>
                </w:rPr>
                <w:t>EntityNamePartQualifierR2 in ISO 21090</w:t>
              </w:r>
            </w:hyperlink>
            <w:r>
              <w:rPr>
                <w:rFonts w:eastAsia="Times New Roman"/>
              </w:rPr>
              <w:t xml:space="preserve"> </w:t>
            </w:r>
          </w:p>
        </w:tc>
      </w:tr>
    </w:tbl>
    <w:p w14:paraId="6CA1C175" w14:textId="77777777"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7"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14:paraId="02D50277" w14:textId="77777777">
        <w:trPr>
          <w:divId w:val="1230461341"/>
          <w:tblCellSpacing w:w="15" w:type="dxa"/>
        </w:trPr>
        <w:tc>
          <w:tcPr>
            <w:tcW w:w="0" w:type="auto"/>
            <w:vAlign w:val="center"/>
            <w:hideMark/>
          </w:tcPr>
          <w:p w14:paraId="14879959" w14:textId="77777777" w:rsidR="00C51368" w:rsidRDefault="00E43BD9">
            <w:pPr>
              <w:rPr>
                <w:rFonts w:eastAsia="Times New Roman"/>
              </w:rPr>
            </w:pPr>
            <w:r>
              <w:rPr>
                <w:rFonts w:eastAsia="Times New Roman"/>
              </w:rPr>
              <w:t>LS</w:t>
            </w:r>
          </w:p>
        </w:tc>
        <w:tc>
          <w:tcPr>
            <w:tcW w:w="0" w:type="auto"/>
            <w:vAlign w:val="center"/>
            <w:hideMark/>
          </w:tcPr>
          <w:p w14:paraId="311297EA" w14:textId="77777777" w:rsidR="00C51368" w:rsidRDefault="00E43BD9">
            <w:pPr>
              <w:rPr>
                <w:rFonts w:eastAsia="Times New Roman"/>
              </w:rPr>
            </w:pPr>
            <w:r>
              <w:rPr>
                <w:rFonts w:eastAsia="Times New Roman"/>
              </w:rPr>
              <w:t xml:space="preserve">Legal status </w:t>
            </w:r>
          </w:p>
        </w:tc>
        <w:tc>
          <w:tcPr>
            <w:tcW w:w="0" w:type="auto"/>
            <w:vAlign w:val="center"/>
            <w:hideMark/>
          </w:tcPr>
          <w:p w14:paraId="315AC8C5" w14:textId="77777777" w:rsidR="00C51368" w:rsidRDefault="00E43BD9">
            <w:pPr>
              <w:rPr>
                <w:rFonts w:eastAsia="Times New Roman"/>
              </w:rPr>
            </w:pPr>
            <w:r>
              <w:rPr>
                <w:rFonts w:eastAsia="Times New Roman"/>
              </w:rPr>
              <w:t>For organizations a suffix...</w:t>
            </w:r>
          </w:p>
        </w:tc>
      </w:tr>
      <w:tr w:rsidR="00C51368" w14:paraId="5535249F" w14:textId="77777777">
        <w:trPr>
          <w:divId w:val="1230461341"/>
          <w:tblCellSpacing w:w="15" w:type="dxa"/>
        </w:trPr>
        <w:tc>
          <w:tcPr>
            <w:tcW w:w="0" w:type="auto"/>
            <w:vAlign w:val="center"/>
            <w:hideMark/>
          </w:tcPr>
          <w:p w14:paraId="40CC3AFD" w14:textId="77777777" w:rsidR="00C51368" w:rsidRDefault="00E43BD9">
            <w:pPr>
              <w:rPr>
                <w:rFonts w:eastAsia="Times New Roman"/>
              </w:rPr>
            </w:pPr>
            <w:r>
              <w:rPr>
                <w:rFonts w:eastAsia="Times New Roman"/>
              </w:rPr>
              <w:t>AC</w:t>
            </w:r>
          </w:p>
        </w:tc>
        <w:tc>
          <w:tcPr>
            <w:tcW w:w="0" w:type="auto"/>
            <w:vAlign w:val="center"/>
            <w:hideMark/>
          </w:tcPr>
          <w:p w14:paraId="75FFD8BF" w14:textId="77777777" w:rsidR="00C51368" w:rsidRDefault="00E43BD9">
            <w:pPr>
              <w:rPr>
                <w:rFonts w:eastAsia="Times New Roman"/>
              </w:rPr>
            </w:pPr>
            <w:r>
              <w:rPr>
                <w:rFonts w:eastAsia="Times New Roman"/>
              </w:rPr>
              <w:t>Academic</w:t>
            </w:r>
          </w:p>
        </w:tc>
        <w:tc>
          <w:tcPr>
            <w:tcW w:w="0" w:type="auto"/>
            <w:vAlign w:val="center"/>
            <w:hideMark/>
          </w:tcPr>
          <w:p w14:paraId="732B0A40" w14:textId="77777777" w:rsidR="00C51368" w:rsidRDefault="00E43BD9">
            <w:pPr>
              <w:rPr>
                <w:rFonts w:eastAsia="Times New Roman"/>
              </w:rPr>
            </w:pPr>
            <w:r>
              <w:rPr>
                <w:rFonts w:eastAsia="Times New Roman"/>
              </w:rPr>
              <w:t>Indicates that a prefix like "D...</w:t>
            </w:r>
          </w:p>
        </w:tc>
      </w:tr>
      <w:tr w:rsidR="00C51368" w14:paraId="34085206" w14:textId="77777777">
        <w:trPr>
          <w:divId w:val="1230461341"/>
          <w:tblCellSpacing w:w="15" w:type="dxa"/>
        </w:trPr>
        <w:tc>
          <w:tcPr>
            <w:tcW w:w="0" w:type="auto"/>
            <w:vAlign w:val="center"/>
            <w:hideMark/>
          </w:tcPr>
          <w:p w14:paraId="72CACCD6" w14:textId="77777777" w:rsidR="00C51368" w:rsidRDefault="00E43BD9">
            <w:pPr>
              <w:rPr>
                <w:rFonts w:eastAsia="Times New Roman"/>
              </w:rPr>
            </w:pPr>
            <w:r>
              <w:rPr>
                <w:rFonts w:eastAsia="Times New Roman"/>
              </w:rPr>
              <w:t>NB</w:t>
            </w:r>
          </w:p>
        </w:tc>
        <w:tc>
          <w:tcPr>
            <w:tcW w:w="0" w:type="auto"/>
            <w:vAlign w:val="center"/>
            <w:hideMark/>
          </w:tcPr>
          <w:p w14:paraId="69212F37" w14:textId="77777777" w:rsidR="00C51368" w:rsidRDefault="00E43BD9">
            <w:pPr>
              <w:rPr>
                <w:rFonts w:eastAsia="Times New Roman"/>
              </w:rPr>
            </w:pPr>
            <w:r>
              <w:rPr>
                <w:rFonts w:eastAsia="Times New Roman"/>
              </w:rPr>
              <w:t>Nobility</w:t>
            </w:r>
          </w:p>
        </w:tc>
        <w:tc>
          <w:tcPr>
            <w:tcW w:w="0" w:type="auto"/>
            <w:vAlign w:val="center"/>
            <w:hideMark/>
          </w:tcPr>
          <w:p w14:paraId="391D4C63" w14:textId="77777777" w:rsidR="00C51368" w:rsidRDefault="00E43BD9">
            <w:pPr>
              <w:rPr>
                <w:rFonts w:eastAsia="Times New Roman"/>
              </w:rPr>
            </w:pPr>
            <w:r>
              <w:rPr>
                <w:rFonts w:eastAsia="Times New Roman"/>
              </w:rPr>
              <w:t>In Europe and Asia, there are s...</w:t>
            </w:r>
          </w:p>
        </w:tc>
      </w:tr>
      <w:tr w:rsidR="00C51368" w14:paraId="487FE781" w14:textId="77777777">
        <w:trPr>
          <w:divId w:val="1230461341"/>
          <w:tblCellSpacing w:w="15" w:type="dxa"/>
        </w:trPr>
        <w:tc>
          <w:tcPr>
            <w:tcW w:w="0" w:type="auto"/>
            <w:vAlign w:val="center"/>
            <w:hideMark/>
          </w:tcPr>
          <w:p w14:paraId="3E3F84C6" w14:textId="77777777" w:rsidR="00C51368" w:rsidRDefault="00E43BD9">
            <w:pPr>
              <w:rPr>
                <w:rFonts w:eastAsia="Times New Roman"/>
              </w:rPr>
            </w:pPr>
            <w:r>
              <w:rPr>
                <w:rFonts w:eastAsia="Times New Roman"/>
              </w:rPr>
              <w:t>PR</w:t>
            </w:r>
          </w:p>
        </w:tc>
        <w:tc>
          <w:tcPr>
            <w:tcW w:w="0" w:type="auto"/>
            <w:vAlign w:val="center"/>
            <w:hideMark/>
          </w:tcPr>
          <w:p w14:paraId="25D57C8B" w14:textId="77777777" w:rsidR="00C51368" w:rsidRDefault="00E43BD9">
            <w:pPr>
              <w:rPr>
                <w:rFonts w:eastAsia="Times New Roman"/>
              </w:rPr>
            </w:pPr>
            <w:r>
              <w:rPr>
                <w:rFonts w:eastAsia="Times New Roman"/>
              </w:rPr>
              <w:t>Professional</w:t>
            </w:r>
          </w:p>
        </w:tc>
        <w:tc>
          <w:tcPr>
            <w:tcW w:w="0" w:type="auto"/>
            <w:vAlign w:val="center"/>
            <w:hideMark/>
          </w:tcPr>
          <w:p w14:paraId="0A17A775" w14:textId="77777777" w:rsidR="00C51368" w:rsidRDefault="00E43BD9">
            <w:pPr>
              <w:rPr>
                <w:rFonts w:eastAsia="Times New Roman"/>
              </w:rPr>
            </w:pPr>
            <w:r>
              <w:rPr>
                <w:rFonts w:eastAsia="Times New Roman"/>
              </w:rPr>
              <w:t>Primarily in the British Im...</w:t>
            </w:r>
          </w:p>
        </w:tc>
      </w:tr>
      <w:tr w:rsidR="00C51368" w14:paraId="59F4C246" w14:textId="77777777">
        <w:trPr>
          <w:divId w:val="1230461341"/>
          <w:tblCellSpacing w:w="15" w:type="dxa"/>
        </w:trPr>
        <w:tc>
          <w:tcPr>
            <w:tcW w:w="0" w:type="auto"/>
            <w:vAlign w:val="center"/>
            <w:hideMark/>
          </w:tcPr>
          <w:p w14:paraId="6DE11BF3" w14:textId="77777777" w:rsidR="00C51368" w:rsidRDefault="00E43BD9">
            <w:pPr>
              <w:rPr>
                <w:rFonts w:eastAsia="Times New Roman"/>
              </w:rPr>
            </w:pPr>
            <w:r>
              <w:rPr>
                <w:rFonts w:eastAsia="Times New Roman"/>
              </w:rPr>
              <w:lastRenderedPageBreak/>
              <w:t>HON</w:t>
            </w:r>
          </w:p>
        </w:tc>
        <w:tc>
          <w:tcPr>
            <w:tcW w:w="0" w:type="auto"/>
            <w:vAlign w:val="center"/>
            <w:hideMark/>
          </w:tcPr>
          <w:p w14:paraId="6FFA1C2E" w14:textId="77777777" w:rsidR="00C51368" w:rsidRDefault="00E43BD9">
            <w:pPr>
              <w:rPr>
                <w:rFonts w:eastAsia="Times New Roman"/>
              </w:rPr>
            </w:pPr>
            <w:r>
              <w:rPr>
                <w:rFonts w:eastAsia="Times New Roman"/>
              </w:rPr>
              <w:t>Honorific</w:t>
            </w:r>
          </w:p>
        </w:tc>
        <w:tc>
          <w:tcPr>
            <w:tcW w:w="0" w:type="auto"/>
            <w:vAlign w:val="center"/>
            <w:hideMark/>
          </w:tcPr>
          <w:p w14:paraId="691807EB" w14:textId="77777777" w:rsidR="00C51368" w:rsidRDefault="00E43BD9">
            <w:pPr>
              <w:rPr>
                <w:rFonts w:eastAsia="Times New Roman"/>
              </w:rPr>
            </w:pPr>
            <w:r>
              <w:rPr>
                <w:rFonts w:eastAsia="Times New Roman"/>
              </w:rPr>
              <w:t>An honorific such as 'The Rig...</w:t>
            </w:r>
          </w:p>
        </w:tc>
      </w:tr>
      <w:tr w:rsidR="00C51368" w14:paraId="54CCF03C" w14:textId="77777777">
        <w:trPr>
          <w:divId w:val="1230461341"/>
          <w:tblCellSpacing w:w="15" w:type="dxa"/>
        </w:trPr>
        <w:tc>
          <w:tcPr>
            <w:tcW w:w="0" w:type="auto"/>
            <w:vAlign w:val="center"/>
            <w:hideMark/>
          </w:tcPr>
          <w:p w14:paraId="1DCDD398" w14:textId="77777777" w:rsidR="00C51368" w:rsidRDefault="00E43BD9">
            <w:pPr>
              <w:rPr>
                <w:rFonts w:eastAsia="Times New Roman"/>
              </w:rPr>
            </w:pPr>
            <w:r>
              <w:rPr>
                <w:rFonts w:eastAsia="Times New Roman"/>
              </w:rPr>
              <w:t>BR</w:t>
            </w:r>
          </w:p>
        </w:tc>
        <w:tc>
          <w:tcPr>
            <w:tcW w:w="0" w:type="auto"/>
            <w:vAlign w:val="center"/>
            <w:hideMark/>
          </w:tcPr>
          <w:p w14:paraId="7C3B31BA" w14:textId="77777777" w:rsidR="00C51368" w:rsidRDefault="00E43BD9">
            <w:pPr>
              <w:rPr>
                <w:rFonts w:eastAsia="Times New Roman"/>
              </w:rPr>
            </w:pPr>
            <w:r>
              <w:rPr>
                <w:rFonts w:eastAsia="Times New Roman"/>
              </w:rPr>
              <w:t>Birth</w:t>
            </w:r>
          </w:p>
        </w:tc>
        <w:tc>
          <w:tcPr>
            <w:tcW w:w="0" w:type="auto"/>
            <w:vAlign w:val="center"/>
            <w:hideMark/>
          </w:tcPr>
          <w:p w14:paraId="05EF9FAA" w14:textId="77777777" w:rsidR="00C51368" w:rsidRDefault="00E43BD9">
            <w:pPr>
              <w:rPr>
                <w:rFonts w:eastAsia="Times New Roman"/>
              </w:rPr>
            </w:pPr>
            <w:r>
              <w:rPr>
                <w:rFonts w:eastAsia="Times New Roman"/>
              </w:rPr>
              <w:t>A name that a person was given at ...</w:t>
            </w:r>
          </w:p>
        </w:tc>
      </w:tr>
      <w:tr w:rsidR="00C51368" w14:paraId="15CC93AF" w14:textId="77777777">
        <w:trPr>
          <w:divId w:val="1230461341"/>
          <w:tblCellSpacing w:w="15" w:type="dxa"/>
        </w:trPr>
        <w:tc>
          <w:tcPr>
            <w:tcW w:w="0" w:type="auto"/>
            <w:vAlign w:val="center"/>
            <w:hideMark/>
          </w:tcPr>
          <w:p w14:paraId="5528FF78" w14:textId="77777777" w:rsidR="00C51368" w:rsidRDefault="00E43BD9">
            <w:pPr>
              <w:rPr>
                <w:rFonts w:eastAsia="Times New Roman"/>
              </w:rPr>
            </w:pPr>
            <w:r>
              <w:rPr>
                <w:rFonts w:eastAsia="Times New Roman"/>
              </w:rPr>
              <w:t>AD</w:t>
            </w:r>
          </w:p>
        </w:tc>
        <w:tc>
          <w:tcPr>
            <w:tcW w:w="0" w:type="auto"/>
            <w:vAlign w:val="center"/>
            <w:hideMark/>
          </w:tcPr>
          <w:p w14:paraId="20DD77FC" w14:textId="77777777" w:rsidR="00C51368" w:rsidRDefault="00E43BD9">
            <w:pPr>
              <w:rPr>
                <w:rFonts w:eastAsia="Times New Roman"/>
              </w:rPr>
            </w:pPr>
            <w:r>
              <w:rPr>
                <w:rFonts w:eastAsia="Times New Roman"/>
              </w:rPr>
              <w:t>Acquired</w:t>
            </w:r>
          </w:p>
        </w:tc>
        <w:tc>
          <w:tcPr>
            <w:tcW w:w="0" w:type="auto"/>
            <w:vAlign w:val="center"/>
            <w:hideMark/>
          </w:tcPr>
          <w:p w14:paraId="6B50CCC5" w14:textId="77777777" w:rsidR="00C51368" w:rsidRDefault="00E43BD9">
            <w:pPr>
              <w:rPr>
                <w:rFonts w:eastAsia="Times New Roman"/>
              </w:rPr>
            </w:pPr>
            <w:r>
              <w:rPr>
                <w:rFonts w:eastAsia="Times New Roman"/>
              </w:rPr>
              <w:t>A name part a person acquired. ...</w:t>
            </w:r>
          </w:p>
        </w:tc>
      </w:tr>
      <w:tr w:rsidR="00C51368" w14:paraId="79C8CA5C" w14:textId="77777777">
        <w:trPr>
          <w:divId w:val="1230461341"/>
          <w:tblCellSpacing w:w="15" w:type="dxa"/>
        </w:trPr>
        <w:tc>
          <w:tcPr>
            <w:tcW w:w="0" w:type="auto"/>
            <w:vAlign w:val="center"/>
            <w:hideMark/>
          </w:tcPr>
          <w:p w14:paraId="644A6CA0" w14:textId="77777777" w:rsidR="00C51368" w:rsidRDefault="00E43BD9">
            <w:pPr>
              <w:rPr>
                <w:rFonts w:eastAsia="Times New Roman"/>
              </w:rPr>
            </w:pPr>
            <w:r>
              <w:rPr>
                <w:rFonts w:eastAsia="Times New Roman"/>
              </w:rPr>
              <w:t>SP</w:t>
            </w:r>
          </w:p>
        </w:tc>
        <w:tc>
          <w:tcPr>
            <w:tcW w:w="0" w:type="auto"/>
            <w:vAlign w:val="center"/>
            <w:hideMark/>
          </w:tcPr>
          <w:p w14:paraId="16361DFA" w14:textId="77777777" w:rsidR="00C51368" w:rsidRDefault="00E43BD9">
            <w:pPr>
              <w:rPr>
                <w:rFonts w:eastAsia="Times New Roman"/>
              </w:rPr>
            </w:pPr>
            <w:r>
              <w:rPr>
                <w:rFonts w:eastAsia="Times New Roman"/>
              </w:rPr>
              <w:t>Spouse</w:t>
            </w:r>
          </w:p>
        </w:tc>
        <w:tc>
          <w:tcPr>
            <w:tcW w:w="0" w:type="auto"/>
            <w:vAlign w:val="center"/>
            <w:hideMark/>
          </w:tcPr>
          <w:p w14:paraId="3528D038" w14:textId="77777777" w:rsidR="00C51368" w:rsidRDefault="00E43BD9">
            <w:pPr>
              <w:rPr>
                <w:rFonts w:eastAsia="Times New Roman"/>
              </w:rPr>
            </w:pPr>
            <w:r>
              <w:rPr>
                <w:rFonts w:eastAsia="Times New Roman"/>
              </w:rPr>
              <w:t>The name assumed from the partner...</w:t>
            </w:r>
          </w:p>
        </w:tc>
      </w:tr>
      <w:tr w:rsidR="00C51368" w14:paraId="39D50E4B" w14:textId="77777777">
        <w:trPr>
          <w:divId w:val="1230461341"/>
          <w:tblCellSpacing w:w="15" w:type="dxa"/>
        </w:trPr>
        <w:tc>
          <w:tcPr>
            <w:tcW w:w="0" w:type="auto"/>
            <w:vAlign w:val="center"/>
            <w:hideMark/>
          </w:tcPr>
          <w:p w14:paraId="27081958" w14:textId="77777777" w:rsidR="00C51368" w:rsidRDefault="00E43BD9">
            <w:pPr>
              <w:rPr>
                <w:rFonts w:eastAsia="Times New Roman"/>
              </w:rPr>
            </w:pPr>
            <w:r>
              <w:rPr>
                <w:rFonts w:eastAsia="Times New Roman"/>
              </w:rPr>
              <w:t>MID</w:t>
            </w:r>
          </w:p>
        </w:tc>
        <w:tc>
          <w:tcPr>
            <w:tcW w:w="0" w:type="auto"/>
            <w:vAlign w:val="center"/>
            <w:hideMark/>
          </w:tcPr>
          <w:p w14:paraId="7CC10A6D" w14:textId="77777777" w:rsidR="00C51368" w:rsidRDefault="00E43BD9">
            <w:pPr>
              <w:rPr>
                <w:rFonts w:eastAsia="Times New Roman"/>
              </w:rPr>
            </w:pPr>
            <w:r>
              <w:rPr>
                <w:rFonts w:eastAsia="Times New Roman"/>
              </w:rPr>
              <w:t>Middle Name</w:t>
            </w:r>
          </w:p>
        </w:tc>
        <w:tc>
          <w:tcPr>
            <w:tcW w:w="0" w:type="auto"/>
            <w:vAlign w:val="center"/>
            <w:hideMark/>
          </w:tcPr>
          <w:p w14:paraId="14B9E00D" w14:textId="77777777" w:rsidR="00C51368" w:rsidRDefault="00E43BD9">
            <w:pPr>
              <w:rPr>
                <w:rFonts w:eastAsia="Times New Roman"/>
              </w:rPr>
            </w:pPr>
            <w:r>
              <w:rPr>
                <w:rFonts w:eastAsia="Times New Roman"/>
              </w:rPr>
              <w:t>Indicates that the name par...</w:t>
            </w:r>
          </w:p>
        </w:tc>
      </w:tr>
      <w:tr w:rsidR="00C51368" w14:paraId="0077BF31" w14:textId="77777777">
        <w:trPr>
          <w:divId w:val="1230461341"/>
          <w:tblCellSpacing w:w="15" w:type="dxa"/>
        </w:trPr>
        <w:tc>
          <w:tcPr>
            <w:tcW w:w="0" w:type="auto"/>
            <w:vAlign w:val="center"/>
            <w:hideMark/>
          </w:tcPr>
          <w:p w14:paraId="3D92163C" w14:textId="77777777" w:rsidR="00C51368" w:rsidRDefault="00E43BD9">
            <w:pPr>
              <w:rPr>
                <w:rFonts w:eastAsia="Times New Roman"/>
              </w:rPr>
            </w:pPr>
            <w:r>
              <w:rPr>
                <w:rFonts w:eastAsia="Times New Roman"/>
              </w:rPr>
              <w:t>CL</w:t>
            </w:r>
          </w:p>
        </w:tc>
        <w:tc>
          <w:tcPr>
            <w:tcW w:w="0" w:type="auto"/>
            <w:vAlign w:val="center"/>
            <w:hideMark/>
          </w:tcPr>
          <w:p w14:paraId="286BBE1C" w14:textId="77777777" w:rsidR="00C51368" w:rsidRDefault="00E43BD9">
            <w:pPr>
              <w:rPr>
                <w:rFonts w:eastAsia="Times New Roman"/>
              </w:rPr>
            </w:pPr>
            <w:r>
              <w:rPr>
                <w:rFonts w:eastAsia="Times New Roman"/>
              </w:rPr>
              <w:t>Call me</w:t>
            </w:r>
          </w:p>
        </w:tc>
        <w:tc>
          <w:tcPr>
            <w:tcW w:w="0" w:type="auto"/>
            <w:vAlign w:val="center"/>
            <w:hideMark/>
          </w:tcPr>
          <w:p w14:paraId="4869087F" w14:textId="77777777" w:rsidR="00C51368" w:rsidRDefault="00E43BD9">
            <w:pPr>
              <w:rPr>
                <w:rFonts w:eastAsia="Times New Roman"/>
              </w:rPr>
            </w:pPr>
            <w:r>
              <w:rPr>
                <w:rFonts w:eastAsia="Times New Roman"/>
              </w:rPr>
              <w:t>Callme is used to indicate which...</w:t>
            </w:r>
          </w:p>
        </w:tc>
      </w:tr>
      <w:tr w:rsidR="00C51368" w14:paraId="27E3E0D0" w14:textId="77777777">
        <w:trPr>
          <w:divId w:val="1230461341"/>
          <w:tblCellSpacing w:w="15" w:type="dxa"/>
        </w:trPr>
        <w:tc>
          <w:tcPr>
            <w:tcW w:w="0" w:type="auto"/>
            <w:vAlign w:val="center"/>
            <w:hideMark/>
          </w:tcPr>
          <w:p w14:paraId="0CEE601E" w14:textId="77777777" w:rsidR="00C51368" w:rsidRDefault="00E43BD9">
            <w:pPr>
              <w:rPr>
                <w:rFonts w:eastAsia="Times New Roman"/>
              </w:rPr>
            </w:pPr>
            <w:r>
              <w:rPr>
                <w:rFonts w:eastAsia="Times New Roman"/>
              </w:rPr>
              <w:t>IN</w:t>
            </w:r>
          </w:p>
        </w:tc>
        <w:tc>
          <w:tcPr>
            <w:tcW w:w="0" w:type="auto"/>
            <w:vAlign w:val="center"/>
            <w:hideMark/>
          </w:tcPr>
          <w:p w14:paraId="2FEA23E9" w14:textId="77777777" w:rsidR="00C51368" w:rsidRDefault="00E43BD9">
            <w:pPr>
              <w:rPr>
                <w:rFonts w:eastAsia="Times New Roman"/>
              </w:rPr>
            </w:pPr>
            <w:r>
              <w:rPr>
                <w:rFonts w:eastAsia="Times New Roman"/>
              </w:rPr>
              <w:t>Initial</w:t>
            </w:r>
          </w:p>
        </w:tc>
        <w:tc>
          <w:tcPr>
            <w:tcW w:w="0" w:type="auto"/>
            <w:vAlign w:val="center"/>
            <w:hideMark/>
          </w:tcPr>
          <w:p w14:paraId="44706BC9" w14:textId="77777777" w:rsidR="00C51368" w:rsidRDefault="00E43BD9">
            <w:pPr>
              <w:rPr>
                <w:rFonts w:eastAsia="Times New Roman"/>
              </w:rPr>
            </w:pPr>
            <w:r>
              <w:rPr>
                <w:rFonts w:eastAsia="Times New Roman"/>
              </w:rPr>
              <w:t>Indicates that a name part is ju...</w:t>
            </w:r>
          </w:p>
        </w:tc>
      </w:tr>
    </w:tbl>
    <w:p w14:paraId="6C34652D" w14:textId="77777777"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14:paraId="311A527B" w14:textId="77777777" w:rsidR="00C51368" w:rsidRDefault="00C51368">
      <w:pPr>
        <w:pStyle w:val="HTMLPreformatted"/>
        <w:divId w:val="1230461341"/>
        <w:rPr>
          <w:lang w:val="en-US"/>
        </w:rPr>
      </w:pPr>
    </w:p>
    <w:p w14:paraId="59DAF826" w14:textId="77777777" w:rsidR="00C51368" w:rsidRDefault="00E43BD9">
      <w:pPr>
        <w:pStyle w:val="HTMLPreformatted"/>
        <w:divId w:val="1230461341"/>
        <w:rPr>
          <w:lang w:val="en-US"/>
        </w:rPr>
      </w:pPr>
      <w:r>
        <w:rPr>
          <w:lang w:val="en-US"/>
        </w:rPr>
        <w:t>&lt;StructureDefinition xmlns="http://hl7.org/fhir"&gt;</w:t>
      </w:r>
    </w:p>
    <w:p w14:paraId="406E9DE0" w14:textId="77777777" w:rsidR="00C51368" w:rsidRDefault="00E43BD9">
      <w:pPr>
        <w:pStyle w:val="HTMLPreformatted"/>
        <w:divId w:val="1230461341"/>
        <w:rPr>
          <w:lang w:val="en-US"/>
        </w:rPr>
      </w:pPr>
      <w:r>
        <w:rPr>
          <w:lang w:val="en-US"/>
        </w:rPr>
        <w:t xml:space="preserve">  &lt;url value="http://hl7.org/fhir/StructureDefinition/iso21090-EN-qualifier" /&gt;</w:t>
      </w:r>
    </w:p>
    <w:p w14:paraId="6EAB6C92" w14:textId="77777777" w:rsidR="00C51368" w:rsidRDefault="00E43BD9">
      <w:pPr>
        <w:pStyle w:val="HTMLPreformatted"/>
        <w:divId w:val="1230461341"/>
        <w:rPr>
          <w:lang w:val="en-US"/>
        </w:rPr>
      </w:pPr>
      <w:r>
        <w:rPr>
          <w:lang w:val="en-US"/>
        </w:rPr>
        <w:t xml:space="preserve">  &lt;name value="iso-21090 Name Qualifier" /&gt;</w:t>
      </w:r>
    </w:p>
    <w:p w14:paraId="417100D8" w14:textId="77777777" w:rsidR="00C51368" w:rsidRDefault="00E43BD9">
      <w:pPr>
        <w:pStyle w:val="HTMLPreformatted"/>
        <w:divId w:val="1230461341"/>
        <w:rPr>
          <w:lang w:val="en-US"/>
        </w:rPr>
      </w:pPr>
      <w:r>
        <w:rPr>
          <w:lang w:val="en-US"/>
        </w:rPr>
        <w:t xml:space="preserve">  &lt;!-- snip other metadata, including definition of RIM Mapping --&gt;</w:t>
      </w:r>
    </w:p>
    <w:p w14:paraId="273A3636" w14:textId="77777777" w:rsidR="00C51368" w:rsidRDefault="00E43BD9">
      <w:pPr>
        <w:pStyle w:val="HTMLPreformatted"/>
        <w:divId w:val="1230461341"/>
        <w:rPr>
          <w:lang w:val="en-US"/>
        </w:rPr>
      </w:pPr>
      <w:r>
        <w:rPr>
          <w:lang w:val="en-US"/>
        </w:rPr>
        <w:t xml:space="preserve">  &lt;kind value="datatype" /&gt;</w:t>
      </w:r>
    </w:p>
    <w:p w14:paraId="7F3E83FD" w14:textId="77777777" w:rsidR="00C51368" w:rsidRDefault="00E43BD9">
      <w:pPr>
        <w:pStyle w:val="HTMLPreformatted"/>
        <w:divId w:val="1230461341"/>
        <w:rPr>
          <w:lang w:val="en-US"/>
        </w:rPr>
      </w:pPr>
      <w:r>
        <w:rPr>
          <w:lang w:val="en-US"/>
        </w:rPr>
        <w:t xml:space="preserve">  &lt;constrainedType value="Extension" /&gt;</w:t>
      </w:r>
    </w:p>
    <w:p w14:paraId="1C5A80F7" w14:textId="77777777" w:rsidR="00C51368" w:rsidRDefault="00E43BD9">
      <w:pPr>
        <w:pStyle w:val="HTMLPreformatted"/>
        <w:divId w:val="1230461341"/>
        <w:rPr>
          <w:lang w:val="en-US"/>
        </w:rPr>
      </w:pPr>
      <w:r>
        <w:rPr>
          <w:lang w:val="en-US"/>
        </w:rPr>
        <w:t xml:space="preserve">  &lt;contextType value="datatype" /&gt;</w:t>
      </w:r>
    </w:p>
    <w:p w14:paraId="5712478A" w14:textId="77777777" w:rsidR="00C51368" w:rsidRDefault="00E43BD9">
      <w:pPr>
        <w:pStyle w:val="HTMLPreformatted"/>
        <w:divId w:val="1230461341"/>
        <w:rPr>
          <w:lang w:val="en-US"/>
        </w:rPr>
      </w:pPr>
      <w:r>
        <w:rPr>
          <w:lang w:val="en-US"/>
        </w:rPr>
        <w:t xml:space="preserve">  &lt;context value="HumanName.given" /&gt;</w:t>
      </w:r>
    </w:p>
    <w:p w14:paraId="734F61BB" w14:textId="77777777" w:rsidR="00C51368" w:rsidRDefault="00E43BD9">
      <w:pPr>
        <w:pStyle w:val="HTMLPreformatted"/>
        <w:divId w:val="1230461341"/>
        <w:rPr>
          <w:lang w:val="en-US"/>
        </w:rPr>
      </w:pPr>
      <w:r>
        <w:rPr>
          <w:lang w:val="en-US"/>
        </w:rPr>
        <w:t xml:space="preserve">  &lt;context value="HumanName.prefix" /&gt;</w:t>
      </w:r>
    </w:p>
    <w:p w14:paraId="476532A7" w14:textId="77777777" w:rsidR="00C51368" w:rsidRDefault="00E43BD9">
      <w:pPr>
        <w:pStyle w:val="HTMLPreformatted"/>
        <w:divId w:val="1230461341"/>
        <w:rPr>
          <w:lang w:val="en-US"/>
        </w:rPr>
      </w:pPr>
      <w:r>
        <w:rPr>
          <w:lang w:val="en-US"/>
        </w:rPr>
        <w:t xml:space="preserve">  &lt;context value="HumanName.family" /&gt;</w:t>
      </w:r>
    </w:p>
    <w:p w14:paraId="105503EB" w14:textId="77777777" w:rsidR="00C51368" w:rsidRDefault="00E43BD9">
      <w:pPr>
        <w:pStyle w:val="HTMLPreformatted"/>
        <w:divId w:val="1230461341"/>
        <w:rPr>
          <w:lang w:val="en-US"/>
        </w:rPr>
      </w:pPr>
      <w:r>
        <w:rPr>
          <w:lang w:val="en-US"/>
        </w:rPr>
        <w:t xml:space="preserve">  &lt;context value="HumanName.suffix" /&gt;</w:t>
      </w:r>
    </w:p>
    <w:p w14:paraId="2883FA48" w14:textId="77777777" w:rsidR="00C51368" w:rsidRDefault="00E43BD9">
      <w:pPr>
        <w:pStyle w:val="HTMLPreformatted"/>
        <w:divId w:val="1230461341"/>
        <w:rPr>
          <w:lang w:val="en-US"/>
        </w:rPr>
      </w:pPr>
      <w:r>
        <w:rPr>
          <w:lang w:val="en-US"/>
        </w:rPr>
        <w:t xml:space="preserve">  &lt;differential&gt;</w:t>
      </w:r>
    </w:p>
    <w:p w14:paraId="6A256090" w14:textId="77777777" w:rsidR="00C51368" w:rsidRDefault="00E43BD9">
      <w:pPr>
        <w:pStyle w:val="HTMLPreformatted"/>
        <w:divId w:val="1230461341"/>
        <w:rPr>
          <w:lang w:val="en-US"/>
        </w:rPr>
      </w:pPr>
      <w:r>
        <w:rPr>
          <w:lang w:val="en-US"/>
        </w:rPr>
        <w:t xml:space="preserve">    &lt;element&gt;</w:t>
      </w:r>
    </w:p>
    <w:p w14:paraId="36F66E4C" w14:textId="77777777" w:rsidR="00C51368" w:rsidRDefault="00E43BD9">
      <w:pPr>
        <w:pStyle w:val="HTMLPreformatted"/>
        <w:divId w:val="1230461341"/>
        <w:rPr>
          <w:lang w:val="en-US"/>
        </w:rPr>
      </w:pPr>
      <w:r>
        <w:rPr>
          <w:lang w:val="en-US"/>
        </w:rPr>
        <w:t xml:space="preserve">      &lt;path value="Extension"/&gt;</w:t>
      </w:r>
    </w:p>
    <w:p w14:paraId="26F2285C" w14:textId="77777777" w:rsidR="00C51368" w:rsidRDefault="00E43BD9">
      <w:pPr>
        <w:pStyle w:val="HTMLPreformatted"/>
        <w:divId w:val="1230461341"/>
        <w:rPr>
          <w:lang w:val="en-US"/>
        </w:rPr>
      </w:pPr>
      <w:r>
        <w:rPr>
          <w:lang w:val="en-US"/>
        </w:rPr>
        <w:t xml:space="preserve">      &lt;short value="LS | AC | NB | PR | HON | BR | AD | SP | MID | CL | IN" /&gt;</w:t>
      </w:r>
    </w:p>
    <w:p w14:paraId="33032797" w14:textId="77777777" w:rsidR="00C51368" w:rsidRDefault="00E43BD9">
      <w:pPr>
        <w:pStyle w:val="HTMLPreformatted"/>
        <w:divId w:val="1230461341"/>
        <w:rPr>
          <w:lang w:val="en-US"/>
        </w:rPr>
      </w:pPr>
      <w:r>
        <w:rPr>
          <w:lang w:val="en-US"/>
        </w:rPr>
        <w:t xml:space="preserve">      &lt;definition value="A set of codes each of which specifies a certain subcategory</w:t>
      </w:r>
    </w:p>
    <w:p w14:paraId="1B12A15A" w14:textId="77777777" w:rsidR="00C51368" w:rsidRDefault="00E43BD9">
      <w:pPr>
        <w:pStyle w:val="HTMLPreformatted"/>
        <w:divId w:val="1230461341"/>
        <w:rPr>
          <w:lang w:val="en-US"/>
        </w:rPr>
      </w:pPr>
      <w:r>
        <w:rPr>
          <w:lang w:val="en-US"/>
        </w:rPr>
        <w:t xml:space="preserve">          of the name part in addition to the main name part type" /&gt;</w:t>
      </w:r>
    </w:p>
    <w:p w14:paraId="34C4B6D6" w14:textId="77777777" w:rsidR="00C51368" w:rsidRDefault="00E43BD9">
      <w:pPr>
        <w:pStyle w:val="HTMLPreformatted"/>
        <w:divId w:val="1230461341"/>
        <w:rPr>
          <w:lang w:val="en-US"/>
        </w:rPr>
      </w:pPr>
      <w:r>
        <w:rPr>
          <w:lang w:val="en-US"/>
        </w:rPr>
        <w:t xml:space="preserve">      &lt;comments value="Used to indicate additional information about the</w:t>
      </w:r>
    </w:p>
    <w:p w14:paraId="79A711F8" w14:textId="77777777" w:rsidR="00C51368" w:rsidRDefault="00E43BD9">
      <w:pPr>
        <w:pStyle w:val="HTMLPreformatted"/>
        <w:divId w:val="1230461341"/>
        <w:rPr>
          <w:lang w:val="en-US"/>
        </w:rPr>
      </w:pPr>
      <w:r>
        <w:rPr>
          <w:lang w:val="en-US"/>
        </w:rPr>
        <w:t xml:space="preserve">             name part and how it should be used" /&gt;</w:t>
      </w:r>
    </w:p>
    <w:p w14:paraId="19695C52" w14:textId="77777777" w:rsidR="00C51368" w:rsidRDefault="00E43BD9">
      <w:pPr>
        <w:pStyle w:val="HTMLPreformatted"/>
        <w:divId w:val="1230461341"/>
        <w:rPr>
          <w:lang w:val="en-US"/>
        </w:rPr>
      </w:pPr>
      <w:r>
        <w:rPr>
          <w:lang w:val="en-US"/>
        </w:rPr>
        <w:t xml:space="preserve">      &lt;mustSupport value="false" /&gt;</w:t>
      </w:r>
    </w:p>
    <w:p w14:paraId="7A0767C3" w14:textId="77777777" w:rsidR="00C51368" w:rsidRDefault="00E43BD9">
      <w:pPr>
        <w:pStyle w:val="HTMLPreformatted"/>
        <w:divId w:val="1230461341"/>
        <w:rPr>
          <w:lang w:val="en-US"/>
        </w:rPr>
      </w:pPr>
      <w:r>
        <w:rPr>
          <w:lang w:val="en-US"/>
        </w:rPr>
        <w:t xml:space="preserve">      &lt;isModifier value="false" /&gt;</w:t>
      </w:r>
    </w:p>
    <w:p w14:paraId="0924A9F7" w14:textId="77777777" w:rsidR="00C51368" w:rsidRDefault="00E43BD9">
      <w:pPr>
        <w:pStyle w:val="HTMLPreformatted"/>
        <w:divId w:val="1230461341"/>
        <w:rPr>
          <w:lang w:val="en-US"/>
        </w:rPr>
      </w:pPr>
      <w:r>
        <w:rPr>
          <w:lang w:val="en-US"/>
        </w:rPr>
        <w:t xml:space="preserve">    &lt;/element&gt;</w:t>
      </w:r>
    </w:p>
    <w:p w14:paraId="5E992199" w14:textId="77777777" w:rsidR="00C51368" w:rsidRDefault="00E43BD9">
      <w:pPr>
        <w:pStyle w:val="HTMLPreformatted"/>
        <w:divId w:val="1230461341"/>
        <w:rPr>
          <w:lang w:val="en-US"/>
        </w:rPr>
      </w:pPr>
      <w:r>
        <w:rPr>
          <w:lang w:val="en-US"/>
        </w:rPr>
        <w:t xml:space="preserve">    &lt;element&gt;</w:t>
      </w:r>
    </w:p>
    <w:p w14:paraId="33AAE59E" w14:textId="77777777" w:rsidR="00C51368" w:rsidRDefault="00E43BD9">
      <w:pPr>
        <w:pStyle w:val="HTMLPreformatted"/>
        <w:divId w:val="1230461341"/>
        <w:rPr>
          <w:lang w:val="en-US"/>
        </w:rPr>
      </w:pPr>
      <w:r>
        <w:rPr>
          <w:lang w:val="en-US"/>
        </w:rPr>
        <w:t xml:space="preserve">      &lt;path value="Extension.value"/&gt;</w:t>
      </w:r>
    </w:p>
    <w:p w14:paraId="3E379B9E" w14:textId="77777777" w:rsidR="00C51368" w:rsidRDefault="00E43BD9">
      <w:pPr>
        <w:pStyle w:val="HTMLPreformatted"/>
        <w:divId w:val="1230461341"/>
        <w:rPr>
          <w:lang w:val="en-US"/>
        </w:rPr>
      </w:pPr>
      <w:r>
        <w:rPr>
          <w:lang w:val="en-US"/>
        </w:rPr>
        <w:t xml:space="preserve">      &lt;short value="LS | AC | NB | PR | HON | BR | AD | SP | MID | CL | IN" /&gt;</w:t>
      </w:r>
    </w:p>
    <w:p w14:paraId="7659BF3B" w14:textId="77777777" w:rsidR="00C51368" w:rsidRDefault="00E43BD9">
      <w:pPr>
        <w:pStyle w:val="HTMLPreformatted"/>
        <w:divId w:val="1230461341"/>
        <w:rPr>
          <w:lang w:val="en-US"/>
        </w:rPr>
      </w:pPr>
      <w:r>
        <w:rPr>
          <w:lang w:val="en-US"/>
        </w:rPr>
        <w:t xml:space="preserve">      &lt;min value="0" /&gt;</w:t>
      </w:r>
    </w:p>
    <w:p w14:paraId="6C0A3B88" w14:textId="77777777" w:rsidR="00C51368" w:rsidRDefault="00E43BD9">
      <w:pPr>
        <w:pStyle w:val="HTMLPreformatted"/>
        <w:divId w:val="1230461341"/>
        <w:rPr>
          <w:lang w:val="en-US"/>
        </w:rPr>
      </w:pPr>
      <w:r>
        <w:rPr>
          <w:lang w:val="en-US"/>
        </w:rPr>
        <w:t xml:space="preserve">      &lt;max value="*" /&gt;</w:t>
      </w:r>
    </w:p>
    <w:p w14:paraId="5F9ACF68" w14:textId="77777777" w:rsidR="00C51368" w:rsidRDefault="00E43BD9">
      <w:pPr>
        <w:pStyle w:val="HTMLPreformatted"/>
        <w:divId w:val="1230461341"/>
        <w:rPr>
          <w:lang w:val="en-US"/>
        </w:rPr>
      </w:pPr>
      <w:r>
        <w:rPr>
          <w:lang w:val="en-US"/>
        </w:rPr>
        <w:t xml:space="preserve">      &lt;type&gt;</w:t>
      </w:r>
    </w:p>
    <w:p w14:paraId="5113C47D" w14:textId="77777777" w:rsidR="00C51368" w:rsidRDefault="00E43BD9">
      <w:pPr>
        <w:pStyle w:val="HTMLPreformatted"/>
        <w:divId w:val="1230461341"/>
        <w:rPr>
          <w:lang w:val="en-US"/>
        </w:rPr>
      </w:pPr>
      <w:r>
        <w:rPr>
          <w:lang w:val="en-US"/>
        </w:rPr>
        <w:t xml:space="preserve">         &lt;code value="code" /&gt;</w:t>
      </w:r>
    </w:p>
    <w:p w14:paraId="7E65C4FA" w14:textId="77777777" w:rsidR="00C51368" w:rsidRDefault="00E43BD9">
      <w:pPr>
        <w:pStyle w:val="HTMLPreformatted"/>
        <w:divId w:val="1230461341"/>
        <w:rPr>
          <w:lang w:val="en-US"/>
        </w:rPr>
      </w:pPr>
      <w:r>
        <w:rPr>
          <w:lang w:val="en-US"/>
        </w:rPr>
        <w:t xml:space="preserve">      &lt;/type&gt;</w:t>
      </w:r>
    </w:p>
    <w:p w14:paraId="2142954C" w14:textId="77777777" w:rsidR="00C51368" w:rsidRDefault="00E43BD9">
      <w:pPr>
        <w:pStyle w:val="HTMLPreformatted"/>
        <w:divId w:val="1230461341"/>
        <w:rPr>
          <w:lang w:val="en-US"/>
        </w:rPr>
      </w:pPr>
      <w:r>
        <w:rPr>
          <w:lang w:val="en-US"/>
        </w:rPr>
        <w:t xml:space="preserve">      &lt;binding&gt;</w:t>
      </w:r>
    </w:p>
    <w:p w14:paraId="12663C6F" w14:textId="77777777" w:rsidR="00C51368" w:rsidRDefault="00E43BD9">
      <w:pPr>
        <w:pStyle w:val="HTMLPreformatted"/>
        <w:divId w:val="1230461341"/>
        <w:rPr>
          <w:lang w:val="en-US"/>
        </w:rPr>
      </w:pPr>
      <w:r>
        <w:rPr>
          <w:lang w:val="en-US"/>
        </w:rPr>
        <w:t xml:space="preserve">        &lt;strength value="required" /&gt;</w:t>
      </w:r>
    </w:p>
    <w:p w14:paraId="77292E29" w14:textId="77777777" w:rsidR="00C51368" w:rsidRDefault="00E43BD9">
      <w:pPr>
        <w:pStyle w:val="HTMLPreformatted"/>
        <w:divId w:val="1230461341"/>
        <w:rPr>
          <w:lang w:val="en-US"/>
        </w:rPr>
      </w:pPr>
      <w:r>
        <w:rPr>
          <w:lang w:val="en-US"/>
        </w:rPr>
        <w:t xml:space="preserve">        &lt;description value="A set of codes each of which specifies a certain subcategory</w:t>
      </w:r>
    </w:p>
    <w:p w14:paraId="01DCD1CF" w14:textId="77777777" w:rsidR="00C51368" w:rsidRDefault="00E43BD9">
      <w:pPr>
        <w:pStyle w:val="HTMLPreformatted"/>
        <w:divId w:val="1230461341"/>
        <w:rPr>
          <w:lang w:val="en-US"/>
        </w:rPr>
      </w:pPr>
      <w:r>
        <w:rPr>
          <w:lang w:val="en-US"/>
        </w:rPr>
        <w:t xml:space="preserve">            of the name part in addition to the main name part type" /&gt;</w:t>
      </w:r>
    </w:p>
    <w:p w14:paraId="0F69AFDE" w14:textId="77777777" w:rsidR="00C51368" w:rsidRDefault="00E43BD9">
      <w:pPr>
        <w:pStyle w:val="HTMLPreformatted"/>
        <w:divId w:val="1230461341"/>
        <w:rPr>
          <w:lang w:val="en-US"/>
        </w:rPr>
      </w:pPr>
      <w:r>
        <w:rPr>
          <w:lang w:val="en-US"/>
        </w:rPr>
        <w:lastRenderedPageBreak/>
        <w:t xml:space="preserve">        &lt;valueSetReference&gt;</w:t>
      </w:r>
    </w:p>
    <w:p w14:paraId="648C9DEE" w14:textId="77777777" w:rsidR="00C51368" w:rsidRDefault="00E43BD9">
      <w:pPr>
        <w:pStyle w:val="HTMLPreformatted"/>
        <w:divId w:val="1230461341"/>
        <w:rPr>
          <w:lang w:val="en-US"/>
        </w:rPr>
      </w:pPr>
      <w:r>
        <w:rPr>
          <w:lang w:val="en-US"/>
        </w:rPr>
        <w:t xml:space="preserve">          &lt;reference value="ValueSet/name-part-qualifier" /&gt;</w:t>
      </w:r>
    </w:p>
    <w:p w14:paraId="0193B2D8" w14:textId="77777777" w:rsidR="00C51368" w:rsidRDefault="00E43BD9">
      <w:pPr>
        <w:pStyle w:val="HTMLPreformatted"/>
        <w:divId w:val="1230461341"/>
        <w:rPr>
          <w:lang w:val="en-US"/>
        </w:rPr>
      </w:pPr>
      <w:r>
        <w:rPr>
          <w:lang w:val="en-US"/>
        </w:rPr>
        <w:t xml:space="preserve">        &lt;/valueSetReference&gt;</w:t>
      </w:r>
    </w:p>
    <w:p w14:paraId="1A40B3DB" w14:textId="77777777" w:rsidR="00C51368" w:rsidRDefault="00E43BD9">
      <w:pPr>
        <w:pStyle w:val="HTMLPreformatted"/>
        <w:divId w:val="1230461341"/>
        <w:rPr>
          <w:lang w:val="en-US"/>
        </w:rPr>
      </w:pPr>
      <w:r>
        <w:rPr>
          <w:lang w:val="en-US"/>
        </w:rPr>
        <w:t xml:space="preserve">      &lt;/binding&gt;</w:t>
      </w:r>
    </w:p>
    <w:p w14:paraId="3F40928E" w14:textId="77777777" w:rsidR="00C51368" w:rsidRDefault="00E43BD9">
      <w:pPr>
        <w:pStyle w:val="HTMLPreformatted"/>
        <w:divId w:val="1230461341"/>
        <w:rPr>
          <w:lang w:val="en-US"/>
        </w:rPr>
      </w:pPr>
      <w:r>
        <w:rPr>
          <w:lang w:val="en-US"/>
        </w:rPr>
        <w:t xml:space="preserve">      &lt;mapping&gt;</w:t>
      </w:r>
    </w:p>
    <w:p w14:paraId="2B432731" w14:textId="77777777" w:rsidR="00C51368" w:rsidRDefault="00E43BD9">
      <w:pPr>
        <w:pStyle w:val="HTMLPreformatted"/>
        <w:divId w:val="1230461341"/>
        <w:rPr>
          <w:lang w:val="en-US"/>
        </w:rPr>
      </w:pPr>
      <w:r>
        <w:rPr>
          <w:lang w:val="en-US"/>
        </w:rPr>
        <w:t xml:space="preserve">         &lt;identity value="RIM" /&gt;</w:t>
      </w:r>
    </w:p>
    <w:p w14:paraId="4A435D9D" w14:textId="77777777" w:rsidR="00C51368" w:rsidRDefault="00E43BD9">
      <w:pPr>
        <w:pStyle w:val="HTMLPreformatted"/>
        <w:divId w:val="1230461341"/>
        <w:rPr>
          <w:lang w:val="en-US"/>
        </w:rPr>
      </w:pPr>
      <w:r>
        <w:rPr>
          <w:lang w:val="en-US"/>
        </w:rPr>
        <w:t xml:space="preserve">         &lt;map value="ENXP.qualifier" /&gt;</w:t>
      </w:r>
    </w:p>
    <w:p w14:paraId="156B2F92" w14:textId="77777777" w:rsidR="00C51368" w:rsidRDefault="00E43BD9">
      <w:pPr>
        <w:pStyle w:val="HTMLPreformatted"/>
        <w:divId w:val="1230461341"/>
        <w:rPr>
          <w:lang w:val="en-US"/>
        </w:rPr>
      </w:pPr>
      <w:r>
        <w:rPr>
          <w:lang w:val="en-US"/>
        </w:rPr>
        <w:t xml:space="preserve">      &lt;/mapping&gt;</w:t>
      </w:r>
    </w:p>
    <w:p w14:paraId="4C0CBE38" w14:textId="77777777" w:rsidR="00C51368" w:rsidRDefault="00E43BD9">
      <w:pPr>
        <w:pStyle w:val="HTMLPreformatted"/>
        <w:divId w:val="1230461341"/>
        <w:rPr>
          <w:lang w:val="en-US"/>
        </w:rPr>
      </w:pPr>
      <w:r>
        <w:rPr>
          <w:lang w:val="en-US"/>
        </w:rPr>
        <w:t xml:space="preserve">    &lt;/element&gt;</w:t>
      </w:r>
    </w:p>
    <w:p w14:paraId="1FEA3D71" w14:textId="77777777" w:rsidR="00C51368" w:rsidRDefault="00E43BD9">
      <w:pPr>
        <w:pStyle w:val="HTMLPreformatted"/>
        <w:divId w:val="1230461341"/>
        <w:rPr>
          <w:lang w:val="en-US"/>
        </w:rPr>
      </w:pPr>
      <w:r>
        <w:rPr>
          <w:lang w:val="en-US"/>
        </w:rPr>
        <w:t xml:space="preserve">  &lt;/differential&gt;</w:t>
      </w:r>
    </w:p>
    <w:p w14:paraId="7843DC62" w14:textId="77777777" w:rsidR="00C51368" w:rsidRDefault="00E43BD9">
      <w:pPr>
        <w:pStyle w:val="HTMLPreformatted"/>
        <w:divId w:val="1230461341"/>
        <w:rPr>
          <w:lang w:val="en-US"/>
        </w:rPr>
      </w:pPr>
      <w:r>
        <w:rPr>
          <w:lang w:val="en-US"/>
        </w:rPr>
        <w:t>&lt;/StructureDefinition&gt;</w:t>
      </w:r>
    </w:p>
    <w:p w14:paraId="5E6A8E9D" w14:textId="77777777" w:rsidR="00C51368" w:rsidRDefault="00C51368">
      <w:pPr>
        <w:pStyle w:val="HTMLPreformatted"/>
        <w:divId w:val="1230461341"/>
        <w:rPr>
          <w:lang w:val="en-US"/>
        </w:rPr>
      </w:pPr>
    </w:p>
    <w:p w14:paraId="38EE1658" w14:textId="77777777"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14:paraId="20DC0ABB" w14:textId="77777777" w:rsidR="00C51368" w:rsidRDefault="00E43BD9">
      <w:pPr>
        <w:pStyle w:val="Heading4"/>
        <w:divId w:val="1230461341"/>
        <w:rPr>
          <w:rFonts w:eastAsia="Times New Roman"/>
          <w:lang w:val="en-US"/>
        </w:rPr>
      </w:pPr>
      <w:r>
        <w:rPr>
          <w:rFonts w:eastAsia="Times New Roman"/>
          <w:lang w:val="en-US"/>
        </w:rPr>
        <w:t>Register the Extension</w:t>
      </w:r>
    </w:p>
    <w:p w14:paraId="34947CD4" w14:textId="77777777" w:rsidR="00C51368" w:rsidRDefault="00E43BD9">
      <w:pPr>
        <w:pStyle w:val="NormalWeb"/>
        <w:divId w:val="1230461341"/>
        <w:rPr>
          <w:lang w:val="en-US"/>
        </w:rPr>
      </w:pPr>
      <w:r>
        <w:rPr>
          <w:lang w:val="en-US"/>
        </w:rPr>
        <w:t xml:space="preserve">For this example, it is registered at </w:t>
      </w:r>
      <w:hyperlink r:id="rId918" w:history="1">
        <w:r>
          <w:rPr>
            <w:rStyle w:val="Hyperlink"/>
            <w:lang w:val="en-US"/>
          </w:rPr>
          <w:t>http://hl7.org/fhir/StructureDefinition/iso21090-EN-qualifier</w:t>
        </w:r>
      </w:hyperlink>
      <w:r>
        <w:rPr>
          <w:lang w:val="en-US"/>
        </w:rPr>
        <w:t xml:space="preserve">. This is the url that will appear in the definition element when the extension is used. </w:t>
      </w:r>
    </w:p>
    <w:p w14:paraId="3F85A323" w14:textId="77777777" w:rsidR="00C51368" w:rsidRDefault="00E43BD9">
      <w:pPr>
        <w:pStyle w:val="Heading4"/>
        <w:divId w:val="1230461341"/>
        <w:rPr>
          <w:rFonts w:eastAsia="Times New Roman"/>
          <w:lang w:val="en-US"/>
        </w:rPr>
      </w:pPr>
      <w:r>
        <w:rPr>
          <w:rFonts w:eastAsia="Times New Roman"/>
          <w:lang w:val="en-US"/>
        </w:rPr>
        <w:t>Use it in the instance</w:t>
      </w:r>
    </w:p>
    <w:p w14:paraId="04D0528E" w14:textId="77777777"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14:paraId="46FBC716" w14:textId="77777777" w:rsidR="00C51368" w:rsidRDefault="00C51368">
      <w:pPr>
        <w:pStyle w:val="HTMLPreformatted"/>
        <w:divId w:val="1230461341"/>
        <w:rPr>
          <w:lang w:val="en-US"/>
        </w:rPr>
      </w:pPr>
    </w:p>
    <w:p w14:paraId="441164FE" w14:textId="77777777" w:rsidR="00C51368" w:rsidRDefault="00E43BD9">
      <w:pPr>
        <w:pStyle w:val="HTMLPreformatted"/>
        <w:divId w:val="1230461341"/>
        <w:rPr>
          <w:lang w:val="en-US"/>
        </w:rPr>
      </w:pPr>
      <w:r>
        <w:rPr>
          <w:lang w:val="en-US"/>
        </w:rPr>
        <w:t>&lt;name&gt;</w:t>
      </w:r>
    </w:p>
    <w:p w14:paraId="6A5C417B" w14:textId="77777777" w:rsidR="00C51368" w:rsidRDefault="00E43BD9">
      <w:pPr>
        <w:pStyle w:val="HTMLPreformatted"/>
        <w:divId w:val="1230461341"/>
        <w:rPr>
          <w:lang w:val="en-US"/>
        </w:rPr>
      </w:pPr>
      <w:r>
        <w:rPr>
          <w:lang w:val="en-US"/>
        </w:rPr>
        <w:t xml:space="preserve">  &lt;use value="official" /&gt;</w:t>
      </w:r>
    </w:p>
    <w:p w14:paraId="70490A62" w14:textId="77777777" w:rsidR="00C51368" w:rsidRDefault="00E43BD9">
      <w:pPr>
        <w:pStyle w:val="HTMLPreformatted"/>
        <w:divId w:val="1230461341"/>
        <w:rPr>
          <w:lang w:val="en-US"/>
        </w:rPr>
      </w:pPr>
      <w:r>
        <w:rPr>
          <w:lang w:val="en-US"/>
        </w:rPr>
        <w:t xml:space="preserve">  &lt;given value="Ã–stlund"&gt;</w:t>
      </w:r>
    </w:p>
    <w:p w14:paraId="3D2057B9" w14:textId="77777777" w:rsidR="00C51368" w:rsidRDefault="00E43BD9">
      <w:pPr>
        <w:pStyle w:val="HTMLPreformatted"/>
        <w:divId w:val="1230461341"/>
        <w:rPr>
          <w:lang w:val="en-US"/>
        </w:rPr>
      </w:pPr>
      <w:r>
        <w:rPr>
          <w:lang w:val="en-US"/>
        </w:rPr>
        <w:t xml:space="preserve">     &lt;extension url="http://hl7.org/fhir/StructureDefinition/iso21090-EN-qualifier" &gt;</w:t>
      </w:r>
    </w:p>
    <w:p w14:paraId="1CD23372" w14:textId="77777777" w:rsidR="00C51368" w:rsidRDefault="00E43BD9">
      <w:pPr>
        <w:pStyle w:val="HTMLPreformatted"/>
        <w:divId w:val="1230461341"/>
        <w:rPr>
          <w:lang w:val="en-US"/>
        </w:rPr>
      </w:pPr>
      <w:r>
        <w:rPr>
          <w:lang w:val="en-US"/>
        </w:rPr>
        <w:t xml:space="preserve">        &lt;valueCode value="MID" /&gt;</w:t>
      </w:r>
    </w:p>
    <w:p w14:paraId="470C4AB8" w14:textId="77777777" w:rsidR="00C51368" w:rsidRDefault="00E43BD9">
      <w:pPr>
        <w:pStyle w:val="HTMLPreformatted"/>
        <w:divId w:val="1230461341"/>
        <w:rPr>
          <w:lang w:val="en-US"/>
        </w:rPr>
      </w:pPr>
      <w:r>
        <w:rPr>
          <w:lang w:val="en-US"/>
        </w:rPr>
        <w:t xml:space="preserve">     &lt;/extension&gt;</w:t>
      </w:r>
    </w:p>
    <w:p w14:paraId="3D9B586D" w14:textId="77777777" w:rsidR="00C51368" w:rsidRDefault="00E43BD9">
      <w:pPr>
        <w:pStyle w:val="HTMLPreformatted"/>
        <w:divId w:val="1230461341"/>
        <w:rPr>
          <w:lang w:val="en-US"/>
        </w:rPr>
      </w:pPr>
      <w:r>
        <w:rPr>
          <w:lang w:val="en-US"/>
        </w:rPr>
        <w:t xml:space="preserve">  &lt;/given&gt;</w:t>
      </w:r>
    </w:p>
    <w:p w14:paraId="0B9C1070" w14:textId="77777777" w:rsidR="00C51368" w:rsidRDefault="00E43BD9">
      <w:pPr>
        <w:pStyle w:val="HTMLPreformatted"/>
        <w:divId w:val="1230461341"/>
        <w:rPr>
          <w:lang w:val="en-US"/>
        </w:rPr>
      </w:pPr>
      <w:r>
        <w:rPr>
          <w:lang w:val="en-US"/>
        </w:rPr>
        <w:t>&lt;/name&gt;</w:t>
      </w:r>
    </w:p>
    <w:p w14:paraId="7D2F4D0F" w14:textId="77777777" w:rsidR="00C51368" w:rsidRDefault="00E43BD9">
      <w:pPr>
        <w:pStyle w:val="NormalWeb"/>
        <w:divId w:val="1230461341"/>
        <w:rPr>
          <w:lang w:val="en-US"/>
        </w:rPr>
      </w:pPr>
      <w:r>
        <w:rPr>
          <w:lang w:val="en-US"/>
        </w:rPr>
        <w:t xml:space="preserve">This particular example is a Scandinavian mellannamn. See </w:t>
      </w:r>
      <w:hyperlink r:id="rId919" w:history="1">
        <w:r>
          <w:rPr>
            <w:rStyle w:val="Hyperlink"/>
            <w:lang w:val="en-US"/>
          </w:rPr>
          <w:t>Datatypes examples for additional examples</w:t>
        </w:r>
      </w:hyperlink>
      <w:r>
        <w:rPr>
          <w:lang w:val="en-US"/>
        </w:rPr>
        <w:t xml:space="preserve">. </w:t>
      </w:r>
    </w:p>
    <w:p w14:paraId="1AAC3761" w14:textId="77777777" w:rsidR="00C51368" w:rsidRDefault="00E43BD9">
      <w:pPr>
        <w:pStyle w:val="Heading3"/>
        <w:divId w:val="1230461341"/>
        <w:rPr>
          <w:rFonts w:eastAsia="Times New Roman"/>
          <w:lang w:val="en-US"/>
        </w:rPr>
      </w:pPr>
      <w:r>
        <w:rPr>
          <w:rFonts w:eastAsia="Times New Roman"/>
          <w:lang w:val="en-US"/>
        </w:rPr>
        <w:t>Complex Extension: Patient Clinical Trial</w:t>
      </w:r>
    </w:p>
    <w:p w14:paraId="5BD552B0" w14:textId="77777777"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14:paraId="3C2B60B9" w14:textId="77777777">
        <w:trPr>
          <w:divId w:val="1230461341"/>
          <w:tblCellSpacing w:w="15" w:type="dxa"/>
        </w:trPr>
        <w:tc>
          <w:tcPr>
            <w:tcW w:w="0" w:type="auto"/>
            <w:vAlign w:val="center"/>
            <w:hideMark/>
          </w:tcPr>
          <w:p w14:paraId="21D20A99" w14:textId="77777777" w:rsidR="00C51368" w:rsidRDefault="00E43BD9">
            <w:pPr>
              <w:rPr>
                <w:rFonts w:eastAsia="Times New Roman"/>
              </w:rPr>
            </w:pPr>
            <w:r>
              <w:rPr>
                <w:rFonts w:eastAsia="Times New Roman"/>
                <w:b/>
                <w:bCs/>
              </w:rPr>
              <w:t>Code</w:t>
            </w:r>
          </w:p>
        </w:tc>
        <w:tc>
          <w:tcPr>
            <w:tcW w:w="0" w:type="auto"/>
            <w:vAlign w:val="center"/>
            <w:hideMark/>
          </w:tcPr>
          <w:p w14:paraId="11ED4F33" w14:textId="77777777" w:rsidR="00C51368" w:rsidRDefault="00E43BD9">
            <w:pPr>
              <w:rPr>
                <w:rFonts w:eastAsia="Times New Roman"/>
              </w:rPr>
            </w:pPr>
            <w:r>
              <w:rPr>
                <w:rFonts w:eastAsia="Times New Roman"/>
                <w:b/>
                <w:bCs/>
              </w:rPr>
              <w:t>Name</w:t>
            </w:r>
          </w:p>
        </w:tc>
        <w:tc>
          <w:tcPr>
            <w:tcW w:w="0" w:type="auto"/>
            <w:vAlign w:val="center"/>
            <w:hideMark/>
          </w:tcPr>
          <w:p w14:paraId="5804132B" w14:textId="77777777" w:rsidR="00C51368" w:rsidRDefault="00E43BD9">
            <w:pPr>
              <w:rPr>
                <w:rFonts w:eastAsia="Times New Roman"/>
              </w:rPr>
            </w:pPr>
            <w:r>
              <w:rPr>
                <w:rFonts w:eastAsia="Times New Roman"/>
                <w:b/>
                <w:bCs/>
              </w:rPr>
              <w:t>Cardinality</w:t>
            </w:r>
          </w:p>
        </w:tc>
        <w:tc>
          <w:tcPr>
            <w:tcW w:w="0" w:type="auto"/>
            <w:vAlign w:val="center"/>
            <w:hideMark/>
          </w:tcPr>
          <w:p w14:paraId="2F6048F1" w14:textId="77777777" w:rsidR="00C51368" w:rsidRDefault="00E43BD9">
            <w:pPr>
              <w:rPr>
                <w:rFonts w:eastAsia="Times New Roman"/>
              </w:rPr>
            </w:pPr>
            <w:r>
              <w:rPr>
                <w:rFonts w:eastAsia="Times New Roman"/>
                <w:b/>
                <w:bCs/>
              </w:rPr>
              <w:t>Type</w:t>
            </w:r>
          </w:p>
        </w:tc>
        <w:tc>
          <w:tcPr>
            <w:tcW w:w="0" w:type="auto"/>
            <w:vAlign w:val="center"/>
            <w:hideMark/>
          </w:tcPr>
          <w:p w14:paraId="1BDB03BE" w14:textId="77777777" w:rsidR="00C51368" w:rsidRDefault="00E43BD9">
            <w:pPr>
              <w:rPr>
                <w:rFonts w:eastAsia="Times New Roman"/>
              </w:rPr>
            </w:pPr>
            <w:r>
              <w:rPr>
                <w:rFonts w:eastAsia="Times New Roman"/>
                <w:b/>
                <w:bCs/>
              </w:rPr>
              <w:t>Content</w:t>
            </w:r>
          </w:p>
        </w:tc>
      </w:tr>
      <w:tr w:rsidR="00C51368" w14:paraId="46043BEE" w14:textId="77777777">
        <w:trPr>
          <w:divId w:val="1230461341"/>
          <w:tblCellSpacing w:w="15" w:type="dxa"/>
        </w:trPr>
        <w:tc>
          <w:tcPr>
            <w:tcW w:w="0" w:type="auto"/>
            <w:vAlign w:val="center"/>
            <w:hideMark/>
          </w:tcPr>
          <w:p w14:paraId="672A64BC" w14:textId="77777777" w:rsidR="00C51368" w:rsidRDefault="00E43BD9">
            <w:pPr>
              <w:rPr>
                <w:rFonts w:eastAsia="Times New Roman"/>
              </w:rPr>
            </w:pPr>
            <w:r>
              <w:rPr>
                <w:rFonts w:eastAsia="Times New Roman"/>
              </w:rPr>
              <w:t>NCT</w:t>
            </w:r>
          </w:p>
        </w:tc>
        <w:tc>
          <w:tcPr>
            <w:tcW w:w="0" w:type="auto"/>
            <w:vAlign w:val="center"/>
            <w:hideMark/>
          </w:tcPr>
          <w:p w14:paraId="60675DBB" w14:textId="77777777" w:rsidR="00C51368" w:rsidRDefault="00E43BD9">
            <w:pPr>
              <w:rPr>
                <w:rFonts w:eastAsia="Times New Roman"/>
              </w:rPr>
            </w:pPr>
            <w:r>
              <w:rPr>
                <w:rFonts w:eastAsia="Times New Roman"/>
              </w:rPr>
              <w:t>Clinical Trial number</w:t>
            </w:r>
          </w:p>
        </w:tc>
        <w:tc>
          <w:tcPr>
            <w:tcW w:w="0" w:type="auto"/>
            <w:vAlign w:val="center"/>
            <w:hideMark/>
          </w:tcPr>
          <w:p w14:paraId="7883BC2D" w14:textId="77777777" w:rsidR="00C51368" w:rsidRDefault="00E43BD9">
            <w:pPr>
              <w:rPr>
                <w:rFonts w:eastAsia="Times New Roman"/>
              </w:rPr>
            </w:pPr>
            <w:r>
              <w:rPr>
                <w:rFonts w:eastAsia="Times New Roman"/>
              </w:rPr>
              <w:t>1..1</w:t>
            </w:r>
          </w:p>
        </w:tc>
        <w:tc>
          <w:tcPr>
            <w:tcW w:w="0" w:type="auto"/>
            <w:vAlign w:val="center"/>
            <w:hideMark/>
          </w:tcPr>
          <w:p w14:paraId="70D7041A" w14:textId="77777777" w:rsidR="00C51368" w:rsidRDefault="00E43BD9">
            <w:pPr>
              <w:rPr>
                <w:rFonts w:eastAsia="Times New Roman"/>
              </w:rPr>
            </w:pPr>
            <w:r>
              <w:rPr>
                <w:rFonts w:eastAsia="Times New Roman"/>
              </w:rPr>
              <w:t>string</w:t>
            </w:r>
          </w:p>
        </w:tc>
        <w:tc>
          <w:tcPr>
            <w:tcW w:w="0" w:type="auto"/>
            <w:vAlign w:val="center"/>
            <w:hideMark/>
          </w:tcPr>
          <w:p w14:paraId="03C56018" w14:textId="77777777"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14:paraId="2B267970" w14:textId="77777777">
        <w:trPr>
          <w:divId w:val="1230461341"/>
          <w:tblCellSpacing w:w="15" w:type="dxa"/>
        </w:trPr>
        <w:tc>
          <w:tcPr>
            <w:tcW w:w="0" w:type="auto"/>
            <w:vAlign w:val="center"/>
            <w:hideMark/>
          </w:tcPr>
          <w:p w14:paraId="2B7BF0AE" w14:textId="77777777" w:rsidR="00C51368" w:rsidRDefault="00E43BD9">
            <w:pPr>
              <w:rPr>
                <w:rFonts w:eastAsia="Times New Roman"/>
              </w:rPr>
            </w:pPr>
            <w:r>
              <w:rPr>
                <w:rFonts w:eastAsia="Times New Roman"/>
              </w:rPr>
              <w:lastRenderedPageBreak/>
              <w:t>period</w:t>
            </w:r>
          </w:p>
        </w:tc>
        <w:tc>
          <w:tcPr>
            <w:tcW w:w="0" w:type="auto"/>
            <w:vAlign w:val="center"/>
            <w:hideMark/>
          </w:tcPr>
          <w:p w14:paraId="4CCD072C" w14:textId="77777777" w:rsidR="00C51368" w:rsidRDefault="00E43BD9">
            <w:pPr>
              <w:rPr>
                <w:rFonts w:eastAsia="Times New Roman"/>
              </w:rPr>
            </w:pPr>
            <w:r>
              <w:rPr>
                <w:rFonts w:eastAsia="Times New Roman"/>
              </w:rPr>
              <w:t>trialPeriod</w:t>
            </w:r>
          </w:p>
        </w:tc>
        <w:tc>
          <w:tcPr>
            <w:tcW w:w="0" w:type="auto"/>
            <w:vAlign w:val="center"/>
            <w:hideMark/>
          </w:tcPr>
          <w:p w14:paraId="7098F328" w14:textId="77777777" w:rsidR="00C51368" w:rsidRDefault="00E43BD9">
            <w:pPr>
              <w:rPr>
                <w:rFonts w:eastAsia="Times New Roman"/>
              </w:rPr>
            </w:pPr>
            <w:r>
              <w:rPr>
                <w:rFonts w:eastAsia="Times New Roman"/>
              </w:rPr>
              <w:t>0..1</w:t>
            </w:r>
          </w:p>
        </w:tc>
        <w:tc>
          <w:tcPr>
            <w:tcW w:w="0" w:type="auto"/>
            <w:vAlign w:val="center"/>
            <w:hideMark/>
          </w:tcPr>
          <w:p w14:paraId="36B52D02" w14:textId="77777777" w:rsidR="00C51368" w:rsidRDefault="00E43BD9">
            <w:pPr>
              <w:rPr>
                <w:rFonts w:eastAsia="Times New Roman"/>
              </w:rPr>
            </w:pPr>
            <w:r>
              <w:rPr>
                <w:rFonts w:eastAsia="Times New Roman"/>
              </w:rPr>
              <w:t>Period</w:t>
            </w:r>
          </w:p>
        </w:tc>
        <w:tc>
          <w:tcPr>
            <w:tcW w:w="0" w:type="auto"/>
            <w:vAlign w:val="center"/>
            <w:hideMark/>
          </w:tcPr>
          <w:p w14:paraId="5F8C79B8" w14:textId="77777777" w:rsidR="00C51368" w:rsidRDefault="00E43BD9">
            <w:pPr>
              <w:rPr>
                <w:rFonts w:eastAsia="Times New Roman"/>
              </w:rPr>
            </w:pPr>
            <w:r>
              <w:rPr>
                <w:rFonts w:eastAsia="Times New Roman"/>
              </w:rPr>
              <w:t>The start and end times of the participation of this patient in the clinical trial</w:t>
            </w:r>
          </w:p>
        </w:tc>
      </w:tr>
      <w:tr w:rsidR="00C51368" w14:paraId="352C1385" w14:textId="77777777">
        <w:trPr>
          <w:divId w:val="1230461341"/>
          <w:tblCellSpacing w:w="15" w:type="dxa"/>
        </w:trPr>
        <w:tc>
          <w:tcPr>
            <w:tcW w:w="0" w:type="auto"/>
            <w:vAlign w:val="center"/>
            <w:hideMark/>
          </w:tcPr>
          <w:p w14:paraId="7E0D7F3F" w14:textId="77777777" w:rsidR="00C51368" w:rsidRDefault="00E43BD9">
            <w:pPr>
              <w:rPr>
                <w:rFonts w:eastAsia="Times New Roman"/>
              </w:rPr>
            </w:pPr>
            <w:r>
              <w:rPr>
                <w:rFonts w:eastAsia="Times New Roman"/>
              </w:rPr>
              <w:t>reason</w:t>
            </w:r>
          </w:p>
        </w:tc>
        <w:tc>
          <w:tcPr>
            <w:tcW w:w="0" w:type="auto"/>
            <w:vAlign w:val="center"/>
            <w:hideMark/>
          </w:tcPr>
          <w:p w14:paraId="66D7919D" w14:textId="77777777" w:rsidR="00C51368" w:rsidRDefault="00E43BD9">
            <w:pPr>
              <w:rPr>
                <w:rFonts w:eastAsia="Times New Roman"/>
              </w:rPr>
            </w:pPr>
            <w:r>
              <w:rPr>
                <w:rFonts w:eastAsia="Times New Roman"/>
              </w:rPr>
              <w:t>reason enrolled</w:t>
            </w:r>
          </w:p>
        </w:tc>
        <w:tc>
          <w:tcPr>
            <w:tcW w:w="0" w:type="auto"/>
            <w:vAlign w:val="center"/>
            <w:hideMark/>
          </w:tcPr>
          <w:p w14:paraId="76FA2C71" w14:textId="77777777" w:rsidR="00C51368" w:rsidRDefault="00E43BD9">
            <w:pPr>
              <w:rPr>
                <w:rFonts w:eastAsia="Times New Roman"/>
              </w:rPr>
            </w:pPr>
            <w:r>
              <w:rPr>
                <w:rFonts w:eastAsia="Times New Roman"/>
              </w:rPr>
              <w:t>0..1</w:t>
            </w:r>
          </w:p>
        </w:tc>
        <w:tc>
          <w:tcPr>
            <w:tcW w:w="0" w:type="auto"/>
            <w:vAlign w:val="center"/>
            <w:hideMark/>
          </w:tcPr>
          <w:p w14:paraId="7687E747" w14:textId="77777777" w:rsidR="00C51368" w:rsidRDefault="00E43BD9">
            <w:pPr>
              <w:rPr>
                <w:rFonts w:eastAsia="Times New Roman"/>
              </w:rPr>
            </w:pPr>
            <w:r>
              <w:rPr>
                <w:rFonts w:eastAsia="Times New Roman"/>
              </w:rPr>
              <w:t>CodableConcept</w:t>
            </w:r>
          </w:p>
        </w:tc>
        <w:tc>
          <w:tcPr>
            <w:tcW w:w="0" w:type="auto"/>
            <w:vAlign w:val="center"/>
            <w:hideMark/>
          </w:tcPr>
          <w:p w14:paraId="56C0954A" w14:textId="77777777" w:rsidR="00C51368" w:rsidRDefault="00E43BD9">
            <w:pPr>
              <w:rPr>
                <w:rFonts w:eastAsia="Times New Roman"/>
              </w:rPr>
            </w:pPr>
            <w:r>
              <w:rPr>
                <w:rFonts w:eastAsia="Times New Roman"/>
              </w:rPr>
              <w:t>indication or reason the patient is part of this trial</w:t>
            </w:r>
          </w:p>
        </w:tc>
      </w:tr>
    </w:tbl>
    <w:p w14:paraId="76F5B4C6" w14:textId="77777777"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14:paraId="4B24F981" w14:textId="77777777"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14:paraId="6484A127" w14:textId="77777777" w:rsidR="00C51368" w:rsidRDefault="00C51368">
      <w:pPr>
        <w:pStyle w:val="HTMLPreformatted"/>
        <w:divId w:val="1230461341"/>
        <w:rPr>
          <w:lang w:val="en-US"/>
        </w:rPr>
      </w:pPr>
    </w:p>
    <w:p w14:paraId="4F274675" w14:textId="77777777" w:rsidR="00C51368" w:rsidRDefault="00E43BD9">
      <w:pPr>
        <w:pStyle w:val="HTMLPreformatted"/>
        <w:divId w:val="1230461341"/>
        <w:rPr>
          <w:lang w:val="en-US"/>
        </w:rPr>
      </w:pPr>
      <w:r>
        <w:rPr>
          <w:lang w:val="en-US"/>
        </w:rPr>
        <w:t>&lt;StructureDefinition xmlns="http://hl7.org/fhir"&gt;</w:t>
      </w:r>
    </w:p>
    <w:p w14:paraId="30C6E8EC" w14:textId="77777777" w:rsidR="00C51368" w:rsidRDefault="00E43BD9">
      <w:pPr>
        <w:pStyle w:val="HTMLPreformatted"/>
        <w:divId w:val="1230461341"/>
        <w:rPr>
          <w:lang w:val="en-US"/>
        </w:rPr>
      </w:pPr>
      <w:r>
        <w:rPr>
          <w:lang w:val="en-US"/>
        </w:rPr>
        <w:t xml:space="preserve">  &lt;!-- metadata - setting up the base definition --&gt;</w:t>
      </w:r>
    </w:p>
    <w:p w14:paraId="59E26738" w14:textId="77777777" w:rsidR="00C51368" w:rsidRDefault="00E43BD9">
      <w:pPr>
        <w:pStyle w:val="HTMLPreformatted"/>
        <w:divId w:val="1230461341"/>
        <w:rPr>
          <w:lang w:val="en-US"/>
        </w:rPr>
      </w:pPr>
      <w:r>
        <w:rPr>
          <w:lang w:val="en-US"/>
        </w:rPr>
        <w:t xml:space="preserve">  &lt;url value="http://hl7.org/fhir/StructureDefinition/patient-clinicalTrial"/&gt;</w:t>
      </w:r>
    </w:p>
    <w:p w14:paraId="5D9EC61B" w14:textId="77777777" w:rsidR="00C51368" w:rsidRDefault="00E43BD9">
      <w:pPr>
        <w:pStyle w:val="HTMLPreformatted"/>
        <w:divId w:val="1230461341"/>
        <w:rPr>
          <w:lang w:val="en-US"/>
        </w:rPr>
      </w:pPr>
      <w:r>
        <w:rPr>
          <w:lang w:val="en-US"/>
        </w:rPr>
        <w:t xml:space="preserve">  &lt;name value="The patient's participation in clinical trials"/&gt;</w:t>
      </w:r>
    </w:p>
    <w:p w14:paraId="2F22CFD4" w14:textId="77777777" w:rsidR="00C51368" w:rsidRDefault="00E43BD9">
      <w:pPr>
        <w:pStyle w:val="HTMLPreformatted"/>
        <w:divId w:val="1230461341"/>
        <w:rPr>
          <w:lang w:val="en-US"/>
        </w:rPr>
      </w:pPr>
      <w:r>
        <w:rPr>
          <w:lang w:val="en-US"/>
        </w:rPr>
        <w:t xml:space="preserve">  &lt;constrainedType value="Extension"/&gt;</w:t>
      </w:r>
    </w:p>
    <w:p w14:paraId="658BBF92" w14:textId="77777777" w:rsidR="00C51368" w:rsidRDefault="00E43BD9">
      <w:pPr>
        <w:pStyle w:val="HTMLPreformatted"/>
        <w:divId w:val="1230461341"/>
        <w:rPr>
          <w:lang w:val="en-US"/>
        </w:rPr>
      </w:pPr>
      <w:r>
        <w:rPr>
          <w:lang w:val="en-US"/>
        </w:rPr>
        <w:t xml:space="preserve">  &lt;contextType value="resource"/&gt;</w:t>
      </w:r>
    </w:p>
    <w:p w14:paraId="3D412FC9" w14:textId="77777777" w:rsidR="00C51368" w:rsidRDefault="00E43BD9">
      <w:pPr>
        <w:pStyle w:val="HTMLPreformatted"/>
        <w:divId w:val="1230461341"/>
        <w:rPr>
          <w:lang w:val="en-US"/>
        </w:rPr>
      </w:pPr>
      <w:r>
        <w:rPr>
          <w:lang w:val="en-US"/>
        </w:rPr>
        <w:t xml:space="preserve">  &lt;context value="Patient"/&gt;</w:t>
      </w:r>
    </w:p>
    <w:p w14:paraId="08D31381" w14:textId="77777777" w:rsidR="00C51368" w:rsidRDefault="00E43BD9">
      <w:pPr>
        <w:pStyle w:val="HTMLPreformatted"/>
        <w:divId w:val="1230461341"/>
        <w:rPr>
          <w:lang w:val="en-US"/>
        </w:rPr>
      </w:pPr>
      <w:r>
        <w:rPr>
          <w:lang w:val="en-US"/>
        </w:rPr>
        <w:t xml:space="preserve">  &lt;base value="http://hl7.org/fhir/StructureDefinition/Extension"/&gt;</w:t>
      </w:r>
    </w:p>
    <w:p w14:paraId="249FFB68" w14:textId="77777777" w:rsidR="00C51368" w:rsidRDefault="00E43BD9">
      <w:pPr>
        <w:pStyle w:val="HTMLPreformatted"/>
        <w:divId w:val="1230461341"/>
        <w:rPr>
          <w:lang w:val="en-US"/>
        </w:rPr>
      </w:pPr>
      <w:r>
        <w:rPr>
          <w:lang w:val="en-US"/>
        </w:rPr>
        <w:t xml:space="preserve">  &lt;snapshot&gt;</w:t>
      </w:r>
    </w:p>
    <w:p w14:paraId="287C7975" w14:textId="77777777" w:rsidR="00C51368" w:rsidRDefault="00E43BD9">
      <w:pPr>
        <w:pStyle w:val="HTMLPreformatted"/>
        <w:divId w:val="1230461341"/>
        <w:rPr>
          <w:lang w:val="en-US"/>
        </w:rPr>
      </w:pPr>
      <w:r>
        <w:rPr>
          <w:lang w:val="en-US"/>
        </w:rPr>
        <w:t xml:space="preserve">    &lt;element&gt;</w:t>
      </w:r>
    </w:p>
    <w:p w14:paraId="4A4C4B94" w14:textId="77777777" w:rsidR="00C51368" w:rsidRDefault="00E43BD9">
      <w:pPr>
        <w:pStyle w:val="HTMLPreformatted"/>
        <w:divId w:val="1230461341"/>
        <w:rPr>
          <w:lang w:val="en-US"/>
        </w:rPr>
      </w:pPr>
      <w:r>
        <w:rPr>
          <w:lang w:val="en-US"/>
        </w:rPr>
        <w:t xml:space="preserve">      &lt;path value="Extension"/&gt;</w:t>
      </w:r>
    </w:p>
    <w:p w14:paraId="6BFC50F1" w14:textId="77777777" w:rsidR="00C51368" w:rsidRDefault="00E43BD9">
      <w:pPr>
        <w:pStyle w:val="HTMLPreformatted"/>
        <w:divId w:val="1230461341"/>
        <w:rPr>
          <w:lang w:val="en-US"/>
        </w:rPr>
      </w:pPr>
      <w:r>
        <w:rPr>
          <w:lang w:val="en-US"/>
        </w:rPr>
        <w:t xml:space="preserve">      &lt;!-- etc --&gt;</w:t>
      </w:r>
    </w:p>
    <w:p w14:paraId="49BA2822" w14:textId="77777777" w:rsidR="00C51368" w:rsidRDefault="00E43BD9">
      <w:pPr>
        <w:pStyle w:val="HTMLPreformatted"/>
        <w:divId w:val="1230461341"/>
        <w:rPr>
          <w:lang w:val="en-US"/>
        </w:rPr>
      </w:pPr>
      <w:r>
        <w:rPr>
          <w:lang w:val="en-US"/>
        </w:rPr>
        <w:t xml:space="preserve">    &lt;/element&gt;</w:t>
      </w:r>
    </w:p>
    <w:p w14:paraId="05A2807D" w14:textId="77777777" w:rsidR="00C51368" w:rsidRDefault="00E43BD9">
      <w:pPr>
        <w:pStyle w:val="HTMLPreformatted"/>
        <w:divId w:val="1230461341"/>
        <w:rPr>
          <w:lang w:val="en-US"/>
        </w:rPr>
      </w:pPr>
      <w:r>
        <w:rPr>
          <w:lang w:val="en-US"/>
        </w:rPr>
        <w:t xml:space="preserve">    </w:t>
      </w:r>
    </w:p>
    <w:p w14:paraId="4627F09C" w14:textId="77777777" w:rsidR="00C51368" w:rsidRDefault="00E43BD9">
      <w:pPr>
        <w:pStyle w:val="HTMLPreformatted"/>
        <w:divId w:val="1230461341"/>
        <w:rPr>
          <w:lang w:val="en-US"/>
        </w:rPr>
      </w:pPr>
      <w:r>
        <w:rPr>
          <w:lang w:val="en-US"/>
        </w:rPr>
        <w:t xml:space="preserve">    &lt;!-- set up the slicing --&gt;</w:t>
      </w:r>
    </w:p>
    <w:p w14:paraId="0546692B" w14:textId="77777777" w:rsidR="00C51368" w:rsidRDefault="00E43BD9">
      <w:pPr>
        <w:pStyle w:val="HTMLPreformatted"/>
        <w:divId w:val="1230461341"/>
        <w:rPr>
          <w:lang w:val="en-US"/>
        </w:rPr>
      </w:pPr>
      <w:r>
        <w:rPr>
          <w:lang w:val="en-US"/>
        </w:rPr>
        <w:t xml:space="preserve">    &lt;element&gt;</w:t>
      </w:r>
    </w:p>
    <w:p w14:paraId="793D3796" w14:textId="77777777" w:rsidR="00C51368" w:rsidRDefault="00E43BD9">
      <w:pPr>
        <w:pStyle w:val="HTMLPreformatted"/>
        <w:divId w:val="1230461341"/>
        <w:rPr>
          <w:lang w:val="en-US"/>
        </w:rPr>
      </w:pPr>
      <w:r>
        <w:rPr>
          <w:lang w:val="en-US"/>
        </w:rPr>
        <w:t xml:space="preserve">      &lt;path value="Extension.extension"/&gt;</w:t>
      </w:r>
    </w:p>
    <w:p w14:paraId="3C8A72B3" w14:textId="77777777" w:rsidR="00C51368" w:rsidRDefault="00E43BD9">
      <w:pPr>
        <w:pStyle w:val="HTMLPreformatted"/>
        <w:divId w:val="1230461341"/>
        <w:rPr>
          <w:lang w:val="en-US"/>
        </w:rPr>
      </w:pPr>
      <w:r>
        <w:rPr>
          <w:lang w:val="en-US"/>
        </w:rPr>
        <w:t xml:space="preserve">      &lt;slicing&gt;</w:t>
      </w:r>
    </w:p>
    <w:p w14:paraId="265F0496" w14:textId="77777777" w:rsidR="00C51368" w:rsidRDefault="00E43BD9">
      <w:pPr>
        <w:pStyle w:val="HTMLPreformatted"/>
        <w:divId w:val="1230461341"/>
        <w:rPr>
          <w:lang w:val="en-US"/>
        </w:rPr>
      </w:pPr>
      <w:r>
        <w:rPr>
          <w:lang w:val="en-US"/>
        </w:rPr>
        <w:t xml:space="preserve">        &lt;discriminator value="url"/&gt;</w:t>
      </w:r>
    </w:p>
    <w:p w14:paraId="263FB3E1" w14:textId="77777777" w:rsidR="00C51368" w:rsidRDefault="00E43BD9">
      <w:pPr>
        <w:pStyle w:val="HTMLPreformatted"/>
        <w:divId w:val="1230461341"/>
        <w:rPr>
          <w:lang w:val="en-US"/>
        </w:rPr>
      </w:pPr>
      <w:r>
        <w:rPr>
          <w:lang w:val="en-US"/>
        </w:rPr>
        <w:t xml:space="preserve">        &lt;ordered value="true"/&gt;</w:t>
      </w:r>
    </w:p>
    <w:p w14:paraId="74E479DB" w14:textId="77777777" w:rsidR="00C51368" w:rsidRDefault="00E43BD9">
      <w:pPr>
        <w:pStyle w:val="HTMLPreformatted"/>
        <w:divId w:val="1230461341"/>
        <w:rPr>
          <w:lang w:val="en-US"/>
        </w:rPr>
      </w:pPr>
      <w:r>
        <w:rPr>
          <w:lang w:val="en-US"/>
        </w:rPr>
        <w:t xml:space="preserve">        &lt;rules value="openAtEnd"/&gt;</w:t>
      </w:r>
    </w:p>
    <w:p w14:paraId="7C23AC75" w14:textId="77777777" w:rsidR="00C51368" w:rsidRDefault="00E43BD9">
      <w:pPr>
        <w:pStyle w:val="HTMLPreformatted"/>
        <w:divId w:val="1230461341"/>
        <w:rPr>
          <w:lang w:val="en-US"/>
        </w:rPr>
      </w:pPr>
      <w:r>
        <w:rPr>
          <w:lang w:val="en-US"/>
        </w:rPr>
        <w:t xml:space="preserve">      &lt;/slicing&gt;</w:t>
      </w:r>
    </w:p>
    <w:p w14:paraId="7F9C05E7" w14:textId="77777777" w:rsidR="00C51368" w:rsidRDefault="00E43BD9">
      <w:pPr>
        <w:pStyle w:val="HTMLPreformatted"/>
        <w:divId w:val="1230461341"/>
        <w:rPr>
          <w:lang w:val="en-US"/>
        </w:rPr>
      </w:pPr>
      <w:r>
        <w:rPr>
          <w:lang w:val="en-US"/>
        </w:rPr>
        <w:t xml:space="preserve">    &lt;/element&gt;</w:t>
      </w:r>
    </w:p>
    <w:p w14:paraId="1F9B636F" w14:textId="77777777" w:rsidR="00C51368" w:rsidRDefault="00C51368">
      <w:pPr>
        <w:pStyle w:val="HTMLPreformatted"/>
        <w:divId w:val="1230461341"/>
        <w:rPr>
          <w:lang w:val="en-US"/>
        </w:rPr>
      </w:pPr>
    </w:p>
    <w:p w14:paraId="27425E2F" w14:textId="77777777" w:rsidR="00C51368" w:rsidRDefault="00E43BD9">
      <w:pPr>
        <w:pStyle w:val="HTMLPreformatted"/>
        <w:divId w:val="1230461341"/>
        <w:rPr>
          <w:lang w:val="en-US"/>
        </w:rPr>
      </w:pPr>
      <w:r>
        <w:rPr>
          <w:lang w:val="en-US"/>
        </w:rPr>
        <w:t xml:space="preserve">    &lt;!-- first slice, NCT --&gt;</w:t>
      </w:r>
    </w:p>
    <w:p w14:paraId="38240824" w14:textId="77777777" w:rsidR="00C51368" w:rsidRDefault="00E43BD9">
      <w:pPr>
        <w:pStyle w:val="HTMLPreformatted"/>
        <w:divId w:val="1230461341"/>
        <w:rPr>
          <w:lang w:val="en-US"/>
        </w:rPr>
      </w:pPr>
      <w:r>
        <w:rPr>
          <w:lang w:val="en-US"/>
        </w:rPr>
        <w:t xml:space="preserve">    &lt;element&gt;</w:t>
      </w:r>
    </w:p>
    <w:p w14:paraId="59592977" w14:textId="77777777" w:rsidR="00C51368" w:rsidRDefault="00E43BD9">
      <w:pPr>
        <w:pStyle w:val="HTMLPreformatted"/>
        <w:divId w:val="1230461341"/>
        <w:rPr>
          <w:lang w:val="en-US"/>
        </w:rPr>
      </w:pPr>
      <w:r>
        <w:rPr>
          <w:lang w:val="en-US"/>
        </w:rPr>
        <w:t xml:space="preserve">      &lt;path value="Extension.extension"/&gt;</w:t>
      </w:r>
    </w:p>
    <w:p w14:paraId="4C9892A5" w14:textId="77777777" w:rsidR="00C51368" w:rsidRDefault="00E43BD9">
      <w:pPr>
        <w:pStyle w:val="HTMLPreformatted"/>
        <w:divId w:val="1230461341"/>
        <w:rPr>
          <w:lang w:val="en-US"/>
        </w:rPr>
      </w:pPr>
      <w:r>
        <w:rPr>
          <w:lang w:val="en-US"/>
        </w:rPr>
        <w:t xml:space="preserve">      &lt;name value="NCT"/&gt;</w:t>
      </w:r>
    </w:p>
    <w:p w14:paraId="143EAAAC" w14:textId="77777777" w:rsidR="00C51368" w:rsidRDefault="00E43BD9">
      <w:pPr>
        <w:pStyle w:val="HTMLPreformatted"/>
        <w:divId w:val="1230461341"/>
        <w:rPr>
          <w:lang w:val="en-US"/>
        </w:rPr>
      </w:pPr>
      <w:r>
        <w:rPr>
          <w:lang w:val="en-US"/>
        </w:rPr>
        <w:t xml:space="preserve">      &lt;short value="National Clinical Trial number"/&gt;</w:t>
      </w:r>
    </w:p>
    <w:p w14:paraId="43263D16" w14:textId="77777777" w:rsidR="00C51368" w:rsidRDefault="00E43BD9">
      <w:pPr>
        <w:pStyle w:val="HTMLPreformatted"/>
        <w:divId w:val="1230461341"/>
        <w:rPr>
          <w:lang w:val="en-US"/>
        </w:rPr>
      </w:pPr>
      <w:r>
        <w:rPr>
          <w:lang w:val="en-US"/>
        </w:rPr>
        <w:t xml:space="preserve">      &lt;min value="1"/&gt;</w:t>
      </w:r>
    </w:p>
    <w:p w14:paraId="2D023C1A" w14:textId="77777777" w:rsidR="00C51368" w:rsidRDefault="00E43BD9">
      <w:pPr>
        <w:pStyle w:val="HTMLPreformatted"/>
        <w:divId w:val="1230461341"/>
        <w:rPr>
          <w:lang w:val="en-US"/>
        </w:rPr>
      </w:pPr>
      <w:r>
        <w:rPr>
          <w:lang w:val="en-US"/>
        </w:rPr>
        <w:t xml:space="preserve">      &lt;max value="1"/&gt;</w:t>
      </w:r>
    </w:p>
    <w:p w14:paraId="49C87362" w14:textId="77777777" w:rsidR="00C51368" w:rsidRDefault="00E43BD9">
      <w:pPr>
        <w:pStyle w:val="HTMLPreformatted"/>
        <w:divId w:val="1230461341"/>
        <w:rPr>
          <w:lang w:val="en-US"/>
        </w:rPr>
      </w:pPr>
      <w:r>
        <w:rPr>
          <w:lang w:val="en-US"/>
        </w:rPr>
        <w:t xml:space="preserve">    &lt;/element&gt;</w:t>
      </w:r>
    </w:p>
    <w:p w14:paraId="29FF4A73" w14:textId="77777777" w:rsidR="00C51368" w:rsidRDefault="00E43BD9">
      <w:pPr>
        <w:pStyle w:val="HTMLPreformatted"/>
        <w:divId w:val="1230461341"/>
        <w:rPr>
          <w:lang w:val="en-US"/>
        </w:rPr>
      </w:pPr>
      <w:r>
        <w:rPr>
          <w:lang w:val="en-US"/>
        </w:rPr>
        <w:t xml:space="preserve">    &lt;element&gt;</w:t>
      </w:r>
    </w:p>
    <w:p w14:paraId="41D7DB12" w14:textId="77777777" w:rsidR="00C51368" w:rsidRDefault="00E43BD9">
      <w:pPr>
        <w:pStyle w:val="HTMLPreformatted"/>
        <w:divId w:val="1230461341"/>
        <w:rPr>
          <w:lang w:val="en-US"/>
        </w:rPr>
      </w:pPr>
      <w:r>
        <w:rPr>
          <w:lang w:val="en-US"/>
        </w:rPr>
        <w:t xml:space="preserve">      &lt;path value="Extension.extension.extension"/&gt;</w:t>
      </w:r>
    </w:p>
    <w:p w14:paraId="10FC0B59" w14:textId="77777777" w:rsidR="00C51368" w:rsidRDefault="00E43BD9">
      <w:pPr>
        <w:pStyle w:val="HTMLPreformatted"/>
        <w:divId w:val="1230461341"/>
        <w:rPr>
          <w:lang w:val="en-US"/>
        </w:rPr>
      </w:pPr>
      <w:r>
        <w:rPr>
          <w:lang w:val="en-US"/>
        </w:rPr>
        <w:t xml:space="preserve">      &lt;min value="0"/&gt;</w:t>
      </w:r>
    </w:p>
    <w:p w14:paraId="304C0596" w14:textId="77777777" w:rsidR="00C51368" w:rsidRDefault="00E43BD9">
      <w:pPr>
        <w:pStyle w:val="HTMLPreformatted"/>
        <w:divId w:val="1230461341"/>
        <w:rPr>
          <w:lang w:val="en-US"/>
        </w:rPr>
      </w:pPr>
      <w:r>
        <w:rPr>
          <w:lang w:val="en-US"/>
        </w:rPr>
        <w:t xml:space="preserve">      &lt;max value="0"/&gt; &lt;!-- not allowed to be used --&gt;</w:t>
      </w:r>
    </w:p>
    <w:p w14:paraId="6F7F246E" w14:textId="77777777" w:rsidR="00C51368" w:rsidRDefault="00E43BD9">
      <w:pPr>
        <w:pStyle w:val="HTMLPreformatted"/>
        <w:divId w:val="1230461341"/>
        <w:rPr>
          <w:lang w:val="en-US"/>
        </w:rPr>
      </w:pPr>
      <w:r>
        <w:rPr>
          <w:lang w:val="en-US"/>
        </w:rPr>
        <w:lastRenderedPageBreak/>
        <w:t xml:space="preserve">    &lt;/element&gt;</w:t>
      </w:r>
    </w:p>
    <w:p w14:paraId="7BA58119" w14:textId="77777777" w:rsidR="00C51368" w:rsidRDefault="00E43BD9">
      <w:pPr>
        <w:pStyle w:val="HTMLPreformatted"/>
        <w:divId w:val="1230461341"/>
        <w:rPr>
          <w:lang w:val="en-US"/>
        </w:rPr>
      </w:pPr>
      <w:r>
        <w:rPr>
          <w:lang w:val="en-US"/>
        </w:rPr>
        <w:t xml:space="preserve">    &lt;element&gt;</w:t>
      </w:r>
    </w:p>
    <w:p w14:paraId="1756A714" w14:textId="77777777" w:rsidR="00C51368" w:rsidRDefault="00E43BD9">
      <w:pPr>
        <w:pStyle w:val="HTMLPreformatted"/>
        <w:divId w:val="1230461341"/>
        <w:rPr>
          <w:lang w:val="en-US"/>
        </w:rPr>
      </w:pPr>
      <w:r>
        <w:rPr>
          <w:lang w:val="en-US"/>
        </w:rPr>
        <w:t xml:space="preserve">      &lt;path value="Extension.extension.url"/&gt;</w:t>
      </w:r>
    </w:p>
    <w:p w14:paraId="72545BA4" w14:textId="77777777" w:rsidR="00C51368" w:rsidRDefault="00E43BD9">
      <w:pPr>
        <w:pStyle w:val="HTMLPreformatted"/>
        <w:divId w:val="1230461341"/>
        <w:rPr>
          <w:lang w:val="en-US"/>
        </w:rPr>
      </w:pPr>
      <w:r>
        <w:rPr>
          <w:lang w:val="en-US"/>
        </w:rPr>
        <w:t xml:space="preserve">      &lt;min value="1"/&gt;</w:t>
      </w:r>
    </w:p>
    <w:p w14:paraId="294C9751" w14:textId="77777777" w:rsidR="00C51368" w:rsidRDefault="00E43BD9">
      <w:pPr>
        <w:pStyle w:val="HTMLPreformatted"/>
        <w:divId w:val="1230461341"/>
        <w:rPr>
          <w:lang w:val="en-US"/>
        </w:rPr>
      </w:pPr>
      <w:r>
        <w:rPr>
          <w:lang w:val="en-US"/>
        </w:rPr>
        <w:t xml:space="preserve">      &lt;max value="1"/&gt;</w:t>
      </w:r>
    </w:p>
    <w:p w14:paraId="7A55D843" w14:textId="77777777" w:rsidR="00C51368" w:rsidRDefault="00E43BD9">
      <w:pPr>
        <w:pStyle w:val="HTMLPreformatted"/>
        <w:divId w:val="1230461341"/>
        <w:rPr>
          <w:lang w:val="en-US"/>
        </w:rPr>
      </w:pPr>
      <w:r>
        <w:rPr>
          <w:lang w:val="en-US"/>
        </w:rPr>
        <w:t xml:space="preserve">      &lt;fixedUri value="NCT"/&gt;</w:t>
      </w:r>
    </w:p>
    <w:p w14:paraId="4A567A60" w14:textId="77777777" w:rsidR="00C51368" w:rsidRDefault="00E43BD9">
      <w:pPr>
        <w:pStyle w:val="HTMLPreformatted"/>
        <w:divId w:val="1230461341"/>
        <w:rPr>
          <w:lang w:val="en-US"/>
        </w:rPr>
      </w:pPr>
      <w:r>
        <w:rPr>
          <w:lang w:val="en-US"/>
        </w:rPr>
        <w:t xml:space="preserve">    &lt;/element&gt;</w:t>
      </w:r>
    </w:p>
    <w:p w14:paraId="72A18E69" w14:textId="77777777" w:rsidR="00C51368" w:rsidRDefault="00E43BD9">
      <w:pPr>
        <w:pStyle w:val="HTMLPreformatted"/>
        <w:divId w:val="1230461341"/>
        <w:rPr>
          <w:lang w:val="en-US"/>
        </w:rPr>
      </w:pPr>
      <w:r>
        <w:rPr>
          <w:lang w:val="en-US"/>
        </w:rPr>
        <w:t xml:space="preserve">    &lt;element&gt;</w:t>
      </w:r>
    </w:p>
    <w:p w14:paraId="3AE154AC" w14:textId="77777777" w:rsidR="00C51368" w:rsidRDefault="00E43BD9">
      <w:pPr>
        <w:pStyle w:val="HTMLPreformatted"/>
        <w:divId w:val="1230461341"/>
        <w:rPr>
          <w:lang w:val="en-US"/>
        </w:rPr>
      </w:pPr>
      <w:r>
        <w:rPr>
          <w:lang w:val="en-US"/>
        </w:rPr>
        <w:t xml:space="preserve">      &lt;path value="Extension.extension.valueString"/&gt;</w:t>
      </w:r>
    </w:p>
    <w:p w14:paraId="717A0E24" w14:textId="77777777" w:rsidR="00C51368" w:rsidRDefault="00E43BD9">
      <w:pPr>
        <w:pStyle w:val="HTMLPreformatted"/>
        <w:divId w:val="1230461341"/>
        <w:rPr>
          <w:lang w:val="en-US"/>
        </w:rPr>
      </w:pPr>
      <w:r>
        <w:rPr>
          <w:lang w:val="en-US"/>
        </w:rPr>
        <w:t xml:space="preserve">      &lt;min value="1"/&gt;</w:t>
      </w:r>
    </w:p>
    <w:p w14:paraId="727D7C1A" w14:textId="77777777" w:rsidR="00C51368" w:rsidRDefault="00E43BD9">
      <w:pPr>
        <w:pStyle w:val="HTMLPreformatted"/>
        <w:divId w:val="1230461341"/>
        <w:rPr>
          <w:lang w:val="en-US"/>
        </w:rPr>
      </w:pPr>
      <w:r>
        <w:rPr>
          <w:lang w:val="en-US"/>
        </w:rPr>
        <w:t xml:space="preserve">      &lt;max value="1"/&gt;</w:t>
      </w:r>
    </w:p>
    <w:p w14:paraId="530EE98E" w14:textId="77777777" w:rsidR="00C51368" w:rsidRDefault="00E43BD9">
      <w:pPr>
        <w:pStyle w:val="HTMLPreformatted"/>
        <w:divId w:val="1230461341"/>
        <w:rPr>
          <w:lang w:val="en-US"/>
        </w:rPr>
      </w:pPr>
      <w:r>
        <w:rPr>
          <w:lang w:val="en-US"/>
        </w:rPr>
        <w:t xml:space="preserve">      &lt;type&gt;</w:t>
      </w:r>
    </w:p>
    <w:p w14:paraId="7E22CD04" w14:textId="77777777" w:rsidR="00C51368" w:rsidRDefault="00E43BD9">
      <w:pPr>
        <w:pStyle w:val="HTMLPreformatted"/>
        <w:divId w:val="1230461341"/>
        <w:rPr>
          <w:lang w:val="en-US"/>
        </w:rPr>
      </w:pPr>
      <w:r>
        <w:rPr>
          <w:lang w:val="en-US"/>
        </w:rPr>
        <w:t xml:space="preserve">        &lt;code value="string"/&gt;</w:t>
      </w:r>
    </w:p>
    <w:p w14:paraId="182009E4" w14:textId="77777777" w:rsidR="00C51368" w:rsidRDefault="00E43BD9">
      <w:pPr>
        <w:pStyle w:val="HTMLPreformatted"/>
        <w:divId w:val="1230461341"/>
        <w:rPr>
          <w:lang w:val="en-US"/>
        </w:rPr>
      </w:pPr>
      <w:r>
        <w:rPr>
          <w:lang w:val="en-US"/>
        </w:rPr>
        <w:t xml:space="preserve">      &lt;/type&gt;</w:t>
      </w:r>
    </w:p>
    <w:p w14:paraId="202837FD" w14:textId="77777777" w:rsidR="00C51368" w:rsidRDefault="00E43BD9">
      <w:pPr>
        <w:pStyle w:val="HTMLPreformatted"/>
        <w:divId w:val="1230461341"/>
        <w:rPr>
          <w:lang w:val="en-US"/>
        </w:rPr>
      </w:pPr>
      <w:r>
        <w:rPr>
          <w:lang w:val="en-US"/>
        </w:rPr>
        <w:t xml:space="preserve">    &lt;/element&gt;</w:t>
      </w:r>
    </w:p>
    <w:p w14:paraId="41F89550" w14:textId="77777777" w:rsidR="00C51368" w:rsidRDefault="00C51368">
      <w:pPr>
        <w:pStyle w:val="HTMLPreformatted"/>
        <w:divId w:val="1230461341"/>
        <w:rPr>
          <w:lang w:val="en-US"/>
        </w:rPr>
      </w:pPr>
    </w:p>
    <w:p w14:paraId="788504F0" w14:textId="77777777" w:rsidR="00C51368" w:rsidRDefault="00E43BD9">
      <w:pPr>
        <w:pStyle w:val="HTMLPreformatted"/>
        <w:divId w:val="1230461341"/>
        <w:rPr>
          <w:lang w:val="en-US"/>
        </w:rPr>
      </w:pPr>
      <w:r>
        <w:rPr>
          <w:lang w:val="en-US"/>
        </w:rPr>
        <w:t xml:space="preserve">    &lt;!-- second slice, period --&gt;</w:t>
      </w:r>
    </w:p>
    <w:p w14:paraId="221B5417" w14:textId="77777777" w:rsidR="00C51368" w:rsidRDefault="00E43BD9">
      <w:pPr>
        <w:pStyle w:val="HTMLPreformatted"/>
        <w:divId w:val="1230461341"/>
        <w:rPr>
          <w:lang w:val="en-US"/>
        </w:rPr>
      </w:pPr>
      <w:r>
        <w:rPr>
          <w:lang w:val="en-US"/>
        </w:rPr>
        <w:t xml:space="preserve">    &lt;element&gt;</w:t>
      </w:r>
    </w:p>
    <w:p w14:paraId="0D75B539" w14:textId="77777777" w:rsidR="00C51368" w:rsidRDefault="00E43BD9">
      <w:pPr>
        <w:pStyle w:val="HTMLPreformatted"/>
        <w:divId w:val="1230461341"/>
        <w:rPr>
          <w:lang w:val="en-US"/>
        </w:rPr>
      </w:pPr>
      <w:r>
        <w:rPr>
          <w:lang w:val="en-US"/>
        </w:rPr>
        <w:t xml:space="preserve">      &lt;path value="Extension.extension"/&gt;</w:t>
      </w:r>
    </w:p>
    <w:p w14:paraId="77B60E64" w14:textId="77777777" w:rsidR="00C51368" w:rsidRDefault="00E43BD9">
      <w:pPr>
        <w:pStyle w:val="HTMLPreformatted"/>
        <w:divId w:val="1230461341"/>
        <w:rPr>
          <w:lang w:val="en-US"/>
        </w:rPr>
      </w:pPr>
      <w:r>
        <w:rPr>
          <w:lang w:val="en-US"/>
        </w:rPr>
        <w:t xml:space="preserve">      &lt;name value="period"/&gt;</w:t>
      </w:r>
    </w:p>
    <w:p w14:paraId="1E53057F" w14:textId="77777777" w:rsidR="00C51368" w:rsidRDefault="00E43BD9">
      <w:pPr>
        <w:pStyle w:val="HTMLPreformatted"/>
        <w:divId w:val="1230461341"/>
        <w:rPr>
          <w:lang w:val="en-US"/>
        </w:rPr>
      </w:pPr>
      <w:r>
        <w:rPr>
          <w:lang w:val="en-US"/>
        </w:rPr>
        <w:t xml:space="preserve">      &lt;short value="The period of participation in the clinical trial"/&gt;</w:t>
      </w:r>
    </w:p>
    <w:p w14:paraId="720693A7" w14:textId="77777777" w:rsidR="00C51368" w:rsidRDefault="00E43BD9">
      <w:pPr>
        <w:pStyle w:val="HTMLPreformatted"/>
        <w:divId w:val="1230461341"/>
        <w:rPr>
          <w:lang w:val="en-US"/>
        </w:rPr>
      </w:pPr>
      <w:r>
        <w:rPr>
          <w:lang w:val="en-US"/>
        </w:rPr>
        <w:t xml:space="preserve">      &lt;min value="0"/&gt;</w:t>
      </w:r>
    </w:p>
    <w:p w14:paraId="015B688E" w14:textId="77777777" w:rsidR="00C51368" w:rsidRDefault="00E43BD9">
      <w:pPr>
        <w:pStyle w:val="HTMLPreformatted"/>
        <w:divId w:val="1230461341"/>
        <w:rPr>
          <w:lang w:val="en-US"/>
        </w:rPr>
      </w:pPr>
      <w:r>
        <w:rPr>
          <w:lang w:val="en-US"/>
        </w:rPr>
        <w:t xml:space="preserve">      &lt;max value="1"/&gt;</w:t>
      </w:r>
    </w:p>
    <w:p w14:paraId="2AC6BEDE" w14:textId="77777777" w:rsidR="00C51368" w:rsidRDefault="00E43BD9">
      <w:pPr>
        <w:pStyle w:val="HTMLPreformatted"/>
        <w:divId w:val="1230461341"/>
        <w:rPr>
          <w:lang w:val="en-US"/>
        </w:rPr>
      </w:pPr>
      <w:r>
        <w:rPr>
          <w:lang w:val="en-US"/>
        </w:rPr>
        <w:t xml:space="preserve">    &lt;/element&gt;</w:t>
      </w:r>
    </w:p>
    <w:p w14:paraId="259515BB" w14:textId="77777777" w:rsidR="00C51368" w:rsidRDefault="00E43BD9">
      <w:pPr>
        <w:pStyle w:val="HTMLPreformatted"/>
        <w:divId w:val="1230461341"/>
        <w:rPr>
          <w:lang w:val="en-US"/>
        </w:rPr>
      </w:pPr>
      <w:r>
        <w:rPr>
          <w:lang w:val="en-US"/>
        </w:rPr>
        <w:t xml:space="preserve">    &lt;/element&gt;</w:t>
      </w:r>
    </w:p>
    <w:p w14:paraId="636F660F" w14:textId="77777777" w:rsidR="00C51368" w:rsidRDefault="00E43BD9">
      <w:pPr>
        <w:pStyle w:val="HTMLPreformatted"/>
        <w:divId w:val="1230461341"/>
        <w:rPr>
          <w:lang w:val="en-US"/>
        </w:rPr>
      </w:pPr>
      <w:r>
        <w:rPr>
          <w:lang w:val="en-US"/>
        </w:rPr>
        <w:t xml:space="preserve">    &lt;element&gt;</w:t>
      </w:r>
    </w:p>
    <w:p w14:paraId="43AB3BB5" w14:textId="77777777" w:rsidR="00C51368" w:rsidRDefault="00E43BD9">
      <w:pPr>
        <w:pStyle w:val="HTMLPreformatted"/>
        <w:divId w:val="1230461341"/>
        <w:rPr>
          <w:lang w:val="en-US"/>
        </w:rPr>
      </w:pPr>
      <w:r>
        <w:rPr>
          <w:lang w:val="en-US"/>
        </w:rPr>
        <w:t xml:space="preserve">      &lt;path value="Extension.extension.extension"/&gt;</w:t>
      </w:r>
    </w:p>
    <w:p w14:paraId="1B1E6047" w14:textId="77777777" w:rsidR="00C51368" w:rsidRDefault="00E43BD9">
      <w:pPr>
        <w:pStyle w:val="HTMLPreformatted"/>
        <w:divId w:val="1230461341"/>
        <w:rPr>
          <w:lang w:val="en-US"/>
        </w:rPr>
      </w:pPr>
      <w:r>
        <w:rPr>
          <w:lang w:val="en-US"/>
        </w:rPr>
        <w:t xml:space="preserve">      &lt;min value="0"/&gt;</w:t>
      </w:r>
    </w:p>
    <w:p w14:paraId="77604F3E" w14:textId="77777777" w:rsidR="00C51368" w:rsidRDefault="00E43BD9">
      <w:pPr>
        <w:pStyle w:val="HTMLPreformatted"/>
        <w:divId w:val="1230461341"/>
        <w:rPr>
          <w:lang w:val="en-US"/>
        </w:rPr>
      </w:pPr>
      <w:r>
        <w:rPr>
          <w:lang w:val="en-US"/>
        </w:rPr>
        <w:t xml:space="preserve">      &lt;max value="0"/&gt;</w:t>
      </w:r>
    </w:p>
    <w:p w14:paraId="44CCFA5B" w14:textId="77777777" w:rsidR="00C51368" w:rsidRDefault="00E43BD9">
      <w:pPr>
        <w:pStyle w:val="HTMLPreformatted"/>
        <w:divId w:val="1230461341"/>
        <w:rPr>
          <w:lang w:val="en-US"/>
        </w:rPr>
      </w:pPr>
      <w:r>
        <w:rPr>
          <w:lang w:val="en-US"/>
        </w:rPr>
        <w:t xml:space="preserve">    &lt;/element&gt;</w:t>
      </w:r>
    </w:p>
    <w:p w14:paraId="06AD4037" w14:textId="77777777" w:rsidR="00C51368" w:rsidRDefault="00E43BD9">
      <w:pPr>
        <w:pStyle w:val="HTMLPreformatted"/>
        <w:divId w:val="1230461341"/>
        <w:rPr>
          <w:lang w:val="en-US"/>
        </w:rPr>
      </w:pPr>
      <w:r>
        <w:rPr>
          <w:lang w:val="en-US"/>
        </w:rPr>
        <w:t xml:space="preserve">    &lt;element&gt;</w:t>
      </w:r>
    </w:p>
    <w:p w14:paraId="3F853893" w14:textId="77777777" w:rsidR="00C51368" w:rsidRDefault="00E43BD9">
      <w:pPr>
        <w:pStyle w:val="HTMLPreformatted"/>
        <w:divId w:val="1230461341"/>
        <w:rPr>
          <w:lang w:val="en-US"/>
        </w:rPr>
      </w:pPr>
      <w:r>
        <w:rPr>
          <w:lang w:val="en-US"/>
        </w:rPr>
        <w:t xml:space="preserve">      &lt;path value="Extension.extension.url"/&gt;</w:t>
      </w:r>
    </w:p>
    <w:p w14:paraId="74D83AE3" w14:textId="77777777" w:rsidR="00C51368" w:rsidRDefault="00E43BD9">
      <w:pPr>
        <w:pStyle w:val="HTMLPreformatted"/>
        <w:divId w:val="1230461341"/>
        <w:rPr>
          <w:lang w:val="en-US"/>
        </w:rPr>
      </w:pPr>
      <w:r>
        <w:rPr>
          <w:lang w:val="en-US"/>
        </w:rPr>
        <w:t xml:space="preserve">      &lt;min value="1"/&gt;</w:t>
      </w:r>
    </w:p>
    <w:p w14:paraId="26580E5A" w14:textId="77777777" w:rsidR="00C51368" w:rsidRDefault="00E43BD9">
      <w:pPr>
        <w:pStyle w:val="HTMLPreformatted"/>
        <w:divId w:val="1230461341"/>
        <w:rPr>
          <w:lang w:val="en-US"/>
        </w:rPr>
      </w:pPr>
      <w:r>
        <w:rPr>
          <w:lang w:val="en-US"/>
        </w:rPr>
        <w:t xml:space="preserve">      &lt;fixedUri value="period"/&gt;</w:t>
      </w:r>
    </w:p>
    <w:p w14:paraId="1B2B5E27" w14:textId="77777777" w:rsidR="00C51368" w:rsidRDefault="00E43BD9">
      <w:pPr>
        <w:pStyle w:val="HTMLPreformatted"/>
        <w:divId w:val="1230461341"/>
        <w:rPr>
          <w:lang w:val="en-US"/>
        </w:rPr>
      </w:pPr>
      <w:r>
        <w:rPr>
          <w:lang w:val="en-US"/>
        </w:rPr>
        <w:t xml:space="preserve">    &lt;/element&gt;</w:t>
      </w:r>
    </w:p>
    <w:p w14:paraId="69C7AE45" w14:textId="77777777" w:rsidR="00C51368" w:rsidRDefault="00E43BD9">
      <w:pPr>
        <w:pStyle w:val="HTMLPreformatted"/>
        <w:divId w:val="1230461341"/>
        <w:rPr>
          <w:lang w:val="en-US"/>
        </w:rPr>
      </w:pPr>
      <w:r>
        <w:rPr>
          <w:lang w:val="en-US"/>
        </w:rPr>
        <w:t xml:space="preserve">    &lt;element&gt;</w:t>
      </w:r>
    </w:p>
    <w:p w14:paraId="2C757E6F" w14:textId="77777777" w:rsidR="00C51368" w:rsidRDefault="00E43BD9">
      <w:pPr>
        <w:pStyle w:val="HTMLPreformatted"/>
        <w:divId w:val="1230461341"/>
        <w:rPr>
          <w:lang w:val="en-US"/>
        </w:rPr>
      </w:pPr>
      <w:r>
        <w:rPr>
          <w:lang w:val="en-US"/>
        </w:rPr>
        <w:t xml:space="preserve">      &lt;path value="Extension.extension.valuePeriod"/&gt;</w:t>
      </w:r>
    </w:p>
    <w:p w14:paraId="32803B59" w14:textId="77777777" w:rsidR="00C51368" w:rsidRDefault="00E43BD9">
      <w:pPr>
        <w:pStyle w:val="HTMLPreformatted"/>
        <w:divId w:val="1230461341"/>
        <w:rPr>
          <w:lang w:val="en-US"/>
        </w:rPr>
      </w:pPr>
      <w:r>
        <w:rPr>
          <w:lang w:val="en-US"/>
        </w:rPr>
        <w:t xml:space="preserve">      &lt;type&gt;</w:t>
      </w:r>
    </w:p>
    <w:p w14:paraId="7C7182B2" w14:textId="77777777" w:rsidR="00C51368" w:rsidRDefault="00E43BD9">
      <w:pPr>
        <w:pStyle w:val="HTMLPreformatted"/>
        <w:divId w:val="1230461341"/>
        <w:rPr>
          <w:lang w:val="en-US"/>
        </w:rPr>
      </w:pPr>
      <w:r>
        <w:rPr>
          <w:lang w:val="en-US"/>
        </w:rPr>
        <w:t xml:space="preserve">        &lt;code value="Period"/&gt;</w:t>
      </w:r>
    </w:p>
    <w:p w14:paraId="29AFDDCD" w14:textId="77777777" w:rsidR="00C51368" w:rsidRDefault="00E43BD9">
      <w:pPr>
        <w:pStyle w:val="HTMLPreformatted"/>
        <w:divId w:val="1230461341"/>
        <w:rPr>
          <w:lang w:val="en-US"/>
        </w:rPr>
      </w:pPr>
      <w:r>
        <w:rPr>
          <w:lang w:val="en-US"/>
        </w:rPr>
        <w:t xml:space="preserve">      &lt;/type&gt;</w:t>
      </w:r>
    </w:p>
    <w:p w14:paraId="5ADCD41E" w14:textId="77777777" w:rsidR="00C51368" w:rsidRDefault="00E43BD9">
      <w:pPr>
        <w:pStyle w:val="HTMLPreformatted"/>
        <w:divId w:val="1230461341"/>
        <w:rPr>
          <w:lang w:val="en-US"/>
        </w:rPr>
      </w:pPr>
      <w:r>
        <w:rPr>
          <w:lang w:val="en-US"/>
        </w:rPr>
        <w:t xml:space="preserve">    &lt;/element&gt;</w:t>
      </w:r>
    </w:p>
    <w:p w14:paraId="64C26A26" w14:textId="77777777" w:rsidR="00C51368" w:rsidRDefault="00C51368">
      <w:pPr>
        <w:pStyle w:val="HTMLPreformatted"/>
        <w:divId w:val="1230461341"/>
        <w:rPr>
          <w:lang w:val="en-US"/>
        </w:rPr>
      </w:pPr>
    </w:p>
    <w:p w14:paraId="116F1930" w14:textId="77777777" w:rsidR="00C51368" w:rsidRDefault="00E43BD9">
      <w:pPr>
        <w:pStyle w:val="HTMLPreformatted"/>
        <w:divId w:val="1230461341"/>
        <w:rPr>
          <w:lang w:val="en-US"/>
        </w:rPr>
      </w:pPr>
      <w:r>
        <w:rPr>
          <w:lang w:val="en-US"/>
        </w:rPr>
        <w:t xml:space="preserve">    &lt;!-- third slice, reason --&gt;</w:t>
      </w:r>
    </w:p>
    <w:p w14:paraId="6E25F0B2" w14:textId="77777777" w:rsidR="00C51368" w:rsidRDefault="00E43BD9">
      <w:pPr>
        <w:pStyle w:val="HTMLPreformatted"/>
        <w:divId w:val="1230461341"/>
        <w:rPr>
          <w:lang w:val="en-US"/>
        </w:rPr>
      </w:pPr>
      <w:r>
        <w:rPr>
          <w:lang w:val="en-US"/>
        </w:rPr>
        <w:t xml:space="preserve">    &lt;element&gt;</w:t>
      </w:r>
    </w:p>
    <w:p w14:paraId="408FC796" w14:textId="77777777" w:rsidR="00C51368" w:rsidRDefault="00E43BD9">
      <w:pPr>
        <w:pStyle w:val="HTMLPreformatted"/>
        <w:divId w:val="1230461341"/>
        <w:rPr>
          <w:lang w:val="en-US"/>
        </w:rPr>
      </w:pPr>
      <w:r>
        <w:rPr>
          <w:lang w:val="en-US"/>
        </w:rPr>
        <w:t xml:space="preserve">      &lt;path value="Extension.extension"/&gt;</w:t>
      </w:r>
    </w:p>
    <w:p w14:paraId="66E8A71F" w14:textId="77777777" w:rsidR="00C51368" w:rsidRDefault="00E43BD9">
      <w:pPr>
        <w:pStyle w:val="HTMLPreformatted"/>
        <w:divId w:val="1230461341"/>
        <w:rPr>
          <w:lang w:val="en-US"/>
        </w:rPr>
      </w:pPr>
      <w:r>
        <w:rPr>
          <w:lang w:val="en-US"/>
        </w:rPr>
        <w:t xml:space="preserve">      &lt;name value="reason"/&gt;</w:t>
      </w:r>
    </w:p>
    <w:p w14:paraId="0660441B" w14:textId="77777777" w:rsidR="00C51368" w:rsidRDefault="00E43BD9">
      <w:pPr>
        <w:pStyle w:val="HTMLPreformatted"/>
        <w:divId w:val="1230461341"/>
        <w:rPr>
          <w:lang w:val="en-US"/>
        </w:rPr>
      </w:pPr>
      <w:r>
        <w:rPr>
          <w:lang w:val="en-US"/>
        </w:rPr>
        <w:t xml:space="preserve">      &lt;short value="The reason for participation in the clinical trial"/&gt;</w:t>
      </w:r>
    </w:p>
    <w:p w14:paraId="36216C3E" w14:textId="77777777" w:rsidR="00C51368" w:rsidRDefault="00E43BD9">
      <w:pPr>
        <w:pStyle w:val="HTMLPreformatted"/>
        <w:divId w:val="1230461341"/>
        <w:rPr>
          <w:lang w:val="en-US"/>
        </w:rPr>
      </w:pPr>
      <w:r>
        <w:rPr>
          <w:lang w:val="en-US"/>
        </w:rPr>
        <w:t xml:space="preserve">      &lt;min value="0"/&gt;</w:t>
      </w:r>
    </w:p>
    <w:p w14:paraId="3B425559" w14:textId="77777777" w:rsidR="00C51368" w:rsidRDefault="00E43BD9">
      <w:pPr>
        <w:pStyle w:val="HTMLPreformatted"/>
        <w:divId w:val="1230461341"/>
        <w:rPr>
          <w:lang w:val="en-US"/>
        </w:rPr>
      </w:pPr>
      <w:r>
        <w:rPr>
          <w:lang w:val="en-US"/>
        </w:rPr>
        <w:t xml:space="preserve">      &lt;max value="1"/&gt;</w:t>
      </w:r>
    </w:p>
    <w:p w14:paraId="7AD11477" w14:textId="77777777" w:rsidR="00C51368" w:rsidRDefault="00E43BD9">
      <w:pPr>
        <w:pStyle w:val="HTMLPreformatted"/>
        <w:divId w:val="1230461341"/>
        <w:rPr>
          <w:lang w:val="en-US"/>
        </w:rPr>
      </w:pPr>
      <w:r>
        <w:rPr>
          <w:lang w:val="en-US"/>
        </w:rPr>
        <w:t xml:space="preserve">    &lt;/element&gt;</w:t>
      </w:r>
    </w:p>
    <w:p w14:paraId="420B10F7" w14:textId="77777777" w:rsidR="00C51368" w:rsidRDefault="00E43BD9">
      <w:pPr>
        <w:pStyle w:val="HTMLPreformatted"/>
        <w:divId w:val="1230461341"/>
        <w:rPr>
          <w:lang w:val="en-US"/>
        </w:rPr>
      </w:pPr>
      <w:r>
        <w:rPr>
          <w:lang w:val="en-US"/>
        </w:rPr>
        <w:t xml:space="preserve">    &lt;element&gt;</w:t>
      </w:r>
    </w:p>
    <w:p w14:paraId="3D96B7C3" w14:textId="77777777" w:rsidR="00C51368" w:rsidRDefault="00E43BD9">
      <w:pPr>
        <w:pStyle w:val="HTMLPreformatted"/>
        <w:divId w:val="1230461341"/>
        <w:rPr>
          <w:lang w:val="en-US"/>
        </w:rPr>
      </w:pPr>
      <w:r>
        <w:rPr>
          <w:lang w:val="en-US"/>
        </w:rPr>
        <w:t xml:space="preserve">      &lt;path value="Extension.extension.extension"/&gt;</w:t>
      </w:r>
    </w:p>
    <w:p w14:paraId="5A147A1F" w14:textId="77777777" w:rsidR="00C51368" w:rsidRDefault="00E43BD9">
      <w:pPr>
        <w:pStyle w:val="HTMLPreformatted"/>
        <w:divId w:val="1230461341"/>
        <w:rPr>
          <w:lang w:val="en-US"/>
        </w:rPr>
      </w:pPr>
      <w:r>
        <w:rPr>
          <w:lang w:val="en-US"/>
        </w:rPr>
        <w:t xml:space="preserve">      &lt;min value="0"/&gt;</w:t>
      </w:r>
    </w:p>
    <w:p w14:paraId="5E9DDFA3" w14:textId="77777777" w:rsidR="00C51368" w:rsidRDefault="00E43BD9">
      <w:pPr>
        <w:pStyle w:val="HTMLPreformatted"/>
        <w:divId w:val="1230461341"/>
        <w:rPr>
          <w:lang w:val="en-US"/>
        </w:rPr>
      </w:pPr>
      <w:r>
        <w:rPr>
          <w:lang w:val="en-US"/>
        </w:rPr>
        <w:t xml:space="preserve">      &lt;max value="0"/&gt;</w:t>
      </w:r>
    </w:p>
    <w:p w14:paraId="69994B07" w14:textId="77777777" w:rsidR="00C51368" w:rsidRDefault="00E43BD9">
      <w:pPr>
        <w:pStyle w:val="HTMLPreformatted"/>
        <w:divId w:val="1230461341"/>
        <w:rPr>
          <w:lang w:val="en-US"/>
        </w:rPr>
      </w:pPr>
      <w:r>
        <w:rPr>
          <w:lang w:val="en-US"/>
        </w:rPr>
        <w:t xml:space="preserve">    &lt;/element&gt;</w:t>
      </w:r>
    </w:p>
    <w:p w14:paraId="38E02B14" w14:textId="77777777" w:rsidR="00C51368" w:rsidRDefault="00E43BD9">
      <w:pPr>
        <w:pStyle w:val="HTMLPreformatted"/>
        <w:divId w:val="1230461341"/>
        <w:rPr>
          <w:lang w:val="en-US"/>
        </w:rPr>
      </w:pPr>
      <w:r>
        <w:rPr>
          <w:lang w:val="en-US"/>
        </w:rPr>
        <w:t xml:space="preserve">    &lt;element&gt;</w:t>
      </w:r>
    </w:p>
    <w:p w14:paraId="0AE16873" w14:textId="77777777" w:rsidR="00C51368" w:rsidRDefault="00E43BD9">
      <w:pPr>
        <w:pStyle w:val="HTMLPreformatted"/>
        <w:divId w:val="1230461341"/>
        <w:rPr>
          <w:lang w:val="en-US"/>
        </w:rPr>
      </w:pPr>
      <w:r>
        <w:rPr>
          <w:lang w:val="en-US"/>
        </w:rPr>
        <w:t xml:space="preserve">      &lt;path value="Extension.extension.url"/&gt;</w:t>
      </w:r>
    </w:p>
    <w:p w14:paraId="0470B083" w14:textId="77777777" w:rsidR="00C51368" w:rsidRDefault="00E43BD9">
      <w:pPr>
        <w:pStyle w:val="HTMLPreformatted"/>
        <w:divId w:val="1230461341"/>
        <w:rPr>
          <w:lang w:val="en-US"/>
        </w:rPr>
      </w:pPr>
      <w:r>
        <w:rPr>
          <w:lang w:val="en-US"/>
        </w:rPr>
        <w:lastRenderedPageBreak/>
        <w:t xml:space="preserve">      &lt;min value="1"/&gt;</w:t>
      </w:r>
    </w:p>
    <w:p w14:paraId="723055EC" w14:textId="77777777" w:rsidR="00C51368" w:rsidRDefault="00E43BD9">
      <w:pPr>
        <w:pStyle w:val="HTMLPreformatted"/>
        <w:divId w:val="1230461341"/>
        <w:rPr>
          <w:lang w:val="en-US"/>
        </w:rPr>
      </w:pPr>
      <w:r>
        <w:rPr>
          <w:lang w:val="en-US"/>
        </w:rPr>
        <w:t xml:space="preserve">      &lt;fixedUri value="reason"/&gt;</w:t>
      </w:r>
    </w:p>
    <w:p w14:paraId="435D31C0" w14:textId="77777777" w:rsidR="00C51368" w:rsidRDefault="00E43BD9">
      <w:pPr>
        <w:pStyle w:val="HTMLPreformatted"/>
        <w:divId w:val="1230461341"/>
        <w:rPr>
          <w:lang w:val="en-US"/>
        </w:rPr>
      </w:pPr>
      <w:r>
        <w:rPr>
          <w:lang w:val="en-US"/>
        </w:rPr>
        <w:t xml:space="preserve">    &lt;/element&gt;</w:t>
      </w:r>
    </w:p>
    <w:p w14:paraId="694A65B2" w14:textId="77777777" w:rsidR="00C51368" w:rsidRDefault="00E43BD9">
      <w:pPr>
        <w:pStyle w:val="HTMLPreformatted"/>
        <w:divId w:val="1230461341"/>
        <w:rPr>
          <w:lang w:val="en-US"/>
        </w:rPr>
      </w:pPr>
      <w:r>
        <w:rPr>
          <w:lang w:val="en-US"/>
        </w:rPr>
        <w:t xml:space="preserve">    &lt;element&gt;</w:t>
      </w:r>
    </w:p>
    <w:p w14:paraId="662C3A6C" w14:textId="77777777" w:rsidR="00C51368" w:rsidRDefault="00E43BD9">
      <w:pPr>
        <w:pStyle w:val="HTMLPreformatted"/>
        <w:divId w:val="1230461341"/>
        <w:rPr>
          <w:lang w:val="en-US"/>
        </w:rPr>
      </w:pPr>
      <w:r>
        <w:rPr>
          <w:lang w:val="en-US"/>
        </w:rPr>
        <w:t xml:space="preserve">      &lt;path value="Extension.extension.valueCodeableConcept"/&gt;</w:t>
      </w:r>
    </w:p>
    <w:p w14:paraId="49CA3C7E" w14:textId="77777777" w:rsidR="00C51368" w:rsidRDefault="00E43BD9">
      <w:pPr>
        <w:pStyle w:val="HTMLPreformatted"/>
        <w:divId w:val="1230461341"/>
        <w:rPr>
          <w:lang w:val="en-US"/>
        </w:rPr>
      </w:pPr>
      <w:r>
        <w:rPr>
          <w:lang w:val="en-US"/>
        </w:rPr>
        <w:t xml:space="preserve">      &lt;type&gt;</w:t>
      </w:r>
    </w:p>
    <w:p w14:paraId="6E7F7FE4" w14:textId="77777777" w:rsidR="00C51368" w:rsidRDefault="00E43BD9">
      <w:pPr>
        <w:pStyle w:val="HTMLPreformatted"/>
        <w:divId w:val="1230461341"/>
        <w:rPr>
          <w:lang w:val="en-US"/>
        </w:rPr>
      </w:pPr>
      <w:r>
        <w:rPr>
          <w:lang w:val="en-US"/>
        </w:rPr>
        <w:t xml:space="preserve">        &lt;code value="CodeableConcept"/&gt;</w:t>
      </w:r>
    </w:p>
    <w:p w14:paraId="2C5A5107" w14:textId="77777777" w:rsidR="00C51368" w:rsidRDefault="00E43BD9">
      <w:pPr>
        <w:pStyle w:val="HTMLPreformatted"/>
        <w:divId w:val="1230461341"/>
        <w:rPr>
          <w:lang w:val="en-US"/>
        </w:rPr>
      </w:pPr>
      <w:r>
        <w:rPr>
          <w:lang w:val="en-US"/>
        </w:rPr>
        <w:t xml:space="preserve">      &lt;/type&gt;</w:t>
      </w:r>
    </w:p>
    <w:p w14:paraId="1FE3557B" w14:textId="77777777" w:rsidR="00C51368" w:rsidRDefault="00E43BD9">
      <w:pPr>
        <w:pStyle w:val="HTMLPreformatted"/>
        <w:divId w:val="1230461341"/>
        <w:rPr>
          <w:lang w:val="en-US"/>
        </w:rPr>
      </w:pPr>
      <w:r>
        <w:rPr>
          <w:lang w:val="en-US"/>
        </w:rPr>
        <w:t xml:space="preserve">    &lt;/element&gt;</w:t>
      </w:r>
    </w:p>
    <w:p w14:paraId="6F5324A6" w14:textId="77777777" w:rsidR="00C51368" w:rsidRDefault="00C51368">
      <w:pPr>
        <w:pStyle w:val="HTMLPreformatted"/>
        <w:divId w:val="1230461341"/>
        <w:rPr>
          <w:lang w:val="en-US"/>
        </w:rPr>
      </w:pPr>
    </w:p>
    <w:p w14:paraId="63B1F3C2" w14:textId="77777777" w:rsidR="00C51368" w:rsidRDefault="00E43BD9">
      <w:pPr>
        <w:pStyle w:val="HTMLPreformatted"/>
        <w:divId w:val="1230461341"/>
        <w:rPr>
          <w:lang w:val="en-US"/>
        </w:rPr>
      </w:pPr>
      <w:r>
        <w:rPr>
          <w:lang w:val="en-US"/>
        </w:rPr>
        <w:t xml:space="preserve">    &lt;!-- last (for order reasons): the fixed URI --&gt;</w:t>
      </w:r>
    </w:p>
    <w:p w14:paraId="3CE13244" w14:textId="77777777" w:rsidR="00C51368" w:rsidRDefault="00E43BD9">
      <w:pPr>
        <w:pStyle w:val="HTMLPreformatted"/>
        <w:divId w:val="1230461341"/>
        <w:rPr>
          <w:lang w:val="en-US"/>
        </w:rPr>
      </w:pPr>
      <w:r>
        <w:rPr>
          <w:lang w:val="en-US"/>
        </w:rPr>
        <w:t xml:space="preserve">    &lt;element&gt;</w:t>
      </w:r>
    </w:p>
    <w:p w14:paraId="26523DE9" w14:textId="77777777" w:rsidR="00C51368" w:rsidRDefault="00E43BD9">
      <w:pPr>
        <w:pStyle w:val="HTMLPreformatted"/>
        <w:divId w:val="1230461341"/>
        <w:rPr>
          <w:lang w:val="en-US"/>
        </w:rPr>
      </w:pPr>
      <w:r>
        <w:rPr>
          <w:lang w:val="en-US"/>
        </w:rPr>
        <w:t xml:space="preserve">      &lt;path value="Extension.url"/&gt;</w:t>
      </w:r>
    </w:p>
    <w:p w14:paraId="3C1DDA01" w14:textId="77777777" w:rsidR="00C51368" w:rsidRDefault="00E43BD9">
      <w:pPr>
        <w:pStyle w:val="HTMLPreformatted"/>
        <w:divId w:val="1230461341"/>
        <w:rPr>
          <w:lang w:val="en-US"/>
        </w:rPr>
      </w:pPr>
      <w:r>
        <w:rPr>
          <w:lang w:val="en-US"/>
        </w:rPr>
        <w:t xml:space="preserve">      &lt;fixedUri value="http://hl7.org/fhir/StructureDefinition/patient-clinicalTrial"/&gt;</w:t>
      </w:r>
    </w:p>
    <w:p w14:paraId="60412157" w14:textId="77777777" w:rsidR="00C51368" w:rsidRDefault="00E43BD9">
      <w:pPr>
        <w:pStyle w:val="HTMLPreformatted"/>
        <w:divId w:val="1230461341"/>
        <w:rPr>
          <w:lang w:val="en-US"/>
        </w:rPr>
      </w:pPr>
      <w:r>
        <w:rPr>
          <w:lang w:val="en-US"/>
        </w:rPr>
        <w:t xml:space="preserve">    &lt;/element&gt;</w:t>
      </w:r>
    </w:p>
    <w:p w14:paraId="3DA903A9" w14:textId="77777777" w:rsidR="00C51368" w:rsidRDefault="00E43BD9">
      <w:pPr>
        <w:pStyle w:val="HTMLPreformatted"/>
        <w:divId w:val="1230461341"/>
        <w:rPr>
          <w:lang w:val="en-US"/>
        </w:rPr>
      </w:pPr>
      <w:r>
        <w:rPr>
          <w:lang w:val="en-US"/>
        </w:rPr>
        <w:t xml:space="preserve">    &lt;!-- and no value in the root --&gt;</w:t>
      </w:r>
    </w:p>
    <w:p w14:paraId="17FE4A4E" w14:textId="77777777" w:rsidR="00C51368" w:rsidRDefault="00E43BD9">
      <w:pPr>
        <w:pStyle w:val="HTMLPreformatted"/>
        <w:divId w:val="1230461341"/>
        <w:rPr>
          <w:lang w:val="en-US"/>
        </w:rPr>
      </w:pPr>
      <w:r>
        <w:rPr>
          <w:lang w:val="en-US"/>
        </w:rPr>
        <w:t xml:space="preserve">    &lt;element&gt;</w:t>
      </w:r>
    </w:p>
    <w:p w14:paraId="117558FF" w14:textId="77777777" w:rsidR="00C51368" w:rsidRDefault="00E43BD9">
      <w:pPr>
        <w:pStyle w:val="HTMLPreformatted"/>
        <w:divId w:val="1230461341"/>
        <w:rPr>
          <w:lang w:val="en-US"/>
        </w:rPr>
      </w:pPr>
      <w:r>
        <w:rPr>
          <w:lang w:val="en-US"/>
        </w:rPr>
        <w:t xml:space="preserve">      &lt;path value="Extension.value[x]"/&gt;</w:t>
      </w:r>
    </w:p>
    <w:p w14:paraId="5DE3ED20" w14:textId="77777777" w:rsidR="00C51368" w:rsidRDefault="00E43BD9">
      <w:pPr>
        <w:pStyle w:val="HTMLPreformatted"/>
        <w:divId w:val="1230461341"/>
        <w:rPr>
          <w:lang w:val="en-US"/>
        </w:rPr>
      </w:pPr>
      <w:r>
        <w:rPr>
          <w:lang w:val="en-US"/>
        </w:rPr>
        <w:t xml:space="preserve">      &lt;min value="0"/&gt;</w:t>
      </w:r>
    </w:p>
    <w:p w14:paraId="0C0CD133" w14:textId="77777777" w:rsidR="00C51368" w:rsidRDefault="00E43BD9">
      <w:pPr>
        <w:pStyle w:val="HTMLPreformatted"/>
        <w:divId w:val="1230461341"/>
        <w:rPr>
          <w:lang w:val="en-US"/>
        </w:rPr>
      </w:pPr>
      <w:r>
        <w:rPr>
          <w:lang w:val="en-US"/>
        </w:rPr>
        <w:t xml:space="preserve">      &lt;max value="0"/&gt;</w:t>
      </w:r>
    </w:p>
    <w:p w14:paraId="62C24C92" w14:textId="77777777" w:rsidR="00C51368" w:rsidRDefault="00E43BD9">
      <w:pPr>
        <w:pStyle w:val="HTMLPreformatted"/>
        <w:divId w:val="1230461341"/>
        <w:rPr>
          <w:lang w:val="en-US"/>
        </w:rPr>
      </w:pPr>
      <w:r>
        <w:rPr>
          <w:lang w:val="en-US"/>
        </w:rPr>
        <w:t xml:space="preserve">    &lt;/element&gt;</w:t>
      </w:r>
    </w:p>
    <w:p w14:paraId="53005BF9" w14:textId="77777777" w:rsidR="00C51368" w:rsidRDefault="00E43BD9">
      <w:pPr>
        <w:pStyle w:val="HTMLPreformatted"/>
        <w:divId w:val="1230461341"/>
        <w:rPr>
          <w:lang w:val="en-US"/>
        </w:rPr>
      </w:pPr>
      <w:r>
        <w:rPr>
          <w:lang w:val="en-US"/>
        </w:rPr>
        <w:t xml:space="preserve">  &lt;/snapshot&gt;</w:t>
      </w:r>
    </w:p>
    <w:p w14:paraId="4FD53E9E" w14:textId="77777777" w:rsidR="00C51368" w:rsidRDefault="00E43BD9">
      <w:pPr>
        <w:pStyle w:val="HTMLPreformatted"/>
        <w:divId w:val="1230461341"/>
        <w:rPr>
          <w:lang w:val="en-US"/>
        </w:rPr>
      </w:pPr>
      <w:r>
        <w:rPr>
          <w:lang w:val="en-US"/>
        </w:rPr>
        <w:t>&lt;/StructureDefinition&gt;</w:t>
      </w:r>
    </w:p>
    <w:p w14:paraId="42D00119" w14:textId="77777777" w:rsidR="00C51368" w:rsidRDefault="00E43BD9">
      <w:pPr>
        <w:pStyle w:val="Heading1"/>
        <w:rPr>
          <w:rFonts w:eastAsia="Times New Roman"/>
          <w:noProof/>
          <w:lang w:val="en-US"/>
        </w:rPr>
      </w:pPr>
      <w:r>
        <w:rPr>
          <w:rFonts w:eastAsia="Times New Roman"/>
          <w:noProof/>
          <w:lang w:val="en-US"/>
        </w:rPr>
        <w:t>extensibility-registry.html</w:t>
      </w:r>
    </w:p>
    <w:p w14:paraId="40C703C8" w14:textId="77777777" w:rsidR="00C51368" w:rsidRDefault="00E43BD9">
      <w:pPr>
        <w:pStyle w:val="Heading2"/>
        <w:divId w:val="1887840055"/>
        <w:rPr>
          <w:rFonts w:eastAsia="Times New Roman"/>
          <w:lang w:val="en-US"/>
        </w:rPr>
      </w:pPr>
      <w:r>
        <w:rPr>
          <w:rFonts w:eastAsia="Times New Roman"/>
          <w:lang w:val="en-US"/>
        </w:rPr>
        <w:t>Extension Registry</w:t>
      </w:r>
    </w:p>
    <w:p w14:paraId="2DE8F87B" w14:textId="77777777"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0" w:history="1">
        <w:r>
          <w:rPr>
            <w:rStyle w:val="Hyperlink"/>
            <w:lang w:val="en-US"/>
          </w:rPr>
          <w:t>http://fhir.org/registry</w:t>
        </w:r>
      </w:hyperlink>
      <w:r>
        <w:rPr>
          <w:lang w:val="en-US"/>
        </w:rPr>
        <w:t xml:space="preserve">. </w:t>
      </w:r>
    </w:p>
    <w:p w14:paraId="5D9164F1" w14:textId="77777777" w:rsidR="00C51368" w:rsidRDefault="00E43BD9">
      <w:pPr>
        <w:pStyle w:val="NormalWeb"/>
        <w:divId w:val="1887840055"/>
        <w:rPr>
          <w:lang w:val="en-US"/>
        </w:rPr>
      </w:pPr>
      <w:r>
        <w:rPr>
          <w:lang w:val="en-US"/>
        </w:rPr>
        <w:t xml:space="preserve">Implementation Guides that define extensions: . </w:t>
      </w:r>
    </w:p>
    <w:p w14:paraId="2DDA5EB9" w14:textId="77777777" w:rsidR="00C51368" w:rsidRDefault="00E43BD9">
      <w:pPr>
        <w:pStyle w:val="Heading1"/>
        <w:rPr>
          <w:rFonts w:eastAsia="Times New Roman"/>
          <w:noProof/>
          <w:lang w:val="en-US"/>
        </w:rPr>
      </w:pPr>
      <w:r>
        <w:rPr>
          <w:rFonts w:eastAsia="Times New Roman"/>
          <w:noProof/>
          <w:lang w:val="en-US"/>
        </w:rPr>
        <w:t>extensibility.html</w:t>
      </w:r>
    </w:p>
    <w:p w14:paraId="2D70ABA3" w14:textId="77777777"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38D89E85" w14:textId="77777777">
        <w:trPr>
          <w:divId w:val="423767666"/>
          <w:tblCellSpacing w:w="15" w:type="dxa"/>
        </w:trPr>
        <w:tc>
          <w:tcPr>
            <w:tcW w:w="0" w:type="auto"/>
            <w:vAlign w:val="center"/>
            <w:hideMark/>
          </w:tcPr>
          <w:p w14:paraId="56754A2E" w14:textId="77777777" w:rsidR="00C51368" w:rsidRDefault="00E43BD9">
            <w:pPr>
              <w:rPr>
                <w:rFonts w:eastAsia="Times New Roman"/>
              </w:rPr>
            </w:pPr>
            <w:r>
              <w:rPr>
                <w:rFonts w:eastAsia="Times New Roman"/>
              </w:rPr>
              <w:t>Work Group</w:t>
            </w:r>
          </w:p>
        </w:tc>
        <w:tc>
          <w:tcPr>
            <w:tcW w:w="0" w:type="auto"/>
            <w:vAlign w:val="center"/>
            <w:hideMark/>
          </w:tcPr>
          <w:p w14:paraId="6CABA8DD" w14:textId="77777777" w:rsidR="00C51368" w:rsidRDefault="001708AB">
            <w:pPr>
              <w:rPr>
                <w:rFonts w:eastAsia="Times New Roman"/>
              </w:rPr>
            </w:pPr>
            <w:hyperlink r:id="rId92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107A248B" w14:textId="77777777" w:rsidR="00C51368" w:rsidRDefault="001708AB">
            <w:pPr>
              <w:rPr>
                <w:rFonts w:eastAsia="Times New Roman"/>
              </w:rPr>
            </w:pPr>
            <w:hyperlink r:id="rId922" w:anchor="status" w:history="1">
              <w:r w:rsidR="00E43BD9">
                <w:rPr>
                  <w:rStyle w:val="Hyperlink"/>
                  <w:rFonts w:eastAsia="Times New Roman"/>
                </w:rPr>
                <w:t>Ballot Status</w:t>
              </w:r>
            </w:hyperlink>
            <w:r w:rsidR="00E43BD9">
              <w:rPr>
                <w:rFonts w:eastAsia="Times New Roman"/>
              </w:rPr>
              <w:t xml:space="preserve">: </w:t>
            </w:r>
            <w:hyperlink r:id="rId923" w:anchor="pubs" w:history="1">
              <w:r w:rsidR="00E43BD9">
                <w:rPr>
                  <w:rStyle w:val="Hyperlink"/>
                  <w:rFonts w:eastAsia="Times New Roman"/>
                </w:rPr>
                <w:t>DSTU 2</w:t>
              </w:r>
            </w:hyperlink>
          </w:p>
        </w:tc>
      </w:tr>
    </w:tbl>
    <w:p w14:paraId="69462CBB" w14:textId="77777777"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14:paraId="442EE8A9" w14:textId="77777777"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14:paraId="56A0765B" w14:textId="77777777"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14:paraId="64E96E87" w14:textId="77777777"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14:paraId="6A421957" w14:textId="77777777"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14:paraId="04D318D1" w14:textId="77777777"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14:paraId="316BC738" w14:textId="77777777" w:rsidR="00C51368" w:rsidRDefault="00E43BD9">
      <w:pPr>
        <w:pStyle w:val="NormalWeb"/>
        <w:divId w:val="423767666"/>
        <w:rPr>
          <w:lang w:val="en-US"/>
        </w:rPr>
      </w:pPr>
      <w:r>
        <w:rPr>
          <w:lang w:val="en-US"/>
        </w:rPr>
        <w:t xml:space="preserve">Notes: </w:t>
      </w:r>
    </w:p>
    <w:p w14:paraId="0EC67927"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924"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14:paraId="6F227D6B"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14:paraId="1932712D"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14:paraId="3F2C9634" w14:textId="77777777"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14:paraId="2C8B0DFA" w14:textId="77777777" w:rsidR="00C51368" w:rsidRDefault="001708AB">
      <w:pPr>
        <w:numPr>
          <w:ilvl w:val="1"/>
          <w:numId w:val="78"/>
        </w:numPr>
        <w:spacing w:before="100" w:beforeAutospacing="1" w:after="100" w:afterAutospacing="1"/>
        <w:divId w:val="423767666"/>
        <w:rPr>
          <w:rFonts w:eastAsia="Times New Roman"/>
          <w:lang w:val="en-US"/>
        </w:rPr>
      </w:pPr>
      <w:hyperlink r:id="rId925" w:anchor="integer" w:history="1">
        <w:r w:rsidR="00E43BD9">
          <w:rPr>
            <w:rStyle w:val="Hyperlink"/>
            <w:rFonts w:eastAsia="Times New Roman"/>
            <w:lang w:val="en-US"/>
          </w:rPr>
          <w:t>Integer</w:t>
        </w:r>
      </w:hyperlink>
    </w:p>
    <w:p w14:paraId="6DA3F56D" w14:textId="77777777" w:rsidR="00C51368" w:rsidRDefault="001708AB">
      <w:pPr>
        <w:numPr>
          <w:ilvl w:val="1"/>
          <w:numId w:val="78"/>
        </w:numPr>
        <w:spacing w:before="100" w:beforeAutospacing="1" w:after="100" w:afterAutospacing="1"/>
        <w:divId w:val="423767666"/>
        <w:rPr>
          <w:rFonts w:eastAsia="Times New Roman"/>
          <w:lang w:val="en-US"/>
        </w:rPr>
      </w:pPr>
      <w:hyperlink r:id="rId926" w:anchor="decimal" w:history="1">
        <w:r w:rsidR="00E43BD9">
          <w:rPr>
            <w:rStyle w:val="Hyperlink"/>
            <w:rFonts w:eastAsia="Times New Roman"/>
            <w:lang w:val="en-US"/>
          </w:rPr>
          <w:t>Decimal</w:t>
        </w:r>
      </w:hyperlink>
    </w:p>
    <w:p w14:paraId="460B4CFC" w14:textId="77777777" w:rsidR="00C51368" w:rsidRDefault="001708AB">
      <w:pPr>
        <w:numPr>
          <w:ilvl w:val="1"/>
          <w:numId w:val="78"/>
        </w:numPr>
        <w:spacing w:before="100" w:beforeAutospacing="1" w:after="100" w:afterAutospacing="1"/>
        <w:divId w:val="423767666"/>
        <w:rPr>
          <w:rFonts w:eastAsia="Times New Roman"/>
          <w:lang w:val="en-US"/>
        </w:rPr>
      </w:pPr>
      <w:hyperlink r:id="rId927" w:anchor="dateTime" w:history="1">
        <w:r w:rsidR="00E43BD9">
          <w:rPr>
            <w:rStyle w:val="Hyperlink"/>
            <w:rFonts w:eastAsia="Times New Roman"/>
            <w:lang w:val="en-US"/>
          </w:rPr>
          <w:t>DateTime</w:t>
        </w:r>
      </w:hyperlink>
    </w:p>
    <w:p w14:paraId="3A953916" w14:textId="77777777" w:rsidR="00C51368" w:rsidRDefault="001708AB">
      <w:pPr>
        <w:numPr>
          <w:ilvl w:val="1"/>
          <w:numId w:val="78"/>
        </w:numPr>
        <w:spacing w:before="100" w:beforeAutospacing="1" w:after="100" w:afterAutospacing="1"/>
        <w:divId w:val="423767666"/>
        <w:rPr>
          <w:rFonts w:eastAsia="Times New Roman"/>
          <w:lang w:val="en-US"/>
        </w:rPr>
      </w:pPr>
      <w:hyperlink r:id="rId928" w:anchor="date" w:history="1">
        <w:r w:rsidR="00E43BD9">
          <w:rPr>
            <w:rStyle w:val="Hyperlink"/>
            <w:rFonts w:eastAsia="Times New Roman"/>
            <w:lang w:val="en-US"/>
          </w:rPr>
          <w:t>Date</w:t>
        </w:r>
      </w:hyperlink>
    </w:p>
    <w:p w14:paraId="09BBDD28" w14:textId="77777777" w:rsidR="00C51368" w:rsidRDefault="001708AB">
      <w:pPr>
        <w:numPr>
          <w:ilvl w:val="1"/>
          <w:numId w:val="78"/>
        </w:numPr>
        <w:spacing w:before="100" w:beforeAutospacing="1" w:after="100" w:afterAutospacing="1"/>
        <w:divId w:val="423767666"/>
        <w:rPr>
          <w:rFonts w:eastAsia="Times New Roman"/>
          <w:lang w:val="en-US"/>
        </w:rPr>
      </w:pPr>
      <w:hyperlink r:id="rId929" w:anchor="instant" w:history="1">
        <w:r w:rsidR="00E43BD9">
          <w:rPr>
            <w:rStyle w:val="Hyperlink"/>
            <w:rFonts w:eastAsia="Times New Roman"/>
            <w:lang w:val="en-US"/>
          </w:rPr>
          <w:t>Instant</w:t>
        </w:r>
      </w:hyperlink>
    </w:p>
    <w:p w14:paraId="07200B0C" w14:textId="77777777" w:rsidR="00C51368" w:rsidRDefault="001708AB">
      <w:pPr>
        <w:numPr>
          <w:ilvl w:val="1"/>
          <w:numId w:val="78"/>
        </w:numPr>
        <w:spacing w:before="100" w:beforeAutospacing="1" w:after="100" w:afterAutospacing="1"/>
        <w:divId w:val="423767666"/>
        <w:rPr>
          <w:rFonts w:eastAsia="Times New Roman"/>
          <w:lang w:val="en-US"/>
        </w:rPr>
      </w:pPr>
      <w:hyperlink r:id="rId930" w:anchor="string" w:history="1">
        <w:r w:rsidR="00E43BD9">
          <w:rPr>
            <w:rStyle w:val="Hyperlink"/>
            <w:rFonts w:eastAsia="Times New Roman"/>
            <w:lang w:val="en-US"/>
          </w:rPr>
          <w:t>String</w:t>
        </w:r>
      </w:hyperlink>
    </w:p>
    <w:p w14:paraId="735471B8" w14:textId="77777777" w:rsidR="00C51368" w:rsidRDefault="001708AB">
      <w:pPr>
        <w:numPr>
          <w:ilvl w:val="1"/>
          <w:numId w:val="78"/>
        </w:numPr>
        <w:spacing w:before="100" w:beforeAutospacing="1" w:after="100" w:afterAutospacing="1"/>
        <w:divId w:val="423767666"/>
        <w:rPr>
          <w:rFonts w:eastAsia="Times New Roman"/>
          <w:lang w:val="en-US"/>
        </w:rPr>
      </w:pPr>
      <w:hyperlink r:id="rId931" w:anchor="uri" w:history="1">
        <w:r w:rsidR="00E43BD9">
          <w:rPr>
            <w:rStyle w:val="Hyperlink"/>
            <w:rFonts w:eastAsia="Times New Roman"/>
            <w:lang w:val="en-US"/>
          </w:rPr>
          <w:t>Uri</w:t>
        </w:r>
      </w:hyperlink>
    </w:p>
    <w:p w14:paraId="099BA00D" w14:textId="77777777" w:rsidR="00C51368" w:rsidRDefault="001708AB">
      <w:pPr>
        <w:numPr>
          <w:ilvl w:val="1"/>
          <w:numId w:val="78"/>
        </w:numPr>
        <w:spacing w:before="100" w:beforeAutospacing="1" w:after="100" w:afterAutospacing="1"/>
        <w:divId w:val="423767666"/>
        <w:rPr>
          <w:rFonts w:eastAsia="Times New Roman"/>
          <w:lang w:val="en-US"/>
        </w:rPr>
      </w:pPr>
      <w:hyperlink r:id="rId932" w:anchor="boolean" w:history="1">
        <w:r w:rsidR="00E43BD9">
          <w:rPr>
            <w:rStyle w:val="Hyperlink"/>
            <w:rFonts w:eastAsia="Times New Roman"/>
            <w:lang w:val="en-US"/>
          </w:rPr>
          <w:t>Boolean</w:t>
        </w:r>
      </w:hyperlink>
    </w:p>
    <w:p w14:paraId="3257BE1B" w14:textId="77777777" w:rsidR="00C51368" w:rsidRDefault="001708AB">
      <w:pPr>
        <w:numPr>
          <w:ilvl w:val="1"/>
          <w:numId w:val="78"/>
        </w:numPr>
        <w:spacing w:before="100" w:beforeAutospacing="1" w:after="100" w:afterAutospacing="1"/>
        <w:divId w:val="423767666"/>
        <w:rPr>
          <w:rFonts w:eastAsia="Times New Roman"/>
          <w:lang w:val="en-US"/>
        </w:rPr>
      </w:pPr>
      <w:hyperlink r:id="rId933"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4"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14:paraId="6B24F22A" w14:textId="77777777" w:rsidR="00C51368" w:rsidRDefault="001708AB">
      <w:pPr>
        <w:numPr>
          <w:ilvl w:val="1"/>
          <w:numId w:val="78"/>
        </w:numPr>
        <w:spacing w:before="100" w:beforeAutospacing="1" w:after="100" w:afterAutospacing="1"/>
        <w:divId w:val="423767666"/>
        <w:rPr>
          <w:rFonts w:eastAsia="Times New Roman"/>
          <w:lang w:val="en-US"/>
        </w:rPr>
      </w:pPr>
      <w:hyperlink r:id="rId935" w:anchor="markdown" w:history="1">
        <w:r w:rsidR="00E43BD9">
          <w:rPr>
            <w:rStyle w:val="Hyperlink"/>
            <w:rFonts w:eastAsia="Times New Roman"/>
            <w:lang w:val="en-US"/>
          </w:rPr>
          <w:t>markdown</w:t>
        </w:r>
      </w:hyperlink>
    </w:p>
    <w:p w14:paraId="036B25BB" w14:textId="77777777" w:rsidR="00C51368" w:rsidRDefault="001708AB">
      <w:pPr>
        <w:numPr>
          <w:ilvl w:val="1"/>
          <w:numId w:val="78"/>
        </w:numPr>
        <w:spacing w:before="100" w:beforeAutospacing="1" w:after="100" w:afterAutospacing="1"/>
        <w:divId w:val="423767666"/>
        <w:rPr>
          <w:rFonts w:eastAsia="Times New Roman"/>
          <w:lang w:val="en-US"/>
        </w:rPr>
      </w:pPr>
      <w:hyperlink r:id="rId936" w:anchor="base64Binary" w:history="1">
        <w:r w:rsidR="00E43BD9">
          <w:rPr>
            <w:rStyle w:val="Hyperlink"/>
            <w:rFonts w:eastAsia="Times New Roman"/>
            <w:lang w:val="en-US"/>
          </w:rPr>
          <w:t>Base64Binary</w:t>
        </w:r>
      </w:hyperlink>
    </w:p>
    <w:p w14:paraId="40931CC6" w14:textId="77777777" w:rsidR="00C51368" w:rsidRDefault="001708AB">
      <w:pPr>
        <w:numPr>
          <w:ilvl w:val="1"/>
          <w:numId w:val="78"/>
        </w:numPr>
        <w:spacing w:before="100" w:beforeAutospacing="1" w:after="100" w:afterAutospacing="1"/>
        <w:divId w:val="423767666"/>
        <w:rPr>
          <w:rFonts w:eastAsia="Times New Roman"/>
          <w:lang w:val="en-US"/>
        </w:rPr>
      </w:pPr>
      <w:hyperlink r:id="rId937" w:anchor="Coding" w:history="1">
        <w:r w:rsidR="00E43BD9">
          <w:rPr>
            <w:rStyle w:val="Hyperlink"/>
            <w:rFonts w:eastAsia="Times New Roman"/>
            <w:lang w:val="en-US"/>
          </w:rPr>
          <w:t>Coding</w:t>
        </w:r>
      </w:hyperlink>
    </w:p>
    <w:p w14:paraId="66C3A75A" w14:textId="77777777" w:rsidR="00C51368" w:rsidRDefault="001708AB">
      <w:pPr>
        <w:numPr>
          <w:ilvl w:val="1"/>
          <w:numId w:val="78"/>
        </w:numPr>
        <w:spacing w:before="100" w:beforeAutospacing="1" w:after="100" w:afterAutospacing="1"/>
        <w:divId w:val="423767666"/>
        <w:rPr>
          <w:rFonts w:eastAsia="Times New Roman"/>
          <w:lang w:val="en-US"/>
        </w:rPr>
      </w:pPr>
      <w:hyperlink r:id="rId938" w:anchor="CodeableConcept" w:history="1">
        <w:r w:rsidR="00E43BD9">
          <w:rPr>
            <w:rStyle w:val="Hyperlink"/>
            <w:rFonts w:eastAsia="Times New Roman"/>
            <w:lang w:val="en-US"/>
          </w:rPr>
          <w:t>CodeableConcept</w:t>
        </w:r>
      </w:hyperlink>
    </w:p>
    <w:p w14:paraId="7AF81636" w14:textId="77777777" w:rsidR="00C51368" w:rsidRDefault="001708AB">
      <w:pPr>
        <w:numPr>
          <w:ilvl w:val="1"/>
          <w:numId w:val="78"/>
        </w:numPr>
        <w:spacing w:before="100" w:beforeAutospacing="1" w:after="100" w:afterAutospacing="1"/>
        <w:divId w:val="423767666"/>
        <w:rPr>
          <w:rFonts w:eastAsia="Times New Roman"/>
          <w:lang w:val="en-US"/>
        </w:rPr>
      </w:pPr>
      <w:hyperlink r:id="rId939" w:anchor="Attachment" w:history="1">
        <w:r w:rsidR="00E43BD9">
          <w:rPr>
            <w:rStyle w:val="Hyperlink"/>
            <w:rFonts w:eastAsia="Times New Roman"/>
            <w:lang w:val="en-US"/>
          </w:rPr>
          <w:t>Attachment</w:t>
        </w:r>
      </w:hyperlink>
    </w:p>
    <w:p w14:paraId="1A7912C0" w14:textId="77777777" w:rsidR="00C51368" w:rsidRDefault="001708AB">
      <w:pPr>
        <w:numPr>
          <w:ilvl w:val="1"/>
          <w:numId w:val="78"/>
        </w:numPr>
        <w:spacing w:before="100" w:beforeAutospacing="1" w:after="100" w:afterAutospacing="1"/>
        <w:divId w:val="423767666"/>
        <w:rPr>
          <w:rFonts w:eastAsia="Times New Roman"/>
          <w:lang w:val="en-US"/>
        </w:rPr>
      </w:pPr>
      <w:hyperlink r:id="rId940" w:anchor="Identifier" w:history="1">
        <w:r w:rsidR="00E43BD9">
          <w:rPr>
            <w:rStyle w:val="Hyperlink"/>
            <w:rFonts w:eastAsia="Times New Roman"/>
            <w:lang w:val="en-US"/>
          </w:rPr>
          <w:t>Identifier</w:t>
        </w:r>
      </w:hyperlink>
    </w:p>
    <w:p w14:paraId="31D1106A" w14:textId="77777777" w:rsidR="00C51368" w:rsidRDefault="001708AB">
      <w:pPr>
        <w:numPr>
          <w:ilvl w:val="1"/>
          <w:numId w:val="78"/>
        </w:numPr>
        <w:spacing w:before="100" w:beforeAutospacing="1" w:after="100" w:afterAutospacing="1"/>
        <w:divId w:val="423767666"/>
        <w:rPr>
          <w:rFonts w:eastAsia="Times New Roman"/>
          <w:lang w:val="en-US"/>
        </w:rPr>
      </w:pPr>
      <w:hyperlink r:id="rId941" w:anchor="Quantity" w:history="1">
        <w:r w:rsidR="00E43BD9">
          <w:rPr>
            <w:rStyle w:val="Hyperlink"/>
            <w:rFonts w:eastAsia="Times New Roman"/>
            <w:lang w:val="en-US"/>
          </w:rPr>
          <w:t>Quantity</w:t>
        </w:r>
      </w:hyperlink>
    </w:p>
    <w:p w14:paraId="3C6F82FB" w14:textId="77777777" w:rsidR="00C51368" w:rsidRDefault="001708AB">
      <w:pPr>
        <w:numPr>
          <w:ilvl w:val="1"/>
          <w:numId w:val="78"/>
        </w:numPr>
        <w:spacing w:before="100" w:beforeAutospacing="1" w:after="100" w:afterAutospacing="1"/>
        <w:divId w:val="423767666"/>
        <w:rPr>
          <w:rFonts w:eastAsia="Times New Roman"/>
          <w:lang w:val="en-US"/>
        </w:rPr>
      </w:pPr>
      <w:hyperlink r:id="rId942" w:anchor="Range" w:history="1">
        <w:r w:rsidR="00E43BD9">
          <w:rPr>
            <w:rStyle w:val="Hyperlink"/>
            <w:rFonts w:eastAsia="Times New Roman"/>
            <w:lang w:val="en-US"/>
          </w:rPr>
          <w:t>Range</w:t>
        </w:r>
      </w:hyperlink>
    </w:p>
    <w:p w14:paraId="1D00B42C" w14:textId="77777777" w:rsidR="00C51368" w:rsidRDefault="001708AB">
      <w:pPr>
        <w:numPr>
          <w:ilvl w:val="1"/>
          <w:numId w:val="78"/>
        </w:numPr>
        <w:spacing w:before="100" w:beforeAutospacing="1" w:after="100" w:afterAutospacing="1"/>
        <w:divId w:val="423767666"/>
        <w:rPr>
          <w:rFonts w:eastAsia="Times New Roman"/>
          <w:lang w:val="en-US"/>
        </w:rPr>
      </w:pPr>
      <w:hyperlink r:id="rId943" w:anchor="Period" w:history="1">
        <w:r w:rsidR="00E43BD9">
          <w:rPr>
            <w:rStyle w:val="Hyperlink"/>
            <w:rFonts w:eastAsia="Times New Roman"/>
            <w:lang w:val="en-US"/>
          </w:rPr>
          <w:t>Period</w:t>
        </w:r>
      </w:hyperlink>
    </w:p>
    <w:p w14:paraId="3F0CBF6C" w14:textId="77777777" w:rsidR="00C51368" w:rsidRDefault="001708AB">
      <w:pPr>
        <w:numPr>
          <w:ilvl w:val="1"/>
          <w:numId w:val="78"/>
        </w:numPr>
        <w:spacing w:before="100" w:beforeAutospacing="1" w:after="100" w:afterAutospacing="1"/>
        <w:divId w:val="423767666"/>
        <w:rPr>
          <w:rFonts w:eastAsia="Times New Roman"/>
          <w:lang w:val="en-US"/>
        </w:rPr>
      </w:pPr>
      <w:hyperlink r:id="rId944" w:anchor="Ratio" w:history="1">
        <w:r w:rsidR="00E43BD9">
          <w:rPr>
            <w:rStyle w:val="Hyperlink"/>
            <w:rFonts w:eastAsia="Times New Roman"/>
            <w:lang w:val="en-US"/>
          </w:rPr>
          <w:t>Ratio</w:t>
        </w:r>
      </w:hyperlink>
    </w:p>
    <w:p w14:paraId="671857FE" w14:textId="77777777" w:rsidR="00C51368" w:rsidRDefault="001708AB">
      <w:pPr>
        <w:numPr>
          <w:ilvl w:val="1"/>
          <w:numId w:val="78"/>
        </w:numPr>
        <w:spacing w:before="100" w:beforeAutospacing="1" w:after="100" w:afterAutospacing="1"/>
        <w:divId w:val="423767666"/>
        <w:rPr>
          <w:rFonts w:eastAsia="Times New Roman"/>
          <w:lang w:val="en-US"/>
        </w:rPr>
      </w:pPr>
      <w:hyperlink r:id="rId945" w:anchor="HumanName" w:history="1">
        <w:r w:rsidR="00E43BD9">
          <w:rPr>
            <w:rStyle w:val="Hyperlink"/>
            <w:rFonts w:eastAsia="Times New Roman"/>
            <w:lang w:val="en-US"/>
          </w:rPr>
          <w:t>HumanName</w:t>
        </w:r>
      </w:hyperlink>
    </w:p>
    <w:p w14:paraId="2BF4893C" w14:textId="77777777" w:rsidR="00C51368" w:rsidRDefault="001708AB">
      <w:pPr>
        <w:numPr>
          <w:ilvl w:val="1"/>
          <w:numId w:val="78"/>
        </w:numPr>
        <w:spacing w:before="100" w:beforeAutospacing="1" w:after="100" w:afterAutospacing="1"/>
        <w:divId w:val="423767666"/>
        <w:rPr>
          <w:rFonts w:eastAsia="Times New Roman"/>
          <w:lang w:val="en-US"/>
        </w:rPr>
      </w:pPr>
      <w:hyperlink r:id="rId946" w:anchor="Address" w:history="1">
        <w:r w:rsidR="00E43BD9">
          <w:rPr>
            <w:rStyle w:val="Hyperlink"/>
            <w:rFonts w:eastAsia="Times New Roman"/>
            <w:lang w:val="en-US"/>
          </w:rPr>
          <w:t>Address</w:t>
        </w:r>
      </w:hyperlink>
    </w:p>
    <w:p w14:paraId="5F419418" w14:textId="77777777" w:rsidR="00C51368" w:rsidRDefault="001708AB">
      <w:pPr>
        <w:numPr>
          <w:ilvl w:val="1"/>
          <w:numId w:val="78"/>
        </w:numPr>
        <w:spacing w:before="100" w:beforeAutospacing="1" w:after="100" w:afterAutospacing="1"/>
        <w:divId w:val="423767666"/>
        <w:rPr>
          <w:rFonts w:eastAsia="Times New Roman"/>
          <w:lang w:val="en-US"/>
        </w:rPr>
      </w:pPr>
      <w:hyperlink r:id="rId947" w:anchor="ContactPoint" w:history="1">
        <w:r w:rsidR="00E43BD9">
          <w:rPr>
            <w:rStyle w:val="Hyperlink"/>
            <w:rFonts w:eastAsia="Times New Roman"/>
            <w:lang w:val="en-US"/>
          </w:rPr>
          <w:t>ContactPoint</w:t>
        </w:r>
      </w:hyperlink>
    </w:p>
    <w:p w14:paraId="71DB39A1" w14:textId="77777777" w:rsidR="00C51368" w:rsidRDefault="001708AB">
      <w:pPr>
        <w:numPr>
          <w:ilvl w:val="1"/>
          <w:numId w:val="78"/>
        </w:numPr>
        <w:spacing w:before="100" w:beforeAutospacing="1" w:after="100" w:afterAutospacing="1"/>
        <w:divId w:val="423767666"/>
        <w:rPr>
          <w:rFonts w:eastAsia="Times New Roman"/>
          <w:lang w:val="en-US"/>
        </w:rPr>
      </w:pPr>
      <w:hyperlink r:id="rId948" w:anchor="Timing" w:history="1">
        <w:r w:rsidR="00E43BD9">
          <w:rPr>
            <w:rStyle w:val="Hyperlink"/>
            <w:rFonts w:eastAsia="Times New Roman"/>
            <w:lang w:val="en-US"/>
          </w:rPr>
          <w:t>Timing</w:t>
        </w:r>
      </w:hyperlink>
    </w:p>
    <w:p w14:paraId="023EB853" w14:textId="77777777" w:rsidR="00C51368" w:rsidRDefault="001708AB">
      <w:pPr>
        <w:numPr>
          <w:ilvl w:val="1"/>
          <w:numId w:val="78"/>
        </w:numPr>
        <w:spacing w:before="100" w:beforeAutospacing="1" w:after="100" w:afterAutospacing="1"/>
        <w:divId w:val="423767666"/>
        <w:rPr>
          <w:rFonts w:eastAsia="Times New Roman"/>
          <w:lang w:val="en-US"/>
        </w:rPr>
      </w:pPr>
      <w:hyperlink r:id="rId949" w:anchor="Signature" w:history="1">
        <w:r w:rsidR="00E43BD9">
          <w:rPr>
            <w:rStyle w:val="Hyperlink"/>
            <w:rFonts w:eastAsia="Times New Roman"/>
            <w:lang w:val="en-US"/>
          </w:rPr>
          <w:t>Signature</w:t>
        </w:r>
      </w:hyperlink>
    </w:p>
    <w:p w14:paraId="3B31EBBE" w14:textId="77777777" w:rsidR="00C51368" w:rsidRDefault="001708AB">
      <w:pPr>
        <w:numPr>
          <w:ilvl w:val="1"/>
          <w:numId w:val="78"/>
        </w:numPr>
        <w:spacing w:before="100" w:beforeAutospacing="1" w:after="100" w:afterAutospacing="1"/>
        <w:divId w:val="423767666"/>
        <w:rPr>
          <w:rFonts w:eastAsia="Times New Roman"/>
          <w:lang w:val="en-US"/>
        </w:rPr>
      </w:pPr>
      <w:hyperlink r:id="rId95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14:paraId="052DBC95" w14:textId="77777777" w:rsidR="00C51368" w:rsidRDefault="00E43BD9">
      <w:pPr>
        <w:pStyle w:val="NormalWeb"/>
        <w:divId w:val="1093669635"/>
        <w:rPr>
          <w:lang w:val="en-US"/>
        </w:rPr>
      </w:pPr>
      <w:r>
        <w:rPr>
          <w:lang w:val="en-US"/>
        </w:rPr>
        <w:t xml:space="preserve">Here is an example of an extension in XML: </w:t>
      </w:r>
    </w:p>
    <w:p w14:paraId="46A86177" w14:textId="77777777" w:rsidR="00C51368" w:rsidRDefault="00C51368">
      <w:pPr>
        <w:pStyle w:val="HTMLPreformatted"/>
        <w:divId w:val="1093669635"/>
        <w:rPr>
          <w:lang w:val="en-US"/>
        </w:rPr>
      </w:pPr>
    </w:p>
    <w:p w14:paraId="44AFFB0E" w14:textId="77777777" w:rsidR="00C51368" w:rsidRDefault="00E43BD9">
      <w:pPr>
        <w:pStyle w:val="HTMLPreformatted"/>
        <w:divId w:val="1093669635"/>
        <w:rPr>
          <w:lang w:val="en-US"/>
        </w:rPr>
      </w:pPr>
      <w:r>
        <w:rPr>
          <w:lang w:val="en-US"/>
        </w:rPr>
        <w:t>&lt;name&gt;</w:t>
      </w:r>
    </w:p>
    <w:p w14:paraId="2E3F2659" w14:textId="77777777" w:rsidR="00C51368" w:rsidRDefault="00E43BD9">
      <w:pPr>
        <w:pStyle w:val="HTMLPreformatted"/>
        <w:divId w:val="1093669635"/>
        <w:rPr>
          <w:lang w:val="en-US"/>
        </w:rPr>
      </w:pPr>
      <w:r>
        <w:rPr>
          <w:lang w:val="en-US"/>
        </w:rPr>
        <w:t xml:space="preserve">  &lt;extension url="http://hl7.org/fhir/StructureDefinition/iso-21090-name-use" &gt;</w:t>
      </w:r>
    </w:p>
    <w:p w14:paraId="47AEEB24" w14:textId="77777777" w:rsidR="00C51368" w:rsidRDefault="00E43BD9">
      <w:pPr>
        <w:pStyle w:val="HTMLPreformatted"/>
        <w:divId w:val="1093669635"/>
        <w:rPr>
          <w:lang w:val="en-US"/>
        </w:rPr>
      </w:pPr>
      <w:r>
        <w:rPr>
          <w:lang w:val="en-US"/>
        </w:rPr>
        <w:t xml:space="preserve">    &lt;valueCode value="I" /&gt;</w:t>
      </w:r>
    </w:p>
    <w:p w14:paraId="1C7F9082" w14:textId="77777777" w:rsidR="00C51368" w:rsidRDefault="00E43BD9">
      <w:pPr>
        <w:pStyle w:val="HTMLPreformatted"/>
        <w:divId w:val="1093669635"/>
        <w:rPr>
          <w:lang w:val="en-US"/>
        </w:rPr>
      </w:pPr>
      <w:r>
        <w:rPr>
          <w:lang w:val="en-US"/>
        </w:rPr>
        <w:t xml:space="preserve">  &lt;/extension&gt;</w:t>
      </w:r>
    </w:p>
    <w:p w14:paraId="64D78931" w14:textId="77777777" w:rsidR="00C51368" w:rsidRDefault="00E43BD9">
      <w:pPr>
        <w:pStyle w:val="HTMLPreformatted"/>
        <w:divId w:val="1093669635"/>
        <w:rPr>
          <w:lang w:val="en-US"/>
        </w:rPr>
      </w:pPr>
      <w:r>
        <w:rPr>
          <w:lang w:val="en-US"/>
        </w:rPr>
        <w:t xml:space="preserve">  &lt;text value="Chief Red Cloud"/&gt;</w:t>
      </w:r>
    </w:p>
    <w:p w14:paraId="3BB6FEF5" w14:textId="77777777" w:rsidR="00C51368" w:rsidRDefault="00E43BD9">
      <w:pPr>
        <w:pStyle w:val="HTMLPreformatted"/>
        <w:divId w:val="1093669635"/>
        <w:rPr>
          <w:lang w:val="en-US"/>
        </w:rPr>
      </w:pPr>
      <w:r>
        <w:rPr>
          <w:lang w:val="en-US"/>
        </w:rPr>
        <w:t>&lt;/name&gt;</w:t>
      </w:r>
    </w:p>
    <w:p w14:paraId="765FD4E4" w14:textId="77777777"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14:paraId="55773181" w14:textId="77777777" w:rsidR="00C51368" w:rsidRDefault="00E43BD9">
      <w:pPr>
        <w:pStyle w:val="NormalWeb"/>
        <w:divId w:val="1093669635"/>
        <w:rPr>
          <w:lang w:val="en-US"/>
        </w:rPr>
      </w:pPr>
      <w:r>
        <w:rPr>
          <w:lang w:val="en-US"/>
        </w:rPr>
        <w:t xml:space="preserve">In JSON, extensions are represented similarly: </w:t>
      </w:r>
    </w:p>
    <w:p w14:paraId="58B2F34F" w14:textId="77777777" w:rsidR="00C51368" w:rsidRDefault="00C51368">
      <w:pPr>
        <w:pStyle w:val="HTMLPreformatted"/>
        <w:divId w:val="1093669635"/>
        <w:rPr>
          <w:lang w:val="en-US"/>
        </w:rPr>
      </w:pPr>
    </w:p>
    <w:p w14:paraId="642D088C" w14:textId="77777777" w:rsidR="00C51368" w:rsidRDefault="00E43BD9">
      <w:pPr>
        <w:pStyle w:val="HTMLPreformatted"/>
        <w:divId w:val="1093669635"/>
        <w:rPr>
          <w:lang w:val="en-US"/>
        </w:rPr>
      </w:pPr>
      <w:r>
        <w:rPr>
          <w:lang w:val="en-US"/>
        </w:rPr>
        <w:t xml:space="preserve">  "name" : {</w:t>
      </w:r>
    </w:p>
    <w:p w14:paraId="2EADBD73" w14:textId="77777777" w:rsidR="00C51368" w:rsidRDefault="00E43BD9">
      <w:pPr>
        <w:pStyle w:val="HTMLPreformatted"/>
        <w:divId w:val="1093669635"/>
        <w:rPr>
          <w:lang w:val="en-US"/>
        </w:rPr>
      </w:pPr>
      <w:r>
        <w:rPr>
          <w:lang w:val="en-US"/>
        </w:rPr>
        <w:t xml:space="preserve">    "extension" : [{</w:t>
      </w:r>
    </w:p>
    <w:p w14:paraId="5A49AF68" w14:textId="77777777" w:rsidR="00C51368" w:rsidRDefault="00E43BD9">
      <w:pPr>
        <w:pStyle w:val="HTMLPreformatted"/>
        <w:divId w:val="1093669635"/>
        <w:rPr>
          <w:lang w:val="en-US"/>
        </w:rPr>
      </w:pPr>
      <w:r>
        <w:rPr>
          <w:lang w:val="en-US"/>
        </w:rPr>
        <w:t xml:space="preserve">      "url" : "http://hl7.org/fhir/StructureDefinition/iso-21090-name-use",</w:t>
      </w:r>
    </w:p>
    <w:p w14:paraId="57DAFF53" w14:textId="77777777" w:rsidR="00C51368" w:rsidRDefault="00E43BD9">
      <w:pPr>
        <w:pStyle w:val="HTMLPreformatted"/>
        <w:divId w:val="1093669635"/>
        <w:rPr>
          <w:lang w:val="en-US"/>
        </w:rPr>
      </w:pPr>
      <w:r>
        <w:rPr>
          <w:lang w:val="en-US"/>
        </w:rPr>
        <w:t xml:space="preserve">      "valueCode" : "I"</w:t>
      </w:r>
    </w:p>
    <w:p w14:paraId="0781E521" w14:textId="77777777" w:rsidR="00C51368" w:rsidRDefault="00E43BD9">
      <w:pPr>
        <w:pStyle w:val="HTMLPreformatted"/>
        <w:divId w:val="1093669635"/>
        <w:rPr>
          <w:lang w:val="en-US"/>
        </w:rPr>
      </w:pPr>
      <w:r>
        <w:rPr>
          <w:lang w:val="en-US"/>
        </w:rPr>
        <w:t xml:space="preserve">    }],</w:t>
      </w:r>
    </w:p>
    <w:p w14:paraId="1D3FCB87" w14:textId="77777777" w:rsidR="00C51368" w:rsidRDefault="00E43BD9">
      <w:pPr>
        <w:pStyle w:val="HTMLPreformatted"/>
        <w:divId w:val="1093669635"/>
        <w:rPr>
          <w:lang w:val="en-US"/>
        </w:rPr>
      </w:pPr>
      <w:r>
        <w:rPr>
          <w:lang w:val="en-US"/>
        </w:rPr>
        <w:t xml:space="preserve">   "text" : "Chief Red Cloud"</w:t>
      </w:r>
    </w:p>
    <w:p w14:paraId="336FB7C9" w14:textId="77777777" w:rsidR="00C51368" w:rsidRDefault="00E43BD9">
      <w:pPr>
        <w:pStyle w:val="HTMLPreformatted"/>
        <w:divId w:val="1093669635"/>
        <w:rPr>
          <w:lang w:val="en-US"/>
        </w:rPr>
      </w:pPr>
      <w:r>
        <w:rPr>
          <w:lang w:val="en-US"/>
        </w:rPr>
        <w:t xml:space="preserve">  }</w:t>
      </w:r>
    </w:p>
    <w:p w14:paraId="5FEA6745" w14:textId="77777777"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14:paraId="3E88A652" w14:textId="77777777"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1" w:anchor="primitive" w:history="1">
        <w:r>
          <w:rPr>
            <w:rStyle w:val="Hyperlink"/>
            <w:lang w:val="en-US"/>
          </w:rPr>
          <w:t>Representing primtive types in JSON</w:t>
        </w:r>
      </w:hyperlink>
      <w:r>
        <w:rPr>
          <w:lang w:val="en-US"/>
        </w:rPr>
        <w:t xml:space="preserve"> for further information. </w:t>
      </w:r>
    </w:p>
    <w:p w14:paraId="1B6172FB" w14:textId="77777777"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14:paraId="0484BCD6" w14:textId="77777777" w:rsidR="00C51368" w:rsidRDefault="00E43BD9">
      <w:pPr>
        <w:pStyle w:val="NormalWeb"/>
        <w:divId w:val="423767666"/>
        <w:rPr>
          <w:lang w:val="en-US"/>
        </w:rPr>
      </w:pPr>
      <w:r>
        <w:rPr>
          <w:lang w:val="en-US"/>
        </w:rPr>
        <w:lastRenderedPageBreak/>
        <w:t xml:space="preserve">In the first case, the identity of the parts of the extension are local/relative to the reference to the extension definition. </w:t>
      </w:r>
    </w:p>
    <w:p w14:paraId="734D1350" w14:textId="77777777"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14:paraId="6EEADF64" w14:textId="77777777" w:rsidR="00C51368" w:rsidRDefault="00C51368">
      <w:pPr>
        <w:pStyle w:val="HTMLPreformatted"/>
        <w:divId w:val="1986664690"/>
        <w:rPr>
          <w:lang w:val="en-US"/>
        </w:rPr>
      </w:pPr>
    </w:p>
    <w:p w14:paraId="4388FEEE" w14:textId="77777777" w:rsidR="00C51368" w:rsidRDefault="00E43BD9">
      <w:pPr>
        <w:pStyle w:val="HTMLPreformatted"/>
        <w:divId w:val="1986664690"/>
        <w:rPr>
          <w:lang w:val="en-US"/>
        </w:rPr>
      </w:pPr>
      <w:r>
        <w:rPr>
          <w:lang w:val="en-US"/>
        </w:rPr>
        <w:t>&lt;Patient&gt;</w:t>
      </w:r>
    </w:p>
    <w:p w14:paraId="79A8D72F" w14:textId="77777777" w:rsidR="00C51368" w:rsidRDefault="00E43BD9">
      <w:pPr>
        <w:pStyle w:val="HTMLPreformatted"/>
        <w:divId w:val="1986664690"/>
        <w:rPr>
          <w:lang w:val="en-US"/>
        </w:rPr>
      </w:pPr>
      <w:r>
        <w:rPr>
          <w:lang w:val="en-US"/>
        </w:rPr>
        <w:t xml:space="preserve">  &lt;extension url="http://hl7.org/fhir/StructureDefinition/patient-clinicalTrial" &gt;</w:t>
      </w:r>
    </w:p>
    <w:p w14:paraId="5D542766" w14:textId="77777777" w:rsidR="00C51368" w:rsidRDefault="00E43BD9">
      <w:pPr>
        <w:pStyle w:val="HTMLPreformatted"/>
        <w:divId w:val="1986664690"/>
        <w:rPr>
          <w:lang w:val="en-US"/>
        </w:rPr>
      </w:pPr>
      <w:r>
        <w:rPr>
          <w:lang w:val="en-US"/>
        </w:rPr>
        <w:t xml:space="preserve">    &lt;extension url="NCT" &gt;</w:t>
      </w:r>
    </w:p>
    <w:p w14:paraId="007861AE" w14:textId="77777777" w:rsidR="00C51368" w:rsidRDefault="00E43BD9">
      <w:pPr>
        <w:pStyle w:val="HTMLPreformatted"/>
        <w:divId w:val="1986664690"/>
        <w:rPr>
          <w:lang w:val="en-US"/>
        </w:rPr>
      </w:pPr>
      <w:r>
        <w:rPr>
          <w:lang w:val="en-US"/>
        </w:rPr>
        <w:t xml:space="preserve">      &lt;valueString value="123456789" /&gt;</w:t>
      </w:r>
    </w:p>
    <w:p w14:paraId="2547F9B9" w14:textId="77777777" w:rsidR="00C51368" w:rsidRDefault="00E43BD9">
      <w:pPr>
        <w:pStyle w:val="HTMLPreformatted"/>
        <w:divId w:val="1986664690"/>
        <w:rPr>
          <w:lang w:val="en-US"/>
        </w:rPr>
      </w:pPr>
      <w:r>
        <w:rPr>
          <w:lang w:val="en-US"/>
        </w:rPr>
        <w:t xml:space="preserve">    &lt;/extension&gt;</w:t>
      </w:r>
    </w:p>
    <w:p w14:paraId="5543F9CF" w14:textId="77777777" w:rsidR="00C51368" w:rsidRDefault="00E43BD9">
      <w:pPr>
        <w:pStyle w:val="HTMLPreformatted"/>
        <w:divId w:val="1986664690"/>
        <w:rPr>
          <w:lang w:val="en-US"/>
        </w:rPr>
      </w:pPr>
      <w:r>
        <w:rPr>
          <w:lang w:val="en-US"/>
        </w:rPr>
        <w:t xml:space="preserve">    &lt;extension url="period" &gt;</w:t>
      </w:r>
      <w:r>
        <w:rPr>
          <w:lang w:val="en-US"/>
        </w:rPr>
        <w:tab/>
        <w:t xml:space="preserve">  </w:t>
      </w:r>
    </w:p>
    <w:p w14:paraId="2BD36A1B" w14:textId="77777777" w:rsidR="00C51368" w:rsidRDefault="00E43BD9">
      <w:pPr>
        <w:pStyle w:val="HTMLPreformatted"/>
        <w:divId w:val="1986664690"/>
        <w:rPr>
          <w:lang w:val="en-US"/>
        </w:rPr>
      </w:pPr>
      <w:r>
        <w:rPr>
          <w:lang w:val="en-US"/>
        </w:rPr>
        <w:t xml:space="preserve">      &lt;valuePeriod&gt;</w:t>
      </w:r>
    </w:p>
    <w:p w14:paraId="689A5F2E" w14:textId="77777777" w:rsidR="00C51368" w:rsidRDefault="00E43BD9">
      <w:pPr>
        <w:pStyle w:val="HTMLPreformatted"/>
        <w:divId w:val="1986664690"/>
        <w:rPr>
          <w:lang w:val="en-US"/>
        </w:rPr>
      </w:pPr>
      <w:r>
        <w:rPr>
          <w:lang w:val="en-US"/>
        </w:rPr>
        <w:t xml:space="preserve">        &lt;start value="2009-03-14" /&gt;</w:t>
      </w:r>
      <w:r>
        <w:rPr>
          <w:lang w:val="en-US"/>
        </w:rPr>
        <w:tab/>
        <w:t xml:space="preserve">  </w:t>
      </w:r>
    </w:p>
    <w:p w14:paraId="05424B98" w14:textId="77777777" w:rsidR="00C51368" w:rsidRDefault="00E43BD9">
      <w:pPr>
        <w:pStyle w:val="HTMLPreformatted"/>
        <w:divId w:val="1986664690"/>
        <w:rPr>
          <w:lang w:val="en-US"/>
        </w:rPr>
      </w:pPr>
      <w:r>
        <w:rPr>
          <w:lang w:val="en-US"/>
        </w:rPr>
        <w:t xml:space="preserve">      &lt;/valuePeriod&gt;</w:t>
      </w:r>
    </w:p>
    <w:p w14:paraId="5B5ABE90" w14:textId="77777777" w:rsidR="00C51368" w:rsidRDefault="00E43BD9">
      <w:pPr>
        <w:pStyle w:val="HTMLPreformatted"/>
        <w:divId w:val="1986664690"/>
        <w:rPr>
          <w:lang w:val="en-US"/>
        </w:rPr>
      </w:pPr>
      <w:r>
        <w:rPr>
          <w:lang w:val="en-US"/>
        </w:rPr>
        <w:t xml:space="preserve">    &lt;/extension&gt;</w:t>
      </w:r>
    </w:p>
    <w:p w14:paraId="434D8AEE" w14:textId="77777777" w:rsidR="00C51368" w:rsidRDefault="00E43BD9">
      <w:pPr>
        <w:pStyle w:val="HTMLPreformatted"/>
        <w:divId w:val="1986664690"/>
        <w:rPr>
          <w:lang w:val="en-US"/>
        </w:rPr>
      </w:pPr>
      <w:r>
        <w:rPr>
          <w:lang w:val="en-US"/>
        </w:rPr>
        <w:t xml:space="preserve">    &lt;extension url="reason" &gt;</w:t>
      </w:r>
      <w:r>
        <w:rPr>
          <w:lang w:val="en-US"/>
        </w:rPr>
        <w:tab/>
        <w:t xml:space="preserve">  </w:t>
      </w:r>
    </w:p>
    <w:p w14:paraId="10D7A687" w14:textId="77777777" w:rsidR="00C51368" w:rsidRDefault="00E43BD9">
      <w:pPr>
        <w:pStyle w:val="HTMLPreformatted"/>
        <w:divId w:val="1986664690"/>
        <w:rPr>
          <w:lang w:val="en-US"/>
        </w:rPr>
      </w:pPr>
      <w:r>
        <w:rPr>
          <w:lang w:val="en-US"/>
        </w:rPr>
        <w:t xml:space="preserve">      &lt;valueCodeableConcept&gt;</w:t>
      </w:r>
      <w:r>
        <w:rPr>
          <w:lang w:val="en-US"/>
        </w:rPr>
        <w:tab/>
        <w:t xml:space="preserve">  </w:t>
      </w:r>
    </w:p>
    <w:p w14:paraId="3C1C4942" w14:textId="77777777"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14:paraId="24333601" w14:textId="77777777"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14:paraId="5BAB93B6" w14:textId="77777777" w:rsidR="00C51368" w:rsidRDefault="00E43BD9">
      <w:pPr>
        <w:pStyle w:val="HTMLPreformatted"/>
        <w:divId w:val="1986664690"/>
        <w:rPr>
          <w:lang w:val="en-US"/>
        </w:rPr>
      </w:pPr>
      <w:r>
        <w:rPr>
          <w:lang w:val="en-US"/>
        </w:rPr>
        <w:t xml:space="preserve">          &lt;code value="tt14j" /&gt;</w:t>
      </w:r>
      <w:r>
        <w:rPr>
          <w:lang w:val="en-US"/>
        </w:rPr>
        <w:tab/>
        <w:t xml:space="preserve">  </w:t>
      </w:r>
    </w:p>
    <w:p w14:paraId="604E94AB" w14:textId="77777777"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14:paraId="41AA3F02" w14:textId="77777777" w:rsidR="00C51368" w:rsidRDefault="00E43BD9">
      <w:pPr>
        <w:pStyle w:val="HTMLPreformatted"/>
        <w:divId w:val="1986664690"/>
        <w:rPr>
          <w:lang w:val="en-US"/>
        </w:rPr>
      </w:pPr>
      <w:r>
        <w:rPr>
          <w:lang w:val="en-US"/>
        </w:rPr>
        <w:t xml:space="preserve">      &lt;/valueCodeableConcept&gt;</w:t>
      </w:r>
      <w:r>
        <w:rPr>
          <w:lang w:val="en-US"/>
        </w:rPr>
        <w:tab/>
        <w:t xml:space="preserve">  </w:t>
      </w:r>
    </w:p>
    <w:p w14:paraId="3B40163B" w14:textId="77777777" w:rsidR="00C51368" w:rsidRDefault="00E43BD9">
      <w:pPr>
        <w:pStyle w:val="HTMLPreformatted"/>
        <w:divId w:val="1986664690"/>
        <w:rPr>
          <w:lang w:val="en-US"/>
        </w:rPr>
      </w:pPr>
      <w:r>
        <w:rPr>
          <w:lang w:val="en-US"/>
        </w:rPr>
        <w:t xml:space="preserve">    &lt;/extension&gt;</w:t>
      </w:r>
    </w:p>
    <w:p w14:paraId="24A19B7E" w14:textId="77777777" w:rsidR="00C51368" w:rsidRDefault="00E43BD9">
      <w:pPr>
        <w:pStyle w:val="HTMLPreformatted"/>
        <w:divId w:val="1986664690"/>
        <w:rPr>
          <w:lang w:val="en-US"/>
        </w:rPr>
      </w:pPr>
      <w:r>
        <w:rPr>
          <w:lang w:val="en-US"/>
        </w:rPr>
        <w:t xml:space="preserve">  &lt;/extension&gt;</w:t>
      </w:r>
    </w:p>
    <w:p w14:paraId="66D7043E" w14:textId="77777777" w:rsidR="00C51368" w:rsidRDefault="00E43BD9">
      <w:pPr>
        <w:pStyle w:val="HTMLPreformatted"/>
        <w:divId w:val="1986664690"/>
        <w:rPr>
          <w:lang w:val="en-US"/>
        </w:rPr>
      </w:pPr>
      <w:r>
        <w:rPr>
          <w:lang w:val="en-US"/>
        </w:rPr>
        <w:t xml:space="preserve">  &lt;!-- other data for patient --&gt;</w:t>
      </w:r>
    </w:p>
    <w:p w14:paraId="61CAA5B3" w14:textId="77777777" w:rsidR="00C51368" w:rsidRDefault="00E43BD9">
      <w:pPr>
        <w:pStyle w:val="HTMLPreformatted"/>
        <w:divId w:val="1986664690"/>
        <w:rPr>
          <w:lang w:val="en-US"/>
        </w:rPr>
      </w:pPr>
      <w:r>
        <w:rPr>
          <w:lang w:val="en-US"/>
        </w:rPr>
        <w:t>&lt;/Patient&gt;</w:t>
      </w:r>
    </w:p>
    <w:p w14:paraId="3643A270" w14:textId="77777777" w:rsidR="00C51368" w:rsidRDefault="00E43BD9">
      <w:pPr>
        <w:pStyle w:val="NormalWeb"/>
        <w:divId w:val="1986664690"/>
        <w:rPr>
          <w:lang w:val="en-US"/>
        </w:rPr>
      </w:pPr>
      <w:r>
        <w:rPr>
          <w:lang w:val="en-US"/>
        </w:rPr>
        <w:t xml:space="preserve">Or in JSON: </w:t>
      </w:r>
    </w:p>
    <w:p w14:paraId="5BBB776E" w14:textId="77777777" w:rsidR="00C51368" w:rsidRDefault="00C51368">
      <w:pPr>
        <w:pStyle w:val="HTMLPreformatted"/>
        <w:divId w:val="1986664690"/>
        <w:rPr>
          <w:lang w:val="en-US"/>
        </w:rPr>
      </w:pPr>
    </w:p>
    <w:p w14:paraId="41E1A182" w14:textId="77777777" w:rsidR="00C51368" w:rsidRDefault="00E43BD9">
      <w:pPr>
        <w:pStyle w:val="HTMLPreformatted"/>
        <w:divId w:val="1986664690"/>
        <w:rPr>
          <w:lang w:val="en-US"/>
        </w:rPr>
      </w:pPr>
      <w:r>
        <w:rPr>
          <w:lang w:val="en-US"/>
        </w:rPr>
        <w:t>{</w:t>
      </w:r>
    </w:p>
    <w:p w14:paraId="07FDDD4F" w14:textId="77777777" w:rsidR="00C51368" w:rsidRDefault="00E43BD9">
      <w:pPr>
        <w:pStyle w:val="HTMLPreformatted"/>
        <w:divId w:val="1986664690"/>
        <w:rPr>
          <w:lang w:val="en-US"/>
        </w:rPr>
      </w:pPr>
      <w:r>
        <w:rPr>
          <w:lang w:val="en-US"/>
        </w:rPr>
        <w:t xml:space="preserve">  "resourceType" : "Patient",</w:t>
      </w:r>
    </w:p>
    <w:p w14:paraId="311FD473" w14:textId="77777777" w:rsidR="00C51368" w:rsidRDefault="00E43BD9">
      <w:pPr>
        <w:pStyle w:val="HTMLPreformatted"/>
        <w:divId w:val="1986664690"/>
        <w:rPr>
          <w:lang w:val="en-US"/>
        </w:rPr>
      </w:pPr>
      <w:r>
        <w:rPr>
          <w:lang w:val="en-US"/>
        </w:rPr>
        <w:t xml:space="preserve">  "extension" : [{</w:t>
      </w:r>
    </w:p>
    <w:p w14:paraId="2D2614D3" w14:textId="77777777" w:rsidR="00C51368" w:rsidRDefault="00E43BD9">
      <w:pPr>
        <w:pStyle w:val="HTMLPreformatted"/>
        <w:divId w:val="1986664690"/>
        <w:rPr>
          <w:lang w:val="en-US"/>
        </w:rPr>
      </w:pPr>
      <w:r>
        <w:rPr>
          <w:lang w:val="en-US"/>
        </w:rPr>
        <w:t xml:space="preserve">    "url" : "http://hl7.org/fhir/StructureDefinition/patient-clinicalTrial",</w:t>
      </w:r>
    </w:p>
    <w:p w14:paraId="28F99C59" w14:textId="77777777" w:rsidR="00C51368" w:rsidRDefault="00E43BD9">
      <w:pPr>
        <w:pStyle w:val="HTMLPreformatted"/>
        <w:divId w:val="1986664690"/>
        <w:rPr>
          <w:lang w:val="en-US"/>
        </w:rPr>
      </w:pPr>
      <w:r>
        <w:rPr>
          <w:lang w:val="en-US"/>
        </w:rPr>
        <w:t xml:space="preserve">    "extension" : [{</w:t>
      </w:r>
    </w:p>
    <w:p w14:paraId="0AEFD6EE" w14:textId="77777777" w:rsidR="00C51368" w:rsidRDefault="00E43BD9">
      <w:pPr>
        <w:pStyle w:val="HTMLPreformatted"/>
        <w:divId w:val="1986664690"/>
        <w:rPr>
          <w:lang w:val="en-US"/>
        </w:rPr>
      </w:pPr>
      <w:r>
        <w:rPr>
          <w:lang w:val="en-US"/>
        </w:rPr>
        <w:t xml:space="preserve">      "url" : "NCT",</w:t>
      </w:r>
    </w:p>
    <w:p w14:paraId="2E151EB6" w14:textId="77777777" w:rsidR="00C51368" w:rsidRDefault="00E43BD9">
      <w:pPr>
        <w:pStyle w:val="HTMLPreformatted"/>
        <w:divId w:val="1986664690"/>
        <w:rPr>
          <w:lang w:val="en-US"/>
        </w:rPr>
      </w:pPr>
      <w:r>
        <w:rPr>
          <w:lang w:val="en-US"/>
        </w:rPr>
        <w:t xml:space="preserve">      "valueString" : "123456789"</w:t>
      </w:r>
    </w:p>
    <w:p w14:paraId="7B47F312" w14:textId="77777777" w:rsidR="00C51368" w:rsidRDefault="00E43BD9">
      <w:pPr>
        <w:pStyle w:val="HTMLPreformatted"/>
        <w:divId w:val="1986664690"/>
        <w:rPr>
          <w:lang w:val="en-US"/>
        </w:rPr>
      </w:pPr>
      <w:r>
        <w:rPr>
          <w:lang w:val="en-US"/>
        </w:rPr>
        <w:t xml:space="preserve">    }, {</w:t>
      </w:r>
    </w:p>
    <w:p w14:paraId="1244FA45" w14:textId="77777777" w:rsidR="00C51368" w:rsidRDefault="00E43BD9">
      <w:pPr>
        <w:pStyle w:val="HTMLPreformatted"/>
        <w:divId w:val="1986664690"/>
        <w:rPr>
          <w:lang w:val="en-US"/>
        </w:rPr>
      </w:pPr>
      <w:r>
        <w:rPr>
          <w:lang w:val="en-US"/>
        </w:rPr>
        <w:t xml:space="preserve">      "url" : "period", </w:t>
      </w:r>
    </w:p>
    <w:p w14:paraId="7B41DEF0" w14:textId="77777777" w:rsidR="00C51368" w:rsidRDefault="00E43BD9">
      <w:pPr>
        <w:pStyle w:val="HTMLPreformatted"/>
        <w:divId w:val="1986664690"/>
        <w:rPr>
          <w:lang w:val="en-US"/>
        </w:rPr>
      </w:pPr>
      <w:r>
        <w:rPr>
          <w:lang w:val="en-US"/>
        </w:rPr>
        <w:t xml:space="preserve">      "valuePeriod" : {</w:t>
      </w:r>
    </w:p>
    <w:p w14:paraId="29128E08" w14:textId="77777777" w:rsidR="00C51368" w:rsidRDefault="00E43BD9">
      <w:pPr>
        <w:pStyle w:val="HTMLPreformatted"/>
        <w:divId w:val="1986664690"/>
        <w:rPr>
          <w:lang w:val="en-US"/>
        </w:rPr>
      </w:pPr>
      <w:r>
        <w:rPr>
          <w:lang w:val="en-US"/>
        </w:rPr>
        <w:t xml:space="preserve">         "start" : "2009-03-14" </w:t>
      </w:r>
    </w:p>
    <w:p w14:paraId="47DF91A9" w14:textId="77777777" w:rsidR="00C51368" w:rsidRDefault="00E43BD9">
      <w:pPr>
        <w:pStyle w:val="HTMLPreformatted"/>
        <w:divId w:val="1986664690"/>
        <w:rPr>
          <w:lang w:val="en-US"/>
        </w:rPr>
      </w:pPr>
      <w:r>
        <w:rPr>
          <w:lang w:val="en-US"/>
        </w:rPr>
        <w:t xml:space="preserve">      }   </w:t>
      </w:r>
    </w:p>
    <w:p w14:paraId="66E3E88B" w14:textId="77777777" w:rsidR="00C51368" w:rsidRDefault="00E43BD9">
      <w:pPr>
        <w:pStyle w:val="HTMLPreformatted"/>
        <w:divId w:val="1986664690"/>
        <w:rPr>
          <w:lang w:val="en-US"/>
        </w:rPr>
      </w:pPr>
      <w:r>
        <w:rPr>
          <w:lang w:val="en-US"/>
        </w:rPr>
        <w:t xml:space="preserve">    },  {</w:t>
      </w:r>
    </w:p>
    <w:p w14:paraId="505D08C4" w14:textId="77777777" w:rsidR="00C51368" w:rsidRDefault="00E43BD9">
      <w:pPr>
        <w:pStyle w:val="HTMLPreformatted"/>
        <w:divId w:val="1986664690"/>
        <w:rPr>
          <w:lang w:val="en-US"/>
        </w:rPr>
      </w:pPr>
      <w:r>
        <w:rPr>
          <w:lang w:val="en-US"/>
        </w:rPr>
        <w:t xml:space="preserve">      "url" : "reason",</w:t>
      </w:r>
    </w:p>
    <w:p w14:paraId="1C26331A" w14:textId="77777777" w:rsidR="00C51368" w:rsidRDefault="00E43BD9">
      <w:pPr>
        <w:pStyle w:val="HTMLPreformatted"/>
        <w:divId w:val="1986664690"/>
        <w:rPr>
          <w:lang w:val="en-US"/>
        </w:rPr>
      </w:pPr>
      <w:r>
        <w:rPr>
          <w:lang w:val="en-US"/>
        </w:rPr>
        <w:t xml:space="preserve">      "valueCodeableConcept" : {</w:t>
      </w:r>
    </w:p>
    <w:p w14:paraId="00833581" w14:textId="77777777" w:rsidR="00C51368" w:rsidRDefault="00E43BD9">
      <w:pPr>
        <w:pStyle w:val="HTMLPreformatted"/>
        <w:divId w:val="1986664690"/>
        <w:rPr>
          <w:lang w:val="en-US"/>
        </w:rPr>
      </w:pPr>
      <w:r>
        <w:rPr>
          <w:lang w:val="en-US"/>
        </w:rPr>
        <w:t xml:space="preserve">          "coding" : {</w:t>
      </w:r>
    </w:p>
    <w:p w14:paraId="44A84D29" w14:textId="77777777" w:rsidR="00C51368" w:rsidRDefault="00E43BD9">
      <w:pPr>
        <w:pStyle w:val="HTMLPreformatted"/>
        <w:divId w:val="1986664690"/>
        <w:rPr>
          <w:lang w:val="en-US"/>
        </w:rPr>
      </w:pPr>
      <w:r>
        <w:rPr>
          <w:lang w:val="en-US"/>
        </w:rPr>
        <w:t xml:space="preserve">             "system" : "http://acme.org/codes/general",</w:t>
      </w:r>
    </w:p>
    <w:p w14:paraId="07A4F9B0" w14:textId="77777777" w:rsidR="00C51368" w:rsidRDefault="00E43BD9">
      <w:pPr>
        <w:pStyle w:val="HTMLPreformatted"/>
        <w:divId w:val="1986664690"/>
        <w:rPr>
          <w:lang w:val="en-US"/>
        </w:rPr>
      </w:pPr>
      <w:r>
        <w:rPr>
          <w:lang w:val="en-US"/>
        </w:rPr>
        <w:t xml:space="preserve">             "code" : "tt14j",</w:t>
      </w:r>
    </w:p>
    <w:p w14:paraId="5F0B8112" w14:textId="77777777" w:rsidR="00C51368" w:rsidRDefault="00E43BD9">
      <w:pPr>
        <w:pStyle w:val="HTMLPreformatted"/>
        <w:divId w:val="1986664690"/>
        <w:rPr>
          <w:lang w:val="en-US"/>
        </w:rPr>
      </w:pPr>
      <w:r>
        <w:rPr>
          <w:lang w:val="en-US"/>
        </w:rPr>
        <w:t xml:space="preserve">          }</w:t>
      </w:r>
    </w:p>
    <w:p w14:paraId="576368DA" w14:textId="77777777" w:rsidR="00C51368" w:rsidRDefault="00E43BD9">
      <w:pPr>
        <w:pStyle w:val="HTMLPreformatted"/>
        <w:divId w:val="1986664690"/>
        <w:rPr>
          <w:lang w:val="en-US"/>
        </w:rPr>
      </w:pPr>
      <w:r>
        <w:rPr>
          <w:lang w:val="en-US"/>
        </w:rPr>
        <w:t xml:space="preserve">       }</w:t>
      </w:r>
    </w:p>
    <w:p w14:paraId="1BBA60D1" w14:textId="77777777" w:rsidR="00C51368" w:rsidRDefault="00E43BD9">
      <w:pPr>
        <w:pStyle w:val="HTMLPreformatted"/>
        <w:divId w:val="1986664690"/>
        <w:rPr>
          <w:lang w:val="en-US"/>
        </w:rPr>
      </w:pPr>
      <w:r>
        <w:rPr>
          <w:lang w:val="en-US"/>
        </w:rPr>
        <w:t xml:space="preserve">    }]</w:t>
      </w:r>
    </w:p>
    <w:p w14:paraId="582101CC" w14:textId="77777777" w:rsidR="00C51368" w:rsidRDefault="00E43BD9">
      <w:pPr>
        <w:pStyle w:val="HTMLPreformatted"/>
        <w:divId w:val="1986664690"/>
        <w:rPr>
          <w:lang w:val="en-US"/>
        </w:rPr>
      </w:pPr>
      <w:r>
        <w:rPr>
          <w:lang w:val="en-US"/>
        </w:rPr>
        <w:t xml:space="preserve">  }]</w:t>
      </w:r>
    </w:p>
    <w:p w14:paraId="054EE114" w14:textId="77777777" w:rsidR="00C51368" w:rsidRDefault="00E43BD9">
      <w:pPr>
        <w:pStyle w:val="HTMLPreformatted"/>
        <w:divId w:val="1986664690"/>
        <w:rPr>
          <w:lang w:val="en-US"/>
        </w:rPr>
      </w:pPr>
      <w:r>
        <w:rPr>
          <w:lang w:val="en-US"/>
        </w:rPr>
        <w:lastRenderedPageBreak/>
        <w:t xml:space="preserve">  ... other data for patient ...</w:t>
      </w:r>
    </w:p>
    <w:p w14:paraId="3E1D7A4F" w14:textId="77777777" w:rsidR="00C51368" w:rsidRDefault="00E43BD9">
      <w:pPr>
        <w:pStyle w:val="HTMLPreformatted"/>
        <w:divId w:val="1986664690"/>
        <w:rPr>
          <w:lang w:val="en-US"/>
        </w:rPr>
      </w:pPr>
      <w:r>
        <w:rPr>
          <w:lang w:val="en-US"/>
        </w:rPr>
        <w:t>}</w:t>
      </w:r>
    </w:p>
    <w:p w14:paraId="0BE9EB77" w14:textId="77777777" w:rsidR="00C51368" w:rsidRDefault="00E43BD9">
      <w:pPr>
        <w:pStyle w:val="NormalWeb"/>
        <w:divId w:val="423767666"/>
        <w:rPr>
          <w:lang w:val="en-US"/>
        </w:rPr>
      </w:pPr>
      <w:r>
        <w:rPr>
          <w:lang w:val="en-US"/>
        </w:rPr>
        <w:t xml:space="preserve">As the URL suggests, </w:t>
      </w:r>
      <w:hyperlink r:id="rId952" w:history="1">
        <w:r>
          <w:rPr>
            <w:rStyle w:val="Hyperlink"/>
            <w:lang w:val="en-US"/>
          </w:rPr>
          <w:t>this extension is defined as part of this specification</w:t>
        </w:r>
      </w:hyperlink>
      <w:r>
        <w:rPr>
          <w:lang w:val="en-US"/>
        </w:rPr>
        <w:t xml:space="preserve">. </w:t>
      </w:r>
    </w:p>
    <w:p w14:paraId="27FAE1A4" w14:textId="77777777" w:rsidR="00C51368" w:rsidRDefault="00E43BD9">
      <w:pPr>
        <w:pStyle w:val="NormalWeb"/>
        <w:divId w:val="423767666"/>
        <w:rPr>
          <w:lang w:val="en-US"/>
        </w:rPr>
      </w:pPr>
      <w:r>
        <w:rPr>
          <w:lang w:val="en-US"/>
        </w:rPr>
        <w:t xml:space="preserve">This can be extended again, by adding a "registrar" extension: </w:t>
      </w:r>
    </w:p>
    <w:p w14:paraId="5EAF06E6" w14:textId="77777777"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14:paraId="7BA899D7" w14:textId="77777777" w:rsidR="00C51368" w:rsidRDefault="00C51368">
      <w:pPr>
        <w:pStyle w:val="HTMLPreformatted"/>
        <w:divId w:val="177157568"/>
        <w:rPr>
          <w:lang w:val="en-US"/>
        </w:rPr>
      </w:pPr>
    </w:p>
    <w:p w14:paraId="0E22C9B7" w14:textId="77777777" w:rsidR="00C51368" w:rsidRDefault="00E43BD9">
      <w:pPr>
        <w:pStyle w:val="HTMLPreformatted"/>
        <w:divId w:val="177157568"/>
        <w:rPr>
          <w:lang w:val="en-US"/>
        </w:rPr>
      </w:pPr>
      <w:r>
        <w:rPr>
          <w:lang w:val="en-US"/>
        </w:rPr>
        <w:t>&lt;Patient&gt;</w:t>
      </w:r>
    </w:p>
    <w:p w14:paraId="67A127A7" w14:textId="77777777" w:rsidR="00C51368" w:rsidRDefault="00E43BD9">
      <w:pPr>
        <w:pStyle w:val="HTMLPreformatted"/>
        <w:divId w:val="177157568"/>
        <w:rPr>
          <w:lang w:val="en-US"/>
        </w:rPr>
      </w:pPr>
      <w:r>
        <w:rPr>
          <w:lang w:val="en-US"/>
        </w:rPr>
        <w:t xml:space="preserve">  &lt;extension url="http://hl7.org/fhir/StructureDefinition/patient-clinicalTrial" &gt;</w:t>
      </w:r>
    </w:p>
    <w:p w14:paraId="2C7B1806" w14:textId="77777777" w:rsidR="00C51368" w:rsidRDefault="00E43BD9">
      <w:pPr>
        <w:pStyle w:val="HTMLPreformatted"/>
        <w:divId w:val="177157568"/>
        <w:rPr>
          <w:lang w:val="en-US"/>
        </w:rPr>
      </w:pPr>
      <w:r>
        <w:rPr>
          <w:lang w:val="en-US"/>
        </w:rPr>
        <w:t xml:space="preserve">    &lt;extension url="NCT" &gt;</w:t>
      </w:r>
    </w:p>
    <w:p w14:paraId="0955564E" w14:textId="77777777" w:rsidR="00C51368" w:rsidRDefault="00E43BD9">
      <w:pPr>
        <w:pStyle w:val="HTMLPreformatted"/>
        <w:divId w:val="177157568"/>
        <w:rPr>
          <w:lang w:val="en-US"/>
        </w:rPr>
      </w:pPr>
      <w:r>
        <w:rPr>
          <w:lang w:val="en-US"/>
        </w:rPr>
        <w:t xml:space="preserve">      &lt;valueString value="123456789" /&gt;</w:t>
      </w:r>
    </w:p>
    <w:p w14:paraId="29DCA3B0" w14:textId="77777777" w:rsidR="00C51368" w:rsidRDefault="00E43BD9">
      <w:pPr>
        <w:pStyle w:val="HTMLPreformatted"/>
        <w:divId w:val="177157568"/>
        <w:rPr>
          <w:lang w:val="en-US"/>
        </w:rPr>
      </w:pPr>
      <w:r>
        <w:rPr>
          <w:lang w:val="en-US"/>
        </w:rPr>
        <w:t xml:space="preserve">    &lt;/extension&gt;</w:t>
      </w:r>
    </w:p>
    <w:p w14:paraId="10805701" w14:textId="77777777" w:rsidR="00C51368" w:rsidRDefault="00E43BD9">
      <w:pPr>
        <w:pStyle w:val="HTMLPreformatted"/>
        <w:divId w:val="177157568"/>
        <w:rPr>
          <w:lang w:val="en-US"/>
        </w:rPr>
      </w:pPr>
      <w:r>
        <w:rPr>
          <w:lang w:val="en-US"/>
        </w:rPr>
        <w:t xml:space="preserve">    &lt;extension url="period" &gt;</w:t>
      </w:r>
      <w:r>
        <w:rPr>
          <w:lang w:val="en-US"/>
        </w:rPr>
        <w:tab/>
        <w:t xml:space="preserve">  </w:t>
      </w:r>
    </w:p>
    <w:p w14:paraId="26968074" w14:textId="77777777" w:rsidR="00C51368" w:rsidRDefault="00E43BD9">
      <w:pPr>
        <w:pStyle w:val="HTMLPreformatted"/>
        <w:divId w:val="177157568"/>
        <w:rPr>
          <w:lang w:val="en-US"/>
        </w:rPr>
      </w:pPr>
      <w:r>
        <w:rPr>
          <w:lang w:val="en-US"/>
        </w:rPr>
        <w:t xml:space="preserve">      &lt;valuePeriod&gt;</w:t>
      </w:r>
    </w:p>
    <w:p w14:paraId="76CAB9BB" w14:textId="77777777" w:rsidR="00C51368" w:rsidRDefault="00E43BD9">
      <w:pPr>
        <w:pStyle w:val="HTMLPreformatted"/>
        <w:divId w:val="177157568"/>
        <w:rPr>
          <w:lang w:val="en-US"/>
        </w:rPr>
      </w:pPr>
      <w:r>
        <w:rPr>
          <w:lang w:val="en-US"/>
        </w:rPr>
        <w:t xml:space="preserve">        &lt;start value="2009-03-14" /&gt;</w:t>
      </w:r>
      <w:r>
        <w:rPr>
          <w:lang w:val="en-US"/>
        </w:rPr>
        <w:tab/>
        <w:t xml:space="preserve">  </w:t>
      </w:r>
    </w:p>
    <w:p w14:paraId="5A4421BC" w14:textId="77777777" w:rsidR="00C51368" w:rsidRDefault="00E43BD9">
      <w:pPr>
        <w:pStyle w:val="HTMLPreformatted"/>
        <w:divId w:val="177157568"/>
        <w:rPr>
          <w:lang w:val="en-US"/>
        </w:rPr>
      </w:pPr>
      <w:r>
        <w:rPr>
          <w:lang w:val="en-US"/>
        </w:rPr>
        <w:t xml:space="preserve">      &lt;/valuePeriod&gt;</w:t>
      </w:r>
    </w:p>
    <w:p w14:paraId="02CF0B3B" w14:textId="77777777" w:rsidR="00C51368" w:rsidRDefault="00E43BD9">
      <w:pPr>
        <w:pStyle w:val="HTMLPreformatted"/>
        <w:divId w:val="177157568"/>
        <w:rPr>
          <w:lang w:val="en-US"/>
        </w:rPr>
      </w:pPr>
      <w:r>
        <w:rPr>
          <w:lang w:val="en-US"/>
        </w:rPr>
        <w:t xml:space="preserve">    &lt;/extension&gt;</w:t>
      </w:r>
    </w:p>
    <w:p w14:paraId="5BEE996B" w14:textId="77777777" w:rsidR="00C51368" w:rsidRDefault="00E43BD9">
      <w:pPr>
        <w:pStyle w:val="HTMLPreformatted"/>
        <w:divId w:val="177157568"/>
        <w:rPr>
          <w:lang w:val="en-US"/>
        </w:rPr>
      </w:pPr>
      <w:r>
        <w:rPr>
          <w:lang w:val="en-US"/>
        </w:rPr>
        <w:t xml:space="preserve">    &lt;extension url="reason" &gt;</w:t>
      </w:r>
      <w:r>
        <w:rPr>
          <w:lang w:val="en-US"/>
        </w:rPr>
        <w:tab/>
        <w:t xml:space="preserve">  </w:t>
      </w:r>
    </w:p>
    <w:p w14:paraId="6B80868C" w14:textId="77777777" w:rsidR="00C51368" w:rsidRDefault="00E43BD9">
      <w:pPr>
        <w:pStyle w:val="HTMLPreformatted"/>
        <w:divId w:val="177157568"/>
        <w:rPr>
          <w:lang w:val="en-US"/>
        </w:rPr>
      </w:pPr>
      <w:r>
        <w:rPr>
          <w:lang w:val="en-US"/>
        </w:rPr>
        <w:t xml:space="preserve">      &lt;valueCodeableConcept&gt;</w:t>
      </w:r>
      <w:r>
        <w:rPr>
          <w:lang w:val="en-US"/>
        </w:rPr>
        <w:tab/>
        <w:t xml:space="preserve">  </w:t>
      </w:r>
    </w:p>
    <w:p w14:paraId="3CB69030" w14:textId="77777777"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14:paraId="42C6477F" w14:textId="77777777"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14:paraId="4BB1A69B" w14:textId="77777777" w:rsidR="00C51368" w:rsidRDefault="00E43BD9">
      <w:pPr>
        <w:pStyle w:val="HTMLPreformatted"/>
        <w:divId w:val="177157568"/>
        <w:rPr>
          <w:lang w:val="en-US"/>
        </w:rPr>
      </w:pPr>
      <w:r>
        <w:rPr>
          <w:lang w:val="en-US"/>
        </w:rPr>
        <w:t xml:space="preserve">          &lt;code value="tt14j" /&gt;</w:t>
      </w:r>
      <w:r>
        <w:rPr>
          <w:lang w:val="en-US"/>
        </w:rPr>
        <w:tab/>
        <w:t xml:space="preserve">  </w:t>
      </w:r>
    </w:p>
    <w:p w14:paraId="79516F7B" w14:textId="77777777"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14:paraId="442EC675" w14:textId="77777777" w:rsidR="00C51368" w:rsidRDefault="00E43BD9">
      <w:pPr>
        <w:pStyle w:val="HTMLPreformatted"/>
        <w:divId w:val="177157568"/>
        <w:rPr>
          <w:lang w:val="en-US"/>
        </w:rPr>
      </w:pPr>
      <w:r>
        <w:rPr>
          <w:lang w:val="en-US"/>
        </w:rPr>
        <w:t xml:space="preserve">      &lt;/valueCodeableConcept&gt;</w:t>
      </w:r>
      <w:r>
        <w:rPr>
          <w:lang w:val="en-US"/>
        </w:rPr>
        <w:tab/>
        <w:t xml:space="preserve">  </w:t>
      </w:r>
    </w:p>
    <w:p w14:paraId="51804B3F" w14:textId="77777777" w:rsidR="00C51368" w:rsidRDefault="00E43BD9">
      <w:pPr>
        <w:pStyle w:val="HTMLPreformatted"/>
        <w:divId w:val="177157568"/>
        <w:rPr>
          <w:lang w:val="en-US"/>
        </w:rPr>
      </w:pPr>
      <w:r>
        <w:rPr>
          <w:lang w:val="en-US"/>
        </w:rPr>
        <w:t xml:space="preserve">    &lt;/extension&gt;</w:t>
      </w:r>
    </w:p>
    <w:p w14:paraId="41D39A6F" w14:textId="77777777" w:rsidR="00C51368" w:rsidRDefault="00E43BD9">
      <w:pPr>
        <w:pStyle w:val="HTMLPreformatted"/>
        <w:divId w:val="177157568"/>
        <w:rPr>
          <w:lang w:val="en-US"/>
        </w:rPr>
      </w:pPr>
      <w:r>
        <w:rPr>
          <w:lang w:val="en-US"/>
        </w:rPr>
        <w:t xml:space="preserve">  &lt;/extension&gt;</w:t>
      </w:r>
    </w:p>
    <w:p w14:paraId="6DD87966" w14:textId="77777777"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14:paraId="24B63F88" w14:textId="77777777" w:rsidR="00C51368" w:rsidRDefault="00E43BD9">
      <w:pPr>
        <w:pStyle w:val="HTMLPreformatted"/>
        <w:divId w:val="177157568"/>
        <w:rPr>
          <w:lang w:val="en-US"/>
        </w:rPr>
      </w:pPr>
      <w:r>
        <w:rPr>
          <w:lang w:val="en-US"/>
        </w:rPr>
        <w:t xml:space="preserve">      &lt;valueReference&gt;</w:t>
      </w:r>
    </w:p>
    <w:p w14:paraId="7EB01972" w14:textId="77777777"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14:paraId="44CD30D6" w14:textId="77777777" w:rsidR="00C51368" w:rsidRDefault="00E43BD9">
      <w:pPr>
        <w:pStyle w:val="HTMLPreformatted"/>
        <w:divId w:val="177157568"/>
        <w:rPr>
          <w:lang w:val="en-US"/>
        </w:rPr>
      </w:pPr>
      <w:r>
        <w:rPr>
          <w:lang w:val="en-US"/>
        </w:rPr>
        <w:t xml:space="preserve">      &lt;/valueReference&gt;</w:t>
      </w:r>
    </w:p>
    <w:p w14:paraId="0ED7567D" w14:textId="77777777" w:rsidR="00C51368" w:rsidRDefault="00E43BD9">
      <w:pPr>
        <w:pStyle w:val="HTMLPreformatted"/>
        <w:divId w:val="177157568"/>
        <w:rPr>
          <w:lang w:val="en-US"/>
        </w:rPr>
      </w:pPr>
      <w:r>
        <w:rPr>
          <w:lang w:val="en-US"/>
        </w:rPr>
        <w:t xml:space="preserve">    &lt;/extension&gt;</w:t>
      </w:r>
    </w:p>
    <w:p w14:paraId="761DBD98" w14:textId="77777777" w:rsidR="00C51368" w:rsidRDefault="00E43BD9">
      <w:pPr>
        <w:pStyle w:val="HTMLPreformatted"/>
        <w:divId w:val="177157568"/>
        <w:rPr>
          <w:lang w:val="en-US"/>
        </w:rPr>
      </w:pPr>
      <w:r>
        <w:rPr>
          <w:lang w:val="en-US"/>
        </w:rPr>
        <w:t xml:space="preserve">  &lt;!-- other data for patient --&gt;</w:t>
      </w:r>
    </w:p>
    <w:p w14:paraId="6DFF554B" w14:textId="77777777" w:rsidR="00C51368" w:rsidRDefault="00E43BD9">
      <w:pPr>
        <w:pStyle w:val="HTMLPreformatted"/>
        <w:divId w:val="177157568"/>
        <w:rPr>
          <w:lang w:val="en-US"/>
        </w:rPr>
      </w:pPr>
      <w:r>
        <w:rPr>
          <w:lang w:val="en-US"/>
        </w:rPr>
        <w:t>&lt;/Patient&gt;</w:t>
      </w:r>
    </w:p>
    <w:p w14:paraId="77781FCB" w14:textId="77777777" w:rsidR="00C51368" w:rsidRDefault="00E43BD9">
      <w:pPr>
        <w:pStyle w:val="NormalWeb"/>
        <w:divId w:val="177157568"/>
        <w:rPr>
          <w:lang w:val="en-US"/>
        </w:rPr>
      </w:pPr>
      <w:r>
        <w:rPr>
          <w:lang w:val="en-US"/>
        </w:rPr>
        <w:t xml:space="preserve">or in JSON: </w:t>
      </w:r>
    </w:p>
    <w:p w14:paraId="5668B132" w14:textId="77777777" w:rsidR="00C51368" w:rsidRDefault="00C51368">
      <w:pPr>
        <w:pStyle w:val="HTMLPreformatted"/>
        <w:divId w:val="177157568"/>
        <w:rPr>
          <w:lang w:val="en-US"/>
        </w:rPr>
      </w:pPr>
    </w:p>
    <w:p w14:paraId="0962AE26" w14:textId="77777777" w:rsidR="00C51368" w:rsidRDefault="00E43BD9">
      <w:pPr>
        <w:pStyle w:val="HTMLPreformatted"/>
        <w:divId w:val="177157568"/>
        <w:rPr>
          <w:lang w:val="en-US"/>
        </w:rPr>
      </w:pPr>
      <w:r>
        <w:rPr>
          <w:lang w:val="en-US"/>
        </w:rPr>
        <w:t>{</w:t>
      </w:r>
    </w:p>
    <w:p w14:paraId="29BF9942" w14:textId="77777777" w:rsidR="00C51368" w:rsidRDefault="00E43BD9">
      <w:pPr>
        <w:pStyle w:val="HTMLPreformatted"/>
        <w:divId w:val="177157568"/>
        <w:rPr>
          <w:lang w:val="en-US"/>
        </w:rPr>
      </w:pPr>
      <w:r>
        <w:rPr>
          <w:lang w:val="en-US"/>
        </w:rPr>
        <w:t xml:space="preserve">  "resourceType" : "Patient",</w:t>
      </w:r>
    </w:p>
    <w:p w14:paraId="36674E52" w14:textId="77777777" w:rsidR="00C51368" w:rsidRDefault="00E43BD9">
      <w:pPr>
        <w:pStyle w:val="HTMLPreformatted"/>
        <w:divId w:val="177157568"/>
        <w:rPr>
          <w:lang w:val="en-US"/>
        </w:rPr>
      </w:pPr>
      <w:r>
        <w:rPr>
          <w:lang w:val="en-US"/>
        </w:rPr>
        <w:t xml:space="preserve">  "extension" : [{</w:t>
      </w:r>
    </w:p>
    <w:p w14:paraId="3434755C" w14:textId="77777777" w:rsidR="00C51368" w:rsidRDefault="00E43BD9">
      <w:pPr>
        <w:pStyle w:val="HTMLPreformatted"/>
        <w:divId w:val="177157568"/>
        <w:rPr>
          <w:lang w:val="en-US"/>
        </w:rPr>
      </w:pPr>
      <w:r>
        <w:rPr>
          <w:lang w:val="en-US"/>
        </w:rPr>
        <w:t xml:space="preserve">    "url" : "http://hl7.org/fhir/StructureDefinition/patient-clinicalTrial",</w:t>
      </w:r>
    </w:p>
    <w:p w14:paraId="5B870E88" w14:textId="77777777" w:rsidR="00C51368" w:rsidRDefault="00E43BD9">
      <w:pPr>
        <w:pStyle w:val="HTMLPreformatted"/>
        <w:divId w:val="177157568"/>
        <w:rPr>
          <w:lang w:val="en-US"/>
        </w:rPr>
      </w:pPr>
      <w:r>
        <w:rPr>
          <w:lang w:val="en-US"/>
        </w:rPr>
        <w:t xml:space="preserve">    "extension" : [{</w:t>
      </w:r>
    </w:p>
    <w:p w14:paraId="67455584" w14:textId="77777777" w:rsidR="00C51368" w:rsidRDefault="00E43BD9">
      <w:pPr>
        <w:pStyle w:val="HTMLPreformatted"/>
        <w:divId w:val="177157568"/>
        <w:rPr>
          <w:lang w:val="en-US"/>
        </w:rPr>
      </w:pPr>
      <w:r>
        <w:rPr>
          <w:lang w:val="en-US"/>
        </w:rPr>
        <w:t xml:space="preserve">      "url" : "NCT",</w:t>
      </w:r>
    </w:p>
    <w:p w14:paraId="69EE882F" w14:textId="77777777" w:rsidR="00C51368" w:rsidRDefault="00E43BD9">
      <w:pPr>
        <w:pStyle w:val="HTMLPreformatted"/>
        <w:divId w:val="177157568"/>
        <w:rPr>
          <w:lang w:val="en-US"/>
        </w:rPr>
      </w:pPr>
      <w:r>
        <w:rPr>
          <w:lang w:val="en-US"/>
        </w:rPr>
        <w:t xml:space="preserve">      "valueString" : "123456789"</w:t>
      </w:r>
    </w:p>
    <w:p w14:paraId="7EEB6E1A" w14:textId="77777777" w:rsidR="00C51368" w:rsidRDefault="00E43BD9">
      <w:pPr>
        <w:pStyle w:val="HTMLPreformatted"/>
        <w:divId w:val="177157568"/>
        <w:rPr>
          <w:lang w:val="en-US"/>
        </w:rPr>
      </w:pPr>
      <w:r>
        <w:rPr>
          <w:lang w:val="en-US"/>
        </w:rPr>
        <w:t xml:space="preserve">    }, {</w:t>
      </w:r>
    </w:p>
    <w:p w14:paraId="28EBE564" w14:textId="77777777" w:rsidR="00C51368" w:rsidRDefault="00E43BD9">
      <w:pPr>
        <w:pStyle w:val="HTMLPreformatted"/>
        <w:divId w:val="177157568"/>
        <w:rPr>
          <w:lang w:val="en-US"/>
        </w:rPr>
      </w:pPr>
      <w:r>
        <w:rPr>
          <w:lang w:val="en-US"/>
        </w:rPr>
        <w:t xml:space="preserve">      "url" : "period", </w:t>
      </w:r>
    </w:p>
    <w:p w14:paraId="7CCBF03C" w14:textId="77777777" w:rsidR="00C51368" w:rsidRDefault="00E43BD9">
      <w:pPr>
        <w:pStyle w:val="HTMLPreformatted"/>
        <w:divId w:val="177157568"/>
        <w:rPr>
          <w:lang w:val="en-US"/>
        </w:rPr>
      </w:pPr>
      <w:r>
        <w:rPr>
          <w:lang w:val="en-US"/>
        </w:rPr>
        <w:t xml:space="preserve">      "valuePeriod" : {</w:t>
      </w:r>
    </w:p>
    <w:p w14:paraId="36CC35DE" w14:textId="77777777" w:rsidR="00C51368" w:rsidRDefault="00E43BD9">
      <w:pPr>
        <w:pStyle w:val="HTMLPreformatted"/>
        <w:divId w:val="177157568"/>
        <w:rPr>
          <w:lang w:val="en-US"/>
        </w:rPr>
      </w:pPr>
      <w:r>
        <w:rPr>
          <w:lang w:val="en-US"/>
        </w:rPr>
        <w:t xml:space="preserve">         "start" : "2009-03-14" </w:t>
      </w:r>
    </w:p>
    <w:p w14:paraId="533B5A17" w14:textId="77777777" w:rsidR="00C51368" w:rsidRDefault="00E43BD9">
      <w:pPr>
        <w:pStyle w:val="HTMLPreformatted"/>
        <w:divId w:val="177157568"/>
        <w:rPr>
          <w:lang w:val="en-US"/>
        </w:rPr>
      </w:pPr>
      <w:r>
        <w:rPr>
          <w:lang w:val="en-US"/>
        </w:rPr>
        <w:t xml:space="preserve">      }   </w:t>
      </w:r>
    </w:p>
    <w:p w14:paraId="26FC1965" w14:textId="77777777" w:rsidR="00C51368" w:rsidRDefault="00E43BD9">
      <w:pPr>
        <w:pStyle w:val="HTMLPreformatted"/>
        <w:divId w:val="177157568"/>
        <w:rPr>
          <w:lang w:val="en-US"/>
        </w:rPr>
      </w:pPr>
      <w:r>
        <w:rPr>
          <w:lang w:val="en-US"/>
        </w:rPr>
        <w:lastRenderedPageBreak/>
        <w:t xml:space="preserve">    },  {</w:t>
      </w:r>
    </w:p>
    <w:p w14:paraId="306706E4" w14:textId="77777777" w:rsidR="00C51368" w:rsidRDefault="00E43BD9">
      <w:pPr>
        <w:pStyle w:val="HTMLPreformatted"/>
        <w:divId w:val="177157568"/>
        <w:rPr>
          <w:lang w:val="en-US"/>
        </w:rPr>
      </w:pPr>
      <w:r>
        <w:rPr>
          <w:lang w:val="en-US"/>
        </w:rPr>
        <w:t xml:space="preserve">      "url" : "reason",</w:t>
      </w:r>
    </w:p>
    <w:p w14:paraId="7B803270" w14:textId="77777777" w:rsidR="00C51368" w:rsidRDefault="00E43BD9">
      <w:pPr>
        <w:pStyle w:val="HTMLPreformatted"/>
        <w:divId w:val="177157568"/>
        <w:rPr>
          <w:lang w:val="en-US"/>
        </w:rPr>
      </w:pPr>
      <w:r>
        <w:rPr>
          <w:lang w:val="en-US"/>
        </w:rPr>
        <w:t xml:space="preserve">      "valueCodeableConcept" : {</w:t>
      </w:r>
    </w:p>
    <w:p w14:paraId="001BFC2F" w14:textId="77777777" w:rsidR="00C51368" w:rsidRDefault="00E43BD9">
      <w:pPr>
        <w:pStyle w:val="HTMLPreformatted"/>
        <w:divId w:val="177157568"/>
        <w:rPr>
          <w:lang w:val="en-US"/>
        </w:rPr>
      </w:pPr>
      <w:r>
        <w:rPr>
          <w:lang w:val="en-US"/>
        </w:rPr>
        <w:t xml:space="preserve">          "coding" : {</w:t>
      </w:r>
    </w:p>
    <w:p w14:paraId="4CA6568A" w14:textId="77777777" w:rsidR="00C51368" w:rsidRDefault="00E43BD9">
      <w:pPr>
        <w:pStyle w:val="HTMLPreformatted"/>
        <w:divId w:val="177157568"/>
        <w:rPr>
          <w:lang w:val="en-US"/>
        </w:rPr>
      </w:pPr>
      <w:r>
        <w:rPr>
          <w:lang w:val="en-US"/>
        </w:rPr>
        <w:t xml:space="preserve">             "system" : "http://acme.org/codes/general",</w:t>
      </w:r>
    </w:p>
    <w:p w14:paraId="2452C035" w14:textId="77777777" w:rsidR="00C51368" w:rsidRDefault="00E43BD9">
      <w:pPr>
        <w:pStyle w:val="HTMLPreformatted"/>
        <w:divId w:val="177157568"/>
        <w:rPr>
          <w:lang w:val="en-US"/>
        </w:rPr>
      </w:pPr>
      <w:r>
        <w:rPr>
          <w:lang w:val="en-US"/>
        </w:rPr>
        <w:t xml:space="preserve">             "code" : "tt14j",</w:t>
      </w:r>
    </w:p>
    <w:p w14:paraId="15A46B7A" w14:textId="77777777" w:rsidR="00C51368" w:rsidRDefault="00E43BD9">
      <w:pPr>
        <w:pStyle w:val="HTMLPreformatted"/>
        <w:divId w:val="177157568"/>
        <w:rPr>
          <w:lang w:val="en-US"/>
        </w:rPr>
      </w:pPr>
      <w:r>
        <w:rPr>
          <w:lang w:val="en-US"/>
        </w:rPr>
        <w:t xml:space="preserve">          }</w:t>
      </w:r>
    </w:p>
    <w:p w14:paraId="5FBBDFF7" w14:textId="77777777" w:rsidR="00C51368" w:rsidRDefault="00E43BD9">
      <w:pPr>
        <w:pStyle w:val="HTMLPreformatted"/>
        <w:divId w:val="177157568"/>
        <w:rPr>
          <w:lang w:val="en-US"/>
        </w:rPr>
      </w:pPr>
      <w:r>
        <w:rPr>
          <w:lang w:val="en-US"/>
        </w:rPr>
        <w:t xml:space="preserve">       }</w:t>
      </w:r>
    </w:p>
    <w:p w14:paraId="458BECDC" w14:textId="77777777" w:rsidR="00C51368" w:rsidRDefault="00E43BD9">
      <w:pPr>
        <w:pStyle w:val="HTMLPreformatted"/>
        <w:divId w:val="177157568"/>
        <w:rPr>
          <w:lang w:val="en-US"/>
        </w:rPr>
      </w:pPr>
      <w:r>
        <w:rPr>
          <w:lang w:val="en-US"/>
        </w:rPr>
        <w:t xml:space="preserve">    },{</w:t>
      </w:r>
    </w:p>
    <w:p w14:paraId="240A7D81" w14:textId="77777777" w:rsidR="00C51368" w:rsidRDefault="00E43BD9">
      <w:pPr>
        <w:pStyle w:val="HTMLPreformatted"/>
        <w:divId w:val="177157568"/>
        <w:rPr>
          <w:lang w:val="en-US"/>
        </w:rPr>
      </w:pPr>
      <w:r>
        <w:rPr>
          <w:lang w:val="en-US"/>
        </w:rPr>
        <w:t xml:space="preserve">      "url" : "http://acme.org/fhir/StructureDefinition/registrar", </w:t>
      </w:r>
    </w:p>
    <w:p w14:paraId="417D7F93" w14:textId="77777777" w:rsidR="00C51368" w:rsidRDefault="00E43BD9">
      <w:pPr>
        <w:pStyle w:val="HTMLPreformatted"/>
        <w:divId w:val="177157568"/>
        <w:rPr>
          <w:lang w:val="en-US"/>
        </w:rPr>
      </w:pPr>
      <w:r>
        <w:rPr>
          <w:lang w:val="en-US"/>
        </w:rPr>
        <w:t xml:space="preserve">      "valueReference" : {</w:t>
      </w:r>
    </w:p>
    <w:p w14:paraId="06940FB6" w14:textId="77777777" w:rsidR="00C51368" w:rsidRDefault="00E43BD9">
      <w:pPr>
        <w:pStyle w:val="HTMLPreformatted"/>
        <w:divId w:val="177157568"/>
        <w:rPr>
          <w:lang w:val="en-US"/>
        </w:rPr>
      </w:pPr>
      <w:r>
        <w:rPr>
          <w:lang w:val="en-US"/>
        </w:rPr>
        <w:t xml:space="preserve">         "reference" : "Practitioner/example" </w:t>
      </w:r>
    </w:p>
    <w:p w14:paraId="792B5C68" w14:textId="77777777" w:rsidR="00C51368" w:rsidRDefault="00E43BD9">
      <w:pPr>
        <w:pStyle w:val="HTMLPreformatted"/>
        <w:divId w:val="177157568"/>
        <w:rPr>
          <w:lang w:val="en-US"/>
        </w:rPr>
      </w:pPr>
      <w:r>
        <w:rPr>
          <w:lang w:val="en-US"/>
        </w:rPr>
        <w:t xml:space="preserve">      }   </w:t>
      </w:r>
    </w:p>
    <w:p w14:paraId="0F84F0D4" w14:textId="77777777" w:rsidR="00C51368" w:rsidRDefault="00E43BD9">
      <w:pPr>
        <w:pStyle w:val="HTMLPreformatted"/>
        <w:divId w:val="177157568"/>
        <w:rPr>
          <w:lang w:val="en-US"/>
        </w:rPr>
      </w:pPr>
      <w:r>
        <w:rPr>
          <w:lang w:val="en-US"/>
        </w:rPr>
        <w:t xml:space="preserve">    }]</w:t>
      </w:r>
    </w:p>
    <w:p w14:paraId="7A17AFFB" w14:textId="77777777" w:rsidR="00C51368" w:rsidRDefault="00E43BD9">
      <w:pPr>
        <w:pStyle w:val="HTMLPreformatted"/>
        <w:divId w:val="177157568"/>
        <w:rPr>
          <w:lang w:val="en-US"/>
        </w:rPr>
      </w:pPr>
      <w:r>
        <w:rPr>
          <w:lang w:val="en-US"/>
        </w:rPr>
        <w:t xml:space="preserve">  }]</w:t>
      </w:r>
    </w:p>
    <w:p w14:paraId="79C72E82" w14:textId="77777777" w:rsidR="00C51368" w:rsidRDefault="00E43BD9">
      <w:pPr>
        <w:pStyle w:val="HTMLPreformatted"/>
        <w:divId w:val="177157568"/>
        <w:rPr>
          <w:lang w:val="en-US"/>
        </w:rPr>
      </w:pPr>
      <w:r>
        <w:rPr>
          <w:lang w:val="en-US"/>
        </w:rPr>
        <w:t xml:space="preserve">  ... other data for patient ...</w:t>
      </w:r>
    </w:p>
    <w:p w14:paraId="69503B04" w14:textId="77777777" w:rsidR="00C51368" w:rsidRDefault="00E43BD9">
      <w:pPr>
        <w:pStyle w:val="HTMLPreformatted"/>
        <w:divId w:val="177157568"/>
        <w:rPr>
          <w:lang w:val="en-US"/>
        </w:rPr>
      </w:pPr>
      <w:r>
        <w:rPr>
          <w:lang w:val="en-US"/>
        </w:rPr>
        <w:t>}</w:t>
      </w:r>
    </w:p>
    <w:p w14:paraId="45F50A27" w14:textId="77777777"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14:paraId="6493641D" w14:textId="77777777"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14:paraId="0574A699"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14:paraId="6727EAEF"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3"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14:paraId="016CCB3D"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4" w:history="1">
        <w:r>
          <w:rPr>
            <w:rStyle w:val="Hyperlink"/>
            <w:rFonts w:eastAsia="Times New Roman"/>
            <w:lang w:val="en-US"/>
          </w:rPr>
          <w:t>Procedure</w:t>
        </w:r>
      </w:hyperlink>
    </w:p>
    <w:p w14:paraId="45BD92AA" w14:textId="77777777"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5" w:history="1">
        <w:r>
          <w:rPr>
            <w:rStyle w:val="Hyperlink"/>
            <w:rFonts w:eastAsia="Times New Roman"/>
            <w:lang w:val="en-US"/>
          </w:rPr>
          <w:t>value set</w:t>
        </w:r>
      </w:hyperlink>
    </w:p>
    <w:p w14:paraId="14B063BF" w14:textId="77777777"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14:paraId="4DEF491D" w14:textId="77777777"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14:paraId="6FD4B63F" w14:textId="77777777"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14:paraId="4E60917C" w14:textId="77777777" w:rsidR="00C51368" w:rsidRDefault="00E43BD9">
      <w:pPr>
        <w:pStyle w:val="NormalWeb"/>
        <w:divId w:val="43412555"/>
        <w:rPr>
          <w:lang w:val="en-US"/>
        </w:rPr>
      </w:pPr>
      <w:r>
        <w:rPr>
          <w:lang w:val="en-US"/>
        </w:rPr>
        <w:t xml:space="preserve">Example: There's no element on </w:t>
      </w:r>
      <w:hyperlink r:id="rId956"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14:paraId="69BA32F6" w14:textId="77777777" w:rsidR="00C51368" w:rsidRDefault="00C51368">
      <w:pPr>
        <w:pStyle w:val="HTMLPreformatted"/>
        <w:divId w:val="43412555"/>
        <w:rPr>
          <w:lang w:val="en-US"/>
        </w:rPr>
      </w:pPr>
    </w:p>
    <w:p w14:paraId="2741FD4E" w14:textId="77777777" w:rsidR="00C51368" w:rsidRDefault="00E43BD9">
      <w:pPr>
        <w:pStyle w:val="HTMLPreformatted"/>
        <w:divId w:val="43412555"/>
        <w:rPr>
          <w:lang w:val="en-US"/>
        </w:rPr>
      </w:pPr>
      <w:r>
        <w:rPr>
          <w:lang w:val="en-US"/>
        </w:rPr>
        <w:t>&lt;MedicationOrder&gt;</w:t>
      </w:r>
    </w:p>
    <w:p w14:paraId="299F6F6E" w14:textId="77777777" w:rsidR="00C51368" w:rsidRDefault="00E43BD9">
      <w:pPr>
        <w:pStyle w:val="HTMLPreformatted"/>
        <w:divId w:val="43412555"/>
        <w:rPr>
          <w:lang w:val="en-US"/>
        </w:rPr>
      </w:pPr>
      <w:r>
        <w:rPr>
          <w:lang w:val="en-US"/>
        </w:rPr>
        <w:t xml:space="preserve">  &lt;modifierExtension url="http://example.org/fhir/StructureDefinition/anti-prescription"&gt;</w:t>
      </w:r>
    </w:p>
    <w:p w14:paraId="64829D7C" w14:textId="77777777" w:rsidR="00C51368" w:rsidRDefault="00E43BD9">
      <w:pPr>
        <w:pStyle w:val="HTMLPreformatted"/>
        <w:divId w:val="43412555"/>
        <w:rPr>
          <w:lang w:val="en-US"/>
        </w:rPr>
      </w:pPr>
      <w:r>
        <w:rPr>
          <w:lang w:val="en-US"/>
        </w:rPr>
        <w:t xml:space="preserve">    &lt;valueBoolean value="true"/&gt;</w:t>
      </w:r>
    </w:p>
    <w:p w14:paraId="01E085AD" w14:textId="77777777" w:rsidR="00C51368" w:rsidRDefault="00E43BD9">
      <w:pPr>
        <w:pStyle w:val="HTMLPreformatted"/>
        <w:divId w:val="43412555"/>
        <w:rPr>
          <w:lang w:val="en-US"/>
        </w:rPr>
      </w:pPr>
      <w:r>
        <w:rPr>
          <w:lang w:val="en-US"/>
        </w:rPr>
        <w:t xml:space="preserve">  &lt;/modifierExtension&gt;</w:t>
      </w:r>
    </w:p>
    <w:p w14:paraId="1D74F958" w14:textId="77777777" w:rsidR="00C51368" w:rsidRDefault="00E43BD9">
      <w:pPr>
        <w:pStyle w:val="HTMLPreformatted"/>
        <w:divId w:val="43412555"/>
        <w:rPr>
          <w:lang w:val="en-US"/>
        </w:rPr>
      </w:pPr>
      <w:r>
        <w:rPr>
          <w:lang w:val="en-US"/>
        </w:rPr>
        <w:t xml:space="preserve">  &lt;!-- ... other content ... --&gt;</w:t>
      </w:r>
    </w:p>
    <w:p w14:paraId="2B8E60FD" w14:textId="77777777" w:rsidR="00C51368" w:rsidRDefault="00E43BD9">
      <w:pPr>
        <w:pStyle w:val="HTMLPreformatted"/>
        <w:divId w:val="43412555"/>
        <w:rPr>
          <w:lang w:val="en-US"/>
        </w:rPr>
      </w:pPr>
      <w:r>
        <w:rPr>
          <w:lang w:val="en-US"/>
        </w:rPr>
        <w:t>&lt;/MedicationOrder&gt;</w:t>
      </w:r>
    </w:p>
    <w:p w14:paraId="102BA759" w14:textId="77777777" w:rsidR="00C51368" w:rsidRDefault="00E43BD9">
      <w:pPr>
        <w:pStyle w:val="NormalWeb"/>
        <w:divId w:val="43412555"/>
        <w:rPr>
          <w:lang w:val="en-US"/>
        </w:rPr>
      </w:pPr>
      <w:r>
        <w:rPr>
          <w:lang w:val="en-US"/>
        </w:rPr>
        <w:t xml:space="preserve">Or in JSON: </w:t>
      </w:r>
    </w:p>
    <w:p w14:paraId="75BFC836" w14:textId="77777777" w:rsidR="00C51368" w:rsidRDefault="00C51368">
      <w:pPr>
        <w:pStyle w:val="HTMLPreformatted"/>
        <w:divId w:val="43412555"/>
        <w:rPr>
          <w:lang w:val="en-US"/>
        </w:rPr>
      </w:pPr>
    </w:p>
    <w:p w14:paraId="5970B960" w14:textId="77777777" w:rsidR="00C51368" w:rsidRDefault="00E43BD9">
      <w:pPr>
        <w:pStyle w:val="HTMLPreformatted"/>
        <w:divId w:val="43412555"/>
        <w:rPr>
          <w:lang w:val="en-US"/>
        </w:rPr>
      </w:pPr>
      <w:r>
        <w:rPr>
          <w:lang w:val="en-US"/>
        </w:rPr>
        <w:t>{</w:t>
      </w:r>
    </w:p>
    <w:p w14:paraId="54847828" w14:textId="77777777" w:rsidR="00C51368" w:rsidRDefault="00E43BD9">
      <w:pPr>
        <w:pStyle w:val="HTMLPreformatted"/>
        <w:divId w:val="43412555"/>
        <w:rPr>
          <w:lang w:val="en-US"/>
        </w:rPr>
      </w:pPr>
      <w:r>
        <w:rPr>
          <w:lang w:val="en-US"/>
        </w:rPr>
        <w:t xml:space="preserve">  "resourceType" : "MedicationOrder",</w:t>
      </w:r>
    </w:p>
    <w:p w14:paraId="79028007" w14:textId="77777777" w:rsidR="00C51368" w:rsidRDefault="00E43BD9">
      <w:pPr>
        <w:pStyle w:val="HTMLPreformatted"/>
        <w:divId w:val="43412555"/>
        <w:rPr>
          <w:lang w:val="en-US"/>
        </w:rPr>
      </w:pPr>
      <w:r>
        <w:rPr>
          <w:lang w:val="en-US"/>
        </w:rPr>
        <w:t xml:space="preserve">  "modifierExtension" : [{</w:t>
      </w:r>
    </w:p>
    <w:p w14:paraId="6FF68327" w14:textId="77777777" w:rsidR="00C51368" w:rsidRDefault="00E43BD9">
      <w:pPr>
        <w:pStyle w:val="HTMLPreformatted"/>
        <w:divId w:val="43412555"/>
        <w:rPr>
          <w:lang w:val="en-US"/>
        </w:rPr>
      </w:pPr>
      <w:r>
        <w:rPr>
          <w:lang w:val="en-US"/>
        </w:rPr>
        <w:t xml:space="preserve">    "url" : "http://example.org/fhir/StructureDefinition/anti-prescription",</w:t>
      </w:r>
    </w:p>
    <w:p w14:paraId="5F125DB0" w14:textId="77777777" w:rsidR="00C51368" w:rsidRDefault="00E43BD9">
      <w:pPr>
        <w:pStyle w:val="HTMLPreformatted"/>
        <w:divId w:val="43412555"/>
        <w:rPr>
          <w:lang w:val="en-US"/>
        </w:rPr>
      </w:pPr>
      <w:r>
        <w:rPr>
          <w:lang w:val="en-US"/>
        </w:rPr>
        <w:t xml:space="preserve">    "valueBoolean" : "true"</w:t>
      </w:r>
    </w:p>
    <w:p w14:paraId="5EA0FFC7" w14:textId="77777777" w:rsidR="00C51368" w:rsidRDefault="00E43BD9">
      <w:pPr>
        <w:pStyle w:val="HTMLPreformatted"/>
        <w:divId w:val="43412555"/>
        <w:rPr>
          <w:lang w:val="en-US"/>
        </w:rPr>
      </w:pPr>
      <w:r>
        <w:rPr>
          <w:lang w:val="en-US"/>
        </w:rPr>
        <w:t xml:space="preserve">  }],</w:t>
      </w:r>
    </w:p>
    <w:p w14:paraId="61816323" w14:textId="77777777" w:rsidR="00C51368" w:rsidRDefault="00E43BD9">
      <w:pPr>
        <w:pStyle w:val="HTMLPreformatted"/>
        <w:divId w:val="43412555"/>
        <w:rPr>
          <w:lang w:val="en-US"/>
        </w:rPr>
      </w:pPr>
      <w:r>
        <w:rPr>
          <w:lang w:val="en-US"/>
        </w:rPr>
        <w:t xml:space="preserve">  .. other content ...</w:t>
      </w:r>
    </w:p>
    <w:p w14:paraId="3BC51A7E" w14:textId="77777777" w:rsidR="00C51368" w:rsidRDefault="00E43BD9">
      <w:pPr>
        <w:pStyle w:val="HTMLPreformatted"/>
        <w:divId w:val="43412555"/>
        <w:rPr>
          <w:lang w:val="en-US"/>
        </w:rPr>
      </w:pPr>
      <w:r>
        <w:rPr>
          <w:lang w:val="en-US"/>
        </w:rPr>
        <w:t>}</w:t>
      </w:r>
    </w:p>
    <w:p w14:paraId="13963961" w14:textId="77777777"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14:paraId="0523FD68"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14:paraId="50BD36FA"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14:paraId="05F2F781" w14:textId="77777777"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14:paraId="550DCBCE" w14:textId="77777777"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14:paraId="0D5083AB" w14:textId="77777777"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14:paraId="64D7E4D3" w14:textId="77777777"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7"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14:paraId="49726B36" w14:textId="77777777"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14:paraId="4587DA6C" w14:textId="77777777"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14:paraId="07D338FB" w14:textId="77777777" w:rsidR="00C51368" w:rsidRDefault="00E43BD9">
      <w:pPr>
        <w:divId w:val="423767666"/>
        <w:rPr>
          <w:rFonts w:eastAsia="Times New Roman"/>
          <w:lang w:val="en-US"/>
        </w:rPr>
      </w:pPr>
      <w:r>
        <w:rPr>
          <w:rFonts w:eastAsia="Times New Roman"/>
          <w:noProof/>
          <w:lang w:val="en-US" w:eastAsia="en-US"/>
        </w:rPr>
        <w:drawing>
          <wp:inline distT="0" distB="0" distL="0" distR="0" wp14:anchorId="04ED3FB1" wp14:editId="1CB10E8B">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4D3D9D32" w14:textId="77777777"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14:paraId="4FC460DA" w14:textId="77777777" w:rsidR="00C51368" w:rsidRDefault="00E43BD9">
      <w:pPr>
        <w:pStyle w:val="NormalWeb"/>
        <w:divId w:val="669531165"/>
        <w:rPr>
          <w:lang w:val="en-US"/>
        </w:rPr>
      </w:pPr>
      <w:r>
        <w:rPr>
          <w:lang w:val="en-US"/>
        </w:rPr>
        <w:t xml:space="preserve">Here is the prescription example from above with narrative: </w:t>
      </w:r>
    </w:p>
    <w:p w14:paraId="3BC4754B" w14:textId="77777777" w:rsidR="00C51368" w:rsidRDefault="00C51368">
      <w:pPr>
        <w:pStyle w:val="HTMLPreformatted"/>
        <w:divId w:val="669531165"/>
        <w:rPr>
          <w:lang w:val="en-US"/>
        </w:rPr>
      </w:pPr>
    </w:p>
    <w:p w14:paraId="7AD49FE0" w14:textId="77777777" w:rsidR="00C51368" w:rsidRDefault="00E43BD9">
      <w:pPr>
        <w:pStyle w:val="HTMLPreformatted"/>
        <w:divId w:val="669531165"/>
        <w:rPr>
          <w:lang w:val="en-US"/>
        </w:rPr>
      </w:pPr>
      <w:r>
        <w:rPr>
          <w:lang w:val="en-US"/>
        </w:rPr>
        <w:t>&lt;MedicationOrder xmlns="http://hl7.org/fhir"&gt;</w:t>
      </w:r>
    </w:p>
    <w:p w14:paraId="4A064837" w14:textId="77777777" w:rsidR="00C51368" w:rsidRDefault="00E43BD9">
      <w:pPr>
        <w:pStyle w:val="HTMLPreformatted"/>
        <w:divId w:val="669531165"/>
        <w:rPr>
          <w:lang w:val="en-US"/>
        </w:rPr>
      </w:pPr>
      <w:r>
        <w:rPr>
          <w:lang w:val="en-US"/>
        </w:rPr>
        <w:t xml:space="preserve">  &lt;text&gt;</w:t>
      </w:r>
    </w:p>
    <w:p w14:paraId="6E0D38EC" w14:textId="77777777" w:rsidR="00C51368" w:rsidRDefault="00E43BD9">
      <w:pPr>
        <w:pStyle w:val="HTMLPreformatted"/>
        <w:divId w:val="669531165"/>
        <w:rPr>
          <w:lang w:val="en-US"/>
        </w:rPr>
      </w:pPr>
      <w:r>
        <w:rPr>
          <w:lang w:val="en-US"/>
        </w:rPr>
        <w:t xml:space="preserve">    &lt;status value="generated"/&gt;</w:t>
      </w:r>
    </w:p>
    <w:p w14:paraId="0C4DB8DD" w14:textId="77777777" w:rsidR="00C51368" w:rsidRDefault="00E43BD9">
      <w:pPr>
        <w:pStyle w:val="HTMLPreformatted"/>
        <w:divId w:val="669531165"/>
        <w:rPr>
          <w:lang w:val="en-US"/>
        </w:rPr>
      </w:pPr>
      <w:r>
        <w:rPr>
          <w:lang w:val="en-US"/>
        </w:rPr>
        <w:t xml:space="preserve">    &lt;div xmlns="http://www.w3.org/1999/xhtml"&gt;</w:t>
      </w:r>
    </w:p>
    <w:p w14:paraId="1CB9A4F8" w14:textId="77777777" w:rsidR="00C51368" w:rsidRDefault="00E43BD9">
      <w:pPr>
        <w:pStyle w:val="HTMLPreformatted"/>
        <w:divId w:val="669531165"/>
        <w:rPr>
          <w:lang w:val="en-US"/>
        </w:rPr>
      </w:pPr>
      <w:r>
        <w:rPr>
          <w:lang w:val="en-US"/>
        </w:rPr>
        <w:t xml:space="preserve">      &lt;p&gt;&lt;b&gt;Note: This prescription is an instruction NOT to take a medication&lt;/b&gt;&lt;/p&gt;</w:t>
      </w:r>
    </w:p>
    <w:p w14:paraId="18FA77CB" w14:textId="77777777" w:rsidR="00C51368" w:rsidRDefault="00E43BD9">
      <w:pPr>
        <w:pStyle w:val="HTMLPreformatted"/>
        <w:divId w:val="669531165"/>
        <w:rPr>
          <w:lang w:val="en-US"/>
        </w:rPr>
      </w:pPr>
      <w:r>
        <w:rPr>
          <w:lang w:val="en-US"/>
        </w:rPr>
        <w:t xml:space="preserve">      &lt;!-- snip actual narrative --&gt;</w:t>
      </w:r>
    </w:p>
    <w:p w14:paraId="5BD254FA" w14:textId="77777777" w:rsidR="00C51368" w:rsidRDefault="00E43BD9">
      <w:pPr>
        <w:pStyle w:val="HTMLPreformatted"/>
        <w:divId w:val="669531165"/>
        <w:rPr>
          <w:lang w:val="en-US"/>
        </w:rPr>
      </w:pPr>
      <w:r>
        <w:rPr>
          <w:lang w:val="en-US"/>
        </w:rPr>
        <w:t xml:space="preserve">    &lt;/div&gt;</w:t>
      </w:r>
    </w:p>
    <w:p w14:paraId="2F12D76F" w14:textId="77777777" w:rsidR="00C51368" w:rsidRDefault="00E43BD9">
      <w:pPr>
        <w:pStyle w:val="HTMLPreformatted"/>
        <w:divId w:val="669531165"/>
        <w:rPr>
          <w:lang w:val="en-US"/>
        </w:rPr>
      </w:pPr>
      <w:r>
        <w:rPr>
          <w:lang w:val="en-US"/>
        </w:rPr>
        <w:t xml:space="preserve">  &lt;/text&gt;</w:t>
      </w:r>
    </w:p>
    <w:p w14:paraId="00DF8449" w14:textId="77777777" w:rsidR="00C51368" w:rsidRDefault="00E43BD9">
      <w:pPr>
        <w:pStyle w:val="HTMLPreformatted"/>
        <w:divId w:val="669531165"/>
        <w:rPr>
          <w:lang w:val="en-US"/>
        </w:rPr>
      </w:pPr>
      <w:r>
        <w:rPr>
          <w:lang w:val="en-US"/>
        </w:rPr>
        <w:t xml:space="preserve">  &lt;!-- ...data... --&gt;</w:t>
      </w:r>
    </w:p>
    <w:p w14:paraId="19E29886" w14:textId="77777777" w:rsidR="00C51368" w:rsidRDefault="00E43BD9">
      <w:pPr>
        <w:pStyle w:val="HTMLPreformatted"/>
        <w:divId w:val="669531165"/>
        <w:rPr>
          <w:lang w:val="en-US"/>
        </w:rPr>
      </w:pPr>
      <w:r>
        <w:rPr>
          <w:lang w:val="en-US"/>
        </w:rPr>
        <w:t xml:space="preserve">  &lt;modifierExtension url="http://example.org/fhir/StructureDefinition/anti-prescription"&gt;</w:t>
      </w:r>
    </w:p>
    <w:p w14:paraId="25020268" w14:textId="77777777" w:rsidR="00C51368" w:rsidRDefault="00E43BD9">
      <w:pPr>
        <w:pStyle w:val="HTMLPreformatted"/>
        <w:divId w:val="669531165"/>
        <w:rPr>
          <w:lang w:val="en-US"/>
        </w:rPr>
      </w:pPr>
      <w:r>
        <w:rPr>
          <w:lang w:val="en-US"/>
        </w:rPr>
        <w:t xml:space="preserve">    &lt;valueBoolean value="true"/&gt;</w:t>
      </w:r>
    </w:p>
    <w:p w14:paraId="592317D3" w14:textId="77777777" w:rsidR="00C51368" w:rsidRDefault="00E43BD9">
      <w:pPr>
        <w:pStyle w:val="HTMLPreformatted"/>
        <w:divId w:val="669531165"/>
        <w:rPr>
          <w:lang w:val="en-US"/>
        </w:rPr>
      </w:pPr>
      <w:r>
        <w:rPr>
          <w:lang w:val="en-US"/>
        </w:rPr>
        <w:t xml:space="preserve">  &lt;/modifierExtension&gt;</w:t>
      </w:r>
    </w:p>
    <w:p w14:paraId="3255D926" w14:textId="77777777" w:rsidR="00C51368" w:rsidRDefault="00E43BD9">
      <w:pPr>
        <w:pStyle w:val="HTMLPreformatted"/>
        <w:divId w:val="669531165"/>
        <w:rPr>
          <w:lang w:val="en-US"/>
        </w:rPr>
      </w:pPr>
      <w:r>
        <w:rPr>
          <w:lang w:val="en-US"/>
        </w:rPr>
        <w:t xml:space="preserve">  &lt;!-- ...data... --&gt;</w:t>
      </w:r>
    </w:p>
    <w:p w14:paraId="227860B9" w14:textId="77777777" w:rsidR="00C51368" w:rsidRDefault="00E43BD9">
      <w:pPr>
        <w:pStyle w:val="HTMLPreformatted"/>
        <w:divId w:val="669531165"/>
        <w:rPr>
          <w:lang w:val="en-US"/>
        </w:rPr>
      </w:pPr>
      <w:r>
        <w:rPr>
          <w:lang w:val="en-US"/>
        </w:rPr>
        <w:t>&lt;/MedicationOrder&gt;</w:t>
      </w:r>
    </w:p>
    <w:p w14:paraId="7F234B7B" w14:textId="77777777"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14:paraId="0813A952" w14:textId="77777777" w:rsidR="00C51368" w:rsidRDefault="00E43BD9">
      <w:pPr>
        <w:pStyle w:val="Heading3"/>
        <w:divId w:val="423767666"/>
        <w:rPr>
          <w:rFonts w:eastAsia="Times New Roman"/>
          <w:lang w:val="en-US"/>
        </w:rPr>
      </w:pPr>
      <w:r>
        <w:rPr>
          <w:rFonts w:eastAsia="Times New Roman"/>
          <w:lang w:val="en-US"/>
        </w:rPr>
        <w:t>Summary: Conformance Rules for Modifier Extensions</w:t>
      </w:r>
    </w:p>
    <w:p w14:paraId="7553572C"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14:paraId="19442F85"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14:paraId="67DFB098"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14:paraId="0B86A8AA" w14:textId="77777777"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14:paraId="48013562" w14:textId="77777777" w:rsidR="00C51368" w:rsidRDefault="00E43BD9">
      <w:pPr>
        <w:pStyle w:val="Heading3"/>
        <w:divId w:val="423767666"/>
        <w:rPr>
          <w:rFonts w:eastAsia="Times New Roman"/>
          <w:lang w:val="en-US"/>
        </w:rPr>
      </w:pPr>
      <w:r>
        <w:rPr>
          <w:rFonts w:eastAsia="Times New Roman"/>
          <w:lang w:val="en-US"/>
        </w:rPr>
        <w:t>Special Case: Missing data</w:t>
      </w:r>
    </w:p>
    <w:p w14:paraId="7169D035" w14:textId="77777777"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14:paraId="036578C5" w14:textId="77777777" w:rsidR="00C51368" w:rsidRDefault="00C51368">
      <w:pPr>
        <w:pStyle w:val="HTMLPreformatted"/>
        <w:divId w:val="423767666"/>
        <w:rPr>
          <w:lang w:val="en-US"/>
        </w:rPr>
      </w:pPr>
    </w:p>
    <w:p w14:paraId="66D6C640" w14:textId="77777777" w:rsidR="00C51368" w:rsidRDefault="00E43BD9">
      <w:pPr>
        <w:pStyle w:val="HTMLPreformatted"/>
        <w:divId w:val="423767666"/>
        <w:rPr>
          <w:lang w:val="en-US"/>
        </w:rPr>
      </w:pPr>
      <w:r>
        <w:rPr>
          <w:lang w:val="en-US"/>
        </w:rPr>
        <w:t>&lt;uri&gt;</w:t>
      </w:r>
    </w:p>
    <w:p w14:paraId="5880774A" w14:textId="77777777" w:rsidR="00C51368" w:rsidRDefault="00E43BD9">
      <w:pPr>
        <w:pStyle w:val="HTMLPreformatted"/>
        <w:divId w:val="423767666"/>
        <w:rPr>
          <w:lang w:val="en-US"/>
        </w:rPr>
      </w:pPr>
      <w:r>
        <w:rPr>
          <w:lang w:val="en-US"/>
        </w:rPr>
        <w:t xml:space="preserve">  &lt;extension url="http://hl7.org/fhir/StructureDefinition/data-absent-reason"&gt;</w:t>
      </w:r>
    </w:p>
    <w:p w14:paraId="536D3D41" w14:textId="77777777" w:rsidR="00C51368" w:rsidRDefault="00E43BD9">
      <w:pPr>
        <w:pStyle w:val="HTMLPreformatted"/>
        <w:divId w:val="423767666"/>
        <w:rPr>
          <w:lang w:val="en-US"/>
        </w:rPr>
      </w:pPr>
      <w:r>
        <w:rPr>
          <w:lang w:val="en-US"/>
        </w:rPr>
        <w:t xml:space="preserve">    &lt;valueCode="unknown"/&gt;</w:t>
      </w:r>
    </w:p>
    <w:p w14:paraId="20D3CB9E" w14:textId="77777777" w:rsidR="00C51368" w:rsidRDefault="00E43BD9">
      <w:pPr>
        <w:pStyle w:val="HTMLPreformatted"/>
        <w:divId w:val="423767666"/>
        <w:rPr>
          <w:lang w:val="en-US"/>
        </w:rPr>
      </w:pPr>
      <w:r>
        <w:rPr>
          <w:lang w:val="en-US"/>
        </w:rPr>
        <w:t xml:space="preserve">  &lt;/extension&gt;</w:t>
      </w:r>
    </w:p>
    <w:p w14:paraId="7837408A" w14:textId="77777777" w:rsidR="00C51368" w:rsidRDefault="00E43BD9">
      <w:pPr>
        <w:pStyle w:val="HTMLPreformatted"/>
        <w:divId w:val="423767666"/>
        <w:rPr>
          <w:lang w:val="en-US"/>
        </w:rPr>
      </w:pPr>
      <w:r>
        <w:rPr>
          <w:lang w:val="en-US"/>
        </w:rPr>
        <w:t>&lt;/uri&gt;</w:t>
      </w:r>
    </w:p>
    <w:p w14:paraId="7AB3EDA8" w14:textId="77777777" w:rsidR="00C51368" w:rsidRDefault="00E43BD9">
      <w:pPr>
        <w:pStyle w:val="NormalWeb"/>
        <w:divId w:val="423767666"/>
        <w:rPr>
          <w:lang w:val="en-US"/>
        </w:rPr>
      </w:pPr>
      <w:r>
        <w:rPr>
          <w:lang w:val="en-US"/>
        </w:rPr>
        <w:t xml:space="preserve">In this example, instead of a value, a </w:t>
      </w:r>
      <w:hyperlink r:id="rId959"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14:paraId="63B14C3A" w14:textId="77777777"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14:paraId="23C63333" w14:textId="77777777"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14:paraId="05A6F51C" w14:textId="77777777"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14:paraId="7115F4E2" w14:textId="77777777"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14:paraId="72606767" w14:textId="77777777"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14:paraId="776BCA6F" w14:textId="77777777"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14:paraId="7D41F371"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14:paraId="66251E46"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14:paraId="390756BF"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14:paraId="6997A5C4"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14:paraId="79BF3BDF"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14:paraId="3868DAE4" w14:textId="77777777"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14:paraId="29A2207D" w14:textId="77777777"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14:paraId="4BC53613" w14:textId="77777777" w:rsidR="00C51368" w:rsidRDefault="00E43BD9">
      <w:pPr>
        <w:pStyle w:val="Heading3"/>
        <w:divId w:val="423767666"/>
        <w:rPr>
          <w:rFonts w:eastAsia="Times New Roman"/>
          <w:lang w:val="en-US"/>
        </w:rPr>
      </w:pPr>
      <w:r>
        <w:rPr>
          <w:rFonts w:eastAsia="Times New Roman"/>
          <w:lang w:val="en-US"/>
        </w:rPr>
        <w:t>Summary: Handling extensions</w:t>
      </w:r>
    </w:p>
    <w:p w14:paraId="67B8487F" w14:textId="77777777" w:rsidR="00C51368" w:rsidRDefault="00E43BD9">
      <w:pPr>
        <w:pStyle w:val="NormalWeb"/>
        <w:divId w:val="423767666"/>
        <w:rPr>
          <w:lang w:val="en-US"/>
        </w:rPr>
      </w:pPr>
      <w:r>
        <w:rPr>
          <w:lang w:val="en-US"/>
        </w:rPr>
        <w:t xml:space="preserve">Use the following rules as a guideline for handling resources: </w:t>
      </w:r>
    </w:p>
    <w:p w14:paraId="23C228EC"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14:paraId="6AA8B814"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14:paraId="65AAC901"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14:paraId="63EE2139" w14:textId="77777777"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14:paraId="417D7D32" w14:textId="77777777" w:rsidR="00C51368" w:rsidRDefault="00E43BD9">
      <w:pPr>
        <w:pStyle w:val="Heading1"/>
        <w:rPr>
          <w:rFonts w:eastAsia="Times New Roman"/>
          <w:noProof/>
          <w:lang w:val="en-US"/>
        </w:rPr>
      </w:pPr>
      <w:r>
        <w:rPr>
          <w:rFonts w:eastAsia="Times New Roman"/>
          <w:noProof/>
          <w:lang w:val="en-US"/>
        </w:rPr>
        <w:t>financial.html</w:t>
      </w:r>
    </w:p>
    <w:p w14:paraId="0638B9D0" w14:textId="77777777"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6A08417" w14:textId="77777777">
        <w:trPr>
          <w:divId w:val="1940989482"/>
          <w:tblCellSpacing w:w="15" w:type="dxa"/>
        </w:trPr>
        <w:tc>
          <w:tcPr>
            <w:tcW w:w="0" w:type="auto"/>
            <w:vAlign w:val="center"/>
            <w:hideMark/>
          </w:tcPr>
          <w:p w14:paraId="493D2173" w14:textId="77777777" w:rsidR="00C51368" w:rsidRDefault="00E43BD9">
            <w:pPr>
              <w:rPr>
                <w:rFonts w:eastAsia="Times New Roman"/>
              </w:rPr>
            </w:pPr>
            <w:r>
              <w:rPr>
                <w:rFonts w:eastAsia="Times New Roman"/>
              </w:rPr>
              <w:lastRenderedPageBreak/>
              <w:t>Work Group</w:t>
            </w:r>
          </w:p>
        </w:tc>
        <w:tc>
          <w:tcPr>
            <w:tcW w:w="0" w:type="auto"/>
            <w:vAlign w:val="center"/>
            <w:hideMark/>
          </w:tcPr>
          <w:p w14:paraId="49391E28" w14:textId="77777777" w:rsidR="00C51368" w:rsidRDefault="001708AB">
            <w:pPr>
              <w:rPr>
                <w:rFonts w:eastAsia="Times New Roman"/>
              </w:rPr>
            </w:pPr>
            <w:hyperlink r:id="rId9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F46B528" w14:textId="77777777" w:rsidR="00C51368" w:rsidRDefault="001708AB">
            <w:pPr>
              <w:rPr>
                <w:rFonts w:eastAsia="Times New Roman"/>
              </w:rPr>
            </w:pPr>
            <w:hyperlink r:id="rId961" w:anchor="status" w:history="1">
              <w:r w:rsidR="00E43BD9">
                <w:rPr>
                  <w:rStyle w:val="Hyperlink"/>
                  <w:rFonts w:eastAsia="Times New Roman"/>
                </w:rPr>
                <w:t>Ballot Status</w:t>
              </w:r>
            </w:hyperlink>
            <w:r w:rsidR="00E43BD9">
              <w:rPr>
                <w:rFonts w:eastAsia="Times New Roman"/>
              </w:rPr>
              <w:t xml:space="preserve">: </w:t>
            </w:r>
            <w:hyperlink r:id="rId962" w:anchor="pubs" w:history="1">
              <w:r w:rsidR="00E43BD9">
                <w:rPr>
                  <w:rStyle w:val="Hyperlink"/>
                  <w:rFonts w:eastAsia="Times New Roman"/>
                </w:rPr>
                <w:t>DSTU 2</w:t>
              </w:r>
            </w:hyperlink>
          </w:p>
        </w:tc>
      </w:tr>
    </w:tbl>
    <w:p w14:paraId="16F847EA" w14:textId="77777777"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14:paraId="4DEBA284" w14:textId="77777777"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14:paraId="63C678DE" w14:textId="77777777"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14:paraId="558D3D09" w14:textId="77777777">
        <w:trPr>
          <w:divId w:val="1940989482"/>
          <w:tblCellSpacing w:w="15" w:type="dxa"/>
        </w:trPr>
        <w:tc>
          <w:tcPr>
            <w:tcW w:w="0" w:type="auto"/>
            <w:vAlign w:val="center"/>
            <w:hideMark/>
          </w:tcPr>
          <w:p w14:paraId="5017D176" w14:textId="77777777" w:rsidR="00C51368" w:rsidRDefault="00E43BD9">
            <w:pPr>
              <w:rPr>
                <w:rFonts w:eastAsia="Times New Roman"/>
              </w:rPr>
            </w:pPr>
            <w:r>
              <w:rPr>
                <w:rFonts w:eastAsia="Times New Roman"/>
                <w:b/>
                <w:bCs/>
              </w:rPr>
              <w:t>Business Activity</w:t>
            </w:r>
          </w:p>
        </w:tc>
        <w:tc>
          <w:tcPr>
            <w:tcW w:w="0" w:type="auto"/>
            <w:vAlign w:val="center"/>
            <w:hideMark/>
          </w:tcPr>
          <w:p w14:paraId="3CCB7C86" w14:textId="77777777" w:rsidR="00C51368" w:rsidRDefault="00E43BD9">
            <w:pPr>
              <w:rPr>
                <w:rFonts w:eastAsia="Times New Roman"/>
              </w:rPr>
            </w:pPr>
            <w:r>
              <w:rPr>
                <w:rFonts w:eastAsia="Times New Roman"/>
                <w:b/>
                <w:bCs/>
              </w:rPr>
              <w:t>Request Resource</w:t>
            </w:r>
          </w:p>
        </w:tc>
        <w:tc>
          <w:tcPr>
            <w:tcW w:w="0" w:type="auto"/>
            <w:vAlign w:val="center"/>
            <w:hideMark/>
          </w:tcPr>
          <w:p w14:paraId="657506A8" w14:textId="77777777" w:rsidR="00C51368" w:rsidRDefault="00E43BD9">
            <w:pPr>
              <w:rPr>
                <w:rFonts w:eastAsia="Times New Roman"/>
              </w:rPr>
            </w:pPr>
            <w:r>
              <w:rPr>
                <w:rFonts w:eastAsia="Times New Roman"/>
                <w:b/>
                <w:bCs/>
              </w:rPr>
              <w:t>Response Resource</w:t>
            </w:r>
          </w:p>
        </w:tc>
      </w:tr>
      <w:tr w:rsidR="00C51368" w14:paraId="0EBDE4FC" w14:textId="77777777">
        <w:trPr>
          <w:divId w:val="1940989482"/>
          <w:tblCellSpacing w:w="15" w:type="dxa"/>
        </w:trPr>
        <w:tc>
          <w:tcPr>
            <w:tcW w:w="0" w:type="auto"/>
            <w:vAlign w:val="center"/>
            <w:hideMark/>
          </w:tcPr>
          <w:p w14:paraId="266B7297" w14:textId="77777777" w:rsidR="00C51368" w:rsidRDefault="00E43BD9">
            <w:pPr>
              <w:rPr>
                <w:rFonts w:eastAsia="Times New Roman"/>
              </w:rPr>
            </w:pPr>
            <w:r>
              <w:rPr>
                <w:rFonts w:eastAsia="Times New Roman"/>
              </w:rPr>
              <w:t>Eligibility Check</w:t>
            </w:r>
          </w:p>
        </w:tc>
        <w:tc>
          <w:tcPr>
            <w:tcW w:w="0" w:type="auto"/>
            <w:vAlign w:val="center"/>
            <w:hideMark/>
          </w:tcPr>
          <w:p w14:paraId="0317C90D" w14:textId="77777777" w:rsidR="00C51368" w:rsidRDefault="001708AB">
            <w:pPr>
              <w:rPr>
                <w:rFonts w:eastAsia="Times New Roman"/>
              </w:rPr>
            </w:pPr>
            <w:hyperlink r:id="rId963" w:history="1">
              <w:r w:rsidR="00E43BD9">
                <w:rPr>
                  <w:rStyle w:val="Hyperlink"/>
                  <w:rFonts w:eastAsia="Times New Roman"/>
                </w:rPr>
                <w:t>EligibilityRequest</w:t>
              </w:r>
            </w:hyperlink>
          </w:p>
        </w:tc>
        <w:tc>
          <w:tcPr>
            <w:tcW w:w="0" w:type="auto"/>
            <w:vAlign w:val="center"/>
            <w:hideMark/>
          </w:tcPr>
          <w:p w14:paraId="4288A20F" w14:textId="77777777" w:rsidR="00C51368" w:rsidRDefault="001708AB">
            <w:pPr>
              <w:rPr>
                <w:rFonts w:eastAsia="Times New Roman"/>
              </w:rPr>
            </w:pPr>
            <w:hyperlink r:id="rId964" w:history="1">
              <w:r w:rsidR="00E43BD9">
                <w:rPr>
                  <w:rStyle w:val="Hyperlink"/>
                  <w:rFonts w:eastAsia="Times New Roman"/>
                </w:rPr>
                <w:t>EligibilityResponse</w:t>
              </w:r>
            </w:hyperlink>
          </w:p>
        </w:tc>
      </w:tr>
      <w:tr w:rsidR="00C51368" w14:paraId="170E32E3" w14:textId="77777777">
        <w:trPr>
          <w:divId w:val="1940989482"/>
          <w:tblCellSpacing w:w="15" w:type="dxa"/>
        </w:trPr>
        <w:tc>
          <w:tcPr>
            <w:tcW w:w="0" w:type="auto"/>
            <w:vAlign w:val="center"/>
            <w:hideMark/>
          </w:tcPr>
          <w:p w14:paraId="26063F43" w14:textId="77777777" w:rsidR="00C51368" w:rsidRDefault="00E43BD9">
            <w:pPr>
              <w:rPr>
                <w:rFonts w:eastAsia="Times New Roman"/>
              </w:rPr>
            </w:pPr>
            <w:r>
              <w:rPr>
                <w:rFonts w:eastAsia="Times New Roman"/>
              </w:rPr>
              <w:t>Enrollment Update</w:t>
            </w:r>
          </w:p>
        </w:tc>
        <w:tc>
          <w:tcPr>
            <w:tcW w:w="0" w:type="auto"/>
            <w:vAlign w:val="center"/>
            <w:hideMark/>
          </w:tcPr>
          <w:p w14:paraId="58B5AB28" w14:textId="77777777" w:rsidR="00C51368" w:rsidRDefault="001708AB">
            <w:pPr>
              <w:rPr>
                <w:rFonts w:eastAsia="Times New Roman"/>
              </w:rPr>
            </w:pPr>
            <w:hyperlink r:id="rId965" w:history="1">
              <w:r w:rsidR="00E43BD9">
                <w:rPr>
                  <w:rStyle w:val="Hyperlink"/>
                  <w:rFonts w:eastAsia="Times New Roman"/>
                </w:rPr>
                <w:t>EnrollmentRequest</w:t>
              </w:r>
            </w:hyperlink>
          </w:p>
        </w:tc>
        <w:tc>
          <w:tcPr>
            <w:tcW w:w="0" w:type="auto"/>
            <w:vAlign w:val="center"/>
            <w:hideMark/>
          </w:tcPr>
          <w:p w14:paraId="4C73F1C0" w14:textId="77777777" w:rsidR="00C51368" w:rsidRDefault="001708AB">
            <w:pPr>
              <w:rPr>
                <w:rFonts w:eastAsia="Times New Roman"/>
              </w:rPr>
            </w:pPr>
            <w:hyperlink r:id="rId966" w:history="1">
              <w:r w:rsidR="00E43BD9">
                <w:rPr>
                  <w:rStyle w:val="Hyperlink"/>
                  <w:rFonts w:eastAsia="Times New Roman"/>
                </w:rPr>
                <w:t>EnrollmentResponse</w:t>
              </w:r>
            </w:hyperlink>
          </w:p>
        </w:tc>
      </w:tr>
      <w:tr w:rsidR="00C51368" w14:paraId="59FE21F8" w14:textId="77777777">
        <w:trPr>
          <w:divId w:val="1940989482"/>
          <w:tblCellSpacing w:w="15" w:type="dxa"/>
        </w:trPr>
        <w:tc>
          <w:tcPr>
            <w:tcW w:w="0" w:type="auto"/>
            <w:vAlign w:val="center"/>
            <w:hideMark/>
          </w:tcPr>
          <w:p w14:paraId="16C2E3AB" w14:textId="77777777" w:rsidR="00C51368" w:rsidRDefault="00E43BD9">
            <w:pPr>
              <w:rPr>
                <w:rFonts w:eastAsia="Times New Roman"/>
              </w:rPr>
            </w:pPr>
            <w:r>
              <w:rPr>
                <w:rFonts w:eastAsia="Times New Roman"/>
              </w:rPr>
              <w:t>Claim</w:t>
            </w:r>
          </w:p>
        </w:tc>
        <w:tc>
          <w:tcPr>
            <w:tcW w:w="0" w:type="auto"/>
            <w:vAlign w:val="center"/>
            <w:hideMark/>
          </w:tcPr>
          <w:p w14:paraId="4DA4C93F" w14:textId="77777777" w:rsidR="00C51368" w:rsidRDefault="001708AB">
            <w:pPr>
              <w:rPr>
                <w:rFonts w:eastAsia="Times New Roman"/>
              </w:rPr>
            </w:pPr>
            <w:hyperlink r:id="rId967"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14:paraId="45C96395" w14:textId="77777777" w:rsidR="00C51368" w:rsidRDefault="001708AB">
            <w:pPr>
              <w:rPr>
                <w:rFonts w:eastAsia="Times New Roman"/>
              </w:rPr>
            </w:pPr>
            <w:hyperlink r:id="rId968" w:history="1">
              <w:r w:rsidR="00E43BD9">
                <w:rPr>
                  <w:rStyle w:val="Hyperlink"/>
                  <w:rFonts w:eastAsia="Times New Roman"/>
                </w:rPr>
                <w:t>ClaimResponse</w:t>
              </w:r>
            </w:hyperlink>
          </w:p>
        </w:tc>
      </w:tr>
      <w:tr w:rsidR="00C51368" w14:paraId="2B8E9E69" w14:textId="77777777">
        <w:trPr>
          <w:divId w:val="1940989482"/>
          <w:tblCellSpacing w:w="15" w:type="dxa"/>
        </w:trPr>
        <w:tc>
          <w:tcPr>
            <w:tcW w:w="0" w:type="auto"/>
            <w:vAlign w:val="center"/>
            <w:hideMark/>
          </w:tcPr>
          <w:p w14:paraId="056A14F1" w14:textId="77777777" w:rsidR="00C51368" w:rsidRDefault="00E43BD9">
            <w:pPr>
              <w:rPr>
                <w:rFonts w:eastAsia="Times New Roman"/>
              </w:rPr>
            </w:pPr>
            <w:r>
              <w:rPr>
                <w:rFonts w:eastAsia="Times New Roman"/>
              </w:rPr>
              <w:t>Pre-determination</w:t>
            </w:r>
          </w:p>
        </w:tc>
        <w:tc>
          <w:tcPr>
            <w:tcW w:w="0" w:type="auto"/>
            <w:vAlign w:val="center"/>
            <w:hideMark/>
          </w:tcPr>
          <w:p w14:paraId="51B21FF7" w14:textId="77777777" w:rsidR="00C51368" w:rsidRDefault="001708AB">
            <w:pPr>
              <w:rPr>
                <w:rFonts w:eastAsia="Times New Roman"/>
              </w:rPr>
            </w:pPr>
            <w:hyperlink r:id="rId969"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14:paraId="39812C55" w14:textId="77777777" w:rsidR="00C51368" w:rsidRDefault="001708AB">
            <w:pPr>
              <w:rPr>
                <w:rFonts w:eastAsia="Times New Roman"/>
              </w:rPr>
            </w:pPr>
            <w:hyperlink r:id="rId970" w:history="1">
              <w:r w:rsidR="00E43BD9">
                <w:rPr>
                  <w:rStyle w:val="Hyperlink"/>
                  <w:rFonts w:eastAsia="Times New Roman"/>
                </w:rPr>
                <w:t>ClaimResponse</w:t>
              </w:r>
            </w:hyperlink>
          </w:p>
        </w:tc>
      </w:tr>
      <w:tr w:rsidR="00C51368" w14:paraId="09C55C7C" w14:textId="77777777">
        <w:trPr>
          <w:divId w:val="1940989482"/>
          <w:tblCellSpacing w:w="15" w:type="dxa"/>
        </w:trPr>
        <w:tc>
          <w:tcPr>
            <w:tcW w:w="0" w:type="auto"/>
            <w:vAlign w:val="center"/>
            <w:hideMark/>
          </w:tcPr>
          <w:p w14:paraId="195FDA58" w14:textId="77777777" w:rsidR="00C51368" w:rsidRDefault="00E43BD9">
            <w:pPr>
              <w:rPr>
                <w:rFonts w:eastAsia="Times New Roman"/>
              </w:rPr>
            </w:pPr>
            <w:r>
              <w:rPr>
                <w:rFonts w:eastAsia="Times New Roman"/>
              </w:rPr>
              <w:t>Pre-Authorization</w:t>
            </w:r>
          </w:p>
        </w:tc>
        <w:tc>
          <w:tcPr>
            <w:tcW w:w="0" w:type="auto"/>
            <w:vAlign w:val="center"/>
            <w:hideMark/>
          </w:tcPr>
          <w:p w14:paraId="0D481E4A" w14:textId="77777777" w:rsidR="00C51368" w:rsidRDefault="001708AB">
            <w:pPr>
              <w:rPr>
                <w:rFonts w:eastAsia="Times New Roman"/>
              </w:rPr>
            </w:pPr>
            <w:hyperlink r:id="rId971"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14:paraId="22BEB8D4" w14:textId="77777777" w:rsidR="00C51368" w:rsidRDefault="001708AB">
            <w:pPr>
              <w:rPr>
                <w:rFonts w:eastAsia="Times New Roman"/>
              </w:rPr>
            </w:pPr>
            <w:hyperlink r:id="rId972" w:history="1">
              <w:r w:rsidR="00E43BD9">
                <w:rPr>
                  <w:rStyle w:val="Hyperlink"/>
                  <w:rFonts w:eastAsia="Times New Roman"/>
                </w:rPr>
                <w:t>ClaimResponse</w:t>
              </w:r>
            </w:hyperlink>
          </w:p>
        </w:tc>
      </w:tr>
      <w:tr w:rsidR="00C51368" w14:paraId="4117327A" w14:textId="77777777">
        <w:trPr>
          <w:divId w:val="1940989482"/>
          <w:tblCellSpacing w:w="15" w:type="dxa"/>
        </w:trPr>
        <w:tc>
          <w:tcPr>
            <w:tcW w:w="0" w:type="auto"/>
            <w:vAlign w:val="center"/>
            <w:hideMark/>
          </w:tcPr>
          <w:p w14:paraId="7379AEC0" w14:textId="77777777" w:rsidR="00C51368" w:rsidRDefault="00E43BD9">
            <w:pPr>
              <w:rPr>
                <w:rFonts w:eastAsia="Times New Roman"/>
              </w:rPr>
            </w:pPr>
            <w:r>
              <w:rPr>
                <w:rFonts w:eastAsia="Times New Roman"/>
              </w:rPr>
              <w:t>Reversal</w:t>
            </w:r>
          </w:p>
        </w:tc>
        <w:tc>
          <w:tcPr>
            <w:tcW w:w="0" w:type="auto"/>
            <w:vAlign w:val="center"/>
            <w:hideMark/>
          </w:tcPr>
          <w:p w14:paraId="1E31F450" w14:textId="77777777" w:rsidR="00C51368" w:rsidRDefault="001708AB">
            <w:pPr>
              <w:rPr>
                <w:rFonts w:eastAsia="Times New Roman"/>
              </w:rPr>
            </w:pPr>
            <w:hyperlink r:id="rId973"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14:paraId="7D765E93" w14:textId="77777777" w:rsidR="00C51368" w:rsidRDefault="001708AB">
            <w:pPr>
              <w:rPr>
                <w:rFonts w:eastAsia="Times New Roman"/>
              </w:rPr>
            </w:pPr>
            <w:hyperlink r:id="rId974" w:history="1">
              <w:r w:rsidR="00E43BD9">
                <w:rPr>
                  <w:rStyle w:val="Hyperlink"/>
                  <w:rFonts w:eastAsia="Times New Roman"/>
                </w:rPr>
                <w:t>ClaimResponse</w:t>
              </w:r>
            </w:hyperlink>
          </w:p>
        </w:tc>
      </w:tr>
      <w:tr w:rsidR="00C51368" w14:paraId="4F50963A" w14:textId="77777777">
        <w:trPr>
          <w:divId w:val="1940989482"/>
          <w:tblCellSpacing w:w="15" w:type="dxa"/>
        </w:trPr>
        <w:tc>
          <w:tcPr>
            <w:tcW w:w="0" w:type="auto"/>
            <w:vAlign w:val="center"/>
            <w:hideMark/>
          </w:tcPr>
          <w:p w14:paraId="31F83C93" w14:textId="77777777" w:rsidR="00C51368" w:rsidRDefault="00E43BD9">
            <w:pPr>
              <w:rPr>
                <w:rFonts w:eastAsia="Times New Roman"/>
              </w:rPr>
            </w:pPr>
            <w:r>
              <w:rPr>
                <w:rFonts w:eastAsia="Times New Roman"/>
              </w:rPr>
              <w:t>Nullify</w:t>
            </w:r>
          </w:p>
        </w:tc>
        <w:tc>
          <w:tcPr>
            <w:tcW w:w="0" w:type="auto"/>
            <w:vAlign w:val="center"/>
            <w:hideMark/>
          </w:tcPr>
          <w:p w14:paraId="1B38AD78" w14:textId="77777777" w:rsidR="00C51368" w:rsidRDefault="001708AB">
            <w:pPr>
              <w:rPr>
                <w:rFonts w:eastAsia="Times New Roman"/>
              </w:rPr>
            </w:pPr>
            <w:hyperlink r:id="rId975"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14:paraId="686394CE" w14:textId="77777777" w:rsidR="00C51368" w:rsidRDefault="001708AB">
            <w:pPr>
              <w:rPr>
                <w:rFonts w:eastAsia="Times New Roman"/>
              </w:rPr>
            </w:pPr>
            <w:hyperlink r:id="rId976" w:history="1">
              <w:r w:rsidR="00E43BD9">
                <w:rPr>
                  <w:rStyle w:val="Hyperlink"/>
                  <w:rFonts w:eastAsia="Times New Roman"/>
                </w:rPr>
                <w:t>ClaimResponse</w:t>
              </w:r>
            </w:hyperlink>
          </w:p>
        </w:tc>
      </w:tr>
      <w:tr w:rsidR="00C51368" w14:paraId="3B9293C4" w14:textId="77777777">
        <w:trPr>
          <w:divId w:val="1940989482"/>
          <w:tblCellSpacing w:w="15" w:type="dxa"/>
        </w:trPr>
        <w:tc>
          <w:tcPr>
            <w:tcW w:w="0" w:type="auto"/>
            <w:vAlign w:val="center"/>
            <w:hideMark/>
          </w:tcPr>
          <w:p w14:paraId="619FFE6B" w14:textId="77777777" w:rsidR="00C51368" w:rsidRDefault="00E43BD9">
            <w:pPr>
              <w:rPr>
                <w:rFonts w:eastAsia="Times New Roman"/>
              </w:rPr>
            </w:pPr>
            <w:r>
              <w:rPr>
                <w:rFonts w:eastAsia="Times New Roman"/>
              </w:rPr>
              <w:t>Re-adjudication</w:t>
            </w:r>
          </w:p>
        </w:tc>
        <w:tc>
          <w:tcPr>
            <w:tcW w:w="0" w:type="auto"/>
            <w:vAlign w:val="center"/>
            <w:hideMark/>
          </w:tcPr>
          <w:p w14:paraId="51F0366C" w14:textId="77777777" w:rsidR="00C51368" w:rsidRDefault="001708AB">
            <w:pPr>
              <w:rPr>
                <w:rFonts w:eastAsia="Times New Roman"/>
              </w:rPr>
            </w:pPr>
            <w:hyperlink r:id="rId977"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14:paraId="0764A820" w14:textId="77777777" w:rsidR="00C51368" w:rsidRDefault="001708AB">
            <w:pPr>
              <w:rPr>
                <w:rFonts w:eastAsia="Times New Roman"/>
              </w:rPr>
            </w:pPr>
            <w:hyperlink r:id="rId978" w:history="1">
              <w:r w:rsidR="00E43BD9">
                <w:rPr>
                  <w:rStyle w:val="Hyperlink"/>
                  <w:rFonts w:eastAsia="Times New Roman"/>
                </w:rPr>
                <w:t>ClaimResponse</w:t>
              </w:r>
            </w:hyperlink>
          </w:p>
        </w:tc>
      </w:tr>
      <w:tr w:rsidR="00C51368" w14:paraId="77BE49BF" w14:textId="77777777">
        <w:trPr>
          <w:divId w:val="1940989482"/>
          <w:tblCellSpacing w:w="15" w:type="dxa"/>
        </w:trPr>
        <w:tc>
          <w:tcPr>
            <w:tcW w:w="0" w:type="auto"/>
            <w:vAlign w:val="center"/>
            <w:hideMark/>
          </w:tcPr>
          <w:p w14:paraId="013B8C44" w14:textId="77777777" w:rsidR="00C51368" w:rsidRDefault="00E43BD9">
            <w:pPr>
              <w:rPr>
                <w:rFonts w:eastAsia="Times New Roman"/>
              </w:rPr>
            </w:pPr>
            <w:r>
              <w:rPr>
                <w:rFonts w:eastAsia="Times New Roman"/>
              </w:rPr>
              <w:t>Status Check</w:t>
            </w:r>
          </w:p>
        </w:tc>
        <w:tc>
          <w:tcPr>
            <w:tcW w:w="0" w:type="auto"/>
            <w:vAlign w:val="center"/>
            <w:hideMark/>
          </w:tcPr>
          <w:p w14:paraId="6480B9CF" w14:textId="77777777" w:rsidR="00C51368" w:rsidRDefault="001708AB">
            <w:pPr>
              <w:rPr>
                <w:rFonts w:eastAsia="Times New Roman"/>
              </w:rPr>
            </w:pPr>
            <w:hyperlink r:id="rId979"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14:paraId="39652161" w14:textId="77777777" w:rsidR="00C51368" w:rsidRDefault="001708AB">
            <w:pPr>
              <w:rPr>
                <w:rFonts w:eastAsia="Times New Roman"/>
              </w:rPr>
            </w:pPr>
            <w:hyperlink r:id="rId980" w:history="1">
              <w:r w:rsidR="00E43BD9">
                <w:rPr>
                  <w:rStyle w:val="Hyperlink"/>
                  <w:rFonts w:eastAsia="Times New Roman"/>
                </w:rPr>
                <w:t>ProcessResponse</w:t>
              </w:r>
            </w:hyperlink>
          </w:p>
        </w:tc>
      </w:tr>
      <w:tr w:rsidR="00C51368" w14:paraId="30AE1711" w14:textId="77777777">
        <w:trPr>
          <w:divId w:val="1940989482"/>
          <w:tblCellSpacing w:w="15" w:type="dxa"/>
        </w:trPr>
        <w:tc>
          <w:tcPr>
            <w:tcW w:w="0" w:type="auto"/>
            <w:vAlign w:val="center"/>
            <w:hideMark/>
          </w:tcPr>
          <w:p w14:paraId="5A20177A" w14:textId="77777777" w:rsidR="00C51368" w:rsidRDefault="00E43BD9">
            <w:pPr>
              <w:rPr>
                <w:rFonts w:eastAsia="Times New Roman"/>
              </w:rPr>
            </w:pPr>
            <w:r>
              <w:rPr>
                <w:rFonts w:eastAsia="Times New Roman"/>
              </w:rPr>
              <w:t>Pended Check (Polling)</w:t>
            </w:r>
          </w:p>
        </w:tc>
        <w:tc>
          <w:tcPr>
            <w:tcW w:w="0" w:type="auto"/>
            <w:vAlign w:val="center"/>
            <w:hideMark/>
          </w:tcPr>
          <w:p w14:paraId="1C317D29" w14:textId="77777777" w:rsidR="00C51368" w:rsidRDefault="001708AB">
            <w:pPr>
              <w:rPr>
                <w:rFonts w:eastAsia="Times New Roman"/>
              </w:rPr>
            </w:pPr>
            <w:hyperlink r:id="rId981"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14:paraId="319B5F91" w14:textId="77777777" w:rsidR="00C51368" w:rsidRDefault="001708AB">
            <w:pPr>
              <w:rPr>
                <w:rFonts w:eastAsia="Times New Roman"/>
              </w:rPr>
            </w:pPr>
            <w:hyperlink r:id="rId982" w:history="1">
              <w:r w:rsidR="00E43BD9">
                <w:rPr>
                  <w:rStyle w:val="Hyperlink"/>
                  <w:rFonts w:eastAsia="Times New Roman"/>
                </w:rPr>
                <w:t>{Resource</w:t>
              </w:r>
            </w:hyperlink>
            <w:r w:rsidR="00E43BD9">
              <w:rPr>
                <w:rFonts w:eastAsia="Times New Roman"/>
              </w:rPr>
              <w:t xml:space="preserve">} or </w:t>
            </w:r>
            <w:hyperlink r:id="rId983" w:history="1">
              <w:r w:rsidR="00E43BD9">
                <w:rPr>
                  <w:rStyle w:val="Hyperlink"/>
                  <w:rFonts w:eastAsia="Times New Roman"/>
                </w:rPr>
                <w:t>ProcessResponse</w:t>
              </w:r>
            </w:hyperlink>
          </w:p>
        </w:tc>
      </w:tr>
      <w:tr w:rsidR="00C51368" w14:paraId="54A69140" w14:textId="77777777">
        <w:trPr>
          <w:divId w:val="1940989482"/>
          <w:tblCellSpacing w:w="15" w:type="dxa"/>
        </w:trPr>
        <w:tc>
          <w:tcPr>
            <w:tcW w:w="0" w:type="auto"/>
            <w:vAlign w:val="center"/>
            <w:hideMark/>
          </w:tcPr>
          <w:p w14:paraId="21B7B567" w14:textId="77777777" w:rsidR="00C51368" w:rsidRDefault="00E43BD9">
            <w:pPr>
              <w:rPr>
                <w:rFonts w:eastAsia="Times New Roman"/>
              </w:rPr>
            </w:pPr>
            <w:r>
              <w:rPr>
                <w:rFonts w:eastAsia="Times New Roman"/>
              </w:rPr>
              <w:t>Payment Notice</w:t>
            </w:r>
          </w:p>
        </w:tc>
        <w:tc>
          <w:tcPr>
            <w:tcW w:w="0" w:type="auto"/>
            <w:vAlign w:val="center"/>
            <w:hideMark/>
          </w:tcPr>
          <w:p w14:paraId="1FB6FC2C" w14:textId="77777777" w:rsidR="00C51368" w:rsidRDefault="001708AB">
            <w:pPr>
              <w:rPr>
                <w:rFonts w:eastAsia="Times New Roman"/>
              </w:rPr>
            </w:pPr>
            <w:hyperlink r:id="rId984" w:history="1">
              <w:r w:rsidR="00E43BD9">
                <w:rPr>
                  <w:rStyle w:val="Hyperlink"/>
                  <w:rFonts w:eastAsia="Times New Roman"/>
                </w:rPr>
                <w:t>PaymentNotice</w:t>
              </w:r>
            </w:hyperlink>
          </w:p>
        </w:tc>
        <w:tc>
          <w:tcPr>
            <w:tcW w:w="0" w:type="auto"/>
            <w:vAlign w:val="center"/>
            <w:hideMark/>
          </w:tcPr>
          <w:p w14:paraId="49F4EFF6" w14:textId="77777777" w:rsidR="00C51368" w:rsidRDefault="001708AB">
            <w:pPr>
              <w:rPr>
                <w:rFonts w:eastAsia="Times New Roman"/>
              </w:rPr>
            </w:pPr>
            <w:hyperlink r:id="rId985" w:history="1">
              <w:r w:rsidR="00E43BD9">
                <w:rPr>
                  <w:rStyle w:val="Hyperlink"/>
                  <w:rFonts w:eastAsia="Times New Roman"/>
                </w:rPr>
                <w:t>ProcessResponse</w:t>
              </w:r>
            </w:hyperlink>
          </w:p>
        </w:tc>
      </w:tr>
      <w:tr w:rsidR="00C51368" w14:paraId="06158BA8" w14:textId="77777777">
        <w:trPr>
          <w:divId w:val="1940989482"/>
          <w:tblCellSpacing w:w="15" w:type="dxa"/>
        </w:trPr>
        <w:tc>
          <w:tcPr>
            <w:tcW w:w="0" w:type="auto"/>
            <w:vAlign w:val="center"/>
            <w:hideMark/>
          </w:tcPr>
          <w:p w14:paraId="151F18C6" w14:textId="77777777" w:rsidR="00C51368" w:rsidRDefault="00E43BD9">
            <w:pPr>
              <w:rPr>
                <w:rFonts w:eastAsia="Times New Roman"/>
              </w:rPr>
            </w:pPr>
            <w:r>
              <w:rPr>
                <w:rFonts w:eastAsia="Times New Roman"/>
              </w:rPr>
              <w:t>Payment Reconciliation</w:t>
            </w:r>
          </w:p>
        </w:tc>
        <w:tc>
          <w:tcPr>
            <w:tcW w:w="0" w:type="auto"/>
            <w:vAlign w:val="center"/>
            <w:hideMark/>
          </w:tcPr>
          <w:p w14:paraId="65061335" w14:textId="77777777" w:rsidR="00C51368" w:rsidRDefault="001708AB">
            <w:pPr>
              <w:rPr>
                <w:rFonts w:eastAsia="Times New Roman"/>
              </w:rPr>
            </w:pPr>
            <w:hyperlink r:id="rId986" w:history="1">
              <w:r w:rsidR="00E43BD9">
                <w:rPr>
                  <w:rStyle w:val="Hyperlink"/>
                  <w:rFonts w:eastAsia="Times New Roman"/>
                </w:rPr>
                <w:t>ProcessRequest</w:t>
              </w:r>
            </w:hyperlink>
            <w:r w:rsidR="00E43BD9">
              <w:rPr>
                <w:rFonts w:eastAsia="Times New Roman"/>
              </w:rPr>
              <w:t xml:space="preserve"> (action=poll, include=</w:t>
            </w:r>
            <w:hyperlink r:id="rId987" w:history="1">
              <w:r w:rsidR="00E43BD9">
                <w:rPr>
                  <w:rStyle w:val="Hyperlink"/>
                  <w:rFonts w:eastAsia="Times New Roman"/>
                </w:rPr>
                <w:t>PaymentReconciliation</w:t>
              </w:r>
            </w:hyperlink>
            <w:r w:rsidR="00E43BD9">
              <w:rPr>
                <w:rFonts w:eastAsia="Times New Roman"/>
              </w:rPr>
              <w:t>)</w:t>
            </w:r>
          </w:p>
        </w:tc>
        <w:tc>
          <w:tcPr>
            <w:tcW w:w="0" w:type="auto"/>
            <w:vAlign w:val="center"/>
            <w:hideMark/>
          </w:tcPr>
          <w:p w14:paraId="351BC9B2" w14:textId="77777777" w:rsidR="00C51368" w:rsidRDefault="001708AB">
            <w:pPr>
              <w:rPr>
                <w:rFonts w:eastAsia="Times New Roman"/>
              </w:rPr>
            </w:pPr>
            <w:hyperlink r:id="rId988" w:history="1">
              <w:r w:rsidR="00E43BD9">
                <w:rPr>
                  <w:rStyle w:val="Hyperlink"/>
                  <w:rFonts w:eastAsia="Times New Roman"/>
                </w:rPr>
                <w:t>PaymentReconciliation</w:t>
              </w:r>
            </w:hyperlink>
          </w:p>
        </w:tc>
      </w:tr>
      <w:tr w:rsidR="00C51368" w14:paraId="18EDC8E8" w14:textId="77777777">
        <w:trPr>
          <w:divId w:val="1940989482"/>
          <w:tblCellSpacing w:w="15" w:type="dxa"/>
        </w:trPr>
        <w:tc>
          <w:tcPr>
            <w:tcW w:w="0" w:type="auto"/>
            <w:vAlign w:val="center"/>
            <w:hideMark/>
          </w:tcPr>
          <w:p w14:paraId="039B6548" w14:textId="77777777" w:rsidR="00C51368" w:rsidRDefault="00E43BD9">
            <w:pPr>
              <w:rPr>
                <w:rFonts w:eastAsia="Times New Roman"/>
              </w:rPr>
            </w:pPr>
            <w:r>
              <w:rPr>
                <w:rFonts w:eastAsia="Times New Roman"/>
              </w:rPr>
              <w:t>Send Attachments</w:t>
            </w:r>
          </w:p>
        </w:tc>
        <w:tc>
          <w:tcPr>
            <w:tcW w:w="0" w:type="auto"/>
            <w:vAlign w:val="center"/>
            <w:hideMark/>
          </w:tcPr>
          <w:p w14:paraId="7B8925F0" w14:textId="77777777" w:rsidR="00C51368" w:rsidRDefault="001708AB">
            <w:pPr>
              <w:rPr>
                <w:rFonts w:eastAsia="Times New Roman"/>
              </w:rPr>
            </w:pPr>
            <w:hyperlink r:id="rId989" w:history="1">
              <w:r w:rsidR="00E43BD9">
                <w:rPr>
                  <w:rStyle w:val="Hyperlink"/>
                  <w:rFonts w:eastAsia="Times New Roman"/>
                </w:rPr>
                <w:t>DocumentManifest</w:t>
              </w:r>
            </w:hyperlink>
          </w:p>
        </w:tc>
        <w:tc>
          <w:tcPr>
            <w:tcW w:w="0" w:type="auto"/>
            <w:vAlign w:val="center"/>
            <w:hideMark/>
          </w:tcPr>
          <w:p w14:paraId="57815D86" w14:textId="77777777" w:rsidR="00C51368" w:rsidRDefault="001708AB">
            <w:pPr>
              <w:rPr>
                <w:rFonts w:eastAsia="Times New Roman"/>
              </w:rPr>
            </w:pPr>
            <w:hyperlink r:id="rId990" w:history="1">
              <w:r w:rsidR="00E43BD9">
                <w:rPr>
                  <w:rStyle w:val="Hyperlink"/>
                  <w:rFonts w:eastAsia="Times New Roman"/>
                </w:rPr>
                <w:t>ProcessResponse</w:t>
              </w:r>
            </w:hyperlink>
          </w:p>
        </w:tc>
      </w:tr>
      <w:tr w:rsidR="00C51368" w14:paraId="4C23B2C2" w14:textId="77777777">
        <w:trPr>
          <w:divId w:val="1940989482"/>
          <w:tblCellSpacing w:w="15" w:type="dxa"/>
        </w:trPr>
        <w:tc>
          <w:tcPr>
            <w:tcW w:w="0" w:type="auto"/>
            <w:vAlign w:val="center"/>
            <w:hideMark/>
          </w:tcPr>
          <w:p w14:paraId="75411CFB" w14:textId="77777777" w:rsidR="00C51368" w:rsidRDefault="00E43BD9">
            <w:pPr>
              <w:rPr>
                <w:rFonts w:eastAsia="Times New Roman"/>
              </w:rPr>
            </w:pPr>
            <w:r>
              <w:rPr>
                <w:rFonts w:eastAsia="Times New Roman"/>
              </w:rPr>
              <w:t>Request an Explanation of Benefits   </w:t>
            </w:r>
          </w:p>
        </w:tc>
        <w:tc>
          <w:tcPr>
            <w:tcW w:w="0" w:type="auto"/>
            <w:vAlign w:val="center"/>
            <w:hideMark/>
          </w:tcPr>
          <w:p w14:paraId="5E01CBEF" w14:textId="77777777" w:rsidR="00C51368" w:rsidRDefault="001708AB">
            <w:pPr>
              <w:rPr>
                <w:rFonts w:eastAsia="Times New Roman"/>
              </w:rPr>
            </w:pPr>
            <w:hyperlink r:id="rId991" w:history="1">
              <w:r w:rsidR="00E43BD9">
                <w:rPr>
                  <w:rStyle w:val="Hyperlink"/>
                  <w:rFonts w:eastAsia="Times New Roman"/>
                </w:rPr>
                <w:t>ProcessRequest</w:t>
              </w:r>
            </w:hyperlink>
            <w:r w:rsidR="00E43BD9">
              <w:rPr>
                <w:rFonts w:eastAsia="Times New Roman"/>
              </w:rPr>
              <w:t xml:space="preserve"> (action=poll, include=</w:t>
            </w:r>
            <w:hyperlink r:id="rId992" w:history="1">
              <w:r w:rsidR="00E43BD9">
                <w:rPr>
                  <w:rStyle w:val="Hyperlink"/>
                  <w:rFonts w:eastAsia="Times New Roman"/>
                </w:rPr>
                <w:t>ExplanationOfBenefit</w:t>
              </w:r>
            </w:hyperlink>
            <w:r w:rsidR="00E43BD9">
              <w:rPr>
                <w:rFonts w:eastAsia="Times New Roman"/>
              </w:rPr>
              <w:t>)</w:t>
            </w:r>
          </w:p>
        </w:tc>
        <w:tc>
          <w:tcPr>
            <w:tcW w:w="0" w:type="auto"/>
            <w:vAlign w:val="center"/>
            <w:hideMark/>
          </w:tcPr>
          <w:p w14:paraId="05F96852" w14:textId="77777777" w:rsidR="00C51368" w:rsidRDefault="001708AB">
            <w:pPr>
              <w:rPr>
                <w:rFonts w:eastAsia="Times New Roman"/>
              </w:rPr>
            </w:pPr>
            <w:hyperlink r:id="rId993" w:history="1">
              <w:r w:rsidR="00E43BD9">
                <w:rPr>
                  <w:rStyle w:val="Hyperlink"/>
                  <w:rFonts w:eastAsia="Times New Roman"/>
                </w:rPr>
                <w:t>ExplanationOfBenefit</w:t>
              </w:r>
            </w:hyperlink>
          </w:p>
        </w:tc>
      </w:tr>
    </w:tbl>
    <w:p w14:paraId="108D9352" w14:textId="77777777"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14:paraId="22597846" w14:textId="77777777"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14:paraId="16E725D0" w14:textId="77777777">
        <w:trPr>
          <w:divId w:val="1940989482"/>
          <w:tblCellSpacing w:w="15" w:type="dxa"/>
        </w:trPr>
        <w:tc>
          <w:tcPr>
            <w:tcW w:w="0" w:type="auto"/>
            <w:vAlign w:val="center"/>
            <w:hideMark/>
          </w:tcPr>
          <w:p w14:paraId="5D67D3D8" w14:textId="77777777" w:rsidR="00C51368" w:rsidRDefault="00E43BD9">
            <w:pPr>
              <w:rPr>
                <w:rFonts w:eastAsia="Times New Roman"/>
              </w:rPr>
            </w:pPr>
            <w:r>
              <w:rPr>
                <w:rFonts w:eastAsia="Times New Roman"/>
                <w:b/>
                <w:bCs/>
              </w:rPr>
              <w:t>Name</w:t>
            </w:r>
          </w:p>
        </w:tc>
        <w:tc>
          <w:tcPr>
            <w:tcW w:w="0" w:type="auto"/>
            <w:vAlign w:val="center"/>
            <w:hideMark/>
          </w:tcPr>
          <w:p w14:paraId="7336EB12" w14:textId="77777777" w:rsidR="00C51368" w:rsidRDefault="00E43BD9">
            <w:pPr>
              <w:rPr>
                <w:rFonts w:eastAsia="Times New Roman"/>
              </w:rPr>
            </w:pPr>
            <w:r>
              <w:rPr>
                <w:rFonts w:eastAsia="Times New Roman"/>
                <w:b/>
                <w:bCs/>
              </w:rPr>
              <w:t>Aliases</w:t>
            </w:r>
          </w:p>
        </w:tc>
        <w:tc>
          <w:tcPr>
            <w:tcW w:w="0" w:type="auto"/>
            <w:vAlign w:val="center"/>
            <w:hideMark/>
          </w:tcPr>
          <w:p w14:paraId="1CE4F712" w14:textId="77777777" w:rsidR="00C51368" w:rsidRDefault="00E43BD9">
            <w:pPr>
              <w:rPr>
                <w:rFonts w:eastAsia="Times New Roman"/>
              </w:rPr>
            </w:pPr>
            <w:r>
              <w:rPr>
                <w:rFonts w:eastAsia="Times New Roman"/>
                <w:b/>
                <w:bCs/>
              </w:rPr>
              <w:t>Description</w:t>
            </w:r>
          </w:p>
        </w:tc>
      </w:tr>
      <w:tr w:rsidR="00C51368" w14:paraId="7C04B693" w14:textId="77777777">
        <w:trPr>
          <w:divId w:val="1940989482"/>
          <w:tblCellSpacing w:w="15" w:type="dxa"/>
        </w:trPr>
        <w:tc>
          <w:tcPr>
            <w:tcW w:w="0" w:type="auto"/>
            <w:vAlign w:val="center"/>
            <w:hideMark/>
          </w:tcPr>
          <w:p w14:paraId="3CA25FD9" w14:textId="77777777" w:rsidR="00C51368" w:rsidRDefault="00E43BD9">
            <w:pPr>
              <w:rPr>
                <w:rFonts w:eastAsia="Times New Roman"/>
              </w:rPr>
            </w:pPr>
            <w:r>
              <w:rPr>
                <w:rFonts w:eastAsia="Times New Roman"/>
                <w:b/>
                <w:bCs/>
              </w:rPr>
              <w:lastRenderedPageBreak/>
              <w:t>Name</w:t>
            </w:r>
          </w:p>
        </w:tc>
        <w:tc>
          <w:tcPr>
            <w:tcW w:w="0" w:type="auto"/>
            <w:vAlign w:val="center"/>
            <w:hideMark/>
          </w:tcPr>
          <w:p w14:paraId="3C43E604" w14:textId="77777777" w:rsidR="00C51368" w:rsidRDefault="00E43BD9">
            <w:pPr>
              <w:rPr>
                <w:rFonts w:eastAsia="Times New Roman"/>
              </w:rPr>
            </w:pPr>
            <w:r>
              <w:rPr>
                <w:rFonts w:eastAsia="Times New Roman"/>
                <w:b/>
                <w:bCs/>
              </w:rPr>
              <w:t>Aliases</w:t>
            </w:r>
          </w:p>
        </w:tc>
        <w:tc>
          <w:tcPr>
            <w:tcW w:w="0" w:type="auto"/>
            <w:vAlign w:val="center"/>
            <w:hideMark/>
          </w:tcPr>
          <w:p w14:paraId="13DC0DA9" w14:textId="77777777" w:rsidR="00C51368" w:rsidRDefault="00E43BD9">
            <w:pPr>
              <w:rPr>
                <w:rFonts w:eastAsia="Times New Roman"/>
              </w:rPr>
            </w:pPr>
            <w:r>
              <w:rPr>
                <w:rFonts w:eastAsia="Times New Roman"/>
                <w:b/>
                <w:bCs/>
              </w:rPr>
              <w:t>Description</w:t>
            </w:r>
          </w:p>
        </w:tc>
      </w:tr>
      <w:tr w:rsidR="00C51368" w14:paraId="436C2EC8" w14:textId="77777777">
        <w:trPr>
          <w:divId w:val="1940989482"/>
          <w:tblCellSpacing w:w="15" w:type="dxa"/>
        </w:trPr>
        <w:tc>
          <w:tcPr>
            <w:tcW w:w="0" w:type="auto"/>
            <w:vAlign w:val="center"/>
            <w:hideMark/>
          </w:tcPr>
          <w:p w14:paraId="5BDD2FB8" w14:textId="77777777" w:rsidR="00C51368" w:rsidRDefault="00E43BD9">
            <w:pPr>
              <w:rPr>
                <w:rFonts w:eastAsia="Times New Roman"/>
              </w:rPr>
            </w:pPr>
            <w:r>
              <w:rPr>
                <w:rFonts w:eastAsia="Times New Roman"/>
                <w:b/>
                <w:bCs/>
              </w:rPr>
              <w:t>Name</w:t>
            </w:r>
          </w:p>
        </w:tc>
        <w:tc>
          <w:tcPr>
            <w:tcW w:w="0" w:type="auto"/>
            <w:vAlign w:val="center"/>
            <w:hideMark/>
          </w:tcPr>
          <w:p w14:paraId="4F7C8BAC" w14:textId="77777777" w:rsidR="00C51368" w:rsidRDefault="00E43BD9">
            <w:pPr>
              <w:rPr>
                <w:rFonts w:eastAsia="Times New Roman"/>
              </w:rPr>
            </w:pPr>
            <w:r>
              <w:rPr>
                <w:rFonts w:eastAsia="Times New Roman"/>
                <w:b/>
                <w:bCs/>
              </w:rPr>
              <w:t>Aliases</w:t>
            </w:r>
          </w:p>
        </w:tc>
        <w:tc>
          <w:tcPr>
            <w:tcW w:w="0" w:type="auto"/>
            <w:vAlign w:val="center"/>
            <w:hideMark/>
          </w:tcPr>
          <w:p w14:paraId="7807198D" w14:textId="77777777" w:rsidR="00C51368" w:rsidRDefault="00E43BD9">
            <w:pPr>
              <w:rPr>
                <w:rFonts w:eastAsia="Times New Roman"/>
              </w:rPr>
            </w:pPr>
            <w:r>
              <w:rPr>
                <w:rFonts w:eastAsia="Times New Roman"/>
                <w:b/>
                <w:bCs/>
              </w:rPr>
              <w:t>Description</w:t>
            </w:r>
          </w:p>
        </w:tc>
      </w:tr>
      <w:tr w:rsidR="00C51368" w14:paraId="50E91953" w14:textId="77777777">
        <w:trPr>
          <w:divId w:val="1940989482"/>
          <w:tblCellSpacing w:w="15" w:type="dxa"/>
        </w:trPr>
        <w:tc>
          <w:tcPr>
            <w:tcW w:w="0" w:type="auto"/>
            <w:vAlign w:val="center"/>
            <w:hideMark/>
          </w:tcPr>
          <w:p w14:paraId="284B928A" w14:textId="77777777" w:rsidR="00C51368" w:rsidRDefault="00E43BD9">
            <w:pPr>
              <w:rPr>
                <w:rFonts w:eastAsia="Times New Roman"/>
              </w:rPr>
            </w:pPr>
            <w:r>
              <w:rPr>
                <w:rFonts w:eastAsia="Times New Roman"/>
                <w:b/>
                <w:bCs/>
              </w:rPr>
              <w:t>Name</w:t>
            </w:r>
          </w:p>
        </w:tc>
        <w:tc>
          <w:tcPr>
            <w:tcW w:w="0" w:type="auto"/>
            <w:vAlign w:val="center"/>
            <w:hideMark/>
          </w:tcPr>
          <w:p w14:paraId="7641707A" w14:textId="77777777" w:rsidR="00C51368" w:rsidRDefault="00E43BD9">
            <w:pPr>
              <w:rPr>
                <w:rFonts w:eastAsia="Times New Roman"/>
              </w:rPr>
            </w:pPr>
            <w:r>
              <w:rPr>
                <w:rFonts w:eastAsia="Times New Roman"/>
                <w:b/>
                <w:bCs/>
              </w:rPr>
              <w:t>Aliases</w:t>
            </w:r>
          </w:p>
        </w:tc>
        <w:tc>
          <w:tcPr>
            <w:tcW w:w="0" w:type="auto"/>
            <w:vAlign w:val="center"/>
            <w:hideMark/>
          </w:tcPr>
          <w:p w14:paraId="4784E8F0" w14:textId="77777777" w:rsidR="00C51368" w:rsidRDefault="00E43BD9">
            <w:pPr>
              <w:rPr>
                <w:rFonts w:eastAsia="Times New Roman"/>
              </w:rPr>
            </w:pPr>
            <w:r>
              <w:rPr>
                <w:rFonts w:eastAsia="Times New Roman"/>
                <w:b/>
                <w:bCs/>
              </w:rPr>
              <w:t>Description</w:t>
            </w:r>
          </w:p>
        </w:tc>
      </w:tr>
    </w:tbl>
    <w:p w14:paraId="197D72B3" w14:textId="77777777"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4" w:history="1">
        <w:r>
          <w:rPr>
            <w:rStyle w:val="Hyperlink"/>
            <w:lang w:val="en-US"/>
          </w:rPr>
          <w:t>HL7 wiki</w:t>
        </w:r>
      </w:hyperlink>
      <w:r>
        <w:rPr>
          <w:lang w:val="en-US"/>
        </w:rPr>
        <w:t xml:space="preserve">. Feel free to add any you think are missing or engage with one of the </w:t>
      </w:r>
      <w:hyperlink r:id="rId995" w:history="1">
        <w:r>
          <w:rPr>
            <w:rStyle w:val="Hyperlink"/>
            <w:lang w:val="en-US"/>
          </w:rPr>
          <w:t>HL7 Work Groups</w:t>
        </w:r>
      </w:hyperlink>
      <w:r>
        <w:rPr>
          <w:lang w:val="en-US"/>
        </w:rPr>
        <w:t xml:space="preserve"> to submit a </w:t>
      </w:r>
      <w:hyperlink r:id="rId996" w:history="1">
        <w:r>
          <w:rPr>
            <w:rStyle w:val="Hyperlink"/>
            <w:lang w:val="en-US"/>
          </w:rPr>
          <w:t>proposal</w:t>
        </w:r>
      </w:hyperlink>
      <w:r>
        <w:rPr>
          <w:lang w:val="en-US"/>
        </w:rPr>
        <w:t xml:space="preserve"> to define a resource of particular interest. </w:t>
      </w:r>
    </w:p>
    <w:p w14:paraId="7CA605EE" w14:textId="77777777" w:rsidR="00C51368" w:rsidRDefault="00E43BD9">
      <w:pPr>
        <w:pStyle w:val="Heading1"/>
        <w:rPr>
          <w:rFonts w:eastAsia="Times New Roman"/>
          <w:noProof/>
          <w:lang w:val="en-US"/>
        </w:rPr>
      </w:pPr>
      <w:r>
        <w:rPr>
          <w:rFonts w:eastAsia="Times New Roman"/>
          <w:noProof/>
          <w:lang w:val="en-US"/>
        </w:rPr>
        <w:t>footer.html</w:t>
      </w:r>
    </w:p>
    <w:p w14:paraId="083E718D" w14:textId="77777777" w:rsidR="00C51368" w:rsidRDefault="001708AB">
      <w:pPr>
        <w:rPr>
          <w:rFonts w:eastAsia="Times New Roman"/>
          <w:lang w:val="en-US"/>
        </w:rPr>
      </w:pPr>
      <w:r>
        <w:rPr>
          <w:rFonts w:eastAsia="Times New Roman"/>
          <w:lang w:val="en-US"/>
        </w:rPr>
        <w:pict w14:anchorId="4F87A889">
          <v:rect id="_x0000_i1032" style="width:0;height:1.5pt" o:hralign="center" o:hrstd="t" o:hr="t" fillcolor="#a0a0a0" stroked="f"/>
        </w:pict>
      </w:r>
    </w:p>
    <w:p w14:paraId="5E96EBE3" w14:textId="77777777" w:rsidR="00C51368" w:rsidRDefault="00E43BD9">
      <w:pPr>
        <w:pStyle w:val="NormalWeb"/>
        <w:jc w:val="center"/>
        <w:rPr>
          <w:lang w:val="en-US"/>
        </w:rPr>
      </w:pPr>
      <w:r>
        <w:rPr>
          <w:b/>
          <w:bCs/>
          <w:noProof/>
          <w:color w:val="800000"/>
          <w:lang w:val="en-US" w:eastAsia="en-US"/>
        </w:rPr>
        <w:drawing>
          <wp:inline distT="0" distB="0" distL="0" distR="0" wp14:anchorId="225978E5" wp14:editId="5D7FBCF6">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7" w:anchor="license" w:history="1">
        <w:r>
          <w:rPr>
            <w:rStyle w:val="Hyperlink"/>
            <w:lang w:val="en-US"/>
          </w:rPr>
          <w:t>License</w:t>
        </w:r>
      </w:hyperlink>
    </w:p>
    <w:p w14:paraId="5EE4501C" w14:textId="77777777" w:rsidR="00C51368" w:rsidRDefault="00E43BD9">
      <w:pPr>
        <w:pStyle w:val="Heading1"/>
        <w:rPr>
          <w:rFonts w:eastAsia="Times New Roman"/>
          <w:noProof/>
          <w:lang w:val="en-US"/>
        </w:rPr>
      </w:pPr>
      <w:r>
        <w:rPr>
          <w:rFonts w:eastAsia="Times New Roman"/>
          <w:noProof/>
          <w:lang w:val="en-US"/>
        </w:rPr>
        <w:t>footer1.html</w:t>
      </w:r>
    </w:p>
    <w:p w14:paraId="77E22A8B" w14:textId="77777777" w:rsidR="00C51368" w:rsidRDefault="001708AB">
      <w:pPr>
        <w:rPr>
          <w:rFonts w:eastAsia="Times New Roman"/>
          <w:lang w:val="en-US"/>
        </w:rPr>
      </w:pPr>
      <w:r>
        <w:rPr>
          <w:rFonts w:eastAsia="Times New Roman"/>
          <w:lang w:val="en-US"/>
        </w:rPr>
        <w:pict w14:anchorId="0881060F">
          <v:rect id="_x0000_i1033" style="width:0;height:1.5pt" o:hralign="center" o:hrstd="t" o:hr="t" fillcolor="#a0a0a0" stroked="f"/>
        </w:pict>
      </w:r>
    </w:p>
    <w:p w14:paraId="3A8717AC" w14:textId="77777777" w:rsidR="00C51368" w:rsidRDefault="00E43BD9">
      <w:pPr>
        <w:pStyle w:val="NormalWeb"/>
        <w:jc w:val="center"/>
        <w:rPr>
          <w:lang w:val="en-US"/>
        </w:rPr>
      </w:pPr>
      <w:r>
        <w:rPr>
          <w:b/>
          <w:bCs/>
          <w:noProof/>
          <w:color w:val="800000"/>
          <w:lang w:val="en-US" w:eastAsia="en-US"/>
        </w:rPr>
        <w:drawing>
          <wp:inline distT="0" distB="0" distL="0" distR="0" wp14:anchorId="58D21503" wp14:editId="0E7CEA56">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9" w:anchor="license" w:history="1">
        <w:r>
          <w:rPr>
            <w:rStyle w:val="Hyperlink"/>
            <w:lang w:val="en-US"/>
          </w:rPr>
          <w:t>License</w:t>
        </w:r>
      </w:hyperlink>
    </w:p>
    <w:p w14:paraId="6BA40104" w14:textId="77777777" w:rsidR="00C51368" w:rsidRDefault="00E43BD9">
      <w:pPr>
        <w:pStyle w:val="Heading1"/>
        <w:rPr>
          <w:rFonts w:eastAsia="Times New Roman"/>
          <w:noProof/>
          <w:lang w:val="en-US"/>
        </w:rPr>
      </w:pPr>
      <w:r>
        <w:rPr>
          <w:rFonts w:eastAsia="Times New Roman"/>
          <w:noProof/>
          <w:lang w:val="en-US"/>
        </w:rPr>
        <w:t>footer2.html</w:t>
      </w:r>
    </w:p>
    <w:p w14:paraId="0DC7E700" w14:textId="77777777" w:rsidR="00C51368" w:rsidRDefault="001708AB">
      <w:pPr>
        <w:rPr>
          <w:rFonts w:eastAsia="Times New Roman"/>
          <w:lang w:val="en-US"/>
        </w:rPr>
      </w:pPr>
      <w:r>
        <w:rPr>
          <w:rFonts w:eastAsia="Times New Roman"/>
          <w:lang w:val="en-US"/>
        </w:rPr>
        <w:pict w14:anchorId="69369B57">
          <v:rect id="_x0000_i1034" style="width:0;height:1.5pt" o:hralign="center" o:hrstd="t" o:hr="t" fillcolor="#a0a0a0" stroked="f"/>
        </w:pict>
      </w:r>
    </w:p>
    <w:p w14:paraId="48F597E2" w14:textId="77777777" w:rsidR="00C51368" w:rsidRDefault="00E43BD9">
      <w:pPr>
        <w:pStyle w:val="NormalWeb"/>
        <w:jc w:val="center"/>
        <w:rPr>
          <w:lang w:val="en-US"/>
        </w:rPr>
      </w:pPr>
      <w:r>
        <w:rPr>
          <w:b/>
          <w:bCs/>
          <w:noProof/>
          <w:color w:val="800000"/>
          <w:lang w:val="en-US" w:eastAsia="en-US"/>
        </w:rPr>
        <w:drawing>
          <wp:inline distT="0" distB="0" distL="0" distR="0" wp14:anchorId="6EF237FD" wp14:editId="5D5AC784">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1" w:anchor="license" w:history="1">
        <w:r>
          <w:rPr>
            <w:rStyle w:val="Hyperlink"/>
            <w:lang w:val="en-US"/>
          </w:rPr>
          <w:t>License</w:t>
        </w:r>
      </w:hyperlink>
    </w:p>
    <w:p w14:paraId="10D08B60" w14:textId="77777777" w:rsidR="00C51368" w:rsidRDefault="00E43BD9">
      <w:pPr>
        <w:pStyle w:val="Heading1"/>
        <w:rPr>
          <w:rFonts w:eastAsia="Times New Roman"/>
          <w:noProof/>
          <w:lang w:val="en-US"/>
        </w:rPr>
      </w:pPr>
      <w:r>
        <w:rPr>
          <w:rFonts w:eastAsia="Times New Roman"/>
          <w:noProof/>
          <w:lang w:val="en-US"/>
        </w:rPr>
        <w:t>footer3.html</w:t>
      </w:r>
    </w:p>
    <w:p w14:paraId="2B7FA649" w14:textId="77777777" w:rsidR="00C51368" w:rsidRDefault="001708AB">
      <w:pPr>
        <w:rPr>
          <w:rFonts w:eastAsia="Times New Roman"/>
          <w:lang w:val="en-US"/>
        </w:rPr>
      </w:pPr>
      <w:r>
        <w:rPr>
          <w:rFonts w:eastAsia="Times New Roman"/>
          <w:lang w:val="en-US"/>
        </w:rPr>
        <w:lastRenderedPageBreak/>
        <w:pict w14:anchorId="7EA4EE4A">
          <v:rect id="_x0000_i1035" style="width:0;height:1.5pt" o:hralign="center" o:hrstd="t" o:hr="t" fillcolor="#a0a0a0" stroked="f"/>
        </w:pict>
      </w:r>
    </w:p>
    <w:p w14:paraId="5B1B1223" w14:textId="77777777" w:rsidR="00C51368" w:rsidRDefault="00E43BD9">
      <w:pPr>
        <w:pStyle w:val="NormalWeb"/>
        <w:jc w:val="center"/>
        <w:rPr>
          <w:lang w:val="en-US"/>
        </w:rPr>
      </w:pPr>
      <w:r>
        <w:rPr>
          <w:b/>
          <w:bCs/>
          <w:noProof/>
          <w:color w:val="800000"/>
          <w:lang w:val="en-US" w:eastAsia="en-US"/>
        </w:rPr>
        <w:drawing>
          <wp:inline distT="0" distB="0" distL="0" distR="0" wp14:anchorId="185676D6" wp14:editId="48199D39">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3" w:anchor="license" w:history="1">
        <w:r>
          <w:rPr>
            <w:rStyle w:val="Hyperlink"/>
            <w:lang w:val="en-US"/>
          </w:rPr>
          <w:t>License</w:t>
        </w:r>
      </w:hyperlink>
    </w:p>
    <w:p w14:paraId="3893BDD4" w14:textId="77777777" w:rsidR="00C51368" w:rsidRDefault="00E43BD9">
      <w:pPr>
        <w:pStyle w:val="Heading1"/>
        <w:rPr>
          <w:rFonts w:eastAsia="Times New Roman"/>
          <w:noProof/>
          <w:lang w:val="en-US"/>
        </w:rPr>
      </w:pPr>
      <w:r>
        <w:rPr>
          <w:rFonts w:eastAsia="Times New Roman"/>
          <w:noProof/>
          <w:lang w:val="en-US"/>
        </w:rPr>
        <w:t>formats-definitions.html</w:t>
      </w:r>
    </w:p>
    <w:p w14:paraId="16E64430" w14:textId="77777777" w:rsidR="00C51368" w:rsidRDefault="00E43BD9">
      <w:pPr>
        <w:pStyle w:val="Heading2"/>
        <w:divId w:val="708147992"/>
        <w:rPr>
          <w:rFonts w:eastAsia="Times New Roman"/>
          <w:lang w:val="en-US"/>
        </w:rPr>
      </w:pPr>
      <w:r>
        <w:rPr>
          <w:rFonts w:eastAsia="Times New Roman"/>
          <w:lang w:val="en-US"/>
        </w:rPr>
        <w:t>Resource Format - Detailed Descriptions</w:t>
      </w:r>
    </w:p>
    <w:p w14:paraId="1AD29492" w14:textId="77777777" w:rsidR="00C51368" w:rsidRDefault="00E43BD9">
      <w:pPr>
        <w:pStyle w:val="Heading1"/>
        <w:rPr>
          <w:rFonts w:eastAsia="Times New Roman"/>
          <w:noProof/>
          <w:lang w:val="en-US"/>
        </w:rPr>
      </w:pPr>
      <w:r>
        <w:rPr>
          <w:rFonts w:eastAsia="Times New Roman"/>
          <w:noProof/>
          <w:lang w:val="en-US"/>
        </w:rPr>
        <w:t>formats-examples.html</w:t>
      </w:r>
    </w:p>
    <w:p w14:paraId="1B9A622F" w14:textId="77777777" w:rsidR="00C51368" w:rsidRDefault="00E43BD9">
      <w:pPr>
        <w:pStyle w:val="Heading2"/>
        <w:divId w:val="6176848"/>
        <w:rPr>
          <w:rFonts w:eastAsia="Times New Roman"/>
          <w:lang w:val="en-US"/>
        </w:rPr>
      </w:pPr>
      <w:r>
        <w:rPr>
          <w:rFonts w:eastAsia="Times New Roman"/>
          <w:lang w:val="en-US"/>
        </w:rPr>
        <w:t>Resource Format Examples</w:t>
      </w:r>
    </w:p>
    <w:p w14:paraId="0CB560F2" w14:textId="77777777" w:rsidR="00C51368" w:rsidRDefault="00E43BD9">
      <w:pPr>
        <w:pStyle w:val="NormalWeb"/>
        <w:divId w:val="6176848"/>
        <w:rPr>
          <w:lang w:val="en-US"/>
        </w:rPr>
      </w:pPr>
      <w:r>
        <w:rPr>
          <w:lang w:val="en-US"/>
        </w:rPr>
        <w:t>This page includes additional examples of the resource format, based on common usages and questions</w:t>
      </w:r>
    </w:p>
    <w:p w14:paraId="2554DC69" w14:textId="77777777" w:rsidR="00C51368" w:rsidRDefault="00E43BD9">
      <w:pPr>
        <w:pStyle w:val="NormalWeb"/>
        <w:divId w:val="6176848"/>
        <w:rPr>
          <w:lang w:val="en-US"/>
        </w:rPr>
      </w:pPr>
      <w:r>
        <w:rPr>
          <w:lang w:val="en-US"/>
        </w:rPr>
        <w:t>Todo</w:t>
      </w:r>
    </w:p>
    <w:p w14:paraId="43988056" w14:textId="77777777" w:rsidR="00C51368" w:rsidRDefault="00E43BD9">
      <w:pPr>
        <w:pStyle w:val="Heading1"/>
        <w:rPr>
          <w:rFonts w:eastAsia="Times New Roman"/>
          <w:noProof/>
          <w:lang w:val="en-US"/>
        </w:rPr>
      </w:pPr>
      <w:r>
        <w:rPr>
          <w:rFonts w:eastAsia="Times New Roman"/>
          <w:noProof/>
          <w:lang w:val="en-US"/>
        </w:rPr>
        <w:t>formats.html</w:t>
      </w:r>
    </w:p>
    <w:p w14:paraId="4C803510" w14:textId="77777777"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0D855B2E" w14:textId="77777777">
        <w:trPr>
          <w:divId w:val="261954901"/>
          <w:tblCellSpacing w:w="15" w:type="dxa"/>
        </w:trPr>
        <w:tc>
          <w:tcPr>
            <w:tcW w:w="0" w:type="auto"/>
            <w:vAlign w:val="center"/>
            <w:hideMark/>
          </w:tcPr>
          <w:p w14:paraId="6D808E23" w14:textId="77777777" w:rsidR="00C51368" w:rsidRDefault="00E43BD9">
            <w:pPr>
              <w:rPr>
                <w:rFonts w:eastAsia="Times New Roman"/>
              </w:rPr>
            </w:pPr>
            <w:r>
              <w:rPr>
                <w:rFonts w:eastAsia="Times New Roman"/>
              </w:rPr>
              <w:t>Work Group</w:t>
            </w:r>
          </w:p>
        </w:tc>
        <w:tc>
          <w:tcPr>
            <w:tcW w:w="0" w:type="auto"/>
            <w:vAlign w:val="center"/>
            <w:hideMark/>
          </w:tcPr>
          <w:p w14:paraId="77D9C10F" w14:textId="77777777" w:rsidR="00C51368" w:rsidRDefault="001708AB">
            <w:pPr>
              <w:rPr>
                <w:rFonts w:eastAsia="Times New Roman"/>
              </w:rPr>
            </w:pPr>
            <w:hyperlink r:id="rId100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77D04F76" w14:textId="77777777" w:rsidR="00C51368" w:rsidRDefault="001708AB">
            <w:pPr>
              <w:rPr>
                <w:rFonts w:eastAsia="Times New Roman"/>
              </w:rPr>
            </w:pPr>
            <w:hyperlink r:id="rId1005" w:anchor="status" w:history="1">
              <w:r w:rsidR="00E43BD9">
                <w:rPr>
                  <w:rStyle w:val="Hyperlink"/>
                  <w:rFonts w:eastAsia="Times New Roman"/>
                </w:rPr>
                <w:t>Ballot Status</w:t>
              </w:r>
            </w:hyperlink>
            <w:r w:rsidR="00E43BD9">
              <w:rPr>
                <w:rFonts w:eastAsia="Times New Roman"/>
              </w:rPr>
              <w:t xml:space="preserve">: </w:t>
            </w:r>
            <w:hyperlink r:id="rId1006" w:anchor="pubs" w:history="1">
              <w:r w:rsidR="00E43BD9">
                <w:rPr>
                  <w:rStyle w:val="Hyperlink"/>
                  <w:rFonts w:eastAsia="Times New Roman"/>
                </w:rPr>
                <w:t>DSTU 2</w:t>
              </w:r>
            </w:hyperlink>
          </w:p>
        </w:tc>
      </w:tr>
    </w:tbl>
    <w:p w14:paraId="5007AA2F" w14:textId="77777777"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7" w:history="1">
        <w:r>
          <w:rPr>
            <w:rStyle w:val="Hyperlink"/>
            <w:lang w:val="en-US"/>
          </w:rPr>
          <w:t>XML</w:t>
        </w:r>
      </w:hyperlink>
      <w:r>
        <w:rPr>
          <w:lang w:val="en-US"/>
        </w:rPr>
        <w:t xml:space="preserve"> and </w:t>
      </w:r>
      <w:hyperlink r:id="rId1008" w:history="1">
        <w:r>
          <w:rPr>
            <w:rStyle w:val="Hyperlink"/>
            <w:lang w:val="en-US"/>
          </w:rPr>
          <w:t>JSON</w:t>
        </w:r>
      </w:hyperlink>
      <w:r>
        <w:rPr>
          <w:lang w:val="en-US"/>
        </w:rPr>
        <w:t xml:space="preserve">. Other representations are allowed, but are not described by this specification. </w:t>
      </w:r>
    </w:p>
    <w:p w14:paraId="5118A8F0" w14:textId="77777777"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14:paraId="3A15CD30" w14:textId="77777777" w:rsidR="00C51368" w:rsidRDefault="00E43BD9">
      <w:pPr>
        <w:pStyle w:val="NormalWeb"/>
        <w:divId w:val="261954901"/>
        <w:rPr>
          <w:lang w:val="en-US"/>
        </w:rPr>
      </w:pPr>
      <w:r>
        <w:rPr>
          <w:lang w:val="en-US"/>
        </w:rPr>
        <w:t xml:space="preserve">The resources are described in several different ways: </w:t>
      </w:r>
    </w:p>
    <w:p w14:paraId="716D87A5"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14:paraId="11F9C3A6"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14:paraId="35D370C7"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14:paraId="0B9A41FC" w14:textId="77777777"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14:paraId="37E22329" w14:textId="77777777"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9" w:history="1">
        <w:r>
          <w:rPr>
            <w:rStyle w:val="Hyperlink"/>
            <w:lang w:val="en-US"/>
          </w:rPr>
          <w:t>StructureDefinition</w:t>
        </w:r>
      </w:hyperlink>
      <w:r>
        <w:rPr>
          <w:lang w:val="en-US"/>
        </w:rPr>
        <w:t xml:space="preserve"> syntax defined internally. </w:t>
      </w:r>
    </w:p>
    <w:p w14:paraId="796BA1B9" w14:textId="77777777" w:rsidR="00C51368" w:rsidRDefault="00E43BD9">
      <w:pPr>
        <w:pStyle w:val="Heading3"/>
        <w:divId w:val="261954901"/>
        <w:rPr>
          <w:rFonts w:eastAsia="Times New Roman"/>
          <w:lang w:val="en-US"/>
        </w:rPr>
      </w:pPr>
      <w:bookmarkStart w:id="118" w:name="table"/>
      <w:r>
        <w:rPr>
          <w:rFonts w:eastAsia="Times New Roman"/>
          <w:lang w:val="en-US"/>
        </w:rPr>
        <w:t>Logical table</w:t>
      </w:r>
    </w:p>
    <w:p w14:paraId="31284180" w14:textId="77777777"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14:paraId="51681BB3" w14:textId="77777777">
        <w:trPr>
          <w:divId w:val="261954901"/>
          <w:tblCellSpacing w:w="15" w:type="dxa"/>
        </w:trPr>
        <w:tc>
          <w:tcPr>
            <w:tcW w:w="0" w:type="auto"/>
            <w:vAlign w:val="center"/>
            <w:hideMark/>
          </w:tcPr>
          <w:p w14:paraId="706598C0" w14:textId="77777777" w:rsidR="00C51368" w:rsidRDefault="00E43BD9">
            <w:pPr>
              <w:rPr>
                <w:rFonts w:eastAsia="Times New Roman"/>
              </w:rPr>
            </w:pPr>
            <w:r>
              <w:rPr>
                <w:rFonts w:eastAsia="Times New Roman"/>
                <w:b/>
                <w:bCs/>
              </w:rPr>
              <w:t>Column</w:t>
            </w:r>
          </w:p>
        </w:tc>
        <w:tc>
          <w:tcPr>
            <w:tcW w:w="0" w:type="auto"/>
            <w:vAlign w:val="center"/>
            <w:hideMark/>
          </w:tcPr>
          <w:p w14:paraId="04A1E202" w14:textId="77777777" w:rsidR="00C51368" w:rsidRDefault="00E43BD9">
            <w:pPr>
              <w:rPr>
                <w:rFonts w:eastAsia="Times New Roman"/>
              </w:rPr>
            </w:pPr>
            <w:r>
              <w:rPr>
                <w:rFonts w:eastAsia="Times New Roman"/>
                <w:b/>
                <w:bCs/>
              </w:rPr>
              <w:t>Content</w:t>
            </w:r>
          </w:p>
        </w:tc>
      </w:tr>
      <w:tr w:rsidR="00C51368" w14:paraId="0C80A2AD" w14:textId="77777777">
        <w:trPr>
          <w:divId w:val="261954901"/>
          <w:tblCellSpacing w:w="15" w:type="dxa"/>
        </w:trPr>
        <w:tc>
          <w:tcPr>
            <w:tcW w:w="0" w:type="auto"/>
            <w:vAlign w:val="center"/>
            <w:hideMark/>
          </w:tcPr>
          <w:p w14:paraId="21FB8BFA" w14:textId="77777777" w:rsidR="00C51368" w:rsidRDefault="00E43BD9">
            <w:pPr>
              <w:rPr>
                <w:rFonts w:eastAsia="Times New Roman"/>
              </w:rPr>
            </w:pPr>
            <w:r>
              <w:rPr>
                <w:rFonts w:eastAsia="Times New Roman"/>
              </w:rPr>
              <w:t>Name</w:t>
            </w:r>
          </w:p>
        </w:tc>
        <w:tc>
          <w:tcPr>
            <w:tcW w:w="0" w:type="auto"/>
            <w:vAlign w:val="center"/>
            <w:hideMark/>
          </w:tcPr>
          <w:p w14:paraId="4A35C984" w14:textId="77777777"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14:paraId="5EEADA69" w14:textId="77777777">
        <w:trPr>
          <w:divId w:val="261954901"/>
          <w:tblCellSpacing w:w="15" w:type="dxa"/>
        </w:trPr>
        <w:tc>
          <w:tcPr>
            <w:tcW w:w="0" w:type="auto"/>
            <w:vAlign w:val="center"/>
            <w:hideMark/>
          </w:tcPr>
          <w:p w14:paraId="3DED7288" w14:textId="77777777" w:rsidR="00C51368" w:rsidRDefault="00E43BD9">
            <w:pPr>
              <w:rPr>
                <w:rFonts w:eastAsia="Times New Roman"/>
              </w:rPr>
            </w:pPr>
            <w:r>
              <w:rPr>
                <w:rFonts w:eastAsia="Times New Roman"/>
              </w:rPr>
              <w:t>Flags</w:t>
            </w:r>
          </w:p>
        </w:tc>
        <w:tc>
          <w:tcPr>
            <w:tcW w:w="0" w:type="auto"/>
            <w:vAlign w:val="center"/>
            <w:hideMark/>
          </w:tcPr>
          <w:p w14:paraId="594FA146" w14:textId="77777777"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14:paraId="65E9F9A6" w14:textId="77777777">
        <w:trPr>
          <w:divId w:val="261954901"/>
          <w:tblCellSpacing w:w="15" w:type="dxa"/>
        </w:trPr>
        <w:tc>
          <w:tcPr>
            <w:tcW w:w="0" w:type="auto"/>
            <w:vAlign w:val="center"/>
            <w:hideMark/>
          </w:tcPr>
          <w:p w14:paraId="72C9E221" w14:textId="77777777" w:rsidR="00C51368" w:rsidRDefault="00E43BD9">
            <w:pPr>
              <w:rPr>
                <w:rFonts w:eastAsia="Times New Roman"/>
              </w:rPr>
            </w:pPr>
            <w:r>
              <w:rPr>
                <w:rFonts w:eastAsia="Times New Roman"/>
              </w:rPr>
              <w:t>Card.</w:t>
            </w:r>
          </w:p>
        </w:tc>
        <w:tc>
          <w:tcPr>
            <w:tcW w:w="0" w:type="auto"/>
            <w:vAlign w:val="center"/>
            <w:hideMark/>
          </w:tcPr>
          <w:p w14:paraId="45F51315" w14:textId="77777777" w:rsidR="00C51368" w:rsidRDefault="00E43BD9">
            <w:pPr>
              <w:rPr>
                <w:rFonts w:eastAsia="Times New Roman"/>
              </w:rPr>
            </w:pPr>
            <w:r>
              <w:rPr>
                <w:rFonts w:eastAsia="Times New Roman"/>
              </w:rPr>
              <w:t>The lower and upper bounds on how many times this element is allowed to appear in the resource</w:t>
            </w:r>
          </w:p>
        </w:tc>
      </w:tr>
      <w:tr w:rsidR="00C51368" w14:paraId="7104AFD9" w14:textId="77777777">
        <w:trPr>
          <w:divId w:val="261954901"/>
          <w:tblCellSpacing w:w="15" w:type="dxa"/>
        </w:trPr>
        <w:tc>
          <w:tcPr>
            <w:tcW w:w="0" w:type="auto"/>
            <w:vAlign w:val="center"/>
            <w:hideMark/>
          </w:tcPr>
          <w:p w14:paraId="5C1B3A28" w14:textId="77777777" w:rsidR="00C51368" w:rsidRDefault="00E43BD9">
            <w:pPr>
              <w:rPr>
                <w:rFonts w:eastAsia="Times New Roman"/>
              </w:rPr>
            </w:pPr>
            <w:r>
              <w:rPr>
                <w:rFonts w:eastAsia="Times New Roman"/>
              </w:rPr>
              <w:t>Type</w:t>
            </w:r>
          </w:p>
        </w:tc>
        <w:tc>
          <w:tcPr>
            <w:tcW w:w="0" w:type="auto"/>
            <w:vAlign w:val="center"/>
            <w:hideMark/>
          </w:tcPr>
          <w:p w14:paraId="1B92FD1B" w14:textId="77777777" w:rsidR="00C51368" w:rsidRDefault="00E43BD9">
            <w:pPr>
              <w:rPr>
                <w:rFonts w:eastAsia="Times New Roman"/>
              </w:rPr>
            </w:pPr>
            <w:r>
              <w:rPr>
                <w:rFonts w:eastAsia="Times New Roman"/>
              </w:rPr>
              <w:t>The type of the element (hyperlinked to the definition of the type)</w:t>
            </w:r>
          </w:p>
        </w:tc>
      </w:tr>
      <w:tr w:rsidR="00C51368" w14:paraId="1C071161" w14:textId="77777777">
        <w:trPr>
          <w:divId w:val="261954901"/>
          <w:tblCellSpacing w:w="15" w:type="dxa"/>
        </w:trPr>
        <w:tc>
          <w:tcPr>
            <w:tcW w:w="0" w:type="auto"/>
            <w:vAlign w:val="center"/>
            <w:hideMark/>
          </w:tcPr>
          <w:p w14:paraId="5BDB1D21" w14:textId="77777777" w:rsidR="00C51368" w:rsidRDefault="00E43BD9">
            <w:pPr>
              <w:rPr>
                <w:rFonts w:eastAsia="Times New Roman"/>
              </w:rPr>
            </w:pPr>
            <w:r>
              <w:rPr>
                <w:rFonts w:eastAsia="Times New Roman"/>
              </w:rPr>
              <w:t>Description &amp; Constraints</w:t>
            </w:r>
          </w:p>
        </w:tc>
        <w:tc>
          <w:tcPr>
            <w:tcW w:w="0" w:type="auto"/>
            <w:vAlign w:val="center"/>
            <w:hideMark/>
          </w:tcPr>
          <w:p w14:paraId="7FF95A38" w14:textId="77777777"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14:paraId="5632739B" w14:textId="77777777"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14:paraId="436A1FA8" w14:textId="77777777">
        <w:trPr>
          <w:divId w:val="261954901"/>
          <w:tblCellSpacing w:w="0" w:type="dxa"/>
        </w:trPr>
        <w:tc>
          <w:tcPr>
            <w:tcW w:w="0" w:type="auto"/>
            <w:tcMar>
              <w:top w:w="0" w:type="dxa"/>
              <w:left w:w="60" w:type="dxa"/>
              <w:bottom w:w="0" w:type="dxa"/>
              <w:right w:w="60" w:type="dxa"/>
            </w:tcMar>
            <w:hideMark/>
          </w:tcPr>
          <w:p w14:paraId="6889D214" w14:textId="77777777"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14:paraId="0A4D4221" w14:textId="77777777"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14:paraId="50EE9EF0" w14:textId="77777777"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14:paraId="6D544ACE" w14:textId="77777777"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14:paraId="55C6B712" w14:textId="77777777"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14:paraId="52473B22" w14:textId="77777777">
        <w:trPr>
          <w:divId w:val="261954901"/>
          <w:tblCellSpacing w:w="0" w:type="dxa"/>
        </w:trPr>
        <w:tc>
          <w:tcPr>
            <w:tcW w:w="0" w:type="auto"/>
            <w:shd w:val="clear" w:color="auto" w:fill="FFFFFF"/>
            <w:noWrap/>
            <w:tcMar>
              <w:top w:w="0" w:type="dxa"/>
              <w:left w:w="60" w:type="dxa"/>
              <w:bottom w:w="0" w:type="dxa"/>
              <w:right w:w="60" w:type="dxa"/>
            </w:tcMar>
            <w:hideMark/>
          </w:tcPr>
          <w:p w14:paraId="594D3C02"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9B1775D" wp14:editId="483CF497">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5801B78" wp14:editId="7EAAC9E5">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14:paraId="0303F99D"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4A8BAA31"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B0CEF72" w14:textId="77777777" w:rsidR="00C51368" w:rsidRDefault="001708AB">
            <w:pPr>
              <w:rPr>
                <w:rFonts w:ascii="Verdana" w:eastAsia="Times New Roman" w:hAnsi="Verdana"/>
                <w:sz w:val="17"/>
                <w:szCs w:val="17"/>
              </w:rPr>
            </w:pPr>
            <w:hyperlink r:id="rId1010"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14:paraId="6A4ACA7E" w14:textId="77777777"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14:paraId="6955396E" w14:textId="77777777">
        <w:trPr>
          <w:divId w:val="261954901"/>
          <w:tblCellSpacing w:w="0" w:type="dxa"/>
        </w:trPr>
        <w:tc>
          <w:tcPr>
            <w:tcW w:w="0" w:type="auto"/>
            <w:shd w:val="clear" w:color="auto" w:fill="FFFFFF"/>
            <w:noWrap/>
            <w:tcMar>
              <w:top w:w="0" w:type="dxa"/>
              <w:left w:w="60" w:type="dxa"/>
              <w:bottom w:w="0" w:type="dxa"/>
              <w:right w:w="60" w:type="dxa"/>
            </w:tcMar>
            <w:hideMark/>
          </w:tcPr>
          <w:p w14:paraId="11B46EC1"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9104754" wp14:editId="008D6C83">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C888EF8" wp14:editId="2DE18E79">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12376BF" wp14:editId="088F5F79">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14:paraId="5209AF10" w14:textId="77777777"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14:paraId="588DE78E"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56F91E42" w14:textId="77777777" w:rsidR="00C51368" w:rsidRDefault="001708A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14:paraId="2E0AA47E" w14:textId="77777777"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14:paraId="6E6A30DB" w14:textId="77777777">
        <w:trPr>
          <w:divId w:val="261954901"/>
          <w:tblCellSpacing w:w="0" w:type="dxa"/>
        </w:trPr>
        <w:tc>
          <w:tcPr>
            <w:tcW w:w="0" w:type="auto"/>
            <w:shd w:val="clear" w:color="auto" w:fill="FFFFFF"/>
            <w:noWrap/>
            <w:tcMar>
              <w:top w:w="0" w:type="dxa"/>
              <w:left w:w="60" w:type="dxa"/>
              <w:bottom w:w="0" w:type="dxa"/>
              <w:right w:w="60" w:type="dxa"/>
            </w:tcMar>
            <w:hideMark/>
          </w:tcPr>
          <w:p w14:paraId="058931FE"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F4E4F83" wp14:editId="7A4D5B62">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4B7B61E" wp14:editId="16D24596">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BC4572C" wp14:editId="5650F7FE">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14:paraId="7B4F8881" w14:textId="77777777"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14:paraId="3534B5A6"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422973A7"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4B46990C" w14:textId="77777777"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14:paraId="53E7FB1D" w14:textId="77777777">
        <w:trPr>
          <w:divId w:val="261954901"/>
          <w:tblCellSpacing w:w="0" w:type="dxa"/>
        </w:trPr>
        <w:tc>
          <w:tcPr>
            <w:tcW w:w="0" w:type="auto"/>
            <w:shd w:val="clear" w:color="auto" w:fill="FFFFFF"/>
            <w:noWrap/>
            <w:tcMar>
              <w:top w:w="0" w:type="dxa"/>
              <w:left w:w="60" w:type="dxa"/>
              <w:bottom w:w="0" w:type="dxa"/>
              <w:right w:w="60" w:type="dxa"/>
            </w:tcMar>
            <w:hideMark/>
          </w:tcPr>
          <w:p w14:paraId="7AE1370B"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B46B046" wp14:editId="61E567F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8D13B6E" wp14:editId="4DE1AB4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5738A3E" wp14:editId="1C8B5E1E">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9A66676" wp14:editId="6FB5943B">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14:paraId="2D099A02"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6465FFB0"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380EEF49" w14:textId="77777777" w:rsidR="00C51368" w:rsidRDefault="001708AB">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14:paraId="2FFE9006" w14:textId="77777777" w:rsidR="00C51368" w:rsidRDefault="00C51368">
            <w:pPr>
              <w:rPr>
                <w:rFonts w:ascii="Verdana" w:eastAsia="Times New Roman" w:hAnsi="Verdana"/>
                <w:sz w:val="17"/>
                <w:szCs w:val="17"/>
              </w:rPr>
            </w:pPr>
          </w:p>
        </w:tc>
      </w:tr>
      <w:tr w:rsidR="00C51368" w14:paraId="157C3DA5" w14:textId="77777777">
        <w:trPr>
          <w:divId w:val="261954901"/>
          <w:tblCellSpacing w:w="0" w:type="dxa"/>
        </w:trPr>
        <w:tc>
          <w:tcPr>
            <w:tcW w:w="0" w:type="auto"/>
            <w:shd w:val="clear" w:color="auto" w:fill="FFFFFF"/>
            <w:noWrap/>
            <w:tcMar>
              <w:top w:w="0" w:type="dxa"/>
              <w:left w:w="60" w:type="dxa"/>
              <w:bottom w:w="0" w:type="dxa"/>
              <w:right w:w="60" w:type="dxa"/>
            </w:tcMar>
            <w:hideMark/>
          </w:tcPr>
          <w:p w14:paraId="05996593"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40493B2" wp14:editId="5EA2DBAB">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8D21E51" wp14:editId="1FE1D22F">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54916DD" wp14:editId="4FFEE231">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0385DB4" wp14:editId="0D6F6516">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14:paraId="68DA6A4D" w14:textId="77777777"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14:paraId="1E2D0B21" w14:textId="77777777"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14:paraId="4110ADD5" w14:textId="77777777" w:rsidR="00C51368" w:rsidRDefault="001708AB">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14:paraId="37E98ABD" w14:textId="77777777" w:rsidR="00C51368" w:rsidRDefault="00C51368">
            <w:pPr>
              <w:rPr>
                <w:rFonts w:ascii="Verdana" w:eastAsia="Times New Roman" w:hAnsi="Verdana"/>
                <w:sz w:val="17"/>
                <w:szCs w:val="17"/>
              </w:rPr>
            </w:pPr>
          </w:p>
        </w:tc>
      </w:tr>
      <w:tr w:rsidR="00C51368" w14:paraId="6001D011" w14:textId="77777777">
        <w:trPr>
          <w:divId w:val="261954901"/>
          <w:tblCellSpacing w:w="0" w:type="dxa"/>
        </w:trPr>
        <w:tc>
          <w:tcPr>
            <w:tcW w:w="0" w:type="auto"/>
            <w:shd w:val="clear" w:color="auto" w:fill="FFFFFF"/>
            <w:noWrap/>
            <w:tcMar>
              <w:top w:w="0" w:type="dxa"/>
              <w:left w:w="60" w:type="dxa"/>
              <w:bottom w:w="0" w:type="dxa"/>
              <w:right w:w="60" w:type="dxa"/>
            </w:tcMar>
            <w:hideMark/>
          </w:tcPr>
          <w:p w14:paraId="5A559345"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585B44B" wp14:editId="75626509">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ACAFAB8" wp14:editId="380138D7">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1EE5B56" wp14:editId="5032B3CE">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14:paraId="1FFF9DFA"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2C5C467B" w14:textId="77777777"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14:paraId="6B089B2C" w14:textId="77777777"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14:paraId="4435D38E" w14:textId="77777777"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14:paraId="05BDBAA6" w14:textId="77777777">
        <w:trPr>
          <w:divId w:val="261954901"/>
          <w:tblCellSpacing w:w="0" w:type="dxa"/>
        </w:trPr>
        <w:tc>
          <w:tcPr>
            <w:tcW w:w="0" w:type="auto"/>
            <w:shd w:val="clear" w:color="auto" w:fill="FFFFFF"/>
            <w:noWrap/>
            <w:tcMar>
              <w:top w:w="0" w:type="dxa"/>
              <w:left w:w="60" w:type="dxa"/>
              <w:bottom w:w="0" w:type="dxa"/>
              <w:right w:w="60" w:type="dxa"/>
            </w:tcMar>
            <w:hideMark/>
          </w:tcPr>
          <w:p w14:paraId="40980214" w14:textId="77777777"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428BD34" wp14:editId="69EF45C9">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B551E51" wp14:editId="2B78CB4A">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41BA2C2" wp14:editId="433FD441">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2BE8B0C" wp14:editId="62E8FF22">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14:paraId="2294944E" w14:textId="77777777"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14:paraId="390A4269" w14:textId="77777777"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14:paraId="59A29A53" w14:textId="77777777" w:rsidR="00C51368" w:rsidRDefault="001708A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14:paraId="4E07365F" w14:textId="77777777"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14:paraId="5AAE2781" w14:textId="77777777" w:rsidR="00C51368" w:rsidRDefault="00E43BD9">
      <w:pPr>
        <w:pStyle w:val="NormalWeb"/>
        <w:divId w:val="261954901"/>
        <w:rPr>
          <w:lang w:val="en-US"/>
        </w:rPr>
      </w:pPr>
      <w:bookmarkStart w:id="119" w:name="legend"/>
      <w:bookmarkEnd w:id="119"/>
      <w:r>
        <w:rPr>
          <w:lang w:val="en-US"/>
        </w:rPr>
        <w:t>Key to Type Icons and Flags</w:t>
      </w:r>
    </w:p>
    <w:p w14:paraId="662E585A"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F90A8E7" wp14:editId="0BAC5F77">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5" w:history="1">
        <w:r>
          <w:rPr>
            <w:rStyle w:val="Hyperlink"/>
            <w:rFonts w:eastAsia="Times New Roman"/>
            <w:lang w:val="en-US"/>
          </w:rPr>
          <w:t>Resources</w:t>
        </w:r>
      </w:hyperlink>
      <w:r>
        <w:rPr>
          <w:rFonts w:eastAsia="Times New Roman"/>
          <w:lang w:val="en-US"/>
        </w:rPr>
        <w:t>)</w:t>
      </w:r>
    </w:p>
    <w:p w14:paraId="1B006265"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14:anchorId="6ED71EE3" wp14:editId="4DC8CF51">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14:paraId="78CB6D2B"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BC64326" wp14:editId="700AD1C8">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14:paraId="2F27F878"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A1EE2B6" wp14:editId="3DEC401A">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14:paraId="2B73D229"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B63F313" wp14:editId="3470DA46">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14:paraId="15523C13"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8727603" wp14:editId="0A262EFB">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6" w:history="1">
        <w:r>
          <w:rPr>
            <w:rStyle w:val="Hyperlink"/>
            <w:rFonts w:eastAsia="Times New Roman"/>
            <w:lang w:val="en-US"/>
          </w:rPr>
          <w:t>references</w:t>
        </w:r>
      </w:hyperlink>
      <w:r>
        <w:rPr>
          <w:rFonts w:eastAsia="Times New Roman"/>
          <w:lang w:val="en-US"/>
        </w:rPr>
        <w:t>)</w:t>
      </w:r>
    </w:p>
    <w:p w14:paraId="0ED75BD4"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5E4F725" wp14:editId="6BEA4DD6">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14:paraId="76EA8CF5"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6B8ED47" wp14:editId="4F736AE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9" w:anchor="slicing" w:history="1">
        <w:r>
          <w:rPr>
            <w:rStyle w:val="Hyperlink"/>
            <w:rFonts w:eastAsia="Times New Roman"/>
            <w:lang w:val="en-US"/>
          </w:rPr>
          <w:t>Slicing</w:t>
        </w:r>
      </w:hyperlink>
      <w:r>
        <w:rPr>
          <w:rFonts w:eastAsia="Times New Roman"/>
          <w:lang w:val="en-US"/>
        </w:rPr>
        <w:t>)</w:t>
      </w:r>
    </w:p>
    <w:p w14:paraId="1F2E9502"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9D7E20D" wp14:editId="0A07DBED">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1" w:history="1">
        <w:r>
          <w:rPr>
            <w:rStyle w:val="Hyperlink"/>
            <w:rFonts w:eastAsia="Times New Roman"/>
            <w:lang w:val="en-US"/>
          </w:rPr>
          <w:t>Extensibility</w:t>
        </w:r>
      </w:hyperlink>
      <w:r>
        <w:rPr>
          <w:rFonts w:eastAsia="Times New Roman"/>
          <w:lang w:val="en-US"/>
        </w:rPr>
        <w:t>)</w:t>
      </w:r>
    </w:p>
    <w:p w14:paraId="591726E5"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A8CC659" wp14:editId="35A22777">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3" w:anchor="complex" w:history="1">
        <w:r>
          <w:rPr>
            <w:rStyle w:val="Hyperlink"/>
            <w:rFonts w:eastAsia="Times New Roman"/>
            <w:lang w:val="en-US"/>
          </w:rPr>
          <w:t>Extensibility</w:t>
        </w:r>
      </w:hyperlink>
      <w:r>
        <w:rPr>
          <w:rFonts w:eastAsia="Times New Roman"/>
          <w:lang w:val="en-US"/>
        </w:rPr>
        <w:t>)</w:t>
      </w:r>
    </w:p>
    <w:p w14:paraId="683C0FBB"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8D0BF9F" wp14:editId="6B5403DC">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4" w:history="1">
        <w:r>
          <w:rPr>
            <w:rStyle w:val="Hyperlink"/>
            <w:rFonts w:eastAsia="Times New Roman"/>
            <w:lang w:val="en-US"/>
          </w:rPr>
          <w:t>Extensibility</w:t>
        </w:r>
      </w:hyperlink>
      <w:r>
        <w:rPr>
          <w:rFonts w:eastAsia="Times New Roman"/>
          <w:lang w:val="en-US"/>
        </w:rPr>
        <w:t>)</w:t>
      </w:r>
    </w:p>
    <w:p w14:paraId="63347264"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1250B9B" wp14:editId="553AF66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14:paraId="6E155106"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6" w:anchor="isModifier" w:history="1">
        <w:r>
          <w:rPr>
            <w:rStyle w:val="Hyperlink"/>
            <w:rFonts w:eastAsia="Times New Roman"/>
            <w:lang w:val="en-US"/>
          </w:rPr>
          <w:t>Modifier Elements</w:t>
        </w:r>
      </w:hyperlink>
    </w:p>
    <w:p w14:paraId="42D24632"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7" w:anchor="mustSupport" w:history="1">
        <w:r>
          <w:rPr>
            <w:rStyle w:val="Hyperlink"/>
            <w:rFonts w:eastAsia="Times New Roman"/>
            <w:lang w:val="en-US"/>
          </w:rPr>
          <w:t>Must-Support Elements</w:t>
        </w:r>
      </w:hyperlink>
    </w:p>
    <w:p w14:paraId="17DBBF1D"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8" w:anchor="summary" w:history="1">
        <w:r>
          <w:rPr>
            <w:rStyle w:val="Hyperlink"/>
            <w:rFonts w:eastAsia="Times New Roman"/>
            <w:lang w:val="en-US"/>
          </w:rPr>
          <w:t>Summary Searches</w:t>
        </w:r>
      </w:hyperlink>
    </w:p>
    <w:p w14:paraId="643F71EE"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9" w:anchor="constraints" w:history="1">
        <w:r>
          <w:rPr>
            <w:rStyle w:val="Hyperlink"/>
            <w:rFonts w:eastAsia="Times New Roman"/>
            <w:lang w:val="en-US"/>
          </w:rPr>
          <w:t>Constraints</w:t>
        </w:r>
      </w:hyperlink>
    </w:p>
    <w:p w14:paraId="7102B2B7" w14:textId="77777777"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14:paraId="0F8F0EF8" w14:textId="77777777" w:rsidR="00C51368" w:rsidRDefault="00E43BD9">
      <w:pPr>
        <w:pStyle w:val="NormalWeb"/>
        <w:divId w:val="261954901"/>
        <w:rPr>
          <w:lang w:val="en-US"/>
        </w:rPr>
      </w:pPr>
      <w:r>
        <w:rPr>
          <w:lang w:val="en-US"/>
        </w:rPr>
        <w:t xml:space="preserve">Notes: </w:t>
      </w:r>
    </w:p>
    <w:p w14:paraId="7E3DF690"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14:paraId="2A28F48A"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0"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14:paraId="003A204A"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14:paraId="50F5554E"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14:paraId="6ED6616F"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1" w:history="1">
        <w:r>
          <w:rPr>
            <w:rStyle w:val="Hyperlink"/>
            <w:rFonts w:eastAsia="Times New Roman"/>
            <w:lang w:val="en-US"/>
          </w:rPr>
          <w:t>the data types</w:t>
        </w:r>
      </w:hyperlink>
      <w:r>
        <w:rPr>
          <w:rFonts w:eastAsia="Times New Roman"/>
          <w:lang w:val="en-US"/>
        </w:rPr>
        <w:t>. All the type names are hyperlinked to the source definition</w:t>
      </w:r>
    </w:p>
    <w:p w14:paraId="3164CE38"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14:paraId="03480D98"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14:paraId="7E3E2C20"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2"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14:paraId="322FB267" w14:textId="77777777"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3" w:history="1">
        <w:r>
          <w:rPr>
            <w:rStyle w:val="Hyperlink"/>
            <w:rFonts w:eastAsia="Times New Roman"/>
            <w:lang w:val="en-US"/>
          </w:rPr>
          <w:t>extensions</w:t>
        </w:r>
      </w:hyperlink>
    </w:p>
    <w:p w14:paraId="6ADBDDAD" w14:textId="77777777"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4" w:history="1">
        <w:r>
          <w:rPr>
            <w:rStyle w:val="Hyperlink"/>
            <w:rFonts w:eastAsia="Times New Roman"/>
            <w:lang w:val="en-US"/>
          </w:rPr>
          <w:t>Resource</w:t>
        </w:r>
      </w:hyperlink>
      <w:r>
        <w:rPr>
          <w:rFonts w:eastAsia="Times New Roman"/>
          <w:lang w:val="en-US"/>
        </w:rPr>
        <w:t xml:space="preserve">, and </w:t>
      </w:r>
      <w:hyperlink r:id="rId1035" w:history="1">
        <w:r>
          <w:rPr>
            <w:rStyle w:val="Hyperlink"/>
            <w:rFonts w:eastAsia="Times New Roman"/>
            <w:lang w:val="en-US"/>
          </w:rPr>
          <w:t>DomainResource</w:t>
        </w:r>
      </w:hyperlink>
    </w:p>
    <w:p w14:paraId="0FD421E6" w14:textId="77777777"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14:paraId="58252555" w14:textId="77777777"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14:paraId="2416113C" w14:textId="77777777"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14:paraId="7D9FFF16" w14:textId="77777777"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necessary, and the correct implementation varies according to the particular features of the language. In XML schema, these become an xs:choice of element. </w:t>
      </w:r>
    </w:p>
    <w:p w14:paraId="7E09FC74" w14:textId="77777777" w:rsidR="00C51368" w:rsidRDefault="00E43BD9">
      <w:pPr>
        <w:pStyle w:val="Heading3"/>
        <w:divId w:val="261954901"/>
        <w:rPr>
          <w:rFonts w:eastAsia="Times New Roman"/>
          <w:lang w:val="en-US"/>
        </w:rPr>
      </w:pPr>
      <w:r>
        <w:rPr>
          <w:rFonts w:eastAsia="Times New Roman"/>
          <w:lang w:val="en-US"/>
        </w:rPr>
        <w:t>UML</w:t>
      </w:r>
    </w:p>
    <w:p w14:paraId="6026EBF2" w14:textId="77777777"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14:paraId="50367BDA" w14:textId="77777777"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14:paraId="553A4B56" w14:textId="77777777"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14:paraId="386906B9" w14:textId="77777777"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6"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14:paraId="3033B0F0" w14:textId="77777777"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14:paraId="4A17B6D6" w14:textId="77777777"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14:paraId="0ACE0CCF" w14:textId="77777777"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14:paraId="1DCE053E" w14:textId="77777777" w:rsidR="00C51368" w:rsidRDefault="001708AB">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XML</w:t>
        </w:r>
      </w:hyperlink>
    </w:p>
    <w:p w14:paraId="03ABDD2A" w14:textId="77777777" w:rsidR="00C51368" w:rsidRDefault="001708AB">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JSON</w:t>
        </w:r>
      </w:hyperlink>
    </w:p>
    <w:p w14:paraId="73504C3A" w14:textId="77777777" w:rsidR="00C51368" w:rsidRDefault="001708AB">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14:paraId="6A894135" w14:textId="77777777"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support both formats. Systems SHALL declare which format(s) they support in their </w:t>
      </w:r>
      <w:hyperlink r:id="rId1040"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14:paraId="2E977D13" w14:textId="77777777" w:rsidR="00C51368" w:rsidRDefault="00E43BD9">
      <w:pPr>
        <w:pStyle w:val="Heading1"/>
        <w:rPr>
          <w:rFonts w:eastAsia="Times New Roman"/>
          <w:noProof/>
          <w:lang w:val="en-US"/>
        </w:rPr>
      </w:pPr>
      <w:r>
        <w:rPr>
          <w:rFonts w:eastAsia="Times New Roman"/>
          <w:noProof/>
          <w:lang w:val="en-US"/>
        </w:rPr>
        <w:t>header.html</w:t>
      </w:r>
    </w:p>
    <w:p w14:paraId="04A60E2F" w14:textId="77777777" w:rsidR="00C51368" w:rsidRDefault="00E43BD9">
      <w:pPr>
        <w:pStyle w:val="Heading1"/>
        <w:rPr>
          <w:rFonts w:eastAsia="Times New Roman"/>
          <w:noProof/>
          <w:lang w:val="en-US"/>
        </w:rPr>
      </w:pPr>
      <w:r>
        <w:rPr>
          <w:rFonts w:eastAsia="Times New Roman"/>
          <w:noProof/>
          <w:lang w:val="en-US"/>
        </w:rPr>
        <w:t>help.html</w:t>
      </w:r>
    </w:p>
    <w:p w14:paraId="717AD11A" w14:textId="77777777" w:rsidR="00C51368" w:rsidRDefault="00E43BD9">
      <w:pPr>
        <w:pStyle w:val="Heading2"/>
        <w:divId w:val="554270020"/>
        <w:rPr>
          <w:rFonts w:eastAsia="Times New Roman"/>
          <w:lang w:val="en-US"/>
        </w:rPr>
      </w:pPr>
      <w:bookmarkStart w:id="124"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059DDD7" w14:textId="77777777">
        <w:trPr>
          <w:divId w:val="554270020"/>
          <w:tblCellSpacing w:w="15" w:type="dxa"/>
        </w:trPr>
        <w:tc>
          <w:tcPr>
            <w:tcW w:w="0" w:type="auto"/>
            <w:vAlign w:val="center"/>
            <w:hideMark/>
          </w:tcPr>
          <w:p w14:paraId="0FB4BCD9" w14:textId="77777777" w:rsidR="00C51368" w:rsidRDefault="00E43BD9">
            <w:pPr>
              <w:rPr>
                <w:rFonts w:eastAsia="Times New Roman"/>
              </w:rPr>
            </w:pPr>
            <w:r>
              <w:rPr>
                <w:rFonts w:eastAsia="Times New Roman"/>
              </w:rPr>
              <w:t>Work Group</w:t>
            </w:r>
          </w:p>
        </w:tc>
        <w:tc>
          <w:tcPr>
            <w:tcW w:w="0" w:type="auto"/>
            <w:vAlign w:val="center"/>
            <w:hideMark/>
          </w:tcPr>
          <w:p w14:paraId="23BD819D" w14:textId="77777777" w:rsidR="00C51368" w:rsidRDefault="001708AB">
            <w:pPr>
              <w:rPr>
                <w:rFonts w:eastAsia="Times New Roman"/>
              </w:rPr>
            </w:pPr>
            <w:hyperlink r:id="rId1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8222107" w14:textId="77777777" w:rsidR="00C51368" w:rsidRDefault="001708AB">
            <w:pPr>
              <w:rPr>
                <w:rFonts w:eastAsia="Times New Roman"/>
              </w:rPr>
            </w:pPr>
            <w:hyperlink r:id="rId1042" w:anchor="status" w:history="1">
              <w:r w:rsidR="00E43BD9">
                <w:rPr>
                  <w:rStyle w:val="Hyperlink"/>
                  <w:rFonts w:eastAsia="Times New Roman"/>
                </w:rPr>
                <w:t>Ballot Status</w:t>
              </w:r>
            </w:hyperlink>
            <w:r w:rsidR="00E43BD9">
              <w:rPr>
                <w:rFonts w:eastAsia="Times New Roman"/>
              </w:rPr>
              <w:t xml:space="preserve">: </w:t>
            </w:r>
            <w:hyperlink r:id="rId1043" w:anchor="pubs" w:history="1">
              <w:r w:rsidR="00E43BD9">
                <w:rPr>
                  <w:rStyle w:val="Hyperlink"/>
                  <w:rFonts w:eastAsia="Times New Roman"/>
                </w:rPr>
                <w:t>DSTU 2</w:t>
              </w:r>
            </w:hyperlink>
          </w:p>
        </w:tc>
      </w:tr>
    </w:tbl>
    <w:p w14:paraId="62A041D7" w14:textId="77777777" w:rsidR="00C51368" w:rsidRDefault="00E43BD9">
      <w:pPr>
        <w:pStyle w:val="NormalWeb"/>
        <w:divId w:val="554270020"/>
        <w:rPr>
          <w:lang w:val="en-US"/>
        </w:rPr>
      </w:pPr>
      <w:r>
        <w:rPr>
          <w:lang w:val="en-US"/>
        </w:rPr>
        <w:t xml:space="preserve">On this page: </w:t>
      </w:r>
    </w:p>
    <w:p w14:paraId="390AD2E9" w14:textId="77777777"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14:paraId="6F4A0D82" w14:textId="77777777"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14:paraId="06F51E67" w14:textId="77777777"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14:paraId="049C17BC" w14:textId="77777777" w:rsidR="00C51368" w:rsidRDefault="00E43BD9">
      <w:pPr>
        <w:pStyle w:val="Heading1"/>
        <w:rPr>
          <w:rFonts w:eastAsia="Times New Roman"/>
          <w:noProof/>
          <w:lang w:val="en-US"/>
        </w:rPr>
      </w:pPr>
      <w:r>
        <w:rPr>
          <w:rFonts w:eastAsia="Times New Roman"/>
          <w:noProof/>
          <w:lang w:val="en-US"/>
        </w:rPr>
        <w:t>history.html</w:t>
      </w:r>
    </w:p>
    <w:p w14:paraId="73473141" w14:textId="77777777"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14:paraId="0D398008" w14:textId="77777777" w:rsidR="00C51368" w:rsidRDefault="00E43BD9">
      <w:pPr>
        <w:pStyle w:val="Heading2"/>
        <w:divId w:val="1303341099"/>
        <w:rPr>
          <w:rFonts w:eastAsia="Times New Roman"/>
          <w:lang w:val="en-US"/>
        </w:rPr>
      </w:pPr>
      <w:r>
        <w:rPr>
          <w:rFonts w:eastAsia="Times New Roman"/>
          <w:lang w:val="en-US"/>
        </w:rPr>
        <w:t>Version History</w:t>
      </w:r>
    </w:p>
    <w:p w14:paraId="71F1584B" w14:textId="77777777"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4" w:history="1">
        <w:r>
          <w:rPr>
            <w:rStyle w:val="Hyperlink"/>
            <w:lang w:val="en-US"/>
          </w:rPr>
          <w:t>DSTU #1 Version History</w:t>
        </w:r>
      </w:hyperlink>
      <w:r>
        <w:rPr>
          <w:lang w:val="en-US"/>
        </w:rPr>
        <w:t xml:space="preserve">. Note that a full archive history of everything is available </w:t>
      </w:r>
      <w:hyperlink r:id="rId1045" w:history="1">
        <w:r>
          <w:rPr>
            <w:rStyle w:val="Hyperlink"/>
            <w:lang w:val="en-US"/>
          </w:rPr>
          <w:t>through the HL7 gForge SVN archives</w:t>
        </w:r>
      </w:hyperlink>
      <w:r>
        <w:rPr>
          <w:lang w:val="en-US"/>
        </w:rPr>
        <w:t xml:space="preserve">. </w:t>
      </w:r>
    </w:p>
    <w:p w14:paraId="52D52796" w14:textId="77777777"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14:paraId="565C8686" w14:textId="77777777" w:rsidR="00C51368" w:rsidRDefault="00E43BD9">
      <w:pPr>
        <w:pStyle w:val="NormalWeb"/>
        <w:divId w:val="1303341099"/>
        <w:rPr>
          <w:lang w:val="en-US"/>
        </w:rPr>
      </w:pPr>
      <w:r>
        <w:rPr>
          <w:lang w:val="en-US"/>
        </w:rPr>
        <w:t xml:space="preserve">The FHIR version policy is based on </w:t>
      </w:r>
      <w:hyperlink r:id="rId1046" w:history="1">
        <w:r>
          <w:rPr>
            <w:rStyle w:val="Hyperlink"/>
            <w:lang w:val="en-US"/>
          </w:rPr>
          <w:t>Semantic versioning</w:t>
        </w:r>
      </w:hyperlink>
      <w:r>
        <w:rPr>
          <w:lang w:val="en-US"/>
        </w:rPr>
        <w:t xml:space="preserve">, but with some differences due to fact that FHIR is a specification, not a software API. </w:t>
      </w:r>
    </w:p>
    <w:p w14:paraId="36A1A523" w14:textId="77777777"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14:paraId="7248FD1D" w14:textId="77777777" w:rsidR="00C51368" w:rsidRDefault="00E43BD9">
      <w:pPr>
        <w:pStyle w:val="NormalWeb"/>
        <w:divId w:val="1303341099"/>
        <w:rPr>
          <w:lang w:val="en-US"/>
        </w:rPr>
      </w:pPr>
      <w:r>
        <w:rPr>
          <w:lang w:val="en-US"/>
        </w:rPr>
        <w:t xml:space="preserve">The following kinds of changes may be made to the specification: </w:t>
      </w:r>
    </w:p>
    <w:p w14:paraId="752333B9"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14:paraId="62843984"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14:paraId="059F59CB" w14:textId="77777777"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14:paraId="4D44763F" w14:textId="77777777"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14:paraId="56791CE3"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14:paraId="7F560DAC"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14:paraId="23577E31"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14:paraId="6E90D745" w14:textId="77777777"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14:paraId="459F581E" w14:textId="77777777"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14:paraId="0D046007" w14:textId="77777777"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14:paraId="12DF3AC9" w14:textId="77777777">
        <w:trPr>
          <w:divId w:val="1303341099"/>
          <w:tblCellSpacing w:w="15" w:type="dxa"/>
        </w:trPr>
        <w:tc>
          <w:tcPr>
            <w:tcW w:w="0" w:type="auto"/>
            <w:hideMark/>
          </w:tcPr>
          <w:p w14:paraId="7BE499F2" w14:textId="77777777" w:rsidR="00C51368" w:rsidRDefault="00E43BD9">
            <w:pPr>
              <w:rPr>
                <w:rFonts w:eastAsia="Times New Roman"/>
              </w:rPr>
            </w:pPr>
            <w:r>
              <w:rPr>
                <w:rFonts w:eastAsia="Times New Roman"/>
              </w:rPr>
              <w:t>publication</w:t>
            </w:r>
          </w:p>
        </w:tc>
        <w:tc>
          <w:tcPr>
            <w:tcW w:w="0" w:type="auto"/>
            <w:vAlign w:val="center"/>
            <w:hideMark/>
          </w:tcPr>
          <w:p w14:paraId="0BF2DBF8" w14:textId="77777777"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14:paraId="7EED60BA" w14:textId="77777777"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14:paraId="73A4C324" w14:textId="77777777"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14:paraId="40C9AB18" w14:textId="77777777">
        <w:trPr>
          <w:divId w:val="1303341099"/>
          <w:tblCellSpacing w:w="15" w:type="dxa"/>
        </w:trPr>
        <w:tc>
          <w:tcPr>
            <w:tcW w:w="0" w:type="auto"/>
            <w:hideMark/>
          </w:tcPr>
          <w:p w14:paraId="18DEEA7E" w14:textId="77777777" w:rsidR="00C51368" w:rsidRDefault="00E43BD9">
            <w:pPr>
              <w:rPr>
                <w:rFonts w:eastAsia="Times New Roman"/>
              </w:rPr>
            </w:pPr>
            <w:r>
              <w:rPr>
                <w:rFonts w:eastAsia="Times New Roman"/>
              </w:rPr>
              <w:t>major</w:t>
            </w:r>
          </w:p>
        </w:tc>
        <w:tc>
          <w:tcPr>
            <w:tcW w:w="0" w:type="auto"/>
            <w:vAlign w:val="center"/>
            <w:hideMark/>
          </w:tcPr>
          <w:p w14:paraId="3AD6A377" w14:textId="77777777"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14:paraId="5749CED7" w14:textId="77777777"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14:paraId="4590FA4D" w14:textId="77777777"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14:paraId="65DF40E6" w14:textId="77777777"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14:paraId="570434B8" w14:textId="77777777">
        <w:trPr>
          <w:divId w:val="1303341099"/>
          <w:tblCellSpacing w:w="15" w:type="dxa"/>
        </w:trPr>
        <w:tc>
          <w:tcPr>
            <w:tcW w:w="0" w:type="auto"/>
            <w:hideMark/>
          </w:tcPr>
          <w:p w14:paraId="13B59502" w14:textId="77777777" w:rsidR="00C51368" w:rsidRDefault="00E43BD9">
            <w:pPr>
              <w:rPr>
                <w:rFonts w:eastAsia="Times New Roman"/>
              </w:rPr>
            </w:pPr>
            <w:r>
              <w:rPr>
                <w:rFonts w:eastAsia="Times New Roman"/>
              </w:rPr>
              <w:lastRenderedPageBreak/>
              <w:t>minor</w:t>
            </w:r>
          </w:p>
        </w:tc>
        <w:tc>
          <w:tcPr>
            <w:tcW w:w="0" w:type="auto"/>
            <w:vAlign w:val="center"/>
            <w:hideMark/>
          </w:tcPr>
          <w:p w14:paraId="382226AC" w14:textId="77777777"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14:paraId="11327020" w14:textId="77777777"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14:paraId="2B11519A" w14:textId="77777777">
        <w:trPr>
          <w:divId w:val="1303341099"/>
          <w:tblCellSpacing w:w="15" w:type="dxa"/>
        </w:trPr>
        <w:tc>
          <w:tcPr>
            <w:tcW w:w="0" w:type="auto"/>
            <w:hideMark/>
          </w:tcPr>
          <w:p w14:paraId="5767606B" w14:textId="77777777" w:rsidR="00C51368" w:rsidRDefault="00E43BD9">
            <w:pPr>
              <w:rPr>
                <w:rFonts w:eastAsia="Times New Roman"/>
              </w:rPr>
            </w:pPr>
            <w:r>
              <w:rPr>
                <w:rFonts w:eastAsia="Times New Roman"/>
              </w:rPr>
              <w:t>revision</w:t>
            </w:r>
          </w:p>
        </w:tc>
        <w:tc>
          <w:tcPr>
            <w:tcW w:w="0" w:type="auto"/>
            <w:vAlign w:val="center"/>
            <w:hideMark/>
          </w:tcPr>
          <w:p w14:paraId="33EAC017" w14:textId="77777777"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14:paraId="4FD7F651" w14:textId="77777777"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14:paraId="5274420F" w14:textId="77777777" w:rsidR="00C51368" w:rsidRDefault="00E43BD9">
      <w:pPr>
        <w:pStyle w:val="NormalWeb"/>
        <w:divId w:val="1303341099"/>
        <w:rPr>
          <w:lang w:val="en-US"/>
        </w:rPr>
      </w:pPr>
      <w:r>
        <w:rPr>
          <w:lang w:val="en-US"/>
        </w:rPr>
        <w:t xml:space="preserve">Additional notes: </w:t>
      </w:r>
    </w:p>
    <w:p w14:paraId="51170D5E"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14:paraId="7C68B9C5"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14:paraId="58ABA69D"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7"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8" w:history="1">
        <w:r>
          <w:rPr>
            <w:rStyle w:val="Hyperlink"/>
            <w:rFonts w:eastAsia="Times New Roman"/>
            <w:lang w:val="en-US"/>
          </w:rPr>
          <w:t>Directory of published versions</w:t>
        </w:r>
      </w:hyperlink>
      <w:r>
        <w:rPr>
          <w:rFonts w:eastAsia="Times New Roman"/>
          <w:lang w:val="en-US"/>
        </w:rPr>
        <w:t>)</w:t>
      </w:r>
    </w:p>
    <w:p w14:paraId="4C23AC2D" w14:textId="77777777"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14:paraId="0F911DB5" w14:textId="77777777" w:rsidR="00C51368" w:rsidRDefault="00E43BD9">
      <w:pPr>
        <w:pStyle w:val="Heading3"/>
        <w:divId w:val="1303341099"/>
        <w:rPr>
          <w:rFonts w:eastAsia="Times New Roman"/>
          <w:lang w:val="en-US"/>
        </w:rPr>
      </w:pPr>
      <w:r>
        <w:rPr>
          <w:rFonts w:eastAsia="Times New Roman"/>
          <w:lang w:val="en-US"/>
        </w:rPr>
        <w:t>Version History since DSTU #1</w:t>
      </w:r>
    </w:p>
    <w:p w14:paraId="4D2D56AF" w14:textId="77777777"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14:paraId="1CAFF1C0" w14:textId="77777777">
        <w:trPr>
          <w:divId w:val="1303341099"/>
          <w:tblCellSpacing w:w="15" w:type="dxa"/>
        </w:trPr>
        <w:tc>
          <w:tcPr>
            <w:tcW w:w="0" w:type="auto"/>
            <w:vAlign w:val="center"/>
            <w:hideMark/>
          </w:tcPr>
          <w:p w14:paraId="5F635EAD" w14:textId="77777777" w:rsidR="00C51368" w:rsidRDefault="00E43BD9">
            <w:pPr>
              <w:rPr>
                <w:rFonts w:eastAsia="Times New Roman"/>
              </w:rPr>
            </w:pPr>
            <w:r>
              <w:rPr>
                <w:rFonts w:eastAsia="Times New Roman"/>
                <w:b/>
                <w:bCs/>
              </w:rPr>
              <w:t>Version</w:t>
            </w:r>
          </w:p>
        </w:tc>
        <w:tc>
          <w:tcPr>
            <w:tcW w:w="0" w:type="auto"/>
            <w:vAlign w:val="center"/>
            <w:hideMark/>
          </w:tcPr>
          <w:p w14:paraId="0233EA4B" w14:textId="77777777" w:rsidR="00C51368" w:rsidRDefault="00E43BD9">
            <w:pPr>
              <w:rPr>
                <w:rFonts w:eastAsia="Times New Roman"/>
              </w:rPr>
            </w:pPr>
            <w:r>
              <w:rPr>
                <w:rFonts w:eastAsia="Times New Roman"/>
                <w:b/>
                <w:bCs/>
              </w:rPr>
              <w:t>Changes</w:t>
            </w:r>
          </w:p>
        </w:tc>
      </w:tr>
      <w:tr w:rsidR="00C51368" w14:paraId="129F3F94" w14:textId="77777777">
        <w:trPr>
          <w:divId w:val="1303341099"/>
          <w:tblCellSpacing w:w="15" w:type="dxa"/>
        </w:trPr>
        <w:tc>
          <w:tcPr>
            <w:tcW w:w="0" w:type="auto"/>
            <w:vAlign w:val="center"/>
            <w:hideMark/>
          </w:tcPr>
          <w:p w14:paraId="24DA1690" w14:textId="77777777" w:rsidR="00C51368" w:rsidRDefault="00E43BD9">
            <w:pPr>
              <w:rPr>
                <w:rFonts w:eastAsia="Times New Roman"/>
              </w:rPr>
            </w:pPr>
            <w:r>
              <w:rPr>
                <w:rFonts w:eastAsia="Times New Roman"/>
              </w:rPr>
              <w:t>1.0.0</w:t>
            </w:r>
          </w:p>
        </w:tc>
        <w:tc>
          <w:tcPr>
            <w:tcW w:w="0" w:type="auto"/>
            <w:vAlign w:val="center"/>
            <w:hideMark/>
          </w:tcPr>
          <w:p w14:paraId="5DA06B8D" w14:textId="77777777" w:rsidR="00C51368" w:rsidRDefault="00E43BD9">
            <w:pPr>
              <w:pStyle w:val="NormalWeb"/>
            </w:pPr>
            <w:r>
              <w:rPr>
                <w:b/>
                <w:bCs/>
              </w:rPr>
              <w:t>DSTU QA Preview, Aug 31, 2015</w:t>
            </w:r>
          </w:p>
          <w:p w14:paraId="6E4AE6DF" w14:textId="77777777"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9" w:history="1">
              <w:r>
                <w:rPr>
                  <w:rStyle w:val="Hyperlink"/>
                </w:rPr>
                <w:t>list of changes labelled 'breaking change'</w:t>
              </w:r>
            </w:hyperlink>
            <w:r>
              <w:t xml:space="preserve"> - 158 changes of 1317 total tasks. This is a list of the most important changes:</w:t>
            </w:r>
          </w:p>
          <w:p w14:paraId="4A87F35F"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0" w:anchor="maturity" w:history="1">
              <w:r>
                <w:rPr>
                  <w:rStyle w:val="Hyperlink"/>
                  <w:rFonts w:eastAsia="Times New Roman"/>
                </w:rPr>
                <w:t>maturity framework</w:t>
              </w:r>
            </w:hyperlink>
          </w:p>
          <w:p w14:paraId="5C904ED0" w14:textId="77777777" w:rsidR="00C51368" w:rsidRDefault="001708AB">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14:paraId="272C7075" w14:textId="77777777" w:rsidR="00C51368" w:rsidRDefault="001708AB">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14:paraId="6EE30BBF"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3" w:history="1">
              <w:r>
                <w:rPr>
                  <w:rStyle w:val="Hyperlink"/>
                  <w:rFonts w:eastAsia="Times New Roman"/>
                </w:rPr>
                <w:t>note about whitespace in XML</w:t>
              </w:r>
            </w:hyperlink>
            <w:r>
              <w:rPr>
                <w:rFonts w:eastAsia="Times New Roman"/>
              </w:rPr>
              <w:t xml:space="preserve">, added </w:t>
            </w:r>
            <w:hyperlink r:id="rId1054" w:anchor="schema-gen" w:history="1">
              <w:r>
                <w:rPr>
                  <w:rStyle w:val="Hyperlink"/>
                  <w:rFonts w:eastAsia="Times New Roman"/>
                </w:rPr>
                <w:t>code generation schemas</w:t>
              </w:r>
            </w:hyperlink>
          </w:p>
          <w:p w14:paraId="17469706"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14:paraId="0A1C85BE"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5" w:anchor="markdown" w:history="1">
              <w:r>
                <w:rPr>
                  <w:rStyle w:val="Hyperlink"/>
                  <w:rFonts w:eastAsia="Times New Roman"/>
                </w:rPr>
                <w:t>markdown</w:t>
              </w:r>
            </w:hyperlink>
            <w:r>
              <w:rPr>
                <w:rFonts w:eastAsia="Times New Roman"/>
              </w:rPr>
              <w:t xml:space="preserve">, </w:t>
            </w:r>
            <w:hyperlink r:id="rId1056" w:anchor="Annotation" w:history="1">
              <w:r>
                <w:rPr>
                  <w:rStyle w:val="Hyperlink"/>
                  <w:rFonts w:eastAsia="Times New Roman"/>
                </w:rPr>
                <w:t>Annotation</w:t>
              </w:r>
            </w:hyperlink>
            <w:r>
              <w:rPr>
                <w:rFonts w:eastAsia="Times New Roman"/>
              </w:rPr>
              <w:t xml:space="preserve">, </w:t>
            </w:r>
          </w:p>
          <w:p w14:paraId="03438539" w14:textId="77777777"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7" w:anchor="Coding" w:history="1">
              <w:r>
                <w:rPr>
                  <w:rStyle w:val="Hyperlink"/>
                  <w:rFonts w:eastAsia="Times New Roman"/>
                </w:rPr>
                <w:t>Coding</w:t>
              </w:r>
            </w:hyperlink>
            <w:r>
              <w:rPr>
                <w:rFonts w:eastAsia="Times New Roman"/>
              </w:rPr>
              <w:t xml:space="preserve">, </w:t>
            </w:r>
            <w:hyperlink r:id="rId1058" w:anchor="Quantity" w:history="1">
              <w:r>
                <w:rPr>
                  <w:rStyle w:val="Hyperlink"/>
                  <w:rFonts w:eastAsia="Times New Roman"/>
                </w:rPr>
                <w:t>Quantity</w:t>
              </w:r>
            </w:hyperlink>
            <w:r>
              <w:rPr>
                <w:rFonts w:eastAsia="Times New Roman"/>
              </w:rPr>
              <w:t xml:space="preserve">, </w:t>
            </w:r>
            <w:hyperlink r:id="rId1059" w:anchor="Signature" w:history="1">
              <w:r>
                <w:rPr>
                  <w:rStyle w:val="Hyperlink"/>
                  <w:rFonts w:eastAsia="Times New Roman"/>
                </w:rPr>
                <w:t>Signature</w:t>
              </w:r>
            </w:hyperlink>
            <w:r>
              <w:rPr>
                <w:rFonts w:eastAsia="Times New Roman"/>
              </w:rPr>
              <w:t xml:space="preserve">, </w:t>
            </w:r>
            <w:hyperlink r:id="rId1060" w:anchor="Timing" w:history="1">
              <w:r>
                <w:rPr>
                  <w:rStyle w:val="Hyperlink"/>
                  <w:rFonts w:eastAsia="Times New Roman"/>
                </w:rPr>
                <w:t>Timing</w:t>
              </w:r>
            </w:hyperlink>
            <w:r>
              <w:rPr>
                <w:rFonts w:eastAsia="Times New Roman"/>
              </w:rPr>
              <w:t xml:space="preserve">, </w:t>
            </w:r>
            <w:hyperlink r:id="rId1061" w:anchor="Address" w:history="1">
              <w:r>
                <w:rPr>
                  <w:rStyle w:val="Hyperlink"/>
                  <w:rFonts w:eastAsia="Times New Roman"/>
                </w:rPr>
                <w:t>Address</w:t>
              </w:r>
            </w:hyperlink>
            <w:r>
              <w:rPr>
                <w:rFonts w:eastAsia="Times New Roman"/>
              </w:rPr>
              <w:t xml:space="preserve">, </w:t>
            </w:r>
            <w:hyperlink r:id="rId1062" w:anchor="ContactPoint" w:history="1">
              <w:r>
                <w:rPr>
                  <w:rStyle w:val="Hyperlink"/>
                  <w:rFonts w:eastAsia="Times New Roman"/>
                </w:rPr>
                <w:t>ContactPoint</w:t>
              </w:r>
            </w:hyperlink>
          </w:p>
          <w:p w14:paraId="505A7BDA"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3"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14:paraId="3A4E311D"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14:paraId="64BF0AFC"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4" w:history="1">
              <w:r>
                <w:rPr>
                  <w:rStyle w:val="Hyperlink"/>
                  <w:rFonts w:eastAsia="Times New Roman"/>
                </w:rPr>
                <w:t>Account</w:t>
              </w:r>
            </w:hyperlink>
            <w:r>
              <w:rPr>
                <w:rFonts w:eastAsia="Times New Roman"/>
              </w:rPr>
              <w:t xml:space="preserve">, </w:t>
            </w:r>
            <w:hyperlink r:id="rId1065" w:history="1">
              <w:r>
                <w:rPr>
                  <w:rStyle w:val="Hyperlink"/>
                  <w:rFonts w:eastAsia="Times New Roman"/>
                </w:rPr>
                <w:t>ImplementationGuide</w:t>
              </w:r>
            </w:hyperlink>
            <w:r>
              <w:rPr>
                <w:rFonts w:eastAsia="Times New Roman"/>
              </w:rPr>
              <w:t xml:space="preserve">, </w:t>
            </w:r>
            <w:hyperlink r:id="rId1066" w:history="1">
              <w:r>
                <w:rPr>
                  <w:rStyle w:val="Hyperlink"/>
                  <w:rFonts w:eastAsia="Times New Roman"/>
                </w:rPr>
                <w:t>TestScript</w:t>
              </w:r>
            </w:hyperlink>
          </w:p>
          <w:p w14:paraId="10156381"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7" w:history="1">
              <w:r>
                <w:rPr>
                  <w:rStyle w:val="Hyperlink"/>
                  <w:rFonts w:eastAsia="Times New Roman"/>
                </w:rPr>
                <w:t>DetectedIssue</w:t>
              </w:r>
            </w:hyperlink>
            <w:r>
              <w:rPr>
                <w:rFonts w:eastAsia="Times New Roman"/>
              </w:rPr>
              <w:t xml:space="preserve">, MedicationPrescription -&gt; </w:t>
            </w:r>
            <w:hyperlink r:id="rId1068" w:history="1">
              <w:r>
                <w:rPr>
                  <w:rStyle w:val="Hyperlink"/>
                  <w:rFonts w:eastAsia="Times New Roman"/>
                </w:rPr>
                <w:t>MedicationOrder</w:t>
              </w:r>
            </w:hyperlink>
            <w:r>
              <w:rPr>
                <w:rFonts w:eastAsia="Times New Roman"/>
              </w:rPr>
              <w:t xml:space="preserve">, QuestinnaireAnswers -&gt; </w:t>
            </w:r>
            <w:hyperlink r:id="rId1069" w:history="1">
              <w:r>
                <w:rPr>
                  <w:rStyle w:val="Hyperlink"/>
                  <w:rFonts w:eastAsia="Times New Roman"/>
                </w:rPr>
                <w:t>QuestionnaireResponse</w:t>
              </w:r>
            </w:hyperlink>
          </w:p>
          <w:p w14:paraId="1F970C4E" w14:textId="77777777" w:rsidR="00C51368" w:rsidRDefault="00E43BD9">
            <w:pPr>
              <w:numPr>
                <w:ilvl w:val="1"/>
                <w:numId w:val="96"/>
              </w:numPr>
              <w:spacing w:before="100" w:beforeAutospacing="1" w:after="100" w:afterAutospacing="1"/>
              <w:rPr>
                <w:rFonts w:eastAsia="Times New Roman"/>
              </w:rPr>
            </w:pPr>
            <w:r>
              <w:rPr>
                <w:rFonts w:eastAsia="Times New Roman"/>
              </w:rPr>
              <w:t>removed: Supply</w:t>
            </w:r>
          </w:p>
          <w:p w14:paraId="00BFC7E8" w14:textId="77777777"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14:paraId="5864D244" w14:textId="77777777"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14:paraId="2EE36361"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0" w:history="1">
              <w:r>
                <w:rPr>
                  <w:rStyle w:val="Hyperlink"/>
                  <w:rFonts w:eastAsia="Times New Roman"/>
                </w:rPr>
                <w:t>Clinical Quality Improvement Framework (CQIF)</w:t>
              </w:r>
            </w:hyperlink>
          </w:p>
          <w:p w14:paraId="64685C06" w14:textId="77777777"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1" w:history="1">
              <w:r>
                <w:rPr>
                  <w:rStyle w:val="Hyperlink"/>
                  <w:rFonts w:eastAsia="Times New Roman"/>
                </w:rPr>
                <w:t>Argonaut content</w:t>
              </w:r>
            </w:hyperlink>
            <w:r>
              <w:rPr>
                <w:rFonts w:eastAsia="Times New Roman"/>
              </w:rPr>
              <w:t xml:space="preserve"> out</w:t>
            </w:r>
          </w:p>
        </w:tc>
      </w:tr>
      <w:tr w:rsidR="00C51368" w14:paraId="2DB92095" w14:textId="77777777">
        <w:trPr>
          <w:divId w:val="1303341099"/>
          <w:tblCellSpacing w:w="15" w:type="dxa"/>
        </w:trPr>
        <w:tc>
          <w:tcPr>
            <w:tcW w:w="0" w:type="auto"/>
            <w:vAlign w:val="center"/>
            <w:hideMark/>
          </w:tcPr>
          <w:p w14:paraId="0256CBBD" w14:textId="77777777" w:rsidR="00C51368" w:rsidRDefault="00E43BD9">
            <w:pPr>
              <w:rPr>
                <w:rFonts w:eastAsia="Times New Roman"/>
              </w:rPr>
            </w:pPr>
            <w:r>
              <w:rPr>
                <w:rFonts w:eastAsia="Times New Roman"/>
              </w:rPr>
              <w:lastRenderedPageBreak/>
              <w:t>1.0.0</w:t>
            </w:r>
          </w:p>
        </w:tc>
        <w:tc>
          <w:tcPr>
            <w:tcW w:w="0" w:type="auto"/>
            <w:vAlign w:val="center"/>
            <w:hideMark/>
          </w:tcPr>
          <w:p w14:paraId="56D2C343" w14:textId="77777777" w:rsidR="00C51368" w:rsidRDefault="00E43BD9">
            <w:pPr>
              <w:pStyle w:val="NormalWeb"/>
            </w:pPr>
            <w:r>
              <w:rPr>
                <w:b/>
                <w:bCs/>
              </w:rPr>
              <w:t>DSTU Ballot, May 2015</w:t>
            </w:r>
          </w:p>
          <w:p w14:paraId="6E99C49F" w14:textId="77777777"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14:paraId="1C18EC18" w14:textId="77777777" w:rsidR="00C51368" w:rsidRDefault="00E43BD9">
            <w:pPr>
              <w:pStyle w:val="NormalWeb"/>
            </w:pPr>
            <w:r>
              <w:rPr>
                <w:b/>
                <w:bCs/>
              </w:rPr>
              <w:t>Enumerations</w:t>
            </w:r>
          </w:p>
          <w:p w14:paraId="03261097" w14:textId="77777777" w:rsidR="00C51368" w:rsidRDefault="00E43BD9">
            <w:pPr>
              <w:numPr>
                <w:ilvl w:val="0"/>
                <w:numId w:val="97"/>
              </w:numPr>
              <w:spacing w:before="100" w:beforeAutospacing="1" w:after="100" w:afterAutospacing="1"/>
              <w:rPr>
                <w:rFonts w:eastAsia="Times New Roman"/>
              </w:rPr>
            </w:pPr>
            <w:r>
              <w:rPr>
                <w:rFonts w:eastAsia="Times New Roman"/>
              </w:rPr>
              <w:t>All spaces removed</w:t>
            </w:r>
          </w:p>
          <w:p w14:paraId="66572959" w14:textId="77777777"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14:paraId="38DA39E4" w14:textId="77777777" w:rsidR="00C51368" w:rsidRDefault="00E43BD9">
            <w:pPr>
              <w:pStyle w:val="NormalWeb"/>
            </w:pPr>
            <w:r>
              <w:rPr>
                <w:b/>
                <w:bCs/>
              </w:rPr>
              <w:t>New Data Types</w:t>
            </w:r>
          </w:p>
          <w:p w14:paraId="26EBA24B" w14:textId="77777777" w:rsidR="00C51368" w:rsidRDefault="001708AB">
            <w:pPr>
              <w:numPr>
                <w:ilvl w:val="0"/>
                <w:numId w:val="98"/>
              </w:numPr>
              <w:spacing w:before="100" w:beforeAutospacing="1" w:after="100" w:afterAutospacing="1"/>
              <w:rPr>
                <w:rFonts w:eastAsia="Times New Roman"/>
              </w:rPr>
            </w:pPr>
            <w:hyperlink r:id="rId1072" w:anchor="unsignedInt" w:history="1">
              <w:r w:rsidR="00E43BD9">
                <w:rPr>
                  <w:rStyle w:val="Hyperlink"/>
                  <w:rFonts w:eastAsia="Times New Roman"/>
                </w:rPr>
                <w:t>unsignedInt</w:t>
              </w:r>
            </w:hyperlink>
          </w:p>
          <w:p w14:paraId="38BDCF25" w14:textId="77777777" w:rsidR="00C51368" w:rsidRDefault="001708AB">
            <w:pPr>
              <w:numPr>
                <w:ilvl w:val="0"/>
                <w:numId w:val="98"/>
              </w:numPr>
              <w:spacing w:before="100" w:beforeAutospacing="1" w:after="100" w:afterAutospacing="1"/>
              <w:rPr>
                <w:rFonts w:eastAsia="Times New Roman"/>
              </w:rPr>
            </w:pPr>
            <w:hyperlink r:id="rId1073" w:anchor="positiveInt" w:history="1">
              <w:r w:rsidR="00E43BD9">
                <w:rPr>
                  <w:rStyle w:val="Hyperlink"/>
                  <w:rFonts w:eastAsia="Times New Roman"/>
                </w:rPr>
                <w:t>positiveInt</w:t>
              </w:r>
            </w:hyperlink>
          </w:p>
          <w:p w14:paraId="64C0853F" w14:textId="77777777" w:rsidR="00C51368" w:rsidRDefault="001708AB">
            <w:pPr>
              <w:numPr>
                <w:ilvl w:val="0"/>
                <w:numId w:val="98"/>
              </w:numPr>
              <w:spacing w:before="100" w:beforeAutospacing="1" w:after="100" w:afterAutospacing="1"/>
              <w:rPr>
                <w:rFonts w:eastAsia="Times New Roman"/>
              </w:rPr>
            </w:pPr>
            <w:hyperlink r:id="rId1074" w:anchor="Signature" w:history="1">
              <w:r w:rsidR="00E43BD9">
                <w:rPr>
                  <w:rStyle w:val="Hyperlink"/>
                  <w:rFonts w:eastAsia="Times New Roman"/>
                </w:rPr>
                <w:t>Signature</w:t>
              </w:r>
            </w:hyperlink>
          </w:p>
          <w:p w14:paraId="48C4B4AD" w14:textId="77777777" w:rsidR="00C51368" w:rsidRDefault="001708AB">
            <w:pPr>
              <w:numPr>
                <w:ilvl w:val="0"/>
                <w:numId w:val="98"/>
              </w:numPr>
              <w:spacing w:before="100" w:beforeAutospacing="1" w:after="100" w:afterAutospacing="1"/>
              <w:rPr>
                <w:rFonts w:eastAsia="Times New Roman"/>
              </w:rPr>
            </w:pPr>
            <w:hyperlink r:id="rId1075" w:anchor="Meta" w:history="1">
              <w:r w:rsidR="00E43BD9">
                <w:rPr>
                  <w:rStyle w:val="Hyperlink"/>
                  <w:rFonts w:eastAsia="Times New Roman"/>
                </w:rPr>
                <w:t>Meta</w:t>
              </w:r>
            </w:hyperlink>
          </w:p>
          <w:p w14:paraId="3D54352D" w14:textId="77777777" w:rsidR="00C51368" w:rsidRDefault="00E43BD9">
            <w:pPr>
              <w:pStyle w:val="NormalWeb"/>
            </w:pPr>
            <w:r>
              <w:rPr>
                <w:b/>
                <w:bCs/>
              </w:rPr>
              <w:t>Changed Data Types</w:t>
            </w:r>
          </w:p>
          <w:p w14:paraId="6288E180" w14:textId="77777777" w:rsidR="00C51368" w:rsidRDefault="001708AB">
            <w:pPr>
              <w:numPr>
                <w:ilvl w:val="0"/>
                <w:numId w:val="99"/>
              </w:numPr>
              <w:spacing w:before="100" w:beforeAutospacing="1" w:after="100" w:afterAutospacing="1"/>
              <w:rPr>
                <w:rFonts w:eastAsia="Times New Roman"/>
              </w:rPr>
            </w:pPr>
            <w:hyperlink r:id="rId1076" w:anchor="Coding" w:history="1">
              <w:r w:rsidR="00E43BD9">
                <w:rPr>
                  <w:rStyle w:val="Hyperlink"/>
                  <w:rFonts w:eastAsia="Times New Roman"/>
                </w:rPr>
                <w:t>Coding</w:t>
              </w:r>
            </w:hyperlink>
            <w:r w:rsidR="00E43BD9">
              <w:rPr>
                <w:rFonts w:eastAsia="Times New Roman"/>
              </w:rPr>
              <w:t xml:space="preserve"> - remove valueSet </w:t>
            </w:r>
          </w:p>
          <w:p w14:paraId="383FE9C1" w14:textId="77777777" w:rsidR="00C51368" w:rsidRDefault="001708AB">
            <w:pPr>
              <w:numPr>
                <w:ilvl w:val="0"/>
                <w:numId w:val="99"/>
              </w:numPr>
              <w:spacing w:before="100" w:beforeAutospacing="1" w:after="100" w:afterAutospacing="1"/>
              <w:rPr>
                <w:rFonts w:eastAsia="Times New Roman"/>
              </w:rPr>
            </w:pPr>
            <w:hyperlink r:id="rId1077" w:anchor="Attachment" w:history="1">
              <w:r w:rsidR="00E43BD9">
                <w:rPr>
                  <w:rStyle w:val="Hyperlink"/>
                  <w:rFonts w:eastAsia="Times New Roman"/>
                </w:rPr>
                <w:t>Attachment</w:t>
              </w:r>
            </w:hyperlink>
            <w:r w:rsidR="00E43BD9">
              <w:rPr>
                <w:rFonts w:eastAsia="Times New Roman"/>
              </w:rPr>
              <w:t xml:space="preserve"> - add creation</w:t>
            </w:r>
          </w:p>
          <w:p w14:paraId="06F76D6E" w14:textId="77777777" w:rsidR="00C51368" w:rsidRDefault="001708AB">
            <w:pPr>
              <w:numPr>
                <w:ilvl w:val="0"/>
                <w:numId w:val="99"/>
              </w:numPr>
              <w:spacing w:before="100" w:beforeAutospacing="1" w:after="100" w:afterAutospacing="1"/>
              <w:rPr>
                <w:rFonts w:eastAsia="Times New Roman"/>
              </w:rPr>
            </w:pPr>
            <w:hyperlink r:id="rId1078" w:anchor="Identifier" w:history="1">
              <w:r w:rsidR="00E43BD9">
                <w:rPr>
                  <w:rStyle w:val="Hyperlink"/>
                  <w:rFonts w:eastAsia="Times New Roman"/>
                </w:rPr>
                <w:t>Identifier</w:t>
              </w:r>
            </w:hyperlink>
            <w:r w:rsidR="00E43BD9">
              <w:rPr>
                <w:rFonts w:eastAsia="Times New Roman"/>
              </w:rPr>
              <w:t xml:space="preserve"> - replace label with type</w:t>
            </w:r>
          </w:p>
          <w:p w14:paraId="5D2DC00B" w14:textId="77777777" w:rsidR="00C51368" w:rsidRDefault="001708AB">
            <w:pPr>
              <w:numPr>
                <w:ilvl w:val="0"/>
                <w:numId w:val="99"/>
              </w:numPr>
              <w:spacing w:before="100" w:beforeAutospacing="1" w:after="100" w:afterAutospacing="1"/>
              <w:rPr>
                <w:rFonts w:eastAsia="Times New Roman"/>
              </w:rPr>
            </w:pPr>
            <w:hyperlink r:id="rId1079" w:anchor="Timing" w:history="1">
              <w:r w:rsidR="00E43BD9">
                <w:rPr>
                  <w:rStyle w:val="Hyperlink"/>
                  <w:rFonts w:eastAsia="Times New Roman"/>
                </w:rPr>
                <w:t>Timing</w:t>
              </w:r>
            </w:hyperlink>
            <w:r w:rsidR="00E43BD9">
              <w:rPr>
                <w:rFonts w:eastAsia="Times New Roman"/>
              </w:rPr>
              <w:t xml:space="preserve"> - major rework of content</w:t>
            </w:r>
          </w:p>
          <w:p w14:paraId="3F2D50D8" w14:textId="77777777" w:rsidR="00C51368" w:rsidRDefault="001708AB">
            <w:pPr>
              <w:numPr>
                <w:ilvl w:val="0"/>
                <w:numId w:val="99"/>
              </w:numPr>
              <w:spacing w:before="100" w:beforeAutospacing="1" w:after="100" w:afterAutospacing="1"/>
              <w:rPr>
                <w:rFonts w:eastAsia="Times New Roman"/>
              </w:rPr>
            </w:pPr>
            <w:hyperlink r:id="rId1080"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14:paraId="4883490F" w14:textId="77777777" w:rsidR="00C51368" w:rsidRDefault="00E43BD9">
            <w:pPr>
              <w:pStyle w:val="NormalWeb"/>
            </w:pPr>
            <w:r>
              <w:rPr>
                <w:b/>
                <w:bCs/>
              </w:rPr>
              <w:t>New Resources</w:t>
            </w:r>
          </w:p>
          <w:p w14:paraId="6F968F13" w14:textId="77777777" w:rsidR="00C51368" w:rsidRDefault="001708AB">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BodySite</w:t>
              </w:r>
            </w:hyperlink>
          </w:p>
          <w:p w14:paraId="7DFBC8CE" w14:textId="77777777" w:rsidR="00C51368" w:rsidRDefault="001708AB">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Claim</w:t>
              </w:r>
            </w:hyperlink>
          </w:p>
          <w:p w14:paraId="3F537F3F" w14:textId="77777777" w:rsidR="00C51368" w:rsidRDefault="001708AB">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ProcessRequest</w:t>
              </w:r>
            </w:hyperlink>
          </w:p>
          <w:p w14:paraId="014569D5" w14:textId="77777777" w:rsidR="00C51368" w:rsidRDefault="001708AB">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ProcessResponse</w:t>
              </w:r>
            </w:hyperlink>
          </w:p>
          <w:p w14:paraId="5EF9D0F7" w14:textId="77777777" w:rsidR="00C51368" w:rsidRDefault="00E43BD9">
            <w:pPr>
              <w:pStyle w:val="NormalWeb"/>
            </w:pPr>
            <w:r>
              <w:rPr>
                <w:b/>
                <w:bCs/>
              </w:rPr>
              <w:t>Removed Resources</w:t>
            </w:r>
          </w:p>
          <w:p w14:paraId="30D2839A" w14:textId="77777777"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14:paraId="170F7128" w14:textId="77777777"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14:paraId="4674C693" w14:textId="77777777"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14:paraId="08F2D457" w14:textId="77777777"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14:paraId="66C8C666" w14:textId="77777777"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14:paraId="3F702B1E" w14:textId="77777777"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14:paraId="4D330599" w14:textId="77777777" w:rsidR="00C51368" w:rsidRDefault="00E43BD9">
            <w:pPr>
              <w:pStyle w:val="NormalWeb"/>
            </w:pPr>
            <w:r>
              <w:rPr>
                <w:b/>
                <w:bCs/>
              </w:rPr>
              <w:t>Renamed Resources</w:t>
            </w:r>
          </w:p>
          <w:p w14:paraId="396AA768" w14:textId="77777777"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14:paraId="4BA51F0A" w14:textId="77777777"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14:paraId="18A4AFCE" w14:textId="77777777"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14:paraId="00F93E44" w14:textId="77777777"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14:paraId="74D674AA" w14:textId="77777777" w:rsidR="00C51368" w:rsidRDefault="00E43BD9">
            <w:pPr>
              <w:pStyle w:val="NormalWeb"/>
            </w:pPr>
            <w:r>
              <w:rPr>
                <w:b/>
                <w:bCs/>
              </w:rPr>
              <w:t>Changes Inside Resources</w:t>
            </w:r>
          </w:p>
          <w:p w14:paraId="6246A647" w14:textId="77777777" w:rsidR="00C51368" w:rsidRDefault="001708AB">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Parameters</w:t>
              </w:r>
            </w:hyperlink>
            <w:r w:rsidR="00E43BD9">
              <w:rPr>
                <w:rFonts w:eastAsia="Times New Roman"/>
              </w:rPr>
              <w:t xml:space="preserve"> - allow parameter.part to contain a resource</w:t>
            </w:r>
          </w:p>
          <w:p w14:paraId="4B65D539" w14:textId="77777777" w:rsidR="00C51368" w:rsidRDefault="001708AB">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AllergyIntolerance</w:t>
              </w:r>
            </w:hyperlink>
            <w:r w:rsidR="00E43BD9">
              <w:rPr>
                <w:rFonts w:eastAsia="Times New Roman"/>
              </w:rPr>
              <w:t xml:space="preserve"> - rename subject to patient</w:t>
            </w:r>
          </w:p>
          <w:p w14:paraId="1CB1C6F9" w14:textId="77777777" w:rsidR="00C51368" w:rsidRDefault="001708AB">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w:t>
              </w:r>
            </w:hyperlink>
            <w:r w:rsidR="00E43BD9">
              <w:rPr>
                <w:rFonts w:eastAsia="Times New Roman"/>
              </w:rPr>
              <w:t xml:space="preserve"> - remove lastModifiedBy/lastModified, add location</w:t>
            </w:r>
          </w:p>
          <w:p w14:paraId="6B2AFB12" w14:textId="77777777" w:rsidR="00C51368" w:rsidRDefault="001708AB">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14:paraId="6AEEDFB7" w14:textId="77777777" w:rsidR="00C51368" w:rsidRDefault="001708AB">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14:paraId="69096B2F" w14:textId="77777777" w:rsidR="00C51368" w:rsidRDefault="001708AB">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Bundle</w:t>
              </w:r>
            </w:hyperlink>
            <w:r w:rsidR="00E43BD9">
              <w:rPr>
                <w:rFonts w:eastAsia="Times New Roman"/>
              </w:rPr>
              <w:t xml:space="preserve"> - major reorganization</w:t>
            </w:r>
          </w:p>
          <w:p w14:paraId="2961E615" w14:textId="77777777" w:rsidR="00C51368" w:rsidRDefault="001708AB">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CarePlan</w:t>
              </w:r>
            </w:hyperlink>
            <w:r w:rsidR="00E43BD9">
              <w:rPr>
                <w:rFonts w:eastAsia="Times New Roman"/>
              </w:rPr>
              <w:t xml:space="preserve"> - pull goal out + other reorganization</w:t>
            </w:r>
          </w:p>
          <w:p w14:paraId="2BC47EB5" w14:textId="77777777" w:rsidR="00C51368" w:rsidRDefault="001708AB">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14:paraId="2C3DBFBF" w14:textId="77777777" w:rsidR="00C51368" w:rsidRDefault="001708AB">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Composition</w:t>
              </w:r>
            </w:hyperlink>
            <w:r w:rsidR="00E43BD9">
              <w:rPr>
                <w:rFonts w:eastAsia="Times New Roman"/>
              </w:rPr>
              <w:t xml:space="preserve"> - change .section.content to refer to List only, not any </w:t>
            </w:r>
          </w:p>
          <w:p w14:paraId="57F1BBA1" w14:textId="77777777" w:rsidR="00C51368" w:rsidRDefault="001708AB">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14:paraId="6FB806FF" w14:textId="77777777" w:rsidR="00C51368" w:rsidRDefault="001708AB">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14:paraId="01F159FB" w14:textId="77777777" w:rsidR="00C51368" w:rsidRDefault="001708AB">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14:paraId="231590AE" w14:textId="77777777" w:rsidR="00C51368" w:rsidRDefault="001708AB">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Contract</w:t>
              </w:r>
            </w:hyperlink>
            <w:r w:rsidR="00E43BD9">
              <w:rPr>
                <w:rFonts w:eastAsia="Times New Roman"/>
              </w:rPr>
              <w:t xml:space="preserve"> - extensive rewrite</w:t>
            </w:r>
          </w:p>
          <w:p w14:paraId="0D5C3A49" w14:textId="77777777" w:rsidR="00C51368" w:rsidRDefault="001708AB">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Coverage</w:t>
              </w:r>
            </w:hyperlink>
            <w:r w:rsidR="00E43BD9">
              <w:rPr>
                <w:rFonts w:eastAsia="Times New Roman"/>
              </w:rPr>
              <w:t xml:space="preserve"> - add bin, subscriberId</w:t>
            </w:r>
          </w:p>
          <w:p w14:paraId="2634A92F" w14:textId="77777777" w:rsidR="00C51368" w:rsidRDefault="001708AB">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DataElement</w:t>
              </w:r>
            </w:hyperlink>
            <w:r w:rsidR="00E43BD9">
              <w:rPr>
                <w:rFonts w:eastAsia="Times New Roman"/>
              </w:rPr>
              <w:t xml:space="preserve"> - total rewrite to use ElementDefinition</w:t>
            </w:r>
          </w:p>
          <w:p w14:paraId="4D4B3F6C" w14:textId="77777777" w:rsidR="00C51368" w:rsidRDefault="001708AB">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w:t>
              </w:r>
            </w:hyperlink>
            <w:r w:rsidR="00E43BD9">
              <w:rPr>
                <w:rFonts w:eastAsia="Times New Roman"/>
              </w:rPr>
              <w:t xml:space="preserve"> - add status, manufactureDate</w:t>
            </w:r>
          </w:p>
          <w:p w14:paraId="5ACCF9C9" w14:textId="77777777" w:rsidR="00C51368" w:rsidRDefault="001708AB">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14:paraId="04976EE9" w14:textId="77777777" w:rsidR="00C51368" w:rsidRDefault="001708AB">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DeviceUseRequest</w:t>
              </w:r>
            </w:hyperlink>
            <w:r w:rsidR="00E43BD9">
              <w:rPr>
                <w:rFonts w:eastAsia="Times New Roman"/>
              </w:rPr>
              <w:t>/</w:t>
            </w:r>
            <w:hyperlink r:id="rId1103" w:history="1">
              <w:r w:rsidR="00E43BD9">
                <w:rPr>
                  <w:rStyle w:val="Hyperlink"/>
                  <w:rFonts w:eastAsia="Times New Roman"/>
                </w:rPr>
                <w:t>DeviceUseStatement</w:t>
              </w:r>
            </w:hyperlink>
            <w:r w:rsidR="00E43BD9">
              <w:rPr>
                <w:rFonts w:eastAsia="Times New Roman"/>
              </w:rPr>
              <w:t xml:space="preserve"> - change to bodySite = code or Reference(BodySite)</w:t>
            </w:r>
          </w:p>
          <w:p w14:paraId="4086A0C9" w14:textId="77777777" w:rsidR="00C51368" w:rsidRDefault="001708AB">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DiagnosticOrder</w:t>
              </w:r>
            </w:hyperlink>
            <w:r w:rsidR="00E43BD9">
              <w:rPr>
                <w:rFonts w:eastAsia="Times New Roman"/>
              </w:rPr>
              <w:t xml:space="preserve"> - change to bodySite = code or Reference(BodySite)</w:t>
            </w:r>
          </w:p>
          <w:p w14:paraId="07D30515" w14:textId="77777777" w:rsidR="00C51368" w:rsidRDefault="001708AB">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DiagnosticReport</w:t>
              </w:r>
            </w:hyperlink>
            <w:r w:rsidR="00E43BD9">
              <w:rPr>
                <w:rFonts w:eastAsia="Times New Roman"/>
              </w:rPr>
              <w:t xml:space="preserve"> - add encounter</w:t>
            </w:r>
          </w:p>
          <w:p w14:paraId="4576A3BC" w14:textId="77777777" w:rsidR="00C51368" w:rsidRDefault="001708AB">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DocumentManifest</w:t>
              </w:r>
            </w:hyperlink>
            <w:r w:rsidR="00E43BD9">
              <w:rPr>
                <w:rFonts w:eastAsia="Times New Roman"/>
              </w:rPr>
              <w:t xml:space="preserve"> - add options for how content is referred to </w:t>
            </w:r>
          </w:p>
          <w:p w14:paraId="73744A78" w14:textId="77777777" w:rsidR="00C51368" w:rsidRDefault="001708AB">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14:paraId="4F59E25E" w14:textId="77777777" w:rsidR="00C51368" w:rsidRDefault="001708AB">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14:paraId="464E04E4" w14:textId="77777777" w:rsidR="00C51368" w:rsidRDefault="001708AB">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14:paraId="3A1E8960" w14:textId="77777777" w:rsidR="00C51368" w:rsidRDefault="001708AB">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Flag</w:t>
              </w:r>
            </w:hyperlink>
            <w:r w:rsidR="00E43BD9">
              <w:rPr>
                <w:rFonts w:eastAsia="Times New Roman"/>
              </w:rPr>
              <w:t xml:space="preserve"> - rename subject to patient, change from note to code</w:t>
            </w:r>
          </w:p>
          <w:p w14:paraId="40890CF4" w14:textId="77777777" w:rsidR="00C51368" w:rsidRDefault="001708AB">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Goal</w:t>
              </w:r>
            </w:hyperlink>
            <w:r w:rsidR="00E43BD9">
              <w:rPr>
                <w:rFonts w:eastAsia="Times New Roman"/>
              </w:rPr>
              <w:t xml:space="preserve"> - add targetDate, statusDate, author, priority</w:t>
            </w:r>
          </w:p>
          <w:p w14:paraId="64C2C7C0" w14:textId="77777777" w:rsidR="00C51368" w:rsidRDefault="001708AB">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HealthcareService</w:t>
              </w:r>
            </w:hyperlink>
            <w:r w:rsidR="00E43BD9">
              <w:rPr>
                <w:rFonts w:eastAsia="Times New Roman"/>
              </w:rPr>
              <w:t xml:space="preserve"> - extensive rewrite</w:t>
            </w:r>
          </w:p>
          <w:p w14:paraId="1F760C29" w14:textId="77777777" w:rsidR="00C51368" w:rsidRDefault="001708AB">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14:paraId="0EBD3A98" w14:textId="77777777" w:rsidR="00C51368" w:rsidRDefault="001708AB">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ImagingStudy</w:t>
              </w:r>
            </w:hyperlink>
            <w:r w:rsidR="00E43BD9">
              <w:rPr>
                <w:rFonts w:eastAsia="Times New Roman"/>
              </w:rPr>
              <w:t xml:space="preserve"> - add laterality, change url to attachment</w:t>
            </w:r>
          </w:p>
          <w:p w14:paraId="0C7D8774" w14:textId="77777777" w:rsidR="00C51368" w:rsidRDefault="001708AB">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14:paraId="46C22363" w14:textId="77777777" w:rsidR="00C51368" w:rsidRDefault="001708AB">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ImmunizationRecommendation</w:t>
              </w:r>
            </w:hyperlink>
            <w:r w:rsidR="00E43BD9">
              <w:rPr>
                <w:rFonts w:eastAsia="Times New Roman"/>
              </w:rPr>
              <w:t xml:space="preserve"> - rename subject to patient</w:t>
            </w:r>
          </w:p>
          <w:p w14:paraId="20D47A4A" w14:textId="77777777" w:rsidR="00C51368" w:rsidRDefault="001708AB">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List</w:t>
              </w:r>
            </w:hyperlink>
            <w:r w:rsidR="00E43BD9">
              <w:rPr>
                <w:rFonts w:eastAsia="Times New Roman"/>
              </w:rPr>
              <w:t xml:space="preserve"> - add title, status, change ordered to orderedBy, add note</w:t>
            </w:r>
          </w:p>
          <w:p w14:paraId="12641CE3" w14:textId="77777777" w:rsidR="00C51368" w:rsidRDefault="001708AB">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Location</w:t>
              </w:r>
            </w:hyperlink>
            <w:r w:rsidR="00E43BD9">
              <w:rPr>
                <w:rFonts w:eastAsia="Times New Roman"/>
              </w:rPr>
              <w:t xml:space="preserve"> - remove status</w:t>
            </w:r>
          </w:p>
          <w:p w14:paraId="25B4E631" w14:textId="77777777" w:rsidR="00C51368" w:rsidRDefault="001708AB">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Media</w:t>
              </w:r>
            </w:hyperlink>
            <w:r w:rsidR="00E43BD9">
              <w:rPr>
                <w:rFonts w:eastAsia="Times New Roman"/>
              </w:rPr>
              <w:t xml:space="preserve"> - remove created (-&gt; Attachment)</w:t>
            </w:r>
          </w:p>
          <w:p w14:paraId="27EFA258" w14:textId="77777777" w:rsidR="00C51368" w:rsidRDefault="001708AB">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w:t>
              </w:r>
            </w:hyperlink>
            <w:r w:rsidR="00E43BD9">
              <w:rPr>
                <w:rFonts w:eastAsia="Times New Roman"/>
              </w:rPr>
              <w:t xml:space="preserve"> - add batch</w:t>
            </w:r>
          </w:p>
          <w:p w14:paraId="2F33DAD1" w14:textId="77777777" w:rsidR="00C51368" w:rsidRDefault="001708AB">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14:paraId="735E5D63" w14:textId="77777777" w:rsidR="00C51368" w:rsidRDefault="001708AB">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14:paraId="06319A87" w14:textId="77777777" w:rsidR="00C51368" w:rsidRDefault="001708AB">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MedicationOrder</w:t>
              </w:r>
            </w:hyperlink>
            <w:r w:rsidR="00E43BD9">
              <w:rPr>
                <w:rFonts w:eastAsia="Times New Roman"/>
              </w:rPr>
              <w:t xml:space="preserve"> - add note, change quantity to allow range, </w:t>
            </w:r>
          </w:p>
          <w:p w14:paraId="3801CE63" w14:textId="77777777" w:rsidR="00C51368" w:rsidRDefault="001708AB">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14:paraId="38577F49" w14:textId="77777777" w:rsidR="00C51368" w:rsidRDefault="001708AB">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NamingSystem</w:t>
              </w:r>
            </w:hyperlink>
            <w:r w:rsidR="00E43BD9">
              <w:rPr>
                <w:rFonts w:eastAsia="Times New Roman"/>
              </w:rPr>
              <w:t xml:space="preserve"> - add date, publisher, </w:t>
            </w:r>
          </w:p>
          <w:p w14:paraId="0FBAECC3" w14:textId="77777777" w:rsidR="00C51368" w:rsidRDefault="001708AB">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NutritionOrder</w:t>
              </w:r>
            </w:hyperlink>
            <w:r w:rsidR="00E43BD9">
              <w:rPr>
                <w:rFonts w:eastAsia="Times New Roman"/>
              </w:rPr>
              <w:t xml:space="preserve"> - extensive rewrite</w:t>
            </w:r>
          </w:p>
          <w:p w14:paraId="1119B522" w14:textId="77777777" w:rsidR="00C51368" w:rsidRDefault="001708AB">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14:paraId="224686FC" w14:textId="77777777" w:rsidR="00C51368" w:rsidRDefault="001708AB">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14:paraId="06B53CC7" w14:textId="77777777" w:rsidR="00C51368" w:rsidRDefault="001708AB">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OperationOutcome</w:t>
              </w:r>
            </w:hyperlink>
            <w:r w:rsidR="00E43BD9">
              <w:rPr>
                <w:rFonts w:eastAsia="Times New Roman"/>
              </w:rPr>
              <w:t xml:space="preserve"> - change type of .issue.type</w:t>
            </w:r>
          </w:p>
          <w:p w14:paraId="71E95FDA" w14:textId="77777777" w:rsidR="00C51368" w:rsidRDefault="001708AB">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OrderResponse</w:t>
              </w:r>
            </w:hyperlink>
            <w:r w:rsidR="00E43BD9">
              <w:rPr>
                <w:rFonts w:eastAsia="Times New Roman"/>
              </w:rPr>
              <w:t xml:space="preserve"> - rename code to orderStatus</w:t>
            </w:r>
          </w:p>
          <w:p w14:paraId="210F2BED" w14:textId="77777777" w:rsidR="00C51368" w:rsidRDefault="001708AB">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Organization</w:t>
              </w:r>
            </w:hyperlink>
            <w:r w:rsidR="00E43BD9">
              <w:rPr>
                <w:rFonts w:eastAsia="Times New Roman"/>
              </w:rPr>
              <w:t xml:space="preserve"> - remove location and contact.gender</w:t>
            </w:r>
          </w:p>
          <w:p w14:paraId="5E14F525" w14:textId="77777777" w:rsidR="00C51368" w:rsidRDefault="001708AB">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Patient</w:t>
              </w:r>
            </w:hyperlink>
            <w:r w:rsidR="00E43BD9">
              <w:rPr>
                <w:rFonts w:eastAsia="Times New Roman"/>
              </w:rPr>
              <w:t xml:space="preserve"> - communication to allow 'preferred'</w:t>
            </w:r>
          </w:p>
          <w:p w14:paraId="650D624F" w14:textId="77777777" w:rsidR="00C51368" w:rsidRDefault="001708AB">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Person</w:t>
              </w:r>
            </w:hyperlink>
            <w:r w:rsidR="00E43BD9">
              <w:rPr>
                <w:rFonts w:eastAsia="Times New Roman"/>
              </w:rPr>
              <w:t xml:space="preserve"> - rename other to target</w:t>
            </w:r>
          </w:p>
          <w:p w14:paraId="4D8150AF" w14:textId="77777777" w:rsidR="00C51368" w:rsidRDefault="001708AB">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14:paraId="75011732" w14:textId="77777777" w:rsidR="00C51368" w:rsidRDefault="001708AB">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14:paraId="45E3E042" w14:textId="77777777" w:rsidR="00C51368" w:rsidRDefault="001708AB">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ProcedureRequest</w:t>
              </w:r>
            </w:hyperlink>
            <w:r w:rsidR="00E43BD9">
              <w:rPr>
                <w:rFonts w:eastAsia="Times New Roman"/>
              </w:rPr>
              <w:t xml:space="preserve"> - change to bodySite = code or Reference(BodySite)</w:t>
            </w:r>
          </w:p>
          <w:p w14:paraId="521F30FF" w14:textId="77777777" w:rsidR="00C51368" w:rsidRDefault="001708AB">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14:paraId="11A78B7E" w14:textId="77777777" w:rsidR="00C51368" w:rsidRDefault="001708AB">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Questionnaire</w:t>
              </w:r>
            </w:hyperlink>
            <w:r w:rsidR="00E43BD9">
              <w:rPr>
                <w:rFonts w:eastAsia="Times New Roman"/>
              </w:rPr>
              <w:t xml:space="preserve"> - add telecom</w:t>
            </w:r>
          </w:p>
          <w:p w14:paraId="639F26FB" w14:textId="77777777" w:rsidR="00C51368" w:rsidRDefault="001708AB">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Schedule</w:t>
              </w:r>
            </w:hyperlink>
            <w:r w:rsidR="00E43BD9">
              <w:rPr>
                <w:rFonts w:eastAsia="Times New Roman"/>
              </w:rPr>
              <w:t xml:space="preserve"> - move lastModified</w:t>
            </w:r>
          </w:p>
          <w:p w14:paraId="6BA74C97" w14:textId="77777777" w:rsidR="00C51368" w:rsidRDefault="001708AB">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SearchParameter</w:t>
              </w:r>
            </w:hyperlink>
            <w:r w:rsidR="00E43BD9">
              <w:rPr>
                <w:rFonts w:eastAsia="Times New Roman"/>
              </w:rPr>
              <w:t xml:space="preserve"> - change telecom to contact, add status, experimental, date, </w:t>
            </w:r>
          </w:p>
          <w:p w14:paraId="0C321BCB" w14:textId="77777777" w:rsidR="00C51368" w:rsidRDefault="001708AB">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Slot</w:t>
              </w:r>
            </w:hyperlink>
            <w:r w:rsidR="00E43BD9">
              <w:rPr>
                <w:rFonts w:eastAsia="Times New Roman"/>
              </w:rPr>
              <w:t xml:space="preserve"> - move lastModified</w:t>
            </w:r>
          </w:p>
          <w:p w14:paraId="7960F39D" w14:textId="77777777" w:rsidR="00C51368" w:rsidRDefault="001708AB">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14:paraId="176EC912" w14:textId="77777777" w:rsidR="00C51368" w:rsidRDefault="001708AB">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StructureDefinition</w:t>
              </w:r>
            </w:hyperlink>
            <w:r w:rsidR="00E43BD9">
              <w:rPr>
                <w:rFonts w:eastAsia="Times New Roman"/>
              </w:rPr>
              <w:t xml:space="preserve"> - complete rewrite</w:t>
            </w:r>
          </w:p>
          <w:p w14:paraId="102474E9" w14:textId="77777777" w:rsidR="00C51368" w:rsidRDefault="001708AB">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Subscription</w:t>
              </w:r>
            </w:hyperlink>
            <w:r w:rsidR="00E43BD9">
              <w:rPr>
                <w:rFonts w:eastAsia="Times New Roman"/>
              </w:rPr>
              <w:t xml:space="preserve"> - change type of tag, reanme url to endPoint, </w:t>
            </w:r>
          </w:p>
          <w:p w14:paraId="61A5B90D" w14:textId="77777777" w:rsidR="00C51368" w:rsidRDefault="001708AB">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14:paraId="4A07B2D6" w14:textId="77777777">
        <w:trPr>
          <w:divId w:val="1303341099"/>
          <w:tblCellSpacing w:w="15" w:type="dxa"/>
        </w:trPr>
        <w:tc>
          <w:tcPr>
            <w:tcW w:w="0" w:type="auto"/>
            <w:vAlign w:val="center"/>
            <w:hideMark/>
          </w:tcPr>
          <w:p w14:paraId="3223CD72" w14:textId="77777777" w:rsidR="00C51368" w:rsidRDefault="00E43BD9">
            <w:pPr>
              <w:rPr>
                <w:rFonts w:eastAsia="Times New Roman"/>
              </w:rPr>
            </w:pPr>
            <w:r>
              <w:rPr>
                <w:rFonts w:eastAsia="Times New Roman"/>
              </w:rPr>
              <w:lastRenderedPageBreak/>
              <w:t>0.4.0</w:t>
            </w:r>
          </w:p>
        </w:tc>
        <w:tc>
          <w:tcPr>
            <w:tcW w:w="0" w:type="auto"/>
            <w:vAlign w:val="center"/>
            <w:hideMark/>
          </w:tcPr>
          <w:p w14:paraId="228D55AC" w14:textId="77777777" w:rsidR="00C51368" w:rsidRDefault="00E43BD9">
            <w:pPr>
              <w:pStyle w:val="NormalWeb"/>
            </w:pPr>
            <w:r>
              <w:rPr>
                <w:b/>
                <w:bCs/>
              </w:rPr>
              <w:t>Draft For Comment, January 2015 Ballot</w:t>
            </w:r>
          </w:p>
          <w:p w14:paraId="231C775C" w14:textId="77777777" w:rsidR="00C51368" w:rsidRDefault="00E43BD9">
            <w:pPr>
              <w:pStyle w:val="NormalWeb"/>
            </w:pPr>
            <w:r>
              <w:t>Breaking Changes (full list):</w:t>
            </w:r>
          </w:p>
          <w:p w14:paraId="161BD007"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6" w:history="1">
              <w:r>
                <w:rPr>
                  <w:rStyle w:val="Hyperlink"/>
                  <w:rFonts w:eastAsia="Times New Roman"/>
                </w:rPr>
                <w:t>Bundle</w:t>
              </w:r>
            </w:hyperlink>
            <w:r>
              <w:rPr>
                <w:rFonts w:eastAsia="Times New Roman"/>
              </w:rPr>
              <w:t xml:space="preserve"> format (</w:t>
            </w:r>
            <w:hyperlink r:id="rId1147" w:history="1">
              <w:r>
                <w:rPr>
                  <w:rStyle w:val="Hyperlink"/>
                  <w:rFonts w:eastAsia="Times New Roman"/>
                </w:rPr>
                <w:t>3728</w:t>
              </w:r>
            </w:hyperlink>
            <w:r>
              <w:rPr>
                <w:rFonts w:eastAsia="Times New Roman"/>
              </w:rPr>
              <w:t xml:space="preserve">, </w:t>
            </w:r>
            <w:hyperlink r:id="rId1148" w:history="1">
              <w:r>
                <w:rPr>
                  <w:rStyle w:val="Hyperlink"/>
                  <w:rFonts w:eastAsia="Times New Roman"/>
                </w:rPr>
                <w:t>3558</w:t>
              </w:r>
            </w:hyperlink>
            <w:r>
              <w:rPr>
                <w:rFonts w:eastAsia="Times New Roman"/>
              </w:rPr>
              <w:t xml:space="preserve">, </w:t>
            </w:r>
            <w:hyperlink r:id="rId1149" w:history="1">
              <w:r>
                <w:rPr>
                  <w:rStyle w:val="Hyperlink"/>
                  <w:rFonts w:eastAsia="Times New Roman"/>
                </w:rPr>
                <w:t>2889</w:t>
              </w:r>
            </w:hyperlink>
            <w:r>
              <w:rPr>
                <w:rFonts w:eastAsia="Times New Roman"/>
              </w:rPr>
              <w:t xml:space="preserve">) (and also </w:t>
            </w:r>
            <w:hyperlink r:id="rId1150" w:history="1">
              <w:r>
                <w:rPr>
                  <w:rStyle w:val="Hyperlink"/>
                  <w:rFonts w:eastAsia="Times New Roman"/>
                </w:rPr>
                <w:t>Binary</w:t>
              </w:r>
            </w:hyperlink>
            <w:r>
              <w:rPr>
                <w:rFonts w:eastAsia="Times New Roman"/>
              </w:rPr>
              <w:t>)</w:t>
            </w:r>
          </w:p>
          <w:p w14:paraId="44085A95" w14:textId="77777777"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1" w:history="1">
              <w:r>
                <w:rPr>
                  <w:rStyle w:val="Hyperlink"/>
                  <w:rFonts w:eastAsia="Times New Roman"/>
                </w:rPr>
                <w:t>3471</w:t>
              </w:r>
            </w:hyperlink>
            <w:r>
              <w:rPr>
                <w:rFonts w:eastAsia="Times New Roman"/>
              </w:rPr>
              <w:t>)</w:t>
            </w:r>
          </w:p>
          <w:p w14:paraId="0F87EF42" w14:textId="77777777"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2" w:history="1">
              <w:r>
                <w:rPr>
                  <w:rStyle w:val="Hyperlink"/>
                  <w:rFonts w:eastAsia="Times New Roman"/>
                </w:rPr>
                <w:t>3451</w:t>
              </w:r>
            </w:hyperlink>
            <w:r>
              <w:rPr>
                <w:rFonts w:eastAsia="Times New Roman"/>
              </w:rPr>
              <w:t>)</w:t>
            </w:r>
          </w:p>
          <w:p w14:paraId="6CF26461"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14:paraId="2A01E04A"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3" w:anchor="Timing" w:history="1">
              <w:r>
                <w:rPr>
                  <w:rStyle w:val="Hyperlink"/>
                  <w:rFonts w:eastAsia="Times New Roman"/>
                </w:rPr>
                <w:t>Timing</w:t>
              </w:r>
            </w:hyperlink>
            <w:r>
              <w:rPr>
                <w:rFonts w:eastAsia="Times New Roman"/>
              </w:rPr>
              <w:t xml:space="preserve"> (</w:t>
            </w:r>
            <w:hyperlink r:id="rId1154" w:history="1">
              <w:r>
                <w:rPr>
                  <w:rStyle w:val="Hyperlink"/>
                  <w:rFonts w:eastAsia="Times New Roman"/>
                </w:rPr>
                <w:t>3536</w:t>
              </w:r>
            </w:hyperlink>
            <w:r>
              <w:rPr>
                <w:rFonts w:eastAsia="Times New Roman"/>
              </w:rPr>
              <w:t xml:space="preserve">, </w:t>
            </w:r>
            <w:hyperlink r:id="rId1155" w:history="1">
              <w:r>
                <w:rPr>
                  <w:rStyle w:val="Hyperlink"/>
                  <w:rFonts w:eastAsia="Times New Roman"/>
                </w:rPr>
                <w:t>3236</w:t>
              </w:r>
            </w:hyperlink>
            <w:r>
              <w:rPr>
                <w:rFonts w:eastAsia="Times New Roman"/>
              </w:rPr>
              <w:t xml:space="preserve">) </w:t>
            </w:r>
          </w:p>
          <w:p w14:paraId="250644E3"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6" w:anchor="ContactPoint" w:history="1">
              <w:r>
                <w:rPr>
                  <w:rStyle w:val="Hyperlink"/>
                  <w:rFonts w:eastAsia="Times New Roman"/>
                </w:rPr>
                <w:t>ContactPoint</w:t>
              </w:r>
            </w:hyperlink>
            <w:r>
              <w:rPr>
                <w:rFonts w:eastAsia="Times New Roman"/>
              </w:rPr>
              <w:t xml:space="preserve"> (</w:t>
            </w:r>
            <w:hyperlink r:id="rId1157" w:history="1">
              <w:r>
                <w:rPr>
                  <w:rStyle w:val="Hyperlink"/>
                  <w:rFonts w:eastAsia="Times New Roman"/>
                </w:rPr>
                <w:t>3533</w:t>
              </w:r>
            </w:hyperlink>
            <w:r>
              <w:rPr>
                <w:rFonts w:eastAsia="Times New Roman"/>
              </w:rPr>
              <w:t>) and swap order of elements (</w:t>
            </w:r>
            <w:hyperlink r:id="rId1158" w:history="1">
              <w:r>
                <w:rPr>
                  <w:rStyle w:val="Hyperlink"/>
                  <w:rFonts w:eastAsia="Times New Roman"/>
                </w:rPr>
                <w:t>3108</w:t>
              </w:r>
            </w:hyperlink>
            <w:r>
              <w:rPr>
                <w:rFonts w:eastAsia="Times New Roman"/>
              </w:rPr>
              <w:t>))</w:t>
            </w:r>
          </w:p>
          <w:p w14:paraId="7C8D6F4F" w14:textId="77777777" w:rsidR="00C51368" w:rsidRDefault="001708AB">
            <w:pPr>
              <w:numPr>
                <w:ilvl w:val="0"/>
                <w:numId w:val="104"/>
              </w:numPr>
              <w:spacing w:before="100" w:beforeAutospacing="1" w:after="100" w:afterAutospacing="1"/>
              <w:rPr>
                <w:rFonts w:eastAsia="Times New Roman"/>
              </w:rPr>
            </w:pPr>
            <w:hyperlink r:id="rId1159" w:anchor="Address" w:history="1">
              <w:r w:rsidR="00E43BD9">
                <w:rPr>
                  <w:rStyle w:val="Hyperlink"/>
                  <w:rFonts w:eastAsia="Times New Roman"/>
                </w:rPr>
                <w:t>Address</w:t>
              </w:r>
            </w:hyperlink>
            <w:r w:rsidR="00E43BD9">
              <w:rPr>
                <w:rFonts w:eastAsia="Times New Roman"/>
              </w:rPr>
              <w:t xml:space="preserve"> - change zip to postCode (</w:t>
            </w:r>
            <w:hyperlink r:id="rId1160" w:history="1">
              <w:r w:rsidR="00E43BD9">
                <w:rPr>
                  <w:rStyle w:val="Hyperlink"/>
                  <w:rFonts w:eastAsia="Times New Roman"/>
                </w:rPr>
                <w:t>2888</w:t>
              </w:r>
            </w:hyperlink>
            <w:r w:rsidR="00E43BD9">
              <w:rPr>
                <w:rFonts w:eastAsia="Times New Roman"/>
              </w:rPr>
              <w:t>)</w:t>
            </w:r>
          </w:p>
          <w:p w14:paraId="58F42867" w14:textId="77777777" w:rsidR="00C51368" w:rsidRDefault="001708AB">
            <w:pPr>
              <w:numPr>
                <w:ilvl w:val="0"/>
                <w:numId w:val="104"/>
              </w:numPr>
              <w:spacing w:before="100" w:beforeAutospacing="1" w:after="100" w:afterAutospacing="1"/>
              <w:rPr>
                <w:rFonts w:eastAsia="Times New Roman"/>
              </w:rPr>
            </w:pPr>
            <w:hyperlink r:id="rId1161" w:anchor="Quantity" w:history="1">
              <w:r w:rsidR="00E43BD9">
                <w:rPr>
                  <w:rStyle w:val="Hyperlink"/>
                  <w:rFonts w:eastAsia="Times New Roman"/>
                </w:rPr>
                <w:t>Quantity</w:t>
              </w:r>
            </w:hyperlink>
            <w:r w:rsidR="00E43BD9">
              <w:rPr>
                <w:rFonts w:eastAsia="Times New Roman"/>
              </w:rPr>
              <w:t>: Correct schema spelling for "QuantityCompararator" (</w:t>
            </w:r>
            <w:hyperlink r:id="rId1162" w:history="1">
              <w:r w:rsidR="00E43BD9">
                <w:rPr>
                  <w:rStyle w:val="Hyperlink"/>
                  <w:rFonts w:eastAsia="Times New Roman"/>
                </w:rPr>
                <w:t>3531</w:t>
              </w:r>
            </w:hyperlink>
            <w:r w:rsidR="00E43BD9">
              <w:rPr>
                <w:rFonts w:eastAsia="Times New Roman"/>
              </w:rPr>
              <w:t>)</w:t>
            </w:r>
          </w:p>
          <w:p w14:paraId="29BED741"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3" w:anchor="id" w:history="1">
              <w:r>
                <w:rPr>
                  <w:rStyle w:val="Hyperlink"/>
                  <w:rFonts w:eastAsia="Times New Roman"/>
                </w:rPr>
                <w:t>id</w:t>
              </w:r>
            </w:hyperlink>
            <w:r>
              <w:rPr>
                <w:rFonts w:eastAsia="Times New Roman"/>
              </w:rPr>
              <w:t xml:space="preserve"> type to include capital letters, and allow up to 64 chars (</w:t>
            </w:r>
            <w:hyperlink r:id="rId1164" w:history="1">
              <w:r>
                <w:rPr>
                  <w:rStyle w:val="Hyperlink"/>
                  <w:rFonts w:eastAsia="Times New Roman"/>
                </w:rPr>
                <w:t>3750</w:t>
              </w:r>
            </w:hyperlink>
            <w:r>
              <w:rPr>
                <w:rFonts w:eastAsia="Times New Roman"/>
              </w:rPr>
              <w:t>)</w:t>
            </w:r>
          </w:p>
          <w:p w14:paraId="1954984E"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5" w:history="1">
              <w:r>
                <w:rPr>
                  <w:rStyle w:val="Hyperlink"/>
                  <w:rFonts w:eastAsia="Times New Roman"/>
                </w:rPr>
                <w:t>Profile</w:t>
              </w:r>
            </w:hyperlink>
            <w:r>
              <w:rPr>
                <w:rFonts w:eastAsia="Times New Roman"/>
              </w:rPr>
              <w:t xml:space="preserve"> - only one structure, and pull </w:t>
            </w:r>
            <w:hyperlink r:id="rId1166" w:history="1">
              <w:r>
                <w:rPr>
                  <w:rStyle w:val="Hyperlink"/>
                  <w:rFonts w:eastAsia="Times New Roman"/>
                </w:rPr>
                <w:t>ExtensionDefinition</w:t>
              </w:r>
            </w:hyperlink>
            <w:r>
              <w:rPr>
                <w:rFonts w:eastAsia="Times New Roman"/>
              </w:rPr>
              <w:t xml:space="preserve"> out of Profile (3647, 3498), and pull </w:t>
            </w:r>
            <w:hyperlink r:id="rId1167" w:history="1">
              <w:r>
                <w:rPr>
                  <w:rStyle w:val="Hyperlink"/>
                  <w:rFonts w:eastAsia="Times New Roman"/>
                </w:rPr>
                <w:t>SearchParameter</w:t>
              </w:r>
            </w:hyperlink>
            <w:r>
              <w:rPr>
                <w:rFonts w:eastAsia="Times New Roman"/>
              </w:rPr>
              <w:t xml:space="preserve"> out (</w:t>
            </w:r>
            <w:hyperlink r:id="rId1168" w:history="1">
              <w:r>
                <w:rPr>
                  <w:rStyle w:val="Hyperlink"/>
                  <w:rFonts w:eastAsia="Times New Roman"/>
                </w:rPr>
                <w:t>3626</w:t>
              </w:r>
            </w:hyperlink>
            <w:r>
              <w:rPr>
                <w:rFonts w:eastAsia="Times New Roman"/>
              </w:rPr>
              <w:t>)</w:t>
            </w:r>
          </w:p>
          <w:p w14:paraId="5D63AAF2" w14:textId="77777777" w:rsidR="00C51368" w:rsidRDefault="001708AB">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Profile</w:t>
              </w:r>
            </w:hyperlink>
            <w:r w:rsidR="00E43BD9">
              <w:rPr>
                <w:rFonts w:eastAsia="Times New Roman"/>
              </w:rPr>
              <w:t>: allow 0..* discriminator (</w:t>
            </w:r>
            <w:hyperlink r:id="rId1170" w:history="1">
              <w:r w:rsidR="00E43BD9">
                <w:rPr>
                  <w:rStyle w:val="Hyperlink"/>
                  <w:rFonts w:eastAsia="Times New Roman"/>
                </w:rPr>
                <w:t>3131</w:t>
              </w:r>
            </w:hyperlink>
            <w:r w:rsidR="00E43BD9">
              <w:rPr>
                <w:rFonts w:eastAsia="Times New Roman"/>
              </w:rPr>
              <w:t>), and change the way discriminators work across resource boundaries (</w:t>
            </w:r>
            <w:hyperlink r:id="rId1171" w:history="1">
              <w:r w:rsidR="00E43BD9">
                <w:rPr>
                  <w:rStyle w:val="Hyperlink"/>
                  <w:rFonts w:eastAsia="Times New Roman"/>
                </w:rPr>
                <w:t>3124</w:t>
              </w:r>
            </w:hyperlink>
            <w:r w:rsidR="00E43BD9">
              <w:rPr>
                <w:rFonts w:eastAsia="Times New Roman"/>
              </w:rPr>
              <w:t>) + generate multiple types properly (</w:t>
            </w:r>
            <w:hyperlink r:id="rId1172" w:history="1">
              <w:r w:rsidR="00E43BD9">
                <w:rPr>
                  <w:rStyle w:val="Hyperlink"/>
                  <w:rFonts w:eastAsia="Times New Roman"/>
                </w:rPr>
                <w:t>2856</w:t>
              </w:r>
            </w:hyperlink>
            <w:r w:rsidR="00E43BD9">
              <w:rPr>
                <w:rFonts w:eastAsia="Times New Roman"/>
              </w:rPr>
              <w:t>)</w:t>
            </w:r>
          </w:p>
          <w:p w14:paraId="53A1F21C" w14:textId="77777777"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3" w:history="1">
              <w:r>
                <w:rPr>
                  <w:rStyle w:val="Hyperlink"/>
                  <w:rFonts w:eastAsia="Times New Roman"/>
                </w:rPr>
                <w:t>3686</w:t>
              </w:r>
            </w:hyperlink>
            <w:r>
              <w:rPr>
                <w:rFonts w:eastAsia="Times New Roman"/>
              </w:rPr>
              <w:t>)</w:t>
            </w:r>
          </w:p>
          <w:p w14:paraId="06D2011B" w14:textId="77777777" w:rsidR="00C51368" w:rsidRDefault="001708AB">
            <w:pPr>
              <w:numPr>
                <w:ilvl w:val="0"/>
                <w:numId w:val="104"/>
              </w:numPr>
              <w:spacing w:before="100" w:beforeAutospacing="1" w:after="100" w:afterAutospacing="1"/>
              <w:rPr>
                <w:rFonts w:eastAsia="Times New Roman"/>
              </w:rPr>
            </w:pPr>
            <w:hyperlink r:id="rId1174" w:history="1">
              <w:r w:rsidR="00E43BD9">
                <w:rPr>
                  <w:rStyle w:val="Hyperlink"/>
                  <w:rFonts w:eastAsia="Times New Roman"/>
                </w:rPr>
                <w:t>Patient</w:t>
              </w:r>
            </w:hyperlink>
            <w:r w:rsidR="00E43BD9">
              <w:rPr>
                <w:rFonts w:eastAsia="Times New Roman"/>
              </w:rPr>
              <w:t>: separate birth time from birthDate (</w:t>
            </w:r>
            <w:hyperlink r:id="rId1175"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6" w:history="1">
              <w:r w:rsidR="00E43BD9">
                <w:rPr>
                  <w:rStyle w:val="Hyperlink"/>
                  <w:rFonts w:eastAsia="Times New Roman"/>
                </w:rPr>
                <w:t>3070</w:t>
              </w:r>
            </w:hyperlink>
            <w:r w:rsidR="00E43BD9">
              <w:rPr>
                <w:rFonts w:eastAsia="Times New Roman"/>
              </w:rPr>
              <w:t>)</w:t>
            </w:r>
          </w:p>
          <w:p w14:paraId="41810F9F" w14:textId="77777777" w:rsidR="00C51368" w:rsidRDefault="001708AB">
            <w:pPr>
              <w:numPr>
                <w:ilvl w:val="0"/>
                <w:numId w:val="104"/>
              </w:numPr>
              <w:spacing w:before="100" w:beforeAutospacing="1" w:after="100" w:afterAutospacing="1"/>
              <w:rPr>
                <w:rFonts w:eastAsia="Times New Roman"/>
              </w:rPr>
            </w:pPr>
            <w:hyperlink r:id="rId1177" w:history="1">
              <w:r w:rsidR="00E43BD9">
                <w:rPr>
                  <w:rStyle w:val="Hyperlink"/>
                  <w:rFonts w:eastAsia="Times New Roman"/>
                </w:rPr>
                <w:t>DocumentReference</w:t>
              </w:r>
            </w:hyperlink>
            <w:r w:rsidR="00E43BD9">
              <w:rPr>
                <w:rFonts w:eastAsia="Times New Roman"/>
              </w:rPr>
              <w:t>: change encoding of Hash to Base64 (</w:t>
            </w:r>
            <w:hyperlink r:id="rId1178" w:history="1">
              <w:r w:rsidR="00E43BD9">
                <w:rPr>
                  <w:rStyle w:val="Hyperlink"/>
                  <w:rFonts w:eastAsia="Times New Roman"/>
                </w:rPr>
                <w:t>3291</w:t>
              </w:r>
            </w:hyperlink>
            <w:r w:rsidR="00E43BD9">
              <w:rPr>
                <w:rFonts w:eastAsia="Times New Roman"/>
              </w:rPr>
              <w:t>)</w:t>
            </w:r>
          </w:p>
          <w:p w14:paraId="0F41240D" w14:textId="77777777" w:rsidR="00C51368" w:rsidRDefault="001708AB">
            <w:pPr>
              <w:numPr>
                <w:ilvl w:val="0"/>
                <w:numId w:val="104"/>
              </w:numPr>
              <w:spacing w:before="100" w:beforeAutospacing="1" w:after="100" w:afterAutospacing="1"/>
              <w:rPr>
                <w:rFonts w:eastAsia="Times New Roman"/>
              </w:rPr>
            </w:pPr>
            <w:hyperlink r:id="rId1179" w:history="1">
              <w:r w:rsidR="00E43BD9">
                <w:rPr>
                  <w:rStyle w:val="Hyperlink"/>
                  <w:rFonts w:eastAsia="Times New Roman"/>
                </w:rPr>
                <w:t>Group</w:t>
              </w:r>
            </w:hyperlink>
            <w:r w:rsidR="00E43BD9">
              <w:rPr>
                <w:rFonts w:eastAsia="Times New Roman"/>
              </w:rPr>
              <w:t>: rename header to title (</w:t>
            </w:r>
            <w:hyperlink r:id="rId1180" w:history="1">
              <w:r w:rsidR="00E43BD9">
                <w:rPr>
                  <w:rStyle w:val="Hyperlink"/>
                  <w:rFonts w:eastAsia="Times New Roman"/>
                </w:rPr>
                <w:t>3126</w:t>
              </w:r>
            </w:hyperlink>
            <w:r w:rsidR="00E43BD9">
              <w:rPr>
                <w:rFonts w:eastAsia="Times New Roman"/>
              </w:rPr>
              <w:t>)</w:t>
            </w:r>
          </w:p>
          <w:p w14:paraId="5110BFAB" w14:textId="77777777" w:rsidR="00C51368" w:rsidRDefault="001708AB">
            <w:pPr>
              <w:numPr>
                <w:ilvl w:val="0"/>
                <w:numId w:val="104"/>
              </w:numPr>
              <w:spacing w:before="100" w:beforeAutospacing="1" w:after="100" w:afterAutospacing="1"/>
              <w:rPr>
                <w:rFonts w:eastAsia="Times New Roman"/>
              </w:rPr>
            </w:pPr>
            <w:hyperlink r:id="rId1181" w:history="1">
              <w:r w:rsidR="00E43BD9">
                <w:rPr>
                  <w:rStyle w:val="Hyperlink"/>
                  <w:rFonts w:eastAsia="Times New Roman"/>
                </w:rPr>
                <w:t>Condition</w:t>
              </w:r>
            </w:hyperlink>
            <w:r w:rsidR="00E43BD9">
              <w:rPr>
                <w:rFonts w:eastAsia="Times New Roman"/>
              </w:rPr>
              <w:t>: split relatedItem into two (</w:t>
            </w:r>
            <w:hyperlink r:id="rId1182" w:history="1">
              <w:r w:rsidR="00E43BD9">
                <w:rPr>
                  <w:rStyle w:val="Hyperlink"/>
                  <w:rFonts w:eastAsia="Times New Roman"/>
                </w:rPr>
                <w:t>3111</w:t>
              </w:r>
            </w:hyperlink>
            <w:r w:rsidR="00E43BD9">
              <w:rPr>
                <w:rFonts w:eastAsia="Times New Roman"/>
              </w:rPr>
              <w:t>)</w:t>
            </w:r>
          </w:p>
          <w:p w14:paraId="0A95DEC3" w14:textId="77777777" w:rsidR="00C51368" w:rsidRDefault="001708AB">
            <w:pPr>
              <w:numPr>
                <w:ilvl w:val="0"/>
                <w:numId w:val="104"/>
              </w:numPr>
              <w:spacing w:before="100" w:beforeAutospacing="1" w:after="100" w:afterAutospacing="1"/>
              <w:rPr>
                <w:rFonts w:eastAsia="Times New Roman"/>
              </w:rPr>
            </w:pPr>
            <w:hyperlink r:id="rId1183" w:history="1">
              <w:r w:rsidR="00E43BD9">
                <w:rPr>
                  <w:rStyle w:val="Hyperlink"/>
                  <w:rFonts w:eastAsia="Times New Roman"/>
                </w:rPr>
                <w:t>Questionnaire</w:t>
              </w:r>
            </w:hyperlink>
            <w:r w:rsidR="00E43BD9">
              <w:rPr>
                <w:rFonts w:eastAsia="Times New Roman"/>
              </w:rPr>
              <w:t>: drop questionnaire.group.question.remarks (</w:t>
            </w:r>
            <w:hyperlink r:id="rId1184" w:history="1">
              <w:r w:rsidR="00E43BD9">
                <w:rPr>
                  <w:rStyle w:val="Hyperlink"/>
                  <w:rFonts w:eastAsia="Times New Roman"/>
                </w:rPr>
                <w:t>3255</w:t>
              </w:r>
            </w:hyperlink>
            <w:r w:rsidR="00E43BD9">
              <w:rPr>
                <w:rFonts w:eastAsia="Times New Roman"/>
              </w:rPr>
              <w:t>) and move omitReason from extension to base resource (</w:t>
            </w:r>
            <w:hyperlink r:id="rId1185" w:history="1">
              <w:r w:rsidR="00E43BD9">
                <w:rPr>
                  <w:rStyle w:val="Hyperlink"/>
                  <w:rFonts w:eastAsia="Times New Roman"/>
                </w:rPr>
                <w:t>3260</w:t>
              </w:r>
            </w:hyperlink>
            <w:r w:rsidR="00E43BD9">
              <w:rPr>
                <w:rFonts w:eastAsia="Times New Roman"/>
              </w:rPr>
              <w:t>)</w:t>
            </w:r>
          </w:p>
          <w:p w14:paraId="328F97F0" w14:textId="77777777" w:rsidR="00C51368" w:rsidRDefault="001708AB">
            <w:pPr>
              <w:numPr>
                <w:ilvl w:val="0"/>
                <w:numId w:val="104"/>
              </w:numPr>
              <w:spacing w:before="100" w:beforeAutospacing="1" w:after="100" w:afterAutospacing="1"/>
              <w:rPr>
                <w:rFonts w:eastAsia="Times New Roman"/>
              </w:rPr>
            </w:pPr>
            <w:hyperlink r:id="rId1186" w:history="1">
              <w:r w:rsidR="00E43BD9">
                <w:rPr>
                  <w:rStyle w:val="Hyperlink"/>
                  <w:rFonts w:eastAsia="Times New Roman"/>
                </w:rPr>
                <w:t>QuestionnaireResponse</w:t>
              </w:r>
            </w:hyperlink>
            <w:r w:rsidR="00E43BD9">
              <w:rPr>
                <w:rFonts w:eastAsia="Times New Roman"/>
              </w:rPr>
              <w:t>: allow multiple answers (</w:t>
            </w:r>
            <w:hyperlink r:id="rId1187" w:history="1">
              <w:r w:rsidR="00E43BD9">
                <w:rPr>
                  <w:rStyle w:val="Hyperlink"/>
                  <w:rFonts w:eastAsia="Times New Roman"/>
                </w:rPr>
                <w:t>3146</w:t>
              </w:r>
            </w:hyperlink>
            <w:r w:rsidR="00E43BD9">
              <w:rPr>
                <w:rFonts w:eastAsia="Times New Roman"/>
              </w:rPr>
              <w:t xml:space="preserve">) </w:t>
            </w:r>
          </w:p>
          <w:p w14:paraId="49C49566" w14:textId="77777777" w:rsidR="00C51368" w:rsidRDefault="001708AB">
            <w:pPr>
              <w:numPr>
                <w:ilvl w:val="0"/>
                <w:numId w:val="104"/>
              </w:numPr>
              <w:spacing w:before="100" w:beforeAutospacing="1" w:after="100" w:afterAutospacing="1"/>
              <w:rPr>
                <w:rFonts w:eastAsia="Times New Roman"/>
              </w:rPr>
            </w:pPr>
            <w:hyperlink r:id="rId1188"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9" w:history="1">
              <w:r w:rsidR="00E43BD9">
                <w:rPr>
                  <w:rStyle w:val="Hyperlink"/>
                  <w:rFonts w:eastAsia="Times New Roman"/>
                </w:rPr>
                <w:t>3258</w:t>
              </w:r>
            </w:hyperlink>
            <w:r w:rsidR="00E43BD9">
              <w:rPr>
                <w:rFonts w:eastAsia="Times New Roman"/>
              </w:rPr>
              <w:t>), added new rules about expansion content (</w:t>
            </w:r>
            <w:hyperlink r:id="rId1190" w:history="1">
              <w:r w:rsidR="00E43BD9">
                <w:rPr>
                  <w:rStyle w:val="Hyperlink"/>
                  <w:rFonts w:eastAsia="Times New Roman"/>
                </w:rPr>
                <w:t>3138</w:t>
              </w:r>
            </w:hyperlink>
            <w:r w:rsidR="00E43BD9">
              <w:rPr>
                <w:rFonts w:eastAsia="Times New Roman"/>
              </w:rPr>
              <w:t>)</w:t>
            </w:r>
          </w:p>
          <w:p w14:paraId="15A44146" w14:textId="77777777" w:rsidR="00C51368" w:rsidRDefault="001708AB">
            <w:pPr>
              <w:numPr>
                <w:ilvl w:val="0"/>
                <w:numId w:val="104"/>
              </w:numPr>
              <w:spacing w:before="100" w:beforeAutospacing="1" w:after="100" w:afterAutospacing="1"/>
              <w:rPr>
                <w:rFonts w:eastAsia="Times New Roman"/>
              </w:rPr>
            </w:pPr>
            <w:hyperlink r:id="rId1191" w:history="1">
              <w:r w:rsidR="00E43BD9">
                <w:rPr>
                  <w:rStyle w:val="Hyperlink"/>
                  <w:rFonts w:eastAsia="Times New Roman"/>
                </w:rPr>
                <w:t>Media</w:t>
              </w:r>
            </w:hyperlink>
            <w:r w:rsidR="00E43BD9">
              <w:rPr>
                <w:rFonts w:eastAsia="Times New Roman"/>
              </w:rPr>
              <w:t>: Rename element 'dateTime' to 'created' (</w:t>
            </w:r>
            <w:hyperlink r:id="rId1192" w:history="1">
              <w:r w:rsidR="00E43BD9">
                <w:rPr>
                  <w:rStyle w:val="Hyperlink"/>
                  <w:rFonts w:eastAsia="Times New Roman"/>
                </w:rPr>
                <w:t>3174</w:t>
              </w:r>
            </w:hyperlink>
            <w:r w:rsidR="00E43BD9">
              <w:rPr>
                <w:rFonts w:eastAsia="Times New Roman"/>
              </w:rPr>
              <w:t>) and length to duration (</w:t>
            </w:r>
            <w:hyperlink r:id="rId1193" w:history="1">
              <w:r w:rsidR="00E43BD9">
                <w:rPr>
                  <w:rStyle w:val="Hyperlink"/>
                  <w:rFonts w:eastAsia="Times New Roman"/>
                </w:rPr>
                <w:t>2866</w:t>
              </w:r>
            </w:hyperlink>
            <w:r w:rsidR="00E43BD9">
              <w:rPr>
                <w:rFonts w:eastAsia="Times New Roman"/>
              </w:rPr>
              <w:t>)</w:t>
            </w:r>
          </w:p>
          <w:p w14:paraId="5968DE63" w14:textId="77777777"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14:paraId="27287281" w14:textId="77777777"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4" w:history="1">
              <w:r>
                <w:rPr>
                  <w:rStyle w:val="Hyperlink"/>
                  <w:rFonts w:eastAsia="Times New Roman"/>
                </w:rPr>
                <w:t>AllergyIntolerance</w:t>
              </w:r>
            </w:hyperlink>
          </w:p>
          <w:p w14:paraId="55BD7FFA" w14:textId="77777777" w:rsidR="00C51368" w:rsidRDefault="001708AB">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14:paraId="61E36DBD" w14:textId="77777777" w:rsidR="00C51368" w:rsidRDefault="001708AB">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FamilyMemberHistory</w:t>
              </w:r>
            </w:hyperlink>
            <w:r w:rsidR="00E43BD9">
              <w:rPr>
                <w:rFonts w:eastAsia="Times New Roman"/>
              </w:rPr>
              <w:t xml:space="preserve"> combined with </w:t>
            </w:r>
            <w:hyperlink r:id="rId1197"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14:paraId="6CF5D648" w14:textId="77777777" w:rsidR="00C51368" w:rsidRDefault="001708AB">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14:paraId="2E2A7434" w14:textId="77777777" w:rsidR="00C51368" w:rsidRDefault="001708AB">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14:paraId="2DB8C609" w14:textId="77777777" w:rsidR="00C51368" w:rsidRDefault="00C51368">
            <w:pPr>
              <w:numPr>
                <w:ilvl w:val="0"/>
                <w:numId w:val="104"/>
              </w:numPr>
              <w:spacing w:before="100" w:beforeAutospacing="1" w:after="100" w:afterAutospacing="1"/>
              <w:rPr>
                <w:rFonts w:eastAsia="Times New Roman"/>
              </w:rPr>
            </w:pPr>
          </w:p>
          <w:p w14:paraId="24920443" w14:textId="77777777" w:rsidR="00C51368" w:rsidRDefault="00E43BD9">
            <w:pPr>
              <w:pStyle w:val="NormalWeb"/>
            </w:pPr>
            <w:r>
              <w:t>New Resources:</w:t>
            </w:r>
          </w:p>
          <w:p w14:paraId="10BA52A3" w14:textId="77777777" w:rsidR="00C51368" w:rsidRDefault="001708AB">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w:t>
              </w:r>
            </w:hyperlink>
          </w:p>
          <w:p w14:paraId="5700F7F4" w14:textId="77777777" w:rsidR="00C51368" w:rsidRDefault="001708AB">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AppointmentResponse</w:t>
              </w:r>
            </w:hyperlink>
          </w:p>
          <w:p w14:paraId="5B352315" w14:textId="77777777" w:rsidR="00C51368" w:rsidRDefault="001708AB">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Basic</w:t>
              </w:r>
            </w:hyperlink>
          </w:p>
          <w:p w14:paraId="208FB57F" w14:textId="77777777" w:rsidR="00C51368" w:rsidRDefault="001708AB">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ClaimResponse</w:t>
              </w:r>
            </w:hyperlink>
          </w:p>
          <w:p w14:paraId="44328CF2" w14:textId="77777777" w:rsidR="00C51368" w:rsidRDefault="001708AB">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ClinicalImpression</w:t>
              </w:r>
            </w:hyperlink>
          </w:p>
          <w:p w14:paraId="62560883" w14:textId="77777777" w:rsidR="00C51368" w:rsidRDefault="001708AB">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w:t>
              </w:r>
            </w:hyperlink>
          </w:p>
          <w:p w14:paraId="19917950" w14:textId="77777777" w:rsidR="00C51368" w:rsidRDefault="001708AB">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CommunicationRequest</w:t>
              </w:r>
            </w:hyperlink>
          </w:p>
          <w:p w14:paraId="7CE79EDE" w14:textId="77777777" w:rsidR="00C51368" w:rsidRDefault="001708AB">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Contract</w:t>
              </w:r>
            </w:hyperlink>
          </w:p>
          <w:p w14:paraId="5CC69C50" w14:textId="77777777" w:rsidR="00C51368" w:rsidRDefault="001708AB">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Contraindication</w:t>
              </w:r>
            </w:hyperlink>
          </w:p>
          <w:p w14:paraId="4A679808" w14:textId="77777777" w:rsidR="00C51368" w:rsidRDefault="001708AB">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Coverage</w:t>
              </w:r>
            </w:hyperlink>
          </w:p>
          <w:p w14:paraId="03404520" w14:textId="77777777" w:rsidR="00C51368" w:rsidRDefault="001708AB">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DataElement</w:t>
              </w:r>
            </w:hyperlink>
          </w:p>
          <w:p w14:paraId="53A88469" w14:textId="77777777" w:rsidR="00C51368" w:rsidRDefault="001708AB">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DeviceComponent</w:t>
              </w:r>
            </w:hyperlink>
          </w:p>
          <w:p w14:paraId="02EC9B4C" w14:textId="77777777" w:rsidR="00C51368" w:rsidRDefault="001708AB">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DeviceMetric</w:t>
              </w:r>
            </w:hyperlink>
          </w:p>
          <w:p w14:paraId="4A0E7359" w14:textId="77777777" w:rsidR="00C51368" w:rsidRDefault="001708AB">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DeviceUseRequest</w:t>
              </w:r>
            </w:hyperlink>
            <w:r w:rsidR="00E43BD9">
              <w:rPr>
                <w:rFonts w:eastAsia="Times New Roman"/>
              </w:rPr>
              <w:t xml:space="preserve"> </w:t>
            </w:r>
          </w:p>
          <w:p w14:paraId="276BF4C7" w14:textId="77777777" w:rsidR="00C51368" w:rsidRDefault="001708AB">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DeviceUseStatement</w:t>
              </w:r>
            </w:hyperlink>
          </w:p>
          <w:p w14:paraId="739A3FCB" w14:textId="77777777" w:rsidR="00C51368" w:rsidRDefault="001708AB">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EligibilityRequest</w:t>
              </w:r>
            </w:hyperlink>
          </w:p>
          <w:p w14:paraId="7F8E5636" w14:textId="77777777" w:rsidR="00C51368" w:rsidRDefault="001708AB">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EligibilityResponse</w:t>
              </w:r>
            </w:hyperlink>
          </w:p>
          <w:p w14:paraId="128E6568" w14:textId="77777777" w:rsidR="00C51368" w:rsidRDefault="001708AB">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EnrollmentRequest</w:t>
              </w:r>
            </w:hyperlink>
          </w:p>
          <w:p w14:paraId="7BD51022" w14:textId="77777777" w:rsidR="00C51368" w:rsidRDefault="001708AB">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EnrollmentResponse</w:t>
              </w:r>
            </w:hyperlink>
          </w:p>
          <w:p w14:paraId="37D8E1E3" w14:textId="77777777" w:rsidR="00C51368" w:rsidRDefault="001708AB">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EpisodeOfCare</w:t>
              </w:r>
            </w:hyperlink>
          </w:p>
          <w:p w14:paraId="165E8CEC" w14:textId="77777777" w:rsidR="00C51368" w:rsidRDefault="001708AB">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ExplanationOfBenefit</w:t>
              </w:r>
            </w:hyperlink>
          </w:p>
          <w:p w14:paraId="4450E9D7" w14:textId="77777777" w:rsidR="00C51368" w:rsidRDefault="001708AB">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StructureDefinition</w:t>
              </w:r>
            </w:hyperlink>
          </w:p>
          <w:p w14:paraId="6F27A81B" w14:textId="77777777" w:rsidR="00C51368" w:rsidRDefault="001708AB">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Goal</w:t>
              </w:r>
            </w:hyperlink>
            <w:r w:rsidR="00E43BD9">
              <w:rPr>
                <w:rFonts w:eastAsia="Times New Roman"/>
              </w:rPr>
              <w:t xml:space="preserve"> </w:t>
            </w:r>
          </w:p>
          <w:p w14:paraId="5F690D31" w14:textId="77777777" w:rsidR="00C51368" w:rsidRDefault="001708AB">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HealthcareService</w:t>
              </w:r>
            </w:hyperlink>
          </w:p>
          <w:p w14:paraId="5C2BF487" w14:textId="77777777" w:rsidR="00C51368" w:rsidRDefault="001708AB">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ImagingObjectSelection</w:t>
              </w:r>
            </w:hyperlink>
          </w:p>
          <w:p w14:paraId="1D50D62E" w14:textId="77777777" w:rsidR="00C51368" w:rsidRDefault="001708AB">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InstitutionalClaim</w:t>
              </w:r>
            </w:hyperlink>
          </w:p>
          <w:p w14:paraId="41357535" w14:textId="77777777" w:rsidR="00C51368" w:rsidRDefault="001708AB">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NamingSystem</w:t>
              </w:r>
            </w:hyperlink>
          </w:p>
          <w:p w14:paraId="3ADE4B92" w14:textId="77777777" w:rsidR="00C51368" w:rsidRDefault="001708AB">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NutritionOrder</w:t>
              </w:r>
            </w:hyperlink>
          </w:p>
          <w:p w14:paraId="7D05E74B" w14:textId="77777777" w:rsidR="00C51368" w:rsidRDefault="001708AB">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OperationDefinition</w:t>
              </w:r>
            </w:hyperlink>
          </w:p>
          <w:p w14:paraId="66871E7B" w14:textId="77777777" w:rsidR="00C51368" w:rsidRDefault="001708AB">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OralHealthClaim</w:t>
              </w:r>
            </w:hyperlink>
          </w:p>
          <w:p w14:paraId="68A946CC" w14:textId="77777777" w:rsidR="00C51368" w:rsidRDefault="001708AB">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PaymentNotice</w:t>
              </w:r>
            </w:hyperlink>
          </w:p>
          <w:p w14:paraId="410DF273" w14:textId="77777777" w:rsidR="00C51368" w:rsidRDefault="001708AB">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PaymentReconciliation</w:t>
              </w:r>
            </w:hyperlink>
          </w:p>
          <w:p w14:paraId="4F1B06A9" w14:textId="77777777" w:rsidR="00C51368" w:rsidRDefault="001708AB">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Person</w:t>
              </w:r>
            </w:hyperlink>
          </w:p>
          <w:p w14:paraId="5ADB55EA" w14:textId="77777777" w:rsidR="00C51368" w:rsidRDefault="001708AB">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PharmacyClaim</w:t>
              </w:r>
            </w:hyperlink>
          </w:p>
          <w:p w14:paraId="2B7BC7A7" w14:textId="77777777" w:rsidR="00C51368" w:rsidRDefault="001708AB">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ProcedureRequest</w:t>
              </w:r>
            </w:hyperlink>
            <w:r w:rsidR="00E43BD9">
              <w:rPr>
                <w:rFonts w:eastAsia="Times New Roman"/>
              </w:rPr>
              <w:t xml:space="preserve"> </w:t>
            </w:r>
          </w:p>
          <w:p w14:paraId="46A71CBF" w14:textId="77777777" w:rsidR="00C51368" w:rsidRDefault="001708AB">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ProfessionalClaim</w:t>
              </w:r>
            </w:hyperlink>
          </w:p>
          <w:p w14:paraId="1406A561" w14:textId="77777777" w:rsidR="00C51368" w:rsidRDefault="001708AB">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QuestionnaireResponse</w:t>
              </w:r>
            </w:hyperlink>
          </w:p>
          <w:p w14:paraId="5E03337B" w14:textId="77777777" w:rsidR="00C51368" w:rsidRDefault="001708AB">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ReferralRequest</w:t>
              </w:r>
            </w:hyperlink>
          </w:p>
          <w:p w14:paraId="3BDAED32" w14:textId="77777777" w:rsidR="00C51368" w:rsidRDefault="001708AB">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RiskAssessment</w:t>
              </w:r>
            </w:hyperlink>
          </w:p>
          <w:p w14:paraId="58CA6623" w14:textId="77777777" w:rsidR="00C51368" w:rsidRDefault="001708AB">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SearchParameter</w:t>
              </w:r>
            </w:hyperlink>
          </w:p>
          <w:p w14:paraId="67BD37C9" w14:textId="77777777" w:rsidR="00C51368" w:rsidRDefault="001708AB">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Schedule</w:t>
              </w:r>
            </w:hyperlink>
          </w:p>
          <w:p w14:paraId="61120983" w14:textId="77777777" w:rsidR="00C51368" w:rsidRDefault="001708AB">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Slot</w:t>
              </w:r>
            </w:hyperlink>
          </w:p>
          <w:p w14:paraId="0C03CB39" w14:textId="77777777" w:rsidR="00C51368" w:rsidRDefault="001708AB">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Subscription</w:t>
              </w:r>
            </w:hyperlink>
          </w:p>
          <w:p w14:paraId="0897FB03" w14:textId="77777777"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14:paraId="4985697F" w14:textId="77777777" w:rsidR="00C51368" w:rsidRDefault="001708AB">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VisionClaim</w:t>
              </w:r>
            </w:hyperlink>
          </w:p>
          <w:p w14:paraId="1E2D0AF3" w14:textId="77777777" w:rsidR="00C51368" w:rsidRDefault="001708AB">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VisionPrescription</w:t>
              </w:r>
            </w:hyperlink>
          </w:p>
          <w:p w14:paraId="4109CFA3" w14:textId="77777777" w:rsidR="00C51368" w:rsidRDefault="00E43BD9">
            <w:pPr>
              <w:pStyle w:val="NormalWeb"/>
            </w:pPr>
            <w:r>
              <w:t xml:space="preserve">New Implementation Guides (see </w:t>
            </w:r>
            <w:hyperlink r:id="rId1245" w:history="1">
              <w:r>
                <w:rPr>
                  <w:rStyle w:val="Hyperlink"/>
                </w:rPr>
                <w:t>discussion of status</w:t>
              </w:r>
            </w:hyperlink>
            <w:r>
              <w:t>)</w:t>
            </w:r>
          </w:p>
          <w:p w14:paraId="306F855F" w14:textId="77777777" w:rsidR="00C51368" w:rsidRDefault="001708AB">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Argonaut Project</w:t>
              </w:r>
            </w:hyperlink>
          </w:p>
          <w:p w14:paraId="415C493B" w14:textId="77777777" w:rsidR="00C51368" w:rsidRDefault="001708AB">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Data Access Framework</w:t>
              </w:r>
            </w:hyperlink>
          </w:p>
          <w:p w14:paraId="0C722D5C" w14:textId="77777777" w:rsidR="00C51368" w:rsidRDefault="001708AB">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Structured Data Capture</w:t>
              </w:r>
            </w:hyperlink>
            <w:r w:rsidR="00E43BD9">
              <w:rPr>
                <w:rFonts w:eastAsia="Times New Roman"/>
              </w:rPr>
              <w:t xml:space="preserve"> &amp; </w:t>
            </w:r>
            <w:hyperlink r:id="rId1249" w:history="1">
              <w:r w:rsidR="00E43BD9">
                <w:rPr>
                  <w:rStyle w:val="Hyperlink"/>
                  <w:rFonts w:eastAsia="Times New Roman"/>
                </w:rPr>
                <w:t>Structured Data Capture - Data Element Exchange</w:t>
              </w:r>
            </w:hyperlink>
          </w:p>
          <w:p w14:paraId="1342DC7F" w14:textId="77777777"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0" w:history="1">
              <w:r>
                <w:rPr>
                  <w:rStyle w:val="Hyperlink"/>
                  <w:rFonts w:eastAsia="Times New Roman"/>
                </w:rPr>
                <w:t>Order</w:t>
              </w:r>
            </w:hyperlink>
            <w:r>
              <w:rPr>
                <w:rFonts w:eastAsia="Times New Roman"/>
              </w:rPr>
              <w:t xml:space="preserve">, </w:t>
            </w:r>
            <w:hyperlink r:id="rId1251" w:history="1">
              <w:r>
                <w:rPr>
                  <w:rStyle w:val="Hyperlink"/>
                  <w:rFonts w:eastAsia="Times New Roman"/>
                </w:rPr>
                <w:t>Report</w:t>
              </w:r>
            </w:hyperlink>
            <w:r>
              <w:rPr>
                <w:rFonts w:eastAsia="Times New Roman"/>
              </w:rPr>
              <w:t xml:space="preserve"> &amp; </w:t>
            </w:r>
            <w:hyperlink r:id="rId1252" w:history="1">
              <w:r>
                <w:rPr>
                  <w:rStyle w:val="Hyperlink"/>
                  <w:rFonts w:eastAsia="Times New Roman"/>
                </w:rPr>
                <w:t>Report to Public Health</w:t>
              </w:r>
            </w:hyperlink>
          </w:p>
          <w:p w14:paraId="07119EDA" w14:textId="77777777" w:rsidR="00C51368" w:rsidRDefault="001708AB">
            <w:pPr>
              <w:numPr>
                <w:ilvl w:val="0"/>
                <w:numId w:val="106"/>
              </w:numPr>
              <w:spacing w:before="100" w:beforeAutospacing="1" w:after="100" w:afterAutospacing="1"/>
              <w:rPr>
                <w:rFonts w:eastAsia="Times New Roman"/>
              </w:rPr>
            </w:pPr>
            <w:hyperlink r:id="rId1253" w:history="1">
              <w:r w:rsidR="00E43BD9">
                <w:rPr>
                  <w:rStyle w:val="Hyperlink"/>
                  <w:rFonts w:eastAsia="Times New Roman"/>
                </w:rPr>
                <w:t>EHRS Functional model - Record Lifecycle Events</w:t>
              </w:r>
            </w:hyperlink>
          </w:p>
        </w:tc>
      </w:tr>
      <w:tr w:rsidR="00C51368" w14:paraId="551F8C01" w14:textId="77777777">
        <w:trPr>
          <w:divId w:val="1303341099"/>
          <w:tblCellSpacing w:w="15" w:type="dxa"/>
        </w:trPr>
        <w:tc>
          <w:tcPr>
            <w:tcW w:w="0" w:type="auto"/>
            <w:vAlign w:val="center"/>
            <w:hideMark/>
          </w:tcPr>
          <w:p w14:paraId="2464AAF0" w14:textId="77777777" w:rsidR="00C51368" w:rsidRDefault="00E43BD9">
            <w:pPr>
              <w:rPr>
                <w:rFonts w:eastAsia="Times New Roman"/>
              </w:rPr>
            </w:pPr>
            <w:r>
              <w:rPr>
                <w:rFonts w:eastAsia="Times New Roman"/>
              </w:rPr>
              <w:lastRenderedPageBreak/>
              <w:t>0.3.0</w:t>
            </w:r>
          </w:p>
        </w:tc>
        <w:tc>
          <w:tcPr>
            <w:tcW w:w="0" w:type="auto"/>
            <w:vAlign w:val="center"/>
            <w:hideMark/>
          </w:tcPr>
          <w:p w14:paraId="44FE81F1" w14:textId="77777777"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14:paraId="72CBE2B3"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4" w:history="1">
              <w:r>
                <w:rPr>
                  <w:rStyle w:val="Hyperlink"/>
                  <w:rFonts w:eastAsia="Times New Roman"/>
                </w:rPr>
                <w:t>QuestionnaireResponse</w:t>
              </w:r>
            </w:hyperlink>
            <w:r>
              <w:rPr>
                <w:rFonts w:eastAsia="Times New Roman"/>
              </w:rPr>
              <w:t xml:space="preserve"> from </w:t>
            </w:r>
            <w:hyperlink r:id="rId1255" w:history="1">
              <w:r>
                <w:rPr>
                  <w:rStyle w:val="Hyperlink"/>
                  <w:rFonts w:eastAsia="Times New Roman"/>
                </w:rPr>
                <w:t>Questionnaire</w:t>
              </w:r>
            </w:hyperlink>
            <w:r>
              <w:rPr>
                <w:rFonts w:eastAsia="Times New Roman"/>
              </w:rPr>
              <w:t xml:space="preserve"> and significantly revamped the </w:t>
            </w:r>
            <w:hyperlink r:id="rId1256" w:history="1">
              <w:r>
                <w:rPr>
                  <w:rStyle w:val="Hyperlink"/>
                  <w:rFonts w:eastAsia="Times New Roman"/>
                </w:rPr>
                <w:t>Questionnaire</w:t>
              </w:r>
            </w:hyperlink>
            <w:r>
              <w:rPr>
                <w:rFonts w:eastAsia="Times New Roman"/>
              </w:rPr>
              <w:t xml:space="preserve"> in response to feedback from the Connectathon.</w:t>
            </w:r>
          </w:p>
          <w:p w14:paraId="12C4D94D"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7" w:history="1">
              <w:r>
                <w:rPr>
                  <w:rStyle w:val="Hyperlink"/>
                  <w:rFonts w:eastAsia="Times New Roman"/>
                </w:rPr>
                <w:t>DataElement</w:t>
              </w:r>
            </w:hyperlink>
            <w:r>
              <w:rPr>
                <w:rFonts w:eastAsia="Times New Roman"/>
              </w:rPr>
              <w:t xml:space="preserve"> resource (has been previously discussed as ObservationDefinition)</w:t>
            </w:r>
          </w:p>
          <w:p w14:paraId="24D12495"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8" w:history="1">
              <w:r>
                <w:rPr>
                  <w:rStyle w:val="Hyperlink"/>
                  <w:rFonts w:eastAsia="Times New Roman"/>
                </w:rPr>
                <w:t>Subscription</w:t>
              </w:r>
            </w:hyperlink>
            <w:r>
              <w:rPr>
                <w:rFonts w:eastAsia="Times New Roman"/>
              </w:rPr>
              <w:t xml:space="preserve"> resource for evaluation</w:t>
            </w:r>
          </w:p>
          <w:p w14:paraId="06753828"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9" w:anchor="time" w:history="1">
              <w:r>
                <w:rPr>
                  <w:rStyle w:val="Hyperlink"/>
                  <w:rFonts w:eastAsia="Times New Roman"/>
                </w:rPr>
                <w:t>time</w:t>
              </w:r>
            </w:hyperlink>
            <w:r>
              <w:rPr>
                <w:rFonts w:eastAsia="Times New Roman"/>
              </w:rPr>
              <w:t xml:space="preserve"> data type</w:t>
            </w:r>
          </w:p>
          <w:p w14:paraId="59F809B5"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0" w:history="1">
              <w:r>
                <w:rPr>
                  <w:rStyle w:val="Hyperlink"/>
                  <w:rFonts w:eastAsia="Times New Roman"/>
                </w:rPr>
                <w:t>operations</w:t>
              </w:r>
            </w:hyperlink>
            <w:r>
              <w:rPr>
                <w:rFonts w:eastAsia="Times New Roman"/>
              </w:rPr>
              <w:t xml:space="preserve"> on the RESTful interface, and add </w:t>
            </w:r>
            <w:hyperlink r:id="rId1261" w:history="1">
              <w:r>
                <w:rPr>
                  <w:rStyle w:val="Hyperlink"/>
                  <w:rFonts w:eastAsia="Times New Roman"/>
                </w:rPr>
                <w:t>Operation Definition</w:t>
              </w:r>
            </w:hyperlink>
          </w:p>
          <w:p w14:paraId="1B9940EB" w14:textId="77777777"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2" w:history="1">
              <w:r>
                <w:rPr>
                  <w:rStyle w:val="Hyperlink"/>
                  <w:rFonts w:eastAsia="Times New Roman"/>
                </w:rPr>
                <w:t>ConceptMap</w:t>
              </w:r>
            </w:hyperlink>
            <w:r>
              <w:rPr>
                <w:rFonts w:eastAsia="Times New Roman"/>
              </w:rPr>
              <w:t xml:space="preserve">, </w:t>
            </w:r>
            <w:hyperlink r:id="rId1263" w:history="1">
              <w:r>
                <w:rPr>
                  <w:rStyle w:val="Hyperlink"/>
                  <w:rFonts w:eastAsia="Times New Roman"/>
                </w:rPr>
                <w:t>Questionnaire</w:t>
              </w:r>
            </w:hyperlink>
            <w:r>
              <w:rPr>
                <w:rFonts w:eastAsia="Times New Roman"/>
              </w:rPr>
              <w:t xml:space="preserve"> and </w:t>
            </w:r>
            <w:hyperlink r:id="rId1264" w:history="1">
              <w:r>
                <w:rPr>
                  <w:rStyle w:val="Hyperlink"/>
                  <w:rFonts w:eastAsia="Times New Roman"/>
                </w:rPr>
                <w:t>ValueSet</w:t>
              </w:r>
            </w:hyperlink>
          </w:p>
          <w:p w14:paraId="615C3AE1" w14:textId="77777777" w:rsidR="00C51368" w:rsidRDefault="001708AB">
            <w:pPr>
              <w:numPr>
                <w:ilvl w:val="0"/>
                <w:numId w:val="107"/>
              </w:numPr>
              <w:spacing w:before="100" w:beforeAutospacing="1" w:after="100" w:afterAutospacing="1"/>
              <w:rPr>
                <w:rFonts w:eastAsia="Times New Roman"/>
              </w:rPr>
            </w:pPr>
            <w:hyperlink r:id="rId1265"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6" w:history="1">
              <w:r w:rsidR="00E43BD9">
                <w:rPr>
                  <w:rStyle w:val="Hyperlink"/>
                  <w:rFonts w:eastAsia="Times New Roman"/>
                </w:rPr>
                <w:t>Operation Definition</w:t>
              </w:r>
            </w:hyperlink>
          </w:p>
          <w:p w14:paraId="2A4BBCD4" w14:textId="77777777" w:rsidR="00C51368" w:rsidRDefault="001708AB">
            <w:pPr>
              <w:numPr>
                <w:ilvl w:val="0"/>
                <w:numId w:val="107"/>
              </w:numPr>
              <w:spacing w:before="100" w:beforeAutospacing="1" w:after="100" w:afterAutospacing="1"/>
              <w:rPr>
                <w:rFonts w:eastAsia="Times New Roman"/>
              </w:rPr>
            </w:pPr>
            <w:hyperlink r:id="rId1267"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14:paraId="3697EADB"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8" w:history="1">
              <w:r>
                <w:rPr>
                  <w:rStyle w:val="Hyperlink"/>
                  <w:rFonts w:eastAsia="Times New Roman"/>
                </w:rPr>
                <w:t>LOINC</w:t>
              </w:r>
            </w:hyperlink>
            <w:r>
              <w:rPr>
                <w:rFonts w:eastAsia="Times New Roman"/>
              </w:rPr>
              <w:t xml:space="preserve">, </w:t>
            </w:r>
            <w:hyperlink r:id="rId1269" w:history="1">
              <w:r>
                <w:rPr>
                  <w:rStyle w:val="Hyperlink"/>
                  <w:rFonts w:eastAsia="Times New Roman"/>
                </w:rPr>
                <w:t>RxNorm</w:t>
              </w:r>
            </w:hyperlink>
            <w:r>
              <w:rPr>
                <w:rFonts w:eastAsia="Times New Roman"/>
              </w:rPr>
              <w:t xml:space="preserve">, and </w:t>
            </w:r>
            <w:hyperlink r:id="rId1270" w:history="1">
              <w:r>
                <w:rPr>
                  <w:rStyle w:val="Hyperlink"/>
                  <w:rFonts w:eastAsia="Times New Roman"/>
                </w:rPr>
                <w:t>SNOMED CT</w:t>
              </w:r>
            </w:hyperlink>
          </w:p>
          <w:p w14:paraId="7D19A53A"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1" w:history="1">
              <w:r>
                <w:rPr>
                  <w:rStyle w:val="Hyperlink"/>
                  <w:rFonts w:eastAsia="Times New Roman"/>
                </w:rPr>
                <w:t>ConceptMap</w:t>
              </w:r>
            </w:hyperlink>
            <w:r>
              <w:rPr>
                <w:rFonts w:eastAsia="Times New Roman"/>
              </w:rPr>
              <w:t xml:space="preserve"> so it can be used to map between structures as well as value sets</w:t>
            </w:r>
          </w:p>
          <w:p w14:paraId="5BE4A1D2"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2" w:history="1">
              <w:r>
                <w:rPr>
                  <w:rStyle w:val="Hyperlink"/>
                  <w:rFonts w:eastAsia="Times New Roman"/>
                </w:rPr>
                <w:t>Contraindication</w:t>
              </w:r>
            </w:hyperlink>
            <w:r>
              <w:rPr>
                <w:rFonts w:eastAsia="Times New Roman"/>
              </w:rPr>
              <w:t xml:space="preserve"> and </w:t>
            </w:r>
            <w:hyperlink r:id="rId1273" w:history="1">
              <w:r>
                <w:rPr>
                  <w:rStyle w:val="Hyperlink"/>
                  <w:rFonts w:eastAsia="Times New Roman"/>
                </w:rPr>
                <w:t>Risk Assessment</w:t>
              </w:r>
            </w:hyperlink>
            <w:r>
              <w:rPr>
                <w:rFonts w:eastAsia="Times New Roman"/>
              </w:rPr>
              <w:t xml:space="preserve"> and added examples to other resources in support of these</w:t>
            </w:r>
          </w:p>
          <w:p w14:paraId="6D20E9F3"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4" w:history="1">
              <w:r>
                <w:rPr>
                  <w:rStyle w:val="Hyperlink"/>
                  <w:rFonts w:eastAsia="Times New Roman"/>
                </w:rPr>
                <w:t>Referral Request</w:t>
              </w:r>
            </w:hyperlink>
          </w:p>
          <w:p w14:paraId="22BC085D"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5" w:history="1">
              <w:r>
                <w:rPr>
                  <w:rStyle w:val="Hyperlink"/>
                  <w:rFonts w:eastAsia="Times New Roman"/>
                </w:rPr>
                <w:t>DiagnosticOrder</w:t>
              </w:r>
            </w:hyperlink>
          </w:p>
          <w:p w14:paraId="22999FA5"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6" w:history="1">
              <w:r>
                <w:rPr>
                  <w:rStyle w:val="Hyperlink"/>
                  <w:rFonts w:eastAsia="Times New Roman"/>
                </w:rPr>
                <w:t>Encounter</w:t>
              </w:r>
            </w:hyperlink>
          </w:p>
          <w:p w14:paraId="7A8E37D5"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7" w:history="1">
              <w:r>
                <w:rPr>
                  <w:rStyle w:val="Hyperlink"/>
                  <w:rFonts w:eastAsia="Times New Roman"/>
                </w:rPr>
                <w:t>FamilyHistory</w:t>
              </w:r>
            </w:hyperlink>
          </w:p>
          <w:p w14:paraId="3D00DDBD"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Location</w:t>
              </w:r>
            </w:hyperlink>
            <w:r>
              <w:rPr>
                <w:rFonts w:eastAsia="Times New Roman"/>
              </w:rPr>
              <w:t>.identifier to 0..*</w:t>
            </w:r>
          </w:p>
          <w:p w14:paraId="65478322"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Practitioner</w:t>
              </w:r>
            </w:hyperlink>
            <w:r>
              <w:rPr>
                <w:rFonts w:eastAsia="Times New Roman"/>
              </w:rPr>
              <w:t>.address to 0..*</w:t>
            </w:r>
          </w:p>
          <w:p w14:paraId="037EA9A3"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0" w:history="1">
              <w:r>
                <w:rPr>
                  <w:rStyle w:val="Hyperlink"/>
                  <w:rFonts w:eastAsia="Times New Roman"/>
                </w:rPr>
                <w:t>Observation</w:t>
              </w:r>
            </w:hyperlink>
            <w:r>
              <w:rPr>
                <w:rFonts w:eastAsia="Times New Roman"/>
              </w:rPr>
              <w:t>.encounter to 0..*</w:t>
            </w:r>
          </w:p>
          <w:p w14:paraId="2D3E967A" w14:textId="77777777"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1"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14:paraId="2B861DDC" w14:textId="77777777">
        <w:trPr>
          <w:divId w:val="1303341099"/>
          <w:tblCellSpacing w:w="15" w:type="dxa"/>
        </w:trPr>
        <w:tc>
          <w:tcPr>
            <w:tcW w:w="0" w:type="auto"/>
            <w:vAlign w:val="center"/>
            <w:hideMark/>
          </w:tcPr>
          <w:p w14:paraId="364AD95B" w14:textId="77777777" w:rsidR="00C51368" w:rsidRDefault="00E43BD9">
            <w:pPr>
              <w:rPr>
                <w:rFonts w:eastAsia="Times New Roman"/>
              </w:rPr>
            </w:pPr>
            <w:r>
              <w:rPr>
                <w:rFonts w:eastAsia="Times New Roman"/>
              </w:rPr>
              <w:lastRenderedPageBreak/>
              <w:t>0.2.1</w:t>
            </w:r>
          </w:p>
        </w:tc>
        <w:tc>
          <w:tcPr>
            <w:tcW w:w="0" w:type="auto"/>
            <w:vAlign w:val="center"/>
            <w:hideMark/>
          </w:tcPr>
          <w:p w14:paraId="70814D79" w14:textId="77777777"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14:paraId="28D07C98" w14:textId="77777777">
        <w:trPr>
          <w:divId w:val="1303341099"/>
          <w:tblCellSpacing w:w="15" w:type="dxa"/>
        </w:trPr>
        <w:tc>
          <w:tcPr>
            <w:tcW w:w="0" w:type="auto"/>
            <w:vAlign w:val="center"/>
            <w:hideMark/>
          </w:tcPr>
          <w:p w14:paraId="533440FC" w14:textId="77777777" w:rsidR="00C51368" w:rsidRDefault="00E43BD9">
            <w:pPr>
              <w:rPr>
                <w:rFonts w:eastAsia="Times New Roman"/>
              </w:rPr>
            </w:pPr>
            <w:r>
              <w:rPr>
                <w:rFonts w:eastAsia="Times New Roman"/>
                <w:b/>
                <w:bCs/>
              </w:rPr>
              <w:t>0.2.0</w:t>
            </w:r>
          </w:p>
        </w:tc>
        <w:tc>
          <w:tcPr>
            <w:tcW w:w="0" w:type="auto"/>
            <w:vAlign w:val="center"/>
            <w:hideMark/>
          </w:tcPr>
          <w:p w14:paraId="16ADE901" w14:textId="77777777"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14:paraId="7D1B2027" w14:textId="77777777">
        <w:trPr>
          <w:divId w:val="1303341099"/>
          <w:tblCellSpacing w:w="15" w:type="dxa"/>
        </w:trPr>
        <w:tc>
          <w:tcPr>
            <w:tcW w:w="0" w:type="auto"/>
            <w:vAlign w:val="center"/>
            <w:hideMark/>
          </w:tcPr>
          <w:p w14:paraId="614893A8" w14:textId="77777777" w:rsidR="00C51368" w:rsidRDefault="00E43BD9">
            <w:pPr>
              <w:rPr>
                <w:rFonts w:eastAsia="Times New Roman"/>
              </w:rPr>
            </w:pPr>
            <w:r>
              <w:rPr>
                <w:rFonts w:eastAsia="Times New Roman"/>
              </w:rPr>
              <w:t>0.1.0</w:t>
            </w:r>
          </w:p>
        </w:tc>
        <w:tc>
          <w:tcPr>
            <w:tcW w:w="0" w:type="auto"/>
            <w:vAlign w:val="center"/>
            <w:hideMark/>
          </w:tcPr>
          <w:p w14:paraId="385575F7" w14:textId="77777777"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2" w:history="1">
              <w:r>
                <w:rPr>
                  <w:rStyle w:val="Hyperlink"/>
                  <w:rFonts w:eastAsia="Times New Roman"/>
                </w:rPr>
                <w:t>Appointment</w:t>
              </w:r>
            </w:hyperlink>
            <w:r>
              <w:rPr>
                <w:rFonts w:eastAsia="Times New Roman"/>
              </w:rPr>
              <w:t xml:space="preserve">, </w:t>
            </w:r>
            <w:hyperlink r:id="rId1283" w:history="1">
              <w:r>
                <w:rPr>
                  <w:rStyle w:val="Hyperlink"/>
                  <w:rFonts w:eastAsia="Times New Roman"/>
                </w:rPr>
                <w:t>Appointment Response</w:t>
              </w:r>
            </w:hyperlink>
            <w:r>
              <w:rPr>
                <w:rFonts w:eastAsia="Times New Roman"/>
              </w:rPr>
              <w:t xml:space="preserve">, </w:t>
            </w:r>
            <w:hyperlink r:id="rId1284" w:history="1">
              <w:r>
                <w:rPr>
                  <w:rStyle w:val="Hyperlink"/>
                  <w:rFonts w:eastAsia="Times New Roman"/>
                </w:rPr>
                <w:t>Schedule</w:t>
              </w:r>
            </w:hyperlink>
            <w:r>
              <w:rPr>
                <w:rFonts w:eastAsia="Times New Roman"/>
              </w:rPr>
              <w:t xml:space="preserve"> and </w:t>
            </w:r>
            <w:hyperlink r:id="rId1285" w:history="1">
              <w:r>
                <w:rPr>
                  <w:rStyle w:val="Hyperlink"/>
                  <w:rFonts w:eastAsia="Times New Roman"/>
                </w:rPr>
                <w:t>Slot</w:t>
              </w:r>
            </w:hyperlink>
          </w:p>
          <w:p w14:paraId="419B47B7" w14:textId="77777777"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14:paraId="14AD6EDB" w14:textId="77777777" w:rsidR="00C51368" w:rsidRDefault="00E43BD9">
      <w:pPr>
        <w:pStyle w:val="NormalWeb"/>
        <w:divId w:val="1303341099"/>
        <w:rPr>
          <w:lang w:val="en-US"/>
        </w:rPr>
      </w:pPr>
      <w:r>
        <w:rPr>
          <w:lang w:val="en-US"/>
        </w:rPr>
        <w:t xml:space="preserve">Note: a useful tool for displaying the differences between pages is the </w:t>
      </w:r>
      <w:hyperlink r:id="rId1286" w:history="1">
        <w:r>
          <w:rPr>
            <w:rStyle w:val="Hyperlink"/>
            <w:lang w:val="en-US"/>
          </w:rPr>
          <w:t>W3C HTML Diff engine</w:t>
        </w:r>
      </w:hyperlink>
      <w:r>
        <w:rPr>
          <w:lang w:val="en-US"/>
        </w:rPr>
        <w:t xml:space="preserve">. </w:t>
      </w:r>
    </w:p>
    <w:p w14:paraId="5C82969B" w14:textId="77777777" w:rsidR="00C51368" w:rsidRDefault="00E43BD9">
      <w:pPr>
        <w:pStyle w:val="Heading1"/>
        <w:rPr>
          <w:rFonts w:eastAsia="Times New Roman"/>
          <w:noProof/>
          <w:lang w:val="en-US"/>
        </w:rPr>
      </w:pPr>
      <w:r>
        <w:rPr>
          <w:rFonts w:eastAsia="Times New Roman"/>
          <w:noProof/>
          <w:lang w:val="en-US"/>
        </w:rPr>
        <w:t>http.html</w:t>
      </w:r>
    </w:p>
    <w:p w14:paraId="18D8AA5A" w14:textId="77777777"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0A0A5E8" w14:textId="77777777">
        <w:trPr>
          <w:divId w:val="1167402462"/>
          <w:tblCellSpacing w:w="15" w:type="dxa"/>
        </w:trPr>
        <w:tc>
          <w:tcPr>
            <w:tcW w:w="0" w:type="auto"/>
            <w:vAlign w:val="center"/>
            <w:hideMark/>
          </w:tcPr>
          <w:p w14:paraId="4B0C03B4" w14:textId="77777777" w:rsidR="00C51368" w:rsidRDefault="00E43BD9">
            <w:pPr>
              <w:rPr>
                <w:rFonts w:eastAsia="Times New Roman"/>
              </w:rPr>
            </w:pPr>
            <w:r>
              <w:rPr>
                <w:rFonts w:eastAsia="Times New Roman"/>
              </w:rPr>
              <w:t>Work Group</w:t>
            </w:r>
          </w:p>
        </w:tc>
        <w:tc>
          <w:tcPr>
            <w:tcW w:w="0" w:type="auto"/>
            <w:vAlign w:val="center"/>
            <w:hideMark/>
          </w:tcPr>
          <w:p w14:paraId="26F6F565" w14:textId="77777777" w:rsidR="00C51368" w:rsidRDefault="001708AB">
            <w:pPr>
              <w:rPr>
                <w:rFonts w:eastAsia="Times New Roman"/>
              </w:rPr>
            </w:pPr>
            <w:hyperlink r:id="rId12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B30F7D5" w14:textId="77777777" w:rsidR="00C51368" w:rsidRDefault="001708AB">
            <w:pPr>
              <w:rPr>
                <w:rFonts w:eastAsia="Times New Roman"/>
              </w:rPr>
            </w:pPr>
            <w:hyperlink r:id="rId1288" w:anchor="status" w:history="1">
              <w:r w:rsidR="00E43BD9">
                <w:rPr>
                  <w:rStyle w:val="Hyperlink"/>
                  <w:rFonts w:eastAsia="Times New Roman"/>
                </w:rPr>
                <w:t>Ballot Status</w:t>
              </w:r>
            </w:hyperlink>
            <w:r w:rsidR="00E43BD9">
              <w:rPr>
                <w:rFonts w:eastAsia="Times New Roman"/>
              </w:rPr>
              <w:t xml:space="preserve">: </w:t>
            </w:r>
            <w:hyperlink r:id="rId1289" w:anchor="pubs" w:history="1">
              <w:r w:rsidR="00E43BD9">
                <w:rPr>
                  <w:rStyle w:val="Hyperlink"/>
                  <w:rFonts w:eastAsia="Times New Roman"/>
                </w:rPr>
                <w:t>DSTU 2</w:t>
              </w:r>
            </w:hyperlink>
          </w:p>
        </w:tc>
      </w:tr>
    </w:tbl>
    <w:p w14:paraId="3E09951D" w14:textId="77777777"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90" w:history="1">
        <w:r>
          <w:rPr>
            <w:rStyle w:val="Hyperlink"/>
            <w:lang w:val="en-US"/>
          </w:rPr>
          <w:t>Conformance</w:t>
        </w:r>
      </w:hyperlink>
      <w:r>
        <w:rPr>
          <w:lang w:val="en-US"/>
        </w:rPr>
        <w:t xml:space="preserve">). </w:t>
      </w:r>
    </w:p>
    <w:p w14:paraId="10AA5F97" w14:textId="77777777"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1" w:history="1">
        <w:r>
          <w:rPr>
            <w:rStyle w:val="Hyperlink"/>
            <w:lang w:val="en-US"/>
          </w:rPr>
          <w:t>Security Page</w:t>
        </w:r>
      </w:hyperlink>
      <w:r>
        <w:rPr>
          <w:lang w:val="en-US"/>
        </w:rPr>
        <w:t xml:space="preserve">. </w:t>
      </w:r>
    </w:p>
    <w:p w14:paraId="7321E677" w14:textId="77777777"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2" w:history="1">
        <w:r>
          <w:rPr>
            <w:rStyle w:val="Hyperlink"/>
            <w:lang w:val="en-US"/>
          </w:rPr>
          <w:t>conformance statement</w:t>
        </w:r>
      </w:hyperlink>
      <w:r>
        <w:rPr>
          <w:lang w:val="en-US"/>
        </w:rPr>
        <w:t xml:space="preserve"> that specifies which interactions and resources are supported. </w:t>
      </w:r>
    </w:p>
    <w:p w14:paraId="76934F6D" w14:textId="77777777"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14:paraId="04A51E81" w14:textId="77777777">
        <w:trPr>
          <w:divId w:val="1167402462"/>
          <w:tblCellSpacing w:w="15" w:type="dxa"/>
        </w:trPr>
        <w:tc>
          <w:tcPr>
            <w:tcW w:w="0" w:type="auto"/>
            <w:vAlign w:val="center"/>
            <w:hideMark/>
          </w:tcPr>
          <w:p w14:paraId="0C5AED88" w14:textId="77777777"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14:paraId="1757214C" w14:textId="77777777" w:rsidR="00C51368" w:rsidRDefault="00C51368">
            <w:pPr>
              <w:rPr>
                <w:rFonts w:eastAsia="Times New Roman"/>
              </w:rPr>
            </w:pPr>
          </w:p>
        </w:tc>
      </w:tr>
      <w:tr w:rsidR="00C51368" w14:paraId="45A95C37" w14:textId="77777777">
        <w:trPr>
          <w:divId w:val="1167402462"/>
          <w:tblCellSpacing w:w="15" w:type="dxa"/>
        </w:trPr>
        <w:tc>
          <w:tcPr>
            <w:tcW w:w="0" w:type="auto"/>
            <w:vAlign w:val="center"/>
            <w:hideMark/>
          </w:tcPr>
          <w:p w14:paraId="4D8FEFB0" w14:textId="77777777" w:rsidR="00C51368" w:rsidRDefault="001708AB">
            <w:pPr>
              <w:rPr>
                <w:rFonts w:eastAsia="Times New Roman"/>
              </w:rPr>
            </w:pPr>
            <w:hyperlink w:anchor="read" w:history="1">
              <w:r w:rsidR="00E43BD9">
                <w:rPr>
                  <w:rStyle w:val="Hyperlink"/>
                  <w:rFonts w:eastAsia="Times New Roman"/>
                </w:rPr>
                <w:t>read</w:t>
              </w:r>
            </w:hyperlink>
          </w:p>
        </w:tc>
        <w:tc>
          <w:tcPr>
            <w:tcW w:w="0" w:type="auto"/>
            <w:vAlign w:val="center"/>
            <w:hideMark/>
          </w:tcPr>
          <w:p w14:paraId="25EB0EF4" w14:textId="77777777" w:rsidR="00C51368" w:rsidRDefault="00E43BD9">
            <w:pPr>
              <w:rPr>
                <w:rFonts w:eastAsia="Times New Roman"/>
              </w:rPr>
            </w:pPr>
            <w:r>
              <w:rPr>
                <w:rFonts w:eastAsia="Times New Roman"/>
              </w:rPr>
              <w:t>Read the current state of the resource</w:t>
            </w:r>
          </w:p>
        </w:tc>
      </w:tr>
      <w:tr w:rsidR="00C51368" w14:paraId="0BF633DE" w14:textId="77777777">
        <w:trPr>
          <w:divId w:val="1167402462"/>
          <w:tblCellSpacing w:w="15" w:type="dxa"/>
        </w:trPr>
        <w:tc>
          <w:tcPr>
            <w:tcW w:w="0" w:type="auto"/>
            <w:vAlign w:val="center"/>
            <w:hideMark/>
          </w:tcPr>
          <w:p w14:paraId="0D437EF4" w14:textId="77777777" w:rsidR="00C51368" w:rsidRDefault="001708AB">
            <w:pPr>
              <w:rPr>
                <w:rFonts w:eastAsia="Times New Roman"/>
              </w:rPr>
            </w:pPr>
            <w:hyperlink w:anchor="vread" w:history="1">
              <w:r w:rsidR="00E43BD9">
                <w:rPr>
                  <w:rStyle w:val="Hyperlink"/>
                  <w:rFonts w:eastAsia="Times New Roman"/>
                </w:rPr>
                <w:t>vread</w:t>
              </w:r>
            </w:hyperlink>
          </w:p>
        </w:tc>
        <w:tc>
          <w:tcPr>
            <w:tcW w:w="0" w:type="auto"/>
            <w:vAlign w:val="center"/>
            <w:hideMark/>
          </w:tcPr>
          <w:p w14:paraId="716A095D" w14:textId="77777777" w:rsidR="00C51368" w:rsidRDefault="00E43BD9">
            <w:pPr>
              <w:rPr>
                <w:rFonts w:eastAsia="Times New Roman"/>
              </w:rPr>
            </w:pPr>
            <w:r>
              <w:rPr>
                <w:rFonts w:eastAsia="Times New Roman"/>
              </w:rPr>
              <w:t>Read the state of a specific version of the resource</w:t>
            </w:r>
          </w:p>
        </w:tc>
      </w:tr>
      <w:tr w:rsidR="00C51368" w14:paraId="427039A6" w14:textId="77777777">
        <w:trPr>
          <w:divId w:val="1167402462"/>
          <w:tblCellSpacing w:w="15" w:type="dxa"/>
        </w:trPr>
        <w:tc>
          <w:tcPr>
            <w:tcW w:w="0" w:type="auto"/>
            <w:vAlign w:val="center"/>
            <w:hideMark/>
          </w:tcPr>
          <w:p w14:paraId="7F308185" w14:textId="77777777" w:rsidR="00C51368" w:rsidRDefault="001708AB">
            <w:pPr>
              <w:rPr>
                <w:rFonts w:eastAsia="Times New Roman"/>
              </w:rPr>
            </w:pPr>
            <w:hyperlink w:anchor="update" w:history="1">
              <w:r w:rsidR="00E43BD9">
                <w:rPr>
                  <w:rStyle w:val="Hyperlink"/>
                  <w:rFonts w:eastAsia="Times New Roman"/>
                </w:rPr>
                <w:t>update</w:t>
              </w:r>
            </w:hyperlink>
          </w:p>
        </w:tc>
        <w:tc>
          <w:tcPr>
            <w:tcW w:w="0" w:type="auto"/>
            <w:vAlign w:val="center"/>
            <w:hideMark/>
          </w:tcPr>
          <w:p w14:paraId="02E5BC2A" w14:textId="77777777" w:rsidR="00C51368" w:rsidRDefault="00E43BD9">
            <w:pPr>
              <w:rPr>
                <w:rFonts w:eastAsia="Times New Roman"/>
              </w:rPr>
            </w:pPr>
            <w:r>
              <w:rPr>
                <w:rFonts w:eastAsia="Times New Roman"/>
              </w:rPr>
              <w:t>Update an existing resource by its id (or create it if it is new)</w:t>
            </w:r>
          </w:p>
        </w:tc>
      </w:tr>
      <w:tr w:rsidR="00C51368" w14:paraId="59309B56" w14:textId="77777777">
        <w:trPr>
          <w:divId w:val="1167402462"/>
          <w:tblCellSpacing w:w="15" w:type="dxa"/>
        </w:trPr>
        <w:tc>
          <w:tcPr>
            <w:tcW w:w="0" w:type="auto"/>
            <w:vAlign w:val="center"/>
            <w:hideMark/>
          </w:tcPr>
          <w:p w14:paraId="66607D75" w14:textId="77777777" w:rsidR="00C51368" w:rsidRDefault="001708AB">
            <w:pPr>
              <w:rPr>
                <w:rFonts w:eastAsia="Times New Roman"/>
              </w:rPr>
            </w:pPr>
            <w:hyperlink w:anchor="delete" w:history="1">
              <w:r w:rsidR="00E43BD9">
                <w:rPr>
                  <w:rStyle w:val="Hyperlink"/>
                  <w:rFonts w:eastAsia="Times New Roman"/>
                </w:rPr>
                <w:t>delete</w:t>
              </w:r>
            </w:hyperlink>
          </w:p>
        </w:tc>
        <w:tc>
          <w:tcPr>
            <w:tcW w:w="0" w:type="auto"/>
            <w:vAlign w:val="center"/>
            <w:hideMark/>
          </w:tcPr>
          <w:p w14:paraId="1EB9CE6B" w14:textId="77777777" w:rsidR="00C51368" w:rsidRDefault="00E43BD9">
            <w:pPr>
              <w:rPr>
                <w:rFonts w:eastAsia="Times New Roman"/>
              </w:rPr>
            </w:pPr>
            <w:r>
              <w:rPr>
                <w:rFonts w:eastAsia="Times New Roman"/>
              </w:rPr>
              <w:t>Delete a resource</w:t>
            </w:r>
          </w:p>
        </w:tc>
      </w:tr>
      <w:tr w:rsidR="00C51368" w14:paraId="5D9637AB" w14:textId="77777777">
        <w:trPr>
          <w:divId w:val="1167402462"/>
          <w:tblCellSpacing w:w="15" w:type="dxa"/>
        </w:trPr>
        <w:tc>
          <w:tcPr>
            <w:tcW w:w="0" w:type="auto"/>
            <w:vAlign w:val="center"/>
            <w:hideMark/>
          </w:tcPr>
          <w:p w14:paraId="38C4227C" w14:textId="77777777" w:rsidR="00C51368" w:rsidRDefault="001708AB">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576BCCA2" w14:textId="77777777" w:rsidR="00C51368" w:rsidRDefault="00E43BD9">
            <w:pPr>
              <w:rPr>
                <w:rFonts w:eastAsia="Times New Roman"/>
              </w:rPr>
            </w:pPr>
            <w:r>
              <w:rPr>
                <w:rFonts w:eastAsia="Times New Roman"/>
              </w:rPr>
              <w:t>Retrieve the update history for a particular resource</w:t>
            </w:r>
          </w:p>
        </w:tc>
      </w:tr>
      <w:tr w:rsidR="00C51368" w14:paraId="1C3A2A2D" w14:textId="77777777">
        <w:trPr>
          <w:divId w:val="1167402462"/>
          <w:tblCellSpacing w:w="15" w:type="dxa"/>
        </w:trPr>
        <w:tc>
          <w:tcPr>
            <w:tcW w:w="0" w:type="auto"/>
            <w:gridSpan w:val="2"/>
            <w:vAlign w:val="center"/>
            <w:hideMark/>
          </w:tcPr>
          <w:p w14:paraId="66E28CA3" w14:textId="77777777" w:rsidR="00C51368" w:rsidRDefault="00E43BD9">
            <w:pPr>
              <w:rPr>
                <w:rFonts w:eastAsia="Times New Roman"/>
              </w:rPr>
            </w:pPr>
            <w:r>
              <w:rPr>
                <w:rFonts w:eastAsia="Times New Roman"/>
                <w:b/>
                <w:bCs/>
              </w:rPr>
              <w:t>Type Level Interactions</w:t>
            </w:r>
          </w:p>
        </w:tc>
      </w:tr>
      <w:tr w:rsidR="00C51368" w14:paraId="148E9E24" w14:textId="77777777">
        <w:trPr>
          <w:divId w:val="1167402462"/>
          <w:tblCellSpacing w:w="15" w:type="dxa"/>
        </w:trPr>
        <w:tc>
          <w:tcPr>
            <w:tcW w:w="0" w:type="auto"/>
            <w:vAlign w:val="center"/>
            <w:hideMark/>
          </w:tcPr>
          <w:p w14:paraId="7E70B578" w14:textId="77777777" w:rsidR="00C51368" w:rsidRDefault="001708AB">
            <w:pPr>
              <w:rPr>
                <w:rFonts w:eastAsia="Times New Roman"/>
              </w:rPr>
            </w:pPr>
            <w:hyperlink w:anchor="create" w:history="1">
              <w:r w:rsidR="00E43BD9">
                <w:rPr>
                  <w:rStyle w:val="Hyperlink"/>
                  <w:rFonts w:eastAsia="Times New Roman"/>
                </w:rPr>
                <w:t>create</w:t>
              </w:r>
            </w:hyperlink>
          </w:p>
        </w:tc>
        <w:tc>
          <w:tcPr>
            <w:tcW w:w="0" w:type="auto"/>
            <w:vAlign w:val="center"/>
            <w:hideMark/>
          </w:tcPr>
          <w:p w14:paraId="44EEB47B" w14:textId="77777777" w:rsidR="00C51368" w:rsidRDefault="00E43BD9">
            <w:pPr>
              <w:rPr>
                <w:rFonts w:eastAsia="Times New Roman"/>
              </w:rPr>
            </w:pPr>
            <w:r>
              <w:rPr>
                <w:rFonts w:eastAsia="Times New Roman"/>
              </w:rPr>
              <w:t>Create a new resource with a server assigned id</w:t>
            </w:r>
          </w:p>
        </w:tc>
      </w:tr>
      <w:tr w:rsidR="00C51368" w14:paraId="34F5234A" w14:textId="77777777">
        <w:trPr>
          <w:divId w:val="1167402462"/>
          <w:tblCellSpacing w:w="15" w:type="dxa"/>
        </w:trPr>
        <w:tc>
          <w:tcPr>
            <w:tcW w:w="0" w:type="auto"/>
            <w:vAlign w:val="center"/>
            <w:hideMark/>
          </w:tcPr>
          <w:p w14:paraId="3E557B2F" w14:textId="77777777" w:rsidR="00C51368" w:rsidRDefault="001708AB">
            <w:pPr>
              <w:rPr>
                <w:rFonts w:eastAsia="Times New Roman"/>
              </w:rPr>
            </w:pPr>
            <w:hyperlink w:anchor="search" w:history="1">
              <w:r w:rsidR="00E43BD9">
                <w:rPr>
                  <w:rStyle w:val="Hyperlink"/>
                  <w:rFonts w:eastAsia="Times New Roman"/>
                </w:rPr>
                <w:t>search</w:t>
              </w:r>
            </w:hyperlink>
          </w:p>
        </w:tc>
        <w:tc>
          <w:tcPr>
            <w:tcW w:w="0" w:type="auto"/>
            <w:vAlign w:val="center"/>
            <w:hideMark/>
          </w:tcPr>
          <w:p w14:paraId="70638513" w14:textId="77777777" w:rsidR="00C51368" w:rsidRDefault="00E43BD9">
            <w:pPr>
              <w:rPr>
                <w:rFonts w:eastAsia="Times New Roman"/>
              </w:rPr>
            </w:pPr>
            <w:r>
              <w:rPr>
                <w:rFonts w:eastAsia="Times New Roman"/>
              </w:rPr>
              <w:t>Search the resource type based on some filter criteria</w:t>
            </w:r>
          </w:p>
        </w:tc>
      </w:tr>
      <w:tr w:rsidR="00C51368" w14:paraId="33FCA3AD" w14:textId="77777777">
        <w:trPr>
          <w:divId w:val="1167402462"/>
          <w:tblCellSpacing w:w="15" w:type="dxa"/>
        </w:trPr>
        <w:tc>
          <w:tcPr>
            <w:tcW w:w="0" w:type="auto"/>
            <w:vAlign w:val="center"/>
            <w:hideMark/>
          </w:tcPr>
          <w:p w14:paraId="3B578B40" w14:textId="77777777" w:rsidR="00C51368" w:rsidRDefault="001708AB">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2885E706" w14:textId="77777777" w:rsidR="00C51368" w:rsidRDefault="00E43BD9">
            <w:pPr>
              <w:rPr>
                <w:rFonts w:eastAsia="Times New Roman"/>
              </w:rPr>
            </w:pPr>
            <w:r>
              <w:rPr>
                <w:rFonts w:eastAsia="Times New Roman"/>
              </w:rPr>
              <w:t>Retrieve the update history for a particular resource type</w:t>
            </w:r>
          </w:p>
        </w:tc>
      </w:tr>
      <w:tr w:rsidR="00C51368" w14:paraId="2C3FFB84" w14:textId="77777777">
        <w:trPr>
          <w:divId w:val="1167402462"/>
          <w:tblCellSpacing w:w="15" w:type="dxa"/>
        </w:trPr>
        <w:tc>
          <w:tcPr>
            <w:tcW w:w="0" w:type="auto"/>
            <w:gridSpan w:val="2"/>
            <w:vAlign w:val="center"/>
            <w:hideMark/>
          </w:tcPr>
          <w:p w14:paraId="7E1FFD29" w14:textId="77777777" w:rsidR="00C51368" w:rsidRDefault="00E43BD9">
            <w:pPr>
              <w:rPr>
                <w:rFonts w:eastAsia="Times New Roman"/>
              </w:rPr>
            </w:pPr>
            <w:r>
              <w:rPr>
                <w:rFonts w:eastAsia="Times New Roman"/>
                <w:b/>
                <w:bCs/>
              </w:rPr>
              <w:t>Whole System Interactions</w:t>
            </w:r>
          </w:p>
        </w:tc>
      </w:tr>
      <w:tr w:rsidR="00C51368" w14:paraId="4564C1B1" w14:textId="77777777">
        <w:trPr>
          <w:divId w:val="1167402462"/>
          <w:tblCellSpacing w:w="15" w:type="dxa"/>
        </w:trPr>
        <w:tc>
          <w:tcPr>
            <w:tcW w:w="0" w:type="auto"/>
            <w:vAlign w:val="center"/>
            <w:hideMark/>
          </w:tcPr>
          <w:p w14:paraId="2DA0C6E7" w14:textId="77777777" w:rsidR="00C51368" w:rsidRDefault="001708AB">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14:paraId="0BFB5E7E" w14:textId="77777777" w:rsidR="00C51368" w:rsidRDefault="00E43BD9">
            <w:pPr>
              <w:rPr>
                <w:rFonts w:eastAsia="Times New Roman"/>
              </w:rPr>
            </w:pPr>
            <w:r>
              <w:rPr>
                <w:rFonts w:eastAsia="Times New Roman"/>
              </w:rPr>
              <w:t>Get a conformance statement for the system</w:t>
            </w:r>
          </w:p>
        </w:tc>
      </w:tr>
      <w:tr w:rsidR="00C51368" w14:paraId="54D1D549" w14:textId="77777777">
        <w:trPr>
          <w:divId w:val="1167402462"/>
          <w:tblCellSpacing w:w="15" w:type="dxa"/>
        </w:trPr>
        <w:tc>
          <w:tcPr>
            <w:tcW w:w="0" w:type="auto"/>
            <w:vAlign w:val="center"/>
            <w:hideMark/>
          </w:tcPr>
          <w:p w14:paraId="45678CCD" w14:textId="77777777" w:rsidR="00C51368" w:rsidRDefault="001708AB">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14:paraId="309164B9" w14:textId="77777777" w:rsidR="00C51368" w:rsidRDefault="00E43BD9">
            <w:pPr>
              <w:rPr>
                <w:rFonts w:eastAsia="Times New Roman"/>
              </w:rPr>
            </w:pPr>
            <w:r>
              <w:rPr>
                <w:rFonts w:eastAsia="Times New Roman"/>
              </w:rPr>
              <w:t>Update, create or delete a set of resources in a single interaction</w:t>
            </w:r>
          </w:p>
        </w:tc>
      </w:tr>
      <w:tr w:rsidR="00C51368" w14:paraId="6C05DEC7" w14:textId="77777777">
        <w:trPr>
          <w:divId w:val="1167402462"/>
          <w:tblCellSpacing w:w="15" w:type="dxa"/>
        </w:trPr>
        <w:tc>
          <w:tcPr>
            <w:tcW w:w="0" w:type="auto"/>
            <w:vAlign w:val="center"/>
            <w:hideMark/>
          </w:tcPr>
          <w:p w14:paraId="10F047AF" w14:textId="77777777" w:rsidR="00C51368" w:rsidRDefault="001708AB">
            <w:pPr>
              <w:rPr>
                <w:rFonts w:eastAsia="Times New Roman"/>
              </w:rPr>
            </w:pPr>
            <w:hyperlink w:anchor="history" w:history="1">
              <w:r w:rsidR="00E43BD9">
                <w:rPr>
                  <w:rStyle w:val="Hyperlink"/>
                  <w:rFonts w:eastAsia="Times New Roman"/>
                </w:rPr>
                <w:t>history</w:t>
              </w:r>
            </w:hyperlink>
          </w:p>
        </w:tc>
        <w:tc>
          <w:tcPr>
            <w:tcW w:w="0" w:type="auto"/>
            <w:vAlign w:val="center"/>
            <w:hideMark/>
          </w:tcPr>
          <w:p w14:paraId="6CFAC935" w14:textId="77777777" w:rsidR="00C51368" w:rsidRDefault="00E43BD9">
            <w:pPr>
              <w:rPr>
                <w:rFonts w:eastAsia="Times New Roman"/>
              </w:rPr>
            </w:pPr>
            <w:r>
              <w:rPr>
                <w:rFonts w:eastAsia="Times New Roman"/>
              </w:rPr>
              <w:t>Retrieve the update history for all resources</w:t>
            </w:r>
          </w:p>
        </w:tc>
      </w:tr>
      <w:tr w:rsidR="00C51368" w14:paraId="155BBD93" w14:textId="77777777">
        <w:trPr>
          <w:divId w:val="1167402462"/>
          <w:tblCellSpacing w:w="15" w:type="dxa"/>
        </w:trPr>
        <w:tc>
          <w:tcPr>
            <w:tcW w:w="0" w:type="auto"/>
            <w:vAlign w:val="center"/>
            <w:hideMark/>
          </w:tcPr>
          <w:p w14:paraId="3840611E" w14:textId="77777777" w:rsidR="00C51368" w:rsidRDefault="001708AB">
            <w:pPr>
              <w:rPr>
                <w:rFonts w:eastAsia="Times New Roman"/>
              </w:rPr>
            </w:pPr>
            <w:hyperlink w:anchor="search" w:history="1">
              <w:r w:rsidR="00E43BD9">
                <w:rPr>
                  <w:rStyle w:val="Hyperlink"/>
                  <w:rFonts w:eastAsia="Times New Roman"/>
                </w:rPr>
                <w:t>search</w:t>
              </w:r>
            </w:hyperlink>
          </w:p>
        </w:tc>
        <w:tc>
          <w:tcPr>
            <w:tcW w:w="0" w:type="auto"/>
            <w:vAlign w:val="center"/>
            <w:hideMark/>
          </w:tcPr>
          <w:p w14:paraId="18DA9A3C" w14:textId="77777777" w:rsidR="00C51368" w:rsidRDefault="00E43BD9">
            <w:pPr>
              <w:rPr>
                <w:rFonts w:eastAsia="Times New Roman"/>
              </w:rPr>
            </w:pPr>
            <w:r>
              <w:rPr>
                <w:rFonts w:eastAsia="Times New Roman"/>
              </w:rPr>
              <w:t>Search across all resource types based on some filter criteria</w:t>
            </w:r>
          </w:p>
        </w:tc>
      </w:tr>
    </w:tbl>
    <w:p w14:paraId="7B8478B4" w14:textId="77777777" w:rsidR="00C51368" w:rsidRDefault="00E43BD9">
      <w:pPr>
        <w:pStyle w:val="NormalWeb"/>
        <w:divId w:val="1167402462"/>
        <w:rPr>
          <w:lang w:val="en-US"/>
        </w:rPr>
      </w:pPr>
      <w:r>
        <w:rPr>
          <w:lang w:val="en-US"/>
        </w:rPr>
        <w:t xml:space="preserve">In addition to these interactions, there is an </w:t>
      </w:r>
      <w:hyperlink r:id="rId1293" w:history="1">
        <w:r>
          <w:rPr>
            <w:rStyle w:val="Hyperlink"/>
            <w:lang w:val="en-US"/>
          </w:rPr>
          <w:t>operations framework</w:t>
        </w:r>
      </w:hyperlink>
      <w:r>
        <w:rPr>
          <w:lang w:val="en-US"/>
        </w:rPr>
        <w:t xml:space="preserve">, which includes endpoints for </w:t>
      </w:r>
      <w:hyperlink r:id="rId1294" w:history="1">
        <w:r>
          <w:rPr>
            <w:rStyle w:val="Hyperlink"/>
            <w:lang w:val="en-US"/>
          </w:rPr>
          <w:t>validation</w:t>
        </w:r>
      </w:hyperlink>
      <w:r>
        <w:rPr>
          <w:lang w:val="en-US"/>
        </w:rPr>
        <w:t xml:space="preserve">, </w:t>
      </w:r>
      <w:hyperlink r:id="rId1295" w:anchor="mailbox" w:history="1">
        <w:r>
          <w:rPr>
            <w:rStyle w:val="Hyperlink"/>
            <w:lang w:val="en-US"/>
          </w:rPr>
          <w:t>messaging</w:t>
        </w:r>
      </w:hyperlink>
      <w:r>
        <w:rPr>
          <w:lang w:val="en-US"/>
        </w:rPr>
        <w:t xml:space="preserve"> and </w:t>
      </w:r>
      <w:hyperlink r:id="rId1296" w:anchor="bundle" w:history="1">
        <w:r>
          <w:rPr>
            <w:rStyle w:val="Hyperlink"/>
            <w:lang w:val="en-US"/>
          </w:rPr>
          <w:t>Documents</w:t>
        </w:r>
      </w:hyperlink>
      <w:r>
        <w:rPr>
          <w:lang w:val="en-US"/>
        </w:rPr>
        <w:t>.</w:t>
      </w:r>
    </w:p>
    <w:p w14:paraId="24179C76" w14:textId="77777777" w:rsidR="00C51368" w:rsidRDefault="00E43BD9">
      <w:pPr>
        <w:pStyle w:val="NormalWeb"/>
        <w:divId w:val="1167402462"/>
        <w:rPr>
          <w:lang w:val="en-US"/>
        </w:rPr>
      </w:pPr>
      <w:r>
        <w:rPr>
          <w:b/>
          <w:bCs/>
          <w:lang w:val="en-US"/>
        </w:rPr>
        <w:t>Style Guide</w:t>
      </w:r>
    </w:p>
    <w:p w14:paraId="38DA1324" w14:textId="77777777" w:rsidR="00C51368" w:rsidRDefault="00E43BD9">
      <w:pPr>
        <w:pStyle w:val="NormalWeb"/>
        <w:divId w:val="1167402462"/>
        <w:rPr>
          <w:lang w:val="en-US"/>
        </w:rPr>
      </w:pPr>
      <w:r>
        <w:rPr>
          <w:lang w:val="en-US"/>
        </w:rPr>
        <w:t xml:space="preserve">The interactions on this page are defined like this: </w:t>
      </w:r>
    </w:p>
    <w:p w14:paraId="211D0F5E" w14:textId="77777777" w:rsidR="00C51368" w:rsidRDefault="00C51368">
      <w:pPr>
        <w:pStyle w:val="HTMLPreformatted"/>
        <w:divId w:val="1167402462"/>
        <w:rPr>
          <w:lang w:val="en-US"/>
        </w:rPr>
      </w:pPr>
    </w:p>
    <w:p w14:paraId="72E340F8" w14:textId="77777777" w:rsidR="00C51368" w:rsidRDefault="00E43BD9">
      <w:pPr>
        <w:pStyle w:val="HTMLPreformatted"/>
        <w:divId w:val="1167402462"/>
        <w:rPr>
          <w:lang w:val="en-US"/>
        </w:rPr>
      </w:pPr>
      <w:r>
        <w:rPr>
          <w:lang w:val="en-US"/>
        </w:rPr>
        <w:t xml:space="preserve">  VERB [base]/[type]/[id] {?_format=[mime-type]}</w:t>
      </w:r>
    </w:p>
    <w:p w14:paraId="1340504D"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14:paraId="25554429"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14:paraId="5324967C"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14:paraId="3DADF8BA"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14:paraId="562BBDB4"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14:paraId="67197CD4"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7" w:anchor="id" w:history="1">
        <w:r>
          <w:rPr>
            <w:rStyle w:val="Hyperlink"/>
            <w:rFonts w:eastAsia="Times New Roman"/>
            <w:lang w:val="en-US"/>
          </w:rPr>
          <w:t>Logical Id</w:t>
        </w:r>
      </w:hyperlink>
      <w:r>
        <w:rPr>
          <w:rFonts w:eastAsia="Times New Roman"/>
          <w:lang w:val="en-US"/>
        </w:rPr>
        <w:t xml:space="preserve"> of a resource</w:t>
      </w:r>
    </w:p>
    <w:p w14:paraId="57D6B412"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8" w:anchor="metadata" w:history="1">
        <w:r>
          <w:rPr>
            <w:rStyle w:val="Hyperlink"/>
            <w:rFonts w:eastAsia="Times New Roman"/>
            <w:lang w:val="en-US"/>
          </w:rPr>
          <w:t>Version Id</w:t>
        </w:r>
      </w:hyperlink>
      <w:r>
        <w:rPr>
          <w:rFonts w:eastAsia="Times New Roman"/>
          <w:lang w:val="en-US"/>
        </w:rPr>
        <w:t xml:space="preserve"> of a resource</w:t>
      </w:r>
    </w:p>
    <w:p w14:paraId="62C6F552"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9" w:anchor="compartment" w:history="1">
        <w:r>
          <w:rPr>
            <w:rStyle w:val="Hyperlink"/>
            <w:rFonts w:eastAsia="Times New Roman"/>
            <w:lang w:val="en-US"/>
          </w:rPr>
          <w:t>compartment</w:t>
        </w:r>
      </w:hyperlink>
    </w:p>
    <w:p w14:paraId="05BE4261" w14:textId="77777777"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14:paraId="6F0532D1" w14:textId="77777777"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14:paraId="357B62E1" w14:textId="77777777" w:rsidR="00C51368" w:rsidRDefault="00E43BD9">
      <w:pPr>
        <w:pStyle w:val="NormalWeb"/>
        <w:divId w:val="1167402462"/>
        <w:rPr>
          <w:lang w:val="en-US"/>
        </w:rPr>
      </w:pPr>
      <w:r>
        <w:rPr>
          <w:lang w:val="en-US"/>
        </w:rPr>
        <w:t xml:space="preserve">Implementations constructing URLs using these patterns SHOULD conform to </w:t>
      </w:r>
      <w:hyperlink r:id="rId1300"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14:paraId="598D1B64" w14:textId="77777777"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14:paraId="1560BA60"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14:paraId="3ADAAFB2"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14:paraId="729309B1" w14:textId="77777777"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14:paraId="0DE7B6D4" w14:textId="77777777"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14:paraId="0D5D894F" w14:textId="77777777" w:rsidR="00C51368" w:rsidRDefault="00E43BD9">
      <w:pPr>
        <w:pStyle w:val="Heading3"/>
        <w:divId w:val="1167402462"/>
        <w:rPr>
          <w:rFonts w:eastAsia="Times New Roman"/>
          <w:lang w:val="en-US"/>
        </w:rPr>
      </w:pPr>
      <w:r>
        <w:rPr>
          <w:rFonts w:eastAsia="Times New Roman"/>
          <w:lang w:val="en-US"/>
        </w:rPr>
        <w:t>Service Root URL</w:t>
      </w:r>
    </w:p>
    <w:p w14:paraId="58694835" w14:textId="77777777"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14:paraId="5A03EF0C" w14:textId="77777777" w:rsidR="00C51368" w:rsidRDefault="00C51368">
      <w:pPr>
        <w:pStyle w:val="HTMLPreformatted"/>
        <w:divId w:val="1167402462"/>
        <w:rPr>
          <w:lang w:val="en-US"/>
        </w:rPr>
      </w:pPr>
    </w:p>
    <w:p w14:paraId="63F6785F" w14:textId="77777777" w:rsidR="00C51368" w:rsidRDefault="00E43BD9">
      <w:pPr>
        <w:pStyle w:val="HTMLPreformatted"/>
        <w:divId w:val="1167402462"/>
        <w:rPr>
          <w:lang w:val="en-US"/>
        </w:rPr>
      </w:pPr>
      <w:r>
        <w:rPr>
          <w:lang w:val="en-US"/>
        </w:rPr>
        <w:t>http(s)://server{/path}</w:t>
      </w:r>
    </w:p>
    <w:p w14:paraId="0174CCA0" w14:textId="77777777"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14:paraId="78DAD01E" w14:textId="77777777" w:rsidR="00C51368" w:rsidRDefault="00C51368">
      <w:pPr>
        <w:pStyle w:val="HTMLPreformatted"/>
        <w:divId w:val="1167402462"/>
        <w:rPr>
          <w:lang w:val="en-US"/>
        </w:rPr>
      </w:pPr>
    </w:p>
    <w:p w14:paraId="7D6EFF5D" w14:textId="77777777" w:rsidR="00C51368" w:rsidRDefault="00E43BD9">
      <w:pPr>
        <w:pStyle w:val="HTMLPreformatted"/>
        <w:divId w:val="1167402462"/>
        <w:rPr>
          <w:lang w:val="en-US"/>
        </w:rPr>
      </w:pPr>
      <w:r>
        <w:rPr>
          <w:lang w:val="en-US"/>
        </w:rPr>
        <w:t>https://server/path/Patient</w:t>
      </w:r>
    </w:p>
    <w:p w14:paraId="264790E4" w14:textId="77777777"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14:paraId="228E4948" w14:textId="77777777" w:rsidR="00C51368" w:rsidRDefault="00E43BD9">
      <w:pPr>
        <w:pStyle w:val="NormalWeb"/>
        <w:divId w:val="1167402462"/>
        <w:rPr>
          <w:lang w:val="en-US"/>
        </w:rPr>
      </w:pPr>
      <w:r>
        <w:rPr>
          <w:lang w:val="en-US"/>
        </w:rPr>
        <w:lastRenderedPageBreak/>
        <w:t>Note: All URLs (and ids that form part of the URL) defined by this specification are case sensitive.</w:t>
      </w:r>
    </w:p>
    <w:p w14:paraId="479E0973" w14:textId="77777777"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1" w:anchor="compartments" w:history="1">
        <w:r>
          <w:rPr>
            <w:rStyle w:val="Hyperlink"/>
            <w:lang w:val="en-US"/>
          </w:rPr>
          <w:t>Compartments</w:t>
        </w:r>
      </w:hyperlink>
      <w:r>
        <w:rPr>
          <w:lang w:val="en-US"/>
        </w:rPr>
        <w:t xml:space="preserve"> for the logical underpinning. </w:t>
      </w:r>
    </w:p>
    <w:p w14:paraId="14DD66C2" w14:textId="77777777" w:rsidR="00C51368" w:rsidRDefault="00E43BD9">
      <w:pPr>
        <w:pStyle w:val="NormalWeb"/>
        <w:divId w:val="1167402462"/>
        <w:rPr>
          <w:lang w:val="en-US"/>
        </w:rPr>
      </w:pPr>
      <w:r>
        <w:rPr>
          <w:b/>
          <w:bCs/>
          <w:lang w:val="en-US"/>
        </w:rPr>
        <w:t>Identity</w:t>
      </w:r>
    </w:p>
    <w:p w14:paraId="0CBBDC1F" w14:textId="77777777"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14:paraId="1DF85B38"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14:paraId="5BD03188"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14:paraId="5D092577"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14:paraId="42EF381F" w14:textId="77777777"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14:paraId="6E48DAB2" w14:textId="77777777"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14:paraId="7BFACBE8" w14:textId="77777777" w:rsidR="00C51368" w:rsidRDefault="00E43BD9">
      <w:pPr>
        <w:pStyle w:val="Heading3"/>
        <w:divId w:val="1167402462"/>
        <w:rPr>
          <w:rFonts w:eastAsia="Times New Roman"/>
          <w:lang w:val="en-US"/>
        </w:rPr>
      </w:pPr>
      <w:r>
        <w:rPr>
          <w:rFonts w:eastAsia="Times New Roman"/>
          <w:lang w:val="en-US"/>
        </w:rPr>
        <w:t>Resource Metadata and Versioning</w:t>
      </w:r>
    </w:p>
    <w:p w14:paraId="5F6D7D30" w14:textId="77777777" w:rsidR="00C51368" w:rsidRDefault="00E43BD9">
      <w:pPr>
        <w:pStyle w:val="NormalWeb"/>
        <w:divId w:val="1167402462"/>
        <w:rPr>
          <w:lang w:val="en-US"/>
        </w:rPr>
      </w:pPr>
      <w:r>
        <w:rPr>
          <w:lang w:val="en-US"/>
        </w:rPr>
        <w:t xml:space="preserve">Each resource has an associated set of </w:t>
      </w:r>
      <w:hyperlink r:id="rId1302"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14:paraId="4A79C5E1" w14:textId="77777777">
        <w:trPr>
          <w:divId w:val="1167402462"/>
          <w:tblCellSpacing w:w="15" w:type="dxa"/>
        </w:trPr>
        <w:tc>
          <w:tcPr>
            <w:tcW w:w="0" w:type="auto"/>
            <w:vAlign w:val="center"/>
            <w:hideMark/>
          </w:tcPr>
          <w:p w14:paraId="066888A9" w14:textId="77777777" w:rsidR="00C51368" w:rsidRDefault="00E43BD9">
            <w:pPr>
              <w:jc w:val="center"/>
              <w:rPr>
                <w:rFonts w:eastAsia="Times New Roman"/>
                <w:b/>
                <w:bCs/>
              </w:rPr>
            </w:pPr>
            <w:r>
              <w:rPr>
                <w:rFonts w:eastAsia="Times New Roman"/>
                <w:b/>
                <w:bCs/>
              </w:rPr>
              <w:t>Metadata Item</w:t>
            </w:r>
          </w:p>
        </w:tc>
        <w:tc>
          <w:tcPr>
            <w:tcW w:w="0" w:type="auto"/>
            <w:vAlign w:val="center"/>
            <w:hideMark/>
          </w:tcPr>
          <w:p w14:paraId="734F7649" w14:textId="77777777" w:rsidR="00C51368" w:rsidRDefault="00E43BD9">
            <w:pPr>
              <w:jc w:val="center"/>
              <w:rPr>
                <w:rFonts w:eastAsia="Times New Roman"/>
                <w:b/>
                <w:bCs/>
              </w:rPr>
            </w:pPr>
            <w:r>
              <w:rPr>
                <w:rFonts w:eastAsia="Times New Roman"/>
                <w:b/>
                <w:bCs/>
              </w:rPr>
              <w:t>Where found in HTTP</w:t>
            </w:r>
          </w:p>
        </w:tc>
      </w:tr>
      <w:tr w:rsidR="00C51368" w14:paraId="6BA33F2D" w14:textId="77777777">
        <w:trPr>
          <w:divId w:val="1167402462"/>
          <w:tblCellSpacing w:w="15" w:type="dxa"/>
        </w:trPr>
        <w:tc>
          <w:tcPr>
            <w:tcW w:w="0" w:type="auto"/>
            <w:vAlign w:val="center"/>
            <w:hideMark/>
          </w:tcPr>
          <w:p w14:paraId="3CA93037" w14:textId="77777777" w:rsidR="00C51368" w:rsidRDefault="001708AB">
            <w:pPr>
              <w:rPr>
                <w:rFonts w:eastAsia="Times New Roman"/>
              </w:rPr>
            </w:pPr>
            <w:hyperlink r:id="rId1303" w:anchor="id" w:history="1">
              <w:r w:rsidR="00E43BD9">
                <w:rPr>
                  <w:rStyle w:val="Hyperlink"/>
                  <w:rFonts w:eastAsia="Times New Roman"/>
                </w:rPr>
                <w:t>Logical Id (.id)</w:t>
              </w:r>
            </w:hyperlink>
          </w:p>
        </w:tc>
        <w:tc>
          <w:tcPr>
            <w:tcW w:w="0" w:type="auto"/>
            <w:vAlign w:val="center"/>
            <w:hideMark/>
          </w:tcPr>
          <w:p w14:paraId="41AB81E6" w14:textId="77777777" w:rsidR="00C51368" w:rsidRDefault="00E43BD9">
            <w:pPr>
              <w:rPr>
                <w:rFonts w:eastAsia="Times New Roman"/>
              </w:rPr>
            </w:pPr>
            <w:r>
              <w:rPr>
                <w:rFonts w:eastAsia="Times New Roman"/>
              </w:rPr>
              <w:t>The Id is represented explicitly in the URL</w:t>
            </w:r>
          </w:p>
        </w:tc>
      </w:tr>
      <w:tr w:rsidR="00C51368" w14:paraId="48A6F8CF" w14:textId="77777777">
        <w:trPr>
          <w:divId w:val="1167402462"/>
          <w:tblCellSpacing w:w="15" w:type="dxa"/>
        </w:trPr>
        <w:tc>
          <w:tcPr>
            <w:tcW w:w="0" w:type="auto"/>
            <w:vAlign w:val="center"/>
            <w:hideMark/>
          </w:tcPr>
          <w:p w14:paraId="70BB8D64" w14:textId="77777777" w:rsidR="00C51368" w:rsidRDefault="001708AB">
            <w:pPr>
              <w:rPr>
                <w:rFonts w:eastAsia="Times New Roman"/>
              </w:rPr>
            </w:pPr>
            <w:hyperlink r:id="rId1304" w:anchor="metadata" w:history="1">
              <w:r w:rsidR="00E43BD9">
                <w:rPr>
                  <w:rStyle w:val="Hyperlink"/>
                  <w:rFonts w:eastAsia="Times New Roman"/>
                </w:rPr>
                <w:t>Version Id (.meta.versionId)</w:t>
              </w:r>
            </w:hyperlink>
          </w:p>
        </w:tc>
        <w:tc>
          <w:tcPr>
            <w:tcW w:w="0" w:type="auto"/>
            <w:vAlign w:val="center"/>
            <w:hideMark/>
          </w:tcPr>
          <w:p w14:paraId="662C32D5" w14:textId="77777777"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14:paraId="1DA3C1A7" w14:textId="77777777">
        <w:trPr>
          <w:divId w:val="1167402462"/>
          <w:tblCellSpacing w:w="15" w:type="dxa"/>
        </w:trPr>
        <w:tc>
          <w:tcPr>
            <w:tcW w:w="0" w:type="auto"/>
            <w:vAlign w:val="center"/>
            <w:hideMark/>
          </w:tcPr>
          <w:p w14:paraId="48A3F876" w14:textId="77777777" w:rsidR="00C51368" w:rsidRDefault="00E43BD9">
            <w:pPr>
              <w:rPr>
                <w:rFonts w:eastAsia="Times New Roman"/>
              </w:rPr>
            </w:pPr>
            <w:r>
              <w:rPr>
                <w:rFonts w:eastAsia="Times New Roman"/>
              </w:rPr>
              <w:t>Last modified (.meta.lastUpdated)</w:t>
            </w:r>
          </w:p>
        </w:tc>
        <w:tc>
          <w:tcPr>
            <w:tcW w:w="0" w:type="auto"/>
            <w:vAlign w:val="center"/>
            <w:hideMark/>
          </w:tcPr>
          <w:p w14:paraId="557FA9D9" w14:textId="77777777" w:rsidR="00C51368" w:rsidRDefault="00E43BD9">
            <w:pPr>
              <w:rPr>
                <w:rFonts w:eastAsia="Times New Roman"/>
              </w:rPr>
            </w:pPr>
            <w:r>
              <w:rPr>
                <w:rFonts w:eastAsia="Times New Roman"/>
              </w:rPr>
              <w:t>HTTP Last-Modified header</w:t>
            </w:r>
          </w:p>
        </w:tc>
      </w:tr>
    </w:tbl>
    <w:p w14:paraId="2E48D2A6" w14:textId="77777777"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14:paraId="3AC5FFE0" w14:textId="77777777" w:rsidR="00C51368" w:rsidRDefault="00C51368">
      <w:pPr>
        <w:pStyle w:val="HTMLPreformatted"/>
        <w:divId w:val="1167402462"/>
        <w:rPr>
          <w:lang w:val="en-US"/>
        </w:rPr>
      </w:pPr>
    </w:p>
    <w:p w14:paraId="58F5F87C" w14:textId="77777777" w:rsidR="00C51368" w:rsidRDefault="00E43BD9">
      <w:pPr>
        <w:pStyle w:val="HTMLPreformatted"/>
        <w:divId w:val="1167402462"/>
        <w:rPr>
          <w:lang w:val="en-US"/>
        </w:rPr>
      </w:pPr>
      <w:r>
        <w:rPr>
          <w:lang w:val="en-US"/>
        </w:rPr>
        <w:t>ETag: W/"3141"</w:t>
      </w:r>
    </w:p>
    <w:p w14:paraId="6F4A8B27" w14:textId="77777777" w:rsidR="00C51368" w:rsidRDefault="00E43BD9">
      <w:pPr>
        <w:pStyle w:val="Heading3"/>
        <w:divId w:val="1167402462"/>
        <w:rPr>
          <w:rFonts w:eastAsia="Times New Roman"/>
          <w:lang w:val="en-US"/>
        </w:rPr>
      </w:pPr>
      <w:r>
        <w:rPr>
          <w:rFonts w:eastAsia="Times New Roman"/>
          <w:lang w:val="en-US"/>
        </w:rPr>
        <w:t>Security</w:t>
      </w:r>
    </w:p>
    <w:p w14:paraId="19C95CC5" w14:textId="77777777"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5"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6" w:history="1">
        <w:r>
          <w:rPr>
            <w:rStyle w:val="Hyperlink"/>
            <w:lang w:val="en-US"/>
          </w:rPr>
          <w:t>RBAC</w:t>
        </w:r>
      </w:hyperlink>
      <w:r>
        <w:rPr>
          <w:lang w:val="en-US"/>
        </w:rPr>
        <w:t xml:space="preserve"> and/or </w:t>
      </w:r>
      <w:hyperlink r:id="rId1307" w:history="1">
        <w:r>
          <w:rPr>
            <w:rStyle w:val="Hyperlink"/>
            <w:lang w:val="en-US"/>
          </w:rPr>
          <w:t>ABAC</w:t>
        </w:r>
      </w:hyperlink>
      <w:r>
        <w:rPr>
          <w:lang w:val="en-US"/>
        </w:rPr>
        <w:t xml:space="preserve">, and some operations may depend on appropriate consent being granted. </w:t>
      </w:r>
    </w:p>
    <w:p w14:paraId="5CF89FF2" w14:textId="77777777"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14:paraId="491CF176" w14:textId="77777777" w:rsidR="00C51368" w:rsidRDefault="00E43BD9">
      <w:pPr>
        <w:pStyle w:val="NormalWeb"/>
        <w:divId w:val="1167402462"/>
        <w:rPr>
          <w:lang w:val="en-US"/>
        </w:rPr>
      </w:pPr>
      <w:r>
        <w:rPr>
          <w:lang w:val="en-US"/>
        </w:rPr>
        <w:t xml:space="preserve">Note: to support browser-based client applications, recommend that servers SHOULD implement </w:t>
      </w:r>
      <w:hyperlink r:id="rId1308"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14:paraId="766820F1" w14:textId="77777777" w:rsidR="00C51368" w:rsidRDefault="00E43BD9">
      <w:pPr>
        <w:pStyle w:val="Heading3"/>
        <w:divId w:val="1167402462"/>
        <w:rPr>
          <w:rFonts w:eastAsia="Times New Roman"/>
          <w:lang w:val="en-US"/>
        </w:rPr>
      </w:pPr>
      <w:r>
        <w:rPr>
          <w:rFonts w:eastAsia="Times New Roman"/>
          <w:lang w:val="en-US"/>
        </w:rPr>
        <w:t>HTTP Status Codes</w:t>
      </w:r>
    </w:p>
    <w:p w14:paraId="13C4BF08" w14:textId="77777777"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14:paraId="7DE14495" w14:textId="77777777" w:rsidR="00C51368" w:rsidRDefault="00E43BD9">
      <w:pPr>
        <w:pStyle w:val="NormalWeb"/>
        <w:divId w:val="1167402462"/>
        <w:rPr>
          <w:lang w:val="en-US"/>
        </w:rPr>
      </w:pPr>
      <w:r>
        <w:rPr>
          <w:lang w:val="en-US"/>
        </w:rPr>
        <w:t xml:space="preserve">FHIR defines an </w:t>
      </w:r>
      <w:hyperlink r:id="rId1309"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14:paraId="46110E8D" w14:textId="77777777"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14:paraId="17680BF8" w14:textId="77777777"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14:paraId="0D9FED48" w14:textId="77777777" w:rsidR="00C51368" w:rsidRDefault="00E43BD9">
      <w:pPr>
        <w:pStyle w:val="Heading4"/>
        <w:divId w:val="1167402462"/>
        <w:rPr>
          <w:rFonts w:eastAsia="Times New Roman"/>
          <w:lang w:val="en-US"/>
        </w:rPr>
      </w:pPr>
      <w:bookmarkStart w:id="130" w:name="cread"/>
      <w:bookmarkEnd w:id="130"/>
      <w:r>
        <w:rPr>
          <w:rFonts w:eastAsia="Times New Roman"/>
          <w:lang w:val="en-US"/>
        </w:rPr>
        <w:t>conditional read</w:t>
      </w:r>
    </w:p>
    <w:p w14:paraId="4B5EA1DF" w14:textId="77777777"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14:paraId="0874C321" w14:textId="77777777"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14:paraId="026E77AC" w14:textId="77777777" w:rsidR="00C51368" w:rsidRDefault="00E43BD9">
      <w:pPr>
        <w:pStyle w:val="Heading4"/>
        <w:divId w:val="1167402462"/>
        <w:rPr>
          <w:rFonts w:eastAsia="Times New Roman"/>
          <w:lang w:val="en-US"/>
        </w:rPr>
      </w:pPr>
      <w:r>
        <w:rPr>
          <w:rFonts w:eastAsia="Times New Roman"/>
          <w:lang w:val="en-US"/>
        </w:rPr>
        <w:t>create/update/transaction</w:t>
      </w:r>
    </w:p>
    <w:p w14:paraId="62F1BB2D" w14:textId="77777777"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14:paraId="6EA6A84E" w14:textId="77777777"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10" w:anchor="section-4.2" w:history="1">
        <w:r>
          <w:rPr>
            <w:rStyle w:val="Hyperlink"/>
            <w:lang w:val="en-US"/>
          </w:rPr>
          <w:t>HTTP return preference</w:t>
        </w:r>
      </w:hyperlink>
      <w:r>
        <w:rPr>
          <w:lang w:val="en-US"/>
        </w:rPr>
        <w:t xml:space="preserve">: </w:t>
      </w:r>
    </w:p>
    <w:p w14:paraId="0A93ABF4" w14:textId="77777777" w:rsidR="00C51368" w:rsidRDefault="00C51368">
      <w:pPr>
        <w:pStyle w:val="HTMLPreformatted"/>
        <w:divId w:val="1167402462"/>
        <w:rPr>
          <w:lang w:val="en-US"/>
        </w:rPr>
      </w:pPr>
    </w:p>
    <w:p w14:paraId="5E386D9B" w14:textId="77777777" w:rsidR="00C51368" w:rsidRDefault="00E43BD9">
      <w:pPr>
        <w:pStyle w:val="HTMLPreformatted"/>
        <w:divId w:val="1167402462"/>
        <w:rPr>
          <w:lang w:val="en-US"/>
        </w:rPr>
      </w:pPr>
      <w:r>
        <w:rPr>
          <w:lang w:val="en-US"/>
        </w:rPr>
        <w:t>Prefer: return=minimal</w:t>
      </w:r>
    </w:p>
    <w:p w14:paraId="35D1B577" w14:textId="77777777" w:rsidR="00C51368" w:rsidRDefault="00E43BD9">
      <w:pPr>
        <w:pStyle w:val="HTMLPreformatted"/>
        <w:divId w:val="1167402462"/>
        <w:rPr>
          <w:lang w:val="en-US"/>
        </w:rPr>
      </w:pPr>
      <w:r>
        <w:rPr>
          <w:lang w:val="en-US"/>
        </w:rPr>
        <w:t>Prefer: return=representation</w:t>
      </w:r>
    </w:p>
    <w:p w14:paraId="492B6E1F" w14:textId="77777777"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chose whether to return the full resource or not. Note that this setting only applies to succesful interactions. In case of failure, servers SHOULD always return a body that contains an </w:t>
      </w:r>
      <w:hyperlink r:id="rId1311" w:history="1">
        <w:r>
          <w:rPr>
            <w:rStyle w:val="Hyperlink"/>
            <w:lang w:val="en-US"/>
          </w:rPr>
          <w:t>OperationOutcome</w:t>
        </w:r>
      </w:hyperlink>
      <w:r>
        <w:rPr>
          <w:lang w:val="en-US"/>
        </w:rPr>
        <w:t xml:space="preserve"> resource. </w:t>
      </w:r>
    </w:p>
    <w:p w14:paraId="222C7793" w14:textId="77777777"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14:paraId="1EF413DA" w14:textId="77777777"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14:paraId="14AA56AF" w14:textId="77777777"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14:paraId="65CC2BCC" w14:textId="77777777"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14:paraId="64B92219" w14:textId="77777777" w:rsidR="00C51368" w:rsidRDefault="00E43BD9">
      <w:pPr>
        <w:pStyle w:val="NormalWeb"/>
        <w:divId w:val="1167402462"/>
        <w:rPr>
          <w:lang w:val="en-US"/>
        </w:rPr>
      </w:pPr>
      <w:r>
        <w:rPr>
          <w:lang w:val="en-US"/>
        </w:rPr>
        <w:t xml:space="preserve">Servers SHALL support server-driven content negotiation as described in </w:t>
      </w:r>
      <w:hyperlink r:id="rId1312" w:anchor="sec12" w:history="1">
        <w:r>
          <w:rPr>
            <w:rStyle w:val="Hyperlink"/>
            <w:lang w:val="en-US"/>
          </w:rPr>
          <w:t>section 12</w:t>
        </w:r>
      </w:hyperlink>
      <w:r>
        <w:rPr>
          <w:lang w:val="en-US"/>
        </w:rPr>
        <w:t xml:space="preserve"> of the HTTP specification. </w:t>
      </w:r>
    </w:p>
    <w:p w14:paraId="2D5E15FD" w14:textId="77777777"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14:paraId="0D7E5CE3" w14:textId="77777777"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14:paraId="43BE1900" w14:textId="77777777"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14:paraId="6ED1F91A" w14:textId="77777777" w:rsidR="00C51368" w:rsidRDefault="00E43BD9">
      <w:pPr>
        <w:pStyle w:val="NormalWeb"/>
        <w:divId w:val="1167402462"/>
        <w:rPr>
          <w:lang w:val="en-US"/>
        </w:rPr>
      </w:pPr>
      <w:r>
        <w:rPr>
          <w:lang w:val="en-US"/>
        </w:rPr>
        <w:t xml:space="preserve">The content types application/x-www-form-urlencoded is also accepted for posting SEARCH requests. </w:t>
      </w:r>
    </w:p>
    <w:p w14:paraId="084E4E10" w14:textId="77777777"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14:paraId="3F1579C7" w14:textId="77777777"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14:paraId="35EDA973" w14:textId="77777777"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3" w:anchor="Conformance.rest.resource.noVersion" w:history="1">
        <w:r>
          <w:rPr>
            <w:rStyle w:val="Hyperlink"/>
            <w:lang w:val="en-US"/>
          </w:rPr>
          <w:t>conformance statement</w:t>
        </w:r>
      </w:hyperlink>
      <w:r>
        <w:rPr>
          <w:lang w:val="en-US"/>
        </w:rPr>
        <w:t xml:space="preserve">. </w:t>
      </w:r>
    </w:p>
    <w:p w14:paraId="798A78AA" w14:textId="77777777" w:rsidR="00C51368" w:rsidRDefault="00E43BD9">
      <w:pPr>
        <w:pStyle w:val="NormalWeb"/>
        <w:divId w:val="1167402462"/>
        <w:rPr>
          <w:lang w:val="en-US"/>
        </w:rPr>
      </w:pPr>
      <w:r>
        <w:rPr>
          <w:lang w:val="en-US"/>
        </w:rPr>
        <w:t xml:space="preserve">Server should always return the default timezone for </w:t>
      </w:r>
      <w:hyperlink r:id="rId1314" w:anchor="date" w:history="1">
        <w:r>
          <w:rPr>
            <w:rStyle w:val="Hyperlink"/>
            <w:lang w:val="en-US"/>
          </w:rPr>
          <w:t>date searches</w:t>
        </w:r>
      </w:hyperlink>
      <w:r>
        <w:rPr>
          <w:lang w:val="en-US"/>
        </w:rPr>
        <w:t xml:space="preserve"> in the HTTP Response headers using the Date header. Note: Servers are not required to have a default timezone. </w:t>
      </w:r>
    </w:p>
    <w:p w14:paraId="5044146F" w14:textId="77777777" w:rsidR="00C51368" w:rsidRDefault="00E43BD9">
      <w:pPr>
        <w:pStyle w:val="Heading3"/>
        <w:divId w:val="1167402462"/>
        <w:rPr>
          <w:rFonts w:eastAsia="Times New Roman"/>
          <w:lang w:val="en-US"/>
        </w:rPr>
      </w:pPr>
      <w:bookmarkStart w:id="134" w:name="read"/>
      <w:bookmarkEnd w:id="134"/>
      <w:r>
        <w:rPr>
          <w:rFonts w:eastAsia="Times New Roman"/>
          <w:lang w:val="en-US"/>
        </w:rPr>
        <w:t>read</w:t>
      </w:r>
    </w:p>
    <w:p w14:paraId="5ED0B7C5" w14:textId="77777777"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14:paraId="0826EB6B" w14:textId="77777777" w:rsidR="00C51368" w:rsidRDefault="00C51368">
      <w:pPr>
        <w:pStyle w:val="HTMLPreformatted"/>
        <w:divId w:val="1167402462"/>
        <w:rPr>
          <w:lang w:val="en-US"/>
        </w:rPr>
      </w:pPr>
    </w:p>
    <w:p w14:paraId="58221C18" w14:textId="77777777" w:rsidR="00C51368" w:rsidRDefault="00E43BD9">
      <w:pPr>
        <w:pStyle w:val="HTMLPreformatted"/>
        <w:divId w:val="1167402462"/>
        <w:rPr>
          <w:lang w:val="en-US"/>
        </w:rPr>
      </w:pPr>
      <w:r>
        <w:rPr>
          <w:lang w:val="en-US"/>
        </w:rPr>
        <w:t xml:space="preserve">  GET [base]/[type]/[id] {?_format=[mime-type]}</w:t>
      </w:r>
    </w:p>
    <w:p w14:paraId="2F9CB5B6" w14:textId="77777777"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315" w:anchor="id" w:history="1">
        <w:r>
          <w:rPr>
            <w:rStyle w:val="Hyperlink"/>
            <w:lang w:val="en-US"/>
          </w:rPr>
          <w:t>Logical Id</w:t>
        </w:r>
      </w:hyperlink>
      <w:r>
        <w:rPr>
          <w:lang w:val="en-US"/>
        </w:rPr>
        <w:t xml:space="preserve"> (id) itself are described in the </w:t>
      </w:r>
      <w:hyperlink r:id="rId1316"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14:paraId="29F3DDA9" w14:textId="77777777"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14:paraId="0B8B6E5F" w14:textId="77777777" w:rsidR="00C51368" w:rsidRDefault="00E43BD9">
      <w:pPr>
        <w:pStyle w:val="NormalWeb"/>
        <w:divId w:val="1167402462"/>
        <w:rPr>
          <w:lang w:val="en-US"/>
        </w:rPr>
      </w:pPr>
      <w:r>
        <w:rPr>
          <w:lang w:val="en-US"/>
        </w:rPr>
        <w:t xml:space="preserve">In addition, the search parameter _summary can be used when reading a resource: </w:t>
      </w:r>
    </w:p>
    <w:p w14:paraId="7F15DB0B" w14:textId="77777777" w:rsidR="00C51368" w:rsidRDefault="00C51368">
      <w:pPr>
        <w:pStyle w:val="HTMLPreformatted"/>
        <w:divId w:val="1167402462"/>
        <w:rPr>
          <w:lang w:val="en-US"/>
        </w:rPr>
      </w:pPr>
    </w:p>
    <w:p w14:paraId="04813F78" w14:textId="77777777" w:rsidR="00C51368" w:rsidRDefault="00E43BD9">
      <w:pPr>
        <w:pStyle w:val="HTMLPreformatted"/>
        <w:divId w:val="1167402462"/>
        <w:rPr>
          <w:lang w:val="en-US"/>
        </w:rPr>
      </w:pPr>
      <w:r>
        <w:rPr>
          <w:lang w:val="en-US"/>
        </w:rPr>
        <w:t xml:space="preserve">  GET [base]/[type]/[id] {?_summary=text}</w:t>
      </w:r>
    </w:p>
    <w:p w14:paraId="6D6C857B" w14:textId="77777777"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7"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8" w:anchor="SUBSETTED" w:history="1">
        <w:r>
          <w:rPr>
            <w:rStyle w:val="Hyperlink"/>
            <w:lang w:val="en-US"/>
          </w:rPr>
          <w:t>SUBSETTED</w:t>
        </w:r>
      </w:hyperlink>
      <w:r>
        <w:rPr>
          <w:lang w:val="en-US"/>
        </w:rPr>
        <w:t xml:space="preserve"> </w:t>
      </w:r>
      <w:hyperlink r:id="rId1319" w:history="1">
        <w:r>
          <w:rPr>
            <w:rStyle w:val="Hyperlink"/>
            <w:lang w:val="en-US"/>
          </w:rPr>
          <w:t>Security Label</w:t>
        </w:r>
      </w:hyperlink>
      <w:r>
        <w:rPr>
          <w:lang w:val="en-US"/>
        </w:rPr>
        <w:t xml:space="preserve"> to explicitly mark such resources. </w:t>
      </w:r>
    </w:p>
    <w:p w14:paraId="7749A3EF" w14:textId="77777777" w:rsidR="00C51368" w:rsidRDefault="00E43BD9">
      <w:pPr>
        <w:pStyle w:val="Heading3"/>
        <w:divId w:val="1167402462"/>
        <w:rPr>
          <w:rFonts w:eastAsia="Times New Roman"/>
          <w:lang w:val="en-US"/>
        </w:rPr>
      </w:pPr>
      <w:bookmarkStart w:id="135" w:name="vread"/>
      <w:bookmarkEnd w:id="135"/>
      <w:r>
        <w:rPr>
          <w:rFonts w:eastAsia="Times New Roman"/>
          <w:lang w:val="en-US"/>
        </w:rPr>
        <w:t>vread</w:t>
      </w:r>
    </w:p>
    <w:p w14:paraId="5F230986" w14:textId="77777777"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14:paraId="5E3143B4" w14:textId="77777777" w:rsidR="00C51368" w:rsidRDefault="00C51368">
      <w:pPr>
        <w:pStyle w:val="HTMLPreformatted"/>
        <w:divId w:val="1167402462"/>
        <w:rPr>
          <w:lang w:val="en-US"/>
        </w:rPr>
      </w:pPr>
    </w:p>
    <w:p w14:paraId="22FF2B0E" w14:textId="77777777" w:rsidR="00C51368" w:rsidRDefault="00E43BD9">
      <w:pPr>
        <w:pStyle w:val="HTMLPreformatted"/>
        <w:divId w:val="1167402462"/>
        <w:rPr>
          <w:lang w:val="en-US"/>
        </w:rPr>
      </w:pPr>
      <w:r>
        <w:rPr>
          <w:lang w:val="en-US"/>
        </w:rPr>
        <w:t xml:space="preserve">  GET [base]/[type]/[id]/_history/[vid] {?_format=[mime-type]}</w:t>
      </w:r>
    </w:p>
    <w:p w14:paraId="322389AF" w14:textId="77777777"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14:paraId="1865D100" w14:textId="77777777" w:rsidR="00C51368" w:rsidRDefault="00E43BD9">
      <w:pPr>
        <w:pStyle w:val="NormalWeb"/>
        <w:divId w:val="1167402462"/>
        <w:rPr>
          <w:lang w:val="en-US"/>
        </w:rPr>
      </w:pPr>
      <w:r>
        <w:rPr>
          <w:lang w:val="en-US"/>
        </w:rPr>
        <w:t xml:space="preserve">The </w:t>
      </w:r>
      <w:hyperlink r:id="rId1320" w:anchor="metadata" w:history="1">
        <w:r>
          <w:rPr>
            <w:rStyle w:val="Hyperlink"/>
            <w:lang w:val="en-US"/>
          </w:rPr>
          <w:t>Version Id</w:t>
        </w:r>
      </w:hyperlink>
      <w:r>
        <w:rPr>
          <w:lang w:val="en-US"/>
        </w:rPr>
        <w:t xml:space="preserve"> (vid) is an opaque identifier that conforms to the same </w:t>
      </w:r>
      <w:hyperlink r:id="rId1321" w:anchor="id" w:history="1">
        <w:r>
          <w:rPr>
            <w:rStyle w:val="Hyperlink"/>
            <w:lang w:val="en-US"/>
          </w:rPr>
          <w:t>format requirements</w:t>
        </w:r>
      </w:hyperlink>
      <w:r>
        <w:rPr>
          <w:lang w:val="en-US"/>
        </w:rPr>
        <w:t xml:space="preserve"> as a </w:t>
      </w:r>
      <w:hyperlink r:id="rId1322"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14:paraId="150F98FC" w14:textId="77777777"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14:paraId="126CC6EE" w14:textId="77777777" w:rsidR="00C51368" w:rsidRDefault="00E43BD9">
      <w:pPr>
        <w:pStyle w:val="Heading3"/>
        <w:divId w:val="1167402462"/>
        <w:rPr>
          <w:rFonts w:eastAsia="Times New Roman"/>
          <w:lang w:val="en-US"/>
        </w:rPr>
      </w:pPr>
      <w:bookmarkStart w:id="136" w:name="update"/>
      <w:bookmarkEnd w:id="136"/>
      <w:r>
        <w:rPr>
          <w:rFonts w:eastAsia="Times New Roman"/>
          <w:lang w:val="en-US"/>
        </w:rPr>
        <w:t>update</w:t>
      </w:r>
    </w:p>
    <w:p w14:paraId="72184198" w14:textId="77777777"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14:paraId="279959B5" w14:textId="77777777" w:rsidR="00C51368" w:rsidRDefault="00C51368">
      <w:pPr>
        <w:pStyle w:val="HTMLPreformatted"/>
        <w:divId w:val="1167402462"/>
        <w:rPr>
          <w:lang w:val="en-US"/>
        </w:rPr>
      </w:pPr>
    </w:p>
    <w:p w14:paraId="41134766" w14:textId="77777777" w:rsidR="00C51368" w:rsidRDefault="00E43BD9">
      <w:pPr>
        <w:pStyle w:val="HTMLPreformatted"/>
        <w:divId w:val="1167402462"/>
        <w:rPr>
          <w:lang w:val="en-US"/>
        </w:rPr>
      </w:pPr>
      <w:r>
        <w:rPr>
          <w:lang w:val="en-US"/>
        </w:rPr>
        <w:lastRenderedPageBreak/>
        <w:t xml:space="preserve">  PUT [base]/[type]/[id] {?_format=[mime-type]}</w:t>
      </w:r>
    </w:p>
    <w:p w14:paraId="1BA6FB4F" w14:textId="77777777" w:rsidR="00C51368" w:rsidRDefault="00E43BD9">
      <w:pPr>
        <w:pStyle w:val="NormalWeb"/>
        <w:divId w:val="1167402462"/>
        <w:rPr>
          <w:lang w:val="en-US"/>
        </w:rPr>
      </w:pPr>
      <w:r>
        <w:rPr>
          <w:lang w:val="en-US"/>
        </w:rPr>
        <w:t xml:space="preserve">The request body SHALL be a </w:t>
      </w:r>
      <w:hyperlink r:id="rId1323"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4"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5" w:anchor="meta" w:history="1">
        <w:r>
          <w:rPr>
            <w:rStyle w:val="Hyperlink"/>
            <w:lang w:val="en-US"/>
          </w:rPr>
          <w:t>metadata description</w:t>
        </w:r>
      </w:hyperlink>
      <w:r>
        <w:rPr>
          <w:lang w:val="en-US"/>
        </w:rPr>
        <w:t xml:space="preserve"> for further information). </w:t>
      </w:r>
    </w:p>
    <w:p w14:paraId="7003C4B6" w14:textId="77777777"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6" w:history="1">
        <w:r>
          <w:rPr>
            <w:rStyle w:val="Hyperlink"/>
            <w:lang w:val="en-US"/>
          </w:rPr>
          <w:t>Variations between Submitted data and Retrieved data</w:t>
        </w:r>
      </w:hyperlink>
      <w:r>
        <w:rPr>
          <w:lang w:val="en-US"/>
        </w:rPr>
        <w:t xml:space="preserve"> for additional discussion around update behavior. </w:t>
      </w:r>
    </w:p>
    <w:p w14:paraId="5B9E711A" w14:textId="77777777"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14:paraId="6865DD5E" w14:textId="77777777" w:rsidR="00C51368" w:rsidRDefault="00E43BD9">
      <w:pPr>
        <w:pStyle w:val="NormalWeb"/>
        <w:divId w:val="294217401"/>
        <w:rPr>
          <w:lang w:val="en-US"/>
        </w:rPr>
      </w:pPr>
      <w:r>
        <w:rPr>
          <w:lang w:val="en-US"/>
        </w:rPr>
        <w:t xml:space="preserve">Feedback </w:t>
      </w:r>
      <w:hyperlink r:id="rId1327" w:history="1">
        <w:r>
          <w:rPr>
            <w:rStyle w:val="Hyperlink"/>
            <w:lang w:val="en-US"/>
          </w:rPr>
          <w:t>here</w:t>
        </w:r>
      </w:hyperlink>
      <w:r>
        <w:rPr>
          <w:lang w:val="en-US"/>
        </w:rPr>
        <w:t xml:space="preserve">. </w:t>
      </w:r>
    </w:p>
    <w:p w14:paraId="26EA40B5" w14:textId="77777777"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14:paraId="03C12644" w14:textId="77777777"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14:paraId="23E5AF42" w14:textId="77777777"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14:paraId="3D81456D"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14:paraId="23514742"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14:paraId="00276E98" w14:textId="77777777"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14:paraId="03CA78DE" w14:textId="77777777"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14:paraId="098B803F" w14:textId="77777777"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8" w:anchor="Conformance.rest.resource.updateCreate" w:history="1">
        <w:r>
          <w:rPr>
            <w:rStyle w:val="Hyperlink"/>
            <w:lang w:val="en-US"/>
          </w:rPr>
          <w:t>Conformance.rest.resource.updateCreate</w:t>
        </w:r>
      </w:hyperlink>
      <w:r>
        <w:rPr>
          <w:lang w:val="en-US"/>
        </w:rPr>
        <w:t xml:space="preserve">. </w:t>
      </w:r>
    </w:p>
    <w:p w14:paraId="47C39716" w14:textId="77777777" w:rsidR="00C51368" w:rsidRDefault="00E43BD9">
      <w:pPr>
        <w:pStyle w:val="Heading4"/>
        <w:divId w:val="1167402462"/>
        <w:rPr>
          <w:rFonts w:eastAsia="Times New Roman"/>
          <w:lang w:val="en-US"/>
        </w:rPr>
      </w:pPr>
      <w:r>
        <w:rPr>
          <w:rFonts w:eastAsia="Times New Roman"/>
          <w:lang w:val="en-US"/>
        </w:rPr>
        <w:t>Rejecting Updates</w:t>
      </w:r>
    </w:p>
    <w:p w14:paraId="3588025E" w14:textId="77777777"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14:paraId="3DCFAA5D" w14:textId="77777777"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14:paraId="62C77FEF"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14:paraId="1A83DEF9"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14:paraId="500DC68E"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14:paraId="3B871618"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14:paraId="48676EC2"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14:paraId="4310F2BA" w14:textId="77777777"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14:paraId="7C3C92C6" w14:textId="77777777" w:rsidR="00C51368" w:rsidRDefault="00E43BD9">
      <w:pPr>
        <w:pStyle w:val="NormalWeb"/>
        <w:divId w:val="1167402462"/>
        <w:rPr>
          <w:lang w:val="en-US"/>
        </w:rPr>
      </w:pPr>
      <w:r>
        <w:rPr>
          <w:lang w:val="en-US"/>
        </w:rPr>
        <w:t xml:space="preserve">Any of these errors should be SHOULD be accompanied by an </w:t>
      </w:r>
      <w:hyperlink r:id="rId1329" w:history="1">
        <w:r>
          <w:rPr>
            <w:rStyle w:val="Hyperlink"/>
            <w:lang w:val="en-US"/>
          </w:rPr>
          <w:t>OperationOutcome</w:t>
        </w:r>
      </w:hyperlink>
      <w:r>
        <w:rPr>
          <w:lang w:val="en-US"/>
        </w:rPr>
        <w:t xml:space="preserve"> resource providing additional detail concerning the issue. </w:t>
      </w:r>
    </w:p>
    <w:p w14:paraId="3AD7A187" w14:textId="77777777"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0" w:history="1">
        <w:r>
          <w:rPr>
            <w:rStyle w:val="Hyperlink"/>
            <w:lang w:val="en-US"/>
          </w:rPr>
          <w:t>Variations between Submitted data and Retrieved data</w:t>
        </w:r>
      </w:hyperlink>
      <w:r>
        <w:rPr>
          <w:lang w:val="en-US"/>
        </w:rPr>
        <w:t xml:space="preserve"> page. </w:t>
      </w:r>
    </w:p>
    <w:p w14:paraId="7D5C8B96" w14:textId="77777777" w:rsidR="00C51368" w:rsidRDefault="00E43BD9">
      <w:pPr>
        <w:pStyle w:val="Heading4"/>
        <w:divId w:val="1167402462"/>
        <w:rPr>
          <w:rFonts w:eastAsia="Times New Roman"/>
          <w:lang w:val="en-US"/>
        </w:rPr>
      </w:pPr>
      <w:r>
        <w:rPr>
          <w:rFonts w:eastAsia="Times New Roman"/>
          <w:lang w:val="en-US"/>
        </w:rPr>
        <w:t>Conditional update</w:t>
      </w:r>
    </w:p>
    <w:p w14:paraId="6263E7A3" w14:textId="77777777"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1"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14:paraId="2DBA32A8" w14:textId="77777777" w:rsidR="00C51368" w:rsidRDefault="00C51368">
      <w:pPr>
        <w:pStyle w:val="HTMLPreformatted"/>
        <w:divId w:val="1167402462"/>
        <w:rPr>
          <w:lang w:val="en-US"/>
        </w:rPr>
      </w:pPr>
    </w:p>
    <w:p w14:paraId="5B3613B9" w14:textId="77777777" w:rsidR="00C51368" w:rsidRDefault="00E43BD9">
      <w:pPr>
        <w:pStyle w:val="HTMLPreformatted"/>
        <w:divId w:val="1167402462"/>
        <w:rPr>
          <w:lang w:val="en-US"/>
        </w:rPr>
      </w:pPr>
      <w:r>
        <w:rPr>
          <w:lang w:val="en-US"/>
        </w:rPr>
        <w:t xml:space="preserve">  PUT [base]/[type]/?[search parameters]</w:t>
      </w:r>
    </w:p>
    <w:p w14:paraId="449F7EFE" w14:textId="77777777" w:rsidR="00C51368" w:rsidRDefault="00E43BD9">
      <w:pPr>
        <w:pStyle w:val="NormalWeb"/>
        <w:divId w:val="1167402462"/>
        <w:rPr>
          <w:lang w:val="en-US"/>
        </w:rPr>
      </w:pPr>
      <w:r>
        <w:rPr>
          <w:lang w:val="en-US"/>
        </w:rPr>
        <w:t xml:space="preserve">When the server processes this update, it performs a search using its standard </w:t>
      </w:r>
      <w:hyperlink r:id="rId1332"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14:paraId="35D7A77F"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14:paraId="2D418915"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14:paraId="4634AB38" w14:textId="77777777"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14:paraId="6D994CD9" w14:textId="77777777"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14:paraId="2D2601F1"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14:paraId="26253D9D" w14:textId="77777777"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14:paraId="7DB97950" w14:textId="77777777" w:rsidR="00C51368" w:rsidRDefault="001708AB">
      <w:pPr>
        <w:pStyle w:val="NormalWeb"/>
        <w:divId w:val="1167402462"/>
        <w:rPr>
          <w:lang w:val="en-US"/>
        </w:rPr>
      </w:pPr>
      <w:hyperlink r:id="rId1333"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4" w:anchor="sec14.19" w:history="1">
        <w:r w:rsidR="00E43BD9">
          <w:rPr>
            <w:rStyle w:val="Hyperlink"/>
            <w:lang w:val="en-US"/>
          </w:rPr>
          <w:t>ETag</w:t>
        </w:r>
      </w:hyperlink>
      <w:r w:rsidR="00E43BD9">
        <w:rPr>
          <w:lang w:val="en-US"/>
        </w:rPr>
        <w:t xml:space="preserve"> and </w:t>
      </w:r>
      <w:hyperlink r:id="rId1335" w:anchor="sec14.24" w:history="1">
        <w:r w:rsidR="00E43BD9">
          <w:rPr>
            <w:rStyle w:val="Hyperlink"/>
            <w:lang w:val="en-US"/>
          </w:rPr>
          <w:t>If-Match</w:t>
        </w:r>
      </w:hyperlink>
      <w:r w:rsidR="00E43BD9">
        <w:rPr>
          <w:lang w:val="en-US"/>
        </w:rPr>
        <w:t xml:space="preserve"> header. </w:t>
      </w:r>
    </w:p>
    <w:p w14:paraId="4F6FE4A1" w14:textId="77777777"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14:paraId="12A2C3FE" w14:textId="77777777" w:rsidR="00C51368" w:rsidRDefault="00C51368">
      <w:pPr>
        <w:pStyle w:val="HTMLPreformatted"/>
        <w:divId w:val="1167402462"/>
        <w:rPr>
          <w:lang w:val="en-US"/>
        </w:rPr>
      </w:pPr>
    </w:p>
    <w:p w14:paraId="0945900A" w14:textId="77777777" w:rsidR="00C51368" w:rsidRDefault="00E43BD9">
      <w:pPr>
        <w:pStyle w:val="HTMLPreformatted"/>
        <w:divId w:val="1167402462"/>
        <w:rPr>
          <w:lang w:val="en-US"/>
        </w:rPr>
      </w:pPr>
      <w:r>
        <w:rPr>
          <w:lang w:val="en-US"/>
        </w:rPr>
        <w:t>HTTP 200 OK</w:t>
      </w:r>
    </w:p>
    <w:p w14:paraId="4CB37BEA" w14:textId="77777777" w:rsidR="00C51368" w:rsidRDefault="00E43BD9">
      <w:pPr>
        <w:pStyle w:val="HTMLPreformatted"/>
        <w:divId w:val="1167402462"/>
        <w:rPr>
          <w:lang w:val="en-US"/>
        </w:rPr>
      </w:pPr>
      <w:r>
        <w:rPr>
          <w:lang w:val="en-US"/>
        </w:rPr>
        <w:t>Date: Sat, 09 Feb 2013 16:09:50 GMT</w:t>
      </w:r>
    </w:p>
    <w:p w14:paraId="1CA5A743" w14:textId="77777777" w:rsidR="00C51368" w:rsidRDefault="00E43BD9">
      <w:pPr>
        <w:pStyle w:val="HTMLPreformatted"/>
        <w:divId w:val="1167402462"/>
        <w:rPr>
          <w:lang w:val="en-US"/>
        </w:rPr>
      </w:pPr>
      <w:r>
        <w:rPr>
          <w:lang w:val="en-US"/>
        </w:rPr>
        <w:t>Last-Modified: Sat, 02 Feb 2013 12:02:47 GMT</w:t>
      </w:r>
    </w:p>
    <w:p w14:paraId="1A0E745B" w14:textId="77777777" w:rsidR="00C51368" w:rsidRDefault="00E43BD9">
      <w:pPr>
        <w:pStyle w:val="HTMLPreformatted"/>
        <w:divId w:val="1167402462"/>
        <w:rPr>
          <w:lang w:val="en-US"/>
        </w:rPr>
      </w:pPr>
      <w:r>
        <w:rPr>
          <w:lang w:val="en-US"/>
        </w:rPr>
        <w:t>ETag: W/"23"</w:t>
      </w:r>
    </w:p>
    <w:p w14:paraId="379297AF" w14:textId="77777777" w:rsidR="00C51368" w:rsidRDefault="00E43BD9">
      <w:pPr>
        <w:pStyle w:val="HTMLPreformatted"/>
        <w:divId w:val="1167402462"/>
        <w:rPr>
          <w:lang w:val="en-US"/>
        </w:rPr>
      </w:pPr>
      <w:r>
        <w:rPr>
          <w:lang w:val="en-US"/>
        </w:rPr>
        <w:t>Content-Type: application/json+fhir</w:t>
      </w:r>
    </w:p>
    <w:p w14:paraId="0DD1D923" w14:textId="77777777" w:rsidR="00C51368" w:rsidRDefault="00E43BD9">
      <w:pPr>
        <w:pStyle w:val="NormalWeb"/>
        <w:divId w:val="1167402462"/>
        <w:rPr>
          <w:lang w:val="en-US"/>
        </w:rPr>
      </w:pPr>
      <w:r>
        <w:rPr>
          <w:lang w:val="en-US"/>
        </w:rPr>
        <w:t xml:space="preserve">if provided, the value of the ETag SHALL match the value of the version id for the resource. Servers are allowed to generate the version id in whatever fashion that they wish, so long as they are valid according to the </w:t>
      </w:r>
      <w:hyperlink r:id="rId1336"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14:paraId="4683CEE8" w14:textId="77777777"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14:paraId="49A58727" w14:textId="77777777" w:rsidR="00C51368" w:rsidRDefault="00C51368">
      <w:pPr>
        <w:pStyle w:val="HTMLPreformatted"/>
        <w:divId w:val="1167402462"/>
        <w:rPr>
          <w:lang w:val="en-US"/>
        </w:rPr>
      </w:pPr>
    </w:p>
    <w:p w14:paraId="6E3EBA15" w14:textId="77777777" w:rsidR="00C51368" w:rsidRDefault="00E43BD9">
      <w:pPr>
        <w:pStyle w:val="HTMLPreformatted"/>
        <w:divId w:val="1167402462"/>
        <w:rPr>
          <w:lang w:val="en-US"/>
        </w:rPr>
      </w:pPr>
      <w:r>
        <w:rPr>
          <w:lang w:val="en-US"/>
        </w:rPr>
        <w:t>PUT /Patient/347 HTTP/1.1</w:t>
      </w:r>
    </w:p>
    <w:p w14:paraId="7775AC70" w14:textId="77777777" w:rsidR="00C51368" w:rsidRDefault="00E43BD9">
      <w:pPr>
        <w:pStyle w:val="HTMLPreformatted"/>
        <w:divId w:val="1167402462"/>
        <w:rPr>
          <w:lang w:val="en-US"/>
        </w:rPr>
      </w:pPr>
      <w:r>
        <w:rPr>
          <w:lang w:val="en-US"/>
        </w:rPr>
        <w:t>If-Match: W/"23"</w:t>
      </w:r>
    </w:p>
    <w:p w14:paraId="78654BC8" w14:textId="77777777"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14:paraId="611924AD" w14:textId="77777777"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14:paraId="1CA0E5C7" w14:textId="77777777" w:rsidR="00C51368" w:rsidRDefault="00E43BD9">
      <w:pPr>
        <w:pStyle w:val="Heading3"/>
        <w:divId w:val="1167402462"/>
        <w:rPr>
          <w:rFonts w:eastAsia="Times New Roman"/>
          <w:lang w:val="en-US"/>
        </w:rPr>
      </w:pPr>
      <w:bookmarkStart w:id="139" w:name="delete"/>
      <w:bookmarkEnd w:id="139"/>
      <w:r>
        <w:rPr>
          <w:rFonts w:eastAsia="Times New Roman"/>
          <w:lang w:val="en-US"/>
        </w:rPr>
        <w:t>delete</w:t>
      </w:r>
    </w:p>
    <w:p w14:paraId="639BD078" w14:textId="77777777"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14:paraId="6B9968E1" w14:textId="77777777" w:rsidR="00C51368" w:rsidRDefault="00C51368">
      <w:pPr>
        <w:pStyle w:val="HTMLPreformatted"/>
        <w:divId w:val="1167402462"/>
        <w:rPr>
          <w:lang w:val="en-US"/>
        </w:rPr>
      </w:pPr>
    </w:p>
    <w:p w14:paraId="77595F0B" w14:textId="77777777" w:rsidR="00C51368" w:rsidRDefault="00E43BD9">
      <w:pPr>
        <w:pStyle w:val="HTMLPreformatted"/>
        <w:divId w:val="1167402462"/>
        <w:rPr>
          <w:lang w:val="en-US"/>
        </w:rPr>
      </w:pPr>
      <w:r>
        <w:rPr>
          <w:lang w:val="en-US"/>
        </w:rPr>
        <w:t xml:space="preserve">  DELETE [base]/[type]/[id]</w:t>
      </w:r>
    </w:p>
    <w:p w14:paraId="3AA02AFF" w14:textId="77777777"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14:paraId="2D9E582C" w14:textId="77777777"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14:paraId="2EA95A2A" w14:textId="77777777"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14:paraId="31F4D05B" w14:textId="77777777"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14:paraId="17E9F765" w14:textId="77777777"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14:paraId="05C4AA59" w14:textId="77777777" w:rsidR="00C51368" w:rsidRDefault="00E43BD9">
      <w:pPr>
        <w:pStyle w:val="Heading4"/>
        <w:divId w:val="1167402462"/>
        <w:rPr>
          <w:rFonts w:eastAsia="Times New Roman"/>
          <w:lang w:val="en-US"/>
        </w:rPr>
      </w:pPr>
      <w:r>
        <w:rPr>
          <w:rFonts w:eastAsia="Times New Roman"/>
          <w:lang w:val="en-US"/>
        </w:rPr>
        <w:t>Conditional delete</w:t>
      </w:r>
    </w:p>
    <w:p w14:paraId="64C7C4D6" w14:textId="77777777"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7" w:anchor="meta" w:history="1">
        <w:r>
          <w:rPr>
            <w:rStyle w:val="Hyperlink"/>
            <w:lang w:val="en-US"/>
          </w:rPr>
          <w:t>logical id</w:t>
        </w:r>
      </w:hyperlink>
      <w:r>
        <w:rPr>
          <w:lang w:val="en-US"/>
        </w:rPr>
        <w:t xml:space="preserve">. To accomplish this, the client issues an HTTP DELETE as shown: </w:t>
      </w:r>
    </w:p>
    <w:p w14:paraId="5ED741E6" w14:textId="77777777" w:rsidR="00C51368" w:rsidRDefault="00C51368">
      <w:pPr>
        <w:pStyle w:val="HTMLPreformatted"/>
        <w:divId w:val="1167402462"/>
        <w:rPr>
          <w:lang w:val="en-US"/>
        </w:rPr>
      </w:pPr>
    </w:p>
    <w:p w14:paraId="0307ED93" w14:textId="77777777" w:rsidR="00C51368" w:rsidRDefault="00E43BD9">
      <w:pPr>
        <w:pStyle w:val="HTMLPreformatted"/>
        <w:divId w:val="1167402462"/>
        <w:rPr>
          <w:lang w:val="en-US"/>
        </w:rPr>
      </w:pPr>
      <w:r>
        <w:rPr>
          <w:lang w:val="en-US"/>
        </w:rPr>
        <w:t xml:space="preserve">  DELETE [base]/[type]/?[search parameters]</w:t>
      </w:r>
    </w:p>
    <w:p w14:paraId="6231CBC9" w14:textId="77777777"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8" w:history="1">
        <w:r>
          <w:rPr>
            <w:rStyle w:val="Hyperlink"/>
            <w:lang w:val="en-US"/>
          </w:rPr>
          <w:t>search facilities</w:t>
        </w:r>
      </w:hyperlink>
      <w:r>
        <w:rPr>
          <w:lang w:val="en-US"/>
        </w:rPr>
        <w:t xml:space="preserve"> for the resource type. The action it takes depends on how many matches are found: </w:t>
      </w:r>
    </w:p>
    <w:p w14:paraId="2B63BE62"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14:paraId="2C8B7059"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14:paraId="7C61C964" w14:textId="77777777"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9"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14:paraId="4E77F0F9" w14:textId="77777777"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14:paraId="6A644CCF"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14:paraId="24E37E90" w14:textId="77777777" w:rsidR="00C51368" w:rsidRDefault="00E43BD9">
      <w:pPr>
        <w:pStyle w:val="Heading3"/>
        <w:divId w:val="1167402462"/>
        <w:rPr>
          <w:rFonts w:eastAsia="Times New Roman"/>
          <w:lang w:val="en-US"/>
        </w:rPr>
      </w:pPr>
      <w:bookmarkStart w:id="140" w:name="create"/>
      <w:bookmarkEnd w:id="140"/>
      <w:r>
        <w:rPr>
          <w:rFonts w:eastAsia="Times New Roman"/>
          <w:lang w:val="en-US"/>
        </w:rPr>
        <w:t>create</w:t>
      </w:r>
    </w:p>
    <w:p w14:paraId="467B1A3A" w14:textId="77777777"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14:paraId="7BA9FA95" w14:textId="77777777" w:rsidR="00C51368" w:rsidRDefault="00C51368">
      <w:pPr>
        <w:pStyle w:val="HTMLPreformatted"/>
        <w:divId w:val="1167402462"/>
        <w:rPr>
          <w:lang w:val="en-US"/>
        </w:rPr>
      </w:pPr>
    </w:p>
    <w:p w14:paraId="42FF2C53" w14:textId="77777777" w:rsidR="00C51368" w:rsidRDefault="00E43BD9">
      <w:pPr>
        <w:pStyle w:val="HTMLPreformatted"/>
        <w:divId w:val="1167402462"/>
        <w:rPr>
          <w:lang w:val="en-US"/>
        </w:rPr>
      </w:pPr>
      <w:r>
        <w:rPr>
          <w:lang w:val="en-US"/>
        </w:rPr>
        <w:t xml:space="preserve">  POST [base]/[type] {?_format=[mime-type]}</w:t>
      </w:r>
    </w:p>
    <w:p w14:paraId="52545247" w14:textId="77777777"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0"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1" w:anchor="meta" w:history="1">
        <w:r>
          <w:rPr>
            <w:rStyle w:val="Hyperlink"/>
            <w:lang w:val="en-US"/>
          </w:rPr>
          <w:t>metadata description</w:t>
        </w:r>
      </w:hyperlink>
      <w:r>
        <w:rPr>
          <w:lang w:val="en-US"/>
        </w:rPr>
        <w:t xml:space="preserve"> for further information). </w:t>
      </w:r>
    </w:p>
    <w:p w14:paraId="07E55DBD" w14:textId="77777777"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14:paraId="0549DD60" w14:textId="77777777"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2" w:anchor="metadata" w:history="1">
        <w:r>
          <w:rPr>
            <w:rStyle w:val="Hyperlink"/>
            <w:lang w:val="en-US"/>
          </w:rPr>
          <w:t>Logical Id</w:t>
        </w:r>
      </w:hyperlink>
      <w:r>
        <w:rPr>
          <w:lang w:val="en-US"/>
        </w:rPr>
        <w:t xml:space="preserve"> and </w:t>
      </w:r>
      <w:hyperlink r:id="rId1343" w:anchor="metadata" w:history="1">
        <w:r>
          <w:rPr>
            <w:rStyle w:val="Hyperlink"/>
            <w:lang w:val="en-US"/>
          </w:rPr>
          <w:t>Version Id</w:t>
        </w:r>
      </w:hyperlink>
      <w:r>
        <w:rPr>
          <w:lang w:val="en-US"/>
        </w:rPr>
        <w:t xml:space="preserve"> of the created resource version: </w:t>
      </w:r>
    </w:p>
    <w:p w14:paraId="7DBE6AD0" w14:textId="77777777" w:rsidR="00C51368" w:rsidRDefault="00C51368">
      <w:pPr>
        <w:pStyle w:val="HTMLPreformatted"/>
        <w:divId w:val="1167402462"/>
        <w:rPr>
          <w:lang w:val="en-US"/>
        </w:rPr>
      </w:pPr>
    </w:p>
    <w:p w14:paraId="0D149D95" w14:textId="77777777" w:rsidR="00C51368" w:rsidRDefault="00E43BD9">
      <w:pPr>
        <w:pStyle w:val="HTMLPreformatted"/>
        <w:divId w:val="1167402462"/>
        <w:rPr>
          <w:lang w:val="en-US"/>
        </w:rPr>
      </w:pPr>
      <w:r>
        <w:rPr>
          <w:lang w:val="en-US"/>
        </w:rPr>
        <w:t xml:space="preserve">  Location: [base]/[type]/[id]/_history/[vid]</w:t>
      </w:r>
    </w:p>
    <w:p w14:paraId="6AEE25E2" w14:textId="77777777"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14:paraId="4D303740" w14:textId="77777777"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4" w:history="1">
        <w:r>
          <w:rPr>
            <w:rStyle w:val="Hyperlink"/>
            <w:lang w:val="en-US"/>
          </w:rPr>
          <w:t>OperationOutcome</w:t>
        </w:r>
      </w:hyperlink>
      <w:r>
        <w:rPr>
          <w:lang w:val="en-US"/>
        </w:rPr>
        <w:t xml:space="preserve"> with detailed error messages describing the reason for the error. </w:t>
      </w:r>
    </w:p>
    <w:p w14:paraId="4DC47EAC" w14:textId="77777777"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14:paraId="063C5FF5"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14:paraId="5539FAD1"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14:paraId="2C580256" w14:textId="77777777"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5" w:history="1">
        <w:r>
          <w:rPr>
            <w:rStyle w:val="Hyperlink"/>
            <w:rFonts w:eastAsia="Times New Roman"/>
            <w:lang w:val="en-US"/>
          </w:rPr>
          <w:t>OperationOutcome</w:t>
        </w:r>
      </w:hyperlink>
      <w:r>
        <w:rPr>
          <w:rFonts w:eastAsia="Times New Roman"/>
          <w:lang w:val="en-US"/>
        </w:rPr>
        <w:t xml:space="preserve"> resource providing additional detail</w:t>
      </w:r>
    </w:p>
    <w:p w14:paraId="475E71FC" w14:textId="77777777"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14:paraId="0D47BB19" w14:textId="77777777"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6" w:history="1">
        <w:r>
          <w:rPr>
            <w:rStyle w:val="Hyperlink"/>
            <w:lang w:val="en-US"/>
          </w:rPr>
          <w:t>Variations between Submitted data and Retrieved data</w:t>
        </w:r>
      </w:hyperlink>
      <w:r>
        <w:rPr>
          <w:lang w:val="en-US"/>
        </w:rPr>
        <w:t xml:space="preserve"> page. </w:t>
      </w:r>
    </w:p>
    <w:p w14:paraId="13E16CCD" w14:textId="77777777"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14:paraId="4A17A939" w14:textId="77777777"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14:paraId="08C3C4C1" w14:textId="77777777" w:rsidR="00C51368" w:rsidRDefault="00C51368">
      <w:pPr>
        <w:pStyle w:val="HTMLPreformatted"/>
        <w:divId w:val="1167402462"/>
        <w:rPr>
          <w:lang w:val="en-US"/>
        </w:rPr>
      </w:pPr>
    </w:p>
    <w:p w14:paraId="595FD9CF" w14:textId="77777777" w:rsidR="00C51368" w:rsidRDefault="00E43BD9">
      <w:pPr>
        <w:pStyle w:val="HTMLPreformatted"/>
        <w:divId w:val="1167402462"/>
        <w:rPr>
          <w:lang w:val="en-US"/>
        </w:rPr>
      </w:pPr>
      <w:r>
        <w:rPr>
          <w:lang w:val="en-US"/>
        </w:rPr>
        <w:t xml:space="preserve">  If-None-Exist: [search parameters]</w:t>
      </w:r>
    </w:p>
    <w:p w14:paraId="4D33AECB" w14:textId="77777777" w:rsidR="00C51368" w:rsidRDefault="00E43BD9">
      <w:pPr>
        <w:pStyle w:val="NormalWeb"/>
        <w:divId w:val="1167402462"/>
        <w:rPr>
          <w:lang w:val="en-US"/>
        </w:rPr>
      </w:pPr>
      <w:r>
        <w:rPr>
          <w:lang w:val="en-US"/>
        </w:rPr>
        <w:t xml:space="preserve">The parameter just contains the search parameters (what would be in the URL following the "?"). </w:t>
      </w:r>
    </w:p>
    <w:p w14:paraId="52C57E5B" w14:textId="77777777"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7" w:history="1">
        <w:r>
          <w:rPr>
            <w:rStyle w:val="Hyperlink"/>
            <w:lang w:val="en-US"/>
          </w:rPr>
          <w:t>search facilities</w:t>
        </w:r>
      </w:hyperlink>
      <w:r>
        <w:rPr>
          <w:lang w:val="en-US"/>
        </w:rPr>
        <w:t xml:space="preserve"> for the resource type. The action it takes depends on how many matches are found: </w:t>
      </w:r>
    </w:p>
    <w:p w14:paraId="7D8D5660"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14:paraId="3237A19A"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14:paraId="1B3F6D2F" w14:textId="77777777"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14:paraId="6B4C6E8D" w14:textId="77777777"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14:paraId="6E3A0630"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14:paraId="430C6017" w14:textId="77777777" w:rsidR="00C51368" w:rsidRDefault="00E43BD9">
      <w:pPr>
        <w:pStyle w:val="Heading3"/>
        <w:divId w:val="1167402462"/>
        <w:rPr>
          <w:rFonts w:eastAsia="Times New Roman"/>
          <w:lang w:val="en-US"/>
        </w:rPr>
      </w:pPr>
      <w:bookmarkStart w:id="142" w:name="search"/>
      <w:r>
        <w:rPr>
          <w:rFonts w:eastAsia="Times New Roman"/>
          <w:lang w:val="en-US"/>
        </w:rPr>
        <w:lastRenderedPageBreak/>
        <w:t>search</w:t>
      </w:r>
    </w:p>
    <w:p w14:paraId="4CCF278C" w14:textId="77777777"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14:paraId="422D13DB" w14:textId="77777777" w:rsidR="00C51368" w:rsidRDefault="00C51368">
      <w:pPr>
        <w:pStyle w:val="HTMLPreformatted"/>
        <w:divId w:val="1167402462"/>
        <w:rPr>
          <w:lang w:val="en-US"/>
        </w:rPr>
      </w:pPr>
    </w:p>
    <w:p w14:paraId="565F84E9" w14:textId="77777777" w:rsidR="00C51368" w:rsidRDefault="00E43BD9">
      <w:pPr>
        <w:pStyle w:val="HTMLPreformatted"/>
        <w:divId w:val="1167402462"/>
        <w:rPr>
          <w:lang w:val="en-US"/>
        </w:rPr>
      </w:pPr>
      <w:r>
        <w:rPr>
          <w:lang w:val="en-US"/>
        </w:rPr>
        <w:t xml:space="preserve">  GET [base]/[type]{?[parameters]{&amp;_format=[mime-type]}}</w:t>
      </w:r>
    </w:p>
    <w:p w14:paraId="297ABC02" w14:textId="77777777" w:rsidR="00C51368" w:rsidRDefault="00E43BD9">
      <w:pPr>
        <w:pStyle w:val="NormalWeb"/>
        <w:divId w:val="1167402462"/>
        <w:rPr>
          <w:lang w:val="en-US"/>
        </w:rPr>
      </w:pPr>
      <w:r>
        <w:rPr>
          <w:lang w:val="en-US"/>
        </w:rPr>
        <w:t xml:space="preserve">This searches all resources of a particular type using the criteria represented in the parameters. </w:t>
      </w:r>
    </w:p>
    <w:p w14:paraId="648B58A3" w14:textId="77777777"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14:paraId="50D46318" w14:textId="77777777" w:rsidR="00C51368" w:rsidRDefault="00C51368">
      <w:pPr>
        <w:pStyle w:val="HTMLPreformatted"/>
        <w:divId w:val="1167402462"/>
        <w:rPr>
          <w:lang w:val="en-US"/>
        </w:rPr>
      </w:pPr>
    </w:p>
    <w:p w14:paraId="7EEA6F8C" w14:textId="77777777" w:rsidR="00C51368" w:rsidRDefault="00E43BD9">
      <w:pPr>
        <w:pStyle w:val="HTMLPreformatted"/>
        <w:divId w:val="1167402462"/>
        <w:rPr>
          <w:lang w:val="en-US"/>
        </w:rPr>
      </w:pPr>
      <w:r>
        <w:rPr>
          <w:lang w:val="en-US"/>
        </w:rPr>
        <w:t>POST  [base]/[type]/_search{?[parameters]{&amp;_format=[mime-type]}}</w:t>
      </w:r>
    </w:p>
    <w:p w14:paraId="02C65A47" w14:textId="77777777"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8" w:anchor="form-content-type" w:history="1">
        <w:r>
          <w:rPr>
            <w:rStyle w:val="Hyperlink"/>
            <w:lang w:val="en-US"/>
          </w:rPr>
          <w:t>W3C HTML forms</w:t>
        </w:r>
      </w:hyperlink>
      <w:r>
        <w:rPr>
          <w:lang w:val="en-US"/>
        </w:rPr>
        <w:t xml:space="preserve">). </w:t>
      </w:r>
    </w:p>
    <w:p w14:paraId="0E82188F" w14:textId="77777777"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14:paraId="2FF4D35C" w14:textId="77777777" w:rsidR="00C51368" w:rsidRDefault="00E43BD9">
      <w:pPr>
        <w:pStyle w:val="NormalWeb"/>
        <w:divId w:val="1167402462"/>
        <w:rPr>
          <w:lang w:val="en-US"/>
        </w:rPr>
      </w:pPr>
      <w:r>
        <w:rPr>
          <w:lang w:val="en-US"/>
        </w:rPr>
        <w:t xml:space="preserve">Searches are processed as specified for the </w:t>
      </w:r>
      <w:hyperlink r:id="rId1349" w:history="1">
        <w:r>
          <w:rPr>
            <w:rStyle w:val="Hyperlink"/>
            <w:lang w:val="en-US"/>
          </w:rPr>
          <w:t>Search handling mechanism</w:t>
        </w:r>
      </w:hyperlink>
      <w:r>
        <w:rPr>
          <w:lang w:val="en-US"/>
        </w:rPr>
        <w:t xml:space="preserve">. </w:t>
      </w:r>
    </w:p>
    <w:p w14:paraId="5E5D3DBF" w14:textId="77777777"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0" w:history="1">
        <w:r>
          <w:rPr>
            <w:rStyle w:val="Hyperlink"/>
            <w:lang w:val="en-US"/>
          </w:rPr>
          <w:t>OperationOutcome</w:t>
        </w:r>
      </w:hyperlink>
      <w:r>
        <w:rPr>
          <w:lang w:val="en-US"/>
        </w:rPr>
        <w:t xml:space="preserve">. If the search succeeds, the return content is a </w:t>
      </w:r>
      <w:hyperlink r:id="rId1351" w:anchor="bundle" w:history="1">
        <w:r>
          <w:rPr>
            <w:rStyle w:val="Hyperlink"/>
            <w:lang w:val="en-US"/>
          </w:rPr>
          <w:t>Bundle</w:t>
        </w:r>
      </w:hyperlink>
      <w:r>
        <w:rPr>
          <w:lang w:val="en-US"/>
        </w:rPr>
        <w:t xml:space="preserve"> with </w:t>
      </w:r>
      <w:hyperlink r:id="rId1352"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3"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4" w:history="1">
        <w:r>
          <w:rPr>
            <w:rStyle w:val="Hyperlink"/>
            <w:lang w:val="en-US"/>
          </w:rPr>
          <w:t>entry mode</w:t>
        </w:r>
      </w:hyperlink>
      <w:r>
        <w:rPr>
          <w:lang w:val="en-US"/>
        </w:rPr>
        <w:t xml:space="preserve"> of </w:t>
      </w:r>
      <w:r>
        <w:rPr>
          <w:rStyle w:val="HTMLCode"/>
          <w:lang w:val="en-US"/>
        </w:rPr>
        <w:t>include</w:t>
      </w:r>
      <w:r>
        <w:rPr>
          <w:lang w:val="en-US"/>
        </w:rPr>
        <w:t xml:space="preserve">. </w:t>
      </w:r>
    </w:p>
    <w:p w14:paraId="3A16B39C" w14:textId="77777777"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14:paraId="13F53EBE" w14:textId="77777777" w:rsidR="00C51368" w:rsidRDefault="00E43BD9">
      <w:pPr>
        <w:pStyle w:val="NormalWeb"/>
        <w:divId w:val="1167402462"/>
        <w:rPr>
          <w:lang w:val="en-US"/>
        </w:rPr>
      </w:pPr>
      <w:r>
        <w:rPr>
          <w:lang w:val="en-US"/>
        </w:rPr>
        <w:t xml:space="preserve">To search a </w:t>
      </w:r>
      <w:hyperlink r:id="rId1355" w:anchor="compartments" w:history="1">
        <w:r>
          <w:rPr>
            <w:rStyle w:val="Hyperlink"/>
            <w:lang w:val="en-US"/>
          </w:rPr>
          <w:t>compartment</w:t>
        </w:r>
      </w:hyperlink>
      <w:r>
        <w:rPr>
          <w:lang w:val="en-US"/>
        </w:rPr>
        <w:t xml:space="preserve">, either all possible resources, or for a particular resource type, respectively: </w:t>
      </w:r>
    </w:p>
    <w:p w14:paraId="4274B50C" w14:textId="77777777" w:rsidR="00C51368" w:rsidRDefault="00C51368">
      <w:pPr>
        <w:pStyle w:val="HTMLPreformatted"/>
        <w:divId w:val="1167402462"/>
        <w:rPr>
          <w:lang w:val="en-US"/>
        </w:rPr>
      </w:pPr>
    </w:p>
    <w:p w14:paraId="125265C7" w14:textId="77777777" w:rsidR="00C51368" w:rsidRDefault="00E43BD9">
      <w:pPr>
        <w:pStyle w:val="HTMLPreformatted"/>
        <w:divId w:val="1167402462"/>
        <w:rPr>
          <w:lang w:val="en-US"/>
        </w:rPr>
      </w:pPr>
      <w:r>
        <w:rPr>
          <w:lang w:val="en-US"/>
        </w:rPr>
        <w:t xml:space="preserve">  GET [base]/[Compartment]/[id]/{*?[parameters]{&amp;_format=[mime-type]}}</w:t>
      </w:r>
    </w:p>
    <w:p w14:paraId="7E1743A7" w14:textId="77777777" w:rsidR="00C51368" w:rsidRDefault="00E43BD9">
      <w:pPr>
        <w:pStyle w:val="HTMLPreformatted"/>
        <w:divId w:val="1167402462"/>
        <w:rPr>
          <w:lang w:val="en-US"/>
        </w:rPr>
      </w:pPr>
      <w:r>
        <w:rPr>
          <w:lang w:val="en-US"/>
        </w:rPr>
        <w:t xml:space="preserve">  GET [base]/[Compartment]/[id]/[type]{?[parameters]{&amp;_format=[mime-type]}}</w:t>
      </w:r>
    </w:p>
    <w:p w14:paraId="5D8B5EFE" w14:textId="77777777"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14:paraId="46C823E5" w14:textId="77777777" w:rsidR="00C51368" w:rsidRDefault="00C51368">
      <w:pPr>
        <w:pStyle w:val="HTMLPreformatted"/>
        <w:divId w:val="1167402462"/>
        <w:rPr>
          <w:lang w:val="en-US"/>
        </w:rPr>
      </w:pPr>
    </w:p>
    <w:p w14:paraId="0715D812" w14:textId="77777777" w:rsidR="00C51368" w:rsidRDefault="00E43BD9">
      <w:pPr>
        <w:pStyle w:val="HTMLPreformatted"/>
        <w:divId w:val="1167402462"/>
        <w:rPr>
          <w:lang w:val="en-US"/>
        </w:rPr>
      </w:pPr>
      <w:r>
        <w:rPr>
          <w:lang w:val="en-US"/>
        </w:rPr>
        <w:t xml:space="preserve">  GET [base]/Encounter/23423445/Observation?code=2951-2  {&amp;_format=[mime-type]}</w:t>
      </w:r>
    </w:p>
    <w:p w14:paraId="6C0ECFC7" w14:textId="77777777" w:rsidR="00C51368" w:rsidRDefault="00E43BD9">
      <w:pPr>
        <w:pStyle w:val="NormalWeb"/>
        <w:divId w:val="1167402462"/>
        <w:rPr>
          <w:lang w:val="en-US"/>
        </w:rPr>
      </w:pPr>
      <w:r>
        <w:rPr>
          <w:lang w:val="en-US"/>
        </w:rPr>
        <w:t xml:space="preserve">Note that there are a specific operations defined to support fetching </w:t>
      </w:r>
      <w:hyperlink r:id="rId1356" w:anchor="everything" w:history="1">
        <w:r>
          <w:rPr>
            <w:rStyle w:val="Hyperlink"/>
            <w:lang w:val="en-US"/>
          </w:rPr>
          <w:t>an entire patient record</w:t>
        </w:r>
      </w:hyperlink>
      <w:r>
        <w:rPr>
          <w:lang w:val="en-US"/>
        </w:rPr>
        <w:t xml:space="preserve"> or </w:t>
      </w:r>
      <w:hyperlink r:id="rId1357" w:anchor="everything" w:history="1">
        <w:r>
          <w:rPr>
            <w:rStyle w:val="Hyperlink"/>
            <w:lang w:val="en-US"/>
          </w:rPr>
          <w:t>all record for an encounter</w:t>
        </w:r>
      </w:hyperlink>
      <w:r>
        <w:rPr>
          <w:lang w:val="en-US"/>
        </w:rPr>
        <w:t xml:space="preserve">. </w:t>
      </w:r>
    </w:p>
    <w:p w14:paraId="0F45E9B3" w14:textId="77777777" w:rsidR="00C51368" w:rsidRDefault="00E43BD9">
      <w:pPr>
        <w:pStyle w:val="NormalWeb"/>
        <w:divId w:val="1167402462"/>
        <w:rPr>
          <w:lang w:val="en-US"/>
        </w:rPr>
      </w:pPr>
      <w:r>
        <w:rPr>
          <w:lang w:val="en-US"/>
        </w:rPr>
        <w:t xml:space="preserve">Finally, it's possible to search all resources at once: </w:t>
      </w:r>
    </w:p>
    <w:p w14:paraId="08233ACB" w14:textId="77777777" w:rsidR="00C51368" w:rsidRDefault="00C51368">
      <w:pPr>
        <w:pStyle w:val="HTMLPreformatted"/>
        <w:divId w:val="1167402462"/>
        <w:rPr>
          <w:lang w:val="en-US"/>
        </w:rPr>
      </w:pPr>
    </w:p>
    <w:p w14:paraId="4A932B27" w14:textId="77777777" w:rsidR="00C51368" w:rsidRDefault="00E43BD9">
      <w:pPr>
        <w:pStyle w:val="HTMLPreformatted"/>
        <w:divId w:val="1167402462"/>
        <w:rPr>
          <w:lang w:val="en-US"/>
        </w:rPr>
      </w:pPr>
      <w:r>
        <w:rPr>
          <w:lang w:val="en-US"/>
        </w:rPr>
        <w:t xml:space="preserve">  GET [base]?[parameters]{&amp;_format=[mime-type]}</w:t>
      </w:r>
    </w:p>
    <w:p w14:paraId="0AEB53DC" w14:textId="77777777" w:rsidR="00C51368" w:rsidRDefault="00E43BD9">
      <w:pPr>
        <w:pStyle w:val="NormalWeb"/>
        <w:divId w:val="1167402462"/>
        <w:rPr>
          <w:lang w:val="en-US"/>
        </w:rPr>
      </w:pPr>
      <w:r>
        <w:rPr>
          <w:lang w:val="en-US"/>
        </w:rPr>
        <w:t xml:space="preserve">When searching all resources at once, only the </w:t>
      </w:r>
      <w:hyperlink r:id="rId1358" w:anchor="search" w:history="1">
        <w:r>
          <w:rPr>
            <w:rStyle w:val="Hyperlink"/>
            <w:lang w:val="en-US"/>
          </w:rPr>
          <w:t>parameters defined for all resources</w:t>
        </w:r>
      </w:hyperlink>
      <w:r>
        <w:rPr>
          <w:lang w:val="en-US"/>
        </w:rPr>
        <w:t xml:space="preserve"> can be used. </w:t>
      </w:r>
    </w:p>
    <w:p w14:paraId="00FCC67D" w14:textId="77777777" w:rsidR="00C51368" w:rsidRDefault="00E43BD9">
      <w:pPr>
        <w:pStyle w:val="Heading3"/>
        <w:divId w:val="1167402462"/>
        <w:rPr>
          <w:rFonts w:eastAsia="Times New Roman"/>
          <w:lang w:val="en-US"/>
        </w:rPr>
      </w:pPr>
      <w:r>
        <w:rPr>
          <w:rFonts w:eastAsia="Times New Roman"/>
          <w:lang w:val="en-US"/>
        </w:rPr>
        <w:t>conformance</w:t>
      </w:r>
    </w:p>
    <w:p w14:paraId="7C575949" w14:textId="77777777"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14:paraId="3E094859" w14:textId="77777777" w:rsidR="00C51368" w:rsidRDefault="00C51368">
      <w:pPr>
        <w:pStyle w:val="HTMLPreformatted"/>
        <w:divId w:val="1167402462"/>
        <w:rPr>
          <w:lang w:val="en-US"/>
        </w:rPr>
      </w:pPr>
    </w:p>
    <w:p w14:paraId="052942E5" w14:textId="77777777" w:rsidR="00C51368" w:rsidRDefault="00E43BD9">
      <w:pPr>
        <w:pStyle w:val="HTMLPreformatted"/>
        <w:divId w:val="1167402462"/>
        <w:rPr>
          <w:lang w:val="en-US"/>
        </w:rPr>
      </w:pPr>
      <w:r>
        <w:rPr>
          <w:lang w:val="en-US"/>
        </w:rPr>
        <w:t xml:space="preserve">  GET [base]/metadata {?_format=[mime-type]}</w:t>
      </w:r>
    </w:p>
    <w:p w14:paraId="1AF80663" w14:textId="77777777" w:rsidR="00C51368" w:rsidRDefault="00E43BD9">
      <w:pPr>
        <w:pStyle w:val="HTMLPreformatted"/>
        <w:divId w:val="1167402462"/>
        <w:rPr>
          <w:lang w:val="en-US"/>
        </w:rPr>
      </w:pPr>
      <w:r>
        <w:rPr>
          <w:lang w:val="en-US"/>
        </w:rPr>
        <w:t xml:space="preserve">  OPTIONS [base] {?_format=[mime-type]}</w:t>
      </w:r>
    </w:p>
    <w:p w14:paraId="3819CA79" w14:textId="77777777" w:rsidR="00C51368" w:rsidRDefault="00E43BD9">
      <w:pPr>
        <w:pStyle w:val="NormalWeb"/>
        <w:divId w:val="1167402462"/>
        <w:rPr>
          <w:lang w:val="en-US"/>
        </w:rPr>
      </w:pPr>
      <w:r>
        <w:rPr>
          <w:lang w:val="en-US"/>
        </w:rPr>
        <w:t xml:space="preserve">Applications SHALL return a </w:t>
      </w:r>
      <w:hyperlink r:id="rId1359"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14:paraId="50795AE0" w14:textId="77777777"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14:paraId="5AA011D3" w14:textId="77777777"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0"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14:paraId="652626DA" w14:textId="77777777">
        <w:trPr>
          <w:divId w:val="1167402462"/>
          <w:tblCellSpacing w:w="15" w:type="dxa"/>
        </w:trPr>
        <w:tc>
          <w:tcPr>
            <w:tcW w:w="0" w:type="auto"/>
            <w:vAlign w:val="center"/>
            <w:hideMark/>
          </w:tcPr>
          <w:p w14:paraId="49D8AC4F" w14:textId="77777777" w:rsidR="00C51368" w:rsidRDefault="00E43BD9">
            <w:pPr>
              <w:rPr>
                <w:rFonts w:eastAsia="Times New Roman"/>
              </w:rPr>
            </w:pPr>
            <w:r>
              <w:rPr>
                <w:rFonts w:eastAsia="Times New Roman"/>
              </w:rPr>
              <w:t>conformance interaction</w:t>
            </w:r>
          </w:p>
        </w:tc>
        <w:tc>
          <w:tcPr>
            <w:tcW w:w="0" w:type="auto"/>
            <w:vAlign w:val="center"/>
            <w:hideMark/>
          </w:tcPr>
          <w:p w14:paraId="185738AE" w14:textId="77777777" w:rsidR="00C51368" w:rsidRDefault="00E43BD9">
            <w:pPr>
              <w:rPr>
                <w:rFonts w:eastAsia="Times New Roman"/>
              </w:rPr>
            </w:pPr>
            <w:r>
              <w:rPr>
                <w:rFonts w:eastAsia="Times New Roman"/>
              </w:rPr>
              <w:t>returns a conformance statement describing the server's current operational functionality</w:t>
            </w:r>
          </w:p>
        </w:tc>
      </w:tr>
      <w:tr w:rsidR="00C51368" w14:paraId="0A737B25" w14:textId="77777777">
        <w:trPr>
          <w:divId w:val="1167402462"/>
          <w:tblCellSpacing w:w="15" w:type="dxa"/>
        </w:trPr>
        <w:tc>
          <w:tcPr>
            <w:tcW w:w="0" w:type="auto"/>
            <w:vAlign w:val="center"/>
            <w:hideMark/>
          </w:tcPr>
          <w:p w14:paraId="03AD6984" w14:textId="77777777" w:rsidR="00C51368" w:rsidRDefault="00E43BD9">
            <w:pPr>
              <w:rPr>
                <w:rFonts w:eastAsia="Times New Roman"/>
              </w:rPr>
            </w:pPr>
            <w:r>
              <w:rPr>
                <w:rFonts w:eastAsia="Times New Roman"/>
              </w:rPr>
              <w:t>Conformance end point</w:t>
            </w:r>
          </w:p>
        </w:tc>
        <w:tc>
          <w:tcPr>
            <w:tcW w:w="0" w:type="auto"/>
            <w:vAlign w:val="center"/>
            <w:hideMark/>
          </w:tcPr>
          <w:p w14:paraId="2EB5AB25" w14:textId="77777777" w:rsidR="00C51368" w:rsidRDefault="00E43BD9">
            <w:pPr>
              <w:rPr>
                <w:rFonts w:eastAsia="Times New Roman"/>
              </w:rPr>
            </w:pPr>
            <w:r>
              <w:rPr>
                <w:rFonts w:eastAsia="Times New Roman"/>
              </w:rPr>
              <w:t>manages a repository of conformance statements (e.g. the HL7 conformance statement registry)</w:t>
            </w:r>
          </w:p>
        </w:tc>
      </w:tr>
    </w:tbl>
    <w:p w14:paraId="0B47DF9C" w14:textId="77777777"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14:paraId="5F5A1ABE" w14:textId="77777777" w:rsidR="00C51368" w:rsidRDefault="00E43BD9">
      <w:pPr>
        <w:pStyle w:val="Heading3"/>
        <w:divId w:val="1167402462"/>
        <w:rPr>
          <w:rFonts w:eastAsia="Times New Roman"/>
          <w:lang w:val="en-US"/>
        </w:rPr>
      </w:pPr>
      <w:bookmarkStart w:id="144" w:name="transaction"/>
      <w:bookmarkEnd w:id="144"/>
      <w:r>
        <w:rPr>
          <w:rFonts w:eastAsia="Times New Roman"/>
          <w:lang w:val="en-US"/>
        </w:rPr>
        <w:t>batch/transaction</w:t>
      </w:r>
    </w:p>
    <w:p w14:paraId="1EC0D845" w14:textId="77777777"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1" w:history="1">
        <w:r>
          <w:rPr>
            <w:rStyle w:val="Hyperlink"/>
            <w:lang w:val="en-US"/>
          </w:rPr>
          <w:t>operations</w:t>
        </w:r>
      </w:hyperlink>
      <w:r>
        <w:rPr>
          <w:lang w:val="en-US"/>
        </w:rPr>
        <w:t xml:space="preserve"> framework. </w:t>
      </w:r>
    </w:p>
    <w:p w14:paraId="6735A276" w14:textId="77777777"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14:paraId="0FA66914" w14:textId="77777777"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14:paraId="7E19E06E" w14:textId="77777777"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14:paraId="41C3D6B2" w14:textId="77777777" w:rsidR="00C51368" w:rsidRDefault="00C51368">
      <w:pPr>
        <w:pStyle w:val="HTMLPreformatted"/>
        <w:divId w:val="1167402462"/>
        <w:rPr>
          <w:lang w:val="en-US"/>
        </w:rPr>
      </w:pPr>
    </w:p>
    <w:p w14:paraId="11103286" w14:textId="77777777" w:rsidR="00C51368" w:rsidRDefault="00E43BD9">
      <w:pPr>
        <w:pStyle w:val="HTMLPreformatted"/>
        <w:divId w:val="1167402462"/>
        <w:rPr>
          <w:lang w:val="en-US"/>
        </w:rPr>
      </w:pPr>
      <w:r>
        <w:rPr>
          <w:lang w:val="en-US"/>
        </w:rPr>
        <w:t xml:space="preserve">  POST [base] {?_format=[mime-type]}</w:t>
      </w:r>
    </w:p>
    <w:p w14:paraId="356EF993" w14:textId="77777777" w:rsidR="00C51368" w:rsidRDefault="00E43BD9">
      <w:pPr>
        <w:pStyle w:val="NormalWeb"/>
        <w:divId w:val="1167402462"/>
        <w:rPr>
          <w:lang w:val="en-US"/>
        </w:rPr>
      </w:pPr>
      <w:r>
        <w:rPr>
          <w:lang w:val="en-US"/>
        </w:rPr>
        <w:t xml:space="preserve">The content of the post submission is a </w:t>
      </w:r>
      <w:hyperlink r:id="rId1362" w:history="1">
        <w:r>
          <w:rPr>
            <w:rStyle w:val="Hyperlink"/>
            <w:lang w:val="en-US"/>
          </w:rPr>
          <w:t>Bundle</w:t>
        </w:r>
      </w:hyperlink>
      <w:r>
        <w:rPr>
          <w:lang w:val="en-US"/>
        </w:rPr>
        <w:t xml:space="preserve"> with </w:t>
      </w:r>
      <w:hyperlink r:id="rId1363" w:anchor="Bundle.type" w:history="1">
        <w:r>
          <w:rPr>
            <w:rStyle w:val="Hyperlink"/>
            <w:lang w:val="en-US"/>
          </w:rPr>
          <w:t>Bundle.type</w:t>
        </w:r>
      </w:hyperlink>
      <w:r>
        <w:rPr>
          <w:lang w:val="en-US"/>
        </w:rPr>
        <w:t xml:space="preserve"> = </w:t>
      </w:r>
      <w:hyperlink r:id="rId1364" w:anchor="batch" w:history="1">
        <w:r>
          <w:rPr>
            <w:rStyle w:val="Hyperlink"/>
            <w:rFonts w:ascii="Courier New" w:hAnsi="Courier New" w:cs="Courier New"/>
            <w:noProof/>
            <w:sz w:val="20"/>
            <w:szCs w:val="20"/>
            <w:lang w:val="en-US"/>
          </w:rPr>
          <w:t>batch</w:t>
        </w:r>
      </w:hyperlink>
      <w:r>
        <w:rPr>
          <w:lang w:val="en-US"/>
        </w:rPr>
        <w:t xml:space="preserve"> or </w:t>
      </w:r>
      <w:hyperlink r:id="rId1365"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6"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7" w:history="1">
        <w:r>
          <w:rPr>
            <w:rStyle w:val="Hyperlink"/>
            <w:lang w:val="en-US"/>
          </w:rPr>
          <w:t>Operations framework</w:t>
        </w:r>
      </w:hyperlink>
      <w:r>
        <w:rPr>
          <w:lang w:val="en-US"/>
        </w:rPr>
        <w:t xml:space="preserve">. The actions are subject to the the normal processing for each, including the </w:t>
      </w:r>
      <w:hyperlink r:id="rId1368"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14:paraId="7D694D65" w14:textId="77777777" w:rsidR="00C51368" w:rsidRDefault="00E43BD9">
      <w:pPr>
        <w:pStyle w:val="NormalWeb"/>
        <w:divId w:val="1167402462"/>
        <w:rPr>
          <w:lang w:val="en-US"/>
        </w:rPr>
      </w:pPr>
      <w:r>
        <w:rPr>
          <w:lang w:val="en-US"/>
        </w:rPr>
        <w:t xml:space="preserve">Examples: </w:t>
      </w:r>
    </w:p>
    <w:p w14:paraId="4BCB2975" w14:textId="77777777" w:rsidR="00C51368" w:rsidRDefault="001708AB">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Transaction</w:t>
        </w:r>
      </w:hyperlink>
    </w:p>
    <w:p w14:paraId="4C023A74" w14:textId="77777777" w:rsidR="00C51368" w:rsidRDefault="001708AB">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Matching Response</w:t>
        </w:r>
      </w:hyperlink>
    </w:p>
    <w:p w14:paraId="0C8962E3" w14:textId="77777777" w:rsidR="00C51368" w:rsidRDefault="00E43BD9">
      <w:pPr>
        <w:pStyle w:val="Heading4"/>
        <w:divId w:val="1167402462"/>
        <w:rPr>
          <w:rFonts w:eastAsia="Times New Roman"/>
          <w:lang w:val="en-US"/>
        </w:rPr>
      </w:pPr>
      <w:r>
        <w:rPr>
          <w:rFonts w:eastAsia="Times New Roman"/>
          <w:lang w:val="en-US"/>
        </w:rPr>
        <w:t>Batch Processing Rules</w:t>
      </w:r>
    </w:p>
    <w:p w14:paraId="0DA363C7" w14:textId="77777777"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14:paraId="50377D71" w14:textId="77777777" w:rsidR="00C51368" w:rsidRDefault="00E43BD9">
      <w:pPr>
        <w:pStyle w:val="Heading4"/>
        <w:divId w:val="1167402462"/>
        <w:rPr>
          <w:rFonts w:eastAsia="Times New Roman"/>
          <w:lang w:val="en-US"/>
        </w:rPr>
      </w:pPr>
      <w:r>
        <w:rPr>
          <w:rFonts w:eastAsia="Times New Roman"/>
          <w:lang w:val="en-US"/>
        </w:rPr>
        <w:lastRenderedPageBreak/>
        <w:t>Transction Processing Rules</w:t>
      </w:r>
    </w:p>
    <w:p w14:paraId="7BD44212" w14:textId="77777777"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14:paraId="18F7AD91" w14:textId="77777777"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14:paraId="70CA656B"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14:paraId="1FA1C098"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14:paraId="1B66517A"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14:paraId="3F506905" w14:textId="77777777"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14:paraId="0AD9CB66" w14:textId="77777777"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14:paraId="605CAEB7" w14:textId="77777777"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14:paraId="5EA79831" w14:textId="77777777" w:rsidR="00C51368" w:rsidRDefault="00E43BD9">
      <w:pPr>
        <w:pStyle w:val="NormalWeb"/>
        <w:divId w:val="1241133082"/>
        <w:rPr>
          <w:lang w:val="en-US"/>
        </w:rPr>
      </w:pPr>
      <w:r>
        <w:rPr>
          <w:lang w:val="en-US"/>
        </w:rPr>
        <w:t xml:space="preserve">Feedback </w:t>
      </w:r>
      <w:hyperlink r:id="rId1371" w:history="1">
        <w:r>
          <w:rPr>
            <w:rStyle w:val="Hyperlink"/>
            <w:lang w:val="en-US"/>
          </w:rPr>
          <w:t>here</w:t>
        </w:r>
      </w:hyperlink>
      <w:r>
        <w:rPr>
          <w:lang w:val="en-US"/>
        </w:rPr>
        <w:t xml:space="preserve">. </w:t>
      </w:r>
    </w:p>
    <w:p w14:paraId="5E86775A" w14:textId="77777777"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14:paraId="679D9295" w14:textId="77777777"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14:paraId="230D44A2" w14:textId="77777777"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14:paraId="4F0EC0E9" w14:textId="77777777"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2" w:anchor="bundle" w:history="1">
        <w:r>
          <w:rPr>
            <w:rStyle w:val="Hyperlink"/>
            <w:lang w:val="en-US"/>
          </w:rPr>
          <w:t>Bundle</w:t>
        </w:r>
      </w:hyperlink>
      <w:r>
        <w:rPr>
          <w:lang w:val="en-US"/>
        </w:rPr>
        <w:t xml:space="preserve"> with </w:t>
      </w:r>
      <w:hyperlink r:id="rId1373"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14:paraId="040B7E1E" w14:textId="77777777"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14:paraId="47F205B6" w14:textId="77777777" w:rsidR="00C51368" w:rsidRDefault="00E43BD9">
      <w:pPr>
        <w:pStyle w:val="Heading4"/>
        <w:divId w:val="1167402462"/>
        <w:rPr>
          <w:rFonts w:eastAsia="Times New Roman"/>
          <w:lang w:val="en-US"/>
        </w:rPr>
      </w:pPr>
      <w:bookmarkStart w:id="146" w:name="other-bundles"/>
      <w:bookmarkEnd w:id="146"/>
      <w:r>
        <w:rPr>
          <w:rFonts w:eastAsia="Times New Roman"/>
          <w:lang w:val="en-US"/>
        </w:rPr>
        <w:t>Accepting Other bundle types</w:t>
      </w:r>
    </w:p>
    <w:p w14:paraId="2AD1F587" w14:textId="77777777"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14:paraId="53C510C9" w14:textId="77777777"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14:paraId="4A21D991" w14:textId="77777777"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14:paraId="0FA474C2" w14:textId="77777777" w:rsidR="00C51368" w:rsidRDefault="00E43BD9">
      <w:pPr>
        <w:pStyle w:val="Heading3"/>
        <w:divId w:val="1167402462"/>
        <w:rPr>
          <w:rFonts w:eastAsia="Times New Roman"/>
          <w:lang w:val="en-US"/>
        </w:rPr>
      </w:pPr>
      <w:r>
        <w:rPr>
          <w:rFonts w:eastAsia="Times New Roman"/>
          <w:lang w:val="en-US"/>
        </w:rPr>
        <w:t>history</w:t>
      </w:r>
    </w:p>
    <w:p w14:paraId="331FEB3A" w14:textId="77777777"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14:paraId="6A8FE51D" w14:textId="77777777" w:rsidR="00C51368" w:rsidRDefault="00C51368">
      <w:pPr>
        <w:pStyle w:val="HTMLPreformatted"/>
        <w:divId w:val="1167402462"/>
        <w:rPr>
          <w:lang w:val="en-US"/>
        </w:rPr>
      </w:pPr>
    </w:p>
    <w:p w14:paraId="2D556998" w14:textId="77777777" w:rsidR="00C51368" w:rsidRDefault="00E43BD9">
      <w:pPr>
        <w:pStyle w:val="HTMLPreformatted"/>
        <w:divId w:val="1167402462"/>
        <w:rPr>
          <w:lang w:val="en-US"/>
        </w:rPr>
      </w:pPr>
      <w:r>
        <w:rPr>
          <w:lang w:val="en-US"/>
        </w:rPr>
        <w:t xml:space="preserve">  GET [base]/[type]/[id]/_history{?[parameters]&amp;_format=[mime-type]}</w:t>
      </w:r>
    </w:p>
    <w:p w14:paraId="40C0C0D0" w14:textId="77777777" w:rsidR="00C51368" w:rsidRDefault="00E43BD9">
      <w:pPr>
        <w:pStyle w:val="HTMLPreformatted"/>
        <w:divId w:val="1167402462"/>
        <w:rPr>
          <w:lang w:val="en-US"/>
        </w:rPr>
      </w:pPr>
      <w:r>
        <w:rPr>
          <w:lang w:val="en-US"/>
        </w:rPr>
        <w:t xml:space="preserve">  GET [base]/[type]/_history{?[parameters]&amp;_format=[mime-type]}</w:t>
      </w:r>
    </w:p>
    <w:p w14:paraId="3DB1C82D" w14:textId="77777777" w:rsidR="00C51368" w:rsidRDefault="00E43BD9">
      <w:pPr>
        <w:pStyle w:val="HTMLPreformatted"/>
        <w:divId w:val="1167402462"/>
        <w:rPr>
          <w:lang w:val="en-US"/>
        </w:rPr>
      </w:pPr>
      <w:r>
        <w:rPr>
          <w:lang w:val="en-US"/>
        </w:rPr>
        <w:t xml:space="preserve">  GET [base]/_history{?[parameters]&amp;_format=[mime-type]}</w:t>
      </w:r>
    </w:p>
    <w:p w14:paraId="68592D4D" w14:textId="77777777" w:rsidR="00C51368" w:rsidRDefault="00E43BD9">
      <w:pPr>
        <w:pStyle w:val="NormalWeb"/>
        <w:divId w:val="1167402462"/>
        <w:rPr>
          <w:lang w:val="en-US"/>
        </w:rPr>
      </w:pPr>
      <w:r>
        <w:rPr>
          <w:lang w:val="en-US"/>
        </w:rPr>
        <w:t xml:space="preserve">The return content is a </w:t>
      </w:r>
      <w:hyperlink r:id="rId1374" w:anchor="bundle" w:history="1">
        <w:r>
          <w:rPr>
            <w:rStyle w:val="Hyperlink"/>
            <w:lang w:val="en-US"/>
          </w:rPr>
          <w:t>Bundle</w:t>
        </w:r>
      </w:hyperlink>
      <w:r>
        <w:rPr>
          <w:lang w:val="en-US"/>
        </w:rPr>
        <w:t xml:space="preserve"> with </w:t>
      </w:r>
      <w:hyperlink r:id="rId1375"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a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14:paraId="402BE3B3" w14:textId="77777777"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14:paraId="6ECB261D" w14:textId="77777777" w:rsidR="00C51368" w:rsidRDefault="00E43BD9">
      <w:pPr>
        <w:pStyle w:val="NormalWeb"/>
        <w:divId w:val="1167402462"/>
        <w:rPr>
          <w:lang w:val="en-US"/>
        </w:rPr>
      </w:pPr>
      <w:r>
        <w:rPr>
          <w:lang w:val="en-US"/>
        </w:rPr>
        <w:t xml:space="preserve">A create interaction is represented in a history interaction in the following way: </w:t>
      </w:r>
    </w:p>
    <w:p w14:paraId="02820972" w14:textId="77777777" w:rsidR="00C51368" w:rsidRDefault="00C51368">
      <w:pPr>
        <w:pStyle w:val="HTMLPreformatted"/>
        <w:divId w:val="1167402462"/>
        <w:rPr>
          <w:lang w:val="en-US"/>
        </w:rPr>
      </w:pPr>
    </w:p>
    <w:p w14:paraId="51B104E6" w14:textId="77777777" w:rsidR="00C51368" w:rsidRDefault="00E43BD9">
      <w:pPr>
        <w:pStyle w:val="HTMLPreformatted"/>
        <w:divId w:val="1167402462"/>
        <w:rPr>
          <w:lang w:val="en-US"/>
        </w:rPr>
      </w:pPr>
      <w:r>
        <w:rPr>
          <w:lang w:val="en-US"/>
        </w:rPr>
        <w:t xml:space="preserve">  &lt;entry&gt;</w:t>
      </w:r>
    </w:p>
    <w:p w14:paraId="0F15C506" w14:textId="77777777" w:rsidR="00C51368" w:rsidRDefault="00E43BD9">
      <w:pPr>
        <w:pStyle w:val="HTMLPreformatted"/>
        <w:divId w:val="1167402462"/>
        <w:rPr>
          <w:lang w:val="en-US"/>
        </w:rPr>
      </w:pPr>
      <w:r>
        <w:rPr>
          <w:lang w:val="en-US"/>
        </w:rPr>
        <w:t xml:space="preserve">    &lt;resource&gt;</w:t>
      </w:r>
    </w:p>
    <w:p w14:paraId="51343D03" w14:textId="77777777" w:rsidR="00C51368" w:rsidRDefault="00E43BD9">
      <w:pPr>
        <w:pStyle w:val="HTMLPreformatted"/>
        <w:divId w:val="1167402462"/>
        <w:rPr>
          <w:lang w:val="en-US"/>
        </w:rPr>
      </w:pPr>
      <w:r>
        <w:rPr>
          <w:lang w:val="en-US"/>
        </w:rPr>
        <w:t xml:space="preserve">      &lt;Patient&gt;</w:t>
      </w:r>
    </w:p>
    <w:p w14:paraId="5C158104" w14:textId="77777777" w:rsidR="00C51368" w:rsidRDefault="00E43BD9">
      <w:pPr>
        <w:pStyle w:val="HTMLPreformatted"/>
        <w:divId w:val="1167402462"/>
        <w:rPr>
          <w:lang w:val="en-US"/>
        </w:rPr>
      </w:pPr>
      <w:r>
        <w:rPr>
          <w:lang w:val="en-US"/>
        </w:rPr>
        <w:t xml:space="preserve">        &lt;!-- the id of the created resource --&gt;</w:t>
      </w:r>
    </w:p>
    <w:p w14:paraId="400369FE" w14:textId="77777777" w:rsidR="00C51368" w:rsidRDefault="00E43BD9">
      <w:pPr>
        <w:pStyle w:val="HTMLPreformatted"/>
        <w:divId w:val="1167402462"/>
        <w:rPr>
          <w:lang w:val="en-US"/>
        </w:rPr>
      </w:pPr>
      <w:r>
        <w:rPr>
          <w:lang w:val="en-US"/>
        </w:rPr>
        <w:t xml:space="preserve">        &lt;id value="23424"/&gt;</w:t>
      </w:r>
    </w:p>
    <w:p w14:paraId="5E06128F" w14:textId="77777777" w:rsidR="00C51368" w:rsidRDefault="00E43BD9">
      <w:pPr>
        <w:pStyle w:val="HTMLPreformatted"/>
        <w:divId w:val="1167402462"/>
        <w:rPr>
          <w:lang w:val="en-US"/>
        </w:rPr>
      </w:pPr>
      <w:r>
        <w:rPr>
          <w:lang w:val="en-US"/>
        </w:rPr>
        <w:t xml:space="preserve">        &lt;!-- snip --&gt;</w:t>
      </w:r>
    </w:p>
    <w:p w14:paraId="2A02D742" w14:textId="77777777" w:rsidR="00C51368" w:rsidRDefault="00E43BD9">
      <w:pPr>
        <w:pStyle w:val="HTMLPreformatted"/>
        <w:divId w:val="1167402462"/>
        <w:rPr>
          <w:lang w:val="en-US"/>
        </w:rPr>
      </w:pPr>
      <w:r>
        <w:rPr>
          <w:lang w:val="en-US"/>
        </w:rPr>
        <w:t xml:space="preserve">      &lt;/Patient&gt;</w:t>
      </w:r>
    </w:p>
    <w:p w14:paraId="4A08DA9D" w14:textId="77777777" w:rsidR="00C51368" w:rsidRDefault="00E43BD9">
      <w:pPr>
        <w:pStyle w:val="HTMLPreformatted"/>
        <w:divId w:val="1167402462"/>
        <w:rPr>
          <w:lang w:val="en-US"/>
        </w:rPr>
      </w:pPr>
      <w:r>
        <w:rPr>
          <w:lang w:val="en-US"/>
        </w:rPr>
        <w:t xml:space="preserve">    &lt;/resource&gt;</w:t>
      </w:r>
    </w:p>
    <w:p w14:paraId="50B7987E" w14:textId="77777777" w:rsidR="00C51368" w:rsidRDefault="00E43BD9">
      <w:pPr>
        <w:pStyle w:val="HTMLPreformatted"/>
        <w:divId w:val="1167402462"/>
        <w:rPr>
          <w:lang w:val="en-US"/>
        </w:rPr>
      </w:pPr>
      <w:r>
        <w:rPr>
          <w:lang w:val="en-US"/>
        </w:rPr>
        <w:t xml:space="preserve">    &lt;request&gt;</w:t>
      </w:r>
    </w:p>
    <w:p w14:paraId="2E620359" w14:textId="77777777" w:rsidR="00C51368" w:rsidRDefault="00E43BD9">
      <w:pPr>
        <w:pStyle w:val="HTMLPreformatted"/>
        <w:divId w:val="1167402462"/>
        <w:rPr>
          <w:lang w:val="en-US"/>
        </w:rPr>
      </w:pPr>
      <w:r>
        <w:rPr>
          <w:lang w:val="en-US"/>
        </w:rPr>
        <w:t xml:space="preserve">      &lt;!-- POST: this was a create --&gt;</w:t>
      </w:r>
    </w:p>
    <w:p w14:paraId="0127448D" w14:textId="77777777" w:rsidR="00C51368" w:rsidRDefault="00E43BD9">
      <w:pPr>
        <w:pStyle w:val="HTMLPreformatted"/>
        <w:divId w:val="1167402462"/>
        <w:rPr>
          <w:lang w:val="en-US"/>
        </w:rPr>
      </w:pPr>
      <w:r>
        <w:rPr>
          <w:lang w:val="en-US"/>
        </w:rPr>
        <w:t xml:space="preserve">      &lt;method value="POST"/&gt;</w:t>
      </w:r>
    </w:p>
    <w:p w14:paraId="5A7D992E" w14:textId="77777777" w:rsidR="00C51368" w:rsidRDefault="00E43BD9">
      <w:pPr>
        <w:pStyle w:val="HTMLPreformatted"/>
        <w:divId w:val="1167402462"/>
        <w:rPr>
          <w:lang w:val="en-US"/>
        </w:rPr>
      </w:pPr>
      <w:r>
        <w:rPr>
          <w:lang w:val="en-US"/>
        </w:rPr>
        <w:t xml:space="preserve">      &lt;url value="Patient"/&gt;</w:t>
      </w:r>
    </w:p>
    <w:p w14:paraId="1F6A7040" w14:textId="77777777" w:rsidR="00C51368" w:rsidRDefault="00E43BD9">
      <w:pPr>
        <w:pStyle w:val="HTMLPreformatted"/>
        <w:divId w:val="1167402462"/>
        <w:rPr>
          <w:lang w:val="en-US"/>
        </w:rPr>
      </w:pPr>
      <w:r>
        <w:rPr>
          <w:lang w:val="en-US"/>
        </w:rPr>
        <w:t xml:space="preserve">    &lt;/request&gt;</w:t>
      </w:r>
    </w:p>
    <w:p w14:paraId="516113D3" w14:textId="77777777" w:rsidR="00C51368" w:rsidRDefault="00E43BD9">
      <w:pPr>
        <w:pStyle w:val="HTMLPreformatted"/>
        <w:divId w:val="1167402462"/>
        <w:rPr>
          <w:lang w:val="en-US"/>
        </w:rPr>
      </w:pPr>
      <w:r>
        <w:rPr>
          <w:lang w:val="en-US"/>
        </w:rPr>
        <w:t xml:space="preserve">  &lt;/entry&gt;</w:t>
      </w:r>
    </w:p>
    <w:p w14:paraId="144277EC" w14:textId="77777777"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14:paraId="54FF4C49" w14:textId="77777777"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14:paraId="74CC1826" w14:textId="77777777">
        <w:trPr>
          <w:divId w:val="1167402462"/>
          <w:tblCellSpacing w:w="15" w:type="dxa"/>
        </w:trPr>
        <w:tc>
          <w:tcPr>
            <w:tcW w:w="0" w:type="auto"/>
            <w:vAlign w:val="center"/>
            <w:hideMark/>
          </w:tcPr>
          <w:p w14:paraId="611E6528" w14:textId="77777777" w:rsidR="00C51368" w:rsidRDefault="00E43BD9">
            <w:pPr>
              <w:rPr>
                <w:rFonts w:eastAsia="Times New Roman"/>
              </w:rPr>
            </w:pPr>
            <w:r>
              <w:rPr>
                <w:rFonts w:eastAsia="Times New Roman"/>
              </w:rPr>
              <w:t xml:space="preserve">_count : </w:t>
            </w:r>
            <w:hyperlink r:id="rId1376" w:anchor="integer" w:history="1">
              <w:r>
                <w:rPr>
                  <w:rStyle w:val="Hyperlink"/>
                  <w:rFonts w:eastAsia="Times New Roman"/>
                </w:rPr>
                <w:t>integer</w:t>
              </w:r>
            </w:hyperlink>
          </w:p>
        </w:tc>
        <w:tc>
          <w:tcPr>
            <w:tcW w:w="0" w:type="auto"/>
            <w:vAlign w:val="center"/>
            <w:hideMark/>
          </w:tcPr>
          <w:p w14:paraId="661BAB29" w14:textId="77777777" w:rsidR="00C51368" w:rsidRDefault="00E43BD9">
            <w:pPr>
              <w:rPr>
                <w:rFonts w:eastAsia="Times New Roman"/>
              </w:rPr>
            </w:pPr>
            <w:r>
              <w:rPr>
                <w:rFonts w:eastAsia="Times New Roman"/>
              </w:rPr>
              <w:t>single</w:t>
            </w:r>
          </w:p>
        </w:tc>
        <w:tc>
          <w:tcPr>
            <w:tcW w:w="0" w:type="auto"/>
            <w:vAlign w:val="center"/>
            <w:hideMark/>
          </w:tcPr>
          <w:p w14:paraId="4E8238DB" w14:textId="77777777"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14:paraId="5A509213" w14:textId="77777777">
        <w:trPr>
          <w:divId w:val="1167402462"/>
          <w:tblCellSpacing w:w="15" w:type="dxa"/>
        </w:trPr>
        <w:tc>
          <w:tcPr>
            <w:tcW w:w="0" w:type="auto"/>
            <w:vAlign w:val="center"/>
            <w:hideMark/>
          </w:tcPr>
          <w:p w14:paraId="54C76DE7" w14:textId="77777777" w:rsidR="00C51368" w:rsidRDefault="00E43BD9">
            <w:pPr>
              <w:rPr>
                <w:rFonts w:eastAsia="Times New Roman"/>
              </w:rPr>
            </w:pPr>
            <w:r>
              <w:rPr>
                <w:rFonts w:eastAsia="Times New Roman"/>
              </w:rPr>
              <w:t xml:space="preserve">_since : </w:t>
            </w:r>
            <w:hyperlink r:id="rId1377" w:anchor="integer" w:history="1">
              <w:r>
                <w:rPr>
                  <w:rStyle w:val="Hyperlink"/>
                  <w:rFonts w:eastAsia="Times New Roman"/>
                </w:rPr>
                <w:t>instant</w:t>
              </w:r>
            </w:hyperlink>
          </w:p>
        </w:tc>
        <w:tc>
          <w:tcPr>
            <w:tcW w:w="0" w:type="auto"/>
            <w:vAlign w:val="center"/>
            <w:hideMark/>
          </w:tcPr>
          <w:p w14:paraId="01D019C1" w14:textId="77777777" w:rsidR="00C51368" w:rsidRDefault="00E43BD9">
            <w:pPr>
              <w:rPr>
                <w:rFonts w:eastAsia="Times New Roman"/>
              </w:rPr>
            </w:pPr>
            <w:r>
              <w:rPr>
                <w:rFonts w:eastAsia="Times New Roman"/>
              </w:rPr>
              <w:t>single</w:t>
            </w:r>
          </w:p>
        </w:tc>
        <w:tc>
          <w:tcPr>
            <w:tcW w:w="0" w:type="auto"/>
            <w:vAlign w:val="center"/>
            <w:hideMark/>
          </w:tcPr>
          <w:p w14:paraId="2778A4A2" w14:textId="77777777" w:rsidR="00C51368" w:rsidRDefault="00E43BD9">
            <w:pPr>
              <w:rPr>
                <w:rFonts w:eastAsia="Times New Roman"/>
              </w:rPr>
            </w:pPr>
            <w:r>
              <w:rPr>
                <w:rFonts w:eastAsia="Times New Roman"/>
              </w:rPr>
              <w:t>Only include resource versions that were created at or after the given instant in time</w:t>
            </w:r>
          </w:p>
        </w:tc>
      </w:tr>
    </w:tbl>
    <w:p w14:paraId="6000CEB9" w14:textId="77777777"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14:paraId="1A0777A9" w14:textId="77777777"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14:paraId="2B8649D0" w14:textId="77777777"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8" w:history="1">
        <w:r>
          <w:rPr>
            <w:rStyle w:val="Hyperlink"/>
            <w:lang w:val="en-US"/>
          </w:rPr>
          <w:t>Subscription resource</w:t>
        </w:r>
      </w:hyperlink>
      <w:r>
        <w:rPr>
          <w:lang w:val="en-US"/>
        </w:rPr>
        <w:t xml:space="preserve"> for an alternate means of system synchronization. </w:t>
      </w:r>
    </w:p>
    <w:p w14:paraId="59CA8BF9" w14:textId="77777777"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14:paraId="4A68C060" w14:textId="77777777"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14:paraId="2FA8F273"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14:paraId="7F69FBDE"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14:paraId="1FF0688A" w14:textId="77777777"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14:paraId="64E73765" w14:textId="77777777"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kind of behaviors may be driven by security considerations. With regard to incomplete support, Clients can consult the server's base conformance statement profile references to determine which features or values the server does not support. </w:t>
      </w:r>
    </w:p>
    <w:p w14:paraId="1544FF8D" w14:textId="77777777"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14:paraId="130C803E" w14:textId="77777777"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14:paraId="61A090F4" w14:textId="77777777"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14:paraId="67E5D6F3" w14:textId="77777777"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14:paraId="77742135"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14:paraId="3D2AF4E7"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14:paraId="34020521"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9" w:anchor="exchange" w:history="1">
        <w:r>
          <w:rPr>
            <w:rStyle w:val="Hyperlink"/>
            <w:rFonts w:eastAsia="Times New Roman"/>
            <w:lang w:val="en-US"/>
          </w:rPr>
          <w:t>extension related rules</w:t>
        </w:r>
      </w:hyperlink>
      <w:r>
        <w:rPr>
          <w:rFonts w:eastAsia="Times New Roman"/>
          <w:lang w:val="en-US"/>
        </w:rPr>
        <w:t xml:space="preserve"> around this)</w:t>
      </w:r>
    </w:p>
    <w:p w14:paraId="4C8B9A34" w14:textId="77777777"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14:paraId="22A7A737" w14:textId="77777777"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14:paraId="14C6B928" w14:textId="77777777"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14:paraId="26B9F4A5" w14:textId="77777777" w:rsidR="00C51368" w:rsidRDefault="00E43BD9">
      <w:pPr>
        <w:pStyle w:val="Heading4"/>
        <w:divId w:val="1167402462"/>
        <w:rPr>
          <w:rFonts w:eastAsia="Times New Roman"/>
          <w:lang w:val="en-US"/>
        </w:rPr>
      </w:pPr>
      <w:r>
        <w:rPr>
          <w:rFonts w:eastAsia="Times New Roman"/>
          <w:lang w:val="en-US"/>
        </w:rPr>
        <w:t>Conformance</w:t>
      </w:r>
    </w:p>
    <w:p w14:paraId="46EB31DC" w14:textId="77777777" w:rsidR="00C51368" w:rsidRDefault="00E43BD9">
      <w:pPr>
        <w:pStyle w:val="NormalWeb"/>
        <w:divId w:val="1167402462"/>
        <w:rPr>
          <w:lang w:val="en-US"/>
        </w:rPr>
      </w:pPr>
      <w:r>
        <w:rPr>
          <w:lang w:val="en-US"/>
        </w:rPr>
        <w:t xml:space="preserve">Both client and server systems SHOULD clearly document how transaction integrity is handled. </w:t>
      </w:r>
    </w:p>
    <w:p w14:paraId="47E4AF8B" w14:textId="77777777"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80" w:history="1">
        <w:r>
          <w:rPr>
            <w:rStyle w:val="Hyperlink"/>
            <w:lang w:val="en-US"/>
          </w:rPr>
          <w:t>Conformance</w:t>
        </w:r>
      </w:hyperlink>
      <w:r>
        <w:rPr>
          <w:lang w:val="en-US"/>
        </w:rPr>
        <w:t xml:space="preserve"> resource. Feedback during the Trial use period on what - if any - of this information should be computable is welcome. </w:t>
      </w:r>
    </w:p>
    <w:p w14:paraId="2B2F538B" w14:textId="77777777" w:rsidR="00C51368" w:rsidRDefault="00E43BD9">
      <w:pPr>
        <w:pStyle w:val="NormalWeb"/>
        <w:divId w:val="65340739"/>
        <w:rPr>
          <w:lang w:val="en-US"/>
        </w:rPr>
      </w:pPr>
      <w:r>
        <w:rPr>
          <w:lang w:val="en-US"/>
        </w:rPr>
        <w:t xml:space="preserve">Feedback </w:t>
      </w:r>
      <w:hyperlink r:id="rId1381" w:history="1">
        <w:r>
          <w:rPr>
            <w:rStyle w:val="Hyperlink"/>
            <w:lang w:val="en-US"/>
          </w:rPr>
          <w:t>here</w:t>
        </w:r>
      </w:hyperlink>
      <w:r>
        <w:rPr>
          <w:lang w:val="en-US"/>
        </w:rPr>
        <w:t xml:space="preserve">. </w:t>
      </w:r>
    </w:p>
    <w:p w14:paraId="51A4D27D" w14:textId="77777777"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14:paraId="3B2BDAD4" w14:textId="77777777"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2" w:history="1">
        <w:r>
          <w:rPr>
            <w:rStyle w:val="Hyperlink"/>
            <w:lang w:val="en-US"/>
          </w:rPr>
          <w:t>RFC 5005 (Feed Paging and Archiving)</w:t>
        </w:r>
      </w:hyperlink>
      <w:r>
        <w:rPr>
          <w:lang w:val="en-US"/>
        </w:rPr>
        <w:t xml:space="preserve"> for sending continuation links to the client when returning a </w:t>
      </w:r>
      <w:hyperlink r:id="rId1383" w:history="1">
        <w:r>
          <w:rPr>
            <w:rStyle w:val="Hyperlink"/>
            <w:lang w:val="en-US"/>
          </w:rPr>
          <w:t>Bundle</w:t>
        </w:r>
      </w:hyperlink>
      <w:r>
        <w:rPr>
          <w:lang w:val="en-US"/>
        </w:rPr>
        <w:t xml:space="preserve"> (e.g. with history and search). If the server does not do this, there is no way to continue paging. </w:t>
      </w:r>
    </w:p>
    <w:p w14:paraId="1C76D38E" w14:textId="77777777" w:rsidR="00C51368" w:rsidRDefault="00E43BD9">
      <w:pPr>
        <w:pStyle w:val="NormalWeb"/>
        <w:divId w:val="1167402462"/>
        <w:rPr>
          <w:lang w:val="en-US"/>
        </w:rPr>
      </w:pPr>
      <w:r>
        <w:rPr>
          <w:lang w:val="en-US"/>
        </w:rPr>
        <w:t xml:space="preserve">This example shows the third page of a search result: </w:t>
      </w:r>
    </w:p>
    <w:p w14:paraId="159EAE94" w14:textId="77777777" w:rsidR="00C51368" w:rsidRDefault="00C51368">
      <w:pPr>
        <w:pStyle w:val="HTMLPreformatted"/>
        <w:divId w:val="1167402462"/>
        <w:rPr>
          <w:lang w:val="en-US"/>
        </w:rPr>
      </w:pPr>
    </w:p>
    <w:p w14:paraId="039C1BE4" w14:textId="77777777" w:rsidR="00C51368" w:rsidRDefault="00E43BD9">
      <w:pPr>
        <w:pStyle w:val="HTMLPreformatted"/>
        <w:divId w:val="1167402462"/>
        <w:rPr>
          <w:lang w:val="en-US"/>
        </w:rPr>
      </w:pPr>
      <w:r>
        <w:rPr>
          <w:lang w:val="en-US"/>
        </w:rPr>
        <w:t>&lt;Bundle xmlns="http://hl7.org/fhir"&gt;</w:t>
      </w:r>
    </w:p>
    <w:p w14:paraId="16E6AF2E" w14:textId="77777777" w:rsidR="00C51368" w:rsidRDefault="00E43BD9">
      <w:pPr>
        <w:pStyle w:val="HTMLPreformatted"/>
        <w:divId w:val="1167402462"/>
        <w:rPr>
          <w:lang w:val="en-US"/>
        </w:rPr>
      </w:pPr>
      <w:r>
        <w:rPr>
          <w:lang w:val="en-US"/>
        </w:rPr>
        <w:t xml:space="preserve">  &lt;!-- snip metadata --&gt;</w:t>
      </w:r>
    </w:p>
    <w:p w14:paraId="2ADB37C7" w14:textId="77777777" w:rsidR="00C51368" w:rsidRDefault="00E43BD9">
      <w:pPr>
        <w:pStyle w:val="HTMLPreformatted"/>
        <w:divId w:val="1167402462"/>
        <w:rPr>
          <w:lang w:val="en-US"/>
        </w:rPr>
      </w:pPr>
      <w:r>
        <w:rPr>
          <w:lang w:val="en-US"/>
        </w:rPr>
        <w:t xml:space="preserve">  &lt;!-- This Search. url starts with base search, and adds the effective</w:t>
      </w:r>
    </w:p>
    <w:p w14:paraId="36F78C62" w14:textId="77777777" w:rsidR="00C51368" w:rsidRDefault="00E43BD9">
      <w:pPr>
        <w:pStyle w:val="HTMLPreformatted"/>
        <w:divId w:val="1167402462"/>
        <w:rPr>
          <w:lang w:val="en-US"/>
        </w:rPr>
      </w:pPr>
      <w:r>
        <w:rPr>
          <w:lang w:val="en-US"/>
        </w:rPr>
        <w:t xml:space="preserve">    parameters, and additional parameters for search state. All searches</w:t>
      </w:r>
    </w:p>
    <w:p w14:paraId="51D16331" w14:textId="77777777" w:rsidR="00C51368" w:rsidRDefault="00E43BD9">
      <w:pPr>
        <w:pStyle w:val="HTMLPreformatted"/>
        <w:divId w:val="1167402462"/>
        <w:rPr>
          <w:lang w:val="en-US"/>
        </w:rPr>
      </w:pPr>
      <w:r>
        <w:rPr>
          <w:lang w:val="en-US"/>
        </w:rPr>
        <w:t xml:space="preserve">    SHALL return this value.</w:t>
      </w:r>
    </w:p>
    <w:p w14:paraId="68D7359A" w14:textId="77777777" w:rsidR="00C51368" w:rsidRDefault="00C51368">
      <w:pPr>
        <w:pStyle w:val="HTMLPreformatted"/>
        <w:divId w:val="1167402462"/>
        <w:rPr>
          <w:lang w:val="en-US"/>
        </w:rPr>
      </w:pPr>
    </w:p>
    <w:p w14:paraId="233036E1" w14:textId="77777777" w:rsidR="00C51368" w:rsidRDefault="00E43BD9">
      <w:pPr>
        <w:pStyle w:val="HTMLPreformatted"/>
        <w:divId w:val="1167402462"/>
        <w:rPr>
          <w:lang w:val="en-US"/>
        </w:rPr>
      </w:pPr>
      <w:r>
        <w:rPr>
          <w:lang w:val="en-US"/>
        </w:rPr>
        <w:tab/>
        <w:t xml:space="preserve">  In this case, the search continuation method is that the server</w:t>
      </w:r>
    </w:p>
    <w:p w14:paraId="0BB618BA" w14:textId="77777777" w:rsidR="00C51368" w:rsidRDefault="00E43BD9">
      <w:pPr>
        <w:pStyle w:val="HTMLPreformatted"/>
        <w:divId w:val="1167402462"/>
        <w:rPr>
          <w:lang w:val="en-US"/>
        </w:rPr>
      </w:pPr>
      <w:r>
        <w:rPr>
          <w:lang w:val="en-US"/>
        </w:rPr>
        <w:t xml:space="preserve">    maintains a state, with page references into the stateful list.</w:t>
      </w:r>
    </w:p>
    <w:p w14:paraId="63DF59E1" w14:textId="77777777" w:rsidR="00C51368" w:rsidRDefault="00E43BD9">
      <w:pPr>
        <w:pStyle w:val="HTMLPreformatted"/>
        <w:divId w:val="1167402462"/>
        <w:rPr>
          <w:lang w:val="en-US"/>
        </w:rPr>
      </w:pPr>
      <w:r>
        <w:rPr>
          <w:lang w:val="en-US"/>
        </w:rPr>
        <w:tab/>
        <w:t>--&gt;</w:t>
      </w:r>
    </w:p>
    <w:p w14:paraId="0A88036E" w14:textId="77777777" w:rsidR="00C51368" w:rsidRDefault="00E43BD9">
      <w:pPr>
        <w:pStyle w:val="HTMLPreformatted"/>
        <w:divId w:val="1167402462"/>
        <w:rPr>
          <w:lang w:val="en-US"/>
        </w:rPr>
      </w:pPr>
      <w:r>
        <w:rPr>
          <w:lang w:val="en-US"/>
        </w:rPr>
        <w:t xml:space="preserve">  &lt;link&gt;</w:t>
      </w:r>
    </w:p>
    <w:p w14:paraId="1EF83BA6" w14:textId="77777777" w:rsidR="00C51368" w:rsidRDefault="00E43BD9">
      <w:pPr>
        <w:pStyle w:val="HTMLPreformatted"/>
        <w:divId w:val="1167402462"/>
        <w:rPr>
          <w:lang w:val="en-US"/>
        </w:rPr>
      </w:pPr>
      <w:r>
        <w:rPr>
          <w:lang w:val="en-US"/>
        </w:rPr>
        <w:t xml:space="preserve">    &lt;relation value="self"&gt;</w:t>
      </w:r>
    </w:p>
    <w:p w14:paraId="34151AFC" w14:textId="77777777" w:rsidR="00C51368" w:rsidRDefault="00E43BD9">
      <w:pPr>
        <w:pStyle w:val="HTMLPreformatted"/>
        <w:divId w:val="1167402462"/>
        <w:rPr>
          <w:lang w:val="en-US"/>
        </w:rPr>
      </w:pPr>
      <w:r>
        <w:rPr>
          <w:lang w:val="en-US"/>
        </w:rPr>
        <w:t xml:space="preserve">    &lt;url value="http://example.org/Patient?name=peter&amp;stateid=23&amp;page=3"/&gt;</w:t>
      </w:r>
    </w:p>
    <w:p w14:paraId="28B8FA8F" w14:textId="77777777" w:rsidR="00C51368" w:rsidRDefault="00E43BD9">
      <w:pPr>
        <w:pStyle w:val="HTMLPreformatted"/>
        <w:divId w:val="1167402462"/>
        <w:rPr>
          <w:lang w:val="en-US"/>
        </w:rPr>
      </w:pPr>
      <w:r>
        <w:rPr>
          <w:lang w:val="en-US"/>
        </w:rPr>
        <w:t xml:space="preserve">  &lt;/link&gt;</w:t>
      </w:r>
    </w:p>
    <w:p w14:paraId="5B70FE97" w14:textId="77777777" w:rsidR="00C51368" w:rsidRDefault="00E43BD9">
      <w:pPr>
        <w:pStyle w:val="HTMLPreformatted"/>
        <w:divId w:val="1167402462"/>
        <w:rPr>
          <w:lang w:val="en-US"/>
        </w:rPr>
      </w:pPr>
      <w:r>
        <w:rPr>
          <w:lang w:val="en-US"/>
        </w:rPr>
        <w:t xml:space="preserve">  &lt;!-- 4 links for navigation in the search. All of these are optional, but recommended --&gt;</w:t>
      </w:r>
    </w:p>
    <w:p w14:paraId="18E3BB01" w14:textId="77777777" w:rsidR="00C51368" w:rsidRDefault="00C51368">
      <w:pPr>
        <w:pStyle w:val="HTMLPreformatted"/>
        <w:divId w:val="1167402462"/>
        <w:rPr>
          <w:lang w:val="en-US"/>
        </w:rPr>
      </w:pPr>
    </w:p>
    <w:p w14:paraId="7389C829" w14:textId="77777777" w:rsidR="00C51368" w:rsidRDefault="00E43BD9">
      <w:pPr>
        <w:pStyle w:val="HTMLPreformatted"/>
        <w:divId w:val="1167402462"/>
        <w:rPr>
          <w:lang w:val="en-US"/>
        </w:rPr>
      </w:pPr>
      <w:r>
        <w:rPr>
          <w:lang w:val="en-US"/>
        </w:rPr>
        <w:t xml:space="preserve">  &lt;link&gt;</w:t>
      </w:r>
    </w:p>
    <w:p w14:paraId="07D0D2F2" w14:textId="77777777" w:rsidR="00C51368" w:rsidRDefault="00E43BD9">
      <w:pPr>
        <w:pStyle w:val="HTMLPreformatted"/>
        <w:divId w:val="1167402462"/>
        <w:rPr>
          <w:lang w:val="en-US"/>
        </w:rPr>
      </w:pPr>
      <w:r>
        <w:rPr>
          <w:lang w:val="en-US"/>
        </w:rPr>
        <w:t xml:space="preserve">    &lt;relation value="first"/&gt;</w:t>
      </w:r>
    </w:p>
    <w:p w14:paraId="71393FBD" w14:textId="77777777" w:rsidR="00C51368" w:rsidRDefault="00E43BD9">
      <w:pPr>
        <w:pStyle w:val="HTMLPreformatted"/>
        <w:divId w:val="1167402462"/>
        <w:rPr>
          <w:lang w:val="en-US"/>
        </w:rPr>
      </w:pPr>
      <w:r>
        <w:rPr>
          <w:lang w:val="en-US"/>
        </w:rPr>
        <w:t xml:space="preserve">    &lt;url value="http://example.org/Patient?name=peter&amp;stateid=23&amp;page=1"/&gt;</w:t>
      </w:r>
    </w:p>
    <w:p w14:paraId="3C4F2DD8" w14:textId="77777777" w:rsidR="00C51368" w:rsidRDefault="00E43BD9">
      <w:pPr>
        <w:pStyle w:val="HTMLPreformatted"/>
        <w:divId w:val="1167402462"/>
        <w:rPr>
          <w:lang w:val="en-US"/>
        </w:rPr>
      </w:pPr>
      <w:r>
        <w:rPr>
          <w:lang w:val="en-US"/>
        </w:rPr>
        <w:t xml:space="preserve">  &lt;/link&gt;</w:t>
      </w:r>
    </w:p>
    <w:p w14:paraId="449E9ECB" w14:textId="77777777" w:rsidR="00C51368" w:rsidRDefault="00E43BD9">
      <w:pPr>
        <w:pStyle w:val="HTMLPreformatted"/>
        <w:divId w:val="1167402462"/>
        <w:rPr>
          <w:lang w:val="en-US"/>
        </w:rPr>
      </w:pPr>
      <w:r>
        <w:rPr>
          <w:lang w:val="en-US"/>
        </w:rPr>
        <w:t xml:space="preserve">  &lt;link&gt;</w:t>
      </w:r>
    </w:p>
    <w:p w14:paraId="143EBE18" w14:textId="77777777" w:rsidR="00C51368" w:rsidRDefault="00E43BD9">
      <w:pPr>
        <w:pStyle w:val="HTMLPreformatted"/>
        <w:divId w:val="1167402462"/>
        <w:rPr>
          <w:lang w:val="en-US"/>
        </w:rPr>
      </w:pPr>
      <w:r>
        <w:rPr>
          <w:lang w:val="en-US"/>
        </w:rPr>
        <w:t xml:space="preserve">    &lt;relation value="previous"/&gt;</w:t>
      </w:r>
    </w:p>
    <w:p w14:paraId="460F6B38" w14:textId="77777777" w:rsidR="00C51368" w:rsidRDefault="00E43BD9">
      <w:pPr>
        <w:pStyle w:val="HTMLPreformatted"/>
        <w:divId w:val="1167402462"/>
        <w:rPr>
          <w:lang w:val="en-US"/>
        </w:rPr>
      </w:pPr>
      <w:r>
        <w:rPr>
          <w:lang w:val="en-US"/>
        </w:rPr>
        <w:t xml:space="preserve">    &lt;url value="http://example.org/Patient?name=peter&amp;stateid=23&amp;page=2"/&gt;</w:t>
      </w:r>
    </w:p>
    <w:p w14:paraId="58912EA4" w14:textId="77777777" w:rsidR="00C51368" w:rsidRDefault="00E43BD9">
      <w:pPr>
        <w:pStyle w:val="HTMLPreformatted"/>
        <w:divId w:val="1167402462"/>
        <w:rPr>
          <w:lang w:val="en-US"/>
        </w:rPr>
      </w:pPr>
      <w:r>
        <w:rPr>
          <w:lang w:val="en-US"/>
        </w:rPr>
        <w:t xml:space="preserve">  &lt;/link&gt;</w:t>
      </w:r>
    </w:p>
    <w:p w14:paraId="54B7279D" w14:textId="77777777" w:rsidR="00C51368" w:rsidRDefault="00E43BD9">
      <w:pPr>
        <w:pStyle w:val="HTMLPreformatted"/>
        <w:divId w:val="1167402462"/>
        <w:rPr>
          <w:lang w:val="en-US"/>
        </w:rPr>
      </w:pPr>
      <w:r>
        <w:rPr>
          <w:lang w:val="en-US"/>
        </w:rPr>
        <w:t xml:space="preserve">  &lt;link&gt;</w:t>
      </w:r>
    </w:p>
    <w:p w14:paraId="11778A4E" w14:textId="77777777" w:rsidR="00C51368" w:rsidRDefault="00E43BD9">
      <w:pPr>
        <w:pStyle w:val="HTMLPreformatted"/>
        <w:divId w:val="1167402462"/>
        <w:rPr>
          <w:lang w:val="en-US"/>
        </w:rPr>
      </w:pPr>
      <w:r>
        <w:rPr>
          <w:lang w:val="en-US"/>
        </w:rPr>
        <w:t xml:space="preserve">    &lt;relation value="next"/&gt;</w:t>
      </w:r>
    </w:p>
    <w:p w14:paraId="320184C4" w14:textId="77777777" w:rsidR="00C51368" w:rsidRDefault="00E43BD9">
      <w:pPr>
        <w:pStyle w:val="HTMLPreformatted"/>
        <w:divId w:val="1167402462"/>
        <w:rPr>
          <w:lang w:val="en-US"/>
        </w:rPr>
      </w:pPr>
      <w:r>
        <w:rPr>
          <w:lang w:val="en-US"/>
        </w:rPr>
        <w:lastRenderedPageBreak/>
        <w:t xml:space="preserve">    &lt;url value="http://example.org/Patient?name=peter&amp;stateid=23&amp;page=4"/&gt;</w:t>
      </w:r>
    </w:p>
    <w:p w14:paraId="7F4F100B" w14:textId="77777777" w:rsidR="00C51368" w:rsidRDefault="00E43BD9">
      <w:pPr>
        <w:pStyle w:val="HTMLPreformatted"/>
        <w:divId w:val="1167402462"/>
        <w:rPr>
          <w:lang w:val="en-US"/>
        </w:rPr>
      </w:pPr>
      <w:r>
        <w:rPr>
          <w:lang w:val="en-US"/>
        </w:rPr>
        <w:t xml:space="preserve">  &lt;/link&gt;</w:t>
      </w:r>
    </w:p>
    <w:p w14:paraId="172762B8" w14:textId="77777777" w:rsidR="00C51368" w:rsidRDefault="00E43BD9">
      <w:pPr>
        <w:pStyle w:val="HTMLPreformatted"/>
        <w:divId w:val="1167402462"/>
        <w:rPr>
          <w:lang w:val="en-US"/>
        </w:rPr>
      </w:pPr>
      <w:r>
        <w:rPr>
          <w:lang w:val="en-US"/>
        </w:rPr>
        <w:t xml:space="preserve">  &lt;link&gt;</w:t>
      </w:r>
    </w:p>
    <w:p w14:paraId="5D02F5E6" w14:textId="77777777" w:rsidR="00C51368" w:rsidRDefault="00E43BD9">
      <w:pPr>
        <w:pStyle w:val="HTMLPreformatted"/>
        <w:divId w:val="1167402462"/>
        <w:rPr>
          <w:lang w:val="en-US"/>
        </w:rPr>
      </w:pPr>
      <w:r>
        <w:rPr>
          <w:lang w:val="en-US"/>
        </w:rPr>
        <w:t xml:space="preserve">    &lt;relation value="last"/&gt;</w:t>
      </w:r>
    </w:p>
    <w:p w14:paraId="55A05637" w14:textId="77777777" w:rsidR="00C51368" w:rsidRDefault="00E43BD9">
      <w:pPr>
        <w:pStyle w:val="HTMLPreformatted"/>
        <w:divId w:val="1167402462"/>
        <w:rPr>
          <w:lang w:val="en-US"/>
        </w:rPr>
      </w:pPr>
      <w:r>
        <w:rPr>
          <w:lang w:val="en-US"/>
        </w:rPr>
        <w:t xml:space="preserve">    &lt;url value="http://example.org/Patient?name=peter&amp;stateid=23&amp;page=26"/&gt;</w:t>
      </w:r>
    </w:p>
    <w:p w14:paraId="031857C6" w14:textId="77777777" w:rsidR="00C51368" w:rsidRDefault="00E43BD9">
      <w:pPr>
        <w:pStyle w:val="HTMLPreformatted"/>
        <w:divId w:val="1167402462"/>
        <w:rPr>
          <w:lang w:val="en-US"/>
        </w:rPr>
      </w:pPr>
      <w:r>
        <w:rPr>
          <w:lang w:val="en-US"/>
        </w:rPr>
        <w:t xml:space="preserve">  &lt;/link&gt;</w:t>
      </w:r>
    </w:p>
    <w:p w14:paraId="57EBE799" w14:textId="77777777" w:rsidR="00C51368" w:rsidRDefault="00C51368">
      <w:pPr>
        <w:pStyle w:val="HTMLPreformatted"/>
        <w:divId w:val="1167402462"/>
        <w:rPr>
          <w:lang w:val="en-US"/>
        </w:rPr>
      </w:pPr>
    </w:p>
    <w:p w14:paraId="1020B9EB" w14:textId="77777777" w:rsidR="00C51368" w:rsidRDefault="00E43BD9">
      <w:pPr>
        <w:pStyle w:val="HTMLPreformatted"/>
        <w:divId w:val="1167402462"/>
        <w:rPr>
          <w:lang w:val="en-US"/>
        </w:rPr>
      </w:pPr>
      <w:r>
        <w:rPr>
          <w:lang w:val="en-US"/>
        </w:rPr>
        <w:t xml:space="preserve">  &lt;!-- then the search results... --&gt;</w:t>
      </w:r>
    </w:p>
    <w:p w14:paraId="528934FA" w14:textId="77777777" w:rsidR="00C51368" w:rsidRDefault="00E43BD9">
      <w:pPr>
        <w:pStyle w:val="HTMLPreformatted"/>
        <w:divId w:val="1167402462"/>
        <w:rPr>
          <w:lang w:val="en-US"/>
        </w:rPr>
      </w:pPr>
      <w:r>
        <w:rPr>
          <w:lang w:val="en-US"/>
        </w:rPr>
        <w:t>&lt;/Bundle&gt;</w:t>
      </w:r>
    </w:p>
    <w:p w14:paraId="74C23508" w14:textId="77777777"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14:paraId="5979686B" w14:textId="77777777"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4" w:anchor="Bundle.total" w:history="1">
        <w:r>
          <w:rPr>
            <w:rStyle w:val="Hyperlink"/>
            <w:lang w:val="en-US"/>
          </w:rPr>
          <w:t>Bundle.total</w:t>
        </w:r>
      </w:hyperlink>
      <w:r>
        <w:rPr>
          <w:lang w:val="en-US"/>
        </w:rPr>
        <w:t xml:space="preserve">. </w:t>
      </w:r>
    </w:p>
    <w:p w14:paraId="21A7BC18" w14:textId="77777777"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14:paraId="3AE7BBC9" w14:textId="77777777" w:rsidR="00C51368" w:rsidRDefault="00E43BD9">
      <w:pPr>
        <w:pStyle w:val="Heading3"/>
        <w:divId w:val="1167402462"/>
        <w:rPr>
          <w:rFonts w:eastAsia="Times New Roman"/>
          <w:lang w:val="en-US"/>
        </w:rPr>
      </w:pPr>
      <w:r>
        <w:rPr>
          <w:rFonts w:eastAsia="Times New Roman"/>
          <w:lang w:val="en-US"/>
        </w:rPr>
        <w:t>Intermediaries</w:t>
      </w:r>
    </w:p>
    <w:p w14:paraId="671BEA67" w14:textId="77777777"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5" w:anchor="page-74" w:history="1">
        <w:r>
          <w:rPr>
            <w:rStyle w:val="Hyperlink"/>
            <w:lang w:val="en-US"/>
          </w:rPr>
          <w:t>HTTP specification</w:t>
        </w:r>
      </w:hyperlink>
      <w:r>
        <w:rPr>
          <w:lang w:val="en-US"/>
        </w:rPr>
        <w:t xml:space="preserve"> for further detail </w:t>
      </w:r>
    </w:p>
    <w:p w14:paraId="34FC7033" w14:textId="77777777"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14:paraId="536914E4" w14:textId="77777777"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14:paraId="015349CC" w14:textId="77777777" w:rsidR="00C51368" w:rsidRDefault="00C51368">
      <w:pPr>
        <w:pStyle w:val="HTMLPreformatted"/>
        <w:divId w:val="1167402462"/>
        <w:rPr>
          <w:lang w:val="en-US"/>
        </w:rPr>
      </w:pPr>
    </w:p>
    <w:p w14:paraId="7342B7DA" w14:textId="77777777" w:rsidR="00C51368" w:rsidRDefault="00E43BD9">
      <w:pPr>
        <w:pStyle w:val="HTMLPreformatted"/>
        <w:divId w:val="1167402462"/>
        <w:rPr>
          <w:lang w:val="en-US"/>
        </w:rPr>
      </w:pPr>
      <w:r>
        <w:rPr>
          <w:lang w:val="en-US"/>
        </w:rPr>
        <w:t xml:space="preserve">  request-modified-[identity]: [purpose]</w:t>
      </w:r>
    </w:p>
    <w:p w14:paraId="61940E7F" w14:textId="77777777" w:rsidR="00C51368" w:rsidRDefault="00E43BD9">
      <w:pPr>
        <w:pStyle w:val="HTMLPreformatted"/>
        <w:divId w:val="1167402462"/>
        <w:rPr>
          <w:lang w:val="en-US"/>
        </w:rPr>
      </w:pPr>
      <w:r>
        <w:rPr>
          <w:lang w:val="en-US"/>
        </w:rPr>
        <w:t xml:space="preserve">  response-modified-[identity]: [purpose]</w:t>
      </w:r>
    </w:p>
    <w:p w14:paraId="07FCFD86" w14:textId="77777777"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14:paraId="0F96B9ED" w14:textId="77777777"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14:paraId="24676E13" w14:textId="77777777" w:rsidR="00C51368" w:rsidRDefault="00E43BD9">
      <w:pPr>
        <w:pStyle w:val="NormalWeb"/>
        <w:divId w:val="1167402462"/>
        <w:rPr>
          <w:lang w:val="en-US"/>
        </w:rPr>
      </w:pPr>
      <w:r>
        <w:rPr>
          <w:lang w:val="en-US"/>
        </w:rPr>
        <w:lastRenderedPageBreak/>
        <w:t xml:space="preserve">This RESTful specification described here is based on the </w:t>
      </w:r>
      <w:hyperlink r:id="rId1386"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14:paraId="2EF6927D"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7" w:anchor="compartments" w:history="1">
        <w:r>
          <w:rPr>
            <w:rStyle w:val="Hyperlink"/>
            <w:rFonts w:eastAsia="Times New Roman"/>
            <w:lang w:val="en-US"/>
          </w:rPr>
          <w:t>compartments</w:t>
        </w:r>
      </w:hyperlink>
      <w:r>
        <w:rPr>
          <w:rFonts w:eastAsia="Times New Roman"/>
          <w:lang w:val="en-US"/>
        </w:rPr>
        <w:t xml:space="preserve"> behave somewhat like sections</w:t>
      </w:r>
    </w:p>
    <w:p w14:paraId="445E991B"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14:paraId="7C247686"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14:paraId="1DE3EB18" w14:textId="77777777"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14:paraId="4BBEA74C" w14:textId="77777777" w:rsidR="00C51368" w:rsidRDefault="00E43BD9">
      <w:pPr>
        <w:pStyle w:val="Heading3"/>
        <w:divId w:val="1167402462"/>
        <w:rPr>
          <w:rFonts w:eastAsia="Times New Roman"/>
          <w:lang w:val="en-US"/>
        </w:rPr>
      </w:pPr>
      <w:r>
        <w:rPr>
          <w:rFonts w:eastAsia="Times New Roman"/>
          <w:lang w:val="en-US"/>
        </w:rPr>
        <w:t>Summary</w:t>
      </w:r>
    </w:p>
    <w:p w14:paraId="6C24F58F" w14:textId="77777777"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14:paraId="4A15FD0D" w14:textId="77777777">
        <w:trPr>
          <w:gridAfter w:val="1"/>
          <w:divId w:val="1167402462"/>
          <w:tblCellSpacing w:w="15" w:type="dxa"/>
        </w:trPr>
        <w:tc>
          <w:tcPr>
            <w:tcW w:w="0" w:type="auto"/>
            <w:vAlign w:val="center"/>
            <w:hideMark/>
          </w:tcPr>
          <w:p w14:paraId="60ED5ED1" w14:textId="77777777" w:rsidR="00C51368" w:rsidRDefault="00E43BD9">
            <w:pPr>
              <w:jc w:val="center"/>
              <w:rPr>
                <w:rFonts w:eastAsia="Times New Roman"/>
                <w:b/>
                <w:bCs/>
              </w:rPr>
            </w:pPr>
            <w:r>
              <w:rPr>
                <w:rFonts w:eastAsia="Times New Roman"/>
                <w:b/>
                <w:bCs/>
              </w:rPr>
              <w:t>Interaction</w:t>
            </w:r>
          </w:p>
        </w:tc>
        <w:tc>
          <w:tcPr>
            <w:tcW w:w="0" w:type="auto"/>
            <w:vAlign w:val="center"/>
            <w:hideMark/>
          </w:tcPr>
          <w:p w14:paraId="0D5B591C" w14:textId="77777777" w:rsidR="00C51368" w:rsidRDefault="00E43BD9">
            <w:pPr>
              <w:jc w:val="center"/>
              <w:rPr>
                <w:rFonts w:eastAsia="Times New Roman"/>
                <w:b/>
                <w:bCs/>
              </w:rPr>
            </w:pPr>
            <w:r>
              <w:rPr>
                <w:rFonts w:eastAsia="Times New Roman"/>
                <w:b/>
                <w:bCs/>
              </w:rPr>
              <w:t>Path</w:t>
            </w:r>
          </w:p>
        </w:tc>
        <w:tc>
          <w:tcPr>
            <w:tcW w:w="0" w:type="auto"/>
            <w:gridSpan w:val="5"/>
            <w:vAlign w:val="center"/>
            <w:hideMark/>
          </w:tcPr>
          <w:p w14:paraId="04765134" w14:textId="77777777" w:rsidR="00C51368" w:rsidRDefault="00E43BD9">
            <w:pPr>
              <w:jc w:val="center"/>
              <w:rPr>
                <w:rFonts w:eastAsia="Times New Roman"/>
                <w:b/>
                <w:bCs/>
              </w:rPr>
            </w:pPr>
            <w:r>
              <w:rPr>
                <w:rFonts w:eastAsia="Times New Roman"/>
                <w:b/>
                <w:bCs/>
              </w:rPr>
              <w:t>Request</w:t>
            </w:r>
          </w:p>
        </w:tc>
      </w:tr>
      <w:tr w:rsidR="00C51368" w14:paraId="20D7A7B6" w14:textId="77777777">
        <w:trPr>
          <w:gridAfter w:val="1"/>
          <w:divId w:val="1167402462"/>
          <w:tblCellSpacing w:w="15" w:type="dxa"/>
        </w:trPr>
        <w:tc>
          <w:tcPr>
            <w:tcW w:w="0" w:type="auto"/>
            <w:gridSpan w:val="2"/>
            <w:vAlign w:val="center"/>
            <w:hideMark/>
          </w:tcPr>
          <w:p w14:paraId="4899A84D" w14:textId="77777777" w:rsidR="00C51368" w:rsidRDefault="00C51368">
            <w:pPr>
              <w:jc w:val="center"/>
              <w:rPr>
                <w:rFonts w:eastAsia="Times New Roman"/>
                <w:b/>
                <w:bCs/>
              </w:rPr>
            </w:pPr>
          </w:p>
        </w:tc>
        <w:tc>
          <w:tcPr>
            <w:tcW w:w="0" w:type="auto"/>
            <w:vAlign w:val="center"/>
            <w:hideMark/>
          </w:tcPr>
          <w:p w14:paraId="49DA5DE0" w14:textId="77777777" w:rsidR="00C51368" w:rsidRDefault="00E43BD9">
            <w:pPr>
              <w:jc w:val="center"/>
              <w:rPr>
                <w:rFonts w:eastAsia="Times New Roman"/>
                <w:b/>
                <w:bCs/>
              </w:rPr>
            </w:pPr>
            <w:r>
              <w:rPr>
                <w:rFonts w:eastAsia="Times New Roman"/>
                <w:b/>
                <w:bCs/>
              </w:rPr>
              <w:t>Verb</w:t>
            </w:r>
          </w:p>
        </w:tc>
        <w:tc>
          <w:tcPr>
            <w:tcW w:w="0" w:type="auto"/>
            <w:vAlign w:val="center"/>
            <w:hideMark/>
          </w:tcPr>
          <w:p w14:paraId="5950344A" w14:textId="77777777" w:rsidR="00C51368" w:rsidRDefault="00E43BD9">
            <w:pPr>
              <w:jc w:val="center"/>
              <w:rPr>
                <w:rFonts w:eastAsia="Times New Roman"/>
                <w:b/>
                <w:bCs/>
              </w:rPr>
            </w:pPr>
            <w:r>
              <w:rPr>
                <w:rFonts w:eastAsia="Times New Roman"/>
                <w:b/>
                <w:bCs/>
              </w:rPr>
              <w:t>Content-Type</w:t>
            </w:r>
          </w:p>
        </w:tc>
        <w:tc>
          <w:tcPr>
            <w:tcW w:w="0" w:type="auto"/>
            <w:vAlign w:val="center"/>
            <w:hideMark/>
          </w:tcPr>
          <w:p w14:paraId="74F2D385" w14:textId="77777777" w:rsidR="00C51368" w:rsidRDefault="00E43BD9">
            <w:pPr>
              <w:jc w:val="center"/>
              <w:rPr>
                <w:rFonts w:eastAsia="Times New Roman"/>
                <w:b/>
                <w:bCs/>
              </w:rPr>
            </w:pPr>
            <w:r>
              <w:rPr>
                <w:rFonts w:eastAsia="Times New Roman"/>
                <w:b/>
                <w:bCs/>
              </w:rPr>
              <w:t>Body</w:t>
            </w:r>
          </w:p>
        </w:tc>
        <w:tc>
          <w:tcPr>
            <w:tcW w:w="0" w:type="auto"/>
            <w:vAlign w:val="center"/>
            <w:hideMark/>
          </w:tcPr>
          <w:p w14:paraId="22A990F3" w14:textId="77777777" w:rsidR="00C51368" w:rsidRDefault="00E43BD9">
            <w:pPr>
              <w:jc w:val="center"/>
              <w:rPr>
                <w:rFonts w:eastAsia="Times New Roman"/>
                <w:b/>
                <w:bCs/>
              </w:rPr>
            </w:pPr>
            <w:r>
              <w:rPr>
                <w:rFonts w:eastAsia="Times New Roman"/>
                <w:b/>
                <w:bCs/>
              </w:rPr>
              <w:t>Prefer</w:t>
            </w:r>
          </w:p>
        </w:tc>
        <w:tc>
          <w:tcPr>
            <w:tcW w:w="0" w:type="auto"/>
            <w:vAlign w:val="center"/>
            <w:hideMark/>
          </w:tcPr>
          <w:p w14:paraId="5E2A8907" w14:textId="77777777" w:rsidR="00C51368" w:rsidRDefault="00E43BD9">
            <w:pPr>
              <w:jc w:val="center"/>
              <w:rPr>
                <w:rFonts w:eastAsia="Times New Roman"/>
                <w:b/>
                <w:bCs/>
              </w:rPr>
            </w:pPr>
            <w:r>
              <w:rPr>
                <w:rFonts w:eastAsia="Times New Roman"/>
                <w:b/>
                <w:bCs/>
              </w:rPr>
              <w:t>Conditional</w:t>
            </w:r>
          </w:p>
        </w:tc>
      </w:tr>
      <w:tr w:rsidR="00C51368" w14:paraId="579240F6" w14:textId="77777777">
        <w:trPr>
          <w:gridAfter w:val="1"/>
          <w:divId w:val="1167402462"/>
          <w:tblCellSpacing w:w="15" w:type="dxa"/>
        </w:trPr>
        <w:tc>
          <w:tcPr>
            <w:tcW w:w="0" w:type="auto"/>
            <w:vAlign w:val="center"/>
            <w:hideMark/>
          </w:tcPr>
          <w:p w14:paraId="0C49C69D" w14:textId="77777777" w:rsidR="00C51368" w:rsidRDefault="00E43BD9">
            <w:pPr>
              <w:rPr>
                <w:rFonts w:eastAsia="Times New Roman"/>
              </w:rPr>
            </w:pPr>
            <w:r>
              <w:rPr>
                <w:rFonts w:eastAsia="Times New Roman"/>
              </w:rPr>
              <w:t>read</w:t>
            </w:r>
          </w:p>
        </w:tc>
        <w:tc>
          <w:tcPr>
            <w:tcW w:w="0" w:type="auto"/>
            <w:vAlign w:val="center"/>
            <w:hideMark/>
          </w:tcPr>
          <w:p w14:paraId="0555322E" w14:textId="77777777" w:rsidR="00C51368" w:rsidRDefault="00E43BD9">
            <w:pPr>
              <w:rPr>
                <w:rFonts w:eastAsia="Times New Roman"/>
              </w:rPr>
            </w:pPr>
            <w:r>
              <w:rPr>
                <w:rFonts w:eastAsia="Times New Roman"/>
              </w:rPr>
              <w:t>/[type]/[id]</w:t>
            </w:r>
          </w:p>
        </w:tc>
        <w:tc>
          <w:tcPr>
            <w:tcW w:w="0" w:type="auto"/>
            <w:vAlign w:val="center"/>
            <w:hideMark/>
          </w:tcPr>
          <w:p w14:paraId="3072CA94" w14:textId="77777777" w:rsidR="00C51368" w:rsidRDefault="00E43BD9">
            <w:pPr>
              <w:rPr>
                <w:rFonts w:eastAsia="Times New Roman"/>
              </w:rPr>
            </w:pPr>
            <w:r>
              <w:rPr>
                <w:rFonts w:eastAsia="Times New Roman"/>
              </w:rPr>
              <w:t>GET</w:t>
            </w:r>
          </w:p>
        </w:tc>
        <w:tc>
          <w:tcPr>
            <w:tcW w:w="0" w:type="auto"/>
            <w:vAlign w:val="center"/>
            <w:hideMark/>
          </w:tcPr>
          <w:p w14:paraId="3ED26EA0" w14:textId="77777777" w:rsidR="00C51368" w:rsidRDefault="00E43BD9">
            <w:pPr>
              <w:rPr>
                <w:rFonts w:eastAsia="Times New Roman"/>
              </w:rPr>
            </w:pPr>
            <w:r>
              <w:rPr>
                <w:rFonts w:eastAsia="Times New Roman"/>
              </w:rPr>
              <w:t>N/A</w:t>
            </w:r>
          </w:p>
        </w:tc>
        <w:tc>
          <w:tcPr>
            <w:tcW w:w="0" w:type="auto"/>
            <w:vAlign w:val="center"/>
            <w:hideMark/>
          </w:tcPr>
          <w:p w14:paraId="29EAC851" w14:textId="77777777" w:rsidR="00C51368" w:rsidRDefault="00E43BD9">
            <w:pPr>
              <w:rPr>
                <w:rFonts w:eastAsia="Times New Roman"/>
              </w:rPr>
            </w:pPr>
            <w:r>
              <w:rPr>
                <w:rFonts w:eastAsia="Times New Roman"/>
              </w:rPr>
              <w:t>N/A</w:t>
            </w:r>
          </w:p>
        </w:tc>
        <w:tc>
          <w:tcPr>
            <w:tcW w:w="0" w:type="auto"/>
            <w:vAlign w:val="center"/>
            <w:hideMark/>
          </w:tcPr>
          <w:p w14:paraId="2F139D40" w14:textId="77777777" w:rsidR="00C51368" w:rsidRDefault="00E43BD9">
            <w:pPr>
              <w:rPr>
                <w:rFonts w:eastAsia="Times New Roman"/>
              </w:rPr>
            </w:pPr>
            <w:r>
              <w:rPr>
                <w:rFonts w:eastAsia="Times New Roman"/>
              </w:rPr>
              <w:t>N/A</w:t>
            </w:r>
          </w:p>
        </w:tc>
        <w:tc>
          <w:tcPr>
            <w:tcW w:w="0" w:type="auto"/>
            <w:vAlign w:val="center"/>
            <w:hideMark/>
          </w:tcPr>
          <w:p w14:paraId="1E846137" w14:textId="77777777" w:rsidR="00C51368" w:rsidRDefault="00E43BD9">
            <w:pPr>
              <w:rPr>
                <w:rFonts w:eastAsia="Times New Roman"/>
              </w:rPr>
            </w:pPr>
            <w:r>
              <w:rPr>
                <w:rFonts w:eastAsia="Times New Roman"/>
              </w:rPr>
              <w:t>O: ETag, If-Modified-Since, If-None-Match</w:t>
            </w:r>
          </w:p>
        </w:tc>
      </w:tr>
      <w:tr w:rsidR="00C51368" w14:paraId="2B7B6C12" w14:textId="77777777">
        <w:trPr>
          <w:gridAfter w:val="1"/>
          <w:divId w:val="1167402462"/>
          <w:tblCellSpacing w:w="15" w:type="dxa"/>
        </w:trPr>
        <w:tc>
          <w:tcPr>
            <w:tcW w:w="0" w:type="auto"/>
            <w:vAlign w:val="center"/>
            <w:hideMark/>
          </w:tcPr>
          <w:p w14:paraId="20D3103C" w14:textId="77777777" w:rsidR="00C51368" w:rsidRDefault="00E43BD9">
            <w:pPr>
              <w:rPr>
                <w:rFonts w:eastAsia="Times New Roman"/>
              </w:rPr>
            </w:pPr>
            <w:r>
              <w:rPr>
                <w:rFonts w:eastAsia="Times New Roman"/>
              </w:rPr>
              <w:t>vread</w:t>
            </w:r>
          </w:p>
        </w:tc>
        <w:tc>
          <w:tcPr>
            <w:tcW w:w="0" w:type="auto"/>
            <w:vAlign w:val="center"/>
            <w:hideMark/>
          </w:tcPr>
          <w:p w14:paraId="5C2292BB" w14:textId="77777777" w:rsidR="00C51368" w:rsidRDefault="00E43BD9">
            <w:pPr>
              <w:rPr>
                <w:rFonts w:eastAsia="Times New Roman"/>
              </w:rPr>
            </w:pPr>
            <w:r>
              <w:rPr>
                <w:rFonts w:eastAsia="Times New Roman"/>
              </w:rPr>
              <w:t>/[type]/[id]/_history/[vid]</w:t>
            </w:r>
          </w:p>
        </w:tc>
        <w:tc>
          <w:tcPr>
            <w:tcW w:w="0" w:type="auto"/>
            <w:vAlign w:val="center"/>
            <w:hideMark/>
          </w:tcPr>
          <w:p w14:paraId="3563EDF8" w14:textId="77777777" w:rsidR="00C51368" w:rsidRDefault="00E43BD9">
            <w:pPr>
              <w:rPr>
                <w:rFonts w:eastAsia="Times New Roman"/>
              </w:rPr>
            </w:pPr>
            <w:r>
              <w:rPr>
                <w:rFonts w:eastAsia="Times New Roman"/>
              </w:rPr>
              <w:t>GET</w:t>
            </w:r>
          </w:p>
        </w:tc>
        <w:tc>
          <w:tcPr>
            <w:tcW w:w="0" w:type="auto"/>
            <w:vAlign w:val="center"/>
            <w:hideMark/>
          </w:tcPr>
          <w:p w14:paraId="55AD1B5C" w14:textId="77777777" w:rsidR="00C51368" w:rsidRDefault="00E43BD9">
            <w:pPr>
              <w:rPr>
                <w:rFonts w:eastAsia="Times New Roman"/>
              </w:rPr>
            </w:pPr>
            <w:r>
              <w:rPr>
                <w:rFonts w:eastAsia="Times New Roman"/>
              </w:rPr>
              <w:t>N/A</w:t>
            </w:r>
          </w:p>
        </w:tc>
        <w:tc>
          <w:tcPr>
            <w:tcW w:w="0" w:type="auto"/>
            <w:vAlign w:val="center"/>
            <w:hideMark/>
          </w:tcPr>
          <w:p w14:paraId="6CFF7136" w14:textId="77777777" w:rsidR="00C51368" w:rsidRDefault="00E43BD9">
            <w:pPr>
              <w:rPr>
                <w:rFonts w:eastAsia="Times New Roman"/>
              </w:rPr>
            </w:pPr>
            <w:r>
              <w:rPr>
                <w:rFonts w:eastAsia="Times New Roman"/>
              </w:rPr>
              <w:t>N/A</w:t>
            </w:r>
          </w:p>
        </w:tc>
        <w:tc>
          <w:tcPr>
            <w:tcW w:w="0" w:type="auto"/>
            <w:vAlign w:val="center"/>
            <w:hideMark/>
          </w:tcPr>
          <w:p w14:paraId="1EA707D3" w14:textId="77777777" w:rsidR="00C51368" w:rsidRDefault="00E43BD9">
            <w:pPr>
              <w:rPr>
                <w:rFonts w:eastAsia="Times New Roman"/>
              </w:rPr>
            </w:pPr>
            <w:r>
              <w:rPr>
                <w:rFonts w:eastAsia="Times New Roman"/>
              </w:rPr>
              <w:t>N/A</w:t>
            </w:r>
          </w:p>
        </w:tc>
        <w:tc>
          <w:tcPr>
            <w:tcW w:w="0" w:type="auto"/>
            <w:vAlign w:val="center"/>
            <w:hideMark/>
          </w:tcPr>
          <w:p w14:paraId="08E3F004" w14:textId="77777777" w:rsidR="00C51368" w:rsidRDefault="00E43BD9">
            <w:pPr>
              <w:rPr>
                <w:rFonts w:eastAsia="Times New Roman"/>
              </w:rPr>
            </w:pPr>
            <w:r>
              <w:rPr>
                <w:rFonts w:eastAsia="Times New Roman"/>
              </w:rPr>
              <w:t>N/A</w:t>
            </w:r>
          </w:p>
        </w:tc>
      </w:tr>
      <w:tr w:rsidR="00C51368" w14:paraId="4F352D98" w14:textId="77777777">
        <w:trPr>
          <w:gridAfter w:val="1"/>
          <w:divId w:val="1167402462"/>
          <w:tblCellSpacing w:w="15" w:type="dxa"/>
        </w:trPr>
        <w:tc>
          <w:tcPr>
            <w:tcW w:w="0" w:type="auto"/>
            <w:vAlign w:val="center"/>
            <w:hideMark/>
          </w:tcPr>
          <w:p w14:paraId="38EDC53B" w14:textId="77777777" w:rsidR="00C51368" w:rsidRDefault="00E43BD9">
            <w:pPr>
              <w:rPr>
                <w:rFonts w:eastAsia="Times New Roman"/>
              </w:rPr>
            </w:pPr>
            <w:r>
              <w:rPr>
                <w:rFonts w:eastAsia="Times New Roman"/>
              </w:rPr>
              <w:t>update</w:t>
            </w:r>
          </w:p>
        </w:tc>
        <w:tc>
          <w:tcPr>
            <w:tcW w:w="0" w:type="auto"/>
            <w:vAlign w:val="center"/>
            <w:hideMark/>
          </w:tcPr>
          <w:p w14:paraId="14B44858" w14:textId="77777777" w:rsidR="00C51368" w:rsidRDefault="00E43BD9">
            <w:pPr>
              <w:rPr>
                <w:rFonts w:eastAsia="Times New Roman"/>
              </w:rPr>
            </w:pPr>
            <w:r>
              <w:rPr>
                <w:rFonts w:eastAsia="Times New Roman"/>
              </w:rPr>
              <w:t>/[type]/[id]</w:t>
            </w:r>
          </w:p>
        </w:tc>
        <w:tc>
          <w:tcPr>
            <w:tcW w:w="0" w:type="auto"/>
            <w:vAlign w:val="center"/>
            <w:hideMark/>
          </w:tcPr>
          <w:p w14:paraId="63481EA0" w14:textId="77777777" w:rsidR="00C51368" w:rsidRDefault="00E43BD9">
            <w:pPr>
              <w:rPr>
                <w:rFonts w:eastAsia="Times New Roman"/>
              </w:rPr>
            </w:pPr>
            <w:r>
              <w:rPr>
                <w:rFonts w:eastAsia="Times New Roman"/>
              </w:rPr>
              <w:t>PUT</w:t>
            </w:r>
          </w:p>
        </w:tc>
        <w:tc>
          <w:tcPr>
            <w:tcW w:w="0" w:type="auto"/>
            <w:vAlign w:val="center"/>
            <w:hideMark/>
          </w:tcPr>
          <w:p w14:paraId="60CBC4FA" w14:textId="77777777" w:rsidR="00C51368" w:rsidRDefault="00E43BD9">
            <w:pPr>
              <w:rPr>
                <w:rFonts w:eastAsia="Times New Roman"/>
              </w:rPr>
            </w:pPr>
            <w:r>
              <w:rPr>
                <w:rFonts w:eastAsia="Times New Roman"/>
              </w:rPr>
              <w:t>R</w:t>
            </w:r>
          </w:p>
        </w:tc>
        <w:tc>
          <w:tcPr>
            <w:tcW w:w="0" w:type="auto"/>
            <w:vAlign w:val="center"/>
            <w:hideMark/>
          </w:tcPr>
          <w:p w14:paraId="04509765" w14:textId="77777777" w:rsidR="00C51368" w:rsidRDefault="00E43BD9">
            <w:pPr>
              <w:rPr>
                <w:rFonts w:eastAsia="Times New Roman"/>
              </w:rPr>
            </w:pPr>
            <w:r>
              <w:rPr>
                <w:rFonts w:eastAsia="Times New Roman"/>
              </w:rPr>
              <w:t>Resource</w:t>
            </w:r>
          </w:p>
        </w:tc>
        <w:tc>
          <w:tcPr>
            <w:tcW w:w="0" w:type="auto"/>
            <w:vAlign w:val="center"/>
            <w:hideMark/>
          </w:tcPr>
          <w:p w14:paraId="22CCB8BD" w14:textId="77777777" w:rsidR="00C51368" w:rsidRDefault="00E43BD9">
            <w:pPr>
              <w:rPr>
                <w:rFonts w:eastAsia="Times New Roman"/>
              </w:rPr>
            </w:pPr>
            <w:r>
              <w:rPr>
                <w:rFonts w:eastAsia="Times New Roman"/>
              </w:rPr>
              <w:t>O</w:t>
            </w:r>
          </w:p>
        </w:tc>
        <w:tc>
          <w:tcPr>
            <w:tcW w:w="0" w:type="auto"/>
            <w:vAlign w:val="center"/>
            <w:hideMark/>
          </w:tcPr>
          <w:p w14:paraId="22D7E33C" w14:textId="77777777" w:rsidR="00C51368" w:rsidRDefault="00E43BD9">
            <w:pPr>
              <w:rPr>
                <w:rFonts w:eastAsia="Times New Roman"/>
              </w:rPr>
            </w:pPr>
            <w:r>
              <w:rPr>
                <w:rFonts w:eastAsia="Times New Roman"/>
              </w:rPr>
              <w:t>O: If-Match</w:t>
            </w:r>
          </w:p>
        </w:tc>
      </w:tr>
      <w:tr w:rsidR="00C51368" w14:paraId="548DE42B" w14:textId="77777777">
        <w:trPr>
          <w:gridAfter w:val="1"/>
          <w:divId w:val="1167402462"/>
          <w:tblCellSpacing w:w="15" w:type="dxa"/>
        </w:trPr>
        <w:tc>
          <w:tcPr>
            <w:tcW w:w="0" w:type="auto"/>
            <w:vAlign w:val="center"/>
            <w:hideMark/>
          </w:tcPr>
          <w:p w14:paraId="4622EDEB" w14:textId="77777777" w:rsidR="00C51368" w:rsidRDefault="00E43BD9">
            <w:pPr>
              <w:rPr>
                <w:rFonts w:eastAsia="Times New Roman"/>
              </w:rPr>
            </w:pPr>
            <w:r>
              <w:rPr>
                <w:rFonts w:eastAsia="Times New Roman"/>
              </w:rPr>
              <w:t>delete</w:t>
            </w:r>
          </w:p>
        </w:tc>
        <w:tc>
          <w:tcPr>
            <w:tcW w:w="0" w:type="auto"/>
            <w:vAlign w:val="center"/>
            <w:hideMark/>
          </w:tcPr>
          <w:p w14:paraId="450E3812" w14:textId="77777777" w:rsidR="00C51368" w:rsidRDefault="00E43BD9">
            <w:pPr>
              <w:rPr>
                <w:rFonts w:eastAsia="Times New Roman"/>
              </w:rPr>
            </w:pPr>
            <w:r>
              <w:rPr>
                <w:rFonts w:eastAsia="Times New Roman"/>
              </w:rPr>
              <w:t>/[type]/[id]</w:t>
            </w:r>
          </w:p>
        </w:tc>
        <w:tc>
          <w:tcPr>
            <w:tcW w:w="0" w:type="auto"/>
            <w:vAlign w:val="center"/>
            <w:hideMark/>
          </w:tcPr>
          <w:p w14:paraId="4D89F35D" w14:textId="77777777" w:rsidR="00C51368" w:rsidRDefault="00E43BD9">
            <w:pPr>
              <w:rPr>
                <w:rFonts w:eastAsia="Times New Roman"/>
              </w:rPr>
            </w:pPr>
            <w:r>
              <w:rPr>
                <w:rFonts w:eastAsia="Times New Roman"/>
              </w:rPr>
              <w:t>DELETE</w:t>
            </w:r>
          </w:p>
        </w:tc>
        <w:tc>
          <w:tcPr>
            <w:tcW w:w="0" w:type="auto"/>
            <w:vAlign w:val="center"/>
            <w:hideMark/>
          </w:tcPr>
          <w:p w14:paraId="404A150C" w14:textId="77777777" w:rsidR="00C51368" w:rsidRDefault="00E43BD9">
            <w:pPr>
              <w:rPr>
                <w:rFonts w:eastAsia="Times New Roman"/>
              </w:rPr>
            </w:pPr>
            <w:r>
              <w:rPr>
                <w:rFonts w:eastAsia="Times New Roman"/>
              </w:rPr>
              <w:t>N/A</w:t>
            </w:r>
          </w:p>
        </w:tc>
        <w:tc>
          <w:tcPr>
            <w:tcW w:w="0" w:type="auto"/>
            <w:vAlign w:val="center"/>
            <w:hideMark/>
          </w:tcPr>
          <w:p w14:paraId="7516342A" w14:textId="77777777" w:rsidR="00C51368" w:rsidRDefault="00E43BD9">
            <w:pPr>
              <w:rPr>
                <w:rFonts w:eastAsia="Times New Roman"/>
              </w:rPr>
            </w:pPr>
            <w:r>
              <w:rPr>
                <w:rFonts w:eastAsia="Times New Roman"/>
              </w:rPr>
              <w:t>N/A</w:t>
            </w:r>
          </w:p>
        </w:tc>
        <w:tc>
          <w:tcPr>
            <w:tcW w:w="0" w:type="auto"/>
            <w:vAlign w:val="center"/>
            <w:hideMark/>
          </w:tcPr>
          <w:p w14:paraId="6FDC220C" w14:textId="77777777" w:rsidR="00C51368" w:rsidRDefault="00E43BD9">
            <w:pPr>
              <w:rPr>
                <w:rFonts w:eastAsia="Times New Roman"/>
              </w:rPr>
            </w:pPr>
            <w:r>
              <w:rPr>
                <w:rFonts w:eastAsia="Times New Roman"/>
              </w:rPr>
              <w:t>N/A</w:t>
            </w:r>
          </w:p>
        </w:tc>
        <w:tc>
          <w:tcPr>
            <w:tcW w:w="0" w:type="auto"/>
            <w:vAlign w:val="center"/>
            <w:hideMark/>
          </w:tcPr>
          <w:p w14:paraId="6B130AB0" w14:textId="77777777" w:rsidR="00C51368" w:rsidRDefault="00E43BD9">
            <w:pPr>
              <w:rPr>
                <w:rFonts w:eastAsia="Times New Roman"/>
              </w:rPr>
            </w:pPr>
            <w:r>
              <w:rPr>
                <w:rFonts w:eastAsia="Times New Roman"/>
              </w:rPr>
              <w:t>N/A</w:t>
            </w:r>
          </w:p>
        </w:tc>
      </w:tr>
      <w:tr w:rsidR="00C51368" w14:paraId="419ADA99" w14:textId="77777777">
        <w:trPr>
          <w:gridAfter w:val="1"/>
          <w:divId w:val="1167402462"/>
          <w:tblCellSpacing w:w="15" w:type="dxa"/>
        </w:trPr>
        <w:tc>
          <w:tcPr>
            <w:tcW w:w="0" w:type="auto"/>
            <w:vAlign w:val="center"/>
            <w:hideMark/>
          </w:tcPr>
          <w:p w14:paraId="6277248E" w14:textId="77777777" w:rsidR="00C51368" w:rsidRDefault="00E43BD9">
            <w:pPr>
              <w:rPr>
                <w:rFonts w:eastAsia="Times New Roman"/>
              </w:rPr>
            </w:pPr>
            <w:r>
              <w:rPr>
                <w:rFonts w:eastAsia="Times New Roman"/>
              </w:rPr>
              <w:t>create</w:t>
            </w:r>
          </w:p>
        </w:tc>
        <w:tc>
          <w:tcPr>
            <w:tcW w:w="0" w:type="auto"/>
            <w:vAlign w:val="center"/>
            <w:hideMark/>
          </w:tcPr>
          <w:p w14:paraId="0FC23AC0" w14:textId="77777777" w:rsidR="00C51368" w:rsidRDefault="00E43BD9">
            <w:pPr>
              <w:rPr>
                <w:rFonts w:eastAsia="Times New Roman"/>
              </w:rPr>
            </w:pPr>
            <w:r>
              <w:rPr>
                <w:rFonts w:eastAsia="Times New Roman"/>
              </w:rPr>
              <w:t>/[type]</w:t>
            </w:r>
          </w:p>
        </w:tc>
        <w:tc>
          <w:tcPr>
            <w:tcW w:w="0" w:type="auto"/>
            <w:vAlign w:val="center"/>
            <w:hideMark/>
          </w:tcPr>
          <w:p w14:paraId="29547F17" w14:textId="77777777" w:rsidR="00C51368" w:rsidRDefault="00E43BD9">
            <w:pPr>
              <w:rPr>
                <w:rFonts w:eastAsia="Times New Roman"/>
              </w:rPr>
            </w:pPr>
            <w:r>
              <w:rPr>
                <w:rFonts w:eastAsia="Times New Roman"/>
              </w:rPr>
              <w:t>POST</w:t>
            </w:r>
          </w:p>
        </w:tc>
        <w:tc>
          <w:tcPr>
            <w:tcW w:w="0" w:type="auto"/>
            <w:vAlign w:val="center"/>
            <w:hideMark/>
          </w:tcPr>
          <w:p w14:paraId="299C56B2" w14:textId="77777777" w:rsidR="00C51368" w:rsidRDefault="00E43BD9">
            <w:pPr>
              <w:rPr>
                <w:rFonts w:eastAsia="Times New Roman"/>
              </w:rPr>
            </w:pPr>
            <w:r>
              <w:rPr>
                <w:rFonts w:eastAsia="Times New Roman"/>
              </w:rPr>
              <w:t>R</w:t>
            </w:r>
          </w:p>
        </w:tc>
        <w:tc>
          <w:tcPr>
            <w:tcW w:w="0" w:type="auto"/>
            <w:vAlign w:val="center"/>
            <w:hideMark/>
          </w:tcPr>
          <w:p w14:paraId="6DB6AD1F" w14:textId="77777777" w:rsidR="00C51368" w:rsidRDefault="00E43BD9">
            <w:pPr>
              <w:rPr>
                <w:rFonts w:eastAsia="Times New Roman"/>
              </w:rPr>
            </w:pPr>
            <w:r>
              <w:rPr>
                <w:rFonts w:eastAsia="Times New Roman"/>
              </w:rPr>
              <w:t>Resource</w:t>
            </w:r>
          </w:p>
        </w:tc>
        <w:tc>
          <w:tcPr>
            <w:tcW w:w="0" w:type="auto"/>
            <w:vAlign w:val="center"/>
            <w:hideMark/>
          </w:tcPr>
          <w:p w14:paraId="141C82E3" w14:textId="77777777" w:rsidR="00C51368" w:rsidRDefault="00E43BD9">
            <w:pPr>
              <w:rPr>
                <w:rFonts w:eastAsia="Times New Roman"/>
              </w:rPr>
            </w:pPr>
            <w:r>
              <w:rPr>
                <w:rFonts w:eastAsia="Times New Roman"/>
              </w:rPr>
              <w:t>O</w:t>
            </w:r>
          </w:p>
        </w:tc>
        <w:tc>
          <w:tcPr>
            <w:tcW w:w="0" w:type="auto"/>
            <w:vAlign w:val="center"/>
            <w:hideMark/>
          </w:tcPr>
          <w:p w14:paraId="24D6056D" w14:textId="77777777" w:rsidR="00C51368" w:rsidRDefault="00E43BD9">
            <w:pPr>
              <w:rPr>
                <w:rFonts w:eastAsia="Times New Roman"/>
              </w:rPr>
            </w:pPr>
            <w:r>
              <w:rPr>
                <w:rFonts w:eastAsia="Times New Roman"/>
              </w:rPr>
              <w:t>O: If-None-Exist</w:t>
            </w:r>
          </w:p>
        </w:tc>
      </w:tr>
      <w:tr w:rsidR="00C51368" w14:paraId="20933AF6" w14:textId="77777777">
        <w:trPr>
          <w:gridAfter w:val="1"/>
          <w:divId w:val="1167402462"/>
          <w:tblCellSpacing w:w="15" w:type="dxa"/>
        </w:trPr>
        <w:tc>
          <w:tcPr>
            <w:tcW w:w="0" w:type="auto"/>
            <w:vMerge w:val="restart"/>
            <w:vAlign w:val="center"/>
            <w:hideMark/>
          </w:tcPr>
          <w:p w14:paraId="6CC0FBAB" w14:textId="77777777" w:rsidR="00C51368" w:rsidRDefault="00E43BD9">
            <w:pPr>
              <w:rPr>
                <w:rFonts w:eastAsia="Times New Roman"/>
              </w:rPr>
            </w:pPr>
            <w:r>
              <w:rPr>
                <w:rFonts w:eastAsia="Times New Roman"/>
              </w:rPr>
              <w:t>search</w:t>
            </w:r>
          </w:p>
        </w:tc>
        <w:tc>
          <w:tcPr>
            <w:tcW w:w="0" w:type="auto"/>
            <w:vAlign w:val="center"/>
            <w:hideMark/>
          </w:tcPr>
          <w:p w14:paraId="4283B207" w14:textId="77777777" w:rsidR="00C51368" w:rsidRDefault="00E43BD9">
            <w:pPr>
              <w:rPr>
                <w:rFonts w:eastAsia="Times New Roman"/>
              </w:rPr>
            </w:pPr>
            <w:r>
              <w:rPr>
                <w:rFonts w:eastAsia="Times New Roman"/>
              </w:rPr>
              <w:t>/[type]?</w:t>
            </w:r>
          </w:p>
        </w:tc>
        <w:tc>
          <w:tcPr>
            <w:tcW w:w="0" w:type="auto"/>
            <w:vAlign w:val="center"/>
            <w:hideMark/>
          </w:tcPr>
          <w:p w14:paraId="51518764" w14:textId="77777777" w:rsidR="00C51368" w:rsidRDefault="00E43BD9">
            <w:pPr>
              <w:rPr>
                <w:rFonts w:eastAsia="Times New Roman"/>
              </w:rPr>
            </w:pPr>
            <w:r>
              <w:rPr>
                <w:rFonts w:eastAsia="Times New Roman"/>
              </w:rPr>
              <w:t>GET</w:t>
            </w:r>
          </w:p>
        </w:tc>
        <w:tc>
          <w:tcPr>
            <w:tcW w:w="0" w:type="auto"/>
            <w:vAlign w:val="center"/>
            <w:hideMark/>
          </w:tcPr>
          <w:p w14:paraId="3FC3E0CB" w14:textId="77777777" w:rsidR="00C51368" w:rsidRDefault="00E43BD9">
            <w:pPr>
              <w:rPr>
                <w:rFonts w:eastAsia="Times New Roman"/>
              </w:rPr>
            </w:pPr>
            <w:r>
              <w:rPr>
                <w:rFonts w:eastAsia="Times New Roman"/>
              </w:rPr>
              <w:t>N/A</w:t>
            </w:r>
          </w:p>
        </w:tc>
        <w:tc>
          <w:tcPr>
            <w:tcW w:w="0" w:type="auto"/>
            <w:vAlign w:val="center"/>
            <w:hideMark/>
          </w:tcPr>
          <w:p w14:paraId="5893A0F0" w14:textId="77777777" w:rsidR="00C51368" w:rsidRDefault="00E43BD9">
            <w:pPr>
              <w:rPr>
                <w:rFonts w:eastAsia="Times New Roman"/>
              </w:rPr>
            </w:pPr>
            <w:r>
              <w:rPr>
                <w:rFonts w:eastAsia="Times New Roman"/>
              </w:rPr>
              <w:t>N/A</w:t>
            </w:r>
          </w:p>
        </w:tc>
        <w:tc>
          <w:tcPr>
            <w:tcW w:w="0" w:type="auto"/>
            <w:vAlign w:val="center"/>
            <w:hideMark/>
          </w:tcPr>
          <w:p w14:paraId="3292052F" w14:textId="77777777" w:rsidR="00C51368" w:rsidRDefault="00E43BD9">
            <w:pPr>
              <w:rPr>
                <w:rFonts w:eastAsia="Times New Roman"/>
              </w:rPr>
            </w:pPr>
            <w:r>
              <w:rPr>
                <w:rFonts w:eastAsia="Times New Roman"/>
              </w:rPr>
              <w:t>N/A</w:t>
            </w:r>
          </w:p>
        </w:tc>
        <w:tc>
          <w:tcPr>
            <w:tcW w:w="0" w:type="auto"/>
            <w:vAlign w:val="center"/>
            <w:hideMark/>
          </w:tcPr>
          <w:p w14:paraId="26DDA86E" w14:textId="77777777" w:rsidR="00C51368" w:rsidRDefault="00E43BD9">
            <w:pPr>
              <w:rPr>
                <w:rFonts w:eastAsia="Times New Roman"/>
              </w:rPr>
            </w:pPr>
            <w:r>
              <w:rPr>
                <w:rFonts w:eastAsia="Times New Roman"/>
              </w:rPr>
              <w:t>N/A</w:t>
            </w:r>
          </w:p>
        </w:tc>
      </w:tr>
      <w:tr w:rsidR="00C51368" w14:paraId="7065525B" w14:textId="77777777">
        <w:trPr>
          <w:gridAfter w:val="1"/>
          <w:divId w:val="1167402462"/>
          <w:tblCellSpacing w:w="15" w:type="dxa"/>
        </w:trPr>
        <w:tc>
          <w:tcPr>
            <w:tcW w:w="0" w:type="auto"/>
            <w:vMerge/>
            <w:vAlign w:val="center"/>
            <w:hideMark/>
          </w:tcPr>
          <w:p w14:paraId="4B49AF48" w14:textId="77777777" w:rsidR="00C51368" w:rsidRDefault="00C51368">
            <w:pPr>
              <w:rPr>
                <w:rFonts w:eastAsia="Times New Roman"/>
              </w:rPr>
            </w:pPr>
          </w:p>
        </w:tc>
        <w:tc>
          <w:tcPr>
            <w:tcW w:w="0" w:type="auto"/>
            <w:vAlign w:val="center"/>
            <w:hideMark/>
          </w:tcPr>
          <w:p w14:paraId="64D634AC" w14:textId="77777777" w:rsidR="00C51368" w:rsidRDefault="00E43BD9">
            <w:pPr>
              <w:rPr>
                <w:rFonts w:eastAsia="Times New Roman"/>
              </w:rPr>
            </w:pPr>
            <w:r>
              <w:rPr>
                <w:rFonts w:eastAsia="Times New Roman"/>
              </w:rPr>
              <w:t>/[type]/_search?</w:t>
            </w:r>
          </w:p>
        </w:tc>
        <w:tc>
          <w:tcPr>
            <w:tcW w:w="0" w:type="auto"/>
            <w:vAlign w:val="center"/>
            <w:hideMark/>
          </w:tcPr>
          <w:p w14:paraId="08AF8A52" w14:textId="77777777" w:rsidR="00C51368" w:rsidRDefault="00E43BD9">
            <w:pPr>
              <w:rPr>
                <w:rFonts w:eastAsia="Times New Roman"/>
              </w:rPr>
            </w:pPr>
            <w:r>
              <w:rPr>
                <w:rFonts w:eastAsia="Times New Roman"/>
              </w:rPr>
              <w:t>POST</w:t>
            </w:r>
          </w:p>
        </w:tc>
        <w:tc>
          <w:tcPr>
            <w:tcW w:w="0" w:type="auto"/>
            <w:vAlign w:val="center"/>
            <w:hideMark/>
          </w:tcPr>
          <w:p w14:paraId="515A2B7A" w14:textId="77777777" w:rsidR="00C51368" w:rsidRDefault="00E43BD9">
            <w:pPr>
              <w:rPr>
                <w:rFonts w:eastAsia="Times New Roman"/>
              </w:rPr>
            </w:pPr>
            <w:r>
              <w:rPr>
                <w:rFonts w:eastAsia="Times New Roman"/>
              </w:rPr>
              <w:t>application/x-www-form-urlencoded</w:t>
            </w:r>
          </w:p>
        </w:tc>
        <w:tc>
          <w:tcPr>
            <w:tcW w:w="0" w:type="auto"/>
            <w:vAlign w:val="center"/>
            <w:hideMark/>
          </w:tcPr>
          <w:p w14:paraId="0B42D04C" w14:textId="77777777" w:rsidR="00C51368" w:rsidRDefault="00E43BD9">
            <w:pPr>
              <w:rPr>
                <w:rFonts w:eastAsia="Times New Roman"/>
              </w:rPr>
            </w:pPr>
            <w:r>
              <w:rPr>
                <w:rFonts w:eastAsia="Times New Roman"/>
              </w:rPr>
              <w:t>form data</w:t>
            </w:r>
          </w:p>
        </w:tc>
        <w:tc>
          <w:tcPr>
            <w:tcW w:w="0" w:type="auto"/>
            <w:vAlign w:val="center"/>
            <w:hideMark/>
          </w:tcPr>
          <w:p w14:paraId="1D3DB972" w14:textId="77777777" w:rsidR="00C51368" w:rsidRDefault="00E43BD9">
            <w:pPr>
              <w:rPr>
                <w:rFonts w:eastAsia="Times New Roman"/>
              </w:rPr>
            </w:pPr>
            <w:r>
              <w:rPr>
                <w:rFonts w:eastAsia="Times New Roman"/>
              </w:rPr>
              <w:t>N/A</w:t>
            </w:r>
          </w:p>
        </w:tc>
        <w:tc>
          <w:tcPr>
            <w:tcW w:w="0" w:type="auto"/>
            <w:vAlign w:val="center"/>
            <w:hideMark/>
          </w:tcPr>
          <w:p w14:paraId="640008FA" w14:textId="77777777" w:rsidR="00C51368" w:rsidRDefault="00E43BD9">
            <w:pPr>
              <w:rPr>
                <w:rFonts w:eastAsia="Times New Roman"/>
              </w:rPr>
            </w:pPr>
            <w:r>
              <w:rPr>
                <w:rFonts w:eastAsia="Times New Roman"/>
              </w:rPr>
              <w:t>N/A</w:t>
            </w:r>
          </w:p>
        </w:tc>
      </w:tr>
      <w:tr w:rsidR="00C51368" w14:paraId="1735E681" w14:textId="77777777">
        <w:trPr>
          <w:gridAfter w:val="1"/>
          <w:divId w:val="1167402462"/>
          <w:tblCellSpacing w:w="15" w:type="dxa"/>
        </w:trPr>
        <w:tc>
          <w:tcPr>
            <w:tcW w:w="0" w:type="auto"/>
            <w:vMerge w:val="restart"/>
            <w:vAlign w:val="center"/>
            <w:hideMark/>
          </w:tcPr>
          <w:p w14:paraId="7A1570B4" w14:textId="77777777" w:rsidR="00C51368" w:rsidRDefault="00E43BD9">
            <w:pPr>
              <w:rPr>
                <w:rFonts w:eastAsia="Times New Roman"/>
              </w:rPr>
            </w:pPr>
            <w:r>
              <w:rPr>
                <w:rFonts w:eastAsia="Times New Roman"/>
              </w:rPr>
              <w:t>search-all</w:t>
            </w:r>
          </w:p>
        </w:tc>
        <w:tc>
          <w:tcPr>
            <w:tcW w:w="0" w:type="auto"/>
            <w:vAlign w:val="center"/>
            <w:hideMark/>
          </w:tcPr>
          <w:p w14:paraId="2391AF24" w14:textId="77777777" w:rsidR="00C51368" w:rsidRDefault="00E43BD9">
            <w:pPr>
              <w:rPr>
                <w:rFonts w:eastAsia="Times New Roman"/>
              </w:rPr>
            </w:pPr>
            <w:r>
              <w:rPr>
                <w:rFonts w:eastAsia="Times New Roman"/>
              </w:rPr>
              <w:t>/_search?</w:t>
            </w:r>
          </w:p>
        </w:tc>
        <w:tc>
          <w:tcPr>
            <w:tcW w:w="0" w:type="auto"/>
            <w:vAlign w:val="center"/>
            <w:hideMark/>
          </w:tcPr>
          <w:p w14:paraId="26F8B466" w14:textId="77777777" w:rsidR="00C51368" w:rsidRDefault="00E43BD9">
            <w:pPr>
              <w:rPr>
                <w:rFonts w:eastAsia="Times New Roman"/>
              </w:rPr>
            </w:pPr>
            <w:r>
              <w:rPr>
                <w:rFonts w:eastAsia="Times New Roman"/>
              </w:rPr>
              <w:t>GET</w:t>
            </w:r>
          </w:p>
        </w:tc>
        <w:tc>
          <w:tcPr>
            <w:tcW w:w="0" w:type="auto"/>
            <w:vAlign w:val="center"/>
            <w:hideMark/>
          </w:tcPr>
          <w:p w14:paraId="2E2D6900" w14:textId="77777777" w:rsidR="00C51368" w:rsidRDefault="00E43BD9">
            <w:pPr>
              <w:rPr>
                <w:rFonts w:eastAsia="Times New Roman"/>
              </w:rPr>
            </w:pPr>
            <w:r>
              <w:rPr>
                <w:rFonts w:eastAsia="Times New Roman"/>
              </w:rPr>
              <w:t>N/A</w:t>
            </w:r>
          </w:p>
        </w:tc>
        <w:tc>
          <w:tcPr>
            <w:tcW w:w="0" w:type="auto"/>
            <w:vAlign w:val="center"/>
            <w:hideMark/>
          </w:tcPr>
          <w:p w14:paraId="1F21E477" w14:textId="77777777" w:rsidR="00C51368" w:rsidRDefault="00E43BD9">
            <w:pPr>
              <w:rPr>
                <w:rFonts w:eastAsia="Times New Roman"/>
              </w:rPr>
            </w:pPr>
            <w:r>
              <w:rPr>
                <w:rFonts w:eastAsia="Times New Roman"/>
              </w:rPr>
              <w:t>N/A</w:t>
            </w:r>
          </w:p>
        </w:tc>
        <w:tc>
          <w:tcPr>
            <w:tcW w:w="0" w:type="auto"/>
            <w:vAlign w:val="center"/>
            <w:hideMark/>
          </w:tcPr>
          <w:p w14:paraId="72467D4C" w14:textId="77777777" w:rsidR="00C51368" w:rsidRDefault="00E43BD9">
            <w:pPr>
              <w:rPr>
                <w:rFonts w:eastAsia="Times New Roman"/>
              </w:rPr>
            </w:pPr>
            <w:r>
              <w:rPr>
                <w:rFonts w:eastAsia="Times New Roman"/>
              </w:rPr>
              <w:t>N/A</w:t>
            </w:r>
          </w:p>
        </w:tc>
        <w:tc>
          <w:tcPr>
            <w:tcW w:w="0" w:type="auto"/>
            <w:vAlign w:val="center"/>
            <w:hideMark/>
          </w:tcPr>
          <w:p w14:paraId="1541C52C" w14:textId="77777777" w:rsidR="00C51368" w:rsidRDefault="00E43BD9">
            <w:pPr>
              <w:rPr>
                <w:rFonts w:eastAsia="Times New Roman"/>
              </w:rPr>
            </w:pPr>
            <w:r>
              <w:rPr>
                <w:rFonts w:eastAsia="Times New Roman"/>
              </w:rPr>
              <w:t>N/A</w:t>
            </w:r>
          </w:p>
        </w:tc>
      </w:tr>
      <w:tr w:rsidR="00C51368" w14:paraId="5AF011FF" w14:textId="77777777">
        <w:trPr>
          <w:divId w:val="1167402462"/>
          <w:tblCellSpacing w:w="15" w:type="dxa"/>
        </w:trPr>
        <w:tc>
          <w:tcPr>
            <w:tcW w:w="0" w:type="auto"/>
            <w:vMerge/>
            <w:vAlign w:val="center"/>
            <w:hideMark/>
          </w:tcPr>
          <w:p w14:paraId="09D89B37" w14:textId="77777777" w:rsidR="00C51368" w:rsidRDefault="00C51368">
            <w:pPr>
              <w:rPr>
                <w:rFonts w:eastAsia="Times New Roman"/>
              </w:rPr>
            </w:pPr>
          </w:p>
        </w:tc>
        <w:tc>
          <w:tcPr>
            <w:tcW w:w="0" w:type="auto"/>
            <w:vAlign w:val="center"/>
            <w:hideMark/>
          </w:tcPr>
          <w:p w14:paraId="55C730DF" w14:textId="77777777" w:rsidR="00C51368" w:rsidRDefault="00E43BD9">
            <w:pPr>
              <w:rPr>
                <w:rFonts w:eastAsia="Times New Roman"/>
              </w:rPr>
            </w:pPr>
            <w:r>
              <w:rPr>
                <w:rFonts w:eastAsia="Times New Roman"/>
              </w:rPr>
              <w:t>conformance</w:t>
            </w:r>
          </w:p>
        </w:tc>
        <w:tc>
          <w:tcPr>
            <w:tcW w:w="0" w:type="auto"/>
            <w:vAlign w:val="center"/>
            <w:hideMark/>
          </w:tcPr>
          <w:p w14:paraId="55AAB513" w14:textId="77777777"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14:paraId="10F1807B" w14:textId="77777777"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14:paraId="1BDABBB6" w14:textId="77777777" w:rsidR="00C51368" w:rsidRDefault="00E43BD9">
            <w:pPr>
              <w:rPr>
                <w:rFonts w:eastAsia="Times New Roman"/>
              </w:rPr>
            </w:pPr>
            <w:r>
              <w:rPr>
                <w:rFonts w:eastAsia="Times New Roman"/>
              </w:rPr>
              <w:lastRenderedPageBreak/>
              <w:t>N/A</w:t>
            </w:r>
          </w:p>
        </w:tc>
        <w:tc>
          <w:tcPr>
            <w:tcW w:w="0" w:type="auto"/>
            <w:vAlign w:val="center"/>
            <w:hideMark/>
          </w:tcPr>
          <w:p w14:paraId="31600478" w14:textId="77777777" w:rsidR="00C51368" w:rsidRDefault="00E43BD9">
            <w:pPr>
              <w:rPr>
                <w:rFonts w:eastAsia="Times New Roman"/>
              </w:rPr>
            </w:pPr>
            <w:r>
              <w:rPr>
                <w:rFonts w:eastAsia="Times New Roman"/>
              </w:rPr>
              <w:t>N/A</w:t>
            </w:r>
          </w:p>
        </w:tc>
        <w:tc>
          <w:tcPr>
            <w:tcW w:w="0" w:type="auto"/>
            <w:vAlign w:val="center"/>
            <w:hideMark/>
          </w:tcPr>
          <w:p w14:paraId="4B9830C8" w14:textId="77777777" w:rsidR="00C51368" w:rsidRDefault="00E43BD9">
            <w:pPr>
              <w:rPr>
                <w:rFonts w:eastAsia="Times New Roman"/>
              </w:rPr>
            </w:pPr>
            <w:r>
              <w:rPr>
                <w:rFonts w:eastAsia="Times New Roman"/>
              </w:rPr>
              <w:t>N/A</w:t>
            </w:r>
          </w:p>
        </w:tc>
        <w:tc>
          <w:tcPr>
            <w:tcW w:w="0" w:type="auto"/>
            <w:vAlign w:val="center"/>
            <w:hideMark/>
          </w:tcPr>
          <w:p w14:paraId="2894438C" w14:textId="77777777" w:rsidR="00C51368" w:rsidRDefault="00E43BD9">
            <w:pPr>
              <w:rPr>
                <w:rFonts w:eastAsia="Times New Roman"/>
              </w:rPr>
            </w:pPr>
            <w:r>
              <w:rPr>
                <w:rFonts w:eastAsia="Times New Roman"/>
              </w:rPr>
              <w:t>N/</w:t>
            </w:r>
            <w:r>
              <w:rPr>
                <w:rFonts w:eastAsia="Times New Roman"/>
              </w:rPr>
              <w:lastRenderedPageBreak/>
              <w:t>A</w:t>
            </w:r>
          </w:p>
        </w:tc>
      </w:tr>
      <w:tr w:rsidR="00C51368" w14:paraId="25C7FC04" w14:textId="77777777">
        <w:trPr>
          <w:divId w:val="1167402462"/>
          <w:tblCellSpacing w:w="15" w:type="dxa"/>
        </w:trPr>
        <w:tc>
          <w:tcPr>
            <w:tcW w:w="0" w:type="auto"/>
            <w:vAlign w:val="center"/>
            <w:hideMark/>
          </w:tcPr>
          <w:p w14:paraId="46EF500F" w14:textId="77777777" w:rsidR="00C51368" w:rsidRDefault="00E43BD9">
            <w:pPr>
              <w:rPr>
                <w:rFonts w:eastAsia="Times New Roman"/>
              </w:rPr>
            </w:pPr>
            <w:r>
              <w:rPr>
                <w:rFonts w:eastAsia="Times New Roman"/>
              </w:rPr>
              <w:lastRenderedPageBreak/>
              <w:t>transaction</w:t>
            </w:r>
          </w:p>
        </w:tc>
        <w:tc>
          <w:tcPr>
            <w:tcW w:w="0" w:type="auto"/>
            <w:vAlign w:val="center"/>
            <w:hideMark/>
          </w:tcPr>
          <w:p w14:paraId="65DF22EB" w14:textId="77777777" w:rsidR="00C51368" w:rsidRDefault="00E43BD9">
            <w:pPr>
              <w:rPr>
                <w:rFonts w:eastAsia="Times New Roman"/>
              </w:rPr>
            </w:pPr>
            <w:r>
              <w:rPr>
                <w:rFonts w:eastAsia="Times New Roman"/>
              </w:rPr>
              <w:t>/</w:t>
            </w:r>
          </w:p>
        </w:tc>
        <w:tc>
          <w:tcPr>
            <w:tcW w:w="0" w:type="auto"/>
            <w:vAlign w:val="center"/>
            <w:hideMark/>
          </w:tcPr>
          <w:p w14:paraId="3C4B788C" w14:textId="77777777" w:rsidR="00C51368" w:rsidRDefault="00E43BD9">
            <w:pPr>
              <w:rPr>
                <w:rFonts w:eastAsia="Times New Roman"/>
              </w:rPr>
            </w:pPr>
            <w:r>
              <w:rPr>
                <w:rFonts w:eastAsia="Times New Roman"/>
              </w:rPr>
              <w:t>POST</w:t>
            </w:r>
          </w:p>
        </w:tc>
        <w:tc>
          <w:tcPr>
            <w:tcW w:w="0" w:type="auto"/>
            <w:vAlign w:val="center"/>
            <w:hideMark/>
          </w:tcPr>
          <w:p w14:paraId="365C7145" w14:textId="77777777" w:rsidR="00C51368" w:rsidRDefault="00E43BD9">
            <w:pPr>
              <w:rPr>
                <w:rFonts w:eastAsia="Times New Roman"/>
              </w:rPr>
            </w:pPr>
            <w:r>
              <w:rPr>
                <w:rFonts w:eastAsia="Times New Roman"/>
              </w:rPr>
              <w:t>R</w:t>
            </w:r>
          </w:p>
        </w:tc>
        <w:tc>
          <w:tcPr>
            <w:tcW w:w="0" w:type="auto"/>
            <w:vAlign w:val="center"/>
            <w:hideMark/>
          </w:tcPr>
          <w:p w14:paraId="137238D0" w14:textId="77777777" w:rsidR="00C51368" w:rsidRDefault="00E43BD9">
            <w:pPr>
              <w:rPr>
                <w:rFonts w:eastAsia="Times New Roman"/>
              </w:rPr>
            </w:pPr>
            <w:r>
              <w:rPr>
                <w:rFonts w:eastAsia="Times New Roman"/>
              </w:rPr>
              <w:t>Bundle</w:t>
            </w:r>
          </w:p>
        </w:tc>
        <w:tc>
          <w:tcPr>
            <w:tcW w:w="0" w:type="auto"/>
            <w:vAlign w:val="center"/>
            <w:hideMark/>
          </w:tcPr>
          <w:p w14:paraId="1FFA47C0" w14:textId="77777777" w:rsidR="00C51368" w:rsidRDefault="00E43BD9">
            <w:pPr>
              <w:rPr>
                <w:rFonts w:eastAsia="Times New Roman"/>
              </w:rPr>
            </w:pPr>
            <w:r>
              <w:rPr>
                <w:rFonts w:eastAsia="Times New Roman"/>
              </w:rPr>
              <w:t>O</w:t>
            </w:r>
          </w:p>
        </w:tc>
        <w:tc>
          <w:tcPr>
            <w:tcW w:w="0" w:type="auto"/>
            <w:vAlign w:val="center"/>
            <w:hideMark/>
          </w:tcPr>
          <w:p w14:paraId="5F9F4F77" w14:textId="77777777" w:rsidR="00C51368" w:rsidRDefault="00E43BD9">
            <w:pPr>
              <w:rPr>
                <w:rFonts w:eastAsia="Times New Roman"/>
              </w:rPr>
            </w:pPr>
            <w:r>
              <w:rPr>
                <w:rFonts w:eastAsia="Times New Roman"/>
              </w:rPr>
              <w:t>N/A</w:t>
            </w:r>
          </w:p>
        </w:tc>
        <w:tc>
          <w:tcPr>
            <w:tcW w:w="0" w:type="auto"/>
            <w:vAlign w:val="center"/>
            <w:hideMark/>
          </w:tcPr>
          <w:p w14:paraId="7DB86357" w14:textId="77777777" w:rsidR="00C51368" w:rsidRDefault="00C51368">
            <w:pPr>
              <w:rPr>
                <w:rFonts w:eastAsia="Times New Roman"/>
                <w:sz w:val="20"/>
                <w:szCs w:val="20"/>
              </w:rPr>
            </w:pPr>
          </w:p>
        </w:tc>
      </w:tr>
      <w:tr w:rsidR="00C51368" w14:paraId="3DD0691F" w14:textId="77777777">
        <w:trPr>
          <w:divId w:val="1167402462"/>
          <w:tblCellSpacing w:w="15" w:type="dxa"/>
        </w:trPr>
        <w:tc>
          <w:tcPr>
            <w:tcW w:w="0" w:type="auto"/>
            <w:vAlign w:val="center"/>
            <w:hideMark/>
          </w:tcPr>
          <w:p w14:paraId="041BDF3A" w14:textId="77777777" w:rsidR="00C51368" w:rsidRDefault="00E43BD9">
            <w:pPr>
              <w:rPr>
                <w:rFonts w:eastAsia="Times New Roman"/>
              </w:rPr>
            </w:pPr>
            <w:r>
              <w:rPr>
                <w:rFonts w:eastAsia="Times New Roman"/>
              </w:rPr>
              <w:t>history</w:t>
            </w:r>
          </w:p>
        </w:tc>
        <w:tc>
          <w:tcPr>
            <w:tcW w:w="0" w:type="auto"/>
            <w:vAlign w:val="center"/>
            <w:hideMark/>
          </w:tcPr>
          <w:p w14:paraId="3C4F6945" w14:textId="77777777" w:rsidR="00C51368" w:rsidRDefault="00E43BD9">
            <w:pPr>
              <w:rPr>
                <w:rFonts w:eastAsia="Times New Roman"/>
              </w:rPr>
            </w:pPr>
            <w:r>
              <w:rPr>
                <w:rFonts w:eastAsia="Times New Roman"/>
              </w:rPr>
              <w:t>/[type]/[id]/_history</w:t>
            </w:r>
          </w:p>
        </w:tc>
        <w:tc>
          <w:tcPr>
            <w:tcW w:w="0" w:type="auto"/>
            <w:vAlign w:val="center"/>
            <w:hideMark/>
          </w:tcPr>
          <w:p w14:paraId="4D86548E" w14:textId="77777777" w:rsidR="00C51368" w:rsidRDefault="00E43BD9">
            <w:pPr>
              <w:rPr>
                <w:rFonts w:eastAsia="Times New Roman"/>
              </w:rPr>
            </w:pPr>
            <w:r>
              <w:rPr>
                <w:rFonts w:eastAsia="Times New Roman"/>
              </w:rPr>
              <w:t>GET</w:t>
            </w:r>
          </w:p>
        </w:tc>
        <w:tc>
          <w:tcPr>
            <w:tcW w:w="0" w:type="auto"/>
            <w:vAlign w:val="center"/>
            <w:hideMark/>
          </w:tcPr>
          <w:p w14:paraId="3566B948" w14:textId="77777777" w:rsidR="00C51368" w:rsidRDefault="00E43BD9">
            <w:pPr>
              <w:rPr>
                <w:rFonts w:eastAsia="Times New Roman"/>
              </w:rPr>
            </w:pPr>
            <w:r>
              <w:rPr>
                <w:rFonts w:eastAsia="Times New Roman"/>
              </w:rPr>
              <w:t>N/A</w:t>
            </w:r>
          </w:p>
        </w:tc>
        <w:tc>
          <w:tcPr>
            <w:tcW w:w="0" w:type="auto"/>
            <w:vAlign w:val="center"/>
            <w:hideMark/>
          </w:tcPr>
          <w:p w14:paraId="40DED600" w14:textId="77777777" w:rsidR="00C51368" w:rsidRDefault="00E43BD9">
            <w:pPr>
              <w:rPr>
                <w:rFonts w:eastAsia="Times New Roman"/>
              </w:rPr>
            </w:pPr>
            <w:r>
              <w:rPr>
                <w:rFonts w:eastAsia="Times New Roman"/>
              </w:rPr>
              <w:t>N/A</w:t>
            </w:r>
          </w:p>
        </w:tc>
        <w:tc>
          <w:tcPr>
            <w:tcW w:w="0" w:type="auto"/>
            <w:vAlign w:val="center"/>
            <w:hideMark/>
          </w:tcPr>
          <w:p w14:paraId="3FC4857B" w14:textId="77777777" w:rsidR="00C51368" w:rsidRDefault="00E43BD9">
            <w:pPr>
              <w:rPr>
                <w:rFonts w:eastAsia="Times New Roman"/>
              </w:rPr>
            </w:pPr>
            <w:r>
              <w:rPr>
                <w:rFonts w:eastAsia="Times New Roman"/>
              </w:rPr>
              <w:t>N/A</w:t>
            </w:r>
          </w:p>
        </w:tc>
        <w:tc>
          <w:tcPr>
            <w:tcW w:w="0" w:type="auto"/>
            <w:vAlign w:val="center"/>
            <w:hideMark/>
          </w:tcPr>
          <w:p w14:paraId="7141A476" w14:textId="77777777" w:rsidR="00C51368" w:rsidRDefault="00E43BD9">
            <w:pPr>
              <w:rPr>
                <w:rFonts w:eastAsia="Times New Roman"/>
              </w:rPr>
            </w:pPr>
            <w:r>
              <w:rPr>
                <w:rFonts w:eastAsia="Times New Roman"/>
              </w:rPr>
              <w:t>N/A</w:t>
            </w:r>
          </w:p>
        </w:tc>
        <w:tc>
          <w:tcPr>
            <w:tcW w:w="0" w:type="auto"/>
            <w:vAlign w:val="center"/>
            <w:hideMark/>
          </w:tcPr>
          <w:p w14:paraId="7E4F2877" w14:textId="77777777" w:rsidR="00C51368" w:rsidRDefault="00C51368">
            <w:pPr>
              <w:rPr>
                <w:rFonts w:eastAsia="Times New Roman"/>
                <w:sz w:val="20"/>
                <w:szCs w:val="20"/>
              </w:rPr>
            </w:pPr>
          </w:p>
        </w:tc>
      </w:tr>
      <w:tr w:rsidR="00C51368" w14:paraId="58138AE2" w14:textId="77777777">
        <w:trPr>
          <w:divId w:val="1167402462"/>
          <w:tblCellSpacing w:w="15" w:type="dxa"/>
        </w:trPr>
        <w:tc>
          <w:tcPr>
            <w:tcW w:w="0" w:type="auto"/>
            <w:vAlign w:val="center"/>
            <w:hideMark/>
          </w:tcPr>
          <w:p w14:paraId="7F5DA8E5" w14:textId="77777777" w:rsidR="00C51368" w:rsidRDefault="00E43BD9">
            <w:pPr>
              <w:rPr>
                <w:rFonts w:eastAsia="Times New Roman"/>
              </w:rPr>
            </w:pPr>
            <w:r>
              <w:rPr>
                <w:rFonts w:eastAsia="Times New Roman"/>
              </w:rPr>
              <w:t>history-type</w:t>
            </w:r>
          </w:p>
        </w:tc>
        <w:tc>
          <w:tcPr>
            <w:tcW w:w="0" w:type="auto"/>
            <w:vAlign w:val="center"/>
            <w:hideMark/>
          </w:tcPr>
          <w:p w14:paraId="472542D7" w14:textId="77777777" w:rsidR="00C51368" w:rsidRDefault="00E43BD9">
            <w:pPr>
              <w:rPr>
                <w:rFonts w:eastAsia="Times New Roman"/>
              </w:rPr>
            </w:pPr>
            <w:r>
              <w:rPr>
                <w:rFonts w:eastAsia="Times New Roman"/>
              </w:rPr>
              <w:t>/[type]/_history</w:t>
            </w:r>
          </w:p>
        </w:tc>
        <w:tc>
          <w:tcPr>
            <w:tcW w:w="0" w:type="auto"/>
            <w:vAlign w:val="center"/>
            <w:hideMark/>
          </w:tcPr>
          <w:p w14:paraId="7B821070" w14:textId="77777777" w:rsidR="00C51368" w:rsidRDefault="00E43BD9">
            <w:pPr>
              <w:rPr>
                <w:rFonts w:eastAsia="Times New Roman"/>
              </w:rPr>
            </w:pPr>
            <w:r>
              <w:rPr>
                <w:rFonts w:eastAsia="Times New Roman"/>
              </w:rPr>
              <w:t>GET</w:t>
            </w:r>
          </w:p>
        </w:tc>
        <w:tc>
          <w:tcPr>
            <w:tcW w:w="0" w:type="auto"/>
            <w:vAlign w:val="center"/>
            <w:hideMark/>
          </w:tcPr>
          <w:p w14:paraId="47BD8CD4" w14:textId="77777777" w:rsidR="00C51368" w:rsidRDefault="00E43BD9">
            <w:pPr>
              <w:rPr>
                <w:rFonts w:eastAsia="Times New Roman"/>
              </w:rPr>
            </w:pPr>
            <w:r>
              <w:rPr>
                <w:rFonts w:eastAsia="Times New Roman"/>
              </w:rPr>
              <w:t>N/A</w:t>
            </w:r>
          </w:p>
        </w:tc>
        <w:tc>
          <w:tcPr>
            <w:tcW w:w="0" w:type="auto"/>
            <w:vAlign w:val="center"/>
            <w:hideMark/>
          </w:tcPr>
          <w:p w14:paraId="4DD06979" w14:textId="77777777" w:rsidR="00C51368" w:rsidRDefault="00E43BD9">
            <w:pPr>
              <w:rPr>
                <w:rFonts w:eastAsia="Times New Roman"/>
              </w:rPr>
            </w:pPr>
            <w:r>
              <w:rPr>
                <w:rFonts w:eastAsia="Times New Roman"/>
              </w:rPr>
              <w:t>N/A</w:t>
            </w:r>
          </w:p>
        </w:tc>
        <w:tc>
          <w:tcPr>
            <w:tcW w:w="0" w:type="auto"/>
            <w:vAlign w:val="center"/>
            <w:hideMark/>
          </w:tcPr>
          <w:p w14:paraId="4F6B133C" w14:textId="77777777" w:rsidR="00C51368" w:rsidRDefault="00E43BD9">
            <w:pPr>
              <w:rPr>
                <w:rFonts w:eastAsia="Times New Roman"/>
              </w:rPr>
            </w:pPr>
            <w:r>
              <w:rPr>
                <w:rFonts w:eastAsia="Times New Roman"/>
              </w:rPr>
              <w:t>N/A</w:t>
            </w:r>
          </w:p>
        </w:tc>
        <w:tc>
          <w:tcPr>
            <w:tcW w:w="0" w:type="auto"/>
            <w:vAlign w:val="center"/>
            <w:hideMark/>
          </w:tcPr>
          <w:p w14:paraId="59CDBB30" w14:textId="77777777" w:rsidR="00C51368" w:rsidRDefault="00E43BD9">
            <w:pPr>
              <w:rPr>
                <w:rFonts w:eastAsia="Times New Roman"/>
              </w:rPr>
            </w:pPr>
            <w:r>
              <w:rPr>
                <w:rFonts w:eastAsia="Times New Roman"/>
              </w:rPr>
              <w:t>N/A</w:t>
            </w:r>
          </w:p>
        </w:tc>
        <w:tc>
          <w:tcPr>
            <w:tcW w:w="0" w:type="auto"/>
            <w:vAlign w:val="center"/>
            <w:hideMark/>
          </w:tcPr>
          <w:p w14:paraId="44930AD6" w14:textId="77777777" w:rsidR="00C51368" w:rsidRDefault="00C51368">
            <w:pPr>
              <w:rPr>
                <w:rFonts w:eastAsia="Times New Roman"/>
                <w:sz w:val="20"/>
                <w:szCs w:val="20"/>
              </w:rPr>
            </w:pPr>
          </w:p>
        </w:tc>
      </w:tr>
      <w:tr w:rsidR="00C51368" w14:paraId="40832CA6" w14:textId="77777777">
        <w:trPr>
          <w:divId w:val="1167402462"/>
          <w:tblCellSpacing w:w="15" w:type="dxa"/>
        </w:trPr>
        <w:tc>
          <w:tcPr>
            <w:tcW w:w="0" w:type="auto"/>
            <w:vAlign w:val="center"/>
            <w:hideMark/>
          </w:tcPr>
          <w:p w14:paraId="00C3E376" w14:textId="77777777" w:rsidR="00C51368" w:rsidRDefault="00E43BD9">
            <w:pPr>
              <w:rPr>
                <w:rFonts w:eastAsia="Times New Roman"/>
              </w:rPr>
            </w:pPr>
            <w:r>
              <w:rPr>
                <w:rFonts w:eastAsia="Times New Roman"/>
              </w:rPr>
              <w:t>history-all</w:t>
            </w:r>
          </w:p>
        </w:tc>
        <w:tc>
          <w:tcPr>
            <w:tcW w:w="0" w:type="auto"/>
            <w:vAlign w:val="center"/>
            <w:hideMark/>
          </w:tcPr>
          <w:p w14:paraId="75F9D3CC" w14:textId="77777777" w:rsidR="00C51368" w:rsidRDefault="00E43BD9">
            <w:pPr>
              <w:rPr>
                <w:rFonts w:eastAsia="Times New Roman"/>
              </w:rPr>
            </w:pPr>
            <w:r>
              <w:rPr>
                <w:rFonts w:eastAsia="Times New Roman"/>
              </w:rPr>
              <w:t>/_history</w:t>
            </w:r>
          </w:p>
        </w:tc>
        <w:tc>
          <w:tcPr>
            <w:tcW w:w="0" w:type="auto"/>
            <w:vAlign w:val="center"/>
            <w:hideMark/>
          </w:tcPr>
          <w:p w14:paraId="0C3F2037" w14:textId="77777777" w:rsidR="00C51368" w:rsidRDefault="00E43BD9">
            <w:pPr>
              <w:rPr>
                <w:rFonts w:eastAsia="Times New Roman"/>
              </w:rPr>
            </w:pPr>
            <w:r>
              <w:rPr>
                <w:rFonts w:eastAsia="Times New Roman"/>
              </w:rPr>
              <w:t>GET</w:t>
            </w:r>
          </w:p>
        </w:tc>
        <w:tc>
          <w:tcPr>
            <w:tcW w:w="0" w:type="auto"/>
            <w:vAlign w:val="center"/>
            <w:hideMark/>
          </w:tcPr>
          <w:p w14:paraId="6CC39A98" w14:textId="77777777" w:rsidR="00C51368" w:rsidRDefault="00E43BD9">
            <w:pPr>
              <w:rPr>
                <w:rFonts w:eastAsia="Times New Roman"/>
              </w:rPr>
            </w:pPr>
            <w:r>
              <w:rPr>
                <w:rFonts w:eastAsia="Times New Roman"/>
              </w:rPr>
              <w:t>N/A</w:t>
            </w:r>
          </w:p>
        </w:tc>
        <w:tc>
          <w:tcPr>
            <w:tcW w:w="0" w:type="auto"/>
            <w:vAlign w:val="center"/>
            <w:hideMark/>
          </w:tcPr>
          <w:p w14:paraId="270EB766" w14:textId="77777777" w:rsidR="00C51368" w:rsidRDefault="00E43BD9">
            <w:pPr>
              <w:rPr>
                <w:rFonts w:eastAsia="Times New Roman"/>
              </w:rPr>
            </w:pPr>
            <w:r>
              <w:rPr>
                <w:rFonts w:eastAsia="Times New Roman"/>
              </w:rPr>
              <w:t>N/A</w:t>
            </w:r>
          </w:p>
        </w:tc>
        <w:tc>
          <w:tcPr>
            <w:tcW w:w="0" w:type="auto"/>
            <w:vAlign w:val="center"/>
            <w:hideMark/>
          </w:tcPr>
          <w:p w14:paraId="7A9E9965" w14:textId="77777777" w:rsidR="00C51368" w:rsidRDefault="00E43BD9">
            <w:pPr>
              <w:rPr>
                <w:rFonts w:eastAsia="Times New Roman"/>
              </w:rPr>
            </w:pPr>
            <w:r>
              <w:rPr>
                <w:rFonts w:eastAsia="Times New Roman"/>
              </w:rPr>
              <w:t>N/A</w:t>
            </w:r>
          </w:p>
        </w:tc>
        <w:tc>
          <w:tcPr>
            <w:tcW w:w="0" w:type="auto"/>
            <w:vAlign w:val="center"/>
            <w:hideMark/>
          </w:tcPr>
          <w:p w14:paraId="316FB3A0" w14:textId="77777777" w:rsidR="00C51368" w:rsidRDefault="00E43BD9">
            <w:pPr>
              <w:rPr>
                <w:rFonts w:eastAsia="Times New Roman"/>
              </w:rPr>
            </w:pPr>
            <w:r>
              <w:rPr>
                <w:rFonts w:eastAsia="Times New Roman"/>
              </w:rPr>
              <w:t>N/A</w:t>
            </w:r>
          </w:p>
        </w:tc>
        <w:tc>
          <w:tcPr>
            <w:tcW w:w="0" w:type="auto"/>
            <w:vAlign w:val="center"/>
            <w:hideMark/>
          </w:tcPr>
          <w:p w14:paraId="254AC563" w14:textId="77777777" w:rsidR="00C51368" w:rsidRDefault="00C51368">
            <w:pPr>
              <w:rPr>
                <w:rFonts w:eastAsia="Times New Roman"/>
                <w:sz w:val="20"/>
                <w:szCs w:val="20"/>
              </w:rPr>
            </w:pPr>
          </w:p>
        </w:tc>
      </w:tr>
      <w:tr w:rsidR="00C51368" w14:paraId="02B5A9A8" w14:textId="77777777">
        <w:trPr>
          <w:divId w:val="1167402462"/>
          <w:tblCellSpacing w:w="15" w:type="dxa"/>
        </w:trPr>
        <w:tc>
          <w:tcPr>
            <w:tcW w:w="0" w:type="auto"/>
            <w:vMerge w:val="restart"/>
            <w:vAlign w:val="center"/>
            <w:hideMark/>
          </w:tcPr>
          <w:p w14:paraId="0354B34D" w14:textId="77777777" w:rsidR="00C51368" w:rsidRDefault="00E43BD9">
            <w:pPr>
              <w:rPr>
                <w:rFonts w:eastAsia="Times New Roman"/>
              </w:rPr>
            </w:pPr>
            <w:r>
              <w:rPr>
                <w:rFonts w:eastAsia="Times New Roman"/>
              </w:rPr>
              <w:t>(operation)</w:t>
            </w:r>
          </w:p>
        </w:tc>
        <w:tc>
          <w:tcPr>
            <w:tcW w:w="0" w:type="auto"/>
            <w:vMerge w:val="restart"/>
            <w:vAlign w:val="center"/>
            <w:hideMark/>
          </w:tcPr>
          <w:p w14:paraId="636F4007" w14:textId="77777777" w:rsidR="00C51368" w:rsidRDefault="00E43BD9">
            <w:pPr>
              <w:rPr>
                <w:rFonts w:eastAsia="Times New Roman"/>
              </w:rPr>
            </w:pPr>
            <w:r>
              <w:rPr>
                <w:rFonts w:eastAsia="Times New Roman"/>
              </w:rPr>
              <w:t>/$[name], /[type]/$[name] or /[type]/[id]/$[name]</w:t>
            </w:r>
          </w:p>
        </w:tc>
        <w:tc>
          <w:tcPr>
            <w:tcW w:w="0" w:type="auto"/>
            <w:vAlign w:val="center"/>
            <w:hideMark/>
          </w:tcPr>
          <w:p w14:paraId="3DF82915" w14:textId="77777777" w:rsidR="00C51368" w:rsidRDefault="00E43BD9">
            <w:pPr>
              <w:rPr>
                <w:rFonts w:eastAsia="Times New Roman"/>
              </w:rPr>
            </w:pPr>
            <w:r>
              <w:rPr>
                <w:rFonts w:eastAsia="Times New Roman"/>
              </w:rPr>
              <w:t>POST</w:t>
            </w:r>
          </w:p>
        </w:tc>
        <w:tc>
          <w:tcPr>
            <w:tcW w:w="0" w:type="auto"/>
            <w:vAlign w:val="center"/>
            <w:hideMark/>
          </w:tcPr>
          <w:p w14:paraId="744CE19E" w14:textId="77777777" w:rsidR="00C51368" w:rsidRDefault="00E43BD9">
            <w:pPr>
              <w:rPr>
                <w:rFonts w:eastAsia="Times New Roman"/>
              </w:rPr>
            </w:pPr>
            <w:r>
              <w:rPr>
                <w:rFonts w:eastAsia="Times New Roman"/>
              </w:rPr>
              <w:t>R</w:t>
            </w:r>
          </w:p>
        </w:tc>
        <w:tc>
          <w:tcPr>
            <w:tcW w:w="0" w:type="auto"/>
            <w:vAlign w:val="center"/>
            <w:hideMark/>
          </w:tcPr>
          <w:p w14:paraId="4478662E" w14:textId="77777777" w:rsidR="00C51368" w:rsidRDefault="00E43BD9">
            <w:pPr>
              <w:rPr>
                <w:rFonts w:eastAsia="Times New Roman"/>
              </w:rPr>
            </w:pPr>
            <w:r>
              <w:rPr>
                <w:rFonts w:eastAsia="Times New Roman"/>
              </w:rPr>
              <w:t>Parameters</w:t>
            </w:r>
          </w:p>
        </w:tc>
        <w:tc>
          <w:tcPr>
            <w:tcW w:w="0" w:type="auto"/>
            <w:vAlign w:val="center"/>
            <w:hideMark/>
          </w:tcPr>
          <w:p w14:paraId="59F4CF3F" w14:textId="77777777" w:rsidR="00C51368" w:rsidRDefault="00E43BD9">
            <w:pPr>
              <w:rPr>
                <w:rFonts w:eastAsia="Times New Roman"/>
              </w:rPr>
            </w:pPr>
            <w:r>
              <w:rPr>
                <w:rFonts w:eastAsia="Times New Roman"/>
              </w:rPr>
              <w:t>N/A</w:t>
            </w:r>
          </w:p>
        </w:tc>
        <w:tc>
          <w:tcPr>
            <w:tcW w:w="0" w:type="auto"/>
            <w:vAlign w:val="center"/>
            <w:hideMark/>
          </w:tcPr>
          <w:p w14:paraId="1FBF8A3E" w14:textId="77777777" w:rsidR="00C51368" w:rsidRDefault="00E43BD9">
            <w:pPr>
              <w:rPr>
                <w:rFonts w:eastAsia="Times New Roman"/>
              </w:rPr>
            </w:pPr>
            <w:r>
              <w:rPr>
                <w:rFonts w:eastAsia="Times New Roman"/>
              </w:rPr>
              <w:t>N/A</w:t>
            </w:r>
          </w:p>
        </w:tc>
        <w:tc>
          <w:tcPr>
            <w:tcW w:w="0" w:type="auto"/>
            <w:vAlign w:val="center"/>
            <w:hideMark/>
          </w:tcPr>
          <w:p w14:paraId="122724A6" w14:textId="77777777" w:rsidR="00C51368" w:rsidRDefault="00C51368">
            <w:pPr>
              <w:rPr>
                <w:rFonts w:eastAsia="Times New Roman"/>
                <w:sz w:val="20"/>
                <w:szCs w:val="20"/>
              </w:rPr>
            </w:pPr>
          </w:p>
        </w:tc>
      </w:tr>
      <w:tr w:rsidR="00C51368" w14:paraId="0A6168A4" w14:textId="77777777">
        <w:trPr>
          <w:divId w:val="1167402462"/>
          <w:tblCellSpacing w:w="15" w:type="dxa"/>
        </w:trPr>
        <w:tc>
          <w:tcPr>
            <w:tcW w:w="0" w:type="auto"/>
            <w:vMerge/>
            <w:vAlign w:val="center"/>
            <w:hideMark/>
          </w:tcPr>
          <w:p w14:paraId="0E3A5219" w14:textId="77777777" w:rsidR="00C51368" w:rsidRDefault="00C51368">
            <w:pPr>
              <w:rPr>
                <w:rFonts w:eastAsia="Times New Roman"/>
              </w:rPr>
            </w:pPr>
          </w:p>
        </w:tc>
        <w:tc>
          <w:tcPr>
            <w:tcW w:w="0" w:type="auto"/>
            <w:vMerge/>
            <w:vAlign w:val="center"/>
            <w:hideMark/>
          </w:tcPr>
          <w:p w14:paraId="6E6C482C" w14:textId="77777777" w:rsidR="00C51368" w:rsidRDefault="00C51368">
            <w:pPr>
              <w:rPr>
                <w:rFonts w:eastAsia="Times New Roman"/>
              </w:rPr>
            </w:pPr>
          </w:p>
        </w:tc>
        <w:tc>
          <w:tcPr>
            <w:tcW w:w="0" w:type="auto"/>
            <w:vAlign w:val="center"/>
            <w:hideMark/>
          </w:tcPr>
          <w:p w14:paraId="4B19AE94" w14:textId="77777777" w:rsidR="00C51368" w:rsidRDefault="00E43BD9">
            <w:pPr>
              <w:rPr>
                <w:rFonts w:eastAsia="Times New Roman"/>
              </w:rPr>
            </w:pPr>
            <w:r>
              <w:rPr>
                <w:rFonts w:eastAsia="Times New Roman"/>
              </w:rPr>
              <w:t>GET</w:t>
            </w:r>
          </w:p>
        </w:tc>
        <w:tc>
          <w:tcPr>
            <w:tcW w:w="0" w:type="auto"/>
            <w:vAlign w:val="center"/>
            <w:hideMark/>
          </w:tcPr>
          <w:p w14:paraId="334B4181" w14:textId="77777777" w:rsidR="00C51368" w:rsidRDefault="00E43BD9">
            <w:pPr>
              <w:rPr>
                <w:rFonts w:eastAsia="Times New Roman"/>
              </w:rPr>
            </w:pPr>
            <w:r>
              <w:rPr>
                <w:rFonts w:eastAsia="Times New Roman"/>
              </w:rPr>
              <w:t>N/A</w:t>
            </w:r>
          </w:p>
        </w:tc>
        <w:tc>
          <w:tcPr>
            <w:tcW w:w="0" w:type="auto"/>
            <w:vAlign w:val="center"/>
            <w:hideMark/>
          </w:tcPr>
          <w:p w14:paraId="691CAE41" w14:textId="77777777" w:rsidR="00C51368" w:rsidRDefault="00E43BD9">
            <w:pPr>
              <w:rPr>
                <w:rFonts w:eastAsia="Times New Roman"/>
              </w:rPr>
            </w:pPr>
            <w:r>
              <w:rPr>
                <w:rFonts w:eastAsia="Times New Roman"/>
              </w:rPr>
              <w:t>N/A</w:t>
            </w:r>
          </w:p>
        </w:tc>
        <w:tc>
          <w:tcPr>
            <w:tcW w:w="0" w:type="auto"/>
            <w:vAlign w:val="center"/>
            <w:hideMark/>
          </w:tcPr>
          <w:p w14:paraId="0C55DCE4" w14:textId="77777777" w:rsidR="00C51368" w:rsidRDefault="00E43BD9">
            <w:pPr>
              <w:rPr>
                <w:rFonts w:eastAsia="Times New Roman"/>
              </w:rPr>
            </w:pPr>
            <w:r>
              <w:rPr>
                <w:rFonts w:eastAsia="Times New Roman"/>
              </w:rPr>
              <w:t>N/A</w:t>
            </w:r>
          </w:p>
        </w:tc>
        <w:tc>
          <w:tcPr>
            <w:tcW w:w="0" w:type="auto"/>
            <w:vAlign w:val="center"/>
            <w:hideMark/>
          </w:tcPr>
          <w:p w14:paraId="5507D22C" w14:textId="77777777" w:rsidR="00C51368" w:rsidRDefault="00E43BD9">
            <w:pPr>
              <w:rPr>
                <w:rFonts w:eastAsia="Times New Roman"/>
              </w:rPr>
            </w:pPr>
            <w:r>
              <w:rPr>
                <w:rFonts w:eastAsia="Times New Roman"/>
              </w:rPr>
              <w:t>N/A</w:t>
            </w:r>
          </w:p>
        </w:tc>
        <w:tc>
          <w:tcPr>
            <w:tcW w:w="0" w:type="auto"/>
            <w:vAlign w:val="center"/>
            <w:hideMark/>
          </w:tcPr>
          <w:p w14:paraId="2816B66E" w14:textId="77777777" w:rsidR="00C51368" w:rsidRDefault="00C51368">
            <w:pPr>
              <w:rPr>
                <w:rFonts w:eastAsia="Times New Roman"/>
                <w:sz w:val="20"/>
                <w:szCs w:val="20"/>
              </w:rPr>
            </w:pPr>
          </w:p>
        </w:tc>
      </w:tr>
      <w:tr w:rsidR="00C51368" w14:paraId="361694F0" w14:textId="77777777">
        <w:trPr>
          <w:divId w:val="1167402462"/>
          <w:tblCellSpacing w:w="15" w:type="dxa"/>
        </w:trPr>
        <w:tc>
          <w:tcPr>
            <w:tcW w:w="0" w:type="auto"/>
            <w:vMerge/>
            <w:vAlign w:val="center"/>
            <w:hideMark/>
          </w:tcPr>
          <w:p w14:paraId="55F8046A" w14:textId="77777777" w:rsidR="00C51368" w:rsidRDefault="00C51368">
            <w:pPr>
              <w:rPr>
                <w:rFonts w:eastAsia="Times New Roman"/>
              </w:rPr>
            </w:pPr>
          </w:p>
        </w:tc>
        <w:tc>
          <w:tcPr>
            <w:tcW w:w="0" w:type="auto"/>
            <w:vMerge/>
            <w:vAlign w:val="center"/>
            <w:hideMark/>
          </w:tcPr>
          <w:p w14:paraId="26CE3020" w14:textId="77777777" w:rsidR="00C51368" w:rsidRDefault="00C51368">
            <w:pPr>
              <w:rPr>
                <w:rFonts w:eastAsia="Times New Roman"/>
              </w:rPr>
            </w:pPr>
          </w:p>
        </w:tc>
        <w:tc>
          <w:tcPr>
            <w:tcW w:w="0" w:type="auto"/>
            <w:vAlign w:val="center"/>
            <w:hideMark/>
          </w:tcPr>
          <w:p w14:paraId="4F18F864" w14:textId="77777777" w:rsidR="00C51368" w:rsidRDefault="00E43BD9">
            <w:pPr>
              <w:rPr>
                <w:rFonts w:eastAsia="Times New Roman"/>
              </w:rPr>
            </w:pPr>
            <w:r>
              <w:rPr>
                <w:rFonts w:eastAsia="Times New Roman"/>
              </w:rPr>
              <w:t>POST</w:t>
            </w:r>
          </w:p>
        </w:tc>
        <w:tc>
          <w:tcPr>
            <w:tcW w:w="0" w:type="auto"/>
            <w:vAlign w:val="center"/>
            <w:hideMark/>
          </w:tcPr>
          <w:p w14:paraId="0BFDFA16" w14:textId="77777777" w:rsidR="00C51368" w:rsidRDefault="00E43BD9">
            <w:pPr>
              <w:rPr>
                <w:rFonts w:eastAsia="Times New Roman"/>
              </w:rPr>
            </w:pPr>
            <w:r>
              <w:rPr>
                <w:rFonts w:eastAsia="Times New Roman"/>
              </w:rPr>
              <w:t>application/x-www-form-urlencoded</w:t>
            </w:r>
          </w:p>
        </w:tc>
        <w:tc>
          <w:tcPr>
            <w:tcW w:w="0" w:type="auto"/>
            <w:vAlign w:val="center"/>
            <w:hideMark/>
          </w:tcPr>
          <w:p w14:paraId="296FC4BB" w14:textId="77777777" w:rsidR="00C51368" w:rsidRDefault="00E43BD9">
            <w:pPr>
              <w:rPr>
                <w:rFonts w:eastAsia="Times New Roman"/>
              </w:rPr>
            </w:pPr>
            <w:r>
              <w:rPr>
                <w:rFonts w:eastAsia="Times New Roman"/>
              </w:rPr>
              <w:t>form data</w:t>
            </w:r>
          </w:p>
        </w:tc>
        <w:tc>
          <w:tcPr>
            <w:tcW w:w="0" w:type="auto"/>
            <w:vAlign w:val="center"/>
            <w:hideMark/>
          </w:tcPr>
          <w:p w14:paraId="3FDB1040" w14:textId="77777777" w:rsidR="00C51368" w:rsidRDefault="00E43BD9">
            <w:pPr>
              <w:rPr>
                <w:rFonts w:eastAsia="Times New Roman"/>
              </w:rPr>
            </w:pPr>
            <w:r>
              <w:rPr>
                <w:rFonts w:eastAsia="Times New Roman"/>
              </w:rPr>
              <w:t>N/A</w:t>
            </w:r>
          </w:p>
        </w:tc>
        <w:tc>
          <w:tcPr>
            <w:tcW w:w="0" w:type="auto"/>
            <w:vAlign w:val="center"/>
            <w:hideMark/>
          </w:tcPr>
          <w:p w14:paraId="520B4AAE" w14:textId="77777777" w:rsidR="00C51368" w:rsidRDefault="00E43BD9">
            <w:pPr>
              <w:rPr>
                <w:rFonts w:eastAsia="Times New Roman"/>
              </w:rPr>
            </w:pPr>
            <w:r>
              <w:rPr>
                <w:rFonts w:eastAsia="Times New Roman"/>
              </w:rPr>
              <w:t>N/A</w:t>
            </w:r>
          </w:p>
        </w:tc>
        <w:tc>
          <w:tcPr>
            <w:tcW w:w="0" w:type="auto"/>
            <w:vAlign w:val="center"/>
            <w:hideMark/>
          </w:tcPr>
          <w:p w14:paraId="163CD07A" w14:textId="77777777" w:rsidR="00C51368" w:rsidRDefault="00C51368">
            <w:pPr>
              <w:rPr>
                <w:rFonts w:eastAsia="Times New Roman"/>
                <w:sz w:val="20"/>
                <w:szCs w:val="20"/>
              </w:rPr>
            </w:pPr>
          </w:p>
        </w:tc>
      </w:tr>
    </w:tbl>
    <w:p w14:paraId="1B5C9302" w14:textId="77777777" w:rsidR="00C51368" w:rsidRDefault="00E43BD9">
      <w:pPr>
        <w:pStyle w:val="NormalWeb"/>
        <w:divId w:val="1167402462"/>
        <w:rPr>
          <w:lang w:val="en-US"/>
        </w:rPr>
      </w:pPr>
      <w:r>
        <w:rPr>
          <w:lang w:val="en-US"/>
        </w:rPr>
        <w:t xml:space="preserve">Notes: </w:t>
      </w:r>
    </w:p>
    <w:p w14:paraId="498062B5" w14:textId="77777777"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14:paraId="5D578F52" w14:textId="77777777"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8"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14:paraId="1E7C0204" w14:textId="77777777">
        <w:trPr>
          <w:divId w:val="1167402462"/>
          <w:tblCellSpacing w:w="15" w:type="dxa"/>
        </w:trPr>
        <w:tc>
          <w:tcPr>
            <w:tcW w:w="0" w:type="auto"/>
            <w:vAlign w:val="center"/>
            <w:hideMark/>
          </w:tcPr>
          <w:p w14:paraId="03222744" w14:textId="77777777" w:rsidR="00C51368" w:rsidRDefault="00E43BD9">
            <w:pPr>
              <w:jc w:val="center"/>
              <w:rPr>
                <w:rFonts w:eastAsia="Times New Roman"/>
                <w:b/>
                <w:bCs/>
              </w:rPr>
            </w:pPr>
            <w:r>
              <w:rPr>
                <w:rFonts w:eastAsia="Times New Roman"/>
                <w:b/>
                <w:bCs/>
              </w:rPr>
              <w:t>Interaction</w:t>
            </w:r>
          </w:p>
        </w:tc>
        <w:tc>
          <w:tcPr>
            <w:tcW w:w="0" w:type="auto"/>
            <w:gridSpan w:val="6"/>
            <w:vAlign w:val="center"/>
            <w:hideMark/>
          </w:tcPr>
          <w:p w14:paraId="50491373" w14:textId="77777777" w:rsidR="00C51368" w:rsidRDefault="00E43BD9">
            <w:pPr>
              <w:jc w:val="center"/>
              <w:rPr>
                <w:rFonts w:eastAsia="Times New Roman"/>
                <w:b/>
                <w:bCs/>
              </w:rPr>
            </w:pPr>
            <w:r>
              <w:rPr>
                <w:rFonts w:eastAsia="Times New Roman"/>
                <w:b/>
                <w:bCs/>
              </w:rPr>
              <w:t>Response</w:t>
            </w:r>
          </w:p>
        </w:tc>
      </w:tr>
      <w:tr w:rsidR="00C51368" w14:paraId="0A04F4B5" w14:textId="77777777">
        <w:trPr>
          <w:divId w:val="1167402462"/>
          <w:tblCellSpacing w:w="15" w:type="dxa"/>
        </w:trPr>
        <w:tc>
          <w:tcPr>
            <w:tcW w:w="0" w:type="auto"/>
            <w:vAlign w:val="center"/>
            <w:hideMark/>
          </w:tcPr>
          <w:p w14:paraId="166618C4" w14:textId="77777777" w:rsidR="00C51368" w:rsidRDefault="00C51368">
            <w:pPr>
              <w:jc w:val="center"/>
              <w:rPr>
                <w:rFonts w:eastAsia="Times New Roman"/>
                <w:b/>
                <w:bCs/>
              </w:rPr>
            </w:pPr>
          </w:p>
        </w:tc>
        <w:tc>
          <w:tcPr>
            <w:tcW w:w="0" w:type="auto"/>
            <w:vAlign w:val="center"/>
            <w:hideMark/>
          </w:tcPr>
          <w:p w14:paraId="65D0CB5A" w14:textId="77777777" w:rsidR="00C51368" w:rsidRDefault="00E43BD9">
            <w:pPr>
              <w:jc w:val="center"/>
              <w:rPr>
                <w:rFonts w:eastAsia="Times New Roman"/>
                <w:b/>
                <w:bCs/>
              </w:rPr>
            </w:pPr>
            <w:r>
              <w:rPr>
                <w:rFonts w:eastAsia="Times New Roman"/>
                <w:b/>
                <w:bCs/>
              </w:rPr>
              <w:t>Content-Type</w:t>
            </w:r>
          </w:p>
        </w:tc>
        <w:tc>
          <w:tcPr>
            <w:tcW w:w="0" w:type="auto"/>
            <w:vAlign w:val="center"/>
            <w:hideMark/>
          </w:tcPr>
          <w:p w14:paraId="161625B9" w14:textId="77777777" w:rsidR="00C51368" w:rsidRDefault="00E43BD9">
            <w:pPr>
              <w:jc w:val="center"/>
              <w:rPr>
                <w:rFonts w:eastAsia="Times New Roman"/>
                <w:b/>
                <w:bCs/>
              </w:rPr>
            </w:pPr>
            <w:r>
              <w:rPr>
                <w:rFonts w:eastAsia="Times New Roman"/>
                <w:b/>
                <w:bCs/>
              </w:rPr>
              <w:t>Body</w:t>
            </w:r>
          </w:p>
        </w:tc>
        <w:tc>
          <w:tcPr>
            <w:tcW w:w="0" w:type="auto"/>
            <w:vAlign w:val="center"/>
            <w:hideMark/>
          </w:tcPr>
          <w:p w14:paraId="6AB1DE81" w14:textId="77777777" w:rsidR="00C51368" w:rsidRDefault="00E43BD9">
            <w:pPr>
              <w:jc w:val="center"/>
              <w:rPr>
                <w:rFonts w:eastAsia="Times New Roman"/>
                <w:b/>
                <w:bCs/>
              </w:rPr>
            </w:pPr>
            <w:r>
              <w:rPr>
                <w:rFonts w:eastAsia="Times New Roman"/>
                <w:b/>
                <w:bCs/>
              </w:rPr>
              <w:t>Location</w:t>
            </w:r>
          </w:p>
        </w:tc>
        <w:tc>
          <w:tcPr>
            <w:tcW w:w="0" w:type="auto"/>
            <w:vAlign w:val="center"/>
            <w:hideMark/>
          </w:tcPr>
          <w:p w14:paraId="44B1F2D3" w14:textId="77777777" w:rsidR="00C51368" w:rsidRDefault="00E43BD9">
            <w:pPr>
              <w:jc w:val="center"/>
              <w:rPr>
                <w:rFonts w:eastAsia="Times New Roman"/>
                <w:b/>
                <w:bCs/>
              </w:rPr>
            </w:pPr>
            <w:r>
              <w:rPr>
                <w:rFonts w:eastAsia="Times New Roman"/>
                <w:b/>
                <w:bCs/>
              </w:rPr>
              <w:t>Versioning</w:t>
            </w:r>
          </w:p>
        </w:tc>
        <w:tc>
          <w:tcPr>
            <w:tcW w:w="0" w:type="auto"/>
            <w:vAlign w:val="center"/>
            <w:hideMark/>
          </w:tcPr>
          <w:p w14:paraId="79BD5B12" w14:textId="77777777" w:rsidR="00C51368" w:rsidRDefault="00E43BD9">
            <w:pPr>
              <w:jc w:val="center"/>
              <w:rPr>
                <w:rFonts w:eastAsia="Times New Roman"/>
                <w:b/>
                <w:bCs/>
              </w:rPr>
            </w:pPr>
            <w:r>
              <w:rPr>
                <w:rFonts w:eastAsia="Times New Roman"/>
                <w:b/>
                <w:bCs/>
              </w:rPr>
              <w:t>Status Codes</w:t>
            </w:r>
          </w:p>
        </w:tc>
        <w:tc>
          <w:tcPr>
            <w:tcW w:w="0" w:type="auto"/>
            <w:vAlign w:val="center"/>
            <w:hideMark/>
          </w:tcPr>
          <w:p w14:paraId="705BBA3F" w14:textId="77777777" w:rsidR="00C51368" w:rsidRDefault="00C51368">
            <w:pPr>
              <w:rPr>
                <w:rFonts w:eastAsia="Times New Roman"/>
                <w:sz w:val="20"/>
                <w:szCs w:val="20"/>
              </w:rPr>
            </w:pPr>
          </w:p>
        </w:tc>
      </w:tr>
      <w:tr w:rsidR="00C51368" w14:paraId="4B29A298" w14:textId="77777777">
        <w:trPr>
          <w:divId w:val="1167402462"/>
          <w:tblCellSpacing w:w="15" w:type="dxa"/>
        </w:trPr>
        <w:tc>
          <w:tcPr>
            <w:tcW w:w="0" w:type="auto"/>
            <w:vAlign w:val="center"/>
            <w:hideMark/>
          </w:tcPr>
          <w:p w14:paraId="7B2C73EE" w14:textId="77777777" w:rsidR="00C51368" w:rsidRDefault="00E43BD9">
            <w:pPr>
              <w:rPr>
                <w:rFonts w:eastAsia="Times New Roman"/>
              </w:rPr>
            </w:pPr>
            <w:r>
              <w:rPr>
                <w:rFonts w:eastAsia="Times New Roman"/>
              </w:rPr>
              <w:t>read</w:t>
            </w:r>
          </w:p>
        </w:tc>
        <w:tc>
          <w:tcPr>
            <w:tcW w:w="0" w:type="auto"/>
            <w:vAlign w:val="center"/>
            <w:hideMark/>
          </w:tcPr>
          <w:p w14:paraId="736869CB" w14:textId="77777777" w:rsidR="00C51368" w:rsidRDefault="00E43BD9">
            <w:pPr>
              <w:rPr>
                <w:rFonts w:eastAsia="Times New Roman"/>
              </w:rPr>
            </w:pPr>
            <w:r>
              <w:rPr>
                <w:rFonts w:eastAsia="Times New Roman"/>
              </w:rPr>
              <w:t>R</w:t>
            </w:r>
          </w:p>
        </w:tc>
        <w:tc>
          <w:tcPr>
            <w:tcW w:w="0" w:type="auto"/>
            <w:vAlign w:val="center"/>
            <w:hideMark/>
          </w:tcPr>
          <w:p w14:paraId="07AF862A" w14:textId="77777777" w:rsidR="00C51368" w:rsidRDefault="00E43BD9">
            <w:pPr>
              <w:rPr>
                <w:rFonts w:eastAsia="Times New Roman"/>
              </w:rPr>
            </w:pPr>
            <w:r>
              <w:rPr>
                <w:rFonts w:eastAsia="Times New Roman"/>
              </w:rPr>
              <w:t>R: Resource</w:t>
            </w:r>
          </w:p>
        </w:tc>
        <w:tc>
          <w:tcPr>
            <w:tcW w:w="0" w:type="auto"/>
            <w:vAlign w:val="center"/>
            <w:hideMark/>
          </w:tcPr>
          <w:p w14:paraId="73BA9EA5" w14:textId="77777777" w:rsidR="00C51368" w:rsidRDefault="00E43BD9">
            <w:pPr>
              <w:rPr>
                <w:rFonts w:eastAsia="Times New Roman"/>
              </w:rPr>
            </w:pPr>
            <w:r>
              <w:rPr>
                <w:rFonts w:eastAsia="Times New Roman"/>
              </w:rPr>
              <w:t>N/A</w:t>
            </w:r>
          </w:p>
        </w:tc>
        <w:tc>
          <w:tcPr>
            <w:tcW w:w="0" w:type="auto"/>
            <w:vAlign w:val="center"/>
            <w:hideMark/>
          </w:tcPr>
          <w:p w14:paraId="59651248" w14:textId="77777777" w:rsidR="00C51368" w:rsidRDefault="00E43BD9">
            <w:pPr>
              <w:rPr>
                <w:rFonts w:eastAsia="Times New Roman"/>
              </w:rPr>
            </w:pPr>
            <w:r>
              <w:rPr>
                <w:rFonts w:eastAsia="Times New Roman"/>
              </w:rPr>
              <w:t>R: ETag, Last-Modified</w:t>
            </w:r>
          </w:p>
        </w:tc>
        <w:tc>
          <w:tcPr>
            <w:tcW w:w="0" w:type="auto"/>
            <w:vAlign w:val="center"/>
            <w:hideMark/>
          </w:tcPr>
          <w:p w14:paraId="157B3531" w14:textId="77777777" w:rsidR="00C51368" w:rsidRDefault="00E43BD9">
            <w:pPr>
              <w:rPr>
                <w:rFonts w:eastAsia="Times New Roman"/>
              </w:rPr>
            </w:pPr>
            <w:r>
              <w:rPr>
                <w:rFonts w:eastAsia="Times New Roman"/>
              </w:rPr>
              <w:t>200, 404, 410</w:t>
            </w:r>
          </w:p>
        </w:tc>
        <w:tc>
          <w:tcPr>
            <w:tcW w:w="0" w:type="auto"/>
            <w:vAlign w:val="center"/>
            <w:hideMark/>
          </w:tcPr>
          <w:p w14:paraId="32B454E5" w14:textId="77777777" w:rsidR="00C51368" w:rsidRDefault="00C51368">
            <w:pPr>
              <w:rPr>
                <w:rFonts w:eastAsia="Times New Roman"/>
                <w:sz w:val="20"/>
                <w:szCs w:val="20"/>
              </w:rPr>
            </w:pPr>
          </w:p>
        </w:tc>
      </w:tr>
      <w:tr w:rsidR="00C51368" w14:paraId="647B9604" w14:textId="77777777">
        <w:trPr>
          <w:divId w:val="1167402462"/>
          <w:tblCellSpacing w:w="15" w:type="dxa"/>
        </w:trPr>
        <w:tc>
          <w:tcPr>
            <w:tcW w:w="0" w:type="auto"/>
            <w:vAlign w:val="center"/>
            <w:hideMark/>
          </w:tcPr>
          <w:p w14:paraId="174F6D0D" w14:textId="77777777" w:rsidR="00C51368" w:rsidRDefault="00E43BD9">
            <w:pPr>
              <w:rPr>
                <w:rFonts w:eastAsia="Times New Roman"/>
              </w:rPr>
            </w:pPr>
            <w:r>
              <w:rPr>
                <w:rFonts w:eastAsia="Times New Roman"/>
              </w:rPr>
              <w:t>vread</w:t>
            </w:r>
          </w:p>
        </w:tc>
        <w:tc>
          <w:tcPr>
            <w:tcW w:w="0" w:type="auto"/>
            <w:vAlign w:val="center"/>
            <w:hideMark/>
          </w:tcPr>
          <w:p w14:paraId="5D17384E" w14:textId="77777777" w:rsidR="00C51368" w:rsidRDefault="00E43BD9">
            <w:pPr>
              <w:rPr>
                <w:rFonts w:eastAsia="Times New Roman"/>
              </w:rPr>
            </w:pPr>
            <w:r>
              <w:rPr>
                <w:rFonts w:eastAsia="Times New Roman"/>
              </w:rPr>
              <w:t>R</w:t>
            </w:r>
          </w:p>
        </w:tc>
        <w:tc>
          <w:tcPr>
            <w:tcW w:w="0" w:type="auto"/>
            <w:vAlign w:val="center"/>
            <w:hideMark/>
          </w:tcPr>
          <w:p w14:paraId="5ED7E518" w14:textId="77777777" w:rsidR="00C51368" w:rsidRDefault="00E43BD9">
            <w:pPr>
              <w:rPr>
                <w:rFonts w:eastAsia="Times New Roman"/>
              </w:rPr>
            </w:pPr>
            <w:r>
              <w:rPr>
                <w:rFonts w:eastAsia="Times New Roman"/>
              </w:rPr>
              <w:t>R: Resource</w:t>
            </w:r>
          </w:p>
        </w:tc>
        <w:tc>
          <w:tcPr>
            <w:tcW w:w="0" w:type="auto"/>
            <w:vAlign w:val="center"/>
            <w:hideMark/>
          </w:tcPr>
          <w:p w14:paraId="1B7CC4FA" w14:textId="77777777" w:rsidR="00C51368" w:rsidRDefault="00E43BD9">
            <w:pPr>
              <w:rPr>
                <w:rFonts w:eastAsia="Times New Roman"/>
              </w:rPr>
            </w:pPr>
            <w:r>
              <w:rPr>
                <w:rFonts w:eastAsia="Times New Roman"/>
              </w:rPr>
              <w:t>N/A</w:t>
            </w:r>
          </w:p>
        </w:tc>
        <w:tc>
          <w:tcPr>
            <w:tcW w:w="0" w:type="auto"/>
            <w:vAlign w:val="center"/>
            <w:hideMark/>
          </w:tcPr>
          <w:p w14:paraId="1C9D7CF2" w14:textId="77777777" w:rsidR="00C51368" w:rsidRDefault="00E43BD9">
            <w:pPr>
              <w:rPr>
                <w:rFonts w:eastAsia="Times New Roman"/>
              </w:rPr>
            </w:pPr>
            <w:r>
              <w:rPr>
                <w:rFonts w:eastAsia="Times New Roman"/>
              </w:rPr>
              <w:t>R: ETag, Last-Modified</w:t>
            </w:r>
          </w:p>
        </w:tc>
        <w:tc>
          <w:tcPr>
            <w:tcW w:w="0" w:type="auto"/>
            <w:vAlign w:val="center"/>
            <w:hideMark/>
          </w:tcPr>
          <w:p w14:paraId="60CF0663" w14:textId="77777777" w:rsidR="00C51368" w:rsidRDefault="00E43BD9">
            <w:pPr>
              <w:rPr>
                <w:rFonts w:eastAsia="Times New Roman"/>
              </w:rPr>
            </w:pPr>
            <w:r>
              <w:rPr>
                <w:rFonts w:eastAsia="Times New Roman"/>
              </w:rPr>
              <w:t>200, 404</w:t>
            </w:r>
          </w:p>
        </w:tc>
        <w:tc>
          <w:tcPr>
            <w:tcW w:w="0" w:type="auto"/>
            <w:vAlign w:val="center"/>
            <w:hideMark/>
          </w:tcPr>
          <w:p w14:paraId="0134DFD5" w14:textId="77777777" w:rsidR="00C51368" w:rsidRDefault="00C51368">
            <w:pPr>
              <w:rPr>
                <w:rFonts w:eastAsia="Times New Roman"/>
                <w:sz w:val="20"/>
                <w:szCs w:val="20"/>
              </w:rPr>
            </w:pPr>
          </w:p>
        </w:tc>
      </w:tr>
      <w:tr w:rsidR="00C51368" w14:paraId="47313219" w14:textId="77777777">
        <w:trPr>
          <w:divId w:val="1167402462"/>
          <w:tblCellSpacing w:w="15" w:type="dxa"/>
        </w:trPr>
        <w:tc>
          <w:tcPr>
            <w:tcW w:w="0" w:type="auto"/>
            <w:vAlign w:val="center"/>
            <w:hideMark/>
          </w:tcPr>
          <w:p w14:paraId="7436F4AA" w14:textId="77777777" w:rsidR="00C51368" w:rsidRDefault="00E43BD9">
            <w:pPr>
              <w:rPr>
                <w:rFonts w:eastAsia="Times New Roman"/>
              </w:rPr>
            </w:pPr>
            <w:r>
              <w:rPr>
                <w:rFonts w:eastAsia="Times New Roman"/>
              </w:rPr>
              <w:t>update</w:t>
            </w:r>
          </w:p>
        </w:tc>
        <w:tc>
          <w:tcPr>
            <w:tcW w:w="0" w:type="auto"/>
            <w:vAlign w:val="center"/>
            <w:hideMark/>
          </w:tcPr>
          <w:p w14:paraId="7B55018F" w14:textId="77777777" w:rsidR="00C51368" w:rsidRDefault="00E43BD9">
            <w:pPr>
              <w:rPr>
                <w:rFonts w:eastAsia="Times New Roman"/>
              </w:rPr>
            </w:pPr>
            <w:r>
              <w:rPr>
                <w:rFonts w:eastAsia="Times New Roman"/>
              </w:rPr>
              <w:t>R if body</w:t>
            </w:r>
          </w:p>
        </w:tc>
        <w:tc>
          <w:tcPr>
            <w:tcW w:w="0" w:type="auto"/>
            <w:vAlign w:val="center"/>
            <w:hideMark/>
          </w:tcPr>
          <w:p w14:paraId="0729C90F" w14:textId="77777777" w:rsidR="00C51368" w:rsidRDefault="00E43BD9">
            <w:pPr>
              <w:rPr>
                <w:rFonts w:eastAsia="Times New Roman"/>
              </w:rPr>
            </w:pPr>
            <w:r>
              <w:rPr>
                <w:rFonts w:eastAsia="Times New Roman"/>
              </w:rPr>
              <w:t>O: Resource (Prefer)</w:t>
            </w:r>
          </w:p>
        </w:tc>
        <w:tc>
          <w:tcPr>
            <w:tcW w:w="0" w:type="auto"/>
            <w:vAlign w:val="center"/>
            <w:hideMark/>
          </w:tcPr>
          <w:p w14:paraId="6912EC89" w14:textId="77777777" w:rsidR="00C51368" w:rsidRDefault="00E43BD9">
            <w:pPr>
              <w:rPr>
                <w:rFonts w:eastAsia="Times New Roman"/>
              </w:rPr>
            </w:pPr>
            <w:r>
              <w:rPr>
                <w:rFonts w:eastAsia="Times New Roman"/>
              </w:rPr>
              <w:t>R on create</w:t>
            </w:r>
          </w:p>
        </w:tc>
        <w:tc>
          <w:tcPr>
            <w:tcW w:w="0" w:type="auto"/>
            <w:vAlign w:val="center"/>
            <w:hideMark/>
          </w:tcPr>
          <w:p w14:paraId="1609246E" w14:textId="77777777" w:rsidR="00C51368" w:rsidRDefault="00E43BD9">
            <w:pPr>
              <w:rPr>
                <w:rFonts w:eastAsia="Times New Roman"/>
              </w:rPr>
            </w:pPr>
            <w:r>
              <w:rPr>
                <w:rFonts w:eastAsia="Times New Roman"/>
              </w:rPr>
              <w:t>R: ETag, Last-Modified</w:t>
            </w:r>
          </w:p>
        </w:tc>
        <w:tc>
          <w:tcPr>
            <w:tcW w:w="0" w:type="auto"/>
            <w:vAlign w:val="center"/>
            <w:hideMark/>
          </w:tcPr>
          <w:p w14:paraId="77C74F92" w14:textId="77777777" w:rsidR="00C51368" w:rsidRDefault="00E43BD9">
            <w:pPr>
              <w:rPr>
                <w:rFonts w:eastAsia="Times New Roman"/>
              </w:rPr>
            </w:pPr>
            <w:r>
              <w:rPr>
                <w:rFonts w:eastAsia="Times New Roman"/>
              </w:rPr>
              <w:t>200, 201, 400, 404, 405, 409, 412, 422</w:t>
            </w:r>
          </w:p>
        </w:tc>
        <w:tc>
          <w:tcPr>
            <w:tcW w:w="0" w:type="auto"/>
            <w:vAlign w:val="center"/>
            <w:hideMark/>
          </w:tcPr>
          <w:p w14:paraId="34449C69" w14:textId="77777777" w:rsidR="00C51368" w:rsidRDefault="00C51368">
            <w:pPr>
              <w:rPr>
                <w:rFonts w:eastAsia="Times New Roman"/>
                <w:sz w:val="20"/>
                <w:szCs w:val="20"/>
              </w:rPr>
            </w:pPr>
          </w:p>
        </w:tc>
      </w:tr>
      <w:tr w:rsidR="00C51368" w14:paraId="67EC6A8C" w14:textId="77777777">
        <w:trPr>
          <w:divId w:val="1167402462"/>
          <w:tblCellSpacing w:w="15" w:type="dxa"/>
        </w:trPr>
        <w:tc>
          <w:tcPr>
            <w:tcW w:w="0" w:type="auto"/>
            <w:vAlign w:val="center"/>
            <w:hideMark/>
          </w:tcPr>
          <w:p w14:paraId="455BCDA3" w14:textId="77777777" w:rsidR="00C51368" w:rsidRDefault="00E43BD9">
            <w:pPr>
              <w:rPr>
                <w:rFonts w:eastAsia="Times New Roman"/>
              </w:rPr>
            </w:pPr>
            <w:r>
              <w:rPr>
                <w:rFonts w:eastAsia="Times New Roman"/>
              </w:rPr>
              <w:t>delete</w:t>
            </w:r>
          </w:p>
        </w:tc>
        <w:tc>
          <w:tcPr>
            <w:tcW w:w="0" w:type="auto"/>
            <w:vAlign w:val="center"/>
            <w:hideMark/>
          </w:tcPr>
          <w:p w14:paraId="6DECB6E9" w14:textId="77777777" w:rsidR="00C51368" w:rsidRDefault="00E43BD9">
            <w:pPr>
              <w:rPr>
                <w:rFonts w:eastAsia="Times New Roman"/>
              </w:rPr>
            </w:pPr>
            <w:r>
              <w:rPr>
                <w:rFonts w:eastAsia="Times New Roman"/>
              </w:rPr>
              <w:t>R if body</w:t>
            </w:r>
          </w:p>
        </w:tc>
        <w:tc>
          <w:tcPr>
            <w:tcW w:w="0" w:type="auto"/>
            <w:vAlign w:val="center"/>
            <w:hideMark/>
          </w:tcPr>
          <w:p w14:paraId="2D31FA89" w14:textId="77777777" w:rsidR="00C51368" w:rsidRDefault="00E43BD9">
            <w:pPr>
              <w:rPr>
                <w:rFonts w:eastAsia="Times New Roman"/>
              </w:rPr>
            </w:pPr>
            <w:r>
              <w:rPr>
                <w:rFonts w:eastAsia="Times New Roman"/>
              </w:rPr>
              <w:t>O: OperationOutcome</w:t>
            </w:r>
          </w:p>
        </w:tc>
        <w:tc>
          <w:tcPr>
            <w:tcW w:w="0" w:type="auto"/>
            <w:vAlign w:val="center"/>
            <w:hideMark/>
          </w:tcPr>
          <w:p w14:paraId="71653734" w14:textId="77777777" w:rsidR="00C51368" w:rsidRDefault="00E43BD9">
            <w:pPr>
              <w:rPr>
                <w:rFonts w:eastAsia="Times New Roman"/>
              </w:rPr>
            </w:pPr>
            <w:r>
              <w:rPr>
                <w:rFonts w:eastAsia="Times New Roman"/>
              </w:rPr>
              <w:t>N/A</w:t>
            </w:r>
          </w:p>
        </w:tc>
        <w:tc>
          <w:tcPr>
            <w:tcW w:w="0" w:type="auto"/>
            <w:vAlign w:val="center"/>
            <w:hideMark/>
          </w:tcPr>
          <w:p w14:paraId="5303B323" w14:textId="77777777" w:rsidR="00C51368" w:rsidRDefault="00E43BD9">
            <w:pPr>
              <w:rPr>
                <w:rFonts w:eastAsia="Times New Roman"/>
              </w:rPr>
            </w:pPr>
            <w:r>
              <w:rPr>
                <w:rFonts w:eastAsia="Times New Roman"/>
              </w:rPr>
              <w:t>N/A</w:t>
            </w:r>
          </w:p>
        </w:tc>
        <w:tc>
          <w:tcPr>
            <w:tcW w:w="0" w:type="auto"/>
            <w:vAlign w:val="center"/>
            <w:hideMark/>
          </w:tcPr>
          <w:p w14:paraId="4FFC1942" w14:textId="77777777" w:rsidR="00C51368" w:rsidRDefault="00E43BD9">
            <w:pPr>
              <w:rPr>
                <w:rFonts w:eastAsia="Times New Roman"/>
              </w:rPr>
            </w:pPr>
            <w:r>
              <w:rPr>
                <w:rFonts w:eastAsia="Times New Roman"/>
              </w:rPr>
              <w:t>200, 204, 404, 405, 409, 412</w:t>
            </w:r>
          </w:p>
        </w:tc>
        <w:tc>
          <w:tcPr>
            <w:tcW w:w="0" w:type="auto"/>
            <w:vAlign w:val="center"/>
            <w:hideMark/>
          </w:tcPr>
          <w:p w14:paraId="1561E720" w14:textId="77777777" w:rsidR="00C51368" w:rsidRDefault="00C51368">
            <w:pPr>
              <w:rPr>
                <w:rFonts w:eastAsia="Times New Roman"/>
                <w:sz w:val="20"/>
                <w:szCs w:val="20"/>
              </w:rPr>
            </w:pPr>
          </w:p>
        </w:tc>
      </w:tr>
      <w:tr w:rsidR="00C51368" w14:paraId="15237E5D" w14:textId="77777777">
        <w:trPr>
          <w:divId w:val="1167402462"/>
          <w:tblCellSpacing w:w="15" w:type="dxa"/>
        </w:trPr>
        <w:tc>
          <w:tcPr>
            <w:tcW w:w="0" w:type="auto"/>
            <w:vAlign w:val="center"/>
            <w:hideMark/>
          </w:tcPr>
          <w:p w14:paraId="73C07857" w14:textId="77777777" w:rsidR="00C51368" w:rsidRDefault="00E43BD9">
            <w:pPr>
              <w:rPr>
                <w:rFonts w:eastAsia="Times New Roman"/>
              </w:rPr>
            </w:pPr>
            <w:r>
              <w:rPr>
                <w:rFonts w:eastAsia="Times New Roman"/>
              </w:rPr>
              <w:t>create</w:t>
            </w:r>
          </w:p>
        </w:tc>
        <w:tc>
          <w:tcPr>
            <w:tcW w:w="0" w:type="auto"/>
            <w:vAlign w:val="center"/>
            <w:hideMark/>
          </w:tcPr>
          <w:p w14:paraId="39D588A2" w14:textId="77777777" w:rsidR="00C51368" w:rsidRDefault="00E43BD9">
            <w:pPr>
              <w:rPr>
                <w:rFonts w:eastAsia="Times New Roman"/>
              </w:rPr>
            </w:pPr>
            <w:r>
              <w:rPr>
                <w:rFonts w:eastAsia="Times New Roman"/>
              </w:rPr>
              <w:t>R if body</w:t>
            </w:r>
          </w:p>
        </w:tc>
        <w:tc>
          <w:tcPr>
            <w:tcW w:w="0" w:type="auto"/>
            <w:vAlign w:val="center"/>
            <w:hideMark/>
          </w:tcPr>
          <w:p w14:paraId="4FE77F66" w14:textId="77777777" w:rsidR="00C51368" w:rsidRDefault="00E43BD9">
            <w:pPr>
              <w:rPr>
                <w:rFonts w:eastAsia="Times New Roman"/>
              </w:rPr>
            </w:pPr>
            <w:r>
              <w:rPr>
                <w:rFonts w:eastAsia="Times New Roman"/>
              </w:rPr>
              <w:t>O : Resource (Prefer)</w:t>
            </w:r>
          </w:p>
        </w:tc>
        <w:tc>
          <w:tcPr>
            <w:tcW w:w="0" w:type="auto"/>
            <w:vAlign w:val="center"/>
            <w:hideMark/>
          </w:tcPr>
          <w:p w14:paraId="7F0F5001" w14:textId="77777777" w:rsidR="00C51368" w:rsidRDefault="00E43BD9">
            <w:pPr>
              <w:rPr>
                <w:rFonts w:eastAsia="Times New Roman"/>
              </w:rPr>
            </w:pPr>
            <w:r>
              <w:rPr>
                <w:rFonts w:eastAsia="Times New Roman"/>
              </w:rPr>
              <w:t>R</w:t>
            </w:r>
          </w:p>
        </w:tc>
        <w:tc>
          <w:tcPr>
            <w:tcW w:w="0" w:type="auto"/>
            <w:vAlign w:val="center"/>
            <w:hideMark/>
          </w:tcPr>
          <w:p w14:paraId="097D4268" w14:textId="77777777" w:rsidR="00C51368" w:rsidRDefault="00E43BD9">
            <w:pPr>
              <w:rPr>
                <w:rFonts w:eastAsia="Times New Roman"/>
              </w:rPr>
            </w:pPr>
            <w:r>
              <w:rPr>
                <w:rFonts w:eastAsia="Times New Roman"/>
              </w:rPr>
              <w:t>R: ETag, Last-Modified</w:t>
            </w:r>
          </w:p>
        </w:tc>
        <w:tc>
          <w:tcPr>
            <w:tcW w:w="0" w:type="auto"/>
            <w:vAlign w:val="center"/>
            <w:hideMark/>
          </w:tcPr>
          <w:p w14:paraId="256955FE" w14:textId="77777777" w:rsidR="00C51368" w:rsidRDefault="00E43BD9">
            <w:pPr>
              <w:rPr>
                <w:rFonts w:eastAsia="Times New Roman"/>
              </w:rPr>
            </w:pPr>
            <w:r>
              <w:rPr>
                <w:rFonts w:eastAsia="Times New Roman"/>
              </w:rPr>
              <w:t>201, 400, 404, 405, 422</w:t>
            </w:r>
          </w:p>
        </w:tc>
        <w:tc>
          <w:tcPr>
            <w:tcW w:w="0" w:type="auto"/>
            <w:vAlign w:val="center"/>
            <w:hideMark/>
          </w:tcPr>
          <w:p w14:paraId="5514AC51" w14:textId="77777777" w:rsidR="00C51368" w:rsidRDefault="00C51368">
            <w:pPr>
              <w:rPr>
                <w:rFonts w:eastAsia="Times New Roman"/>
                <w:sz w:val="20"/>
                <w:szCs w:val="20"/>
              </w:rPr>
            </w:pPr>
          </w:p>
        </w:tc>
      </w:tr>
      <w:tr w:rsidR="00C51368" w14:paraId="0848C2B9" w14:textId="77777777">
        <w:trPr>
          <w:divId w:val="1167402462"/>
          <w:tblCellSpacing w:w="15" w:type="dxa"/>
        </w:trPr>
        <w:tc>
          <w:tcPr>
            <w:tcW w:w="0" w:type="auto"/>
            <w:vAlign w:val="center"/>
            <w:hideMark/>
          </w:tcPr>
          <w:p w14:paraId="0DB36E96" w14:textId="77777777" w:rsidR="00C51368" w:rsidRDefault="00E43BD9">
            <w:pPr>
              <w:rPr>
                <w:rFonts w:eastAsia="Times New Roman"/>
              </w:rPr>
            </w:pPr>
            <w:r>
              <w:rPr>
                <w:rFonts w:eastAsia="Times New Roman"/>
              </w:rPr>
              <w:t>search</w:t>
            </w:r>
          </w:p>
        </w:tc>
        <w:tc>
          <w:tcPr>
            <w:tcW w:w="0" w:type="auto"/>
            <w:vAlign w:val="center"/>
            <w:hideMark/>
          </w:tcPr>
          <w:p w14:paraId="37A617D5" w14:textId="77777777" w:rsidR="00C51368" w:rsidRDefault="00E43BD9">
            <w:pPr>
              <w:rPr>
                <w:rFonts w:eastAsia="Times New Roman"/>
              </w:rPr>
            </w:pPr>
            <w:r>
              <w:rPr>
                <w:rFonts w:eastAsia="Times New Roman"/>
              </w:rPr>
              <w:t>R</w:t>
            </w:r>
          </w:p>
        </w:tc>
        <w:tc>
          <w:tcPr>
            <w:tcW w:w="0" w:type="auto"/>
            <w:vAlign w:val="center"/>
            <w:hideMark/>
          </w:tcPr>
          <w:p w14:paraId="79ED07B7" w14:textId="77777777" w:rsidR="00C51368" w:rsidRDefault="00E43BD9">
            <w:pPr>
              <w:rPr>
                <w:rFonts w:eastAsia="Times New Roman"/>
              </w:rPr>
            </w:pPr>
            <w:r>
              <w:rPr>
                <w:rFonts w:eastAsia="Times New Roman"/>
              </w:rPr>
              <w:t>R: Bundle</w:t>
            </w:r>
          </w:p>
        </w:tc>
        <w:tc>
          <w:tcPr>
            <w:tcW w:w="0" w:type="auto"/>
            <w:vAlign w:val="center"/>
            <w:hideMark/>
          </w:tcPr>
          <w:p w14:paraId="154DE04F" w14:textId="77777777" w:rsidR="00C51368" w:rsidRDefault="00E43BD9">
            <w:pPr>
              <w:rPr>
                <w:rFonts w:eastAsia="Times New Roman"/>
              </w:rPr>
            </w:pPr>
            <w:r>
              <w:rPr>
                <w:rFonts w:eastAsia="Times New Roman"/>
              </w:rPr>
              <w:t>N/A</w:t>
            </w:r>
          </w:p>
        </w:tc>
        <w:tc>
          <w:tcPr>
            <w:tcW w:w="0" w:type="auto"/>
            <w:vAlign w:val="center"/>
            <w:hideMark/>
          </w:tcPr>
          <w:p w14:paraId="67A2EEAB" w14:textId="77777777" w:rsidR="00C51368" w:rsidRDefault="00E43BD9">
            <w:pPr>
              <w:rPr>
                <w:rFonts w:eastAsia="Times New Roman"/>
              </w:rPr>
            </w:pPr>
            <w:r>
              <w:rPr>
                <w:rFonts w:eastAsia="Times New Roman"/>
              </w:rPr>
              <w:t>N/A</w:t>
            </w:r>
          </w:p>
        </w:tc>
        <w:tc>
          <w:tcPr>
            <w:tcW w:w="0" w:type="auto"/>
            <w:vAlign w:val="center"/>
            <w:hideMark/>
          </w:tcPr>
          <w:p w14:paraId="70AB0A42" w14:textId="77777777" w:rsidR="00C51368" w:rsidRDefault="00E43BD9">
            <w:pPr>
              <w:rPr>
                <w:rFonts w:eastAsia="Times New Roman"/>
              </w:rPr>
            </w:pPr>
            <w:r>
              <w:rPr>
                <w:rFonts w:eastAsia="Times New Roman"/>
              </w:rPr>
              <w:t>200, 403?</w:t>
            </w:r>
          </w:p>
        </w:tc>
        <w:tc>
          <w:tcPr>
            <w:tcW w:w="0" w:type="auto"/>
            <w:vAlign w:val="center"/>
            <w:hideMark/>
          </w:tcPr>
          <w:p w14:paraId="6CB574A5" w14:textId="77777777" w:rsidR="00C51368" w:rsidRDefault="00C51368">
            <w:pPr>
              <w:rPr>
                <w:rFonts w:eastAsia="Times New Roman"/>
                <w:sz w:val="20"/>
                <w:szCs w:val="20"/>
              </w:rPr>
            </w:pPr>
          </w:p>
        </w:tc>
      </w:tr>
      <w:tr w:rsidR="00C51368" w14:paraId="555CBBEC" w14:textId="77777777">
        <w:trPr>
          <w:divId w:val="1167402462"/>
          <w:tblCellSpacing w:w="15" w:type="dxa"/>
        </w:trPr>
        <w:tc>
          <w:tcPr>
            <w:tcW w:w="0" w:type="auto"/>
            <w:vAlign w:val="center"/>
            <w:hideMark/>
          </w:tcPr>
          <w:p w14:paraId="6A62F285" w14:textId="77777777" w:rsidR="00C51368" w:rsidRDefault="00E43BD9">
            <w:pPr>
              <w:rPr>
                <w:rFonts w:eastAsia="Times New Roman"/>
              </w:rPr>
            </w:pPr>
            <w:r>
              <w:rPr>
                <w:rFonts w:eastAsia="Times New Roman"/>
              </w:rPr>
              <w:t>search-all</w:t>
            </w:r>
          </w:p>
        </w:tc>
        <w:tc>
          <w:tcPr>
            <w:tcW w:w="0" w:type="auto"/>
            <w:vAlign w:val="center"/>
            <w:hideMark/>
          </w:tcPr>
          <w:p w14:paraId="70FEC4CF" w14:textId="77777777" w:rsidR="00C51368" w:rsidRDefault="00E43BD9">
            <w:pPr>
              <w:rPr>
                <w:rFonts w:eastAsia="Times New Roman"/>
              </w:rPr>
            </w:pPr>
            <w:r>
              <w:rPr>
                <w:rFonts w:eastAsia="Times New Roman"/>
              </w:rPr>
              <w:t>R</w:t>
            </w:r>
          </w:p>
        </w:tc>
        <w:tc>
          <w:tcPr>
            <w:tcW w:w="0" w:type="auto"/>
            <w:vAlign w:val="center"/>
            <w:hideMark/>
          </w:tcPr>
          <w:p w14:paraId="78D139FF" w14:textId="77777777" w:rsidR="00C51368" w:rsidRDefault="00E43BD9">
            <w:pPr>
              <w:rPr>
                <w:rFonts w:eastAsia="Times New Roman"/>
              </w:rPr>
            </w:pPr>
            <w:r>
              <w:rPr>
                <w:rFonts w:eastAsia="Times New Roman"/>
              </w:rPr>
              <w:t>R: Bundle</w:t>
            </w:r>
          </w:p>
        </w:tc>
        <w:tc>
          <w:tcPr>
            <w:tcW w:w="0" w:type="auto"/>
            <w:vAlign w:val="center"/>
            <w:hideMark/>
          </w:tcPr>
          <w:p w14:paraId="0DAAF522" w14:textId="77777777" w:rsidR="00C51368" w:rsidRDefault="00E43BD9">
            <w:pPr>
              <w:rPr>
                <w:rFonts w:eastAsia="Times New Roman"/>
              </w:rPr>
            </w:pPr>
            <w:r>
              <w:rPr>
                <w:rFonts w:eastAsia="Times New Roman"/>
              </w:rPr>
              <w:t>N/A</w:t>
            </w:r>
          </w:p>
        </w:tc>
        <w:tc>
          <w:tcPr>
            <w:tcW w:w="0" w:type="auto"/>
            <w:vAlign w:val="center"/>
            <w:hideMark/>
          </w:tcPr>
          <w:p w14:paraId="728AD8D0" w14:textId="77777777" w:rsidR="00C51368" w:rsidRDefault="00E43BD9">
            <w:pPr>
              <w:rPr>
                <w:rFonts w:eastAsia="Times New Roman"/>
              </w:rPr>
            </w:pPr>
            <w:r>
              <w:rPr>
                <w:rFonts w:eastAsia="Times New Roman"/>
              </w:rPr>
              <w:t>N/A</w:t>
            </w:r>
          </w:p>
        </w:tc>
        <w:tc>
          <w:tcPr>
            <w:tcW w:w="0" w:type="auto"/>
            <w:vAlign w:val="center"/>
            <w:hideMark/>
          </w:tcPr>
          <w:p w14:paraId="53AC9DFF" w14:textId="77777777" w:rsidR="00C51368" w:rsidRDefault="00E43BD9">
            <w:pPr>
              <w:rPr>
                <w:rFonts w:eastAsia="Times New Roman"/>
              </w:rPr>
            </w:pPr>
            <w:r>
              <w:rPr>
                <w:rFonts w:eastAsia="Times New Roman"/>
              </w:rPr>
              <w:t>200, 403?</w:t>
            </w:r>
          </w:p>
        </w:tc>
        <w:tc>
          <w:tcPr>
            <w:tcW w:w="0" w:type="auto"/>
            <w:vAlign w:val="center"/>
            <w:hideMark/>
          </w:tcPr>
          <w:p w14:paraId="203611FC" w14:textId="77777777" w:rsidR="00C51368" w:rsidRDefault="00C51368">
            <w:pPr>
              <w:rPr>
                <w:rFonts w:eastAsia="Times New Roman"/>
                <w:sz w:val="20"/>
                <w:szCs w:val="20"/>
              </w:rPr>
            </w:pPr>
          </w:p>
        </w:tc>
      </w:tr>
      <w:tr w:rsidR="00C51368" w14:paraId="586A6000" w14:textId="77777777">
        <w:trPr>
          <w:divId w:val="1167402462"/>
          <w:tblCellSpacing w:w="15" w:type="dxa"/>
        </w:trPr>
        <w:tc>
          <w:tcPr>
            <w:tcW w:w="0" w:type="auto"/>
            <w:vAlign w:val="center"/>
            <w:hideMark/>
          </w:tcPr>
          <w:p w14:paraId="61A24298" w14:textId="77777777" w:rsidR="00C51368" w:rsidRDefault="00E43BD9">
            <w:pPr>
              <w:rPr>
                <w:rFonts w:eastAsia="Times New Roman"/>
              </w:rPr>
            </w:pPr>
            <w:r>
              <w:rPr>
                <w:rFonts w:eastAsia="Times New Roman"/>
              </w:rPr>
              <w:t>conformance</w:t>
            </w:r>
          </w:p>
        </w:tc>
        <w:tc>
          <w:tcPr>
            <w:tcW w:w="0" w:type="auto"/>
            <w:vAlign w:val="center"/>
            <w:hideMark/>
          </w:tcPr>
          <w:p w14:paraId="28E1B6B5" w14:textId="77777777" w:rsidR="00C51368" w:rsidRDefault="00E43BD9">
            <w:pPr>
              <w:rPr>
                <w:rFonts w:eastAsia="Times New Roman"/>
              </w:rPr>
            </w:pPr>
            <w:r>
              <w:rPr>
                <w:rFonts w:eastAsia="Times New Roman"/>
              </w:rPr>
              <w:t>R</w:t>
            </w:r>
          </w:p>
        </w:tc>
        <w:tc>
          <w:tcPr>
            <w:tcW w:w="0" w:type="auto"/>
            <w:vAlign w:val="center"/>
            <w:hideMark/>
          </w:tcPr>
          <w:p w14:paraId="762B1066" w14:textId="77777777" w:rsidR="00C51368" w:rsidRDefault="00E43BD9">
            <w:pPr>
              <w:rPr>
                <w:rFonts w:eastAsia="Times New Roman"/>
              </w:rPr>
            </w:pPr>
            <w:r>
              <w:rPr>
                <w:rFonts w:eastAsia="Times New Roman"/>
              </w:rPr>
              <w:t>R: Conformance</w:t>
            </w:r>
          </w:p>
        </w:tc>
        <w:tc>
          <w:tcPr>
            <w:tcW w:w="0" w:type="auto"/>
            <w:vAlign w:val="center"/>
            <w:hideMark/>
          </w:tcPr>
          <w:p w14:paraId="6D21004E" w14:textId="77777777" w:rsidR="00C51368" w:rsidRDefault="00E43BD9">
            <w:pPr>
              <w:rPr>
                <w:rFonts w:eastAsia="Times New Roman"/>
              </w:rPr>
            </w:pPr>
            <w:r>
              <w:rPr>
                <w:rFonts w:eastAsia="Times New Roman"/>
              </w:rPr>
              <w:t>N/A</w:t>
            </w:r>
          </w:p>
        </w:tc>
        <w:tc>
          <w:tcPr>
            <w:tcW w:w="0" w:type="auto"/>
            <w:vAlign w:val="center"/>
            <w:hideMark/>
          </w:tcPr>
          <w:p w14:paraId="261595DE" w14:textId="77777777" w:rsidR="00C51368" w:rsidRDefault="00E43BD9">
            <w:pPr>
              <w:rPr>
                <w:rFonts w:eastAsia="Times New Roman"/>
              </w:rPr>
            </w:pPr>
            <w:r>
              <w:rPr>
                <w:rFonts w:eastAsia="Times New Roman"/>
              </w:rPr>
              <w:t>N/A</w:t>
            </w:r>
          </w:p>
        </w:tc>
        <w:tc>
          <w:tcPr>
            <w:tcW w:w="0" w:type="auto"/>
            <w:vAlign w:val="center"/>
            <w:hideMark/>
          </w:tcPr>
          <w:p w14:paraId="25231DEC" w14:textId="77777777" w:rsidR="00C51368" w:rsidRDefault="00E43BD9">
            <w:pPr>
              <w:rPr>
                <w:rFonts w:eastAsia="Times New Roman"/>
              </w:rPr>
            </w:pPr>
            <w:r>
              <w:rPr>
                <w:rFonts w:eastAsia="Times New Roman"/>
              </w:rPr>
              <w:t>200, 404</w:t>
            </w:r>
          </w:p>
        </w:tc>
        <w:tc>
          <w:tcPr>
            <w:tcW w:w="0" w:type="auto"/>
            <w:vAlign w:val="center"/>
            <w:hideMark/>
          </w:tcPr>
          <w:p w14:paraId="4F3FAA05" w14:textId="77777777" w:rsidR="00C51368" w:rsidRDefault="00C51368">
            <w:pPr>
              <w:rPr>
                <w:rFonts w:eastAsia="Times New Roman"/>
                <w:sz w:val="20"/>
                <w:szCs w:val="20"/>
              </w:rPr>
            </w:pPr>
          </w:p>
        </w:tc>
      </w:tr>
      <w:tr w:rsidR="00C51368" w14:paraId="0DF9E819" w14:textId="77777777">
        <w:trPr>
          <w:divId w:val="1167402462"/>
          <w:tblCellSpacing w:w="15" w:type="dxa"/>
        </w:trPr>
        <w:tc>
          <w:tcPr>
            <w:tcW w:w="0" w:type="auto"/>
            <w:vAlign w:val="center"/>
            <w:hideMark/>
          </w:tcPr>
          <w:p w14:paraId="03F1C635" w14:textId="77777777" w:rsidR="00C51368" w:rsidRDefault="00E43BD9">
            <w:pPr>
              <w:rPr>
                <w:rFonts w:eastAsia="Times New Roman"/>
              </w:rPr>
            </w:pPr>
            <w:r>
              <w:rPr>
                <w:rFonts w:eastAsia="Times New Roman"/>
              </w:rPr>
              <w:t>transaction</w:t>
            </w:r>
          </w:p>
        </w:tc>
        <w:tc>
          <w:tcPr>
            <w:tcW w:w="0" w:type="auto"/>
            <w:vAlign w:val="center"/>
            <w:hideMark/>
          </w:tcPr>
          <w:p w14:paraId="6D4D8970" w14:textId="77777777" w:rsidR="00C51368" w:rsidRDefault="00E43BD9">
            <w:pPr>
              <w:rPr>
                <w:rFonts w:eastAsia="Times New Roman"/>
              </w:rPr>
            </w:pPr>
            <w:r>
              <w:rPr>
                <w:rFonts w:eastAsia="Times New Roman"/>
              </w:rPr>
              <w:t>R</w:t>
            </w:r>
          </w:p>
        </w:tc>
        <w:tc>
          <w:tcPr>
            <w:tcW w:w="0" w:type="auto"/>
            <w:vAlign w:val="center"/>
            <w:hideMark/>
          </w:tcPr>
          <w:p w14:paraId="529E71A4" w14:textId="77777777" w:rsidR="00C51368" w:rsidRDefault="00E43BD9">
            <w:pPr>
              <w:rPr>
                <w:rFonts w:eastAsia="Times New Roman"/>
              </w:rPr>
            </w:pPr>
            <w:r>
              <w:rPr>
                <w:rFonts w:eastAsia="Times New Roman"/>
              </w:rPr>
              <w:t>R: Bundle</w:t>
            </w:r>
          </w:p>
        </w:tc>
        <w:tc>
          <w:tcPr>
            <w:tcW w:w="0" w:type="auto"/>
            <w:vAlign w:val="center"/>
            <w:hideMark/>
          </w:tcPr>
          <w:p w14:paraId="237A8668" w14:textId="77777777" w:rsidR="00C51368" w:rsidRDefault="00E43BD9">
            <w:pPr>
              <w:rPr>
                <w:rFonts w:eastAsia="Times New Roman"/>
              </w:rPr>
            </w:pPr>
            <w:r>
              <w:rPr>
                <w:rFonts w:eastAsia="Times New Roman"/>
              </w:rPr>
              <w:t>N/A</w:t>
            </w:r>
          </w:p>
        </w:tc>
        <w:tc>
          <w:tcPr>
            <w:tcW w:w="0" w:type="auto"/>
            <w:vAlign w:val="center"/>
            <w:hideMark/>
          </w:tcPr>
          <w:p w14:paraId="2E8317DA" w14:textId="77777777" w:rsidR="00C51368" w:rsidRDefault="00E43BD9">
            <w:pPr>
              <w:rPr>
                <w:rFonts w:eastAsia="Times New Roman"/>
              </w:rPr>
            </w:pPr>
            <w:r>
              <w:rPr>
                <w:rFonts w:eastAsia="Times New Roman"/>
              </w:rPr>
              <w:t>N/A</w:t>
            </w:r>
          </w:p>
        </w:tc>
        <w:tc>
          <w:tcPr>
            <w:tcW w:w="0" w:type="auto"/>
            <w:vAlign w:val="center"/>
            <w:hideMark/>
          </w:tcPr>
          <w:p w14:paraId="7636D863" w14:textId="77777777" w:rsidR="00C51368" w:rsidRDefault="00E43BD9">
            <w:pPr>
              <w:rPr>
                <w:rFonts w:eastAsia="Times New Roman"/>
              </w:rPr>
            </w:pPr>
            <w:r>
              <w:rPr>
                <w:rFonts w:eastAsia="Times New Roman"/>
              </w:rPr>
              <w:t>200, 400, 404, 405, 409, 412, 422</w:t>
            </w:r>
          </w:p>
        </w:tc>
        <w:tc>
          <w:tcPr>
            <w:tcW w:w="0" w:type="auto"/>
            <w:vAlign w:val="center"/>
            <w:hideMark/>
          </w:tcPr>
          <w:p w14:paraId="31185822" w14:textId="77777777" w:rsidR="00C51368" w:rsidRDefault="00C51368">
            <w:pPr>
              <w:rPr>
                <w:rFonts w:eastAsia="Times New Roman"/>
                <w:sz w:val="20"/>
                <w:szCs w:val="20"/>
              </w:rPr>
            </w:pPr>
          </w:p>
        </w:tc>
      </w:tr>
      <w:tr w:rsidR="00C51368" w14:paraId="45B042E7" w14:textId="77777777">
        <w:trPr>
          <w:divId w:val="1167402462"/>
          <w:tblCellSpacing w:w="15" w:type="dxa"/>
        </w:trPr>
        <w:tc>
          <w:tcPr>
            <w:tcW w:w="0" w:type="auto"/>
            <w:vAlign w:val="center"/>
            <w:hideMark/>
          </w:tcPr>
          <w:p w14:paraId="4749AF18" w14:textId="77777777" w:rsidR="00C51368" w:rsidRDefault="00E43BD9">
            <w:pPr>
              <w:rPr>
                <w:rFonts w:eastAsia="Times New Roman"/>
              </w:rPr>
            </w:pPr>
            <w:r>
              <w:rPr>
                <w:rFonts w:eastAsia="Times New Roman"/>
              </w:rPr>
              <w:t>history</w:t>
            </w:r>
          </w:p>
        </w:tc>
        <w:tc>
          <w:tcPr>
            <w:tcW w:w="0" w:type="auto"/>
            <w:vAlign w:val="center"/>
            <w:hideMark/>
          </w:tcPr>
          <w:p w14:paraId="70CF0568" w14:textId="77777777" w:rsidR="00C51368" w:rsidRDefault="00E43BD9">
            <w:pPr>
              <w:rPr>
                <w:rFonts w:eastAsia="Times New Roman"/>
              </w:rPr>
            </w:pPr>
            <w:r>
              <w:rPr>
                <w:rFonts w:eastAsia="Times New Roman"/>
              </w:rPr>
              <w:t>R</w:t>
            </w:r>
          </w:p>
        </w:tc>
        <w:tc>
          <w:tcPr>
            <w:tcW w:w="0" w:type="auto"/>
            <w:vAlign w:val="center"/>
            <w:hideMark/>
          </w:tcPr>
          <w:p w14:paraId="510F50E1" w14:textId="77777777" w:rsidR="00C51368" w:rsidRDefault="00E43BD9">
            <w:pPr>
              <w:rPr>
                <w:rFonts w:eastAsia="Times New Roman"/>
              </w:rPr>
            </w:pPr>
            <w:r>
              <w:rPr>
                <w:rFonts w:eastAsia="Times New Roman"/>
              </w:rPr>
              <w:t>R: Bundle</w:t>
            </w:r>
          </w:p>
        </w:tc>
        <w:tc>
          <w:tcPr>
            <w:tcW w:w="0" w:type="auto"/>
            <w:vAlign w:val="center"/>
            <w:hideMark/>
          </w:tcPr>
          <w:p w14:paraId="539EA95E" w14:textId="77777777" w:rsidR="00C51368" w:rsidRDefault="00E43BD9">
            <w:pPr>
              <w:rPr>
                <w:rFonts w:eastAsia="Times New Roman"/>
              </w:rPr>
            </w:pPr>
            <w:r>
              <w:rPr>
                <w:rFonts w:eastAsia="Times New Roman"/>
              </w:rPr>
              <w:t>N/A</w:t>
            </w:r>
          </w:p>
        </w:tc>
        <w:tc>
          <w:tcPr>
            <w:tcW w:w="0" w:type="auto"/>
            <w:vAlign w:val="center"/>
            <w:hideMark/>
          </w:tcPr>
          <w:p w14:paraId="08D46EFE" w14:textId="77777777" w:rsidR="00C51368" w:rsidRDefault="00E43BD9">
            <w:pPr>
              <w:rPr>
                <w:rFonts w:eastAsia="Times New Roman"/>
              </w:rPr>
            </w:pPr>
            <w:r>
              <w:rPr>
                <w:rFonts w:eastAsia="Times New Roman"/>
              </w:rPr>
              <w:t>N/A</w:t>
            </w:r>
          </w:p>
        </w:tc>
        <w:tc>
          <w:tcPr>
            <w:tcW w:w="0" w:type="auto"/>
            <w:vAlign w:val="center"/>
            <w:hideMark/>
          </w:tcPr>
          <w:p w14:paraId="58B2B2B4" w14:textId="77777777" w:rsidR="00C51368" w:rsidRDefault="00E43BD9">
            <w:pPr>
              <w:rPr>
                <w:rFonts w:eastAsia="Times New Roman"/>
              </w:rPr>
            </w:pPr>
            <w:r>
              <w:rPr>
                <w:rFonts w:eastAsia="Times New Roman"/>
              </w:rPr>
              <w:t>200</w:t>
            </w:r>
          </w:p>
        </w:tc>
        <w:tc>
          <w:tcPr>
            <w:tcW w:w="0" w:type="auto"/>
            <w:vAlign w:val="center"/>
            <w:hideMark/>
          </w:tcPr>
          <w:p w14:paraId="5A7E9894" w14:textId="77777777" w:rsidR="00C51368" w:rsidRDefault="00C51368">
            <w:pPr>
              <w:rPr>
                <w:rFonts w:eastAsia="Times New Roman"/>
                <w:sz w:val="20"/>
                <w:szCs w:val="20"/>
              </w:rPr>
            </w:pPr>
          </w:p>
        </w:tc>
      </w:tr>
      <w:tr w:rsidR="00C51368" w14:paraId="09680C03" w14:textId="77777777">
        <w:trPr>
          <w:divId w:val="1167402462"/>
          <w:tblCellSpacing w:w="15" w:type="dxa"/>
        </w:trPr>
        <w:tc>
          <w:tcPr>
            <w:tcW w:w="0" w:type="auto"/>
            <w:vAlign w:val="center"/>
            <w:hideMark/>
          </w:tcPr>
          <w:p w14:paraId="1603694B" w14:textId="77777777" w:rsidR="00C51368" w:rsidRDefault="00E43BD9">
            <w:pPr>
              <w:rPr>
                <w:rFonts w:eastAsia="Times New Roman"/>
              </w:rPr>
            </w:pPr>
            <w:r>
              <w:rPr>
                <w:rFonts w:eastAsia="Times New Roman"/>
              </w:rPr>
              <w:t>history-type</w:t>
            </w:r>
          </w:p>
        </w:tc>
        <w:tc>
          <w:tcPr>
            <w:tcW w:w="0" w:type="auto"/>
            <w:vAlign w:val="center"/>
            <w:hideMark/>
          </w:tcPr>
          <w:p w14:paraId="1BEB1FC4" w14:textId="77777777" w:rsidR="00C51368" w:rsidRDefault="00E43BD9">
            <w:pPr>
              <w:rPr>
                <w:rFonts w:eastAsia="Times New Roman"/>
              </w:rPr>
            </w:pPr>
            <w:r>
              <w:rPr>
                <w:rFonts w:eastAsia="Times New Roman"/>
              </w:rPr>
              <w:t>R</w:t>
            </w:r>
          </w:p>
        </w:tc>
        <w:tc>
          <w:tcPr>
            <w:tcW w:w="0" w:type="auto"/>
            <w:vAlign w:val="center"/>
            <w:hideMark/>
          </w:tcPr>
          <w:p w14:paraId="262E5A8D" w14:textId="77777777" w:rsidR="00C51368" w:rsidRDefault="00E43BD9">
            <w:pPr>
              <w:rPr>
                <w:rFonts w:eastAsia="Times New Roman"/>
              </w:rPr>
            </w:pPr>
            <w:r>
              <w:rPr>
                <w:rFonts w:eastAsia="Times New Roman"/>
              </w:rPr>
              <w:t>R: Bundle</w:t>
            </w:r>
          </w:p>
        </w:tc>
        <w:tc>
          <w:tcPr>
            <w:tcW w:w="0" w:type="auto"/>
            <w:vAlign w:val="center"/>
            <w:hideMark/>
          </w:tcPr>
          <w:p w14:paraId="5B549D7A" w14:textId="77777777" w:rsidR="00C51368" w:rsidRDefault="00E43BD9">
            <w:pPr>
              <w:rPr>
                <w:rFonts w:eastAsia="Times New Roman"/>
              </w:rPr>
            </w:pPr>
            <w:r>
              <w:rPr>
                <w:rFonts w:eastAsia="Times New Roman"/>
              </w:rPr>
              <w:t>N/A</w:t>
            </w:r>
          </w:p>
        </w:tc>
        <w:tc>
          <w:tcPr>
            <w:tcW w:w="0" w:type="auto"/>
            <w:vAlign w:val="center"/>
            <w:hideMark/>
          </w:tcPr>
          <w:p w14:paraId="582A2B62" w14:textId="77777777" w:rsidR="00C51368" w:rsidRDefault="00E43BD9">
            <w:pPr>
              <w:rPr>
                <w:rFonts w:eastAsia="Times New Roman"/>
              </w:rPr>
            </w:pPr>
            <w:r>
              <w:rPr>
                <w:rFonts w:eastAsia="Times New Roman"/>
              </w:rPr>
              <w:t>N/A</w:t>
            </w:r>
          </w:p>
        </w:tc>
        <w:tc>
          <w:tcPr>
            <w:tcW w:w="0" w:type="auto"/>
            <w:vAlign w:val="center"/>
            <w:hideMark/>
          </w:tcPr>
          <w:p w14:paraId="64CF352D" w14:textId="77777777" w:rsidR="00C51368" w:rsidRDefault="00E43BD9">
            <w:pPr>
              <w:rPr>
                <w:rFonts w:eastAsia="Times New Roman"/>
              </w:rPr>
            </w:pPr>
            <w:r>
              <w:rPr>
                <w:rFonts w:eastAsia="Times New Roman"/>
              </w:rPr>
              <w:t>200</w:t>
            </w:r>
          </w:p>
        </w:tc>
        <w:tc>
          <w:tcPr>
            <w:tcW w:w="0" w:type="auto"/>
            <w:vAlign w:val="center"/>
            <w:hideMark/>
          </w:tcPr>
          <w:p w14:paraId="7C37F2BC" w14:textId="77777777" w:rsidR="00C51368" w:rsidRDefault="00C51368">
            <w:pPr>
              <w:rPr>
                <w:rFonts w:eastAsia="Times New Roman"/>
                <w:sz w:val="20"/>
                <w:szCs w:val="20"/>
              </w:rPr>
            </w:pPr>
          </w:p>
        </w:tc>
      </w:tr>
      <w:tr w:rsidR="00C51368" w14:paraId="457C6E66" w14:textId="77777777">
        <w:trPr>
          <w:divId w:val="1167402462"/>
          <w:tblCellSpacing w:w="15" w:type="dxa"/>
        </w:trPr>
        <w:tc>
          <w:tcPr>
            <w:tcW w:w="0" w:type="auto"/>
            <w:vAlign w:val="center"/>
            <w:hideMark/>
          </w:tcPr>
          <w:p w14:paraId="77A19059" w14:textId="77777777" w:rsidR="00C51368" w:rsidRDefault="00E43BD9">
            <w:pPr>
              <w:rPr>
                <w:rFonts w:eastAsia="Times New Roman"/>
              </w:rPr>
            </w:pPr>
            <w:r>
              <w:rPr>
                <w:rFonts w:eastAsia="Times New Roman"/>
              </w:rPr>
              <w:t>history-all</w:t>
            </w:r>
          </w:p>
        </w:tc>
        <w:tc>
          <w:tcPr>
            <w:tcW w:w="0" w:type="auto"/>
            <w:vAlign w:val="center"/>
            <w:hideMark/>
          </w:tcPr>
          <w:p w14:paraId="0C2BAE8E" w14:textId="77777777" w:rsidR="00C51368" w:rsidRDefault="00E43BD9">
            <w:pPr>
              <w:rPr>
                <w:rFonts w:eastAsia="Times New Roman"/>
              </w:rPr>
            </w:pPr>
            <w:r>
              <w:rPr>
                <w:rFonts w:eastAsia="Times New Roman"/>
              </w:rPr>
              <w:t>R</w:t>
            </w:r>
          </w:p>
        </w:tc>
        <w:tc>
          <w:tcPr>
            <w:tcW w:w="0" w:type="auto"/>
            <w:vAlign w:val="center"/>
            <w:hideMark/>
          </w:tcPr>
          <w:p w14:paraId="02D439C2" w14:textId="77777777" w:rsidR="00C51368" w:rsidRDefault="00E43BD9">
            <w:pPr>
              <w:rPr>
                <w:rFonts w:eastAsia="Times New Roman"/>
              </w:rPr>
            </w:pPr>
            <w:r>
              <w:rPr>
                <w:rFonts w:eastAsia="Times New Roman"/>
              </w:rPr>
              <w:t>R: Bundle</w:t>
            </w:r>
          </w:p>
        </w:tc>
        <w:tc>
          <w:tcPr>
            <w:tcW w:w="0" w:type="auto"/>
            <w:vAlign w:val="center"/>
            <w:hideMark/>
          </w:tcPr>
          <w:p w14:paraId="22B8757C" w14:textId="77777777" w:rsidR="00C51368" w:rsidRDefault="00E43BD9">
            <w:pPr>
              <w:rPr>
                <w:rFonts w:eastAsia="Times New Roman"/>
              </w:rPr>
            </w:pPr>
            <w:r>
              <w:rPr>
                <w:rFonts w:eastAsia="Times New Roman"/>
              </w:rPr>
              <w:t>N/A</w:t>
            </w:r>
          </w:p>
        </w:tc>
        <w:tc>
          <w:tcPr>
            <w:tcW w:w="0" w:type="auto"/>
            <w:vAlign w:val="center"/>
            <w:hideMark/>
          </w:tcPr>
          <w:p w14:paraId="197FDDC2" w14:textId="77777777" w:rsidR="00C51368" w:rsidRDefault="00E43BD9">
            <w:pPr>
              <w:rPr>
                <w:rFonts w:eastAsia="Times New Roman"/>
              </w:rPr>
            </w:pPr>
            <w:r>
              <w:rPr>
                <w:rFonts w:eastAsia="Times New Roman"/>
              </w:rPr>
              <w:t>N/A</w:t>
            </w:r>
          </w:p>
        </w:tc>
        <w:tc>
          <w:tcPr>
            <w:tcW w:w="0" w:type="auto"/>
            <w:vAlign w:val="center"/>
            <w:hideMark/>
          </w:tcPr>
          <w:p w14:paraId="596B1F6F" w14:textId="77777777" w:rsidR="00C51368" w:rsidRDefault="00E43BD9">
            <w:pPr>
              <w:rPr>
                <w:rFonts w:eastAsia="Times New Roman"/>
              </w:rPr>
            </w:pPr>
            <w:r>
              <w:rPr>
                <w:rFonts w:eastAsia="Times New Roman"/>
              </w:rPr>
              <w:t>200</w:t>
            </w:r>
          </w:p>
        </w:tc>
        <w:tc>
          <w:tcPr>
            <w:tcW w:w="0" w:type="auto"/>
            <w:vAlign w:val="center"/>
            <w:hideMark/>
          </w:tcPr>
          <w:p w14:paraId="7DA1DBDB" w14:textId="77777777" w:rsidR="00C51368" w:rsidRDefault="00C51368">
            <w:pPr>
              <w:rPr>
                <w:rFonts w:eastAsia="Times New Roman"/>
                <w:sz w:val="20"/>
                <w:szCs w:val="20"/>
              </w:rPr>
            </w:pPr>
          </w:p>
        </w:tc>
      </w:tr>
      <w:tr w:rsidR="00C51368" w14:paraId="70CE3343" w14:textId="77777777">
        <w:trPr>
          <w:divId w:val="1167402462"/>
          <w:tblCellSpacing w:w="15" w:type="dxa"/>
        </w:trPr>
        <w:tc>
          <w:tcPr>
            <w:tcW w:w="0" w:type="auto"/>
            <w:vAlign w:val="center"/>
            <w:hideMark/>
          </w:tcPr>
          <w:p w14:paraId="51A4130C" w14:textId="77777777" w:rsidR="00C51368" w:rsidRDefault="00E43BD9">
            <w:pPr>
              <w:rPr>
                <w:rFonts w:eastAsia="Times New Roman"/>
              </w:rPr>
            </w:pPr>
            <w:r>
              <w:rPr>
                <w:rFonts w:eastAsia="Times New Roman"/>
              </w:rPr>
              <w:lastRenderedPageBreak/>
              <w:t>(operation)</w:t>
            </w:r>
          </w:p>
        </w:tc>
        <w:tc>
          <w:tcPr>
            <w:tcW w:w="0" w:type="auto"/>
            <w:vAlign w:val="center"/>
            <w:hideMark/>
          </w:tcPr>
          <w:p w14:paraId="1E7BA4F4" w14:textId="77777777" w:rsidR="00C51368" w:rsidRDefault="00E43BD9">
            <w:pPr>
              <w:rPr>
                <w:rFonts w:eastAsia="Times New Roman"/>
              </w:rPr>
            </w:pPr>
            <w:r>
              <w:rPr>
                <w:rFonts w:eastAsia="Times New Roman"/>
              </w:rPr>
              <w:t>R</w:t>
            </w:r>
          </w:p>
        </w:tc>
        <w:tc>
          <w:tcPr>
            <w:tcW w:w="0" w:type="auto"/>
            <w:vAlign w:val="center"/>
            <w:hideMark/>
          </w:tcPr>
          <w:p w14:paraId="0873E635" w14:textId="77777777" w:rsidR="00C51368" w:rsidRDefault="00E43BD9">
            <w:pPr>
              <w:rPr>
                <w:rFonts w:eastAsia="Times New Roman"/>
              </w:rPr>
            </w:pPr>
            <w:r>
              <w:rPr>
                <w:rFonts w:eastAsia="Times New Roman"/>
              </w:rPr>
              <w:t>R: Parameters/Resource</w:t>
            </w:r>
          </w:p>
        </w:tc>
        <w:tc>
          <w:tcPr>
            <w:tcW w:w="0" w:type="auto"/>
            <w:vAlign w:val="center"/>
            <w:hideMark/>
          </w:tcPr>
          <w:p w14:paraId="61533041" w14:textId="77777777" w:rsidR="00C51368" w:rsidRDefault="00E43BD9">
            <w:pPr>
              <w:rPr>
                <w:rFonts w:eastAsia="Times New Roman"/>
              </w:rPr>
            </w:pPr>
            <w:r>
              <w:rPr>
                <w:rFonts w:eastAsia="Times New Roman"/>
              </w:rPr>
              <w:t>N/A</w:t>
            </w:r>
          </w:p>
        </w:tc>
        <w:tc>
          <w:tcPr>
            <w:tcW w:w="0" w:type="auto"/>
            <w:vAlign w:val="center"/>
            <w:hideMark/>
          </w:tcPr>
          <w:p w14:paraId="4F6F25DF" w14:textId="77777777" w:rsidR="00C51368" w:rsidRDefault="00E43BD9">
            <w:pPr>
              <w:rPr>
                <w:rFonts w:eastAsia="Times New Roman"/>
              </w:rPr>
            </w:pPr>
            <w:r>
              <w:rPr>
                <w:rFonts w:eastAsia="Times New Roman"/>
              </w:rPr>
              <w:t>N/A</w:t>
            </w:r>
          </w:p>
        </w:tc>
        <w:tc>
          <w:tcPr>
            <w:tcW w:w="0" w:type="auto"/>
            <w:vAlign w:val="center"/>
            <w:hideMark/>
          </w:tcPr>
          <w:p w14:paraId="760CCA4E" w14:textId="77777777" w:rsidR="00C51368" w:rsidRDefault="00E43BD9">
            <w:pPr>
              <w:rPr>
                <w:rFonts w:eastAsia="Times New Roman"/>
              </w:rPr>
            </w:pPr>
            <w:r>
              <w:rPr>
                <w:rFonts w:eastAsia="Times New Roman"/>
              </w:rPr>
              <w:t>200</w:t>
            </w:r>
          </w:p>
        </w:tc>
        <w:tc>
          <w:tcPr>
            <w:tcW w:w="0" w:type="auto"/>
            <w:vAlign w:val="center"/>
            <w:hideMark/>
          </w:tcPr>
          <w:p w14:paraId="63B9FA8F" w14:textId="77777777" w:rsidR="00C51368" w:rsidRDefault="00C51368">
            <w:pPr>
              <w:rPr>
                <w:rFonts w:eastAsia="Times New Roman"/>
                <w:sz w:val="20"/>
                <w:szCs w:val="20"/>
              </w:rPr>
            </w:pPr>
          </w:p>
        </w:tc>
      </w:tr>
    </w:tbl>
    <w:p w14:paraId="31918016" w14:textId="77777777"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a server errors and various codes associated with authentication protocols. </w:t>
      </w:r>
    </w:p>
    <w:p w14:paraId="35EB9174" w14:textId="77777777" w:rsidR="00C51368" w:rsidRDefault="00E43BD9">
      <w:pPr>
        <w:pStyle w:val="Heading1"/>
        <w:rPr>
          <w:rFonts w:eastAsia="Times New Roman"/>
          <w:noProof/>
          <w:lang w:val="en-US"/>
        </w:rPr>
      </w:pPr>
      <w:r>
        <w:rPr>
          <w:rFonts w:eastAsia="Times New Roman"/>
          <w:noProof/>
          <w:lang w:val="en-US"/>
        </w:rPr>
        <w:t>identifier-registry.html</w:t>
      </w:r>
    </w:p>
    <w:p w14:paraId="2937D13B" w14:textId="77777777"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56BD0A5" w14:textId="77777777">
        <w:trPr>
          <w:divId w:val="2028872726"/>
          <w:tblCellSpacing w:w="15" w:type="dxa"/>
        </w:trPr>
        <w:tc>
          <w:tcPr>
            <w:tcW w:w="0" w:type="auto"/>
            <w:vAlign w:val="center"/>
            <w:hideMark/>
          </w:tcPr>
          <w:p w14:paraId="5D627FDA" w14:textId="77777777" w:rsidR="00C51368" w:rsidRDefault="00E43BD9">
            <w:pPr>
              <w:rPr>
                <w:rFonts w:eastAsia="Times New Roman"/>
              </w:rPr>
            </w:pPr>
            <w:r>
              <w:rPr>
                <w:rFonts w:eastAsia="Times New Roman"/>
              </w:rPr>
              <w:t>Work Group</w:t>
            </w:r>
          </w:p>
        </w:tc>
        <w:tc>
          <w:tcPr>
            <w:tcW w:w="0" w:type="auto"/>
            <w:vAlign w:val="center"/>
            <w:hideMark/>
          </w:tcPr>
          <w:p w14:paraId="26CFA99C" w14:textId="77777777" w:rsidR="00C51368" w:rsidRDefault="001708AB">
            <w:pPr>
              <w:rPr>
                <w:rFonts w:eastAsia="Times New Roman"/>
              </w:rPr>
            </w:pPr>
            <w:hyperlink r:id="rId13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7AA903B" w14:textId="77777777" w:rsidR="00C51368" w:rsidRDefault="001708AB">
            <w:pPr>
              <w:rPr>
                <w:rFonts w:eastAsia="Times New Roman"/>
              </w:rPr>
            </w:pPr>
            <w:hyperlink r:id="rId1390" w:anchor="status" w:history="1">
              <w:r w:rsidR="00E43BD9">
                <w:rPr>
                  <w:rStyle w:val="Hyperlink"/>
                  <w:rFonts w:eastAsia="Times New Roman"/>
                </w:rPr>
                <w:t>Ballot Status</w:t>
              </w:r>
            </w:hyperlink>
            <w:r w:rsidR="00E43BD9">
              <w:rPr>
                <w:rFonts w:eastAsia="Times New Roman"/>
              </w:rPr>
              <w:t xml:space="preserve">: </w:t>
            </w:r>
            <w:hyperlink r:id="rId1391" w:anchor="pubs" w:history="1">
              <w:r w:rsidR="00E43BD9">
                <w:rPr>
                  <w:rStyle w:val="Hyperlink"/>
                  <w:rFonts w:eastAsia="Times New Roman"/>
                </w:rPr>
                <w:t>DSTU 2</w:t>
              </w:r>
            </w:hyperlink>
          </w:p>
        </w:tc>
      </w:tr>
    </w:tbl>
    <w:p w14:paraId="0430200A" w14:textId="77777777"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2"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14:paraId="4549C7CB"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14:paraId="3A829E5F"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14:paraId="4002845E"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14:paraId="3B9CEC88" w14:textId="77777777"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14:paraId="0E2AE3D8" w14:textId="77777777" w:rsidR="00C51368" w:rsidRDefault="00E43BD9">
      <w:pPr>
        <w:pStyle w:val="NormalWeb"/>
        <w:divId w:val="2028872726"/>
        <w:rPr>
          <w:lang w:val="en-US"/>
        </w:rPr>
      </w:pPr>
      <w:r>
        <w:rPr>
          <w:lang w:val="en-US"/>
        </w:rPr>
        <w:t xml:space="preserve">See also the </w:t>
      </w:r>
      <w:hyperlink r:id="rId1393"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4" w:anchor="Coding" w:history="1">
        <w:r>
          <w:rPr>
            <w:rStyle w:val="Hyperlink"/>
            <w:lang w:val="en-US"/>
          </w:rPr>
          <w:t>Coding</w:t>
        </w:r>
      </w:hyperlink>
      <w:r>
        <w:rPr>
          <w:lang w:val="en-US"/>
        </w:rPr>
        <w:t xml:space="preserve"> data type. Additional identifier systems may be registered on the HL7 FHIR registry at </w:t>
      </w:r>
      <w:hyperlink r:id="rId1395" w:history="1">
        <w:r>
          <w:rPr>
            <w:rStyle w:val="Hyperlink"/>
            <w:lang w:val="en-US"/>
          </w:rPr>
          <w:t>http://fhir.org/registry</w:t>
        </w:r>
      </w:hyperlink>
      <w:r>
        <w:rPr>
          <w:lang w:val="en-US"/>
        </w:rPr>
        <w:t xml:space="preserve">. </w:t>
      </w:r>
    </w:p>
    <w:p w14:paraId="1E737F0E" w14:textId="77777777"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14:paraId="4FDE0EA8" w14:textId="77777777" w:rsidR="00C51368" w:rsidRDefault="00E43BD9">
      <w:pPr>
        <w:pStyle w:val="NormalWeb"/>
        <w:divId w:val="2028872726"/>
        <w:rPr>
          <w:lang w:val="en-US"/>
        </w:rPr>
      </w:pPr>
      <w:r>
        <w:rPr>
          <w:lang w:val="en-US"/>
        </w:rPr>
        <w:t xml:space="preserve">The URI column indicates the correct value to use in the </w:t>
      </w:r>
      <w:hyperlink r:id="rId1396"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14:paraId="0797ED69" w14:textId="77777777">
        <w:trPr>
          <w:divId w:val="2028872726"/>
          <w:tblCellSpacing w:w="15" w:type="dxa"/>
        </w:trPr>
        <w:tc>
          <w:tcPr>
            <w:tcW w:w="0" w:type="auto"/>
            <w:vAlign w:val="center"/>
            <w:hideMark/>
          </w:tcPr>
          <w:p w14:paraId="14E52351" w14:textId="77777777" w:rsidR="00C51368" w:rsidRDefault="00E43BD9">
            <w:pPr>
              <w:jc w:val="center"/>
              <w:rPr>
                <w:rFonts w:eastAsia="Times New Roman"/>
                <w:b/>
                <w:bCs/>
              </w:rPr>
            </w:pPr>
            <w:r>
              <w:rPr>
                <w:rFonts w:eastAsia="Times New Roman"/>
                <w:b/>
                <w:bCs/>
              </w:rPr>
              <w:t>identifier</w:t>
            </w:r>
          </w:p>
        </w:tc>
        <w:tc>
          <w:tcPr>
            <w:tcW w:w="0" w:type="auto"/>
            <w:vAlign w:val="center"/>
            <w:hideMark/>
          </w:tcPr>
          <w:p w14:paraId="35889D90" w14:textId="77777777" w:rsidR="00C51368" w:rsidRDefault="00E43BD9">
            <w:pPr>
              <w:jc w:val="center"/>
              <w:rPr>
                <w:rFonts w:eastAsia="Times New Roman"/>
                <w:b/>
                <w:bCs/>
              </w:rPr>
            </w:pPr>
            <w:r>
              <w:rPr>
                <w:rFonts w:eastAsia="Times New Roman"/>
                <w:b/>
                <w:bCs/>
              </w:rPr>
              <w:t>URI</w:t>
            </w:r>
          </w:p>
        </w:tc>
        <w:tc>
          <w:tcPr>
            <w:tcW w:w="0" w:type="auto"/>
            <w:vAlign w:val="center"/>
            <w:hideMark/>
          </w:tcPr>
          <w:p w14:paraId="55116D8F" w14:textId="77777777" w:rsidR="00C51368" w:rsidRDefault="00E43BD9">
            <w:pPr>
              <w:jc w:val="center"/>
              <w:rPr>
                <w:rFonts w:eastAsia="Times New Roman"/>
                <w:b/>
                <w:bCs/>
              </w:rPr>
            </w:pPr>
            <w:r>
              <w:rPr>
                <w:rFonts w:eastAsia="Times New Roman"/>
                <w:b/>
                <w:bCs/>
              </w:rPr>
              <w:t>OID</w:t>
            </w:r>
          </w:p>
        </w:tc>
        <w:tc>
          <w:tcPr>
            <w:tcW w:w="0" w:type="auto"/>
            <w:vAlign w:val="center"/>
            <w:hideMark/>
          </w:tcPr>
          <w:p w14:paraId="18A4F565" w14:textId="77777777" w:rsidR="00C51368" w:rsidRDefault="00E43BD9">
            <w:pPr>
              <w:jc w:val="center"/>
              <w:rPr>
                <w:rFonts w:eastAsia="Times New Roman"/>
                <w:b/>
                <w:bCs/>
              </w:rPr>
            </w:pPr>
            <w:r>
              <w:rPr>
                <w:rFonts w:eastAsia="Times New Roman"/>
                <w:b/>
                <w:bCs/>
              </w:rPr>
              <w:t>Type</w:t>
            </w:r>
          </w:p>
        </w:tc>
        <w:tc>
          <w:tcPr>
            <w:tcW w:w="0" w:type="auto"/>
            <w:vAlign w:val="center"/>
            <w:hideMark/>
          </w:tcPr>
          <w:p w14:paraId="0B66F37E" w14:textId="77777777" w:rsidR="00C51368" w:rsidRDefault="00E43BD9">
            <w:pPr>
              <w:jc w:val="center"/>
              <w:rPr>
                <w:rFonts w:eastAsia="Times New Roman"/>
                <w:b/>
                <w:bCs/>
              </w:rPr>
            </w:pPr>
            <w:r>
              <w:rPr>
                <w:rFonts w:eastAsia="Times New Roman"/>
                <w:b/>
                <w:bCs/>
              </w:rPr>
              <w:t>Comment</w:t>
            </w:r>
          </w:p>
        </w:tc>
      </w:tr>
      <w:tr w:rsidR="00C51368" w14:paraId="536B6DDE" w14:textId="77777777">
        <w:trPr>
          <w:divId w:val="2028872726"/>
          <w:tblCellSpacing w:w="15" w:type="dxa"/>
        </w:trPr>
        <w:tc>
          <w:tcPr>
            <w:tcW w:w="0" w:type="auto"/>
            <w:vAlign w:val="center"/>
            <w:hideMark/>
          </w:tcPr>
          <w:p w14:paraId="6A7B974E" w14:textId="77777777" w:rsidR="00C51368" w:rsidRDefault="00E43BD9">
            <w:pPr>
              <w:rPr>
                <w:rFonts w:eastAsia="Times New Roman"/>
              </w:rPr>
            </w:pPr>
            <w:r>
              <w:rPr>
                <w:rFonts w:eastAsia="Times New Roman"/>
              </w:rPr>
              <w:t>URIs (</w:t>
            </w:r>
            <w:hyperlink r:id="rId1397" w:history="1">
              <w:r>
                <w:rPr>
                  <w:rStyle w:val="Hyperlink"/>
                  <w:rFonts w:eastAsia="Times New Roman"/>
                </w:rPr>
                <w:t>W3C</w:t>
              </w:r>
            </w:hyperlink>
            <w:r>
              <w:rPr>
                <w:rFonts w:eastAsia="Times New Roman"/>
              </w:rPr>
              <w:t>): when the identifier is a URI</w:t>
            </w:r>
          </w:p>
        </w:tc>
        <w:tc>
          <w:tcPr>
            <w:tcW w:w="0" w:type="auto"/>
            <w:vAlign w:val="center"/>
            <w:hideMark/>
          </w:tcPr>
          <w:p w14:paraId="22687416" w14:textId="77777777"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14:paraId="1C3A4749" w14:textId="77777777" w:rsidR="00C51368" w:rsidRDefault="00C51368">
            <w:pPr>
              <w:rPr>
                <w:rFonts w:eastAsia="Times New Roman"/>
              </w:rPr>
            </w:pPr>
          </w:p>
        </w:tc>
        <w:tc>
          <w:tcPr>
            <w:tcW w:w="0" w:type="auto"/>
            <w:vAlign w:val="center"/>
            <w:hideMark/>
          </w:tcPr>
          <w:p w14:paraId="02CD8674" w14:textId="77777777" w:rsidR="00C51368" w:rsidRDefault="00C51368">
            <w:pPr>
              <w:rPr>
                <w:rFonts w:eastAsia="Times New Roman"/>
              </w:rPr>
            </w:pPr>
          </w:p>
        </w:tc>
        <w:tc>
          <w:tcPr>
            <w:tcW w:w="0" w:type="auto"/>
            <w:vAlign w:val="center"/>
            <w:hideMark/>
          </w:tcPr>
          <w:p w14:paraId="21ABB5D5" w14:textId="77777777" w:rsidR="00C51368" w:rsidRDefault="00E43BD9">
            <w:pPr>
              <w:rPr>
                <w:rFonts w:eastAsia="Times New Roman"/>
              </w:rPr>
            </w:pPr>
            <w:r>
              <w:rPr>
                <w:rFonts w:eastAsia="Times New Roman"/>
              </w:rPr>
              <w:t xml:space="preserve">As defined by </w:t>
            </w:r>
            <w:hyperlink r:id="rId1398" w:history="1">
              <w:r>
                <w:rPr>
                  <w:rStyle w:val="Hyperlink"/>
                  <w:rFonts w:eastAsia="Times New Roman"/>
                </w:rPr>
                <w:t>RFC 3986</w:t>
              </w:r>
            </w:hyperlink>
            <w:r>
              <w:rPr>
                <w:rFonts w:eastAsia="Times New Roman"/>
              </w:rPr>
              <w:t xml:space="preserve"> (with many schemes defined in many RFCs). For OIDs and UUIDs, use the URN form (</w:t>
            </w:r>
            <w:hyperlink r:id="rId1399" w:history="1">
              <w:r>
                <w:rPr>
                  <w:rStyle w:val="Hyperlink"/>
                  <w:rFonts w:eastAsia="Times New Roman"/>
                </w:rPr>
                <w:t>urn:oid:</w:t>
              </w:r>
            </w:hyperlink>
            <w:r>
              <w:rPr>
                <w:rFonts w:eastAsia="Times New Roman"/>
              </w:rPr>
              <w:t xml:space="preserve"> (note: lowercase) and </w:t>
            </w:r>
            <w:hyperlink r:id="rId1400" w:history="1">
              <w:r>
                <w:rPr>
                  <w:rStyle w:val="Hyperlink"/>
                  <w:rFonts w:eastAsia="Times New Roman"/>
                </w:rPr>
                <w:t>urn:uuid:</w:t>
              </w:r>
            </w:hyperlink>
          </w:p>
        </w:tc>
      </w:tr>
    </w:tbl>
    <w:p w14:paraId="5B62C50C" w14:textId="77777777" w:rsidR="00C51368" w:rsidRDefault="00E43BD9">
      <w:pPr>
        <w:pStyle w:val="Heading1"/>
        <w:rPr>
          <w:rFonts w:eastAsia="Times New Roman"/>
          <w:noProof/>
          <w:lang w:val="en-US"/>
        </w:rPr>
      </w:pPr>
      <w:r>
        <w:rPr>
          <w:rFonts w:eastAsia="Times New Roman"/>
          <w:noProof/>
          <w:lang w:val="en-US"/>
        </w:rPr>
        <w:t>ig-profiles.html</w:t>
      </w:r>
    </w:p>
    <w:p w14:paraId="772E50AC" w14:textId="77777777"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14:paraId="46D9C53A" w14:textId="77777777" w:rsidR="00C51368" w:rsidRDefault="00E43BD9">
      <w:pPr>
        <w:pStyle w:val="NormalWeb"/>
        <w:divId w:val="78454109"/>
        <w:rPr>
          <w:lang w:val="en-US"/>
        </w:rPr>
      </w:pPr>
      <w:r>
        <w:rPr>
          <w:lang w:val="en-US"/>
        </w:rPr>
        <w:t xml:space="preserve">This table contains a list of all the profiles defined as part of the Implementation Guide. </w:t>
      </w:r>
    </w:p>
    <w:p w14:paraId="2B702DE5" w14:textId="77777777" w:rsidR="00C51368" w:rsidRDefault="00E43BD9">
      <w:pPr>
        <w:pStyle w:val="Heading1"/>
        <w:rPr>
          <w:rFonts w:eastAsia="Times New Roman"/>
          <w:noProof/>
          <w:lang w:val="en-US"/>
        </w:rPr>
      </w:pPr>
      <w:r>
        <w:rPr>
          <w:rFonts w:eastAsia="Times New Roman"/>
          <w:noProof/>
          <w:lang w:val="en-US"/>
        </w:rPr>
        <w:t>ig-terminologies-valuesets.html</w:t>
      </w:r>
    </w:p>
    <w:p w14:paraId="099D6C48" w14:textId="77777777"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14:paraId="69E1A141" w14:textId="77777777">
        <w:trPr>
          <w:divId w:val="45028525"/>
          <w:tblCellSpacing w:w="15" w:type="dxa"/>
        </w:trPr>
        <w:tc>
          <w:tcPr>
            <w:tcW w:w="0" w:type="auto"/>
            <w:vAlign w:val="center"/>
            <w:hideMark/>
          </w:tcPr>
          <w:p w14:paraId="774FC192" w14:textId="77777777" w:rsidR="00C51368" w:rsidRDefault="00E43BD9">
            <w:pPr>
              <w:rPr>
                <w:rFonts w:eastAsia="Times New Roman"/>
              </w:rPr>
            </w:pPr>
            <w:r>
              <w:rPr>
                <w:rFonts w:eastAsia="Times New Roman"/>
              </w:rPr>
              <w:t>Work Group</w:t>
            </w:r>
          </w:p>
        </w:tc>
        <w:tc>
          <w:tcPr>
            <w:tcW w:w="0" w:type="auto"/>
            <w:vAlign w:val="center"/>
            <w:hideMark/>
          </w:tcPr>
          <w:p w14:paraId="49C1FFD1" w14:textId="77777777" w:rsidR="00C51368" w:rsidRDefault="001708AB">
            <w:pPr>
              <w:rPr>
                <w:rFonts w:eastAsia="Times New Roman"/>
              </w:rPr>
            </w:pPr>
            <w:hyperlink r:id="rId1401"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14:paraId="327FBF7B" w14:textId="77777777" w:rsidR="00C51368" w:rsidRDefault="001708AB">
            <w:pPr>
              <w:rPr>
                <w:rFonts w:eastAsia="Times New Roman"/>
              </w:rPr>
            </w:pPr>
            <w:hyperlink r:id="rId1402" w:anchor="status" w:history="1">
              <w:r w:rsidR="00E43BD9">
                <w:rPr>
                  <w:rStyle w:val="Hyperlink"/>
                  <w:rFonts w:eastAsia="Times New Roman"/>
                </w:rPr>
                <w:t>Ballot Status</w:t>
              </w:r>
            </w:hyperlink>
            <w:r w:rsidR="00E43BD9">
              <w:rPr>
                <w:rFonts w:eastAsia="Times New Roman"/>
              </w:rPr>
              <w:t xml:space="preserve">: </w:t>
            </w:r>
          </w:p>
        </w:tc>
      </w:tr>
    </w:tbl>
    <w:p w14:paraId="0FF43713" w14:textId="77777777" w:rsidR="00C51368" w:rsidRDefault="00E43BD9">
      <w:pPr>
        <w:pStyle w:val="NormalWeb"/>
        <w:divId w:val="45028525"/>
        <w:rPr>
          <w:lang w:val="en-US"/>
        </w:rPr>
      </w:pPr>
      <w:r>
        <w:rPr>
          <w:lang w:val="en-US"/>
        </w:rPr>
        <w:t xml:space="preserve">This table contains a list of all the value sets defined as part of the . See also the list of value sets </w:t>
      </w:r>
      <w:hyperlink r:id="rId1403" w:history="1">
        <w:r>
          <w:rPr>
            <w:rStyle w:val="Hyperlink"/>
            <w:lang w:val="en-US"/>
          </w:rPr>
          <w:t>defined by the FHIR specification</w:t>
        </w:r>
      </w:hyperlink>
      <w:r>
        <w:rPr>
          <w:lang w:val="en-US"/>
        </w:rPr>
        <w:t xml:space="preserve">. </w:t>
      </w:r>
    </w:p>
    <w:p w14:paraId="26F17C11" w14:textId="77777777" w:rsidR="00C51368" w:rsidRDefault="00E43BD9">
      <w:pPr>
        <w:pStyle w:val="Heading1"/>
        <w:rPr>
          <w:rFonts w:eastAsia="Times New Roman"/>
          <w:noProof/>
          <w:lang w:val="en-US"/>
        </w:rPr>
      </w:pPr>
      <w:r>
        <w:rPr>
          <w:rFonts w:eastAsia="Times New Roman"/>
          <w:noProof/>
          <w:lang w:val="en-US"/>
        </w:rPr>
        <w:t>ig-valuesets.html</w:t>
      </w:r>
    </w:p>
    <w:p w14:paraId="19315971" w14:textId="77777777" w:rsidR="00C51368" w:rsidRDefault="00E43BD9">
      <w:pPr>
        <w:pStyle w:val="Heading2"/>
        <w:divId w:val="1071344373"/>
        <w:rPr>
          <w:rFonts w:eastAsia="Times New Roman"/>
          <w:lang w:val="en-US"/>
        </w:rPr>
      </w:pPr>
      <w:r>
        <w:rPr>
          <w:rFonts w:eastAsia="Times New Roman"/>
          <w:lang w:val="en-US"/>
        </w:rPr>
        <w:t>Value Sets Defined by this Implementation Guide</w:t>
      </w:r>
    </w:p>
    <w:p w14:paraId="1540FF8C" w14:textId="77777777"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14:paraId="799859E0" w14:textId="77777777" w:rsidR="00C51368" w:rsidRDefault="00E43BD9">
      <w:pPr>
        <w:pStyle w:val="Heading1"/>
        <w:rPr>
          <w:rFonts w:eastAsia="Times New Roman"/>
          <w:noProof/>
          <w:lang w:val="en-US"/>
        </w:rPr>
      </w:pPr>
      <w:r>
        <w:rPr>
          <w:rFonts w:eastAsia="Times New Roman"/>
          <w:noProof/>
          <w:lang w:val="en-US"/>
        </w:rPr>
        <w:t>iglist.html</w:t>
      </w:r>
    </w:p>
    <w:p w14:paraId="64BCD32B" w14:textId="77777777"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71834F5" w14:textId="77777777">
        <w:trPr>
          <w:divId w:val="1388189387"/>
          <w:tblCellSpacing w:w="15" w:type="dxa"/>
        </w:trPr>
        <w:tc>
          <w:tcPr>
            <w:tcW w:w="0" w:type="auto"/>
            <w:vAlign w:val="center"/>
            <w:hideMark/>
          </w:tcPr>
          <w:p w14:paraId="3AFE0EEF" w14:textId="77777777" w:rsidR="00C51368" w:rsidRDefault="00E43BD9">
            <w:pPr>
              <w:rPr>
                <w:rFonts w:eastAsia="Times New Roman"/>
              </w:rPr>
            </w:pPr>
            <w:r>
              <w:rPr>
                <w:rFonts w:eastAsia="Times New Roman"/>
              </w:rPr>
              <w:t>Work Group</w:t>
            </w:r>
          </w:p>
        </w:tc>
        <w:tc>
          <w:tcPr>
            <w:tcW w:w="0" w:type="auto"/>
            <w:vAlign w:val="center"/>
            <w:hideMark/>
          </w:tcPr>
          <w:p w14:paraId="3F8FB965" w14:textId="77777777" w:rsidR="00C51368" w:rsidRDefault="001708AB">
            <w:pPr>
              <w:rPr>
                <w:rFonts w:eastAsia="Times New Roman"/>
              </w:rPr>
            </w:pPr>
            <w:hyperlink r:id="rId14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7C837FA" w14:textId="77777777" w:rsidR="00C51368" w:rsidRDefault="001708AB">
            <w:pPr>
              <w:rPr>
                <w:rFonts w:eastAsia="Times New Roman"/>
              </w:rPr>
            </w:pPr>
            <w:hyperlink r:id="rId1405" w:anchor="status" w:history="1">
              <w:r w:rsidR="00E43BD9">
                <w:rPr>
                  <w:rStyle w:val="Hyperlink"/>
                  <w:rFonts w:eastAsia="Times New Roman"/>
                </w:rPr>
                <w:t>Ballot Status</w:t>
              </w:r>
            </w:hyperlink>
            <w:r w:rsidR="00E43BD9">
              <w:rPr>
                <w:rFonts w:eastAsia="Times New Roman"/>
              </w:rPr>
              <w:t xml:space="preserve">: </w:t>
            </w:r>
            <w:hyperlink r:id="rId1406" w:anchor="pubs" w:history="1">
              <w:r w:rsidR="00E43BD9">
                <w:rPr>
                  <w:rStyle w:val="Hyperlink"/>
                  <w:rFonts w:eastAsia="Times New Roman"/>
                </w:rPr>
                <w:t>DSTU 2</w:t>
              </w:r>
            </w:hyperlink>
          </w:p>
        </w:tc>
      </w:tr>
    </w:tbl>
    <w:p w14:paraId="66B46B40" w14:textId="77777777" w:rsidR="00C51368" w:rsidRDefault="00E43BD9">
      <w:pPr>
        <w:pStyle w:val="NormalWeb"/>
        <w:divId w:val="1388189387"/>
        <w:rPr>
          <w:lang w:val="en-US"/>
        </w:rPr>
      </w:pPr>
      <w:r>
        <w:rPr>
          <w:lang w:val="en-US"/>
        </w:rPr>
        <w:t xml:space="preserve">An Implementation Guide is a collection of </w:t>
      </w:r>
      <w:hyperlink r:id="rId1407" w:history="1">
        <w:r>
          <w:rPr>
            <w:rStyle w:val="Hyperlink"/>
            <w:lang w:val="en-US"/>
          </w:rPr>
          <w:t>Profiles</w:t>
        </w:r>
      </w:hyperlink>
      <w:r>
        <w:rPr>
          <w:lang w:val="en-US"/>
        </w:rPr>
        <w:t xml:space="preserve">, that make </w:t>
      </w:r>
      <w:hyperlink r:id="rId1408" w:history="1">
        <w:r>
          <w:rPr>
            <w:rStyle w:val="Hyperlink"/>
            <w:lang w:val="en-US"/>
          </w:rPr>
          <w:t>Conformance</w:t>
        </w:r>
      </w:hyperlink>
      <w:r>
        <w:rPr>
          <w:lang w:val="en-US"/>
        </w:rPr>
        <w:t xml:space="preserve"> rules (technially, </w:t>
      </w:r>
      <w:hyperlink r:id="rId1409" w:history="1">
        <w:r>
          <w:rPr>
            <w:rStyle w:val="Hyperlink"/>
            <w:lang w:val="en-US"/>
          </w:rPr>
          <w:t>Conformance</w:t>
        </w:r>
      </w:hyperlink>
      <w:r>
        <w:rPr>
          <w:lang w:val="en-US"/>
        </w:rPr>
        <w:t xml:space="preserve">, </w:t>
      </w:r>
      <w:hyperlink r:id="rId1410" w:history="1">
        <w:r>
          <w:rPr>
            <w:rStyle w:val="Hyperlink"/>
            <w:lang w:val="en-US"/>
          </w:rPr>
          <w:t>StructureDefinition</w:t>
        </w:r>
      </w:hyperlink>
      <w:r>
        <w:rPr>
          <w:lang w:val="en-US"/>
        </w:rPr>
        <w:t xml:space="preserve">, </w:t>
      </w:r>
      <w:hyperlink r:id="rId1411"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14:paraId="328364B2" w14:textId="77777777"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2" w:anchor="examples" w:history="1">
        <w:r>
          <w:rPr>
            <w:rStyle w:val="Hyperlink"/>
            <w:lang w:val="en-US"/>
          </w:rPr>
          <w:t>General Notes about examples</w:t>
        </w:r>
      </w:hyperlink>
      <w:r>
        <w:rPr>
          <w:lang w:val="en-US"/>
        </w:rPr>
        <w:t xml:space="preserve">). </w:t>
      </w:r>
    </w:p>
    <w:p w14:paraId="75BAD076" w14:textId="77777777"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3" w:history="1">
        <w:r>
          <w:rPr>
            <w:rStyle w:val="Hyperlink"/>
            <w:lang w:val="en-US"/>
          </w:rPr>
          <w:t>additional implementation guides</w:t>
        </w:r>
      </w:hyperlink>
      <w:r>
        <w:rPr>
          <w:lang w:val="en-US"/>
        </w:rPr>
        <w:t xml:space="preserve">. </w:t>
      </w:r>
    </w:p>
    <w:p w14:paraId="1ADC29DE" w14:textId="77777777"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14:paraId="72F5F4F7" w14:textId="77777777">
        <w:trPr>
          <w:divId w:val="1388189387"/>
          <w:tblCellSpacing w:w="15" w:type="dxa"/>
        </w:trPr>
        <w:tc>
          <w:tcPr>
            <w:tcW w:w="0" w:type="auto"/>
            <w:vAlign w:val="center"/>
            <w:hideMark/>
          </w:tcPr>
          <w:p w14:paraId="0B3EEBD0" w14:textId="77777777" w:rsidR="00C51368" w:rsidRDefault="00E43BD9">
            <w:pPr>
              <w:rPr>
                <w:rFonts w:eastAsia="Times New Roman"/>
              </w:rPr>
            </w:pPr>
            <w:r>
              <w:rPr>
                <w:rFonts w:eastAsia="Times New Roman"/>
                <w:b/>
                <w:bCs/>
              </w:rPr>
              <w:t>Name</w:t>
            </w:r>
          </w:p>
        </w:tc>
        <w:tc>
          <w:tcPr>
            <w:tcW w:w="0" w:type="auto"/>
            <w:vAlign w:val="center"/>
            <w:hideMark/>
          </w:tcPr>
          <w:p w14:paraId="07E94CF4" w14:textId="77777777" w:rsidR="00C51368" w:rsidRDefault="00E43BD9">
            <w:pPr>
              <w:rPr>
                <w:rFonts w:eastAsia="Times New Roman"/>
              </w:rPr>
            </w:pPr>
            <w:r>
              <w:rPr>
                <w:rFonts w:eastAsia="Times New Roman"/>
                <w:b/>
                <w:bCs/>
              </w:rPr>
              <w:t>Usage</w:t>
            </w:r>
          </w:p>
        </w:tc>
        <w:tc>
          <w:tcPr>
            <w:tcW w:w="0" w:type="auto"/>
            <w:vAlign w:val="center"/>
            <w:hideMark/>
          </w:tcPr>
          <w:p w14:paraId="1C39DD92" w14:textId="77777777" w:rsidR="00C51368" w:rsidRDefault="00E43BD9">
            <w:pPr>
              <w:rPr>
                <w:rFonts w:eastAsia="Times New Roman"/>
              </w:rPr>
            </w:pPr>
            <w:r>
              <w:rPr>
                <w:rFonts w:eastAsia="Times New Roman"/>
                <w:b/>
                <w:bCs/>
              </w:rPr>
              <w:t>Ballot</w:t>
            </w:r>
          </w:p>
        </w:tc>
      </w:tr>
      <w:tr w:rsidR="00C51368" w14:paraId="429BFFDA" w14:textId="77777777">
        <w:trPr>
          <w:divId w:val="1388189387"/>
          <w:tblCellSpacing w:w="15" w:type="dxa"/>
        </w:trPr>
        <w:tc>
          <w:tcPr>
            <w:tcW w:w="0" w:type="auto"/>
            <w:vAlign w:val="center"/>
            <w:hideMark/>
          </w:tcPr>
          <w:p w14:paraId="60C39A25" w14:textId="77777777" w:rsidR="00C51368" w:rsidRDefault="001708AB">
            <w:pPr>
              <w:rPr>
                <w:rFonts w:eastAsia="Times New Roman"/>
              </w:rPr>
            </w:pPr>
            <w:hyperlink r:id="rId1414" w:history="1">
              <w:r w:rsidR="00E43BD9">
                <w:rPr>
                  <w:rStyle w:val="Hyperlink"/>
                  <w:rFonts w:eastAsia="Times New Roman"/>
                </w:rPr>
                <w:t>Argonaut Project</w:t>
              </w:r>
            </w:hyperlink>
          </w:p>
        </w:tc>
        <w:tc>
          <w:tcPr>
            <w:tcW w:w="0" w:type="auto"/>
            <w:vAlign w:val="center"/>
            <w:hideMark/>
          </w:tcPr>
          <w:p w14:paraId="4AFD655E" w14:textId="77777777"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14:paraId="76269E83" w14:textId="77777777"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5" w:anchor="!forum/argonaut-project" w:history="1">
              <w:r>
                <w:rPr>
                  <w:rStyle w:val="Hyperlink"/>
                  <w:rFonts w:eastAsia="Times New Roman"/>
                </w:rPr>
                <w:t>Project Argonaut Google Group</w:t>
              </w:r>
            </w:hyperlink>
          </w:p>
        </w:tc>
      </w:tr>
      <w:tr w:rsidR="00C51368" w14:paraId="746C7B97" w14:textId="77777777">
        <w:trPr>
          <w:divId w:val="1388189387"/>
          <w:tblCellSpacing w:w="15" w:type="dxa"/>
        </w:trPr>
        <w:tc>
          <w:tcPr>
            <w:tcW w:w="0" w:type="auto"/>
            <w:vAlign w:val="center"/>
            <w:hideMark/>
          </w:tcPr>
          <w:p w14:paraId="75B31633" w14:textId="77777777" w:rsidR="00C51368" w:rsidRDefault="001708AB">
            <w:pPr>
              <w:rPr>
                <w:rFonts w:eastAsia="Times New Roman"/>
              </w:rPr>
            </w:pPr>
            <w:hyperlink r:id="rId1416" w:history="1">
              <w:r w:rsidR="00E43BD9">
                <w:rPr>
                  <w:rStyle w:val="Hyperlink"/>
                  <w:rFonts w:eastAsia="Times New Roman"/>
                </w:rPr>
                <w:t>Data Access Framework</w:t>
              </w:r>
            </w:hyperlink>
          </w:p>
        </w:tc>
        <w:tc>
          <w:tcPr>
            <w:tcW w:w="0" w:type="auto"/>
            <w:vAlign w:val="center"/>
            <w:hideMark/>
          </w:tcPr>
          <w:p w14:paraId="726791B8" w14:textId="77777777"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14:paraId="0A4E2EF7" w14:textId="77777777" w:rsidR="00C51368" w:rsidRDefault="00E43BD9">
            <w:pPr>
              <w:rPr>
                <w:rFonts w:eastAsia="Times New Roman"/>
              </w:rPr>
            </w:pPr>
            <w:r>
              <w:rPr>
                <w:rFonts w:eastAsia="Times New Roman"/>
              </w:rPr>
              <w:t>DAF has its own ballot</w:t>
            </w:r>
          </w:p>
        </w:tc>
      </w:tr>
      <w:tr w:rsidR="00C51368" w14:paraId="5B183017" w14:textId="77777777">
        <w:trPr>
          <w:divId w:val="1388189387"/>
          <w:tblCellSpacing w:w="15" w:type="dxa"/>
        </w:trPr>
        <w:tc>
          <w:tcPr>
            <w:tcW w:w="0" w:type="auto"/>
            <w:vAlign w:val="center"/>
            <w:hideMark/>
          </w:tcPr>
          <w:p w14:paraId="00CE4319" w14:textId="77777777" w:rsidR="00C51368" w:rsidRDefault="001708AB">
            <w:pPr>
              <w:rPr>
                <w:rFonts w:eastAsia="Times New Roman"/>
              </w:rPr>
            </w:pPr>
            <w:hyperlink r:id="rId1417" w:history="1">
              <w:r w:rsidR="00E43BD9">
                <w:rPr>
                  <w:rStyle w:val="Hyperlink"/>
                  <w:rFonts w:eastAsia="Times New Roman"/>
                </w:rPr>
                <w:t>EHRS Functional model - Record Lifecycle Events</w:t>
              </w:r>
            </w:hyperlink>
          </w:p>
        </w:tc>
        <w:tc>
          <w:tcPr>
            <w:tcW w:w="0" w:type="auto"/>
            <w:vAlign w:val="center"/>
            <w:hideMark/>
          </w:tcPr>
          <w:p w14:paraId="03F0D7A6" w14:textId="77777777" w:rsidR="00C51368" w:rsidRDefault="00E43BD9">
            <w:pPr>
              <w:rPr>
                <w:rFonts w:eastAsia="Times New Roman"/>
              </w:rPr>
            </w:pPr>
            <w:r>
              <w:rPr>
                <w:rFonts w:eastAsia="Times New Roman"/>
              </w:rPr>
              <w:t xml:space="preserve">Describes the use of the </w:t>
            </w:r>
            <w:hyperlink r:id="rId1418" w:history="1">
              <w:r>
                <w:rPr>
                  <w:rStyle w:val="Hyperlink"/>
                  <w:rFonts w:eastAsia="Times New Roman"/>
                </w:rPr>
                <w:t>Provenance</w:t>
              </w:r>
            </w:hyperlink>
            <w:r>
              <w:rPr>
                <w:rFonts w:eastAsia="Times New Roman"/>
              </w:rPr>
              <w:t xml:space="preserve"> and </w:t>
            </w:r>
            <w:hyperlink r:id="rId1419"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14:paraId="498DAC4F" w14:textId="77777777" w:rsidR="00C51368" w:rsidRDefault="00E43BD9">
            <w:pPr>
              <w:rPr>
                <w:rFonts w:eastAsia="Times New Roman"/>
              </w:rPr>
            </w:pPr>
            <w:r>
              <w:rPr>
                <w:rFonts w:eastAsia="Times New Roman"/>
              </w:rPr>
              <w:t>FHIR DSTU ballot</w:t>
            </w:r>
          </w:p>
        </w:tc>
      </w:tr>
      <w:tr w:rsidR="00C51368" w14:paraId="12B1F2FF" w14:textId="77777777">
        <w:trPr>
          <w:divId w:val="1388189387"/>
          <w:tblCellSpacing w:w="15" w:type="dxa"/>
        </w:trPr>
        <w:tc>
          <w:tcPr>
            <w:tcW w:w="0" w:type="auto"/>
            <w:vAlign w:val="center"/>
            <w:hideMark/>
          </w:tcPr>
          <w:p w14:paraId="49F9D7B1" w14:textId="77777777" w:rsidR="00C51368" w:rsidRDefault="001708AB">
            <w:pPr>
              <w:rPr>
                <w:rFonts w:eastAsia="Times New Roman"/>
              </w:rPr>
            </w:pPr>
            <w:hyperlink r:id="rId1420" w:history="1">
              <w:r w:rsidR="00E43BD9">
                <w:rPr>
                  <w:rStyle w:val="Hyperlink"/>
                  <w:rFonts w:eastAsia="Times New Roman"/>
                </w:rPr>
                <w:t>Quality Improvement Core Profiles</w:t>
              </w:r>
            </w:hyperlink>
          </w:p>
        </w:tc>
        <w:tc>
          <w:tcPr>
            <w:tcW w:w="0" w:type="auto"/>
            <w:vAlign w:val="center"/>
            <w:hideMark/>
          </w:tcPr>
          <w:p w14:paraId="10D48C60" w14:textId="77777777"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14:paraId="451A0801" w14:textId="77777777" w:rsidR="00C51368" w:rsidRDefault="00E43BD9">
            <w:pPr>
              <w:rPr>
                <w:rFonts w:eastAsia="Times New Roman"/>
              </w:rPr>
            </w:pPr>
            <w:r>
              <w:rPr>
                <w:rFonts w:eastAsia="Times New Roman"/>
              </w:rPr>
              <w:t>QICore has its own ballot</w:t>
            </w:r>
          </w:p>
        </w:tc>
      </w:tr>
      <w:tr w:rsidR="00C51368" w14:paraId="32F8F24A" w14:textId="77777777">
        <w:trPr>
          <w:divId w:val="1388189387"/>
          <w:tblCellSpacing w:w="15" w:type="dxa"/>
        </w:trPr>
        <w:tc>
          <w:tcPr>
            <w:tcW w:w="0" w:type="auto"/>
            <w:vAlign w:val="center"/>
            <w:hideMark/>
          </w:tcPr>
          <w:p w14:paraId="4FC3D1F0" w14:textId="77777777" w:rsidR="00C51368" w:rsidRDefault="001708AB">
            <w:pPr>
              <w:rPr>
                <w:rFonts w:eastAsia="Times New Roman"/>
              </w:rPr>
            </w:pPr>
            <w:hyperlink r:id="rId1421" w:history="1">
              <w:r w:rsidR="00E43BD9">
                <w:rPr>
                  <w:rStyle w:val="Hyperlink"/>
                  <w:rFonts w:eastAsia="Times New Roman"/>
                </w:rPr>
                <w:t>Clinical Quality Improvement Framework</w:t>
              </w:r>
            </w:hyperlink>
          </w:p>
        </w:tc>
        <w:tc>
          <w:tcPr>
            <w:tcW w:w="0" w:type="auto"/>
            <w:vAlign w:val="center"/>
            <w:hideMark/>
          </w:tcPr>
          <w:p w14:paraId="2659D1F6" w14:textId="77777777"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14:paraId="5ED881D0" w14:textId="77777777" w:rsidR="00C51368" w:rsidRDefault="00E43BD9">
            <w:pPr>
              <w:rPr>
                <w:rFonts w:eastAsia="Times New Roman"/>
              </w:rPr>
            </w:pPr>
            <w:r>
              <w:rPr>
                <w:rFonts w:eastAsia="Times New Roman"/>
              </w:rPr>
              <w:t>CQIF has its own ballot</w:t>
            </w:r>
          </w:p>
        </w:tc>
      </w:tr>
      <w:tr w:rsidR="00C51368" w14:paraId="062EF005" w14:textId="77777777">
        <w:trPr>
          <w:divId w:val="1388189387"/>
          <w:tblCellSpacing w:w="15" w:type="dxa"/>
        </w:trPr>
        <w:tc>
          <w:tcPr>
            <w:tcW w:w="0" w:type="auto"/>
            <w:vAlign w:val="center"/>
            <w:hideMark/>
          </w:tcPr>
          <w:p w14:paraId="1373BFAD" w14:textId="77777777" w:rsidR="00C51368" w:rsidRDefault="001708AB">
            <w:pPr>
              <w:rPr>
                <w:rFonts w:eastAsia="Times New Roman"/>
              </w:rPr>
            </w:pPr>
            <w:hyperlink r:id="rId1422" w:history="1">
              <w:r w:rsidR="00E43BD9">
                <w:rPr>
                  <w:rStyle w:val="Hyperlink"/>
                  <w:rFonts w:eastAsia="Times New Roman"/>
                </w:rPr>
                <w:t>Structured Data Capture</w:t>
              </w:r>
            </w:hyperlink>
          </w:p>
        </w:tc>
        <w:tc>
          <w:tcPr>
            <w:tcW w:w="0" w:type="auto"/>
            <w:vAlign w:val="center"/>
            <w:hideMark/>
          </w:tcPr>
          <w:p w14:paraId="5A8D0B90" w14:textId="77777777" w:rsidR="00C51368" w:rsidRDefault="00E43BD9">
            <w:pPr>
              <w:rPr>
                <w:rFonts w:eastAsia="Times New Roman"/>
              </w:rPr>
            </w:pPr>
            <w:r>
              <w:rPr>
                <w:rFonts w:eastAsia="Times New Roman"/>
              </w:rPr>
              <w:t xml:space="preserve">A U.S. Realm guide for making use of </w:t>
            </w:r>
            <w:hyperlink r:id="rId1423" w:history="1">
              <w:r>
                <w:rPr>
                  <w:rStyle w:val="Hyperlink"/>
                  <w:rFonts w:eastAsia="Times New Roman"/>
                </w:rPr>
                <w:t>Data Elements</w:t>
              </w:r>
            </w:hyperlink>
            <w:r>
              <w:rPr>
                <w:rFonts w:eastAsia="Times New Roman"/>
              </w:rPr>
              <w:t xml:space="preserve">, </w:t>
            </w:r>
            <w:hyperlink r:id="rId1424" w:history="1">
              <w:r>
                <w:rPr>
                  <w:rStyle w:val="Hyperlink"/>
                  <w:rFonts w:eastAsia="Times New Roman"/>
                </w:rPr>
                <w:t>Questionnaires</w:t>
              </w:r>
            </w:hyperlink>
            <w:r>
              <w:rPr>
                <w:rFonts w:eastAsia="Times New Roman"/>
              </w:rPr>
              <w:t xml:space="preserve"> and </w:t>
            </w:r>
            <w:hyperlink r:id="rId1425"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14:paraId="70018A99" w14:textId="77777777" w:rsidR="00C51368" w:rsidRDefault="00E43BD9">
            <w:pPr>
              <w:rPr>
                <w:rFonts w:eastAsia="Times New Roman"/>
              </w:rPr>
            </w:pPr>
            <w:r>
              <w:rPr>
                <w:rFonts w:eastAsia="Times New Roman"/>
              </w:rPr>
              <w:t>SDC has its own ballot</w:t>
            </w:r>
          </w:p>
        </w:tc>
      </w:tr>
      <w:tr w:rsidR="00C51368" w14:paraId="5AA1AC9E" w14:textId="77777777">
        <w:trPr>
          <w:divId w:val="1388189387"/>
          <w:tblCellSpacing w:w="15" w:type="dxa"/>
        </w:trPr>
        <w:tc>
          <w:tcPr>
            <w:tcW w:w="0" w:type="auto"/>
            <w:vAlign w:val="center"/>
            <w:hideMark/>
          </w:tcPr>
          <w:p w14:paraId="51BA9A9A" w14:textId="77777777" w:rsidR="00C51368" w:rsidRDefault="001708AB">
            <w:pPr>
              <w:rPr>
                <w:rFonts w:eastAsia="Times New Roman"/>
              </w:rPr>
            </w:pPr>
            <w:hyperlink r:id="rId1426" w:history="1">
              <w:r w:rsidR="00E43BD9">
                <w:rPr>
                  <w:rStyle w:val="Hyperlink"/>
                  <w:rFonts w:eastAsia="Times New Roman"/>
                </w:rPr>
                <w:t>Structured Data Capture - Data Element Exchange</w:t>
              </w:r>
            </w:hyperlink>
          </w:p>
        </w:tc>
        <w:tc>
          <w:tcPr>
            <w:tcW w:w="0" w:type="auto"/>
            <w:vAlign w:val="center"/>
            <w:hideMark/>
          </w:tcPr>
          <w:p w14:paraId="7EC9D4EB" w14:textId="77777777" w:rsidR="00C51368" w:rsidRDefault="00E43BD9">
            <w:pPr>
              <w:rPr>
                <w:rFonts w:eastAsia="Times New Roman"/>
              </w:rPr>
            </w:pPr>
            <w:r>
              <w:rPr>
                <w:rFonts w:eastAsia="Times New Roman"/>
              </w:rPr>
              <w:t xml:space="preserve">A U.S. Realm guide for supporting the exchange and maintenance of </w:t>
            </w:r>
            <w:hyperlink r:id="rId1427"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14:paraId="1FFA2672" w14:textId="77777777" w:rsidR="00C51368" w:rsidRDefault="00E43BD9">
            <w:pPr>
              <w:rPr>
                <w:rFonts w:eastAsia="Times New Roman"/>
              </w:rPr>
            </w:pPr>
            <w:r>
              <w:rPr>
                <w:rFonts w:eastAsia="Times New Roman"/>
              </w:rPr>
              <w:t>SDC has its own ballot</w:t>
            </w:r>
          </w:p>
        </w:tc>
      </w:tr>
      <w:tr w:rsidR="00C51368" w14:paraId="52AA33D9" w14:textId="77777777">
        <w:trPr>
          <w:divId w:val="1388189387"/>
          <w:tblCellSpacing w:w="15" w:type="dxa"/>
        </w:trPr>
        <w:tc>
          <w:tcPr>
            <w:tcW w:w="0" w:type="auto"/>
            <w:vAlign w:val="center"/>
            <w:hideMark/>
          </w:tcPr>
          <w:p w14:paraId="07681500" w14:textId="77777777" w:rsidR="00C51368" w:rsidRDefault="001708AB">
            <w:pPr>
              <w:rPr>
                <w:rFonts w:eastAsia="Times New Roman"/>
              </w:rPr>
            </w:pPr>
            <w:hyperlink r:id="rId1428"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14:paraId="3EFA4E2F" w14:textId="77777777" w:rsidR="00C51368" w:rsidRDefault="00E43BD9">
            <w:pPr>
              <w:rPr>
                <w:rFonts w:eastAsia="Times New Roman"/>
              </w:rPr>
            </w:pPr>
            <w:r>
              <w:rPr>
                <w:rFonts w:eastAsia="Times New Roman"/>
              </w:rPr>
              <w:t xml:space="preserve">A US Realm laboratory guides making use of </w:t>
            </w:r>
            <w:hyperlink r:id="rId1429" w:history="1">
              <w:r>
                <w:rPr>
                  <w:rStyle w:val="Hyperlink"/>
                  <w:rFonts w:eastAsia="Times New Roman"/>
                </w:rPr>
                <w:t>Diagnostic Order</w:t>
              </w:r>
            </w:hyperlink>
            <w:r>
              <w:rPr>
                <w:rFonts w:eastAsia="Times New Roman"/>
              </w:rPr>
              <w:t xml:space="preserve">, </w:t>
            </w:r>
            <w:hyperlink r:id="rId1430"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14:paraId="239628DC" w14:textId="77777777" w:rsidR="00C51368" w:rsidRDefault="00E43BD9">
            <w:pPr>
              <w:rPr>
                <w:rFonts w:eastAsia="Times New Roman"/>
              </w:rPr>
            </w:pPr>
            <w:r>
              <w:rPr>
                <w:rFonts w:eastAsia="Times New Roman"/>
              </w:rPr>
              <w:lastRenderedPageBreak/>
              <w:t>FHIR DSTU ballot</w:t>
            </w:r>
          </w:p>
        </w:tc>
      </w:tr>
    </w:tbl>
    <w:p w14:paraId="6693E0F3" w14:textId="77777777" w:rsidR="00C51368" w:rsidRDefault="00E43BD9">
      <w:pPr>
        <w:pStyle w:val="Heading1"/>
        <w:rPr>
          <w:rFonts w:eastAsia="Times New Roman"/>
          <w:noProof/>
          <w:lang w:val="en-US"/>
        </w:rPr>
      </w:pPr>
      <w:r>
        <w:rPr>
          <w:rFonts w:eastAsia="Times New Roman"/>
          <w:noProof/>
          <w:lang w:val="en-US"/>
        </w:rPr>
        <w:lastRenderedPageBreak/>
        <w:t>implementation.html</w:t>
      </w:r>
    </w:p>
    <w:p w14:paraId="5229B14E" w14:textId="77777777"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6AF6E22" w14:textId="77777777">
        <w:trPr>
          <w:divId w:val="1871718095"/>
          <w:tblCellSpacing w:w="15" w:type="dxa"/>
        </w:trPr>
        <w:tc>
          <w:tcPr>
            <w:tcW w:w="0" w:type="auto"/>
            <w:vAlign w:val="center"/>
            <w:hideMark/>
          </w:tcPr>
          <w:p w14:paraId="2483CDD0" w14:textId="77777777" w:rsidR="00C51368" w:rsidRDefault="00E43BD9">
            <w:pPr>
              <w:rPr>
                <w:rFonts w:eastAsia="Times New Roman"/>
              </w:rPr>
            </w:pPr>
            <w:r>
              <w:rPr>
                <w:rFonts w:eastAsia="Times New Roman"/>
              </w:rPr>
              <w:t>Work Group</w:t>
            </w:r>
          </w:p>
        </w:tc>
        <w:tc>
          <w:tcPr>
            <w:tcW w:w="0" w:type="auto"/>
            <w:vAlign w:val="center"/>
            <w:hideMark/>
          </w:tcPr>
          <w:p w14:paraId="6F7B5B2F" w14:textId="77777777" w:rsidR="00C51368" w:rsidRDefault="001708AB">
            <w:pPr>
              <w:rPr>
                <w:rFonts w:eastAsia="Times New Roman"/>
              </w:rPr>
            </w:pPr>
            <w:hyperlink r:id="rId14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A6603DF" w14:textId="77777777" w:rsidR="00C51368" w:rsidRDefault="001708AB">
            <w:pPr>
              <w:rPr>
                <w:rFonts w:eastAsia="Times New Roman"/>
              </w:rPr>
            </w:pPr>
            <w:hyperlink r:id="rId1432" w:anchor="status" w:history="1">
              <w:r w:rsidR="00E43BD9">
                <w:rPr>
                  <w:rStyle w:val="Hyperlink"/>
                  <w:rFonts w:eastAsia="Times New Roman"/>
                </w:rPr>
                <w:t>Ballot Status</w:t>
              </w:r>
            </w:hyperlink>
            <w:r w:rsidR="00E43BD9">
              <w:rPr>
                <w:rFonts w:eastAsia="Times New Roman"/>
              </w:rPr>
              <w:t xml:space="preserve">: </w:t>
            </w:r>
            <w:hyperlink r:id="rId1433" w:anchor="pubs" w:history="1">
              <w:r w:rsidR="00E43BD9">
                <w:rPr>
                  <w:rStyle w:val="Hyperlink"/>
                  <w:rFonts w:eastAsia="Times New Roman"/>
                </w:rPr>
                <w:t>DSTU 2</w:t>
              </w:r>
            </w:hyperlink>
          </w:p>
        </w:tc>
      </w:tr>
    </w:tbl>
    <w:p w14:paraId="7320EC4F" w14:textId="77777777"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14:paraId="1FBC3C70" w14:textId="77777777">
        <w:trPr>
          <w:divId w:val="1871718095"/>
          <w:tblCellSpacing w:w="15" w:type="dxa"/>
        </w:trPr>
        <w:tc>
          <w:tcPr>
            <w:tcW w:w="0" w:type="auto"/>
            <w:vAlign w:val="center"/>
            <w:hideMark/>
          </w:tcPr>
          <w:p w14:paraId="51168A5C" w14:textId="77777777" w:rsidR="00C51368" w:rsidRDefault="00E43BD9">
            <w:pPr>
              <w:pStyle w:val="NormalWeb"/>
            </w:pPr>
            <w:r>
              <w:rPr>
                <w:b/>
                <w:bCs/>
              </w:rPr>
              <w:t>Exchange Frameworks</w:t>
            </w:r>
          </w:p>
          <w:p w14:paraId="68C6C868" w14:textId="77777777" w:rsidR="00C51368" w:rsidRDefault="00E43BD9">
            <w:pPr>
              <w:pStyle w:val="NormalWeb"/>
            </w:pPr>
            <w:r>
              <w:t>Define how Resources are exchanged.</w:t>
            </w:r>
          </w:p>
          <w:p w14:paraId="2D032795" w14:textId="77777777" w:rsidR="00C51368" w:rsidRDefault="001708AB">
            <w:pPr>
              <w:numPr>
                <w:ilvl w:val="0"/>
                <w:numId w:val="128"/>
              </w:numPr>
              <w:spacing w:before="100" w:beforeAutospacing="1" w:after="100" w:afterAutospacing="1"/>
              <w:rPr>
                <w:rFonts w:eastAsia="Times New Roman"/>
              </w:rPr>
            </w:pPr>
            <w:hyperlink r:id="rId1434" w:history="1">
              <w:r w:rsidR="00E43BD9">
                <w:rPr>
                  <w:rStyle w:val="Hyperlink"/>
                  <w:rFonts w:eastAsia="Times New Roman"/>
                  <w:b/>
                  <w:bCs/>
                </w:rPr>
                <w:t>RESTful API (HTTP)</w:t>
              </w:r>
            </w:hyperlink>
          </w:p>
          <w:p w14:paraId="6D1244E2" w14:textId="77777777" w:rsidR="00C51368" w:rsidRDefault="001708AB">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Search</w:t>
              </w:r>
            </w:hyperlink>
          </w:p>
          <w:p w14:paraId="70E9966C" w14:textId="77777777" w:rsidR="00C51368" w:rsidRDefault="001708AB">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Operations</w:t>
              </w:r>
            </w:hyperlink>
          </w:p>
          <w:p w14:paraId="4C3CA50B" w14:textId="77777777" w:rsidR="00C51368" w:rsidRDefault="001708AB">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Documents</w:t>
              </w:r>
            </w:hyperlink>
          </w:p>
          <w:p w14:paraId="4D9481EB" w14:textId="77777777" w:rsidR="00C51368" w:rsidRDefault="001708AB">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Messaging</w:t>
              </w:r>
            </w:hyperlink>
          </w:p>
          <w:p w14:paraId="5548F5ED" w14:textId="77777777" w:rsidR="00C51368" w:rsidRDefault="001708AB">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Services:</w:t>
              </w:r>
            </w:hyperlink>
            <w:r w:rsidR="00E43BD9">
              <w:rPr>
                <w:rFonts w:eastAsia="Times New Roman"/>
              </w:rPr>
              <w:t xml:space="preserve"> </w:t>
            </w:r>
          </w:p>
          <w:p w14:paraId="6B0F71F7" w14:textId="77777777" w:rsidR="00C51368" w:rsidRDefault="001708AB">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Terminology Service</w:t>
              </w:r>
            </w:hyperlink>
          </w:p>
          <w:p w14:paraId="4A940E03" w14:textId="77777777" w:rsidR="00C51368" w:rsidRDefault="001708AB">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SOA Considerations</w:t>
              </w:r>
            </w:hyperlink>
          </w:p>
        </w:tc>
        <w:tc>
          <w:tcPr>
            <w:tcW w:w="0" w:type="auto"/>
            <w:tcBorders>
              <w:left w:val="single" w:sz="6" w:space="0" w:color="EEEEEE"/>
            </w:tcBorders>
            <w:vAlign w:val="center"/>
            <w:hideMark/>
          </w:tcPr>
          <w:p w14:paraId="2CEA578B" w14:textId="77777777" w:rsidR="00C51368" w:rsidRDefault="00E43BD9">
            <w:pPr>
              <w:pStyle w:val="NormalWeb"/>
            </w:pPr>
            <w:r>
              <w:rPr>
                <w:b/>
                <w:bCs/>
              </w:rPr>
              <w:t>Support</w:t>
            </w:r>
          </w:p>
          <w:p w14:paraId="352D29CB" w14:textId="77777777" w:rsidR="00C51368" w:rsidRDefault="00E43BD9">
            <w:pPr>
              <w:pStyle w:val="NormalWeb"/>
            </w:pPr>
            <w:r>
              <w:t>Implementation Support.</w:t>
            </w:r>
          </w:p>
          <w:p w14:paraId="20A9105D" w14:textId="77777777" w:rsidR="00C51368" w:rsidRDefault="001708AB">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Downloads - Schemas, Code, Tools</w:t>
              </w:r>
            </w:hyperlink>
          </w:p>
          <w:p w14:paraId="10E57B6E" w14:textId="77777777" w:rsidR="00C51368" w:rsidRDefault="001708AB">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FHIR Wiki</w:t>
              </w:r>
            </w:hyperlink>
          </w:p>
          <w:p w14:paraId="4EBCF4EA" w14:textId="77777777" w:rsidR="00C51368" w:rsidRDefault="001708AB">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Validating Resources</w:t>
              </w:r>
            </w:hyperlink>
          </w:p>
          <w:p w14:paraId="420C9990" w14:textId="77777777" w:rsidR="00C51368" w:rsidRDefault="001708AB">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Security</w:t>
              </w:r>
            </w:hyperlink>
            <w:r w:rsidR="00E43BD9">
              <w:rPr>
                <w:rFonts w:eastAsia="Times New Roman"/>
              </w:rPr>
              <w:t xml:space="preserve"> &amp; </w:t>
            </w:r>
            <w:hyperlink r:id="rId1446" w:history="1">
              <w:r w:rsidR="00E43BD9">
                <w:rPr>
                  <w:rStyle w:val="Hyperlink"/>
                  <w:rFonts w:eastAsia="Times New Roman"/>
                </w:rPr>
                <w:t>Security Labels</w:t>
              </w:r>
            </w:hyperlink>
          </w:p>
          <w:p w14:paraId="786BFA02" w14:textId="77777777" w:rsidR="00C51368" w:rsidRDefault="001708AB">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Variations between Submitted data and Retrieved data</w:t>
              </w:r>
            </w:hyperlink>
          </w:p>
          <w:p w14:paraId="6163109E" w14:textId="77777777" w:rsidR="00C51368" w:rsidRDefault="001708AB">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Managing Resource Identity</w:t>
              </w:r>
            </w:hyperlink>
          </w:p>
          <w:p w14:paraId="30815AD6" w14:textId="77777777" w:rsidR="00C51368" w:rsidRDefault="001708AB">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Push vs Pull</w:t>
              </w:r>
            </w:hyperlink>
          </w:p>
          <w:p w14:paraId="6D868A9F" w14:textId="77777777" w:rsidR="00C51368" w:rsidRDefault="001708AB">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Integrated Examples</w:t>
              </w:r>
            </w:hyperlink>
          </w:p>
          <w:p w14:paraId="5D80EF85" w14:textId="77777777" w:rsidR="00C51368" w:rsidRDefault="001708AB">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Support Links (on FHIR Wiki)</w:t>
              </w:r>
            </w:hyperlink>
          </w:p>
        </w:tc>
        <w:tc>
          <w:tcPr>
            <w:tcW w:w="0" w:type="auto"/>
            <w:tcBorders>
              <w:left w:val="single" w:sz="6" w:space="0" w:color="EEEEEE"/>
            </w:tcBorders>
            <w:vAlign w:val="center"/>
            <w:hideMark/>
          </w:tcPr>
          <w:p w14:paraId="3671A19A" w14:textId="77777777" w:rsidR="00C51368" w:rsidRDefault="00E43BD9">
            <w:pPr>
              <w:pStyle w:val="NormalWeb"/>
            </w:pPr>
            <w:r>
              <w:rPr>
                <w:b/>
                <w:bCs/>
              </w:rPr>
              <w:t>FHIR Profiles &amp; Implementation Guides</w:t>
            </w:r>
          </w:p>
          <w:p w14:paraId="40515415" w14:textId="77777777" w:rsidR="00C51368" w:rsidRDefault="00E43BD9">
            <w:pPr>
              <w:pStyle w:val="NormalWeb"/>
            </w:pPr>
            <w:r>
              <w:t>Adapting FHIR for specific usage.</w:t>
            </w:r>
          </w:p>
          <w:p w14:paraId="0B1379E1" w14:textId="77777777" w:rsidR="00C51368" w:rsidRDefault="001708AB">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Profiling FHIR</w:t>
              </w:r>
            </w:hyperlink>
          </w:p>
          <w:p w14:paraId="053774D3" w14:textId="77777777" w:rsidR="00C51368" w:rsidRDefault="001708AB">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Implementation Guides</w:t>
              </w:r>
            </w:hyperlink>
          </w:p>
          <w:p w14:paraId="3B896C17" w14:textId="77777777" w:rsidR="00C51368" w:rsidRDefault="001708AB">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Profiles Defined as part of FHIR</w:t>
              </w:r>
            </w:hyperlink>
          </w:p>
          <w:p w14:paraId="220472FE" w14:textId="77777777" w:rsidR="00C51368" w:rsidRDefault="001708AB">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Common Use Cases</w:t>
              </w:r>
            </w:hyperlink>
          </w:p>
        </w:tc>
      </w:tr>
    </w:tbl>
    <w:p w14:paraId="13675714" w14:textId="77777777" w:rsidR="00C51368" w:rsidRDefault="00E43BD9">
      <w:pPr>
        <w:pStyle w:val="Heading3"/>
        <w:divId w:val="1871718095"/>
        <w:rPr>
          <w:rFonts w:eastAsia="Times New Roman"/>
          <w:lang w:val="en-US"/>
        </w:rPr>
      </w:pPr>
      <w:r>
        <w:rPr>
          <w:rFonts w:eastAsia="Times New Roman"/>
          <w:lang w:val="en-US"/>
        </w:rPr>
        <w:t>Implementer's Safety Check List</w:t>
      </w:r>
    </w:p>
    <w:p w14:paraId="7E844B31" w14:textId="77777777"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14:paraId="34458818" w14:textId="77777777"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14:paraId="6A82CCC5"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520A9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4pt;height:18.35pt" o:ole="">
            <v:imagedata r:id="rId1456" o:title=""/>
          </v:shape>
          <w:control r:id="rId1457" w:name="DefaultOcxName" w:shapeid="_x0000_i1070"/>
        </w:object>
      </w:r>
      <w:r w:rsidR="00E43BD9">
        <w:rPr>
          <w:rFonts w:eastAsia="Times New Roman"/>
          <w:lang w:val="en-US"/>
        </w:rPr>
        <w:t xml:space="preserve">Production exchange of patient or other sensitive data will always use some form of </w:t>
      </w:r>
      <w:hyperlink r:id="rId1458" w:anchor="http" w:history="1">
        <w:r w:rsidR="00E43BD9">
          <w:rPr>
            <w:rStyle w:val="Hyperlink"/>
            <w:rFonts w:eastAsia="Times New Roman"/>
            <w:lang w:val="en-US"/>
          </w:rPr>
          <w:t>encryption on the wire</w:t>
        </w:r>
      </w:hyperlink>
    </w:p>
    <w:p w14:paraId="36F6896B"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1440" w:dyaOrig="1440" w14:anchorId="7C14CDB1">
          <v:shape id="_x0000_i1073" type="#_x0000_t75" style="width:20.4pt;height:18.35pt" o:ole="">
            <v:imagedata r:id="rId1456" o:title=""/>
          </v:shape>
          <w:control r:id="rId1459" w:name="DefaultOcxName1" w:shapeid="_x0000_i1073"/>
        </w:object>
      </w:r>
      <w:r w:rsidR="00E43BD9">
        <w:rPr>
          <w:rFonts w:eastAsia="Times New Roman"/>
          <w:lang w:val="en-US"/>
        </w:rPr>
        <w:t xml:space="preserve">For each resource that my system handles, I've reviewed the </w:t>
      </w:r>
      <w:hyperlink r:id="rId1460" w:anchor="isModifier" w:history="1">
        <w:r w:rsidR="00E43BD9">
          <w:rPr>
            <w:rStyle w:val="Hyperlink"/>
            <w:rFonts w:eastAsia="Times New Roman"/>
            <w:lang w:val="en-US"/>
          </w:rPr>
          <w:t>Modifier elements</w:t>
        </w:r>
      </w:hyperlink>
    </w:p>
    <w:p w14:paraId="2B029E45"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4523FD7B">
          <v:shape id="_x0000_i1076" type="#_x0000_t75" style="width:20.4pt;height:18.35pt" o:ole="">
            <v:imagedata r:id="rId1456" o:title=""/>
          </v:shape>
          <w:control r:id="rId1461" w:name="DefaultOcxName2" w:shapeid="_x0000_i1076"/>
        </w:object>
      </w:r>
      <w:r w:rsidR="00E43BD9">
        <w:rPr>
          <w:rFonts w:eastAsia="Times New Roman"/>
          <w:lang w:val="en-US"/>
        </w:rPr>
        <w:t xml:space="preserve">My system checks for </w:t>
      </w:r>
      <w:hyperlink r:id="rId1462"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14:paraId="1E7E9316"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10C02D08">
          <v:shape id="_x0000_i1079" type="#_x0000_t75" style="width:20.4pt;height:18.35pt" o:ole="">
            <v:imagedata r:id="rId1456" o:title=""/>
          </v:shape>
          <w:control r:id="rId1463" w:name="DefaultOcxName3" w:shapeid="_x0000_i1079"/>
        </w:object>
      </w:r>
      <w:r w:rsidR="00E43BD9">
        <w:rPr>
          <w:rFonts w:eastAsia="Times New Roman"/>
          <w:lang w:val="en-US"/>
        </w:rPr>
        <w:t xml:space="preserve">My system supports </w:t>
      </w:r>
      <w:hyperlink r:id="rId1464"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5" w:history="1">
        <w:r w:rsidR="00E43BD9">
          <w:rPr>
            <w:rStyle w:val="Hyperlink"/>
            <w:rFonts w:eastAsia="Times New Roman"/>
            <w:lang w:val="en-US"/>
          </w:rPr>
          <w:t>profiles</w:t>
        </w:r>
      </w:hyperlink>
      <w:r w:rsidR="00E43BD9">
        <w:rPr>
          <w:rFonts w:eastAsia="Times New Roman"/>
          <w:lang w:val="en-US"/>
        </w:rPr>
        <w:t xml:space="preserve"> that apply to my system</w:t>
      </w:r>
    </w:p>
    <w:p w14:paraId="78DD7A8C"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378C3B1D">
          <v:shape id="_x0000_i1082" type="#_x0000_t75" style="width:20.4pt;height:18.35pt" o:ole="">
            <v:imagedata r:id="rId1456" o:title=""/>
          </v:shape>
          <w:control r:id="rId1466" w:name="DefaultOcxName4" w:shapeid="_x0000_i1082"/>
        </w:object>
      </w:r>
      <w:r w:rsidR="00E43BD9">
        <w:rPr>
          <w:rFonts w:eastAsia="Times New Roman"/>
          <w:lang w:val="en-US"/>
        </w:rPr>
        <w:t xml:space="preserve">For each resource that my system handles, my system handles the full </w:t>
      </w:r>
      <w:hyperlink r:id="rId1467"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14:paraId="63B3389B"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19C48BA6">
          <v:shape id="_x0000_i1085" type="#_x0000_t75" style="width:20.4pt;height:18.35pt" o:ole="">
            <v:imagedata r:id="rId1456" o:title=""/>
          </v:shape>
          <w:control r:id="rId1468" w:name="DefaultOcxName5" w:shapeid="_x0000_i1085"/>
        </w:object>
      </w:r>
      <w:r w:rsidR="00E43BD9">
        <w:rPr>
          <w:rFonts w:eastAsia="Times New Roman"/>
          <w:lang w:val="en-US"/>
        </w:rPr>
        <w:t xml:space="preserve">My system can </w:t>
      </w:r>
      <w:hyperlink r:id="rId1469"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14:paraId="6D8F73F0"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242E170E">
          <v:shape id="_x0000_i1088" type="#_x0000_t75" style="width:20.4pt;height:18.35pt" o:ole="">
            <v:imagedata r:id="rId1456" o:title=""/>
          </v:shape>
          <w:control r:id="rId1470" w:name="DefaultOcxName6" w:shapeid="_x0000_i1088"/>
        </w:object>
      </w:r>
      <w:r w:rsidR="00E43BD9">
        <w:rPr>
          <w:rFonts w:eastAsia="Times New Roman"/>
          <w:lang w:val="en-US"/>
        </w:rPr>
        <w:t xml:space="preserve">My system has documented how </w:t>
      </w:r>
      <w:hyperlink r:id="rId1471"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2"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14:paraId="335FB207"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17372CF6">
          <v:shape id="_x0000_i1091" type="#_x0000_t75" style="width:20.4pt;height:18.35pt" o:ole="">
            <v:imagedata r:id="rId1456" o:title=""/>
          </v:shape>
          <w:control r:id="rId1473" w:name="DefaultOcxName7" w:shapeid="_x0000_i1091"/>
        </w:object>
      </w:r>
      <w:r w:rsidR="00E43BD9">
        <w:rPr>
          <w:rFonts w:eastAsia="Times New Roman"/>
          <w:lang w:val="en-US"/>
        </w:rPr>
        <w:t xml:space="preserve">My system manages lists of </w:t>
      </w:r>
      <w:hyperlink r:id="rId1474" w:anchor="current" w:history="1">
        <w:r w:rsidR="00E43BD9">
          <w:rPr>
            <w:rStyle w:val="Hyperlink"/>
            <w:rFonts w:eastAsia="Times New Roman"/>
            <w:lang w:val="en-US"/>
          </w:rPr>
          <w:t>current resources</w:t>
        </w:r>
      </w:hyperlink>
      <w:r w:rsidR="00E43BD9">
        <w:rPr>
          <w:rFonts w:eastAsia="Times New Roman"/>
          <w:lang w:val="en-US"/>
        </w:rPr>
        <w:t xml:space="preserve"> correctly</w:t>
      </w:r>
    </w:p>
    <w:p w14:paraId="793D897C"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3AC487AC">
          <v:shape id="_x0000_i1094" type="#_x0000_t75" style="width:20.4pt;height:18.35pt" o:ole="">
            <v:imagedata r:id="rId1456" o:title=""/>
          </v:shape>
          <w:control r:id="rId1475" w:name="DefaultOcxName8" w:shapeid="_x0000_i1094"/>
        </w:object>
      </w:r>
      <w:r w:rsidR="00E43BD9">
        <w:rPr>
          <w:rFonts w:eastAsia="Times New Roman"/>
          <w:lang w:val="en-US"/>
        </w:rPr>
        <w:t xml:space="preserve">My system makes the right </w:t>
      </w:r>
      <w:hyperlink r:id="rId1476" w:history="1">
        <w:r w:rsidR="00E43BD9">
          <w:rPr>
            <w:rStyle w:val="Hyperlink"/>
            <w:rFonts w:eastAsia="Times New Roman"/>
            <w:lang w:val="en-US"/>
          </w:rPr>
          <w:t>Provenance</w:t>
        </w:r>
      </w:hyperlink>
      <w:r w:rsidR="00E43BD9">
        <w:rPr>
          <w:rFonts w:eastAsia="Times New Roman"/>
          <w:lang w:val="en-US"/>
        </w:rPr>
        <w:t xml:space="preserve"> statements and </w:t>
      </w:r>
      <w:hyperlink r:id="rId1477"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8"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14:paraId="48D05D2C"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2095B511">
          <v:shape id="_x0000_i1097" type="#_x0000_t75" style="width:20.4pt;height:18.35pt" o:ole="">
            <v:imagedata r:id="rId1456" o:title=""/>
          </v:shape>
          <w:control r:id="rId1479" w:name="DefaultOcxName9" w:shapeid="_x0000_i1097"/>
        </w:object>
      </w:r>
      <w:r w:rsidR="00E43BD9">
        <w:rPr>
          <w:rFonts w:eastAsia="Times New Roman"/>
          <w:lang w:val="en-US"/>
        </w:rPr>
        <w:t xml:space="preserve">My system checks that the right </w:t>
      </w:r>
      <w:hyperlink r:id="rId1480"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14:paraId="7C933606"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2A501003">
          <v:shape id="_x0000_i1100" type="#_x0000_t75" style="width:20.4pt;height:18.35pt" o:ole="">
            <v:imagedata r:id="rId1456" o:title=""/>
          </v:shape>
          <w:control r:id="rId1481" w:name="DefaultOcxName10" w:shapeid="_x0000_i1100"/>
        </w:object>
      </w:r>
      <w:r w:rsidR="00E43BD9">
        <w:rPr>
          <w:rFonts w:eastAsia="Times New Roman"/>
          <w:lang w:val="en-US"/>
        </w:rPr>
        <w:t xml:space="preserve">When other systems </w:t>
      </w:r>
      <w:hyperlink r:id="rId1482"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3" w:history="1">
        <w:r w:rsidR="00E43BD9">
          <w:rPr>
            <w:rStyle w:val="Hyperlink"/>
            <w:rFonts w:eastAsia="Times New Roman"/>
            <w:lang w:val="en-US"/>
          </w:rPr>
          <w:t>Operations</w:t>
        </w:r>
      </w:hyperlink>
      <w:r w:rsidR="00E43BD9">
        <w:rPr>
          <w:rFonts w:eastAsia="Times New Roman"/>
          <w:lang w:val="en-US"/>
        </w:rPr>
        <w:t xml:space="preserve"> (perhaps using </w:t>
      </w:r>
      <w:hyperlink r:id="rId1484"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14:paraId="368C8A9A" w14:textId="77777777"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w14:anchorId="5C831DD4">
          <v:shape id="_x0000_i1103" type="#_x0000_t75" style="width:20.4pt;height:18.35pt" o:ole="">
            <v:imagedata r:id="rId1456" o:title=""/>
          </v:shape>
          <w:control r:id="rId1485" w:name="DefaultOcxName11" w:shapeid="_x0000_i1103"/>
        </w:object>
      </w:r>
      <w:r w:rsidR="00E43BD9">
        <w:rPr>
          <w:rFonts w:eastAsia="Times New Roman"/>
          <w:lang w:val="en-US"/>
        </w:rPr>
        <w:t xml:space="preserve">My system publishes a </w:t>
      </w:r>
      <w:hyperlink r:id="rId1486" w:history="1">
        <w:r w:rsidR="00E43BD9">
          <w:rPr>
            <w:rStyle w:val="Hyperlink"/>
            <w:rFonts w:eastAsia="Times New Roman"/>
            <w:lang w:val="en-US"/>
          </w:rPr>
          <w:t>conformance statement</w:t>
        </w:r>
      </w:hyperlink>
      <w:r w:rsidR="00E43BD9">
        <w:rPr>
          <w:rFonts w:eastAsia="Times New Roman"/>
          <w:lang w:val="en-US"/>
        </w:rPr>
        <w:t xml:space="preserve"> with </w:t>
      </w:r>
      <w:hyperlink r:id="rId1487" w:history="1">
        <w:r w:rsidR="00E43BD9">
          <w:rPr>
            <w:rStyle w:val="Hyperlink"/>
            <w:rFonts w:eastAsia="Times New Roman"/>
            <w:lang w:val="en-US"/>
          </w:rPr>
          <w:t>StructureDefinitions</w:t>
        </w:r>
      </w:hyperlink>
      <w:r w:rsidR="00E43BD9">
        <w:rPr>
          <w:rFonts w:eastAsia="Times New Roman"/>
          <w:lang w:val="en-US"/>
        </w:rPr>
        <w:t xml:space="preserve">, </w:t>
      </w:r>
      <w:hyperlink r:id="rId1488" w:history="1">
        <w:r w:rsidR="00E43BD9">
          <w:rPr>
            <w:rStyle w:val="Hyperlink"/>
            <w:rFonts w:eastAsia="Times New Roman"/>
            <w:lang w:val="en-US"/>
          </w:rPr>
          <w:t>ValueSets</w:t>
        </w:r>
      </w:hyperlink>
      <w:r w:rsidR="00E43BD9">
        <w:rPr>
          <w:rFonts w:eastAsia="Times New Roman"/>
          <w:lang w:val="en-US"/>
        </w:rPr>
        <w:t xml:space="preserve">, and </w:t>
      </w:r>
      <w:hyperlink r:id="rId1489"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14:paraId="48AE0AB0" w14:textId="77777777"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14:paraId="57DCEC7C" w14:textId="77777777" w:rsidR="00C51368" w:rsidRDefault="00E43BD9">
      <w:pPr>
        <w:pStyle w:val="Heading1"/>
        <w:rPr>
          <w:rFonts w:eastAsia="Times New Roman"/>
          <w:noProof/>
          <w:lang w:val="en-US"/>
        </w:rPr>
      </w:pPr>
      <w:r>
        <w:rPr>
          <w:rFonts w:eastAsia="Times New Roman"/>
          <w:noProof/>
          <w:lang w:val="en-US"/>
        </w:rPr>
        <w:t>index.html</w:t>
      </w:r>
    </w:p>
    <w:p w14:paraId="51693620" w14:textId="77777777" w:rsidR="00C51368" w:rsidRDefault="00E43BD9">
      <w:pPr>
        <w:pStyle w:val="Heading1"/>
        <w:divId w:val="552540319"/>
        <w:rPr>
          <w:rFonts w:eastAsia="Times New Roman"/>
          <w:lang w:val="en-US"/>
        </w:rPr>
      </w:pPr>
      <w:r>
        <w:rPr>
          <w:rFonts w:eastAsia="Times New Roman"/>
          <w:lang w:val="en-US"/>
        </w:rPr>
        <w:t>Welcome to FHIR®</w:t>
      </w:r>
    </w:p>
    <w:p w14:paraId="4C4E44BD" w14:textId="77777777" w:rsidR="00C51368" w:rsidRDefault="00E43BD9">
      <w:pPr>
        <w:pStyle w:val="NormalWeb"/>
        <w:divId w:val="552540319"/>
        <w:rPr>
          <w:lang w:val="en-US"/>
        </w:rPr>
      </w:pPr>
      <w:r>
        <w:rPr>
          <w:lang w:val="en-US"/>
        </w:rPr>
        <w:t xml:space="preserve">First time here? See the </w:t>
      </w:r>
      <w:hyperlink r:id="rId1490" w:history="1">
        <w:r>
          <w:rPr>
            <w:rStyle w:val="Hyperlink"/>
            <w:lang w:val="en-US"/>
          </w:rPr>
          <w:t>executive summary</w:t>
        </w:r>
      </w:hyperlink>
      <w:r>
        <w:rPr>
          <w:lang w:val="en-US"/>
        </w:rPr>
        <w:t xml:space="preserve">, the </w:t>
      </w:r>
      <w:hyperlink r:id="rId1491" w:history="1">
        <w:r>
          <w:rPr>
            <w:rStyle w:val="Hyperlink"/>
            <w:lang w:val="en-US"/>
          </w:rPr>
          <w:t>developer's introduction</w:t>
        </w:r>
      </w:hyperlink>
      <w:r>
        <w:rPr>
          <w:lang w:val="en-US"/>
        </w:rPr>
        <w:t xml:space="preserve">, or the </w:t>
      </w:r>
      <w:hyperlink r:id="rId1492" w:history="1">
        <w:r>
          <w:rPr>
            <w:rStyle w:val="Hyperlink"/>
            <w:lang w:val="en-US"/>
          </w:rPr>
          <w:t>clinical introduction</w:t>
        </w:r>
      </w:hyperlink>
      <w:r>
        <w:rPr>
          <w:lang w:val="en-US"/>
        </w:rPr>
        <w:t xml:space="preserve">, and then the </w:t>
      </w:r>
      <w:hyperlink r:id="rId1493" w:history="1">
        <w:r>
          <w:rPr>
            <w:rStyle w:val="Hyperlink"/>
            <w:lang w:val="en-US"/>
          </w:rPr>
          <w:t>FHIR overview / roadmap</w:t>
        </w:r>
      </w:hyperlink>
      <w:r>
        <w:rPr>
          <w:lang w:val="en-US"/>
        </w:rPr>
        <w:t xml:space="preserve">. See also the </w:t>
      </w:r>
      <w:hyperlink r:id="rId1494" w:history="1">
        <w:r>
          <w:rPr>
            <w:rStyle w:val="Hyperlink"/>
            <w:lang w:val="en-US"/>
          </w:rPr>
          <w:t>open license</w:t>
        </w:r>
      </w:hyperlink>
      <w:r>
        <w:rPr>
          <w:lang w:val="en-US"/>
        </w:rPr>
        <w:t xml:space="preserve"> (and don't miss the full </w:t>
      </w:r>
      <w:hyperlink r:id="rId1495" w:history="1">
        <w:r>
          <w:rPr>
            <w:rStyle w:val="Hyperlink"/>
            <w:lang w:val="en-US"/>
          </w:rPr>
          <w:t>Table of Contents</w:t>
        </w:r>
      </w:hyperlink>
      <w:r>
        <w:rPr>
          <w:lang w:val="en-US"/>
        </w:rPr>
        <w:t xml:space="preserve">). </w:t>
      </w:r>
    </w:p>
    <w:p w14:paraId="71AFDBB3" w14:textId="77777777"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14:paraId="556A9608" w14:textId="77777777">
        <w:trPr>
          <w:divId w:val="552540319"/>
          <w:tblCellSpacing w:w="15" w:type="dxa"/>
        </w:trPr>
        <w:tc>
          <w:tcPr>
            <w:tcW w:w="0" w:type="auto"/>
            <w:vAlign w:val="center"/>
            <w:hideMark/>
          </w:tcPr>
          <w:p w14:paraId="028C6874" w14:textId="77777777" w:rsidR="00C51368" w:rsidRDefault="001708AB">
            <w:pPr>
              <w:jc w:val="center"/>
              <w:rPr>
                <w:rFonts w:eastAsia="Times New Roman"/>
              </w:rPr>
            </w:pPr>
            <w:hyperlink r:id="rId1496" w:history="1">
              <w:r w:rsidR="00E43BD9">
                <w:rPr>
                  <w:rFonts w:eastAsia="Times New Roman"/>
                  <w:noProof/>
                  <w:color w:val="0000FF"/>
                  <w:lang w:val="en-US" w:eastAsia="en-US"/>
                </w:rPr>
                <w:drawing>
                  <wp:inline distT="0" distB="0" distL="0" distR="0" wp14:anchorId="2D1C2695" wp14:editId="2C00F06E">
                    <wp:extent cx="1219200" cy="1219200"/>
                    <wp:effectExtent l="19050" t="0" r="0" b="0"/>
                    <wp:docPr id="109" name="Picture 109" descr="C:\Users\Lloyd\Documents\SVN\FHIR\build\qa\icon-documentation.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7"/>
                            </pic:cNvPr>
                            <pic:cNvPicPr>
                              <a:picLocks noChangeAspect="1" noChangeArrowheads="1"/>
                            </pic:cNvPicPr>
                          </pic:nvPicPr>
                          <pic:blipFill>
                            <a:blip r:link="rId149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14:paraId="5F8FD885" w14:textId="77777777" w:rsidR="00C51368" w:rsidRDefault="001708AB">
            <w:pPr>
              <w:jc w:val="center"/>
              <w:rPr>
                <w:rFonts w:eastAsia="Times New Roman"/>
              </w:rPr>
            </w:pPr>
            <w:hyperlink r:id="rId1499" w:history="1">
              <w:r w:rsidR="00E43BD9">
                <w:rPr>
                  <w:rFonts w:eastAsia="Times New Roman"/>
                  <w:noProof/>
                  <w:color w:val="0000FF"/>
                  <w:lang w:val="en-US" w:eastAsia="en-US"/>
                </w:rPr>
                <w:drawing>
                  <wp:inline distT="0" distB="0" distL="0" distR="0" wp14:anchorId="3B147EAF" wp14:editId="1C4CC76F">
                    <wp:extent cx="1219200" cy="1219200"/>
                    <wp:effectExtent l="19050" t="0" r="0" b="0"/>
                    <wp:docPr id="110" name="Picture 110" descr="C:\Users\Lloyd\Documents\SVN\FHIR\build\qa\icon-implementation.png">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0"/>
                            </pic:cNvPr>
                            <pic:cNvPicPr>
                              <a:picLocks noChangeAspect="1" noChangeArrowheads="1"/>
                            </pic:cNvPicPr>
                          </pic:nvPicPr>
                          <pic:blipFill>
                            <a:blip r:link="rId150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14:paraId="2C7250DE" w14:textId="77777777" w:rsidR="00C51368" w:rsidRDefault="001708AB">
            <w:pPr>
              <w:jc w:val="center"/>
              <w:rPr>
                <w:rFonts w:eastAsia="Times New Roman"/>
              </w:rPr>
            </w:pPr>
            <w:hyperlink r:id="rId1502" w:history="1">
              <w:r w:rsidR="00E43BD9">
                <w:rPr>
                  <w:rFonts w:eastAsia="Times New Roman"/>
                  <w:noProof/>
                  <w:color w:val="0000FF"/>
                  <w:lang w:val="en-US" w:eastAsia="en-US"/>
                </w:rPr>
                <w:drawing>
                  <wp:inline distT="0" distB="0" distL="0" distR="0" wp14:anchorId="488BA838" wp14:editId="30C13D58">
                    <wp:extent cx="1219200" cy="1219200"/>
                    <wp:effectExtent l="19050" t="0" r="0" b="0"/>
                    <wp:docPr id="111" name="Picture 111" descr="C:\Users\Lloyd\Documents\SVN\FHIR\build\qa\icon-clinical.png">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3"/>
                            </pic:cNvPr>
                            <pic:cNvPicPr>
                              <a:picLocks noChangeAspect="1" noChangeArrowheads="1"/>
                            </pic:cNvPicPr>
                          </pic:nvPicPr>
                          <pic:blipFill>
                            <a:blip r:link="rId1504"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14:paraId="38952A5E" w14:textId="77777777" w:rsidR="00C51368" w:rsidRDefault="001708AB">
            <w:pPr>
              <w:jc w:val="center"/>
              <w:rPr>
                <w:rFonts w:eastAsia="Times New Roman"/>
              </w:rPr>
            </w:pPr>
            <w:hyperlink r:id="rId1505" w:history="1">
              <w:r w:rsidR="00E43BD9">
                <w:rPr>
                  <w:rFonts w:eastAsia="Times New Roman"/>
                  <w:noProof/>
                  <w:color w:val="0000FF"/>
                  <w:lang w:val="en-US" w:eastAsia="en-US"/>
                </w:rPr>
                <w:drawing>
                  <wp:inline distT="0" distB="0" distL="0" distR="0" wp14:anchorId="005B1A03" wp14:editId="42018BAE">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6"/>
                            </pic:cNvPr>
                            <pic:cNvPicPr>
                              <a:picLocks noChangeAspect="1" noChangeArrowheads="1"/>
                            </pic:cNvPicPr>
                          </pic:nvPicPr>
                          <pic:blipFill>
                            <a:blip r:link="rId150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14:paraId="4D872A32" w14:textId="77777777" w:rsidR="00C51368" w:rsidRDefault="001708AB">
            <w:pPr>
              <w:jc w:val="center"/>
              <w:rPr>
                <w:rFonts w:eastAsia="Times New Roman"/>
              </w:rPr>
            </w:pPr>
            <w:hyperlink r:id="rId1508" w:history="1">
              <w:r w:rsidR="00E43BD9">
                <w:rPr>
                  <w:rFonts w:eastAsia="Times New Roman"/>
                  <w:noProof/>
                  <w:color w:val="0000FF"/>
                  <w:lang w:val="en-US" w:eastAsia="en-US"/>
                </w:rPr>
                <w:drawing>
                  <wp:inline distT="0" distB="0" distL="0" distR="0" wp14:anchorId="50585A98" wp14:editId="68984CE9">
                    <wp:extent cx="1219200" cy="1219200"/>
                    <wp:effectExtent l="19050" t="0" r="0" b="0"/>
                    <wp:docPr id="113" name="Picture 113" descr="C:\Users\Lloyd\Documents\SVN\FHIR\build\qa\icon-infrastructure.png">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9"/>
                            </pic:cNvPr>
                            <pic:cNvPicPr>
                              <a:picLocks noChangeAspect="1" noChangeArrowheads="1"/>
                            </pic:cNvPicPr>
                          </pic:nvPicPr>
                          <pic:blipFill>
                            <a:blip r:link="rId151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14:paraId="750A90E3" w14:textId="77777777"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14:paraId="2364CB36" w14:textId="77777777">
        <w:trPr>
          <w:divId w:val="552540319"/>
          <w:tblCellSpacing w:w="15" w:type="dxa"/>
        </w:trPr>
        <w:tc>
          <w:tcPr>
            <w:tcW w:w="0" w:type="auto"/>
            <w:vAlign w:val="center"/>
            <w:hideMark/>
          </w:tcPr>
          <w:p w14:paraId="31654874" w14:textId="77777777" w:rsidR="00C51368" w:rsidRDefault="00E43BD9">
            <w:pPr>
              <w:pStyle w:val="NormalWeb"/>
            </w:pPr>
            <w:r>
              <w:t>Documentation</w:t>
            </w:r>
          </w:p>
          <w:p w14:paraId="15996AE0" w14:textId="77777777" w:rsidR="00C51368" w:rsidRDefault="001708AB">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Resource List</w:t>
              </w:r>
            </w:hyperlink>
          </w:p>
          <w:p w14:paraId="39A5D9F5" w14:textId="77777777" w:rsidR="00C51368" w:rsidRDefault="001708AB">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JSON</w:t>
              </w:r>
            </w:hyperlink>
            <w:r w:rsidR="00E43BD9">
              <w:rPr>
                <w:rFonts w:eastAsia="Times New Roman"/>
              </w:rPr>
              <w:t xml:space="preserve">, </w:t>
            </w:r>
            <w:hyperlink r:id="rId1513" w:history="1">
              <w:r w:rsidR="00E43BD9">
                <w:rPr>
                  <w:rStyle w:val="Hyperlink"/>
                  <w:rFonts w:eastAsia="Times New Roman"/>
                </w:rPr>
                <w:t>XML</w:t>
              </w:r>
            </w:hyperlink>
            <w:r w:rsidR="00E43BD9">
              <w:rPr>
                <w:rFonts w:eastAsia="Times New Roman"/>
              </w:rPr>
              <w:t xml:space="preserve"> &amp; </w:t>
            </w:r>
            <w:hyperlink r:id="rId1514" w:history="1">
              <w:r w:rsidR="00E43BD9">
                <w:rPr>
                  <w:rStyle w:val="Hyperlink"/>
                  <w:rFonts w:eastAsia="Times New Roman"/>
                </w:rPr>
                <w:t>RDF</w:t>
              </w:r>
            </w:hyperlink>
          </w:p>
          <w:p w14:paraId="2AA769E4" w14:textId="77777777" w:rsidR="00C51368" w:rsidRDefault="001708AB">
            <w:pPr>
              <w:numPr>
                <w:ilvl w:val="0"/>
                <w:numId w:val="132"/>
              </w:numPr>
              <w:spacing w:before="100" w:beforeAutospacing="1" w:after="100" w:afterAutospacing="1"/>
              <w:rPr>
                <w:rFonts w:eastAsia="Times New Roman"/>
              </w:rPr>
            </w:pPr>
            <w:hyperlink r:id="rId1515" w:history="1">
              <w:r w:rsidR="00E43BD9">
                <w:rPr>
                  <w:rStyle w:val="Hyperlink"/>
                  <w:rFonts w:eastAsia="Times New Roman"/>
                </w:rPr>
                <w:t>REST API</w:t>
              </w:r>
            </w:hyperlink>
            <w:r w:rsidR="00E43BD9">
              <w:rPr>
                <w:rFonts w:eastAsia="Times New Roman"/>
              </w:rPr>
              <w:t xml:space="preserve"> &amp; </w:t>
            </w:r>
            <w:hyperlink r:id="rId1516" w:history="1">
              <w:r w:rsidR="00E43BD9">
                <w:rPr>
                  <w:rStyle w:val="Hyperlink"/>
                  <w:rFonts w:eastAsia="Times New Roman"/>
                </w:rPr>
                <w:t>Search</w:t>
              </w:r>
            </w:hyperlink>
          </w:p>
          <w:p w14:paraId="73961A27" w14:textId="77777777" w:rsidR="00C51368" w:rsidRDefault="001708AB">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Data Types</w:t>
              </w:r>
            </w:hyperlink>
          </w:p>
          <w:p w14:paraId="60765190" w14:textId="77777777" w:rsidR="00C51368" w:rsidRDefault="001708AB">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Using Terminologies</w:t>
              </w:r>
            </w:hyperlink>
          </w:p>
          <w:p w14:paraId="3623E3D8" w14:textId="77777777" w:rsidR="00C51368" w:rsidRDefault="001708AB">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Extensions</w:t>
              </w:r>
            </w:hyperlink>
          </w:p>
          <w:p w14:paraId="19E8A9D7" w14:textId="77777777" w:rsidR="00C51368" w:rsidRDefault="001708AB">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Full table of contents</w:t>
              </w:r>
            </w:hyperlink>
          </w:p>
        </w:tc>
        <w:tc>
          <w:tcPr>
            <w:tcW w:w="0" w:type="auto"/>
            <w:vAlign w:val="center"/>
            <w:hideMark/>
          </w:tcPr>
          <w:p w14:paraId="0DC864D1" w14:textId="77777777" w:rsidR="00C51368" w:rsidRDefault="00E43BD9">
            <w:pPr>
              <w:pStyle w:val="NormalWeb"/>
            </w:pPr>
            <w:r>
              <w:t>Implementation</w:t>
            </w:r>
          </w:p>
          <w:p w14:paraId="5BD052E2" w14:textId="77777777" w:rsidR="00C51368" w:rsidRDefault="001708AB">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Downloads</w:t>
              </w:r>
            </w:hyperlink>
          </w:p>
          <w:p w14:paraId="62088157" w14:textId="77777777" w:rsidR="00C51368" w:rsidRDefault="001708AB">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Adapting FHIR for local use</w:t>
              </w:r>
            </w:hyperlink>
          </w:p>
          <w:p w14:paraId="7B56CD41" w14:textId="77777777" w:rsidR="00C51368" w:rsidRDefault="001708AB">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Implementation Guides</w:t>
              </w:r>
            </w:hyperlink>
          </w:p>
          <w:p w14:paraId="4C0D30F9" w14:textId="77777777" w:rsidR="00C51368" w:rsidRDefault="001708AB">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FHIR Schemas &amp; Schematrons</w:t>
              </w:r>
            </w:hyperlink>
          </w:p>
          <w:p w14:paraId="311C8BC3" w14:textId="77777777"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5" w:history="1">
              <w:r>
                <w:rPr>
                  <w:rStyle w:val="Hyperlink"/>
                  <w:rFonts w:eastAsia="Times New Roman"/>
                </w:rPr>
                <w:t>XML</w:t>
              </w:r>
            </w:hyperlink>
            <w:r>
              <w:rPr>
                <w:rFonts w:eastAsia="Times New Roman"/>
              </w:rPr>
              <w:t xml:space="preserve">, </w:t>
            </w:r>
            <w:hyperlink r:id="rId1526" w:history="1">
              <w:r>
                <w:rPr>
                  <w:rStyle w:val="Hyperlink"/>
                  <w:rFonts w:eastAsia="Times New Roman"/>
                </w:rPr>
                <w:t>JSON</w:t>
              </w:r>
            </w:hyperlink>
          </w:p>
          <w:p w14:paraId="2F2A805F" w14:textId="77777777"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14:paraId="0C8B8FC3" w14:textId="77777777" w:rsidR="00C51368" w:rsidRDefault="001708AB">
            <w:pPr>
              <w:numPr>
                <w:ilvl w:val="0"/>
                <w:numId w:val="133"/>
              </w:numPr>
              <w:spacing w:before="100" w:beforeAutospacing="1" w:after="100" w:afterAutospacing="1"/>
              <w:rPr>
                <w:rFonts w:eastAsia="Times New Roman"/>
              </w:rPr>
            </w:pPr>
            <w:hyperlink r:id="rId1527" w:history="1">
              <w:r w:rsidR="00E43BD9">
                <w:rPr>
                  <w:rStyle w:val="Hyperlink"/>
                  <w:rFonts w:eastAsia="Times New Roman"/>
                </w:rPr>
                <w:t>Common Use Cases</w:t>
              </w:r>
            </w:hyperlink>
            <w:r w:rsidR="00E43BD9">
              <w:rPr>
                <w:rFonts w:eastAsia="Times New Roman"/>
              </w:rPr>
              <w:t xml:space="preserve"> &amp; </w:t>
            </w:r>
            <w:hyperlink r:id="rId1528" w:history="1">
              <w:r w:rsidR="00E43BD9">
                <w:rPr>
                  <w:rStyle w:val="Hyperlink"/>
                  <w:rFonts w:eastAsia="Times New Roman"/>
                </w:rPr>
                <w:t>Profiles</w:t>
              </w:r>
            </w:hyperlink>
          </w:p>
          <w:p w14:paraId="6116D7BF" w14:textId="77777777" w:rsidR="00C51368" w:rsidRDefault="001708AB">
            <w:pPr>
              <w:numPr>
                <w:ilvl w:val="0"/>
                <w:numId w:val="133"/>
              </w:numPr>
              <w:spacing w:before="100" w:beforeAutospacing="1" w:after="100" w:afterAutospacing="1"/>
              <w:rPr>
                <w:rFonts w:eastAsia="Times New Roman"/>
              </w:rPr>
            </w:pPr>
            <w:hyperlink r:id="rId1529" w:history="1">
              <w:r w:rsidR="00E43BD9">
                <w:rPr>
                  <w:rStyle w:val="Hyperlink"/>
                  <w:rFonts w:eastAsia="Times New Roman"/>
                </w:rPr>
                <w:t>Security</w:t>
              </w:r>
            </w:hyperlink>
          </w:p>
        </w:tc>
        <w:tc>
          <w:tcPr>
            <w:tcW w:w="0" w:type="auto"/>
            <w:vAlign w:val="center"/>
            <w:hideMark/>
          </w:tcPr>
          <w:p w14:paraId="445FA529" w14:textId="77777777" w:rsidR="00C51368" w:rsidRDefault="00E43BD9">
            <w:pPr>
              <w:pStyle w:val="NormalWeb"/>
            </w:pPr>
            <w:r>
              <w:t>External Links</w:t>
            </w:r>
          </w:p>
          <w:p w14:paraId="244FE984" w14:textId="77777777" w:rsidR="00C51368" w:rsidRDefault="001708AB">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Support Links</w:t>
              </w:r>
            </w:hyperlink>
            <w:r w:rsidR="00E43BD9">
              <w:rPr>
                <w:rFonts w:eastAsia="Times New Roman"/>
              </w:rPr>
              <w:t xml:space="preserve"> (StackOverflow, Forum, etc)</w:t>
            </w:r>
          </w:p>
          <w:p w14:paraId="28BE3BB4" w14:textId="77777777" w:rsidR="00C51368" w:rsidRDefault="001708AB">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Public Test Servers &amp; Software</w:t>
              </w:r>
            </w:hyperlink>
          </w:p>
          <w:p w14:paraId="25053E8F" w14:textId="77777777" w:rsidR="00C51368" w:rsidRDefault="001708AB">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How FHIR is developed</w:t>
              </w:r>
            </w:hyperlink>
          </w:p>
          <w:p w14:paraId="553DC971" w14:textId="77777777" w:rsidR="00C51368" w:rsidRDefault="001708AB">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FHIR Wiki</w:t>
              </w:r>
            </w:hyperlink>
          </w:p>
          <w:p w14:paraId="3E65D78E" w14:textId="77777777" w:rsidR="00C51368" w:rsidRDefault="001708AB">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Implementation guide registry</w:t>
              </w:r>
            </w:hyperlink>
          </w:p>
          <w:p w14:paraId="640B44D1" w14:textId="77777777" w:rsidR="00C51368" w:rsidRDefault="001708AB">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Blogs that cover FHIR</w:t>
              </w:r>
            </w:hyperlink>
          </w:p>
          <w:p w14:paraId="1F5BE4CA" w14:textId="77777777"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6" w:history="1">
              <w:r>
                <w:rPr>
                  <w:rStyle w:val="Hyperlink"/>
                  <w:rFonts w:eastAsia="Times New Roman"/>
                </w:rPr>
                <w:t>Russian</w:t>
              </w:r>
            </w:hyperlink>
            <w:r>
              <w:rPr>
                <w:rFonts w:eastAsia="Times New Roman"/>
              </w:rPr>
              <w:t xml:space="preserve">, </w:t>
            </w:r>
            <w:hyperlink r:id="rId1537" w:history="1">
              <w:r>
                <w:rPr>
                  <w:rStyle w:val="Hyperlink"/>
                  <w:rFonts w:eastAsia="Times New Roman"/>
                </w:rPr>
                <w:t>Japanese</w:t>
              </w:r>
            </w:hyperlink>
          </w:p>
        </w:tc>
      </w:tr>
    </w:tbl>
    <w:p w14:paraId="6CD4A870" w14:textId="77777777"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14:paraId="354EB804" w14:textId="77777777" w:rsidR="00C51368" w:rsidRDefault="00E43BD9">
      <w:pPr>
        <w:pStyle w:val="Heading1"/>
        <w:rPr>
          <w:rFonts w:eastAsia="Times New Roman"/>
          <w:noProof/>
          <w:lang w:val="en-US"/>
        </w:rPr>
      </w:pPr>
      <w:r>
        <w:rPr>
          <w:rFonts w:eastAsia="Times New Roman"/>
          <w:noProof/>
          <w:lang w:val="en-US"/>
        </w:rPr>
        <w:t>infrastructure.html</w:t>
      </w:r>
    </w:p>
    <w:p w14:paraId="27F63783" w14:textId="77777777"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9B4DA84" w14:textId="77777777">
        <w:trPr>
          <w:divId w:val="141124347"/>
          <w:tblCellSpacing w:w="15" w:type="dxa"/>
        </w:trPr>
        <w:tc>
          <w:tcPr>
            <w:tcW w:w="0" w:type="auto"/>
            <w:vAlign w:val="center"/>
            <w:hideMark/>
          </w:tcPr>
          <w:p w14:paraId="2BBC7010" w14:textId="77777777" w:rsidR="00C51368" w:rsidRDefault="00E43BD9">
            <w:pPr>
              <w:rPr>
                <w:rFonts w:eastAsia="Times New Roman"/>
              </w:rPr>
            </w:pPr>
            <w:r>
              <w:rPr>
                <w:rFonts w:eastAsia="Times New Roman"/>
              </w:rPr>
              <w:t>Work Group</w:t>
            </w:r>
          </w:p>
        </w:tc>
        <w:tc>
          <w:tcPr>
            <w:tcW w:w="0" w:type="auto"/>
            <w:vAlign w:val="center"/>
            <w:hideMark/>
          </w:tcPr>
          <w:p w14:paraId="7723D69F" w14:textId="77777777" w:rsidR="00C51368" w:rsidRDefault="001708AB">
            <w:pPr>
              <w:rPr>
                <w:rFonts w:eastAsia="Times New Roman"/>
              </w:rPr>
            </w:pPr>
            <w:hyperlink r:id="rId15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4ED9689" w14:textId="77777777" w:rsidR="00C51368" w:rsidRDefault="001708AB">
            <w:pPr>
              <w:rPr>
                <w:rFonts w:eastAsia="Times New Roman"/>
              </w:rPr>
            </w:pPr>
            <w:hyperlink r:id="rId1539" w:anchor="status" w:history="1">
              <w:r w:rsidR="00E43BD9">
                <w:rPr>
                  <w:rStyle w:val="Hyperlink"/>
                  <w:rFonts w:eastAsia="Times New Roman"/>
                </w:rPr>
                <w:t>Ballot Status</w:t>
              </w:r>
            </w:hyperlink>
            <w:r w:rsidR="00E43BD9">
              <w:rPr>
                <w:rFonts w:eastAsia="Times New Roman"/>
              </w:rPr>
              <w:t xml:space="preserve">: </w:t>
            </w:r>
            <w:hyperlink r:id="rId1540" w:anchor="pubs" w:history="1">
              <w:r w:rsidR="00E43BD9">
                <w:rPr>
                  <w:rStyle w:val="Hyperlink"/>
                  <w:rFonts w:eastAsia="Times New Roman"/>
                </w:rPr>
                <w:t>DSTU 2</w:t>
              </w:r>
            </w:hyperlink>
          </w:p>
        </w:tc>
      </w:tr>
    </w:tbl>
    <w:p w14:paraId="4A2FBE23" w14:textId="77777777"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14:paraId="5AE3C2CA" w14:textId="77777777">
        <w:trPr>
          <w:divId w:val="141124347"/>
          <w:tblCellSpacing w:w="15" w:type="dxa"/>
        </w:trPr>
        <w:tc>
          <w:tcPr>
            <w:tcW w:w="0" w:type="auto"/>
            <w:vAlign w:val="center"/>
            <w:hideMark/>
          </w:tcPr>
          <w:p w14:paraId="249E29CC" w14:textId="77777777" w:rsidR="00C51368" w:rsidRDefault="00E43BD9">
            <w:pPr>
              <w:rPr>
                <w:rFonts w:eastAsia="Times New Roman"/>
              </w:rPr>
            </w:pPr>
            <w:r>
              <w:rPr>
                <w:rFonts w:eastAsia="Times New Roman"/>
                <w:b/>
                <w:bCs/>
              </w:rPr>
              <w:t>Name</w:t>
            </w:r>
          </w:p>
        </w:tc>
        <w:tc>
          <w:tcPr>
            <w:tcW w:w="0" w:type="auto"/>
            <w:vAlign w:val="center"/>
            <w:hideMark/>
          </w:tcPr>
          <w:p w14:paraId="62B62BDB" w14:textId="77777777" w:rsidR="00C51368" w:rsidRDefault="00E43BD9">
            <w:pPr>
              <w:rPr>
                <w:rFonts w:eastAsia="Times New Roman"/>
              </w:rPr>
            </w:pPr>
            <w:r>
              <w:rPr>
                <w:rFonts w:eastAsia="Times New Roman"/>
                <w:b/>
                <w:bCs/>
              </w:rPr>
              <w:t>Aliases</w:t>
            </w:r>
          </w:p>
        </w:tc>
        <w:tc>
          <w:tcPr>
            <w:tcW w:w="0" w:type="auto"/>
            <w:vAlign w:val="center"/>
            <w:hideMark/>
          </w:tcPr>
          <w:p w14:paraId="01BD6BF8" w14:textId="77777777" w:rsidR="00C51368" w:rsidRDefault="00E43BD9">
            <w:pPr>
              <w:rPr>
                <w:rFonts w:eastAsia="Times New Roman"/>
              </w:rPr>
            </w:pPr>
            <w:r>
              <w:rPr>
                <w:rFonts w:eastAsia="Times New Roman"/>
                <w:b/>
                <w:bCs/>
              </w:rPr>
              <w:t>Description</w:t>
            </w:r>
          </w:p>
        </w:tc>
      </w:tr>
      <w:tr w:rsidR="00C51368" w14:paraId="64F9AFD2" w14:textId="77777777">
        <w:trPr>
          <w:divId w:val="141124347"/>
          <w:tblCellSpacing w:w="15" w:type="dxa"/>
        </w:trPr>
        <w:tc>
          <w:tcPr>
            <w:tcW w:w="0" w:type="auto"/>
            <w:vAlign w:val="center"/>
            <w:hideMark/>
          </w:tcPr>
          <w:p w14:paraId="6EB493FA" w14:textId="77777777" w:rsidR="00C51368" w:rsidRDefault="00E43BD9">
            <w:pPr>
              <w:rPr>
                <w:rFonts w:eastAsia="Times New Roman"/>
              </w:rPr>
            </w:pPr>
            <w:r>
              <w:rPr>
                <w:rFonts w:eastAsia="Times New Roman"/>
                <w:b/>
                <w:bCs/>
              </w:rPr>
              <w:t>Name</w:t>
            </w:r>
          </w:p>
        </w:tc>
        <w:tc>
          <w:tcPr>
            <w:tcW w:w="0" w:type="auto"/>
            <w:vAlign w:val="center"/>
            <w:hideMark/>
          </w:tcPr>
          <w:p w14:paraId="209DD170" w14:textId="77777777" w:rsidR="00C51368" w:rsidRDefault="00E43BD9">
            <w:pPr>
              <w:rPr>
                <w:rFonts w:eastAsia="Times New Roman"/>
              </w:rPr>
            </w:pPr>
            <w:r>
              <w:rPr>
                <w:rFonts w:eastAsia="Times New Roman"/>
                <w:b/>
                <w:bCs/>
              </w:rPr>
              <w:t>Aliases</w:t>
            </w:r>
          </w:p>
        </w:tc>
        <w:tc>
          <w:tcPr>
            <w:tcW w:w="0" w:type="auto"/>
            <w:vAlign w:val="center"/>
            <w:hideMark/>
          </w:tcPr>
          <w:p w14:paraId="617873A7" w14:textId="77777777" w:rsidR="00C51368" w:rsidRDefault="00E43BD9">
            <w:pPr>
              <w:rPr>
                <w:rFonts w:eastAsia="Times New Roman"/>
              </w:rPr>
            </w:pPr>
            <w:r>
              <w:rPr>
                <w:rFonts w:eastAsia="Times New Roman"/>
                <w:b/>
                <w:bCs/>
              </w:rPr>
              <w:t>Description</w:t>
            </w:r>
          </w:p>
        </w:tc>
      </w:tr>
      <w:tr w:rsidR="00C51368" w14:paraId="4388BFCA" w14:textId="77777777">
        <w:trPr>
          <w:divId w:val="141124347"/>
          <w:tblCellSpacing w:w="15" w:type="dxa"/>
        </w:trPr>
        <w:tc>
          <w:tcPr>
            <w:tcW w:w="0" w:type="auto"/>
            <w:vAlign w:val="center"/>
            <w:hideMark/>
          </w:tcPr>
          <w:p w14:paraId="59DB098B" w14:textId="77777777" w:rsidR="00C51368" w:rsidRDefault="00E43BD9">
            <w:pPr>
              <w:rPr>
                <w:rFonts w:eastAsia="Times New Roman"/>
              </w:rPr>
            </w:pPr>
            <w:r>
              <w:rPr>
                <w:rFonts w:eastAsia="Times New Roman"/>
                <w:b/>
                <w:bCs/>
              </w:rPr>
              <w:t>Name</w:t>
            </w:r>
          </w:p>
        </w:tc>
        <w:tc>
          <w:tcPr>
            <w:tcW w:w="0" w:type="auto"/>
            <w:vAlign w:val="center"/>
            <w:hideMark/>
          </w:tcPr>
          <w:p w14:paraId="4309F5CF" w14:textId="77777777" w:rsidR="00C51368" w:rsidRDefault="00E43BD9">
            <w:pPr>
              <w:rPr>
                <w:rFonts w:eastAsia="Times New Roman"/>
              </w:rPr>
            </w:pPr>
            <w:r>
              <w:rPr>
                <w:rFonts w:eastAsia="Times New Roman"/>
                <w:b/>
                <w:bCs/>
              </w:rPr>
              <w:t>Aliases</w:t>
            </w:r>
          </w:p>
        </w:tc>
        <w:tc>
          <w:tcPr>
            <w:tcW w:w="0" w:type="auto"/>
            <w:vAlign w:val="center"/>
            <w:hideMark/>
          </w:tcPr>
          <w:p w14:paraId="7027D7A5" w14:textId="77777777" w:rsidR="00C51368" w:rsidRDefault="00E43BD9">
            <w:pPr>
              <w:rPr>
                <w:rFonts w:eastAsia="Times New Roman"/>
              </w:rPr>
            </w:pPr>
            <w:r>
              <w:rPr>
                <w:rFonts w:eastAsia="Times New Roman"/>
                <w:b/>
                <w:bCs/>
              </w:rPr>
              <w:t>Description</w:t>
            </w:r>
          </w:p>
        </w:tc>
      </w:tr>
      <w:tr w:rsidR="00C51368" w14:paraId="257AD0E4" w14:textId="77777777">
        <w:trPr>
          <w:divId w:val="141124347"/>
          <w:tblCellSpacing w:w="15" w:type="dxa"/>
        </w:trPr>
        <w:tc>
          <w:tcPr>
            <w:tcW w:w="0" w:type="auto"/>
            <w:vAlign w:val="center"/>
            <w:hideMark/>
          </w:tcPr>
          <w:p w14:paraId="7032831E" w14:textId="77777777" w:rsidR="00C51368" w:rsidRDefault="001708AB">
            <w:pPr>
              <w:rPr>
                <w:rFonts w:eastAsia="Times New Roman"/>
              </w:rPr>
            </w:pPr>
            <w:hyperlink r:id="rId1541" w:anchor="binary" w:history="1">
              <w:r w:rsidR="00E43BD9">
                <w:rPr>
                  <w:rStyle w:val="Hyperlink"/>
                  <w:rFonts w:eastAsia="Times New Roman"/>
                </w:rPr>
                <w:t>Binary</w:t>
              </w:r>
            </w:hyperlink>
          </w:p>
        </w:tc>
        <w:tc>
          <w:tcPr>
            <w:tcW w:w="0" w:type="auto"/>
            <w:vAlign w:val="center"/>
            <w:hideMark/>
          </w:tcPr>
          <w:p w14:paraId="5CDD14D3" w14:textId="77777777" w:rsidR="00C51368" w:rsidRDefault="00C51368">
            <w:pPr>
              <w:rPr>
                <w:rFonts w:eastAsia="Times New Roman"/>
              </w:rPr>
            </w:pPr>
          </w:p>
        </w:tc>
        <w:tc>
          <w:tcPr>
            <w:tcW w:w="0" w:type="auto"/>
            <w:vAlign w:val="center"/>
            <w:hideMark/>
          </w:tcPr>
          <w:p w14:paraId="2874D778" w14:textId="77777777" w:rsidR="00C51368" w:rsidRDefault="00E43BD9">
            <w:pPr>
              <w:rPr>
                <w:rFonts w:eastAsia="Times New Roman"/>
              </w:rPr>
            </w:pPr>
            <w:r>
              <w:rPr>
                <w:rFonts w:eastAsia="Times New Roman"/>
              </w:rPr>
              <w:t>Pure Binary Content - opaque to FHIR</w:t>
            </w:r>
          </w:p>
        </w:tc>
      </w:tr>
      <w:tr w:rsidR="00C51368" w14:paraId="774D13F8" w14:textId="77777777">
        <w:trPr>
          <w:divId w:val="141124347"/>
          <w:tblCellSpacing w:w="15" w:type="dxa"/>
        </w:trPr>
        <w:tc>
          <w:tcPr>
            <w:tcW w:w="0" w:type="auto"/>
            <w:vAlign w:val="center"/>
            <w:hideMark/>
          </w:tcPr>
          <w:p w14:paraId="73AC7A70" w14:textId="77777777" w:rsidR="00C51368" w:rsidRDefault="00E43BD9">
            <w:pPr>
              <w:rPr>
                <w:rFonts w:eastAsia="Times New Roman"/>
              </w:rPr>
            </w:pPr>
            <w:r>
              <w:rPr>
                <w:rFonts w:eastAsia="Times New Roman"/>
                <w:b/>
                <w:bCs/>
              </w:rPr>
              <w:t>Name</w:t>
            </w:r>
          </w:p>
        </w:tc>
        <w:tc>
          <w:tcPr>
            <w:tcW w:w="0" w:type="auto"/>
            <w:vAlign w:val="center"/>
            <w:hideMark/>
          </w:tcPr>
          <w:p w14:paraId="3AE2230F" w14:textId="77777777" w:rsidR="00C51368" w:rsidRDefault="00E43BD9">
            <w:pPr>
              <w:rPr>
                <w:rFonts w:eastAsia="Times New Roman"/>
              </w:rPr>
            </w:pPr>
            <w:r>
              <w:rPr>
                <w:rFonts w:eastAsia="Times New Roman"/>
                <w:b/>
                <w:bCs/>
              </w:rPr>
              <w:t>Aliases</w:t>
            </w:r>
          </w:p>
        </w:tc>
        <w:tc>
          <w:tcPr>
            <w:tcW w:w="0" w:type="auto"/>
            <w:vAlign w:val="center"/>
            <w:hideMark/>
          </w:tcPr>
          <w:p w14:paraId="1067C068" w14:textId="77777777" w:rsidR="00C51368" w:rsidRDefault="00E43BD9">
            <w:pPr>
              <w:rPr>
                <w:rFonts w:eastAsia="Times New Roman"/>
              </w:rPr>
            </w:pPr>
            <w:r>
              <w:rPr>
                <w:rFonts w:eastAsia="Times New Roman"/>
                <w:b/>
                <w:bCs/>
              </w:rPr>
              <w:t>Description</w:t>
            </w:r>
          </w:p>
        </w:tc>
      </w:tr>
      <w:tr w:rsidR="00C51368" w14:paraId="2051233D" w14:textId="77777777">
        <w:trPr>
          <w:divId w:val="141124347"/>
          <w:tblCellSpacing w:w="15" w:type="dxa"/>
        </w:trPr>
        <w:tc>
          <w:tcPr>
            <w:tcW w:w="0" w:type="auto"/>
            <w:vAlign w:val="center"/>
            <w:hideMark/>
          </w:tcPr>
          <w:p w14:paraId="63040827" w14:textId="77777777" w:rsidR="00C51368" w:rsidRDefault="00E43BD9">
            <w:pPr>
              <w:rPr>
                <w:rFonts w:eastAsia="Times New Roman"/>
              </w:rPr>
            </w:pPr>
            <w:r>
              <w:rPr>
                <w:rFonts w:eastAsia="Times New Roman"/>
                <w:b/>
                <w:bCs/>
              </w:rPr>
              <w:t>Name</w:t>
            </w:r>
          </w:p>
        </w:tc>
        <w:tc>
          <w:tcPr>
            <w:tcW w:w="0" w:type="auto"/>
            <w:vAlign w:val="center"/>
            <w:hideMark/>
          </w:tcPr>
          <w:p w14:paraId="2CB9B223" w14:textId="77777777" w:rsidR="00C51368" w:rsidRDefault="00E43BD9">
            <w:pPr>
              <w:rPr>
                <w:rFonts w:eastAsia="Times New Roman"/>
              </w:rPr>
            </w:pPr>
            <w:r>
              <w:rPr>
                <w:rFonts w:eastAsia="Times New Roman"/>
                <w:b/>
                <w:bCs/>
              </w:rPr>
              <w:t>Aliases</w:t>
            </w:r>
          </w:p>
        </w:tc>
        <w:tc>
          <w:tcPr>
            <w:tcW w:w="0" w:type="auto"/>
            <w:vAlign w:val="center"/>
            <w:hideMark/>
          </w:tcPr>
          <w:p w14:paraId="6AF3A6C1" w14:textId="77777777" w:rsidR="00C51368" w:rsidRDefault="00E43BD9">
            <w:pPr>
              <w:rPr>
                <w:rFonts w:eastAsia="Times New Roman"/>
              </w:rPr>
            </w:pPr>
            <w:r>
              <w:rPr>
                <w:rFonts w:eastAsia="Times New Roman"/>
                <w:b/>
                <w:bCs/>
              </w:rPr>
              <w:t>Description</w:t>
            </w:r>
          </w:p>
        </w:tc>
      </w:tr>
      <w:tr w:rsidR="00C51368" w14:paraId="4584B461" w14:textId="77777777">
        <w:trPr>
          <w:divId w:val="141124347"/>
          <w:tblCellSpacing w:w="15" w:type="dxa"/>
        </w:trPr>
        <w:tc>
          <w:tcPr>
            <w:tcW w:w="0" w:type="auto"/>
            <w:vAlign w:val="center"/>
            <w:hideMark/>
          </w:tcPr>
          <w:p w14:paraId="63C1AF01" w14:textId="77777777" w:rsidR="00C51368" w:rsidRDefault="00E43BD9">
            <w:pPr>
              <w:rPr>
                <w:rFonts w:eastAsia="Times New Roman"/>
              </w:rPr>
            </w:pPr>
            <w:r>
              <w:rPr>
                <w:rFonts w:eastAsia="Times New Roman"/>
                <w:b/>
                <w:bCs/>
              </w:rPr>
              <w:t>Name</w:t>
            </w:r>
          </w:p>
        </w:tc>
        <w:tc>
          <w:tcPr>
            <w:tcW w:w="0" w:type="auto"/>
            <w:vAlign w:val="center"/>
            <w:hideMark/>
          </w:tcPr>
          <w:p w14:paraId="18639D05" w14:textId="77777777" w:rsidR="00C51368" w:rsidRDefault="00E43BD9">
            <w:pPr>
              <w:rPr>
                <w:rFonts w:eastAsia="Times New Roman"/>
              </w:rPr>
            </w:pPr>
            <w:r>
              <w:rPr>
                <w:rFonts w:eastAsia="Times New Roman"/>
                <w:b/>
                <w:bCs/>
              </w:rPr>
              <w:t>Aliases</w:t>
            </w:r>
          </w:p>
        </w:tc>
        <w:tc>
          <w:tcPr>
            <w:tcW w:w="0" w:type="auto"/>
            <w:vAlign w:val="center"/>
            <w:hideMark/>
          </w:tcPr>
          <w:p w14:paraId="408B929F" w14:textId="77777777" w:rsidR="00C51368" w:rsidRDefault="00E43BD9">
            <w:pPr>
              <w:rPr>
                <w:rFonts w:eastAsia="Times New Roman"/>
              </w:rPr>
            </w:pPr>
            <w:r>
              <w:rPr>
                <w:rFonts w:eastAsia="Times New Roman"/>
                <w:b/>
                <w:bCs/>
              </w:rPr>
              <w:t>Description</w:t>
            </w:r>
          </w:p>
        </w:tc>
      </w:tr>
      <w:tr w:rsidR="00C51368" w14:paraId="5AC8FC8E" w14:textId="77777777">
        <w:trPr>
          <w:divId w:val="141124347"/>
          <w:tblCellSpacing w:w="15" w:type="dxa"/>
        </w:trPr>
        <w:tc>
          <w:tcPr>
            <w:tcW w:w="0" w:type="auto"/>
            <w:vAlign w:val="center"/>
            <w:hideMark/>
          </w:tcPr>
          <w:p w14:paraId="0F08C62E" w14:textId="77777777" w:rsidR="00C51368" w:rsidRDefault="00E43BD9">
            <w:pPr>
              <w:rPr>
                <w:rFonts w:eastAsia="Times New Roman"/>
              </w:rPr>
            </w:pPr>
            <w:r>
              <w:rPr>
                <w:rFonts w:eastAsia="Times New Roman"/>
                <w:b/>
                <w:bCs/>
              </w:rPr>
              <w:t>Name</w:t>
            </w:r>
          </w:p>
        </w:tc>
        <w:tc>
          <w:tcPr>
            <w:tcW w:w="0" w:type="auto"/>
            <w:vAlign w:val="center"/>
            <w:hideMark/>
          </w:tcPr>
          <w:p w14:paraId="5EA79D7D" w14:textId="77777777" w:rsidR="00C51368" w:rsidRDefault="00E43BD9">
            <w:pPr>
              <w:rPr>
                <w:rFonts w:eastAsia="Times New Roman"/>
              </w:rPr>
            </w:pPr>
            <w:r>
              <w:rPr>
                <w:rFonts w:eastAsia="Times New Roman"/>
                <w:b/>
                <w:bCs/>
              </w:rPr>
              <w:t>Aliases</w:t>
            </w:r>
          </w:p>
        </w:tc>
        <w:tc>
          <w:tcPr>
            <w:tcW w:w="0" w:type="auto"/>
            <w:vAlign w:val="center"/>
            <w:hideMark/>
          </w:tcPr>
          <w:p w14:paraId="5F51A8E3" w14:textId="77777777" w:rsidR="00C51368" w:rsidRDefault="00E43BD9">
            <w:pPr>
              <w:rPr>
                <w:rFonts w:eastAsia="Times New Roman"/>
              </w:rPr>
            </w:pPr>
            <w:r>
              <w:rPr>
                <w:rFonts w:eastAsia="Times New Roman"/>
                <w:b/>
                <w:bCs/>
              </w:rPr>
              <w:t>Description</w:t>
            </w:r>
          </w:p>
        </w:tc>
      </w:tr>
      <w:tr w:rsidR="00C51368" w14:paraId="046152B7" w14:textId="77777777">
        <w:trPr>
          <w:divId w:val="141124347"/>
          <w:tblCellSpacing w:w="15" w:type="dxa"/>
        </w:trPr>
        <w:tc>
          <w:tcPr>
            <w:tcW w:w="0" w:type="auto"/>
            <w:vAlign w:val="center"/>
            <w:hideMark/>
          </w:tcPr>
          <w:p w14:paraId="6B8DC998" w14:textId="77777777" w:rsidR="00C51368" w:rsidRDefault="00E43BD9">
            <w:pPr>
              <w:rPr>
                <w:rFonts w:eastAsia="Times New Roman"/>
              </w:rPr>
            </w:pPr>
            <w:r>
              <w:rPr>
                <w:rFonts w:eastAsia="Times New Roman"/>
                <w:b/>
                <w:bCs/>
              </w:rPr>
              <w:t>Name</w:t>
            </w:r>
          </w:p>
        </w:tc>
        <w:tc>
          <w:tcPr>
            <w:tcW w:w="0" w:type="auto"/>
            <w:vAlign w:val="center"/>
            <w:hideMark/>
          </w:tcPr>
          <w:p w14:paraId="397BCFA5" w14:textId="77777777" w:rsidR="00C51368" w:rsidRDefault="00E43BD9">
            <w:pPr>
              <w:rPr>
                <w:rFonts w:eastAsia="Times New Roman"/>
              </w:rPr>
            </w:pPr>
            <w:r>
              <w:rPr>
                <w:rFonts w:eastAsia="Times New Roman"/>
                <w:b/>
                <w:bCs/>
              </w:rPr>
              <w:t>Aliases</w:t>
            </w:r>
          </w:p>
        </w:tc>
        <w:tc>
          <w:tcPr>
            <w:tcW w:w="0" w:type="auto"/>
            <w:vAlign w:val="center"/>
            <w:hideMark/>
          </w:tcPr>
          <w:p w14:paraId="5DD9B77E" w14:textId="77777777" w:rsidR="00C51368" w:rsidRDefault="00E43BD9">
            <w:pPr>
              <w:rPr>
                <w:rFonts w:eastAsia="Times New Roman"/>
              </w:rPr>
            </w:pPr>
            <w:r>
              <w:rPr>
                <w:rFonts w:eastAsia="Times New Roman"/>
                <w:b/>
                <w:bCs/>
              </w:rPr>
              <w:t>Description</w:t>
            </w:r>
          </w:p>
        </w:tc>
      </w:tr>
    </w:tbl>
    <w:p w14:paraId="24AEE636" w14:textId="77777777"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2" w:history="1">
        <w:r>
          <w:rPr>
            <w:rStyle w:val="Hyperlink"/>
            <w:lang w:val="en-US"/>
          </w:rPr>
          <w:t>HL7 wiki</w:t>
        </w:r>
      </w:hyperlink>
      <w:r>
        <w:rPr>
          <w:lang w:val="en-US"/>
        </w:rPr>
        <w:t xml:space="preserve">. Feel free to add any you think are missing or engage with one of the </w:t>
      </w:r>
      <w:hyperlink r:id="rId1543" w:history="1">
        <w:r>
          <w:rPr>
            <w:rStyle w:val="Hyperlink"/>
            <w:lang w:val="en-US"/>
          </w:rPr>
          <w:t>HL7 Work Groups</w:t>
        </w:r>
      </w:hyperlink>
      <w:r>
        <w:rPr>
          <w:lang w:val="en-US"/>
        </w:rPr>
        <w:t xml:space="preserve"> to submit a </w:t>
      </w:r>
      <w:hyperlink r:id="rId1544" w:history="1">
        <w:r>
          <w:rPr>
            <w:rStyle w:val="Hyperlink"/>
            <w:lang w:val="en-US"/>
          </w:rPr>
          <w:t>proposal</w:t>
        </w:r>
      </w:hyperlink>
      <w:r>
        <w:rPr>
          <w:lang w:val="en-US"/>
        </w:rPr>
        <w:t xml:space="preserve"> to define a resource of particular interest. </w:t>
      </w:r>
    </w:p>
    <w:p w14:paraId="64C27424" w14:textId="77777777" w:rsidR="00C51368" w:rsidRDefault="00E43BD9">
      <w:pPr>
        <w:pStyle w:val="Heading1"/>
        <w:rPr>
          <w:rFonts w:eastAsia="Times New Roman"/>
          <w:noProof/>
          <w:lang w:val="en-US"/>
        </w:rPr>
      </w:pPr>
      <w:r>
        <w:rPr>
          <w:rFonts w:eastAsia="Times New Roman"/>
          <w:noProof/>
          <w:lang w:val="en-US"/>
        </w:rPr>
        <w:t>integrated-examples.html</w:t>
      </w:r>
    </w:p>
    <w:p w14:paraId="12EE70B5" w14:textId="77777777"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D3A6973" w14:textId="77777777">
        <w:trPr>
          <w:divId w:val="2132742776"/>
          <w:tblCellSpacing w:w="15" w:type="dxa"/>
        </w:trPr>
        <w:tc>
          <w:tcPr>
            <w:tcW w:w="0" w:type="auto"/>
            <w:vAlign w:val="center"/>
            <w:hideMark/>
          </w:tcPr>
          <w:p w14:paraId="60668B3F" w14:textId="77777777" w:rsidR="00C51368" w:rsidRDefault="00E43BD9">
            <w:pPr>
              <w:rPr>
                <w:rFonts w:eastAsia="Times New Roman"/>
              </w:rPr>
            </w:pPr>
            <w:r>
              <w:rPr>
                <w:rFonts w:eastAsia="Times New Roman"/>
              </w:rPr>
              <w:t>Work Group</w:t>
            </w:r>
          </w:p>
        </w:tc>
        <w:tc>
          <w:tcPr>
            <w:tcW w:w="0" w:type="auto"/>
            <w:vAlign w:val="center"/>
            <w:hideMark/>
          </w:tcPr>
          <w:p w14:paraId="58F8D244" w14:textId="77777777" w:rsidR="00C51368" w:rsidRDefault="001708AB">
            <w:pPr>
              <w:rPr>
                <w:rFonts w:eastAsia="Times New Roman"/>
              </w:rPr>
            </w:pPr>
            <w:hyperlink r:id="rId15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CA7677F" w14:textId="77777777" w:rsidR="00C51368" w:rsidRDefault="001708AB">
            <w:pPr>
              <w:rPr>
                <w:rFonts w:eastAsia="Times New Roman"/>
              </w:rPr>
            </w:pPr>
            <w:hyperlink r:id="rId1546" w:anchor="status" w:history="1">
              <w:r w:rsidR="00E43BD9">
                <w:rPr>
                  <w:rStyle w:val="Hyperlink"/>
                  <w:rFonts w:eastAsia="Times New Roman"/>
                </w:rPr>
                <w:t>Ballot Status</w:t>
              </w:r>
            </w:hyperlink>
            <w:r w:rsidR="00E43BD9">
              <w:rPr>
                <w:rFonts w:eastAsia="Times New Roman"/>
              </w:rPr>
              <w:t xml:space="preserve">: </w:t>
            </w:r>
            <w:hyperlink r:id="rId1547" w:anchor="pubs" w:history="1">
              <w:r w:rsidR="00E43BD9">
                <w:rPr>
                  <w:rStyle w:val="Hyperlink"/>
                  <w:rFonts w:eastAsia="Times New Roman"/>
                </w:rPr>
                <w:t>DSTU 2</w:t>
              </w:r>
            </w:hyperlink>
          </w:p>
        </w:tc>
      </w:tr>
    </w:tbl>
    <w:p w14:paraId="64EC3359" w14:textId="77777777"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them using FHIR resources. They are made published here for several reasons: </w:t>
      </w:r>
    </w:p>
    <w:p w14:paraId="547ABD9D"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14:paraId="03C9198A"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14:paraId="54E56D04" w14:textId="77777777"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14:paraId="009420E7" w14:textId="77777777" w:rsidR="00C51368" w:rsidRDefault="00E43BD9">
      <w:pPr>
        <w:pStyle w:val="Heading3"/>
        <w:divId w:val="2132742776"/>
        <w:rPr>
          <w:rFonts w:eastAsia="Times New Roman"/>
          <w:lang w:val="en-US"/>
        </w:rPr>
      </w:pPr>
      <w:r>
        <w:rPr>
          <w:rFonts w:eastAsia="Times New Roman"/>
          <w:lang w:val="en-US"/>
        </w:rPr>
        <w:t>Patient case 1</w:t>
      </w:r>
    </w:p>
    <w:p w14:paraId="4DBEE75A" w14:textId="77777777"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14:paraId="2FBE52B2" w14:textId="77777777"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14:paraId="3377444A" w14:textId="77777777" w:rsidR="00C51368" w:rsidRDefault="00E43BD9">
      <w:pPr>
        <w:pStyle w:val="Heading4"/>
        <w:divId w:val="2132742776"/>
        <w:rPr>
          <w:rFonts w:eastAsia="Times New Roman"/>
          <w:lang w:val="en-US"/>
        </w:rPr>
      </w:pPr>
      <w:r>
        <w:rPr>
          <w:rFonts w:eastAsia="Times New Roman"/>
          <w:lang w:val="en-US"/>
        </w:rPr>
        <w:t>Patient demographic information</w:t>
      </w:r>
    </w:p>
    <w:p w14:paraId="0183AB9F" w14:textId="77777777" w:rsidR="00C51368" w:rsidRDefault="00C51368">
      <w:pPr>
        <w:pStyle w:val="HTMLPreformatted"/>
        <w:divId w:val="2132742776"/>
        <w:rPr>
          <w:lang w:val="en-US"/>
        </w:rPr>
      </w:pPr>
    </w:p>
    <w:p w14:paraId="335B92FB" w14:textId="77777777" w:rsidR="00C51368" w:rsidRDefault="00E43BD9">
      <w:pPr>
        <w:pStyle w:val="HTMLPreformatted"/>
        <w:divId w:val="2132742776"/>
        <w:rPr>
          <w:lang w:val="en-US"/>
        </w:rPr>
      </w:pPr>
      <w:r>
        <w:rPr>
          <w:lang w:val="en-US"/>
        </w:rPr>
        <w:t xml:space="preserve">Patient name: </w:t>
      </w:r>
      <w:hyperlink r:id="rId1548" w:history="1">
        <w:r>
          <w:rPr>
            <w:rStyle w:val="Hyperlink"/>
            <w:lang w:val="en-US"/>
          </w:rPr>
          <w:t>Pieter van den Heuvel</w:t>
        </w:r>
      </w:hyperlink>
    </w:p>
    <w:p w14:paraId="5B228512" w14:textId="77777777" w:rsidR="00C51368" w:rsidRDefault="00E43BD9">
      <w:pPr>
        <w:pStyle w:val="HTMLPreformatted"/>
        <w:divId w:val="2132742776"/>
        <w:rPr>
          <w:lang w:val="en-US"/>
        </w:rPr>
      </w:pPr>
      <w:r>
        <w:rPr>
          <w:lang w:val="en-US"/>
        </w:rPr>
        <w:lastRenderedPageBreak/>
        <w:t>Patient number: 0108173</w:t>
      </w:r>
    </w:p>
    <w:p w14:paraId="5657D95E" w14:textId="77777777" w:rsidR="00C51368" w:rsidRDefault="00E43BD9">
      <w:pPr>
        <w:pStyle w:val="HTMLPreformatted"/>
        <w:divId w:val="2132742776"/>
        <w:rPr>
          <w:lang w:val="en-US"/>
        </w:rPr>
      </w:pPr>
      <w:r>
        <w:rPr>
          <w:lang w:val="en-US"/>
        </w:rPr>
        <w:t>Date of birth: 17-11-1944</w:t>
      </w:r>
    </w:p>
    <w:p w14:paraId="033ADACC" w14:textId="77777777" w:rsidR="00C51368" w:rsidRDefault="00E43BD9">
      <w:pPr>
        <w:pStyle w:val="HTMLPreformatted"/>
        <w:divId w:val="2132742776"/>
        <w:rPr>
          <w:lang w:val="en-US"/>
        </w:rPr>
      </w:pPr>
      <w:r>
        <w:rPr>
          <w:lang w:val="en-US"/>
        </w:rPr>
        <w:t>Gender: Male</w:t>
      </w:r>
    </w:p>
    <w:p w14:paraId="03E869F4" w14:textId="77777777" w:rsidR="00C51368" w:rsidRDefault="00E43BD9">
      <w:pPr>
        <w:pStyle w:val="Heading4"/>
        <w:divId w:val="2132742776"/>
        <w:rPr>
          <w:rFonts w:eastAsia="Times New Roman"/>
          <w:lang w:val="en-US"/>
        </w:rPr>
      </w:pPr>
      <w:r>
        <w:rPr>
          <w:rFonts w:eastAsia="Times New Roman"/>
          <w:lang w:val="en-US"/>
        </w:rPr>
        <w:t>Patient contact information</w:t>
      </w:r>
    </w:p>
    <w:p w14:paraId="06355EB5" w14:textId="77777777" w:rsidR="00C51368" w:rsidRDefault="00C51368">
      <w:pPr>
        <w:pStyle w:val="HTMLPreformatted"/>
        <w:divId w:val="2132742776"/>
        <w:rPr>
          <w:lang w:val="en-US"/>
        </w:rPr>
      </w:pPr>
    </w:p>
    <w:p w14:paraId="487EFE8A" w14:textId="77777777" w:rsidR="00C51368" w:rsidRDefault="00E43BD9">
      <w:pPr>
        <w:pStyle w:val="HTMLPreformatted"/>
        <w:divId w:val="2132742776"/>
        <w:rPr>
          <w:lang w:val="en-US"/>
        </w:rPr>
      </w:pPr>
      <w:r>
        <w:rPr>
          <w:lang w:val="en-US"/>
        </w:rPr>
        <w:t>Address: van Egmondkade 23</w:t>
      </w:r>
    </w:p>
    <w:p w14:paraId="4AF7D8F0" w14:textId="77777777" w:rsidR="00C51368" w:rsidRDefault="00E43BD9">
      <w:pPr>
        <w:pStyle w:val="HTMLPreformatted"/>
        <w:divId w:val="2132742776"/>
        <w:rPr>
          <w:lang w:val="en-US"/>
        </w:rPr>
      </w:pPr>
      <w:r>
        <w:rPr>
          <w:lang w:val="en-US"/>
        </w:rPr>
        <w:t>Zip code: 1024 RJ</w:t>
      </w:r>
    </w:p>
    <w:p w14:paraId="214A5C36" w14:textId="77777777" w:rsidR="00C51368" w:rsidRDefault="00E43BD9">
      <w:pPr>
        <w:pStyle w:val="HTMLPreformatted"/>
        <w:divId w:val="2132742776"/>
        <w:rPr>
          <w:lang w:val="en-US"/>
        </w:rPr>
      </w:pPr>
      <w:r>
        <w:rPr>
          <w:lang w:val="en-US"/>
        </w:rPr>
        <w:t>City: Amsterdam</w:t>
      </w:r>
    </w:p>
    <w:p w14:paraId="3CC0421C" w14:textId="77777777" w:rsidR="00C51368" w:rsidRDefault="00E43BD9">
      <w:pPr>
        <w:pStyle w:val="HTMLPreformatted"/>
        <w:divId w:val="2132742776"/>
        <w:rPr>
          <w:lang w:val="en-US"/>
        </w:rPr>
      </w:pPr>
      <w:r>
        <w:rPr>
          <w:lang w:val="en-US"/>
        </w:rPr>
        <w:t>Phone: +31648352638</w:t>
      </w:r>
    </w:p>
    <w:p w14:paraId="36B4F261" w14:textId="77777777"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14:paraId="1E931CE1" w14:textId="77777777">
        <w:trPr>
          <w:divId w:val="2132742776"/>
          <w:tblCellSpacing w:w="15" w:type="dxa"/>
        </w:trPr>
        <w:tc>
          <w:tcPr>
            <w:tcW w:w="0" w:type="auto"/>
            <w:gridSpan w:val="10"/>
            <w:tcBorders>
              <w:top w:val="nil"/>
              <w:left w:val="nil"/>
              <w:bottom w:val="nil"/>
              <w:right w:val="nil"/>
            </w:tcBorders>
            <w:vAlign w:val="center"/>
            <w:hideMark/>
          </w:tcPr>
          <w:p w14:paraId="56C354A5" w14:textId="77777777" w:rsidR="00C51368" w:rsidRDefault="00E43BD9">
            <w:pPr>
              <w:jc w:val="center"/>
              <w:rPr>
                <w:rFonts w:eastAsia="Times New Roman"/>
              </w:rPr>
            </w:pPr>
            <w:r>
              <w:rPr>
                <w:rFonts w:eastAsia="Times New Roman"/>
              </w:rPr>
              <w:t>Intakes</w:t>
            </w:r>
          </w:p>
        </w:tc>
      </w:tr>
      <w:tr w:rsidR="00C51368" w14:paraId="07EF34D6"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79C8A" w14:textId="77777777"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D0178" w14:textId="77777777"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E404C"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56613" w14:textId="77777777"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9ECC" w14:textId="77777777"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DE548"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1C796" w14:textId="77777777"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28375" w14:textId="77777777"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A01A9" w14:textId="77777777"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E884A" w14:textId="77777777" w:rsidR="00C51368" w:rsidRDefault="00E43BD9">
            <w:pPr>
              <w:jc w:val="center"/>
              <w:rPr>
                <w:rFonts w:eastAsia="Times New Roman"/>
                <w:b/>
                <w:bCs/>
              </w:rPr>
            </w:pPr>
            <w:r>
              <w:rPr>
                <w:rFonts w:eastAsia="Times New Roman"/>
                <w:b/>
                <w:bCs/>
              </w:rPr>
              <w:t>related encounter</w:t>
            </w:r>
          </w:p>
        </w:tc>
      </w:tr>
      <w:tr w:rsidR="00C51368" w14:paraId="2472897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AA0D3" w14:textId="77777777"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A980" w14:textId="77777777"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B6E3E" w14:textId="77777777" w:rsidR="00C51368" w:rsidRDefault="001708AB">
            <w:pPr>
              <w:rPr>
                <w:rFonts w:eastAsia="Times New Roman"/>
              </w:rPr>
            </w:pPr>
            <w:hyperlink r:id="rId1549"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20F2BA" w14:textId="77777777" w:rsidR="00C51368" w:rsidRDefault="001708AB">
            <w:pPr>
              <w:rPr>
                <w:rFonts w:eastAsia="Times New Roman"/>
              </w:rPr>
            </w:pPr>
            <w:hyperlink r:id="rId1550"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0C97DF" w14:textId="77777777" w:rsidR="00C51368" w:rsidRDefault="001708AB">
            <w:pPr>
              <w:rPr>
                <w:rFonts w:eastAsia="Times New Roman"/>
              </w:rPr>
            </w:pPr>
            <w:hyperlink r:id="rId1551"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2B18BC" w14:textId="77777777" w:rsidR="00C51368" w:rsidRDefault="001708AB">
            <w:pPr>
              <w:rPr>
                <w:rFonts w:eastAsia="Times New Roman"/>
              </w:rPr>
            </w:pPr>
            <w:hyperlink r:id="rId1552"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60AC26" w14:textId="77777777" w:rsidR="00C51368" w:rsidRDefault="001708AB">
            <w:pPr>
              <w:rPr>
                <w:rFonts w:eastAsia="Times New Roman"/>
              </w:rPr>
            </w:pPr>
            <w:hyperlink r:id="rId1553"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B9356D" w14:textId="77777777"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367BF" w14:textId="77777777"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D95C" w14:textId="77777777" w:rsidR="00C51368" w:rsidRDefault="001708AB">
            <w:pPr>
              <w:rPr>
                <w:rFonts w:eastAsia="Times New Roman"/>
              </w:rPr>
            </w:pPr>
            <w:hyperlink r:id="rId1554" w:history="1">
              <w:r w:rsidR="00E43BD9">
                <w:rPr>
                  <w:rStyle w:val="Hyperlink"/>
                  <w:rFonts w:eastAsia="Times New Roman"/>
                </w:rPr>
                <w:t>v1451</w:t>
              </w:r>
            </w:hyperlink>
          </w:p>
        </w:tc>
      </w:tr>
      <w:tr w:rsidR="00C51368" w14:paraId="73DBA01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19657" w14:textId="77777777"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17335" w14:textId="77777777"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D6570" w14:textId="77777777" w:rsidR="00C51368" w:rsidRDefault="001708AB">
            <w:pPr>
              <w:rPr>
                <w:rFonts w:eastAsia="Times New Roman"/>
              </w:rPr>
            </w:pPr>
            <w:hyperlink r:id="rId1555"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D94178" w14:textId="77777777" w:rsidR="00C51368" w:rsidRDefault="001708AB">
            <w:pPr>
              <w:rPr>
                <w:rFonts w:eastAsia="Times New Roman"/>
              </w:rPr>
            </w:pPr>
            <w:hyperlink r:id="rId1556"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B172E1" w14:textId="77777777" w:rsidR="00C51368" w:rsidRDefault="001708AB">
            <w:pPr>
              <w:rPr>
                <w:rFonts w:eastAsia="Times New Roman"/>
              </w:rPr>
            </w:pPr>
            <w:hyperlink r:id="rId1557"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911D38" w14:textId="77777777" w:rsidR="00C51368" w:rsidRDefault="001708AB">
            <w:pPr>
              <w:rPr>
                <w:rFonts w:eastAsia="Times New Roman"/>
              </w:rPr>
            </w:pPr>
            <w:hyperlink r:id="rId1558"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1AD45E" w14:textId="77777777" w:rsidR="00C51368" w:rsidRDefault="001708AB">
            <w:pPr>
              <w:rPr>
                <w:rFonts w:eastAsia="Times New Roman"/>
              </w:rPr>
            </w:pPr>
            <w:hyperlink r:id="rId1559"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521110" w14:textId="77777777"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5507B" w14:textId="77777777"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D44F8" w14:textId="77777777" w:rsidR="00C51368" w:rsidRDefault="001708AB">
            <w:pPr>
              <w:rPr>
                <w:rFonts w:eastAsia="Times New Roman"/>
              </w:rPr>
            </w:pPr>
            <w:hyperlink r:id="rId1560" w:history="1">
              <w:r w:rsidR="00E43BD9">
                <w:rPr>
                  <w:rStyle w:val="Hyperlink"/>
                  <w:rFonts w:eastAsia="Times New Roman"/>
                </w:rPr>
                <w:t>v3251</w:t>
              </w:r>
            </w:hyperlink>
          </w:p>
        </w:tc>
      </w:tr>
      <w:tr w:rsidR="00C51368" w14:paraId="28D81D35"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A069F" w14:textId="77777777"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CE14B" w14:textId="77777777"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BEAC9" w14:textId="77777777" w:rsidR="00C51368" w:rsidRDefault="001708AB">
            <w:pPr>
              <w:rPr>
                <w:rFonts w:eastAsia="Times New Roman"/>
              </w:rPr>
            </w:pPr>
            <w:hyperlink r:id="rId1561"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4B1AA1" w14:textId="77777777" w:rsidR="00C51368" w:rsidRDefault="001708AB">
            <w:pPr>
              <w:rPr>
                <w:rFonts w:eastAsia="Times New Roman"/>
              </w:rPr>
            </w:pPr>
            <w:hyperlink r:id="rId156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4964D6" w14:textId="77777777" w:rsidR="00C51368" w:rsidRDefault="001708AB">
            <w:pPr>
              <w:rPr>
                <w:rFonts w:eastAsia="Times New Roman"/>
              </w:rPr>
            </w:pPr>
            <w:hyperlink r:id="rId156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AE311E" w14:textId="77777777" w:rsidR="00C51368" w:rsidRDefault="001708AB">
            <w:pPr>
              <w:rPr>
                <w:rFonts w:eastAsia="Times New Roman"/>
              </w:rPr>
            </w:pPr>
            <w:hyperlink r:id="rId1564"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9F41C3" w14:textId="77777777"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AA50A" w14:textId="77777777"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A4A3F" w14:textId="77777777"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F3603" w14:textId="77777777" w:rsidR="00C51368" w:rsidRDefault="001708AB">
            <w:pPr>
              <w:rPr>
                <w:rFonts w:eastAsia="Times New Roman"/>
              </w:rPr>
            </w:pPr>
            <w:hyperlink r:id="rId1565" w:history="1">
              <w:r w:rsidR="00E43BD9">
                <w:rPr>
                  <w:rStyle w:val="Hyperlink"/>
                  <w:rFonts w:eastAsia="Times New Roman"/>
                </w:rPr>
                <w:t>v6751</w:t>
              </w:r>
            </w:hyperlink>
          </w:p>
        </w:tc>
      </w:tr>
      <w:tr w:rsidR="00C51368" w14:paraId="565F77D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54782" w14:textId="77777777"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5041E" w14:textId="77777777"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BCE17" w14:textId="77777777" w:rsidR="00C51368" w:rsidRDefault="001708AB">
            <w:pPr>
              <w:rPr>
                <w:rFonts w:eastAsia="Times New Roman"/>
              </w:rPr>
            </w:pPr>
            <w:hyperlink r:id="rId1566"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0DFE01" w14:textId="77777777" w:rsidR="00C51368" w:rsidRDefault="001708AB">
            <w:pPr>
              <w:rPr>
                <w:rFonts w:eastAsia="Times New Roman"/>
              </w:rPr>
            </w:pPr>
            <w:hyperlink r:id="rId1567"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D6484D" w14:textId="77777777" w:rsidR="00C51368" w:rsidRDefault="001708AB">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A086F0" w14:textId="77777777" w:rsidR="00C51368" w:rsidRDefault="001708AB">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65A4A5" w14:textId="77777777" w:rsidR="00C51368" w:rsidRDefault="001708AB">
            <w:pPr>
              <w:rPr>
                <w:rFonts w:eastAsia="Times New Roman"/>
              </w:rPr>
            </w:pPr>
            <w:hyperlink r:id="rId1570"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6A005E" w14:textId="77777777"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F95A" w14:textId="77777777"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6DE6B" w14:textId="77777777" w:rsidR="00C51368" w:rsidRDefault="001708AB">
            <w:pPr>
              <w:rPr>
                <w:rFonts w:eastAsia="Times New Roman"/>
              </w:rPr>
            </w:pPr>
            <w:hyperlink r:id="rId1571" w:history="1">
              <w:r w:rsidR="00E43BD9">
                <w:rPr>
                  <w:rStyle w:val="Hyperlink"/>
                  <w:rFonts w:eastAsia="Times New Roman"/>
                </w:rPr>
                <w:t>v6751</w:t>
              </w:r>
            </w:hyperlink>
          </w:p>
        </w:tc>
      </w:tr>
      <w:tr w:rsidR="00C51368" w14:paraId="111E2E5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5BCE4" w14:textId="77777777"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C305F" w14:textId="77777777"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9987" w14:textId="77777777" w:rsidR="00C51368" w:rsidRDefault="001708AB">
            <w:pPr>
              <w:rPr>
                <w:rFonts w:eastAsia="Times New Roman"/>
              </w:rPr>
            </w:pPr>
            <w:hyperlink r:id="rId1572"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B6DB43" w14:textId="77777777" w:rsidR="00C51368" w:rsidRDefault="001708AB">
            <w:pPr>
              <w:rPr>
                <w:rFonts w:eastAsia="Times New Roman"/>
              </w:rPr>
            </w:pPr>
            <w:hyperlink r:id="rId157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065FB2" w14:textId="77777777" w:rsidR="00C51368" w:rsidRDefault="001708AB">
            <w:pPr>
              <w:rPr>
                <w:rFonts w:eastAsia="Times New Roman"/>
              </w:rPr>
            </w:pPr>
            <w:hyperlink r:id="rId157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921F03" w14:textId="77777777"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C6691" w14:textId="77777777"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7B686" w14:textId="77777777"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1F118" w14:textId="77777777"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B0B52" w14:textId="77777777" w:rsidR="00C51368" w:rsidRDefault="001708AB">
            <w:pPr>
              <w:rPr>
                <w:rFonts w:eastAsia="Times New Roman"/>
              </w:rPr>
            </w:pPr>
            <w:hyperlink r:id="rId1575" w:history="1">
              <w:r w:rsidR="00E43BD9">
                <w:rPr>
                  <w:rStyle w:val="Hyperlink"/>
                  <w:rFonts w:eastAsia="Times New Roman"/>
                </w:rPr>
                <w:t>v6751</w:t>
              </w:r>
            </w:hyperlink>
          </w:p>
        </w:tc>
      </w:tr>
    </w:tbl>
    <w:p w14:paraId="4DE3B7FC"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14:paraId="50059060" w14:textId="77777777">
        <w:trPr>
          <w:divId w:val="2132742776"/>
          <w:tblCellSpacing w:w="15" w:type="dxa"/>
        </w:trPr>
        <w:tc>
          <w:tcPr>
            <w:tcW w:w="0" w:type="auto"/>
            <w:gridSpan w:val="8"/>
            <w:tcBorders>
              <w:top w:val="nil"/>
              <w:left w:val="nil"/>
              <w:bottom w:val="nil"/>
              <w:right w:val="nil"/>
            </w:tcBorders>
            <w:vAlign w:val="center"/>
            <w:hideMark/>
          </w:tcPr>
          <w:p w14:paraId="3416213A" w14:textId="77777777" w:rsidR="00C51368" w:rsidRDefault="00E43BD9">
            <w:pPr>
              <w:jc w:val="center"/>
              <w:rPr>
                <w:rFonts w:eastAsia="Times New Roman"/>
              </w:rPr>
            </w:pPr>
            <w:r>
              <w:rPr>
                <w:rFonts w:eastAsia="Times New Roman"/>
              </w:rPr>
              <w:t>Active medication</w:t>
            </w:r>
          </w:p>
        </w:tc>
      </w:tr>
      <w:tr w:rsidR="00C51368" w14:paraId="4CDFA018"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098B5" w14:textId="77777777"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F0575" w14:textId="77777777"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15211" w14:textId="77777777"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61F14" w14:textId="77777777"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3385B"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5B8B9" w14:textId="77777777"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C7DDA" w14:textId="77777777"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513A7" w14:textId="77777777" w:rsidR="00C51368" w:rsidRDefault="00E43BD9">
            <w:pPr>
              <w:jc w:val="center"/>
              <w:rPr>
                <w:rFonts w:eastAsia="Times New Roman"/>
                <w:b/>
                <w:bCs/>
              </w:rPr>
            </w:pPr>
            <w:r>
              <w:rPr>
                <w:rFonts w:eastAsia="Times New Roman"/>
                <w:b/>
                <w:bCs/>
              </w:rPr>
              <w:t>prescription nu</w:t>
            </w:r>
          </w:p>
        </w:tc>
      </w:tr>
      <w:tr w:rsidR="00C51368" w14:paraId="14F0A49C"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D9BED" w14:textId="77777777" w:rsidR="00C51368" w:rsidRDefault="001708AB">
            <w:pPr>
              <w:rPr>
                <w:rFonts w:eastAsia="Times New Roman"/>
              </w:rPr>
            </w:pPr>
            <w:hyperlink r:id="rId1576"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239975"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2E67B" w14:textId="77777777"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0F9BE" w14:textId="77777777"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9A7A5" w14:textId="77777777"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13291"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DC568" w14:textId="77777777"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3BB" w14:textId="77777777" w:rsidR="00C51368" w:rsidRDefault="001708AB">
            <w:pPr>
              <w:rPr>
                <w:rFonts w:eastAsia="Times New Roman"/>
              </w:rPr>
            </w:pPr>
            <w:hyperlink r:id="rId1577" w:history="1">
              <w:r w:rsidR="00E43BD9">
                <w:rPr>
                  <w:rStyle w:val="Hyperlink"/>
                  <w:rFonts w:eastAsia="Times New Roman"/>
                </w:rPr>
                <w:t>2983</w:t>
              </w:r>
            </w:hyperlink>
          </w:p>
        </w:tc>
      </w:tr>
      <w:tr w:rsidR="00C51368" w14:paraId="0AD44E8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7A692" w14:textId="77777777" w:rsidR="00C51368" w:rsidRDefault="001708AB">
            <w:pPr>
              <w:rPr>
                <w:rFonts w:eastAsia="Times New Roman"/>
              </w:rPr>
            </w:pPr>
            <w:hyperlink r:id="rId1578"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EE2E31"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EF115" w14:textId="77777777"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37FF5"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09EDC" w14:textId="77777777"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B5B5A"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C683B" w14:textId="77777777"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785C9" w14:textId="77777777" w:rsidR="00C51368" w:rsidRDefault="001708AB">
            <w:pPr>
              <w:rPr>
                <w:rFonts w:eastAsia="Times New Roman"/>
              </w:rPr>
            </w:pPr>
            <w:hyperlink r:id="rId1579" w:history="1">
              <w:r w:rsidR="00E43BD9">
                <w:rPr>
                  <w:rStyle w:val="Hyperlink"/>
                  <w:rFonts w:eastAsia="Times New Roman"/>
                </w:rPr>
                <w:t>1029</w:t>
              </w:r>
            </w:hyperlink>
          </w:p>
        </w:tc>
      </w:tr>
      <w:tr w:rsidR="00C51368" w14:paraId="40508A93"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48694" w14:textId="77777777" w:rsidR="00C51368" w:rsidRDefault="001708AB">
            <w:pPr>
              <w:rPr>
                <w:rFonts w:eastAsia="Times New Roman"/>
              </w:rPr>
            </w:pPr>
            <w:hyperlink r:id="rId1580"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3B9BD5"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F977" w14:textId="77777777"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482F"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E19E0" w14:textId="77777777"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3884F"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101B0" w14:textId="77777777"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A7F41" w14:textId="77777777" w:rsidR="00C51368" w:rsidRDefault="001708AB">
            <w:pPr>
              <w:rPr>
                <w:rFonts w:eastAsia="Times New Roman"/>
              </w:rPr>
            </w:pPr>
            <w:hyperlink r:id="rId1581" w:history="1">
              <w:r w:rsidR="00E43BD9">
                <w:rPr>
                  <w:rStyle w:val="Hyperlink"/>
                  <w:rFonts w:eastAsia="Times New Roman"/>
                </w:rPr>
                <w:t>8473</w:t>
              </w:r>
            </w:hyperlink>
          </w:p>
        </w:tc>
      </w:tr>
      <w:tr w:rsidR="00C51368" w14:paraId="2A0CAC0B"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E0F873" w14:textId="77777777" w:rsidR="00C51368" w:rsidRDefault="001708AB">
            <w:pPr>
              <w:rPr>
                <w:rFonts w:eastAsia="Times New Roman"/>
              </w:rPr>
            </w:pPr>
            <w:hyperlink r:id="rId1582"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A845D2"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B4E74" w14:textId="77777777"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D5E5A"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994F7" w14:textId="77777777"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47B5C"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D31AC" w14:textId="77777777"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73E46" w14:textId="77777777" w:rsidR="00C51368" w:rsidRDefault="001708AB">
            <w:pPr>
              <w:rPr>
                <w:rFonts w:eastAsia="Times New Roman"/>
              </w:rPr>
            </w:pPr>
            <w:hyperlink r:id="rId1583" w:history="1">
              <w:r w:rsidR="00E43BD9">
                <w:rPr>
                  <w:rStyle w:val="Hyperlink"/>
                  <w:rFonts w:eastAsia="Times New Roman"/>
                </w:rPr>
                <w:t>9517</w:t>
              </w:r>
            </w:hyperlink>
          </w:p>
        </w:tc>
      </w:tr>
      <w:tr w:rsidR="00C51368" w14:paraId="25669306"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0E6B5" w14:textId="77777777" w:rsidR="00C51368" w:rsidRDefault="001708AB">
            <w:pPr>
              <w:rPr>
                <w:rFonts w:eastAsia="Times New Roman"/>
              </w:rPr>
            </w:pPr>
            <w:hyperlink r:id="rId1584"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F76E2" w14:textId="77777777"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0A0BB" w14:textId="77777777"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FD99" w14:textId="77777777"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C45A" w14:textId="77777777"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48E81" w14:textId="77777777"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BD496" w14:textId="77777777"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763A4" w14:textId="77777777" w:rsidR="00C51368" w:rsidRDefault="001708AB">
            <w:pPr>
              <w:rPr>
                <w:rFonts w:eastAsia="Times New Roman"/>
              </w:rPr>
            </w:pPr>
            <w:hyperlink r:id="rId1585" w:history="1">
              <w:r w:rsidR="00E43BD9">
                <w:rPr>
                  <w:rStyle w:val="Hyperlink"/>
                  <w:rFonts w:eastAsia="Times New Roman"/>
                </w:rPr>
                <w:t>7119</w:t>
              </w:r>
            </w:hyperlink>
          </w:p>
        </w:tc>
      </w:tr>
    </w:tbl>
    <w:p w14:paraId="6B231E2D"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14:paraId="498311B3" w14:textId="77777777">
        <w:trPr>
          <w:divId w:val="2132742776"/>
          <w:tblCellSpacing w:w="15" w:type="dxa"/>
        </w:trPr>
        <w:tc>
          <w:tcPr>
            <w:tcW w:w="0" w:type="auto"/>
            <w:gridSpan w:val="7"/>
            <w:tcBorders>
              <w:top w:val="nil"/>
              <w:left w:val="nil"/>
              <w:bottom w:val="nil"/>
              <w:right w:val="nil"/>
            </w:tcBorders>
            <w:vAlign w:val="center"/>
            <w:hideMark/>
          </w:tcPr>
          <w:p w14:paraId="3D498BC0" w14:textId="77777777" w:rsidR="00C51368" w:rsidRDefault="00E43BD9">
            <w:pPr>
              <w:jc w:val="center"/>
              <w:rPr>
                <w:rFonts w:eastAsia="Times New Roman"/>
              </w:rPr>
            </w:pPr>
            <w:r>
              <w:rPr>
                <w:rFonts w:eastAsia="Times New Roman"/>
              </w:rPr>
              <w:t>Device</w:t>
            </w:r>
          </w:p>
        </w:tc>
      </w:tr>
      <w:tr w:rsidR="00C51368" w14:paraId="5865042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AEEC5" w14:textId="77777777"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6E73E" w14:textId="77777777"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1E9AC" w14:textId="77777777"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E5582" w14:textId="77777777"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336E4"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D9A6C" w14:textId="77777777"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A1A04" w14:textId="77777777" w:rsidR="00C51368" w:rsidRDefault="00E43BD9">
            <w:pPr>
              <w:jc w:val="center"/>
              <w:rPr>
                <w:rFonts w:eastAsia="Times New Roman"/>
                <w:b/>
                <w:bCs/>
              </w:rPr>
            </w:pPr>
            <w:r>
              <w:rPr>
                <w:rFonts w:eastAsia="Times New Roman"/>
                <w:b/>
                <w:bCs/>
              </w:rPr>
              <w:t>SNOMED CT code</w:t>
            </w:r>
          </w:p>
        </w:tc>
      </w:tr>
      <w:tr w:rsidR="00C51368" w14:paraId="288B154D"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D8AA3" w14:textId="77777777" w:rsidR="00C51368" w:rsidRDefault="001708AB">
            <w:pPr>
              <w:rPr>
                <w:rFonts w:eastAsia="Times New Roman"/>
              </w:rPr>
            </w:pPr>
            <w:hyperlink r:id="rId1586"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9C5EB7" w14:textId="77777777"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A619B" w14:textId="77777777"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F49F4" w14:textId="77777777"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4FCE5" w14:textId="77777777"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69C35" w14:textId="77777777"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6DE1" w14:textId="77777777" w:rsidR="00C51368" w:rsidRDefault="00E43BD9">
            <w:pPr>
              <w:rPr>
                <w:rFonts w:eastAsia="Times New Roman"/>
              </w:rPr>
            </w:pPr>
            <w:r>
              <w:rPr>
                <w:rFonts w:eastAsia="Times New Roman"/>
              </w:rPr>
              <w:t>61420007</w:t>
            </w:r>
          </w:p>
        </w:tc>
      </w:tr>
    </w:tbl>
    <w:p w14:paraId="7ABCE62A" w14:textId="77777777"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14:paraId="397BB6FB" w14:textId="77777777">
        <w:trPr>
          <w:gridAfter w:val="3"/>
          <w:divId w:val="2132742776"/>
          <w:tblCellSpacing w:w="15" w:type="dxa"/>
        </w:trPr>
        <w:tc>
          <w:tcPr>
            <w:tcW w:w="0" w:type="auto"/>
            <w:tcBorders>
              <w:top w:val="nil"/>
              <w:left w:val="nil"/>
              <w:bottom w:val="nil"/>
              <w:right w:val="nil"/>
            </w:tcBorders>
            <w:vAlign w:val="center"/>
            <w:hideMark/>
          </w:tcPr>
          <w:p w14:paraId="3BD6C621" w14:textId="77777777" w:rsidR="00C51368" w:rsidRDefault="00E43BD9">
            <w:pPr>
              <w:jc w:val="center"/>
              <w:rPr>
                <w:rFonts w:eastAsia="Times New Roman"/>
              </w:rPr>
            </w:pPr>
            <w:r>
              <w:rPr>
                <w:rFonts w:eastAsia="Times New Roman"/>
              </w:rPr>
              <w:t>Lab results</w:t>
            </w:r>
          </w:p>
        </w:tc>
      </w:tr>
      <w:tr w:rsidR="00C51368" w14:paraId="3AE3407B" w14:textId="77777777">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7909A" w14:textId="77777777" w:rsidR="00C51368" w:rsidRDefault="001708AB">
            <w:pPr>
              <w:rPr>
                <w:rFonts w:eastAsia="Times New Roman"/>
              </w:rPr>
            </w:pPr>
            <w:hyperlink r:id="rId1587" w:history="1">
              <w:r w:rsidR="00E43BD9">
                <w:rPr>
                  <w:rStyle w:val="Hyperlink"/>
                  <w:rFonts w:eastAsia="Times New Roman"/>
                </w:rPr>
                <w:t>diagnostic blood report</w:t>
              </w:r>
            </w:hyperlink>
          </w:p>
        </w:tc>
      </w:tr>
      <w:tr w:rsidR="00C51368" w14:paraId="791B2CB7"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D9509"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B58C1" w14:textId="77777777"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8BFD3" w14:textId="77777777"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3E815" w14:textId="77777777" w:rsidR="00C51368" w:rsidRDefault="00E43BD9">
            <w:pPr>
              <w:jc w:val="center"/>
              <w:rPr>
                <w:rFonts w:eastAsia="Times New Roman"/>
                <w:b/>
                <w:bCs/>
              </w:rPr>
            </w:pPr>
            <w:r>
              <w:rPr>
                <w:rFonts w:eastAsia="Times New Roman"/>
                <w:b/>
                <w:bCs/>
              </w:rPr>
              <w:t>status</w:t>
            </w:r>
          </w:p>
        </w:tc>
      </w:tr>
      <w:tr w:rsidR="00C51368" w14:paraId="1C5A41C7"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8F6670"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99733" w14:textId="77777777" w:rsidR="00C51368" w:rsidRDefault="001708AB">
            <w:pPr>
              <w:rPr>
                <w:rFonts w:eastAsia="Times New Roman"/>
              </w:rPr>
            </w:pPr>
            <w:hyperlink r:id="rId1588"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0A686D" w14:textId="77777777"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502D4" w14:textId="77777777" w:rsidR="00C51368" w:rsidRDefault="00E43BD9">
            <w:pPr>
              <w:rPr>
                <w:rFonts w:eastAsia="Times New Roman"/>
              </w:rPr>
            </w:pPr>
            <w:r>
              <w:rPr>
                <w:rFonts w:eastAsia="Times New Roman"/>
              </w:rPr>
              <w:t>abnormal</w:t>
            </w:r>
          </w:p>
        </w:tc>
      </w:tr>
      <w:tr w:rsidR="00C51368" w14:paraId="5B128C91"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9A4310"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B9980" w14:textId="77777777" w:rsidR="00C51368" w:rsidRDefault="001708AB">
            <w:pPr>
              <w:rPr>
                <w:rFonts w:eastAsia="Times New Roman"/>
              </w:rPr>
            </w:pPr>
            <w:hyperlink r:id="rId1589"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0C916E" w14:textId="77777777"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3D8D7" w14:textId="77777777" w:rsidR="00C51368" w:rsidRDefault="00E43BD9">
            <w:pPr>
              <w:rPr>
                <w:rFonts w:eastAsia="Times New Roman"/>
              </w:rPr>
            </w:pPr>
            <w:r>
              <w:rPr>
                <w:rFonts w:eastAsia="Times New Roman"/>
              </w:rPr>
              <w:t>abnormal</w:t>
            </w:r>
          </w:p>
        </w:tc>
      </w:tr>
      <w:tr w:rsidR="00C51368" w14:paraId="467337F1"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78D0F"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B785A" w14:textId="77777777" w:rsidR="00C51368" w:rsidRDefault="001708AB">
            <w:pPr>
              <w:rPr>
                <w:rFonts w:eastAsia="Times New Roman"/>
              </w:rPr>
            </w:pPr>
            <w:hyperlink r:id="rId1590"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A4F0EE" w14:textId="77777777"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BCB4E" w14:textId="77777777" w:rsidR="00C51368" w:rsidRDefault="00E43BD9">
            <w:pPr>
              <w:rPr>
                <w:rFonts w:eastAsia="Times New Roman"/>
              </w:rPr>
            </w:pPr>
            <w:r>
              <w:rPr>
                <w:rFonts w:eastAsia="Times New Roman"/>
              </w:rPr>
              <w:t>abnormal</w:t>
            </w:r>
          </w:p>
        </w:tc>
      </w:tr>
      <w:tr w:rsidR="00C51368" w14:paraId="5D89A32F"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5F2C4"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175B" w14:textId="77777777" w:rsidR="00C51368" w:rsidRDefault="001708AB">
            <w:pPr>
              <w:rPr>
                <w:rFonts w:eastAsia="Times New Roman"/>
              </w:rPr>
            </w:pPr>
            <w:hyperlink r:id="rId1591"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1FC2D8" w14:textId="77777777"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2A892" w14:textId="77777777" w:rsidR="00C51368" w:rsidRDefault="00E43BD9">
            <w:pPr>
              <w:rPr>
                <w:rFonts w:eastAsia="Times New Roman"/>
              </w:rPr>
            </w:pPr>
            <w:r>
              <w:rPr>
                <w:rFonts w:eastAsia="Times New Roman"/>
              </w:rPr>
              <w:t>abnormal</w:t>
            </w:r>
          </w:p>
        </w:tc>
      </w:tr>
      <w:tr w:rsidR="00C51368" w14:paraId="15F80DE3"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461A1E" w14:textId="77777777"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4B4C9" w14:textId="77777777" w:rsidR="00C51368" w:rsidRDefault="001708AB">
            <w:pPr>
              <w:rPr>
                <w:rFonts w:eastAsia="Times New Roman"/>
              </w:rPr>
            </w:pPr>
            <w:hyperlink r:id="rId1592"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784C3B" w14:textId="77777777"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1124D" w14:textId="77777777" w:rsidR="00C51368" w:rsidRDefault="00E43BD9">
            <w:pPr>
              <w:rPr>
                <w:rFonts w:eastAsia="Times New Roman"/>
              </w:rPr>
            </w:pPr>
            <w:r>
              <w:rPr>
                <w:rFonts w:eastAsia="Times New Roman"/>
              </w:rPr>
              <w:t>abnormal</w:t>
            </w:r>
          </w:p>
        </w:tc>
      </w:tr>
    </w:tbl>
    <w:p w14:paraId="683975E2" w14:textId="77777777" w:rsidR="00C51368" w:rsidRDefault="00E43BD9">
      <w:pPr>
        <w:pStyle w:val="Heading4"/>
        <w:divId w:val="2132742776"/>
        <w:rPr>
          <w:rFonts w:eastAsia="Times New Roman"/>
          <w:lang w:val="en-US"/>
        </w:rPr>
      </w:pPr>
      <w:r>
        <w:rPr>
          <w:rFonts w:eastAsia="Times New Roman"/>
          <w:lang w:val="en-US"/>
        </w:rPr>
        <w:t>Anamnese</w:t>
      </w:r>
    </w:p>
    <w:p w14:paraId="7F6C56AF" w14:textId="77777777"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14:paraId="7A4673E1" w14:textId="77777777" w:rsidR="00C51368" w:rsidRDefault="00E43BD9">
      <w:pPr>
        <w:pStyle w:val="Heading4"/>
        <w:divId w:val="2132742776"/>
        <w:rPr>
          <w:rFonts w:eastAsia="Times New Roman"/>
          <w:lang w:val="en-US"/>
        </w:rPr>
      </w:pPr>
      <w:r>
        <w:rPr>
          <w:rFonts w:eastAsia="Times New Roman"/>
          <w:lang w:val="en-US"/>
        </w:rPr>
        <w:t>Physical investigation</w:t>
      </w:r>
    </w:p>
    <w:p w14:paraId="7BD865C3" w14:textId="77777777"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14:paraId="37C4E0C0" w14:textId="77777777" w:rsidR="00C51368" w:rsidRDefault="00E43BD9">
      <w:pPr>
        <w:pStyle w:val="Heading4"/>
        <w:divId w:val="2132742776"/>
        <w:rPr>
          <w:rFonts w:eastAsia="Times New Roman"/>
          <w:lang w:val="en-US"/>
        </w:rPr>
      </w:pPr>
      <w:r>
        <w:rPr>
          <w:rFonts w:eastAsia="Times New Roman"/>
          <w:lang w:val="en-US"/>
        </w:rPr>
        <w:t>Additional research</w:t>
      </w:r>
    </w:p>
    <w:p w14:paraId="16EF09C8" w14:textId="77777777"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14:paraId="6B5703F0" w14:textId="77777777" w:rsidR="00C51368" w:rsidRDefault="00E43BD9">
      <w:pPr>
        <w:pStyle w:val="Heading4"/>
        <w:divId w:val="2132742776"/>
        <w:rPr>
          <w:rFonts w:eastAsia="Times New Roman"/>
          <w:lang w:val="en-US"/>
        </w:rPr>
      </w:pPr>
      <w:r>
        <w:rPr>
          <w:rFonts w:eastAsia="Times New Roman"/>
          <w:lang w:val="en-US"/>
        </w:rPr>
        <w:t>Policy</w:t>
      </w:r>
    </w:p>
    <w:p w14:paraId="043EF691" w14:textId="77777777"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In consultation with the IC/anesthesia; intubation. Analyse lower respiratory tract. </w:t>
      </w:r>
    </w:p>
    <w:p w14:paraId="7E85CD32" w14:textId="77777777" w:rsidR="00C51368" w:rsidRDefault="00E43BD9">
      <w:pPr>
        <w:pStyle w:val="Heading4"/>
        <w:divId w:val="2132742776"/>
        <w:rPr>
          <w:rFonts w:eastAsia="Times New Roman"/>
          <w:lang w:val="en-US"/>
        </w:rPr>
      </w:pPr>
      <w:r>
        <w:rPr>
          <w:rFonts w:eastAsia="Times New Roman"/>
          <w:lang w:val="en-US"/>
        </w:rPr>
        <w:t>Conclusion</w:t>
      </w:r>
    </w:p>
    <w:p w14:paraId="6E1E0407" w14:textId="77777777"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14:paraId="108D6CF8" w14:textId="77777777" w:rsidR="00C51368" w:rsidRDefault="00E43BD9">
      <w:pPr>
        <w:pStyle w:val="Heading3"/>
        <w:divId w:val="2132742776"/>
        <w:rPr>
          <w:rFonts w:eastAsia="Times New Roman"/>
          <w:lang w:val="en-US"/>
        </w:rPr>
      </w:pPr>
      <w:r>
        <w:rPr>
          <w:rFonts w:eastAsia="Times New Roman"/>
          <w:lang w:val="en-US"/>
        </w:rPr>
        <w:t>Patient case 2</w:t>
      </w:r>
    </w:p>
    <w:p w14:paraId="1C9A1347" w14:textId="77777777" w:rsidR="00C51368" w:rsidRDefault="00C51368">
      <w:pPr>
        <w:pStyle w:val="HTMLPreformatted"/>
        <w:divId w:val="2132742776"/>
        <w:rPr>
          <w:lang w:val="en-US"/>
        </w:rPr>
      </w:pPr>
    </w:p>
    <w:p w14:paraId="5DE25293" w14:textId="77777777" w:rsidR="00C51368" w:rsidRDefault="00E43BD9">
      <w:pPr>
        <w:pStyle w:val="HTMLPreformatted"/>
        <w:divId w:val="2132742776"/>
        <w:rPr>
          <w:lang w:val="en-US"/>
        </w:rPr>
      </w:pPr>
      <w:r>
        <w:rPr>
          <w:lang w:val="en-US"/>
        </w:rPr>
        <w:t xml:space="preserve">Patient name: </w:t>
      </w:r>
      <w:hyperlink r:id="rId1593" w:history="1">
        <w:r>
          <w:rPr>
            <w:rStyle w:val="Hyperlink"/>
            <w:lang w:val="en-US"/>
          </w:rPr>
          <w:t>Roel Bor</w:t>
        </w:r>
      </w:hyperlink>
    </w:p>
    <w:p w14:paraId="4E86ABB1" w14:textId="77777777" w:rsidR="00C51368" w:rsidRDefault="00E43BD9">
      <w:pPr>
        <w:pStyle w:val="HTMLPreformatted"/>
        <w:divId w:val="2132742776"/>
        <w:rPr>
          <w:lang w:val="en-US"/>
        </w:rPr>
      </w:pPr>
      <w:r>
        <w:rPr>
          <w:lang w:val="en-US"/>
        </w:rPr>
        <w:t>Patient number: 123456789</w:t>
      </w:r>
    </w:p>
    <w:p w14:paraId="1F757A6C" w14:textId="77777777" w:rsidR="00C51368" w:rsidRDefault="00E43BD9">
      <w:pPr>
        <w:pStyle w:val="HTMLPreformatted"/>
        <w:divId w:val="2132742776"/>
        <w:rPr>
          <w:lang w:val="en-US"/>
        </w:rPr>
      </w:pPr>
      <w:r>
        <w:rPr>
          <w:lang w:val="en-US"/>
        </w:rPr>
        <w:t>Date of birth: 1960-03-13</w:t>
      </w:r>
    </w:p>
    <w:p w14:paraId="78E641E5" w14:textId="77777777" w:rsidR="00C51368" w:rsidRDefault="00E43BD9">
      <w:pPr>
        <w:pStyle w:val="HTMLPreformatted"/>
        <w:divId w:val="2132742776"/>
        <w:rPr>
          <w:lang w:val="en-US"/>
        </w:rPr>
      </w:pPr>
      <w:r>
        <w:rPr>
          <w:lang w:val="en-US"/>
        </w:rPr>
        <w:t>Gender: Male</w:t>
      </w:r>
    </w:p>
    <w:p w14:paraId="347AE507" w14:textId="77777777" w:rsidR="00C51368" w:rsidRDefault="00E43BD9">
      <w:pPr>
        <w:pStyle w:val="Heading4"/>
        <w:divId w:val="2132742776"/>
        <w:rPr>
          <w:rFonts w:eastAsia="Times New Roman"/>
          <w:lang w:val="en-US"/>
        </w:rPr>
      </w:pPr>
      <w:r>
        <w:rPr>
          <w:rFonts w:eastAsia="Times New Roman"/>
          <w:lang w:val="en-US"/>
        </w:rPr>
        <w:t>Patient contact information</w:t>
      </w:r>
    </w:p>
    <w:p w14:paraId="69B11AAD" w14:textId="77777777" w:rsidR="00C51368" w:rsidRDefault="00C51368">
      <w:pPr>
        <w:pStyle w:val="HTMLPreformatted"/>
        <w:divId w:val="2132742776"/>
        <w:rPr>
          <w:lang w:val="en-US"/>
        </w:rPr>
      </w:pPr>
    </w:p>
    <w:p w14:paraId="4A595695" w14:textId="77777777" w:rsidR="00C51368" w:rsidRDefault="00E43BD9">
      <w:pPr>
        <w:pStyle w:val="HTMLPreformatted"/>
        <w:divId w:val="2132742776"/>
        <w:rPr>
          <w:lang w:val="en-US"/>
        </w:rPr>
      </w:pPr>
      <w:r>
        <w:rPr>
          <w:lang w:val="en-US"/>
        </w:rPr>
        <w:t>Address: Bos en Lommerplein 280</w:t>
      </w:r>
    </w:p>
    <w:p w14:paraId="605B7602" w14:textId="77777777" w:rsidR="00C51368" w:rsidRDefault="00E43BD9">
      <w:pPr>
        <w:pStyle w:val="HTMLPreformatted"/>
        <w:divId w:val="2132742776"/>
        <w:rPr>
          <w:lang w:val="en-US"/>
        </w:rPr>
      </w:pPr>
      <w:r>
        <w:rPr>
          <w:lang w:val="en-US"/>
        </w:rPr>
        <w:t>Zip code: 1055 RW</w:t>
      </w:r>
    </w:p>
    <w:p w14:paraId="2FCB0970" w14:textId="77777777" w:rsidR="00C51368" w:rsidRDefault="00E43BD9">
      <w:pPr>
        <w:pStyle w:val="HTMLPreformatted"/>
        <w:divId w:val="2132742776"/>
        <w:rPr>
          <w:lang w:val="en-US"/>
        </w:rPr>
      </w:pPr>
      <w:r>
        <w:rPr>
          <w:lang w:val="en-US"/>
        </w:rPr>
        <w:t>City: Amsterdam</w:t>
      </w:r>
    </w:p>
    <w:p w14:paraId="1B35D7F2" w14:textId="77777777" w:rsidR="00C51368" w:rsidRDefault="00E43BD9">
      <w:pPr>
        <w:pStyle w:val="HTMLPreformatted"/>
        <w:divId w:val="2132742776"/>
        <w:rPr>
          <w:lang w:val="en-US"/>
        </w:rPr>
      </w:pPr>
      <w:r>
        <w:rPr>
          <w:lang w:val="en-US"/>
        </w:rPr>
        <w:t>Phone: +31612345678</w:t>
      </w:r>
    </w:p>
    <w:p w14:paraId="7BAA129C" w14:textId="77777777"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14:paraId="75600F22" w14:textId="77777777">
        <w:trPr>
          <w:divId w:val="2132742776"/>
          <w:tblCellSpacing w:w="15" w:type="dxa"/>
        </w:trPr>
        <w:tc>
          <w:tcPr>
            <w:tcW w:w="0" w:type="auto"/>
            <w:gridSpan w:val="11"/>
            <w:tcBorders>
              <w:top w:val="nil"/>
              <w:left w:val="nil"/>
              <w:bottom w:val="nil"/>
              <w:right w:val="nil"/>
            </w:tcBorders>
            <w:vAlign w:val="center"/>
            <w:hideMark/>
          </w:tcPr>
          <w:p w14:paraId="4698F79D" w14:textId="77777777" w:rsidR="00C51368" w:rsidRDefault="00E43BD9">
            <w:pPr>
              <w:jc w:val="center"/>
              <w:rPr>
                <w:rFonts w:eastAsia="Times New Roman"/>
              </w:rPr>
            </w:pPr>
            <w:r>
              <w:rPr>
                <w:rFonts w:eastAsia="Times New Roman"/>
              </w:rPr>
              <w:t>Intakes</w:t>
            </w:r>
          </w:p>
        </w:tc>
      </w:tr>
      <w:tr w:rsidR="00C51368" w14:paraId="644015C4"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18809"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C7E56" w14:textId="77777777"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78481" w14:textId="77777777"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3374F" w14:textId="77777777"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DA1A5" w14:textId="77777777"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F2FE0" w14:textId="77777777"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84A8" w14:textId="77777777"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0A87"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2D3A8" w14:textId="77777777"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E9C31" w14:textId="77777777"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AB434" w14:textId="77777777" w:rsidR="00C51368" w:rsidRDefault="00E43BD9">
            <w:pPr>
              <w:jc w:val="center"/>
              <w:rPr>
                <w:rFonts w:eastAsia="Times New Roman"/>
                <w:b/>
                <w:bCs/>
              </w:rPr>
            </w:pPr>
            <w:r>
              <w:rPr>
                <w:rFonts w:eastAsia="Times New Roman"/>
                <w:b/>
                <w:bCs/>
              </w:rPr>
              <w:t>SNOMED CT code</w:t>
            </w:r>
          </w:p>
        </w:tc>
      </w:tr>
      <w:tr w:rsidR="00C51368" w14:paraId="5C4EBCC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FF492" w14:textId="77777777" w:rsidR="00C51368" w:rsidRDefault="001708AB">
            <w:pPr>
              <w:rPr>
                <w:rFonts w:eastAsia="Times New Roman"/>
              </w:rPr>
            </w:pPr>
            <w:hyperlink r:id="rId159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A63BE2" w14:textId="77777777" w:rsidR="00C51368" w:rsidRDefault="001708AB">
            <w:pPr>
              <w:rPr>
                <w:rFonts w:eastAsia="Times New Roman"/>
              </w:rPr>
            </w:pPr>
            <w:hyperlink r:id="rId1595"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544BCE" w14:textId="77777777" w:rsidR="00C51368" w:rsidRDefault="001708AB">
            <w:pPr>
              <w:rPr>
                <w:rFonts w:eastAsia="Times New Roman"/>
              </w:rPr>
            </w:pPr>
            <w:hyperlink r:id="rId1596"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ECFDAC" w14:textId="77777777"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C6F40" w14:textId="77777777" w:rsidR="00C51368" w:rsidRDefault="001708AB">
            <w:pPr>
              <w:rPr>
                <w:rFonts w:eastAsia="Times New Roman"/>
              </w:rPr>
            </w:pPr>
            <w:hyperlink r:id="rId1597"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D4B3D4" w14:textId="77777777" w:rsidR="00C51368" w:rsidRDefault="001708AB">
            <w:pPr>
              <w:rPr>
                <w:rFonts w:eastAsia="Times New Roman"/>
              </w:rPr>
            </w:pPr>
            <w:hyperlink r:id="rId1598"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03B418" w14:textId="77777777" w:rsidR="00C51368" w:rsidRDefault="001708AB">
            <w:pPr>
              <w:rPr>
                <w:rFonts w:eastAsia="Times New Roman"/>
              </w:rPr>
            </w:pPr>
            <w:hyperlink r:id="rId1599"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520BBA9"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CC0C0C" w14:textId="77777777" w:rsidR="00C51368" w:rsidRDefault="001708AB">
            <w:pPr>
              <w:rPr>
                <w:rFonts w:eastAsia="Times New Roman"/>
              </w:rPr>
            </w:pPr>
            <w:hyperlink r:id="rId160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F71766"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9ABC0" w14:textId="77777777" w:rsidR="00C51368" w:rsidRDefault="00E43BD9">
            <w:pPr>
              <w:rPr>
                <w:rFonts w:eastAsia="Times New Roman"/>
              </w:rPr>
            </w:pPr>
            <w:r>
              <w:rPr>
                <w:rFonts w:eastAsia="Times New Roman"/>
              </w:rPr>
              <w:t>64915003</w:t>
            </w:r>
          </w:p>
        </w:tc>
      </w:tr>
      <w:tr w:rsidR="00C51368" w14:paraId="54FA4E1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AD7BA1" w14:textId="77777777" w:rsidR="00C51368" w:rsidRDefault="001708AB">
            <w:pPr>
              <w:rPr>
                <w:rFonts w:eastAsia="Times New Roman"/>
              </w:rPr>
            </w:pPr>
            <w:hyperlink r:id="rId160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6CBF0F" w14:textId="77777777" w:rsidR="00C51368" w:rsidRDefault="001708AB">
            <w:pPr>
              <w:rPr>
                <w:rFonts w:eastAsia="Times New Roman"/>
              </w:rPr>
            </w:pPr>
            <w:hyperlink r:id="rId1602"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EA67B0" w14:textId="77777777" w:rsidR="00C51368" w:rsidRDefault="001708AB">
            <w:pPr>
              <w:rPr>
                <w:rFonts w:eastAsia="Times New Roman"/>
              </w:rPr>
            </w:pPr>
            <w:hyperlink r:id="rId1603"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98781E"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45050B"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DF5148" w14:textId="77777777" w:rsidR="00C51368" w:rsidRDefault="001708AB">
            <w:pPr>
              <w:rPr>
                <w:rFonts w:eastAsia="Times New Roman"/>
              </w:rPr>
            </w:pPr>
            <w:hyperlink r:id="rId160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3E32A4"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297E3E" w14:textId="77777777" w:rsidR="00C51368" w:rsidRDefault="001708AB">
            <w:pPr>
              <w:rPr>
                <w:rFonts w:eastAsia="Times New Roman"/>
              </w:rPr>
            </w:pPr>
            <w:hyperlink r:id="rId160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DCE0FF" w14:textId="77777777" w:rsidR="00C51368" w:rsidRDefault="001708AB">
            <w:pPr>
              <w:rPr>
                <w:rFonts w:eastAsia="Times New Roman"/>
              </w:rPr>
            </w:pPr>
            <w:hyperlink r:id="rId1606"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B0739F"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08490" w14:textId="77777777" w:rsidR="00C51368" w:rsidRDefault="00E43BD9">
            <w:pPr>
              <w:rPr>
                <w:rFonts w:eastAsia="Times New Roman"/>
              </w:rPr>
            </w:pPr>
            <w:r>
              <w:rPr>
                <w:rFonts w:eastAsia="Times New Roman"/>
              </w:rPr>
              <w:t>363346000</w:t>
            </w:r>
          </w:p>
        </w:tc>
      </w:tr>
      <w:tr w:rsidR="00C51368" w14:paraId="6CD0BA9A"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1E680" w14:textId="77777777" w:rsidR="00C51368" w:rsidRDefault="001708AB">
            <w:pPr>
              <w:rPr>
                <w:rFonts w:eastAsia="Times New Roman"/>
              </w:rPr>
            </w:pPr>
            <w:hyperlink r:id="rId160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448DCB" w14:textId="77777777" w:rsidR="00C51368" w:rsidRDefault="001708AB">
            <w:pPr>
              <w:rPr>
                <w:rFonts w:eastAsia="Times New Roman"/>
              </w:rPr>
            </w:pPr>
            <w:hyperlink r:id="rId1608"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00A805" w14:textId="77777777" w:rsidR="00C51368" w:rsidRDefault="001708AB">
            <w:pPr>
              <w:rPr>
                <w:rFonts w:eastAsia="Times New Roman"/>
              </w:rPr>
            </w:pPr>
            <w:hyperlink r:id="rId1609"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3AAAA5" w14:textId="77777777"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16C2F"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9024A9" w14:textId="77777777" w:rsidR="00C51368" w:rsidRDefault="001708AB">
            <w:pPr>
              <w:rPr>
                <w:rFonts w:eastAsia="Times New Roman"/>
              </w:rPr>
            </w:pPr>
            <w:hyperlink r:id="rId1610"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DB3C36" w14:textId="77777777" w:rsidR="00C51368" w:rsidRDefault="001708AB">
            <w:pPr>
              <w:rPr>
                <w:rFonts w:eastAsia="Times New Roman"/>
              </w:rPr>
            </w:pPr>
            <w:hyperlink r:id="rId1611"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A1D521" w14:textId="77777777"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A5A4F" w14:textId="77777777" w:rsidR="00C51368" w:rsidRDefault="001708AB">
            <w:pPr>
              <w:rPr>
                <w:rFonts w:eastAsia="Times New Roman"/>
              </w:rPr>
            </w:pPr>
            <w:hyperlink r:id="rId1612"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E76457" w14:textId="77777777"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116B3" w14:textId="77777777" w:rsidR="00C51368" w:rsidRDefault="00E43BD9">
            <w:pPr>
              <w:rPr>
                <w:rFonts w:eastAsia="Times New Roman"/>
              </w:rPr>
            </w:pPr>
            <w:r>
              <w:rPr>
                <w:rFonts w:eastAsia="Times New Roman"/>
              </w:rPr>
              <w:t>363346000</w:t>
            </w:r>
          </w:p>
        </w:tc>
      </w:tr>
    </w:tbl>
    <w:p w14:paraId="1E9388A1"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14:paraId="5569F5A8" w14:textId="77777777">
        <w:trPr>
          <w:divId w:val="2132742776"/>
          <w:tblCellSpacing w:w="15" w:type="dxa"/>
        </w:trPr>
        <w:tc>
          <w:tcPr>
            <w:tcW w:w="0" w:type="auto"/>
            <w:gridSpan w:val="10"/>
            <w:tcBorders>
              <w:top w:val="nil"/>
              <w:left w:val="nil"/>
              <w:bottom w:val="nil"/>
              <w:right w:val="nil"/>
            </w:tcBorders>
            <w:vAlign w:val="center"/>
            <w:hideMark/>
          </w:tcPr>
          <w:p w14:paraId="1CED4482" w14:textId="77777777" w:rsidR="00C51368" w:rsidRDefault="00E43BD9">
            <w:pPr>
              <w:jc w:val="center"/>
              <w:rPr>
                <w:rFonts w:eastAsia="Times New Roman"/>
              </w:rPr>
            </w:pPr>
            <w:r>
              <w:rPr>
                <w:rFonts w:eastAsia="Times New Roman"/>
              </w:rPr>
              <w:t>Diagnoses</w:t>
            </w:r>
          </w:p>
        </w:tc>
      </w:tr>
      <w:tr w:rsidR="00C51368" w14:paraId="359150A3"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022457"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9168A"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28C6A" w14:textId="77777777"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1A803" w14:textId="77777777"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24FA" w14:textId="77777777"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252E6" w14:textId="77777777"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337B7" w14:textId="77777777"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D527B" w14:textId="77777777"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1FAD9" w14:textId="77777777"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937" w14:textId="77777777" w:rsidR="00C51368" w:rsidRDefault="00E43BD9">
            <w:pPr>
              <w:jc w:val="center"/>
              <w:rPr>
                <w:rFonts w:eastAsia="Times New Roman"/>
                <w:b/>
                <w:bCs/>
              </w:rPr>
            </w:pPr>
            <w:r>
              <w:rPr>
                <w:rFonts w:eastAsia="Times New Roman"/>
                <w:b/>
                <w:bCs/>
              </w:rPr>
              <w:t>issued by</w:t>
            </w:r>
          </w:p>
        </w:tc>
      </w:tr>
      <w:tr w:rsidR="00C51368" w14:paraId="53E9725D"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F4838" w14:textId="77777777" w:rsidR="00C51368" w:rsidRDefault="001708AB">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125F5E" w14:textId="77777777"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15684" w14:textId="77777777" w:rsidR="00C51368" w:rsidRDefault="001708AB">
            <w:pPr>
              <w:rPr>
                <w:rFonts w:eastAsia="Times New Roman"/>
              </w:rPr>
            </w:pPr>
            <w:hyperlink r:id="rId161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C0D6B9" w14:textId="77777777"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7012" w14:textId="77777777" w:rsidR="00C51368" w:rsidRDefault="001708AB">
            <w:pPr>
              <w:rPr>
                <w:rFonts w:eastAsia="Times New Roman"/>
              </w:rPr>
            </w:pPr>
            <w:hyperlink r:id="rId161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AA157E"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074A08"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AFE4C7" w14:textId="77777777" w:rsidR="00C51368" w:rsidRDefault="001708AB">
            <w:pPr>
              <w:rPr>
                <w:rFonts w:eastAsia="Times New Roman"/>
              </w:rPr>
            </w:pPr>
            <w:hyperlink r:id="rId161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E89842" w14:textId="77777777" w:rsidR="00C51368" w:rsidRDefault="001708AB">
            <w:pPr>
              <w:rPr>
                <w:rFonts w:eastAsia="Times New Roman"/>
              </w:rPr>
            </w:pPr>
            <w:hyperlink r:id="rId1617"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260062" w14:textId="77777777" w:rsidR="00C51368" w:rsidRDefault="001708AB">
            <w:pPr>
              <w:rPr>
                <w:rFonts w:eastAsia="Times New Roman"/>
              </w:rPr>
            </w:pPr>
            <w:hyperlink r:id="rId1618" w:history="1">
              <w:r w:rsidR="00E43BD9">
                <w:rPr>
                  <w:rStyle w:val="Hyperlink"/>
                  <w:rFonts w:eastAsia="Times New Roman"/>
                </w:rPr>
                <w:t>BUMC</w:t>
              </w:r>
            </w:hyperlink>
          </w:p>
        </w:tc>
      </w:tr>
      <w:tr w:rsidR="00C51368" w14:paraId="38D72DF7"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D52D8E" w14:textId="77777777" w:rsidR="00C51368" w:rsidRDefault="001708AB">
            <w:pPr>
              <w:rPr>
                <w:rFonts w:eastAsia="Times New Roman"/>
              </w:rPr>
            </w:pPr>
            <w:hyperlink r:id="rId161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417D46" w14:textId="77777777"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FB45C" w14:textId="77777777" w:rsidR="00C51368" w:rsidRDefault="001708AB">
            <w:pPr>
              <w:rPr>
                <w:rFonts w:eastAsia="Times New Roman"/>
              </w:rPr>
            </w:pPr>
            <w:hyperlink r:id="rId162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66DD4E" w14:textId="77777777"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4AF70" w14:textId="77777777" w:rsidR="00C51368" w:rsidRDefault="001708AB">
            <w:pPr>
              <w:rPr>
                <w:rFonts w:eastAsia="Times New Roman"/>
              </w:rPr>
            </w:pPr>
            <w:hyperlink r:id="rId1621"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0B14B4" w14:textId="77777777" w:rsidR="00C51368" w:rsidRDefault="001708AB">
            <w:pPr>
              <w:rPr>
                <w:rFonts w:eastAsia="Times New Roman"/>
              </w:rPr>
            </w:pPr>
            <w:hyperlink r:id="rId1622"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026465C" w14:textId="77777777" w:rsidR="00C51368" w:rsidRDefault="001708AB">
            <w:pPr>
              <w:rPr>
                <w:rFonts w:eastAsia="Times New Roman"/>
              </w:rPr>
            </w:pPr>
            <w:hyperlink r:id="rId1623"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6612C2"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EA866D"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33D74B" w14:textId="77777777" w:rsidR="00C51368" w:rsidRDefault="00C51368">
            <w:pPr>
              <w:rPr>
                <w:rFonts w:eastAsia="Times New Roman"/>
              </w:rPr>
            </w:pPr>
          </w:p>
        </w:tc>
      </w:tr>
      <w:tr w:rsidR="00C51368" w14:paraId="2AECC701"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B2EC7" w14:textId="77777777" w:rsidR="00C51368" w:rsidRDefault="001708AB">
            <w:pPr>
              <w:rPr>
                <w:rFonts w:eastAsia="Times New Roman"/>
              </w:rPr>
            </w:pPr>
            <w:hyperlink r:id="rId162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0E5E28" w14:textId="77777777"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F2AE1" w14:textId="77777777" w:rsidR="00C51368" w:rsidRDefault="001708AB">
            <w:pPr>
              <w:rPr>
                <w:rFonts w:eastAsia="Times New Roman"/>
              </w:rPr>
            </w:pPr>
            <w:hyperlink r:id="rId1625"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5CC771" w14:textId="77777777"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FB64" w14:textId="77777777" w:rsidR="00C51368" w:rsidRDefault="001708AB">
            <w:pPr>
              <w:rPr>
                <w:rFonts w:eastAsia="Times New Roman"/>
              </w:rPr>
            </w:pPr>
            <w:hyperlink r:id="rId1626"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C7EDCB" w14:textId="77777777" w:rsidR="00C51368" w:rsidRDefault="001708AB">
            <w:pPr>
              <w:rPr>
                <w:rFonts w:eastAsia="Times New Roman"/>
              </w:rPr>
            </w:pPr>
            <w:hyperlink r:id="rId1627"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FA3CA4" w14:textId="77777777" w:rsidR="00C51368" w:rsidRDefault="001708AB">
            <w:pPr>
              <w:rPr>
                <w:rFonts w:eastAsia="Times New Roman"/>
              </w:rPr>
            </w:pPr>
            <w:hyperlink r:id="rId1628"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F54CC0"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8E2E2D" w14:textId="77777777" w:rsidR="00C51368" w:rsidRDefault="001708AB">
            <w:pPr>
              <w:rPr>
                <w:rFonts w:eastAsia="Times New Roman"/>
              </w:rPr>
            </w:pPr>
            <w:hyperlink r:id="rId1629"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8E58AC" w14:textId="77777777" w:rsidR="00C51368" w:rsidRDefault="001708AB">
            <w:pPr>
              <w:rPr>
                <w:rFonts w:eastAsia="Times New Roman"/>
              </w:rPr>
            </w:pPr>
            <w:hyperlink r:id="rId1630" w:history="1">
              <w:r w:rsidR="00E43BD9">
                <w:rPr>
                  <w:rStyle w:val="Hyperlink"/>
                  <w:rFonts w:eastAsia="Times New Roman"/>
                </w:rPr>
                <w:t>AUMC</w:t>
              </w:r>
            </w:hyperlink>
          </w:p>
        </w:tc>
      </w:tr>
      <w:tr w:rsidR="00C51368" w14:paraId="6F740C4C"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9B4967" w14:textId="77777777" w:rsidR="00C51368" w:rsidRDefault="001708AB">
            <w:pPr>
              <w:rPr>
                <w:rFonts w:eastAsia="Times New Roman"/>
              </w:rPr>
            </w:pPr>
            <w:hyperlink r:id="rId1631"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5BDEAA" w14:textId="77777777"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0F53" w14:textId="77777777" w:rsidR="00C51368" w:rsidRDefault="001708AB">
            <w:pPr>
              <w:rPr>
                <w:rFonts w:eastAsia="Times New Roman"/>
              </w:rPr>
            </w:pPr>
            <w:hyperlink r:id="rId1632"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AACEC1" w14:textId="77777777"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A6F4C" w14:textId="77777777" w:rsidR="00C51368" w:rsidRDefault="001708AB">
            <w:pPr>
              <w:rPr>
                <w:rFonts w:eastAsia="Times New Roman"/>
              </w:rPr>
            </w:pPr>
            <w:hyperlink r:id="rId1633"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1C7E64" w14:textId="77777777" w:rsidR="00C51368" w:rsidRDefault="001708AB">
            <w:pPr>
              <w:rPr>
                <w:rFonts w:eastAsia="Times New Roman"/>
              </w:rPr>
            </w:pPr>
            <w:hyperlink r:id="rId1634"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29A81D" w14:textId="77777777" w:rsidR="00C51368" w:rsidRDefault="001708AB">
            <w:pPr>
              <w:rPr>
                <w:rFonts w:eastAsia="Times New Roman"/>
              </w:rPr>
            </w:pPr>
            <w:hyperlink r:id="rId1635"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236AC6" w14:textId="77777777"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C43313" w14:textId="77777777" w:rsidR="00C51368" w:rsidRDefault="001708AB">
            <w:pPr>
              <w:rPr>
                <w:rFonts w:eastAsia="Times New Roman"/>
              </w:rPr>
            </w:pPr>
            <w:hyperlink r:id="rId1636"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E85790" w14:textId="77777777" w:rsidR="00C51368" w:rsidRDefault="001708AB">
            <w:pPr>
              <w:rPr>
                <w:rFonts w:eastAsia="Times New Roman"/>
              </w:rPr>
            </w:pPr>
            <w:hyperlink r:id="rId1637" w:history="1">
              <w:r w:rsidR="00E43BD9">
                <w:rPr>
                  <w:rStyle w:val="Hyperlink"/>
                  <w:rFonts w:eastAsia="Times New Roman"/>
                </w:rPr>
                <w:t>AU</w:t>
              </w:r>
              <w:r w:rsidR="00E43BD9">
                <w:rPr>
                  <w:rStyle w:val="Hyperlink"/>
                  <w:rFonts w:eastAsia="Times New Roman"/>
                </w:rPr>
                <w:lastRenderedPageBreak/>
                <w:t>MC</w:t>
              </w:r>
            </w:hyperlink>
          </w:p>
        </w:tc>
      </w:tr>
    </w:tbl>
    <w:p w14:paraId="5208A968" w14:textId="77777777"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14:paraId="144209E2" w14:textId="77777777">
        <w:trPr>
          <w:divId w:val="2132742776"/>
          <w:tblCellSpacing w:w="15" w:type="dxa"/>
        </w:trPr>
        <w:tc>
          <w:tcPr>
            <w:tcW w:w="0" w:type="auto"/>
            <w:gridSpan w:val="6"/>
            <w:tcBorders>
              <w:top w:val="nil"/>
              <w:left w:val="nil"/>
              <w:bottom w:val="nil"/>
              <w:right w:val="nil"/>
            </w:tcBorders>
            <w:vAlign w:val="center"/>
            <w:hideMark/>
          </w:tcPr>
          <w:p w14:paraId="3157E6E7" w14:textId="77777777" w:rsidR="00C51368" w:rsidRDefault="00E43BD9">
            <w:pPr>
              <w:jc w:val="center"/>
              <w:rPr>
                <w:rFonts w:eastAsia="Times New Roman"/>
              </w:rPr>
            </w:pPr>
            <w:r>
              <w:rPr>
                <w:rFonts w:eastAsia="Times New Roman"/>
              </w:rPr>
              <w:t>Observations</w:t>
            </w:r>
          </w:p>
        </w:tc>
      </w:tr>
      <w:tr w:rsidR="00C51368" w14:paraId="76828AF5"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1CE09" w14:textId="77777777"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A0C2E" w14:textId="77777777"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238A" w14:textId="77777777"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555F" w14:textId="77777777"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A2176" w14:textId="77777777"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280C3" w14:textId="77777777" w:rsidR="00C51368" w:rsidRDefault="00E43BD9">
            <w:pPr>
              <w:jc w:val="center"/>
              <w:rPr>
                <w:rFonts w:eastAsia="Times New Roman"/>
                <w:b/>
                <w:bCs/>
              </w:rPr>
            </w:pPr>
            <w:r>
              <w:rPr>
                <w:rFonts w:eastAsia="Times New Roman"/>
                <w:b/>
                <w:bCs/>
              </w:rPr>
              <w:t>SNOMED CT code</w:t>
            </w:r>
          </w:p>
        </w:tc>
      </w:tr>
      <w:tr w:rsidR="00C51368" w14:paraId="28019782"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19DC35" w14:textId="77777777" w:rsidR="00C51368" w:rsidRDefault="001708AB">
            <w:pPr>
              <w:rPr>
                <w:rFonts w:eastAsia="Times New Roman"/>
              </w:rPr>
            </w:pPr>
            <w:hyperlink r:id="rId1638"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02192D4" w14:textId="77777777"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AA3FC" w14:textId="77777777" w:rsidR="00C51368" w:rsidRDefault="001708AB">
            <w:pPr>
              <w:rPr>
                <w:rFonts w:eastAsia="Times New Roman"/>
              </w:rPr>
            </w:pPr>
            <w:hyperlink r:id="rId1639"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41D3A3" w14:textId="77777777"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0ECEE" w14:textId="77777777"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E42B3" w14:textId="77777777" w:rsidR="00C51368" w:rsidRDefault="00E43BD9">
            <w:pPr>
              <w:rPr>
                <w:rFonts w:eastAsia="Times New Roman"/>
              </w:rPr>
            </w:pPr>
            <w:r>
              <w:rPr>
                <w:rFonts w:eastAsia="Times New Roman"/>
              </w:rPr>
              <w:t>8745002</w:t>
            </w:r>
          </w:p>
        </w:tc>
      </w:tr>
      <w:tr w:rsidR="00C51368" w14:paraId="095036A9"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E1ED5" w14:textId="77777777" w:rsidR="00C51368" w:rsidRDefault="001708AB">
            <w:pPr>
              <w:rPr>
                <w:rFonts w:eastAsia="Times New Roman"/>
              </w:rPr>
            </w:pPr>
            <w:hyperlink r:id="rId164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91AB97"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0B45F" w14:textId="77777777" w:rsidR="00C51368" w:rsidRDefault="001708AB">
            <w:pPr>
              <w:rPr>
                <w:rFonts w:eastAsia="Times New Roman"/>
              </w:rPr>
            </w:pPr>
            <w:hyperlink r:id="rId1641"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C4655F" w14:textId="77777777"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1C493" w14:textId="77777777"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3E26" w14:textId="77777777" w:rsidR="00C51368" w:rsidRDefault="00E43BD9">
            <w:pPr>
              <w:rPr>
                <w:rFonts w:eastAsia="Times New Roman"/>
              </w:rPr>
            </w:pPr>
            <w:r>
              <w:rPr>
                <w:rFonts w:eastAsia="Times New Roman"/>
              </w:rPr>
              <w:t>89003005</w:t>
            </w:r>
          </w:p>
        </w:tc>
      </w:tr>
      <w:tr w:rsidR="00C51368" w14:paraId="714BDB5B"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DB8B9" w14:textId="77777777" w:rsidR="00C51368" w:rsidRDefault="001708AB">
            <w:pPr>
              <w:rPr>
                <w:rFonts w:eastAsia="Times New Roman"/>
              </w:rPr>
            </w:pPr>
            <w:hyperlink r:id="rId164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B48E69"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83FFE" w14:textId="77777777" w:rsidR="00C51368" w:rsidRDefault="001708AB">
            <w:pPr>
              <w:rPr>
                <w:rFonts w:eastAsia="Times New Roman"/>
              </w:rPr>
            </w:pPr>
            <w:hyperlink r:id="rId1643"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4BB1D7" w14:textId="77777777"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25248" w14:textId="77777777"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B7172" w14:textId="77777777" w:rsidR="00C51368" w:rsidRDefault="00E43BD9">
            <w:pPr>
              <w:rPr>
                <w:rFonts w:eastAsia="Times New Roman"/>
              </w:rPr>
            </w:pPr>
            <w:r>
              <w:rPr>
                <w:rFonts w:eastAsia="Times New Roman"/>
              </w:rPr>
              <w:t>271239003</w:t>
            </w:r>
          </w:p>
        </w:tc>
      </w:tr>
      <w:tr w:rsidR="00C51368" w14:paraId="3208BE68"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2B3410" w14:textId="77777777" w:rsidR="00C51368" w:rsidRDefault="001708AB">
            <w:pPr>
              <w:rPr>
                <w:rFonts w:eastAsia="Times New Roman"/>
              </w:rPr>
            </w:pPr>
            <w:hyperlink r:id="rId164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7902FC"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447BA" w14:textId="77777777" w:rsidR="00C51368" w:rsidRDefault="001708AB">
            <w:pPr>
              <w:rPr>
                <w:rFonts w:eastAsia="Times New Roman"/>
              </w:rPr>
            </w:pPr>
            <w:hyperlink r:id="rId1645"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F07DAB" w14:textId="77777777"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1CD74" w14:textId="77777777"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3CE28" w14:textId="77777777" w:rsidR="00C51368" w:rsidRDefault="00E43BD9">
            <w:pPr>
              <w:rPr>
                <w:rFonts w:eastAsia="Times New Roman"/>
              </w:rPr>
            </w:pPr>
            <w:r>
              <w:rPr>
                <w:rFonts w:eastAsia="Times New Roman"/>
              </w:rPr>
              <w:t>166717003</w:t>
            </w:r>
          </w:p>
        </w:tc>
      </w:tr>
      <w:tr w:rsidR="00C51368" w14:paraId="481059BE" w14:textId="77777777">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D6883" w14:textId="77777777" w:rsidR="00C51368" w:rsidRDefault="001708AB">
            <w:pPr>
              <w:rPr>
                <w:rFonts w:eastAsia="Times New Roman"/>
              </w:rPr>
            </w:pPr>
            <w:hyperlink r:id="rId164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1F1D11" w14:textId="77777777"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AE6DA" w14:textId="77777777" w:rsidR="00C51368" w:rsidRDefault="001708AB">
            <w:pPr>
              <w:rPr>
                <w:rFonts w:eastAsia="Times New Roman"/>
              </w:rPr>
            </w:pPr>
            <w:hyperlink r:id="rId1647"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66EC38" w14:textId="77777777"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114EF" w14:textId="77777777"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CE094" w14:textId="77777777" w:rsidR="00C51368" w:rsidRDefault="00E43BD9">
            <w:pPr>
              <w:rPr>
                <w:rFonts w:eastAsia="Times New Roman"/>
              </w:rPr>
            </w:pPr>
            <w:r>
              <w:rPr>
                <w:rFonts w:eastAsia="Times New Roman"/>
              </w:rPr>
              <w:t>427038005</w:t>
            </w:r>
          </w:p>
        </w:tc>
      </w:tr>
    </w:tbl>
    <w:p w14:paraId="364FAEE8" w14:textId="77777777" w:rsidR="00C51368" w:rsidRDefault="00E43BD9">
      <w:pPr>
        <w:pStyle w:val="Heading1"/>
        <w:rPr>
          <w:rFonts w:eastAsia="Times New Roman"/>
          <w:noProof/>
          <w:lang w:val="en-US"/>
        </w:rPr>
      </w:pPr>
      <w:r>
        <w:rPr>
          <w:rFonts w:eastAsia="Times New Roman"/>
          <w:noProof/>
          <w:lang w:val="en-US"/>
        </w:rPr>
        <w:t>json.html</w:t>
      </w:r>
    </w:p>
    <w:p w14:paraId="29F5CECD" w14:textId="77777777"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F2339CE" w14:textId="77777777">
        <w:trPr>
          <w:divId w:val="2035766174"/>
          <w:tblCellSpacing w:w="15" w:type="dxa"/>
        </w:trPr>
        <w:tc>
          <w:tcPr>
            <w:tcW w:w="0" w:type="auto"/>
            <w:vAlign w:val="center"/>
            <w:hideMark/>
          </w:tcPr>
          <w:p w14:paraId="560B641D" w14:textId="77777777" w:rsidR="00C51368" w:rsidRDefault="00E43BD9">
            <w:pPr>
              <w:rPr>
                <w:rFonts w:eastAsia="Times New Roman"/>
              </w:rPr>
            </w:pPr>
            <w:r>
              <w:rPr>
                <w:rFonts w:eastAsia="Times New Roman"/>
              </w:rPr>
              <w:t>Work Group</w:t>
            </w:r>
          </w:p>
        </w:tc>
        <w:tc>
          <w:tcPr>
            <w:tcW w:w="0" w:type="auto"/>
            <w:vAlign w:val="center"/>
            <w:hideMark/>
          </w:tcPr>
          <w:p w14:paraId="0E0C9DFB" w14:textId="77777777" w:rsidR="00C51368" w:rsidRDefault="001708AB">
            <w:pPr>
              <w:rPr>
                <w:rFonts w:eastAsia="Times New Roman"/>
              </w:rPr>
            </w:pPr>
            <w:hyperlink r:id="rId164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151559D0" w14:textId="77777777" w:rsidR="00C51368" w:rsidRDefault="001708AB">
            <w:pPr>
              <w:rPr>
                <w:rFonts w:eastAsia="Times New Roman"/>
              </w:rPr>
            </w:pPr>
            <w:hyperlink r:id="rId1649" w:anchor="status" w:history="1">
              <w:r w:rsidR="00E43BD9">
                <w:rPr>
                  <w:rStyle w:val="Hyperlink"/>
                  <w:rFonts w:eastAsia="Times New Roman"/>
                </w:rPr>
                <w:t>Ballot Status</w:t>
              </w:r>
            </w:hyperlink>
            <w:r w:rsidR="00E43BD9">
              <w:rPr>
                <w:rFonts w:eastAsia="Times New Roman"/>
              </w:rPr>
              <w:t xml:space="preserve">: </w:t>
            </w:r>
            <w:hyperlink r:id="rId1650" w:anchor="pubs" w:history="1">
              <w:r w:rsidR="00E43BD9">
                <w:rPr>
                  <w:rStyle w:val="Hyperlink"/>
                  <w:rFonts w:eastAsia="Times New Roman"/>
                </w:rPr>
                <w:t>DSTU 2</w:t>
              </w:r>
            </w:hyperlink>
          </w:p>
        </w:tc>
      </w:tr>
    </w:tbl>
    <w:p w14:paraId="356D8B59" w14:textId="77777777" w:rsidR="00C51368" w:rsidRDefault="00E43BD9">
      <w:pPr>
        <w:pStyle w:val="NormalWeb"/>
        <w:divId w:val="2035766174"/>
        <w:rPr>
          <w:lang w:val="en-US"/>
        </w:rPr>
      </w:pPr>
      <w:r>
        <w:rPr>
          <w:lang w:val="en-US"/>
        </w:rPr>
        <w:t xml:space="preserve">The JSON representation for a resource is described using this format: </w:t>
      </w:r>
    </w:p>
    <w:p w14:paraId="4687A462" w14:textId="77777777" w:rsidR="00C51368" w:rsidRDefault="00E43BD9">
      <w:pPr>
        <w:pStyle w:val="HTMLPreformatted"/>
        <w:divId w:val="2035766174"/>
        <w:rPr>
          <w:lang w:val="en-US"/>
        </w:rPr>
      </w:pPr>
      <w:r>
        <w:rPr>
          <w:lang w:val="en-US"/>
        </w:rPr>
        <w:t>{</w:t>
      </w:r>
    </w:p>
    <w:p w14:paraId="5CBA0F47" w14:textId="77777777" w:rsidR="00C51368" w:rsidRDefault="00E43BD9">
      <w:pPr>
        <w:pStyle w:val="HTMLPreformatted"/>
        <w:divId w:val="2035766174"/>
        <w:rPr>
          <w:lang w:val="en-US"/>
        </w:rPr>
      </w:pPr>
      <w:r>
        <w:rPr>
          <w:lang w:val="en-US"/>
        </w:rPr>
        <w:t xml:space="preserve">  "resourceType" : "</w:t>
      </w:r>
      <w:hyperlink r:id="rId1651" w:anchor="Element" w:tooltip="Base definition for all elements in a resource." w:history="1">
        <w:r>
          <w:rPr>
            <w:rStyle w:val="Hyperlink"/>
            <w:b/>
            <w:bCs/>
            <w:lang w:val="en-US"/>
          </w:rPr>
          <w:t>Element</w:t>
        </w:r>
      </w:hyperlink>
      <w:r>
        <w:rPr>
          <w:lang w:val="en-US"/>
        </w:rPr>
        <w:t>",</w:t>
      </w:r>
    </w:p>
    <w:p w14:paraId="68E9022A" w14:textId="77777777" w:rsidR="00C51368" w:rsidRDefault="00E43BD9">
      <w:pPr>
        <w:pStyle w:val="HTMLPreformatted"/>
        <w:divId w:val="2035766174"/>
        <w:rPr>
          <w:lang w:val="en-US"/>
        </w:rPr>
      </w:pPr>
      <w:r>
        <w:rPr>
          <w:lang w:val="en-US"/>
        </w:rPr>
        <w:t xml:space="preserve">  // from </w:t>
      </w:r>
      <w:hyperlink r:id="rId1652" w:history="1">
        <w:r>
          <w:rPr>
            <w:rStyle w:val="Hyperlink"/>
            <w:lang w:val="en-US"/>
          </w:rPr>
          <w:t>Source</w:t>
        </w:r>
      </w:hyperlink>
      <w:r>
        <w:rPr>
          <w:lang w:val="en-US"/>
        </w:rPr>
        <w:t xml:space="preserve">: </w:t>
      </w:r>
      <w:hyperlink r:id="rId1653" w:history="1">
        <w:r>
          <w:rPr>
            <w:rStyle w:val="Hyperlink"/>
            <w:lang w:val="en-US"/>
          </w:rPr>
          <w:t>elemnt #1</w:t>
        </w:r>
      </w:hyperlink>
    </w:p>
    <w:p w14:paraId="4E04EA43" w14:textId="77777777" w:rsidR="00C51368" w:rsidRDefault="00E43BD9">
      <w:pPr>
        <w:pStyle w:val="HTMLPreformatted"/>
        <w:divId w:val="2035766174"/>
        <w:rPr>
          <w:lang w:val="en-US"/>
        </w:rPr>
      </w:pPr>
      <w:r>
        <w:rPr>
          <w:lang w:val="en-US"/>
        </w:rPr>
        <w:t xml:space="preserve">  "</w:t>
      </w:r>
      <w:hyperlink r:id="rId1654" w:tooltip="long description" w:history="1">
        <w:r>
          <w:rPr>
            <w:rStyle w:val="Hyperlink"/>
            <w:lang w:val="en-US"/>
          </w:rPr>
          <w:t>property1</w:t>
        </w:r>
      </w:hyperlink>
      <w:r>
        <w:rPr>
          <w:lang w:val="en-US"/>
        </w:rPr>
        <w:t>" : "&lt;</w:t>
      </w:r>
      <w:hyperlink r:id="rId1655"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14:paraId="2D9BE07C" w14:textId="77777777" w:rsidR="00C51368" w:rsidRDefault="00E43BD9">
      <w:pPr>
        <w:pStyle w:val="HTMLPreformatted"/>
        <w:divId w:val="2035766174"/>
        <w:rPr>
          <w:lang w:val="en-US"/>
        </w:rPr>
      </w:pPr>
      <w:r>
        <w:rPr>
          <w:lang w:val="en-US"/>
        </w:rPr>
        <w:t xml:space="preserve">  "</w:t>
      </w:r>
      <w:hyperlink r:id="rId1656" w:tooltip="long description" w:history="1">
        <w:r>
          <w:rPr>
            <w:rStyle w:val="Hyperlink"/>
            <w:lang w:val="en-US"/>
          </w:rPr>
          <w:t>property2</w:t>
        </w:r>
      </w:hyperlink>
      <w:r>
        <w:rPr>
          <w:lang w:val="en-US"/>
        </w:rPr>
        <w:t xml:space="preserve">" : { </w:t>
      </w:r>
      <w:hyperlink r:id="rId1657"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14:paraId="4FFFCE36" w14:textId="77777777"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14:paraId="2396CD4D" w14:textId="77777777"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propertyA</w:t>
        </w:r>
      </w:hyperlink>
      <w:r>
        <w:rPr>
          <w:lang w:val="en-US"/>
        </w:rPr>
        <w:t xml:space="preserve">" : { </w:t>
      </w:r>
      <w:hyperlink r:id="rId1660"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1" w:history="1">
        <w:r>
          <w:rPr>
            <w:rStyle w:val="Hyperlink"/>
            <w:color w:val="000080"/>
            <w:lang w:val="en-US"/>
          </w:rPr>
          <w:t>Short Description</w:t>
        </w:r>
      </w:hyperlink>
      <w:r>
        <w:rPr>
          <w:color w:val="000080"/>
          <w:lang w:val="en-US"/>
        </w:rPr>
        <w:t xml:space="preserve"> (</w:t>
      </w:r>
      <w:hyperlink r:id="rId1662" w:anchor="example" w:history="1">
        <w:r>
          <w:rPr>
            <w:rStyle w:val="Hyperlink"/>
            <w:color w:val="000080"/>
            <w:lang w:val="en-US"/>
          </w:rPr>
          <w:t>Example</w:t>
        </w:r>
      </w:hyperlink>
      <w:r>
        <w:rPr>
          <w:color w:val="000080"/>
          <w:lang w:val="en-US"/>
        </w:rPr>
        <w:t>)</w:t>
      </w:r>
    </w:p>
    <w:p w14:paraId="6B4EDB16" w14:textId="77777777" w:rsidR="00C51368" w:rsidRDefault="00E43BD9">
      <w:pPr>
        <w:pStyle w:val="HTMLPreformatted"/>
        <w:divId w:val="2035766174"/>
        <w:rPr>
          <w:lang w:val="en-US"/>
        </w:rPr>
      </w:pPr>
      <w:r>
        <w:rPr>
          <w:lang w:val="en-US"/>
        </w:rPr>
        <w:t xml:space="preserve">  },</w:t>
      </w:r>
    </w:p>
    <w:p w14:paraId="4B37CC35" w14:textId="77777777"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14:paraId="36A1F8C7" w14:textId="77777777"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propertyB</w:t>
        </w:r>
      </w:hyperlink>
      <w:r>
        <w:rPr>
          <w:lang w:val="en-US"/>
        </w:rPr>
        <w:t xml:space="preserve">" : { </w:t>
      </w:r>
      <w:hyperlink r:id="rId1665" w:anchor="Reference" w:history="1">
        <w:r>
          <w:rPr>
            <w:rStyle w:val="Hyperlink"/>
            <w:lang w:val="en-US"/>
          </w:rPr>
          <w:t>Reference</w:t>
        </w:r>
      </w:hyperlink>
      <w:r>
        <w:rPr>
          <w:color w:val="006400"/>
          <w:lang w:val="en-US"/>
        </w:rPr>
        <w:t>(</w:t>
      </w:r>
      <w:hyperlink r:id="rId1666"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14:paraId="7ED1B6DE" w14:textId="77777777" w:rsidR="00C51368" w:rsidRDefault="00E43BD9">
      <w:pPr>
        <w:pStyle w:val="HTMLPreformatted"/>
        <w:divId w:val="2035766174"/>
        <w:rPr>
          <w:lang w:val="en-US"/>
        </w:rPr>
      </w:pPr>
      <w:r>
        <w:rPr>
          <w:lang w:val="en-US"/>
        </w:rPr>
        <w:t xml:space="preserve">  }]</w:t>
      </w:r>
    </w:p>
    <w:p w14:paraId="4E6154EA" w14:textId="77777777" w:rsidR="00C51368" w:rsidRDefault="00E43BD9">
      <w:pPr>
        <w:pStyle w:val="HTMLPreformatted"/>
        <w:divId w:val="2035766174"/>
        <w:rPr>
          <w:lang w:val="en-US"/>
        </w:rPr>
      </w:pPr>
      <w:r>
        <w:rPr>
          <w:lang w:val="en-US"/>
        </w:rPr>
        <w:t>}</w:t>
      </w:r>
    </w:p>
    <w:p w14:paraId="07036F00" w14:textId="77777777" w:rsidR="00C51368" w:rsidRDefault="00E43BD9">
      <w:pPr>
        <w:pStyle w:val="NormalWeb"/>
        <w:divId w:val="2035766174"/>
        <w:rPr>
          <w:lang w:val="en-US"/>
        </w:rPr>
      </w:pPr>
      <w:r>
        <w:rPr>
          <w:lang w:val="en-US"/>
        </w:rPr>
        <w:t xml:space="preserve">Using this format: </w:t>
      </w:r>
    </w:p>
    <w:p w14:paraId="29C60C3F"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14:paraId="2DD09E09"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14:paraId="374B8E3F"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14:paraId="689CCB98"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14:paraId="623B75B6"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14:paraId="1E1FABC0"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14:paraId="400C960E"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14:paraId="3DE55E7E" w14:textId="77777777"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14:paraId="2366E596"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14:paraId="3D826EDA"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14:paraId="4FE38659"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14:paraId="66A5E669"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7" w:history="1">
        <w:r>
          <w:rPr>
            <w:rStyle w:val="Hyperlink"/>
            <w:rFonts w:eastAsia="Times New Roman"/>
            <w:lang w:val="en-US"/>
          </w:rPr>
          <w:t>extensions</w:t>
        </w:r>
      </w:hyperlink>
    </w:p>
    <w:p w14:paraId="0585416F"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14:paraId="642BF964"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14:paraId="060B68C5"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14:paraId="7EBEEF35"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14:paraId="7DEBB372" w14:textId="77777777"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14:paraId="56500B88" w14:textId="77777777" w:rsidR="00C51368" w:rsidRDefault="00E43BD9">
      <w:pPr>
        <w:pStyle w:val="NormalWeb"/>
        <w:divId w:val="2035766174"/>
        <w:rPr>
          <w:lang w:val="en-US"/>
        </w:rPr>
      </w:pPr>
      <w:r>
        <w:rPr>
          <w:lang w:val="en-US"/>
        </w:rPr>
        <w:t xml:space="preserve">Given the way </w:t>
      </w:r>
      <w:hyperlink r:id="rId1668"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9" w:anchor="Conformance.acceptUnknown" w:history="1">
        <w:r>
          <w:rPr>
            <w:rStyle w:val="Hyperlink"/>
            <w:lang w:val="en-US"/>
          </w:rPr>
          <w:t>Conformance.acceptUnknown</w:t>
        </w:r>
      </w:hyperlink>
      <w:r>
        <w:rPr>
          <w:lang w:val="en-US"/>
        </w:rPr>
        <w:t xml:space="preserve">. </w:t>
      </w:r>
    </w:p>
    <w:p w14:paraId="57D748A1" w14:textId="77777777" w:rsidR="00C51368" w:rsidRDefault="00E43BD9">
      <w:pPr>
        <w:pStyle w:val="Heading3"/>
        <w:divId w:val="2035766174"/>
        <w:rPr>
          <w:rFonts w:eastAsia="Times New Roman"/>
          <w:lang w:val="en-US"/>
        </w:rPr>
      </w:pPr>
      <w:r>
        <w:rPr>
          <w:rFonts w:eastAsia="Times New Roman"/>
          <w:lang w:val="en-US"/>
        </w:rPr>
        <w:t>Comparison with XML</w:t>
      </w:r>
    </w:p>
    <w:p w14:paraId="790A3BBA" w14:textId="77777777" w:rsidR="00C51368" w:rsidRDefault="00E43BD9">
      <w:pPr>
        <w:pStyle w:val="NormalWeb"/>
        <w:divId w:val="2035766174"/>
        <w:rPr>
          <w:lang w:val="en-US"/>
        </w:rPr>
      </w:pPr>
      <w:r>
        <w:rPr>
          <w:lang w:val="en-US"/>
        </w:rPr>
        <w:t xml:space="preserve">The JSON format is similar to the XML format: </w:t>
      </w:r>
    </w:p>
    <w:p w14:paraId="18A23659"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14:paraId="220BBDD7"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14:paraId="377E9BDA" w14:textId="77777777"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14:paraId="0F2DBD42" w14:textId="77777777" w:rsidR="00C51368" w:rsidRDefault="00E43BD9">
      <w:pPr>
        <w:pStyle w:val="NormalWeb"/>
        <w:divId w:val="2035766174"/>
        <w:rPr>
          <w:lang w:val="en-US"/>
        </w:rPr>
      </w:pPr>
      <w:r>
        <w:rPr>
          <w:lang w:val="en-US"/>
        </w:rPr>
        <w:lastRenderedPageBreak/>
        <w:t>There are differences to XML:</w:t>
      </w:r>
    </w:p>
    <w:p w14:paraId="68C25641"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14:paraId="0273EE2F"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14:paraId="34852A23"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14:paraId="73AE48DF"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14:paraId="002E80C9"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14:paraId="130F568B"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0"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1" w:history="1">
        <w:r>
          <w:rPr>
            <w:rStyle w:val="Hyperlink"/>
            <w:rFonts w:eastAsia="Times New Roman"/>
            <w:lang w:val="en-US"/>
          </w:rPr>
          <w:t>the Narrative</w:t>
        </w:r>
      </w:hyperlink>
    </w:p>
    <w:p w14:paraId="4E77DCD3" w14:textId="77777777"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14:paraId="675F7A0D" w14:textId="77777777"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2" w:anchor="refimpl" w:history="1">
        <w:r>
          <w:rPr>
            <w:rStyle w:val="Hyperlink"/>
            <w:lang w:val="en-US"/>
          </w:rPr>
          <w:t>reference platforms</w:t>
        </w:r>
      </w:hyperlink>
      <w:r>
        <w:rPr>
          <w:lang w:val="en-US"/>
        </w:rPr>
        <w:t xml:space="preserve"> provide XML &lt;--&gt; JSON conversion functionality that accommodates these FHIR-specific characteristics. </w:t>
      </w:r>
    </w:p>
    <w:p w14:paraId="54DA2A40" w14:textId="77777777"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14:paraId="5093B7CF" w14:textId="77777777"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14:paraId="4DFF62E1" w14:textId="77777777"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14:paraId="5981340B" w14:textId="77777777"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14:paraId="4CB66FD3" w14:textId="77777777" w:rsidR="00C51368" w:rsidRDefault="00C51368">
      <w:pPr>
        <w:pStyle w:val="HTMLPreformatted"/>
        <w:divId w:val="2035766174"/>
        <w:rPr>
          <w:lang w:val="en-US"/>
        </w:rPr>
      </w:pPr>
    </w:p>
    <w:p w14:paraId="0DECC5BA"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4F6A1C67" w14:textId="77777777"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14:paraId="34D07F39"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14:paraId="3DAD8573"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44E55B27"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2DE6C0DC" w14:textId="77777777"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14:paraId="08817BA9"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14:paraId="6A71BDA9" w14:textId="77777777" w:rsidR="00C51368" w:rsidRDefault="00E43BD9">
      <w:pPr>
        <w:pStyle w:val="HTMLPreformatted"/>
        <w:divId w:val="2035766174"/>
        <w:rPr>
          <w:lang w:val="en-US"/>
        </w:rPr>
      </w:pPr>
      <w:r>
        <w:rPr>
          <w:lang w:val="en-US"/>
        </w:rPr>
        <w:t xml:space="preserve"> &lt;/</w:t>
      </w:r>
      <w:r>
        <w:rPr>
          <w:b/>
          <w:bCs/>
          <w:lang w:val="en-US"/>
        </w:rPr>
        <w:t>coding</w:t>
      </w:r>
      <w:r>
        <w:rPr>
          <w:lang w:val="en-US"/>
        </w:rPr>
        <w:t>/&gt;</w:t>
      </w:r>
    </w:p>
    <w:p w14:paraId="2885F03C" w14:textId="77777777" w:rsidR="00C51368" w:rsidRDefault="00E43BD9">
      <w:pPr>
        <w:pStyle w:val="NormalWeb"/>
        <w:divId w:val="2035766174"/>
        <w:rPr>
          <w:lang w:val="en-US"/>
        </w:rPr>
      </w:pPr>
      <w:r>
        <w:rPr>
          <w:lang w:val="en-US"/>
        </w:rPr>
        <w:lastRenderedPageBreak/>
        <w:t>is represented in JSON like this:</w:t>
      </w:r>
    </w:p>
    <w:p w14:paraId="355E0098" w14:textId="77777777" w:rsidR="00C51368" w:rsidRDefault="00C51368">
      <w:pPr>
        <w:pStyle w:val="HTMLPreformatted"/>
        <w:divId w:val="2035766174"/>
        <w:rPr>
          <w:lang w:val="en-US"/>
        </w:rPr>
      </w:pPr>
    </w:p>
    <w:p w14:paraId="7249960A" w14:textId="77777777" w:rsidR="00C51368" w:rsidRDefault="00E43BD9">
      <w:pPr>
        <w:pStyle w:val="HTMLPreformatted"/>
        <w:divId w:val="2035766174"/>
        <w:rPr>
          <w:lang w:val="en-US"/>
        </w:rPr>
      </w:pPr>
      <w:r>
        <w:rPr>
          <w:lang w:val="en-US"/>
        </w:rPr>
        <w:t xml:space="preserve"> "coding": [</w:t>
      </w:r>
    </w:p>
    <w:p w14:paraId="0C0E0123" w14:textId="77777777" w:rsidR="00C51368" w:rsidRDefault="00E43BD9">
      <w:pPr>
        <w:pStyle w:val="HTMLPreformatted"/>
        <w:divId w:val="2035766174"/>
        <w:rPr>
          <w:lang w:val="en-US"/>
        </w:rPr>
      </w:pPr>
      <w:r>
        <w:rPr>
          <w:lang w:val="en-US"/>
        </w:rPr>
        <w:t xml:space="preserve">   {</w:t>
      </w:r>
    </w:p>
    <w:p w14:paraId="104E46CD" w14:textId="77777777" w:rsidR="00C51368" w:rsidRDefault="00E43BD9">
      <w:pPr>
        <w:pStyle w:val="HTMLPreformatted"/>
        <w:divId w:val="2035766174"/>
        <w:rPr>
          <w:lang w:val="en-US"/>
        </w:rPr>
      </w:pPr>
      <w:r>
        <w:rPr>
          <w:lang w:val="en-US"/>
        </w:rPr>
        <w:t xml:space="preserve">     "system" : "http://snomed.info/sct",</w:t>
      </w:r>
    </w:p>
    <w:p w14:paraId="25FEEAF6" w14:textId="77777777" w:rsidR="00C51368" w:rsidRDefault="00E43BD9">
      <w:pPr>
        <w:pStyle w:val="HTMLPreformatted"/>
        <w:divId w:val="2035766174"/>
        <w:rPr>
          <w:lang w:val="en-US"/>
        </w:rPr>
      </w:pPr>
      <w:r>
        <w:rPr>
          <w:lang w:val="en-US"/>
        </w:rPr>
        <w:t xml:space="preserve">     "code" : "104934005"</w:t>
      </w:r>
    </w:p>
    <w:p w14:paraId="3F889398" w14:textId="77777777" w:rsidR="00C51368" w:rsidRDefault="00E43BD9">
      <w:pPr>
        <w:pStyle w:val="HTMLPreformatted"/>
        <w:divId w:val="2035766174"/>
        <w:rPr>
          <w:lang w:val="en-US"/>
        </w:rPr>
      </w:pPr>
      <w:r>
        <w:rPr>
          <w:lang w:val="en-US"/>
        </w:rPr>
        <w:t xml:space="preserve">   },</w:t>
      </w:r>
    </w:p>
    <w:p w14:paraId="7592F8D8" w14:textId="77777777" w:rsidR="00C51368" w:rsidRDefault="00E43BD9">
      <w:pPr>
        <w:pStyle w:val="HTMLPreformatted"/>
        <w:divId w:val="2035766174"/>
        <w:rPr>
          <w:lang w:val="en-US"/>
        </w:rPr>
      </w:pPr>
      <w:r>
        <w:rPr>
          <w:lang w:val="en-US"/>
        </w:rPr>
        <w:t xml:space="preserve">   {</w:t>
      </w:r>
    </w:p>
    <w:p w14:paraId="22617360" w14:textId="77777777" w:rsidR="00C51368" w:rsidRDefault="00E43BD9">
      <w:pPr>
        <w:pStyle w:val="HTMLPreformatted"/>
        <w:divId w:val="2035766174"/>
        <w:rPr>
          <w:lang w:val="en-US"/>
        </w:rPr>
      </w:pPr>
      <w:r>
        <w:rPr>
          <w:lang w:val="en-US"/>
        </w:rPr>
        <w:t xml:space="preserve">     "system" : "http://loinc.org",</w:t>
      </w:r>
    </w:p>
    <w:p w14:paraId="0F93FBED" w14:textId="77777777" w:rsidR="00C51368" w:rsidRDefault="00E43BD9">
      <w:pPr>
        <w:pStyle w:val="HTMLPreformatted"/>
        <w:divId w:val="2035766174"/>
        <w:rPr>
          <w:lang w:val="en-US"/>
        </w:rPr>
      </w:pPr>
      <w:r>
        <w:rPr>
          <w:lang w:val="en-US"/>
        </w:rPr>
        <w:t xml:space="preserve">     "code" : "2947-0"</w:t>
      </w:r>
    </w:p>
    <w:p w14:paraId="3B34629A" w14:textId="77777777" w:rsidR="00C51368" w:rsidRDefault="00E43BD9">
      <w:pPr>
        <w:pStyle w:val="HTMLPreformatted"/>
        <w:divId w:val="2035766174"/>
        <w:rPr>
          <w:lang w:val="en-US"/>
        </w:rPr>
      </w:pPr>
      <w:r>
        <w:rPr>
          <w:lang w:val="en-US"/>
        </w:rPr>
        <w:t xml:space="preserve">   }</w:t>
      </w:r>
    </w:p>
    <w:p w14:paraId="63B78DED" w14:textId="77777777" w:rsidR="00C51368" w:rsidRDefault="00E43BD9">
      <w:pPr>
        <w:pStyle w:val="HTMLPreformatted"/>
        <w:divId w:val="2035766174"/>
        <w:rPr>
          <w:lang w:val="en-US"/>
        </w:rPr>
      </w:pPr>
      <w:r>
        <w:rPr>
          <w:lang w:val="en-US"/>
        </w:rPr>
        <w:t xml:space="preserve"> ]</w:t>
      </w:r>
    </w:p>
    <w:bookmarkEnd w:id="39"/>
    <w:p w14:paraId="13CCB117" w14:textId="77777777" w:rsidR="00C51368" w:rsidRDefault="00E43BD9">
      <w:pPr>
        <w:pStyle w:val="Heading3"/>
        <w:divId w:val="2035766174"/>
        <w:rPr>
          <w:rFonts w:eastAsia="Times New Roman"/>
          <w:lang w:val="en-US"/>
        </w:rPr>
      </w:pPr>
      <w:r>
        <w:rPr>
          <w:rFonts w:eastAsia="Times New Roman"/>
          <w:lang w:val="en-US"/>
        </w:rPr>
        <w:t>JSON representation of primitive elements</w:t>
      </w:r>
    </w:p>
    <w:p w14:paraId="2EB279BA" w14:textId="77777777" w:rsidR="00C51368" w:rsidRDefault="00E43BD9">
      <w:pPr>
        <w:pStyle w:val="NormalWeb"/>
        <w:divId w:val="2035766174"/>
        <w:rPr>
          <w:lang w:val="en-US"/>
        </w:rPr>
      </w:pPr>
      <w:r>
        <w:rPr>
          <w:lang w:val="en-US"/>
        </w:rPr>
        <w:t xml:space="preserve">FHIR elements with primitive values are represented in two parts: </w:t>
      </w:r>
    </w:p>
    <w:p w14:paraId="0FF49B28" w14:textId="77777777"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14:paraId="35F1050E" w14:textId="77777777"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14:paraId="7A5BB469" w14:textId="77777777" w:rsidR="00C51368" w:rsidRDefault="00E43BD9">
      <w:pPr>
        <w:pStyle w:val="NormalWeb"/>
        <w:divId w:val="2035766174"/>
        <w:rPr>
          <w:lang w:val="en-US"/>
        </w:rPr>
      </w:pPr>
      <w:r>
        <w:rPr>
          <w:lang w:val="en-US"/>
        </w:rPr>
        <w:t xml:space="preserve">The FHIR types </w:t>
      </w:r>
      <w:hyperlink r:id="rId1673" w:anchor="integer" w:history="1">
        <w:r>
          <w:rPr>
            <w:rStyle w:val="Hyperlink"/>
            <w:lang w:val="en-US"/>
          </w:rPr>
          <w:t>integer</w:t>
        </w:r>
      </w:hyperlink>
      <w:r>
        <w:rPr>
          <w:lang w:val="en-US"/>
        </w:rPr>
        <w:t xml:space="preserve"> and </w:t>
      </w:r>
      <w:hyperlink r:id="rId1674" w:anchor="decimal" w:history="1">
        <w:r>
          <w:rPr>
            <w:rStyle w:val="Hyperlink"/>
            <w:lang w:val="en-US"/>
          </w:rPr>
          <w:t>decimal</w:t>
        </w:r>
      </w:hyperlink>
      <w:r>
        <w:rPr>
          <w:lang w:val="en-US"/>
        </w:rPr>
        <w:t xml:space="preserve"> are represented as a JSON number, the FHIR type </w:t>
      </w:r>
      <w:hyperlink r:id="rId1675"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14:paraId="2B25278B" w14:textId="77777777" w:rsidR="00C51368" w:rsidRDefault="00C51368">
      <w:pPr>
        <w:pStyle w:val="HTMLPreformatted"/>
        <w:divId w:val="2035766174"/>
        <w:rPr>
          <w:lang w:val="en-US"/>
        </w:rPr>
      </w:pPr>
    </w:p>
    <w:p w14:paraId="4B6ABBAA"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14:paraId="58AE3D20" w14:textId="77777777"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14:paraId="2F6BE2B2" w14:textId="77777777"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14:paraId="58E499FC" w14:textId="77777777"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14:paraId="54F431C9" w14:textId="77777777" w:rsidR="00C51368" w:rsidRDefault="00E43BD9">
      <w:pPr>
        <w:pStyle w:val="NormalWeb"/>
        <w:divId w:val="2035766174"/>
        <w:rPr>
          <w:lang w:val="en-US"/>
        </w:rPr>
      </w:pPr>
      <w:r>
        <w:rPr>
          <w:lang w:val="en-US"/>
        </w:rPr>
        <w:t>is represented in JSON as</w:t>
      </w:r>
    </w:p>
    <w:p w14:paraId="3726D2AC" w14:textId="77777777" w:rsidR="00C51368" w:rsidRDefault="00C51368">
      <w:pPr>
        <w:pStyle w:val="HTMLPreformatted"/>
        <w:divId w:val="2035766174"/>
        <w:rPr>
          <w:lang w:val="en-US"/>
        </w:rPr>
      </w:pPr>
    </w:p>
    <w:p w14:paraId="676CE47A" w14:textId="77777777" w:rsidR="00C51368" w:rsidRDefault="00E43BD9">
      <w:pPr>
        <w:pStyle w:val="HTMLPreformatted"/>
        <w:divId w:val="2035766174"/>
        <w:rPr>
          <w:lang w:val="en-US"/>
        </w:rPr>
      </w:pPr>
      <w:r>
        <w:rPr>
          <w:lang w:val="en-US"/>
        </w:rPr>
        <w:t xml:space="preserve"> "code" : "abc",</w:t>
      </w:r>
    </w:p>
    <w:p w14:paraId="57860DE9" w14:textId="77777777" w:rsidR="00C51368" w:rsidRDefault="00E43BD9">
      <w:pPr>
        <w:pStyle w:val="HTMLPreformatted"/>
        <w:divId w:val="2035766174"/>
        <w:rPr>
          <w:lang w:val="en-US"/>
        </w:rPr>
      </w:pPr>
      <w:r>
        <w:rPr>
          <w:lang w:val="en-US"/>
        </w:rPr>
        <w:t xml:space="preserve"> "date" : "1972-11-30",</w:t>
      </w:r>
    </w:p>
    <w:p w14:paraId="4CD08B92" w14:textId="77777777" w:rsidR="00C51368" w:rsidRDefault="00E43BD9">
      <w:pPr>
        <w:pStyle w:val="HTMLPreformatted"/>
        <w:divId w:val="2035766174"/>
        <w:rPr>
          <w:lang w:val="en-US"/>
        </w:rPr>
      </w:pPr>
      <w:r>
        <w:rPr>
          <w:lang w:val="en-US"/>
        </w:rPr>
        <w:t xml:space="preserve"> "deceased" : false,</w:t>
      </w:r>
    </w:p>
    <w:p w14:paraId="77873767" w14:textId="77777777" w:rsidR="00C51368" w:rsidRDefault="00E43BD9">
      <w:pPr>
        <w:pStyle w:val="HTMLPreformatted"/>
        <w:divId w:val="2035766174"/>
        <w:rPr>
          <w:lang w:val="en-US"/>
        </w:rPr>
      </w:pPr>
      <w:r>
        <w:rPr>
          <w:lang w:val="en-US"/>
        </w:rPr>
        <w:t xml:space="preserve"> "count" : 23</w:t>
      </w:r>
    </w:p>
    <w:p w14:paraId="196562AE" w14:textId="77777777" w:rsidR="00C51368" w:rsidRDefault="00E43BD9">
      <w:pPr>
        <w:pStyle w:val="NormalWeb"/>
        <w:divId w:val="1990670026"/>
        <w:rPr>
          <w:lang w:val="en-US"/>
        </w:rPr>
      </w:pPr>
      <w:r>
        <w:rPr>
          <w:lang w:val="en-US"/>
        </w:rPr>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6" w:history="1">
        <w:r>
          <w:rPr>
            <w:rStyle w:val="Hyperlink"/>
            <w:lang w:val="en-US"/>
          </w:rPr>
          <w:t>https://github.com/jtobey/javascript-bignum</w:t>
        </w:r>
      </w:hyperlink>
      <w:r>
        <w:rPr>
          <w:lang w:val="en-US"/>
        </w:rPr>
        <w:t>) to meet these requirements.</w:t>
      </w:r>
    </w:p>
    <w:p w14:paraId="61877537" w14:textId="77777777"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14:paraId="24A8AE2D" w14:textId="77777777" w:rsidR="00C51368" w:rsidRDefault="00C51368">
      <w:pPr>
        <w:pStyle w:val="HTMLPreformatted"/>
        <w:divId w:val="2035766174"/>
        <w:rPr>
          <w:lang w:val="en-US"/>
        </w:rPr>
      </w:pPr>
    </w:p>
    <w:p w14:paraId="762EBD1A" w14:textId="77777777"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14:paraId="7A197698" w14:textId="77777777" w:rsidR="00C51368" w:rsidRDefault="00E43BD9">
      <w:pPr>
        <w:pStyle w:val="HTMLPreformatted"/>
        <w:divId w:val="2035766174"/>
        <w:rPr>
          <w:lang w:val="en-US"/>
        </w:rPr>
      </w:pPr>
      <w:r>
        <w:rPr>
          <w:lang w:val="en-US"/>
        </w:rPr>
        <w:t xml:space="preserve">   &lt;extension url="http://example.org/fhir/StructureDefinition/text"&gt;</w:t>
      </w:r>
    </w:p>
    <w:p w14:paraId="3DE791A4" w14:textId="77777777" w:rsidR="00C51368" w:rsidRDefault="00E43BD9">
      <w:pPr>
        <w:pStyle w:val="HTMLPreformatted"/>
        <w:divId w:val="2035766174"/>
        <w:rPr>
          <w:lang w:val="en-US"/>
        </w:rPr>
      </w:pPr>
      <w:r>
        <w:rPr>
          <w:lang w:val="en-US"/>
        </w:rPr>
        <w:t xml:space="preserve">     &lt;valueString value="Easter 1970"/&gt;</w:t>
      </w:r>
    </w:p>
    <w:p w14:paraId="77CB141F" w14:textId="77777777" w:rsidR="00C51368" w:rsidRDefault="00E43BD9">
      <w:pPr>
        <w:pStyle w:val="HTMLPreformatted"/>
        <w:divId w:val="2035766174"/>
        <w:rPr>
          <w:lang w:val="en-US"/>
        </w:rPr>
      </w:pPr>
      <w:r>
        <w:rPr>
          <w:lang w:val="en-US"/>
        </w:rPr>
        <w:t xml:space="preserve">   &lt;/extension&gt;</w:t>
      </w:r>
    </w:p>
    <w:p w14:paraId="44CFD768" w14:textId="77777777" w:rsidR="00C51368" w:rsidRDefault="00E43BD9">
      <w:pPr>
        <w:pStyle w:val="HTMLPreformatted"/>
        <w:divId w:val="2035766174"/>
        <w:rPr>
          <w:lang w:val="en-US"/>
        </w:rPr>
      </w:pPr>
      <w:r>
        <w:rPr>
          <w:lang w:val="en-US"/>
        </w:rPr>
        <w:t xml:space="preserve"> &lt;/</w:t>
      </w:r>
      <w:r>
        <w:rPr>
          <w:b/>
          <w:bCs/>
          <w:lang w:val="en-US"/>
        </w:rPr>
        <w:t>birthDate</w:t>
      </w:r>
      <w:r>
        <w:rPr>
          <w:lang w:val="en-US"/>
        </w:rPr>
        <w:t>&gt;</w:t>
      </w:r>
    </w:p>
    <w:p w14:paraId="74878B38" w14:textId="77777777" w:rsidR="00C51368" w:rsidRDefault="00E43BD9">
      <w:pPr>
        <w:pStyle w:val="NormalWeb"/>
        <w:divId w:val="2035766174"/>
        <w:rPr>
          <w:lang w:val="en-US"/>
        </w:rPr>
      </w:pPr>
      <w:r>
        <w:rPr>
          <w:lang w:val="en-US"/>
        </w:rPr>
        <w:t>is represented in JSON as:</w:t>
      </w:r>
    </w:p>
    <w:p w14:paraId="0EF4C667" w14:textId="77777777" w:rsidR="00C51368" w:rsidRDefault="00C51368">
      <w:pPr>
        <w:pStyle w:val="HTMLPreformatted"/>
        <w:divId w:val="2035766174"/>
        <w:rPr>
          <w:lang w:val="en-US"/>
        </w:rPr>
      </w:pPr>
    </w:p>
    <w:p w14:paraId="5F6C15FD" w14:textId="77777777" w:rsidR="00C51368" w:rsidRDefault="00E43BD9">
      <w:pPr>
        <w:pStyle w:val="HTMLPreformatted"/>
        <w:divId w:val="2035766174"/>
        <w:rPr>
          <w:lang w:val="en-US"/>
        </w:rPr>
      </w:pPr>
      <w:r>
        <w:rPr>
          <w:lang w:val="en-US"/>
        </w:rPr>
        <w:t xml:space="preserve"> "birthDate": "1970-03-30",</w:t>
      </w:r>
    </w:p>
    <w:p w14:paraId="50946A12" w14:textId="77777777" w:rsidR="00C51368" w:rsidRDefault="00E43BD9">
      <w:pPr>
        <w:pStyle w:val="HTMLPreformatted"/>
        <w:divId w:val="2035766174"/>
        <w:rPr>
          <w:lang w:val="en-US"/>
        </w:rPr>
      </w:pPr>
      <w:r>
        <w:rPr>
          <w:lang w:val="en-US"/>
        </w:rPr>
        <w:t xml:space="preserve"> "_birthDate": {</w:t>
      </w:r>
    </w:p>
    <w:p w14:paraId="68B6023D" w14:textId="77777777" w:rsidR="00C51368" w:rsidRDefault="00E43BD9">
      <w:pPr>
        <w:pStyle w:val="HTMLPreformatted"/>
        <w:divId w:val="2035766174"/>
        <w:rPr>
          <w:lang w:val="en-US"/>
        </w:rPr>
      </w:pPr>
      <w:r>
        <w:rPr>
          <w:lang w:val="en-US"/>
        </w:rPr>
        <w:t xml:space="preserve">   "id": "314159",</w:t>
      </w:r>
    </w:p>
    <w:p w14:paraId="2980C5DD" w14:textId="77777777" w:rsidR="00C51368" w:rsidRDefault="00E43BD9">
      <w:pPr>
        <w:pStyle w:val="HTMLPreformatted"/>
        <w:divId w:val="2035766174"/>
        <w:rPr>
          <w:lang w:val="en-US"/>
        </w:rPr>
      </w:pPr>
      <w:r>
        <w:rPr>
          <w:lang w:val="en-US"/>
        </w:rPr>
        <w:t xml:space="preserve">   "extension" : [ {</w:t>
      </w:r>
    </w:p>
    <w:p w14:paraId="4C3371BF" w14:textId="77777777" w:rsidR="00C51368" w:rsidRDefault="00E43BD9">
      <w:pPr>
        <w:pStyle w:val="HTMLPreformatted"/>
        <w:divId w:val="2035766174"/>
        <w:rPr>
          <w:lang w:val="en-US"/>
        </w:rPr>
      </w:pPr>
      <w:r>
        <w:rPr>
          <w:lang w:val="en-US"/>
        </w:rPr>
        <w:t xml:space="preserve">      "url" : "http://example.org/fhir/StructureDefinition/text",</w:t>
      </w:r>
    </w:p>
    <w:p w14:paraId="6C9F8AA5" w14:textId="77777777" w:rsidR="00C51368" w:rsidRDefault="00E43BD9">
      <w:pPr>
        <w:pStyle w:val="HTMLPreformatted"/>
        <w:divId w:val="2035766174"/>
        <w:rPr>
          <w:lang w:val="en-US"/>
        </w:rPr>
      </w:pPr>
      <w:r>
        <w:rPr>
          <w:lang w:val="en-US"/>
        </w:rPr>
        <w:t xml:space="preserve">      "valueString" : "Easter 1970"</w:t>
      </w:r>
    </w:p>
    <w:p w14:paraId="3F96C91D" w14:textId="77777777" w:rsidR="00C51368" w:rsidRDefault="00E43BD9">
      <w:pPr>
        <w:pStyle w:val="HTMLPreformatted"/>
        <w:divId w:val="2035766174"/>
        <w:rPr>
          <w:lang w:val="en-US"/>
        </w:rPr>
      </w:pPr>
      <w:r>
        <w:rPr>
          <w:lang w:val="en-US"/>
        </w:rPr>
        <w:t xml:space="preserve">   }]</w:t>
      </w:r>
    </w:p>
    <w:p w14:paraId="16AE2A0A" w14:textId="77777777" w:rsidR="00C51368" w:rsidRDefault="00E43BD9">
      <w:pPr>
        <w:pStyle w:val="HTMLPreformatted"/>
        <w:divId w:val="2035766174"/>
        <w:rPr>
          <w:lang w:val="en-US"/>
        </w:rPr>
      </w:pPr>
      <w:r>
        <w:rPr>
          <w:lang w:val="en-US"/>
        </w:rPr>
        <w:t xml:space="preserve"> }</w:t>
      </w:r>
    </w:p>
    <w:p w14:paraId="328F8691" w14:textId="77777777" w:rsidR="00C51368" w:rsidRDefault="00E43BD9">
      <w:pPr>
        <w:pStyle w:val="NormalWeb"/>
        <w:divId w:val="2035766174"/>
        <w:rPr>
          <w:lang w:val="en-US"/>
        </w:rPr>
      </w:pPr>
      <w:r>
        <w:rPr>
          <w:lang w:val="en-US"/>
        </w:rPr>
        <w:t>Note: If the primitive has an id attribute or extension, but no value, only the property with the "_" is rendered.</w:t>
      </w:r>
    </w:p>
    <w:p w14:paraId="472A46B6" w14:textId="77777777"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14:paraId="3BE78C62" w14:textId="77777777" w:rsidR="00C51368" w:rsidRDefault="00C51368">
      <w:pPr>
        <w:pStyle w:val="HTMLPreformatted"/>
        <w:divId w:val="2035766174"/>
        <w:rPr>
          <w:lang w:val="en-US"/>
        </w:rPr>
      </w:pPr>
    </w:p>
    <w:p w14:paraId="3D016464"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14:paraId="79753388" w14:textId="77777777"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14:paraId="2046D521" w14:textId="77777777" w:rsidR="00C51368" w:rsidRDefault="00E43BD9">
      <w:pPr>
        <w:pStyle w:val="HTMLPreformatted"/>
        <w:divId w:val="2035766174"/>
        <w:rPr>
          <w:lang w:val="en-US"/>
        </w:rPr>
      </w:pPr>
      <w:r>
        <w:rPr>
          <w:lang w:val="en-US"/>
        </w:rPr>
        <w:t xml:space="preserve">   &lt;extension url="http://hl7.org/fhir/StructureDefinition/display"&gt;</w:t>
      </w:r>
    </w:p>
    <w:p w14:paraId="586B1C0B" w14:textId="77777777" w:rsidR="00C51368" w:rsidRDefault="00E43BD9">
      <w:pPr>
        <w:pStyle w:val="HTMLPreformatted"/>
        <w:divId w:val="2035766174"/>
        <w:rPr>
          <w:lang w:val="en-US"/>
        </w:rPr>
      </w:pPr>
      <w:r>
        <w:rPr>
          <w:lang w:val="en-US"/>
        </w:rPr>
        <w:t xml:space="preserve">     &lt;valueString value="New Zealand a.k.a Kiwiland"/&gt;</w:t>
      </w:r>
    </w:p>
    <w:p w14:paraId="201FAFA9" w14:textId="77777777" w:rsidR="00C51368" w:rsidRDefault="00E43BD9">
      <w:pPr>
        <w:pStyle w:val="HTMLPreformatted"/>
        <w:divId w:val="2035766174"/>
        <w:rPr>
          <w:lang w:val="en-US"/>
        </w:rPr>
      </w:pPr>
      <w:r>
        <w:rPr>
          <w:lang w:val="en-US"/>
        </w:rPr>
        <w:t xml:space="preserve">   &lt;/extension&gt;</w:t>
      </w:r>
    </w:p>
    <w:p w14:paraId="7AA29BD1" w14:textId="77777777" w:rsidR="00C51368" w:rsidRDefault="00E43BD9">
      <w:pPr>
        <w:pStyle w:val="HTMLPreformatted"/>
        <w:divId w:val="2035766174"/>
        <w:rPr>
          <w:lang w:val="en-US"/>
        </w:rPr>
      </w:pPr>
      <w:r>
        <w:rPr>
          <w:lang w:val="en-US"/>
        </w:rPr>
        <w:t xml:space="preserve"> &lt;/</w:t>
      </w:r>
      <w:r>
        <w:rPr>
          <w:b/>
          <w:bCs/>
          <w:lang w:val="en-US"/>
        </w:rPr>
        <w:t>code</w:t>
      </w:r>
      <w:r>
        <w:rPr>
          <w:lang w:val="en-US"/>
        </w:rPr>
        <w:t>&gt;</w:t>
      </w:r>
    </w:p>
    <w:p w14:paraId="4B408E52" w14:textId="77777777" w:rsidR="00C51368" w:rsidRDefault="00E43BD9">
      <w:pPr>
        <w:pStyle w:val="NormalWeb"/>
        <w:divId w:val="2035766174"/>
        <w:rPr>
          <w:lang w:val="en-US"/>
        </w:rPr>
      </w:pPr>
      <w:r>
        <w:rPr>
          <w:lang w:val="en-US"/>
        </w:rPr>
        <w:t>is represented in JSON as:</w:t>
      </w:r>
    </w:p>
    <w:p w14:paraId="06A0C120" w14:textId="77777777" w:rsidR="00C51368" w:rsidRDefault="00C51368">
      <w:pPr>
        <w:pStyle w:val="HTMLPreformatted"/>
        <w:divId w:val="2035766174"/>
        <w:rPr>
          <w:lang w:val="en-US"/>
        </w:rPr>
      </w:pPr>
    </w:p>
    <w:p w14:paraId="601D9A3A" w14:textId="77777777" w:rsidR="00C51368" w:rsidRDefault="00E43BD9">
      <w:pPr>
        <w:pStyle w:val="HTMLPreformatted"/>
        <w:divId w:val="2035766174"/>
        <w:rPr>
          <w:lang w:val="en-US"/>
        </w:rPr>
      </w:pPr>
      <w:r>
        <w:rPr>
          <w:lang w:val="en-US"/>
        </w:rPr>
        <w:t xml:space="preserve"> "code": [ "au", "nz" ],</w:t>
      </w:r>
    </w:p>
    <w:p w14:paraId="6AB28659" w14:textId="77777777" w:rsidR="00C51368" w:rsidRDefault="00E43BD9">
      <w:pPr>
        <w:pStyle w:val="HTMLPreformatted"/>
        <w:divId w:val="2035766174"/>
        <w:rPr>
          <w:lang w:val="en-US"/>
        </w:rPr>
      </w:pPr>
      <w:r>
        <w:rPr>
          <w:lang w:val="en-US"/>
        </w:rPr>
        <w:t xml:space="preserve"> "_code": [</w:t>
      </w:r>
    </w:p>
    <w:p w14:paraId="5DD8F805" w14:textId="77777777" w:rsidR="00C51368" w:rsidRDefault="00E43BD9">
      <w:pPr>
        <w:pStyle w:val="HTMLPreformatted"/>
        <w:divId w:val="2035766174"/>
        <w:rPr>
          <w:lang w:val="en-US"/>
        </w:rPr>
      </w:pPr>
      <w:r>
        <w:rPr>
          <w:lang w:val="en-US"/>
        </w:rPr>
        <w:t xml:space="preserve">   null,</w:t>
      </w:r>
    </w:p>
    <w:p w14:paraId="67AFC309" w14:textId="77777777" w:rsidR="00C51368" w:rsidRDefault="00E43BD9">
      <w:pPr>
        <w:pStyle w:val="HTMLPreformatted"/>
        <w:divId w:val="2035766174"/>
        <w:rPr>
          <w:lang w:val="en-US"/>
        </w:rPr>
      </w:pPr>
      <w:r>
        <w:rPr>
          <w:lang w:val="en-US"/>
        </w:rPr>
        <w:t xml:space="preserve">   {</w:t>
      </w:r>
    </w:p>
    <w:p w14:paraId="5CDA2DB3" w14:textId="77777777" w:rsidR="00C51368" w:rsidRDefault="00E43BD9">
      <w:pPr>
        <w:pStyle w:val="HTMLPreformatted"/>
        <w:divId w:val="2035766174"/>
        <w:rPr>
          <w:lang w:val="en-US"/>
        </w:rPr>
      </w:pPr>
      <w:r>
        <w:rPr>
          <w:lang w:val="en-US"/>
        </w:rPr>
        <w:t xml:space="preserve">     "extension" : [ {</w:t>
      </w:r>
    </w:p>
    <w:p w14:paraId="3918086A" w14:textId="77777777" w:rsidR="00C51368" w:rsidRDefault="00E43BD9">
      <w:pPr>
        <w:pStyle w:val="HTMLPreformatted"/>
        <w:divId w:val="2035766174"/>
        <w:rPr>
          <w:lang w:val="en-US"/>
        </w:rPr>
      </w:pPr>
      <w:r>
        <w:rPr>
          <w:lang w:val="en-US"/>
        </w:rPr>
        <w:t xml:space="preserve">        "url" : "http://hl7.org/fhir/StructureDefinition/display",</w:t>
      </w:r>
    </w:p>
    <w:p w14:paraId="6A07A2EC" w14:textId="77777777" w:rsidR="00C51368" w:rsidRDefault="00E43BD9">
      <w:pPr>
        <w:pStyle w:val="HTMLPreformatted"/>
        <w:divId w:val="2035766174"/>
        <w:rPr>
          <w:lang w:val="en-US"/>
        </w:rPr>
      </w:pPr>
      <w:r>
        <w:rPr>
          <w:lang w:val="en-US"/>
        </w:rPr>
        <w:t xml:space="preserve">        "valueString" : "New Zealand a.k.a Kiwiland"</w:t>
      </w:r>
    </w:p>
    <w:p w14:paraId="42021E76" w14:textId="77777777" w:rsidR="00C51368" w:rsidRDefault="00E43BD9">
      <w:pPr>
        <w:pStyle w:val="HTMLPreformatted"/>
        <w:divId w:val="2035766174"/>
        <w:rPr>
          <w:lang w:val="en-US"/>
        </w:rPr>
      </w:pPr>
      <w:r>
        <w:rPr>
          <w:lang w:val="en-US"/>
        </w:rPr>
        <w:t xml:space="preserve">     }]</w:t>
      </w:r>
    </w:p>
    <w:p w14:paraId="66576FD4" w14:textId="77777777" w:rsidR="00C51368" w:rsidRDefault="00E43BD9">
      <w:pPr>
        <w:pStyle w:val="HTMLPreformatted"/>
        <w:divId w:val="2035766174"/>
        <w:rPr>
          <w:lang w:val="en-US"/>
        </w:rPr>
      </w:pPr>
      <w:r>
        <w:rPr>
          <w:lang w:val="en-US"/>
        </w:rPr>
        <w:t xml:space="preserve">   }</w:t>
      </w:r>
    </w:p>
    <w:p w14:paraId="436A057C" w14:textId="77777777" w:rsidR="00C51368" w:rsidRDefault="00E43BD9">
      <w:pPr>
        <w:pStyle w:val="HTMLPreformatted"/>
        <w:divId w:val="2035766174"/>
        <w:rPr>
          <w:lang w:val="en-US"/>
        </w:rPr>
      </w:pPr>
      <w:r>
        <w:rPr>
          <w:lang w:val="en-US"/>
        </w:rPr>
        <w:t xml:space="preserve">  ]</w:t>
      </w:r>
    </w:p>
    <w:p w14:paraId="55614E59" w14:textId="77777777"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14:paraId="1107802E" w14:textId="77777777"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14:paraId="67CD2200" w14:textId="77777777" w:rsidR="00C51368" w:rsidRDefault="00E43BD9">
      <w:pPr>
        <w:pStyle w:val="Heading3"/>
        <w:divId w:val="2035766174"/>
        <w:rPr>
          <w:rFonts w:eastAsia="Times New Roman"/>
          <w:lang w:val="en-US"/>
        </w:rPr>
      </w:pPr>
      <w:r>
        <w:rPr>
          <w:rFonts w:eastAsia="Times New Roman"/>
          <w:lang w:val="en-US"/>
        </w:rPr>
        <w:t>JSON representation of Elements, and Complex Data types</w:t>
      </w:r>
    </w:p>
    <w:p w14:paraId="439E4A2B" w14:textId="77777777" w:rsidR="00C51368" w:rsidRDefault="00E43BD9">
      <w:pPr>
        <w:pStyle w:val="NormalWeb"/>
        <w:divId w:val="2035766174"/>
        <w:rPr>
          <w:lang w:val="en-US"/>
        </w:rPr>
      </w:pPr>
      <w:r>
        <w:rPr>
          <w:lang w:val="en-US"/>
        </w:rPr>
        <w:t xml:space="preserve">Elements, and complex </w:t>
      </w:r>
      <w:hyperlink r:id="rId1677"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14:paraId="2A902A3D" w14:textId="77777777" w:rsidR="00C51368" w:rsidRDefault="00C51368">
      <w:pPr>
        <w:pStyle w:val="HTMLPreformatted"/>
        <w:divId w:val="2035766174"/>
        <w:rPr>
          <w:lang w:val="en-US"/>
        </w:rPr>
      </w:pPr>
    </w:p>
    <w:p w14:paraId="77B13F19" w14:textId="77777777" w:rsidR="00C51368" w:rsidRDefault="00E43BD9">
      <w:pPr>
        <w:pStyle w:val="HTMLPreformatted"/>
        <w:divId w:val="2035766174"/>
        <w:rPr>
          <w:lang w:val="en-US"/>
        </w:rPr>
      </w:pPr>
      <w:r>
        <w:rPr>
          <w:lang w:val="en-US"/>
        </w:rPr>
        <w:t>&lt;person&gt;</w:t>
      </w:r>
    </w:p>
    <w:p w14:paraId="65CE9339" w14:textId="77777777" w:rsidR="00C51368" w:rsidRDefault="00E43BD9">
      <w:pPr>
        <w:pStyle w:val="HTMLPreformatted"/>
        <w:divId w:val="2035766174"/>
        <w:rPr>
          <w:lang w:val="en-US"/>
        </w:rPr>
      </w:pPr>
      <w:r>
        <w:rPr>
          <w:lang w:val="en-US"/>
        </w:rPr>
        <w:t xml:space="preserve">  &lt;text&gt;</w:t>
      </w:r>
    </w:p>
    <w:p w14:paraId="40F2D656" w14:textId="77777777" w:rsidR="00C51368" w:rsidRDefault="00E43BD9">
      <w:pPr>
        <w:pStyle w:val="HTMLPreformatted"/>
        <w:divId w:val="2035766174"/>
        <w:rPr>
          <w:lang w:val="en-US"/>
        </w:rPr>
      </w:pPr>
      <w:r>
        <w:rPr>
          <w:lang w:val="en-US"/>
        </w:rPr>
        <w:t xml:space="preserve">    &lt;status value="generated" /&gt;</w:t>
      </w:r>
    </w:p>
    <w:p w14:paraId="3F1578E9" w14:textId="77777777" w:rsidR="00C51368" w:rsidRDefault="00E43BD9">
      <w:pPr>
        <w:pStyle w:val="HTMLPreformatted"/>
        <w:divId w:val="2035766174"/>
        <w:rPr>
          <w:lang w:val="en-US"/>
        </w:rPr>
      </w:pPr>
      <w:r>
        <w:rPr>
          <w:lang w:val="en-US"/>
        </w:rPr>
        <w:t xml:space="preserve">    &lt;div xmlns="http://www.w3.org/1999/xhtml"&gt;&lt;p&gt;...&lt;/p&gt;&lt;/div&gt;</w:t>
      </w:r>
    </w:p>
    <w:p w14:paraId="35CC4A0D" w14:textId="77777777" w:rsidR="00C51368" w:rsidRDefault="00E43BD9">
      <w:pPr>
        <w:pStyle w:val="HTMLPreformatted"/>
        <w:divId w:val="2035766174"/>
        <w:rPr>
          <w:lang w:val="en-US"/>
        </w:rPr>
      </w:pPr>
      <w:r>
        <w:rPr>
          <w:lang w:val="en-US"/>
        </w:rPr>
        <w:t xml:space="preserve">  &lt;/text&gt;</w:t>
      </w:r>
    </w:p>
    <w:p w14:paraId="7941B288" w14:textId="77777777" w:rsidR="00C51368" w:rsidRDefault="00E43BD9">
      <w:pPr>
        <w:pStyle w:val="HTMLPreformatted"/>
        <w:divId w:val="2035766174"/>
        <w:rPr>
          <w:lang w:val="en-US"/>
        </w:rPr>
      </w:pPr>
      <w:r>
        <w:rPr>
          <w:lang w:val="en-US"/>
        </w:rPr>
        <w:t xml:space="preserve">  &lt;name&gt;</w:t>
      </w:r>
    </w:p>
    <w:p w14:paraId="686AF521" w14:textId="77777777" w:rsidR="00C51368" w:rsidRDefault="00E43BD9">
      <w:pPr>
        <w:pStyle w:val="HTMLPreformatted"/>
        <w:divId w:val="2035766174"/>
        <w:rPr>
          <w:lang w:val="en-US"/>
        </w:rPr>
      </w:pPr>
      <w:r>
        <w:rPr>
          <w:lang w:val="en-US"/>
        </w:rPr>
        <w:t xml:space="preserve">    &lt;use value="official" /&gt;</w:t>
      </w:r>
    </w:p>
    <w:p w14:paraId="6A4AD837" w14:textId="77777777" w:rsidR="00C51368" w:rsidRDefault="00E43BD9">
      <w:pPr>
        <w:pStyle w:val="HTMLPreformatted"/>
        <w:divId w:val="2035766174"/>
        <w:rPr>
          <w:lang w:val="en-US"/>
        </w:rPr>
      </w:pPr>
      <w:r>
        <w:rPr>
          <w:lang w:val="en-US"/>
        </w:rPr>
        <w:t xml:space="preserve">    &lt;given value="Karen" /&gt;</w:t>
      </w:r>
    </w:p>
    <w:p w14:paraId="54559F07" w14:textId="77777777" w:rsidR="00C51368" w:rsidRDefault="00E43BD9">
      <w:pPr>
        <w:pStyle w:val="HTMLPreformatted"/>
        <w:divId w:val="2035766174"/>
        <w:rPr>
          <w:lang w:val="en-US"/>
        </w:rPr>
      </w:pPr>
      <w:r>
        <w:rPr>
          <w:lang w:val="en-US"/>
        </w:rPr>
        <w:t xml:space="preserve">    &lt;family id="a2" value="Van" /&gt;</w:t>
      </w:r>
    </w:p>
    <w:p w14:paraId="73C2C2B4" w14:textId="77777777" w:rsidR="00C51368" w:rsidRDefault="00E43BD9">
      <w:pPr>
        <w:pStyle w:val="HTMLPreformatted"/>
        <w:divId w:val="2035766174"/>
        <w:rPr>
          <w:lang w:val="en-US"/>
        </w:rPr>
      </w:pPr>
      <w:r>
        <w:rPr>
          <w:lang w:val="en-US"/>
        </w:rPr>
        <w:t xml:space="preserve">  &lt;/name&gt;</w:t>
      </w:r>
    </w:p>
    <w:p w14:paraId="11B47A90" w14:textId="77777777" w:rsidR="00C51368" w:rsidRDefault="00E43BD9">
      <w:pPr>
        <w:pStyle w:val="HTMLPreformatted"/>
        <w:divId w:val="2035766174"/>
        <w:rPr>
          <w:lang w:val="en-US"/>
        </w:rPr>
      </w:pPr>
      <w:r>
        <w:rPr>
          <w:lang w:val="en-US"/>
        </w:rPr>
        <w:t>&lt;/person&gt;</w:t>
      </w:r>
    </w:p>
    <w:p w14:paraId="53CEB3DD" w14:textId="77777777" w:rsidR="00C51368" w:rsidRDefault="00E43BD9">
      <w:pPr>
        <w:pStyle w:val="NormalWeb"/>
        <w:divId w:val="2035766174"/>
        <w:rPr>
          <w:lang w:val="en-US"/>
        </w:rPr>
      </w:pPr>
      <w:r>
        <w:rPr>
          <w:lang w:val="en-US"/>
        </w:rPr>
        <w:t>is represented in JSON as:</w:t>
      </w:r>
    </w:p>
    <w:p w14:paraId="3BD6FF0D" w14:textId="77777777" w:rsidR="00C51368" w:rsidRDefault="00C51368">
      <w:pPr>
        <w:pStyle w:val="HTMLPreformatted"/>
        <w:divId w:val="2035766174"/>
        <w:rPr>
          <w:lang w:val="en-US"/>
        </w:rPr>
      </w:pPr>
    </w:p>
    <w:p w14:paraId="4203606D" w14:textId="77777777" w:rsidR="00C51368" w:rsidRDefault="00E43BD9">
      <w:pPr>
        <w:pStyle w:val="HTMLPreformatted"/>
        <w:divId w:val="2035766174"/>
        <w:rPr>
          <w:lang w:val="en-US"/>
        </w:rPr>
      </w:pPr>
      <w:r>
        <w:rPr>
          <w:lang w:val="en-US"/>
        </w:rPr>
        <w:t>{</w:t>
      </w:r>
    </w:p>
    <w:p w14:paraId="1697131C" w14:textId="77777777" w:rsidR="00C51368" w:rsidRDefault="00E43BD9">
      <w:pPr>
        <w:pStyle w:val="HTMLPreformatted"/>
        <w:divId w:val="2035766174"/>
        <w:rPr>
          <w:lang w:val="en-US"/>
        </w:rPr>
      </w:pPr>
      <w:r>
        <w:rPr>
          <w:lang w:val="en-US"/>
        </w:rPr>
        <w:t xml:space="preserve">  "person" : {</w:t>
      </w:r>
    </w:p>
    <w:p w14:paraId="3CC4E706" w14:textId="77777777" w:rsidR="00C51368" w:rsidRDefault="00E43BD9">
      <w:pPr>
        <w:pStyle w:val="HTMLPreformatted"/>
        <w:divId w:val="2035766174"/>
        <w:rPr>
          <w:lang w:val="en-US"/>
        </w:rPr>
      </w:pPr>
      <w:r>
        <w:rPr>
          <w:lang w:val="en-US"/>
        </w:rPr>
        <w:t xml:space="preserve">    "name" : [{</w:t>
      </w:r>
    </w:p>
    <w:p w14:paraId="68DFA074" w14:textId="77777777" w:rsidR="00C51368" w:rsidRDefault="00E43BD9">
      <w:pPr>
        <w:pStyle w:val="HTMLPreformatted"/>
        <w:divId w:val="2035766174"/>
        <w:rPr>
          <w:lang w:val="en-US"/>
        </w:rPr>
      </w:pPr>
      <w:r>
        <w:rPr>
          <w:lang w:val="en-US"/>
        </w:rPr>
        <w:t xml:space="preserve">      "use" : "official" ,</w:t>
      </w:r>
    </w:p>
    <w:p w14:paraId="661B62B9" w14:textId="77777777" w:rsidR="00C51368" w:rsidRDefault="00E43BD9">
      <w:pPr>
        <w:pStyle w:val="HTMLPreformatted"/>
        <w:divId w:val="2035766174"/>
        <w:rPr>
          <w:lang w:val="en-US"/>
        </w:rPr>
      </w:pPr>
      <w:r>
        <w:rPr>
          <w:lang w:val="en-US"/>
        </w:rPr>
        <w:t xml:space="preserve">      "given" : [ "Karen" ],</w:t>
      </w:r>
    </w:p>
    <w:p w14:paraId="43A73237" w14:textId="77777777" w:rsidR="00C51368" w:rsidRDefault="00E43BD9">
      <w:pPr>
        <w:pStyle w:val="HTMLPreformatted"/>
        <w:divId w:val="2035766174"/>
        <w:rPr>
          <w:lang w:val="en-US"/>
        </w:rPr>
      </w:pPr>
      <w:r>
        <w:rPr>
          <w:lang w:val="en-US"/>
        </w:rPr>
        <w:t xml:space="preserve">      "family" : [ "Van" ]</w:t>
      </w:r>
    </w:p>
    <w:p w14:paraId="003E4E1D" w14:textId="77777777" w:rsidR="00C51368" w:rsidRDefault="00E43BD9">
      <w:pPr>
        <w:pStyle w:val="HTMLPreformatted"/>
        <w:divId w:val="2035766174"/>
        <w:rPr>
          <w:lang w:val="en-US"/>
        </w:rPr>
      </w:pPr>
      <w:r>
        <w:rPr>
          <w:lang w:val="en-US"/>
        </w:rPr>
        <w:t xml:space="preserve">      "_family" : [ {"id" : "a2"} ]</w:t>
      </w:r>
    </w:p>
    <w:p w14:paraId="714751C0" w14:textId="77777777" w:rsidR="00C51368" w:rsidRDefault="00E43BD9">
      <w:pPr>
        <w:pStyle w:val="HTMLPreformatted"/>
        <w:divId w:val="2035766174"/>
        <w:rPr>
          <w:lang w:val="en-US"/>
        </w:rPr>
      </w:pPr>
      <w:r>
        <w:rPr>
          <w:lang w:val="en-US"/>
        </w:rPr>
        <w:t xml:space="preserve">     }],</w:t>
      </w:r>
    </w:p>
    <w:p w14:paraId="58181AD3" w14:textId="77777777" w:rsidR="00C51368" w:rsidRDefault="00E43BD9">
      <w:pPr>
        <w:pStyle w:val="HTMLPreformatted"/>
        <w:divId w:val="2035766174"/>
        <w:rPr>
          <w:lang w:val="en-US"/>
        </w:rPr>
      </w:pPr>
      <w:r>
        <w:rPr>
          <w:lang w:val="en-US"/>
        </w:rPr>
        <w:t xml:space="preserve">    "text" : {</w:t>
      </w:r>
    </w:p>
    <w:p w14:paraId="2FCA046B" w14:textId="77777777" w:rsidR="00C51368" w:rsidRDefault="00E43BD9">
      <w:pPr>
        <w:pStyle w:val="HTMLPreformatted"/>
        <w:divId w:val="2035766174"/>
        <w:rPr>
          <w:lang w:val="en-US"/>
        </w:rPr>
      </w:pPr>
      <w:r>
        <w:rPr>
          <w:lang w:val="en-US"/>
        </w:rPr>
        <w:t xml:space="preserve">      "status" : "generated" ,</w:t>
      </w:r>
    </w:p>
    <w:p w14:paraId="741848B2" w14:textId="77777777" w:rsidR="00C51368" w:rsidRDefault="00E43BD9">
      <w:pPr>
        <w:pStyle w:val="HTMLPreformatted"/>
        <w:divId w:val="2035766174"/>
        <w:rPr>
          <w:lang w:val="en-US"/>
        </w:rPr>
      </w:pPr>
      <w:r>
        <w:rPr>
          <w:lang w:val="en-US"/>
        </w:rPr>
        <w:t xml:space="preserve">      "div" : "&lt;div xmlns=\"http://www.w3.org/1999/xhtml\"&gt;&lt;p&gt;...&lt;/p&gt;&lt;/div&gt;"</w:t>
      </w:r>
    </w:p>
    <w:p w14:paraId="62A9CDF9" w14:textId="77777777" w:rsidR="00C51368" w:rsidRDefault="00E43BD9">
      <w:pPr>
        <w:pStyle w:val="HTMLPreformatted"/>
        <w:divId w:val="2035766174"/>
        <w:rPr>
          <w:lang w:val="en-US"/>
        </w:rPr>
      </w:pPr>
      <w:r>
        <w:rPr>
          <w:lang w:val="en-US"/>
        </w:rPr>
        <w:t xml:space="preserve">    }</w:t>
      </w:r>
    </w:p>
    <w:p w14:paraId="274FA64C" w14:textId="77777777" w:rsidR="00C51368" w:rsidRDefault="00E43BD9">
      <w:pPr>
        <w:pStyle w:val="HTMLPreformatted"/>
        <w:divId w:val="2035766174"/>
        <w:rPr>
          <w:lang w:val="en-US"/>
        </w:rPr>
      </w:pPr>
      <w:r>
        <w:rPr>
          <w:lang w:val="en-US"/>
        </w:rPr>
        <w:t>}</w:t>
      </w:r>
    </w:p>
    <w:p w14:paraId="35AB671C" w14:textId="77777777" w:rsidR="00C51368" w:rsidRDefault="00E43BD9">
      <w:pPr>
        <w:pStyle w:val="NormalWeb"/>
        <w:divId w:val="2035766174"/>
        <w:rPr>
          <w:lang w:val="en-US"/>
        </w:rPr>
      </w:pPr>
      <w:r>
        <w:rPr>
          <w:lang w:val="en-US"/>
        </w:rPr>
        <w:t>Things to note here are:</w:t>
      </w:r>
    </w:p>
    <w:p w14:paraId="0B9F6B2D"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14:paraId="7DDF5431"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14:paraId="7BADDA80" w14:textId="77777777"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14:paraId="57A466B2" w14:textId="77777777"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14:paraId="5904A0CA" w14:textId="77777777"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14:paraId="21995554" w14:textId="77777777" w:rsidR="00C51368" w:rsidRDefault="00C51368">
      <w:pPr>
        <w:pStyle w:val="HTMLPreformatted"/>
        <w:divId w:val="2035766174"/>
        <w:rPr>
          <w:lang w:val="en-US"/>
        </w:rPr>
      </w:pPr>
    </w:p>
    <w:p w14:paraId="126B393B" w14:textId="77777777" w:rsidR="00C51368" w:rsidRDefault="00E43BD9">
      <w:pPr>
        <w:pStyle w:val="HTMLPreformatted"/>
        <w:divId w:val="2035766174"/>
        <w:rPr>
          <w:lang w:val="en-US"/>
        </w:rPr>
      </w:pPr>
      <w:r>
        <w:rPr>
          <w:lang w:val="en-US"/>
        </w:rPr>
        <w:t>{</w:t>
      </w:r>
    </w:p>
    <w:p w14:paraId="367F4B60" w14:textId="77777777" w:rsidR="00C51368" w:rsidRDefault="00E43BD9">
      <w:pPr>
        <w:pStyle w:val="HTMLPreformatted"/>
        <w:divId w:val="2035766174"/>
        <w:rPr>
          <w:lang w:val="en-US"/>
        </w:rPr>
      </w:pPr>
      <w:r>
        <w:rPr>
          <w:lang w:val="en-US"/>
        </w:rPr>
        <w:t xml:space="preserve">  "resourceType" : "Patient",</w:t>
      </w:r>
    </w:p>
    <w:p w14:paraId="4C7B6B87" w14:textId="77777777" w:rsidR="00C51368" w:rsidRDefault="00E43BD9">
      <w:pPr>
        <w:pStyle w:val="HTMLPreformatted"/>
        <w:divId w:val="2035766174"/>
        <w:rPr>
          <w:lang w:val="en-US"/>
        </w:rPr>
      </w:pPr>
      <w:r>
        <w:rPr>
          <w:lang w:val="en-US"/>
        </w:rPr>
        <w:t xml:space="preserve">  "text" : {</w:t>
      </w:r>
    </w:p>
    <w:p w14:paraId="35D90916" w14:textId="77777777" w:rsidR="00C51368" w:rsidRDefault="00E43BD9">
      <w:pPr>
        <w:pStyle w:val="HTMLPreformatted"/>
        <w:divId w:val="2035766174"/>
        <w:rPr>
          <w:lang w:val="en-US"/>
        </w:rPr>
      </w:pPr>
      <w:r>
        <w:rPr>
          <w:lang w:val="en-US"/>
        </w:rPr>
        <w:t xml:space="preserve">    "status" : "generated" ,</w:t>
      </w:r>
    </w:p>
    <w:p w14:paraId="623E722C" w14:textId="77777777" w:rsidR="00C51368" w:rsidRDefault="00E43BD9">
      <w:pPr>
        <w:pStyle w:val="HTMLPreformatted"/>
        <w:divId w:val="2035766174"/>
        <w:rPr>
          <w:lang w:val="en-US"/>
        </w:rPr>
      </w:pPr>
      <w:r>
        <w:rPr>
          <w:lang w:val="en-US"/>
        </w:rPr>
        <w:t xml:space="preserve">    "div" : "&lt;div xmlns=\"http://www.w3.org/1999/xhtml\"&gt;&lt;p&gt;...&lt;/p&gt;&lt;/div&gt;"</w:t>
      </w:r>
    </w:p>
    <w:p w14:paraId="10AEF261" w14:textId="77777777" w:rsidR="00C51368" w:rsidRDefault="00E43BD9">
      <w:pPr>
        <w:pStyle w:val="HTMLPreformatted"/>
        <w:divId w:val="2035766174"/>
        <w:rPr>
          <w:lang w:val="en-US"/>
        </w:rPr>
      </w:pPr>
      <w:r>
        <w:rPr>
          <w:lang w:val="en-US"/>
        </w:rPr>
        <w:t xml:space="preserve">  }</w:t>
      </w:r>
    </w:p>
    <w:p w14:paraId="22953866" w14:textId="77777777" w:rsidR="00C51368" w:rsidRDefault="00E43BD9">
      <w:pPr>
        <w:pStyle w:val="HTMLPreformatted"/>
        <w:divId w:val="2035766174"/>
        <w:rPr>
          <w:lang w:val="en-US"/>
        </w:rPr>
      </w:pPr>
      <w:r>
        <w:rPr>
          <w:lang w:val="en-US"/>
        </w:rPr>
        <w:t xml:space="preserve">  etc...</w:t>
      </w:r>
    </w:p>
    <w:p w14:paraId="51A16DA1" w14:textId="77777777" w:rsidR="00C51368" w:rsidRDefault="00E43BD9">
      <w:pPr>
        <w:pStyle w:val="HTMLPreformatted"/>
        <w:divId w:val="2035766174"/>
        <w:rPr>
          <w:lang w:val="en-US"/>
        </w:rPr>
      </w:pPr>
      <w:r>
        <w:rPr>
          <w:lang w:val="en-US"/>
        </w:rPr>
        <w:t>}</w:t>
      </w:r>
    </w:p>
    <w:p w14:paraId="38F7ABC1" w14:textId="77777777" w:rsidR="00C51368" w:rsidRDefault="00E43BD9">
      <w:pPr>
        <w:pStyle w:val="NormalWeb"/>
        <w:divId w:val="2035766174"/>
        <w:rPr>
          <w:lang w:val="en-US"/>
        </w:rPr>
      </w:pPr>
      <w:r>
        <w:rPr>
          <w:lang w:val="en-US"/>
        </w:rPr>
        <w:t xml:space="preserve">Note that parsers cannot assume that the resourceType property will come first. </w:t>
      </w:r>
    </w:p>
    <w:p w14:paraId="1084E508" w14:textId="77777777"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8"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14:paraId="5553162F" w14:textId="77777777" w:rsidR="00C51368" w:rsidRDefault="00E43BD9">
      <w:pPr>
        <w:pStyle w:val="NormalWeb"/>
        <w:divId w:val="2035766174"/>
        <w:rPr>
          <w:lang w:val="en-US"/>
        </w:rPr>
      </w:pPr>
      <w:r>
        <w:rPr>
          <w:lang w:val="en-US"/>
        </w:rPr>
        <w:t xml:space="preserve">There is </w:t>
      </w:r>
      <w:hyperlink r:id="rId1679" w:history="1">
        <w:r>
          <w:rPr>
            <w:rStyle w:val="Hyperlink"/>
            <w:lang w:val="en-US"/>
          </w:rPr>
          <w:t>a sample file</w:t>
        </w:r>
      </w:hyperlink>
      <w:r>
        <w:rPr>
          <w:lang w:val="en-US"/>
        </w:rPr>
        <w:t xml:space="preserve"> with many edge cases to help test JSON parsers. </w:t>
      </w:r>
    </w:p>
    <w:p w14:paraId="6F86DE57" w14:textId="77777777"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14:paraId="240CA492" w14:textId="77777777" w:rsidR="00C51368" w:rsidRDefault="00E43BD9">
      <w:pPr>
        <w:pStyle w:val="NormalWeb"/>
        <w:divId w:val="2035766174"/>
        <w:rPr>
          <w:lang w:val="en-US"/>
        </w:rPr>
      </w:pPr>
      <w:r>
        <w:rPr>
          <w:lang w:val="en-US"/>
        </w:rPr>
        <w:t xml:space="preserve">Resources and/or Bundles may be digitally signed (see </w:t>
      </w:r>
      <w:hyperlink r:id="rId1680" w:history="1">
        <w:r>
          <w:rPr>
            <w:rStyle w:val="Hyperlink"/>
            <w:lang w:val="en-US"/>
          </w:rPr>
          <w:t>Bundle</w:t>
        </w:r>
      </w:hyperlink>
      <w:r>
        <w:rPr>
          <w:lang w:val="en-US"/>
        </w:rPr>
        <w:t xml:space="preserve"> and </w:t>
      </w:r>
      <w:hyperlink r:id="rId1681" w:history="1">
        <w:r>
          <w:rPr>
            <w:rStyle w:val="Hyperlink"/>
            <w:lang w:val="en-US"/>
          </w:rPr>
          <w:t>Provenance</w:t>
        </w:r>
      </w:hyperlink>
      <w:r>
        <w:rPr>
          <w:lang w:val="en-US"/>
        </w:rPr>
        <w:t xml:space="preserve">). </w:t>
      </w:r>
    </w:p>
    <w:p w14:paraId="14123D59" w14:textId="77777777"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14:paraId="1AC83DAD"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2" w:history="1">
        <w:r>
          <w:rPr>
            <w:rStyle w:val="Hyperlink"/>
            <w:rFonts w:eastAsia="Times New Roman"/>
            <w:lang w:val="en-US"/>
          </w:rPr>
          <w:t>Narrative</w:t>
        </w:r>
      </w:hyperlink>
    </w:p>
    <w:p w14:paraId="0EF2CE1F"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14:paraId="13DA3E8D"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14:paraId="369E5F0C" w14:textId="77777777"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14:paraId="74B10F32" w14:textId="77777777"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14:paraId="666E0B1B" w14:textId="77777777">
        <w:trPr>
          <w:divId w:val="2035766174"/>
          <w:tblCellSpacing w:w="15" w:type="dxa"/>
        </w:trPr>
        <w:tc>
          <w:tcPr>
            <w:tcW w:w="0" w:type="auto"/>
            <w:vAlign w:val="center"/>
            <w:hideMark/>
          </w:tcPr>
          <w:p w14:paraId="47A0E813" w14:textId="77777777" w:rsidR="00C51368" w:rsidRDefault="00E43BD9">
            <w:pPr>
              <w:rPr>
                <w:rFonts w:eastAsia="Times New Roman"/>
              </w:rPr>
            </w:pPr>
            <w:r>
              <w:rPr>
                <w:rFonts w:eastAsia="Times New Roman"/>
              </w:rPr>
              <w:t>http://hl7.org/fhir/canonicalization/json#data</w:t>
            </w:r>
          </w:p>
        </w:tc>
        <w:tc>
          <w:tcPr>
            <w:tcW w:w="0" w:type="auto"/>
            <w:vAlign w:val="center"/>
            <w:hideMark/>
          </w:tcPr>
          <w:p w14:paraId="02F404F0" w14:textId="77777777"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14:paraId="430B584C" w14:textId="77777777">
        <w:trPr>
          <w:divId w:val="2035766174"/>
          <w:tblCellSpacing w:w="15" w:type="dxa"/>
        </w:trPr>
        <w:tc>
          <w:tcPr>
            <w:tcW w:w="0" w:type="auto"/>
            <w:vAlign w:val="center"/>
            <w:hideMark/>
          </w:tcPr>
          <w:p w14:paraId="26ACF330" w14:textId="77777777" w:rsidR="00C51368" w:rsidRDefault="00E43BD9">
            <w:pPr>
              <w:rPr>
                <w:rFonts w:eastAsia="Times New Roman"/>
              </w:rPr>
            </w:pPr>
            <w:r>
              <w:rPr>
                <w:rFonts w:eastAsia="Times New Roman"/>
              </w:rPr>
              <w:t>http://hl7.org/fhir/canonicalization/json#static</w:t>
            </w:r>
          </w:p>
        </w:tc>
        <w:tc>
          <w:tcPr>
            <w:tcW w:w="0" w:type="auto"/>
            <w:vAlign w:val="center"/>
            <w:hideMark/>
          </w:tcPr>
          <w:p w14:paraId="53FA43E4" w14:textId="77777777"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14:paraId="028A84D2" w14:textId="77777777">
        <w:trPr>
          <w:divId w:val="2035766174"/>
          <w:tblCellSpacing w:w="15" w:type="dxa"/>
        </w:trPr>
        <w:tc>
          <w:tcPr>
            <w:tcW w:w="0" w:type="auto"/>
            <w:vAlign w:val="center"/>
            <w:hideMark/>
          </w:tcPr>
          <w:p w14:paraId="2547269D" w14:textId="77777777" w:rsidR="00C51368" w:rsidRDefault="00E43BD9">
            <w:pPr>
              <w:rPr>
                <w:rFonts w:eastAsia="Times New Roman"/>
              </w:rPr>
            </w:pPr>
            <w:r>
              <w:rPr>
                <w:rFonts w:eastAsia="Times New Roman"/>
              </w:rPr>
              <w:t>http://hl7.org/fhir/canonicalization/json#narrative</w:t>
            </w:r>
          </w:p>
        </w:tc>
        <w:tc>
          <w:tcPr>
            <w:tcW w:w="0" w:type="auto"/>
            <w:vAlign w:val="center"/>
            <w:hideMark/>
          </w:tcPr>
          <w:p w14:paraId="35A1280F" w14:textId="77777777"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14:paraId="171616B4" w14:textId="77777777"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14:paraId="4571A387" w14:textId="77777777"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4" w:history="1">
        <w:r>
          <w:rPr>
            <w:rStyle w:val="Hyperlink"/>
            <w:lang w:val="en-US"/>
          </w:rPr>
          <w:t>Document bundles</w:t>
        </w:r>
      </w:hyperlink>
      <w:r>
        <w:rPr>
          <w:lang w:val="en-US"/>
        </w:rPr>
        <w:t xml:space="preserve"> and their related processes is the most well understood use of digital signatures. </w:t>
      </w:r>
    </w:p>
    <w:p w14:paraId="339B3C00" w14:textId="77777777" w:rsidR="00C51368" w:rsidRDefault="00E43BD9">
      <w:pPr>
        <w:pStyle w:val="Heading1"/>
        <w:rPr>
          <w:rFonts w:eastAsia="Times New Roman"/>
          <w:noProof/>
          <w:lang w:val="en-US"/>
        </w:rPr>
      </w:pPr>
      <w:r>
        <w:rPr>
          <w:rFonts w:eastAsia="Times New Roman"/>
          <w:noProof/>
          <w:lang w:val="en-US"/>
        </w:rPr>
        <w:t>license.html</w:t>
      </w:r>
    </w:p>
    <w:p w14:paraId="65598A30" w14:textId="77777777"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0C7C511" w14:textId="77777777">
        <w:trPr>
          <w:divId w:val="1592543075"/>
          <w:tblCellSpacing w:w="15" w:type="dxa"/>
        </w:trPr>
        <w:tc>
          <w:tcPr>
            <w:tcW w:w="0" w:type="auto"/>
            <w:vAlign w:val="center"/>
            <w:hideMark/>
          </w:tcPr>
          <w:p w14:paraId="37174A80" w14:textId="77777777" w:rsidR="00C51368" w:rsidRDefault="00E43BD9">
            <w:pPr>
              <w:rPr>
                <w:rFonts w:eastAsia="Times New Roman"/>
              </w:rPr>
            </w:pPr>
            <w:r>
              <w:rPr>
                <w:rFonts w:eastAsia="Times New Roman"/>
              </w:rPr>
              <w:t>Work Group</w:t>
            </w:r>
          </w:p>
        </w:tc>
        <w:tc>
          <w:tcPr>
            <w:tcW w:w="0" w:type="auto"/>
            <w:vAlign w:val="center"/>
            <w:hideMark/>
          </w:tcPr>
          <w:p w14:paraId="1391DC08" w14:textId="77777777" w:rsidR="00C51368" w:rsidRDefault="001708AB">
            <w:pPr>
              <w:rPr>
                <w:rFonts w:eastAsia="Times New Roman"/>
              </w:rPr>
            </w:pPr>
            <w:hyperlink r:id="rId16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DB2D5FA" w14:textId="77777777" w:rsidR="00C51368" w:rsidRDefault="001708AB">
            <w:pPr>
              <w:rPr>
                <w:rFonts w:eastAsia="Times New Roman"/>
              </w:rPr>
            </w:pPr>
            <w:hyperlink r:id="rId1686" w:anchor="status" w:history="1">
              <w:r w:rsidR="00E43BD9">
                <w:rPr>
                  <w:rStyle w:val="Hyperlink"/>
                  <w:rFonts w:eastAsia="Times New Roman"/>
                </w:rPr>
                <w:t>Ballot Status</w:t>
              </w:r>
            </w:hyperlink>
            <w:r w:rsidR="00E43BD9">
              <w:rPr>
                <w:rFonts w:eastAsia="Times New Roman"/>
              </w:rPr>
              <w:t xml:space="preserve">: </w:t>
            </w:r>
            <w:hyperlink r:id="rId1687" w:anchor="pubs" w:history="1">
              <w:r w:rsidR="00E43BD9">
                <w:rPr>
                  <w:rStyle w:val="Hyperlink"/>
                  <w:rFonts w:eastAsia="Times New Roman"/>
                </w:rPr>
                <w:t>DSTU 2</w:t>
              </w:r>
            </w:hyperlink>
          </w:p>
        </w:tc>
      </w:tr>
    </w:tbl>
    <w:p w14:paraId="7ADFF091" w14:textId="77777777"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14:paraId="7C1CF13E" w14:textId="77777777"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organizations using these Resources to ensure their use is fit for the particular purpose in which they are used, including validation for clinical and operational use. </w:t>
      </w:r>
    </w:p>
    <w:p w14:paraId="7D5FE06A" w14:textId="77777777"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8" w:history="1">
        <w:r>
          <w:rPr>
            <w:rStyle w:val="Hyperlink"/>
            <w:lang w:val="en-US"/>
          </w:rPr>
          <w:t>use of the DSTU</w:t>
        </w:r>
      </w:hyperlink>
      <w:r>
        <w:rPr>
          <w:lang w:val="en-US"/>
        </w:rPr>
        <w:t xml:space="preserve">. </w:t>
      </w:r>
    </w:p>
    <w:p w14:paraId="62313D50" w14:textId="77777777"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14:paraId="160A1B2E" w14:textId="77777777" w:rsidR="00C51368" w:rsidRDefault="00E43BD9">
      <w:pPr>
        <w:pStyle w:val="NormalWeb"/>
        <w:divId w:val="1592543075"/>
        <w:rPr>
          <w:lang w:val="en-US"/>
        </w:rPr>
      </w:pPr>
      <w:r>
        <w:rPr>
          <w:lang w:val="en-US"/>
        </w:rPr>
        <w:lastRenderedPageBreak/>
        <w:t xml:space="preserve">Copyright © 2011+ HL7. </w:t>
      </w:r>
    </w:p>
    <w:p w14:paraId="1CC16385" w14:textId="77777777"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9" w:history="1">
        <w:r>
          <w:rPr>
            <w:rStyle w:val="Hyperlink"/>
            <w:lang w:val="en-US"/>
          </w:rPr>
          <w:t>Governance and Operations Manual</w:t>
        </w:r>
      </w:hyperlink>
      <w:r>
        <w:rPr>
          <w:lang w:val="en-US"/>
        </w:rPr>
        <w:t xml:space="preserve"> relating to Intellectual Property (Section 16), specifically its copyright, trademark and patent provisions. </w:t>
      </w:r>
    </w:p>
    <w:p w14:paraId="42139472" w14:textId="77777777" w:rsidR="00C51368" w:rsidRDefault="00E43BD9">
      <w:pPr>
        <w:pStyle w:val="NormalWeb"/>
        <w:divId w:val="1592543075"/>
        <w:rPr>
          <w:lang w:val="en-US"/>
        </w:rPr>
      </w:pPr>
      <w:r>
        <w:rPr>
          <w:lang w:val="en-US"/>
        </w:rPr>
        <w:t>This document is licensed under Creative Commons "No Rights Reserved" (</w:t>
      </w:r>
      <w:hyperlink r:id="rId1690" w:history="1">
        <w:r>
          <w:rPr>
            <w:rStyle w:val="Hyperlink"/>
            <w:lang w:val="en-US"/>
          </w:rPr>
          <w:t>CC0</w:t>
        </w:r>
      </w:hyperlink>
      <w:r>
        <w:rPr>
          <w:lang w:val="en-US"/>
        </w:rPr>
        <w:t xml:space="preserve">). </w:t>
      </w:r>
    </w:p>
    <w:p w14:paraId="0432BCEC" w14:textId="77777777"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35CB82BA" wp14:editId="5B62EB9E">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14:paraId="2986659B" w14:textId="77777777" w:rsidR="00C51368" w:rsidRDefault="00E43BD9">
      <w:pPr>
        <w:pStyle w:val="Heading4"/>
        <w:divId w:val="1592543075"/>
        <w:rPr>
          <w:rFonts w:eastAsia="Times New Roman"/>
          <w:lang w:val="en-US"/>
        </w:rPr>
      </w:pPr>
      <w:r>
        <w:rPr>
          <w:rFonts w:eastAsia="Times New Roman"/>
          <w:lang w:val="en-US"/>
        </w:rPr>
        <w:t>Additional information about the license</w:t>
      </w:r>
    </w:p>
    <w:p w14:paraId="23F4A3CE"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14:paraId="7B3CEE06"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14:paraId="6B84545D"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14:paraId="4EA55B1C"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14:paraId="38A52D98"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14:paraId="33D2F3B1"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14:paraId="3EDB8E1D"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14:paraId="07E7CCF3" w14:textId="77777777"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2" w:history="1">
        <w:r>
          <w:rPr>
            <w:rStyle w:val="Hyperlink"/>
            <w:rFonts w:eastAsia="Times New Roman"/>
            <w:lang w:val="en-US"/>
          </w:rPr>
          <w:t>Governance and Operations Manual</w:t>
        </w:r>
      </w:hyperlink>
      <w:r>
        <w:rPr>
          <w:rFonts w:eastAsia="Times New Roman"/>
          <w:lang w:val="en-US"/>
        </w:rPr>
        <w:t>)"</w:t>
      </w:r>
    </w:p>
    <w:p w14:paraId="62AE34A8" w14:textId="77777777"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14:paraId="5026FB94"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14:paraId="028E41D9"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7CF5E243" wp14:editId="7FF62AAF">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14:paraId="2680D695"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14:paraId="37B4E72D" w14:textId="77777777"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14:paraId="32157A0C" w14:textId="77777777" w:rsidR="00C51368" w:rsidRDefault="00E43BD9">
      <w:pPr>
        <w:pStyle w:val="NormalWeb"/>
        <w:divId w:val="1592543075"/>
        <w:rPr>
          <w:lang w:val="en-US"/>
        </w:rPr>
      </w:pPr>
      <w:r>
        <w:rPr>
          <w:lang w:val="en-US"/>
        </w:rPr>
        <w:t xml:space="preserve">Trademark FAQs are posted on the </w:t>
      </w:r>
      <w:hyperlink r:id="rId1693" w:history="1">
        <w:r>
          <w:rPr>
            <w:rStyle w:val="Hyperlink"/>
            <w:lang w:val="en-US"/>
          </w:rPr>
          <w:t>HL7 International website</w:t>
        </w:r>
      </w:hyperlink>
      <w:r>
        <w:rPr>
          <w:lang w:val="en-US"/>
        </w:rPr>
        <w:t xml:space="preserve">. Questions? Please contact </w:t>
      </w:r>
      <w:hyperlink r:id="rId1694" w:history="1">
        <w:r>
          <w:rPr>
            <w:rStyle w:val="Hyperlink"/>
            <w:lang w:val="en-US"/>
          </w:rPr>
          <w:t>HL7trademarks@HL7.org</w:t>
        </w:r>
      </w:hyperlink>
      <w:r>
        <w:rPr>
          <w:lang w:val="en-US"/>
        </w:rPr>
        <w:t xml:space="preserve"> for more information. </w:t>
      </w:r>
    </w:p>
    <w:p w14:paraId="7CF7E9E2" w14:textId="77777777" w:rsidR="00C51368" w:rsidRDefault="00E43BD9">
      <w:pPr>
        <w:pStyle w:val="Heading3"/>
        <w:divId w:val="1592543075"/>
        <w:rPr>
          <w:rFonts w:eastAsia="Times New Roman"/>
          <w:lang w:val="en-US"/>
        </w:rPr>
      </w:pPr>
      <w:r>
        <w:rPr>
          <w:rFonts w:eastAsia="Times New Roman"/>
          <w:lang w:val="en-US"/>
        </w:rPr>
        <w:t>Third-party artifacts and terminologies</w:t>
      </w:r>
    </w:p>
    <w:p w14:paraId="4DD486E6" w14:textId="77777777"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14:paraId="6D4812DF" w14:textId="77777777"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14:paraId="4DE25509" w14:textId="77777777">
        <w:trPr>
          <w:divId w:val="1592543075"/>
          <w:tblCellSpacing w:w="15" w:type="dxa"/>
        </w:trPr>
        <w:tc>
          <w:tcPr>
            <w:tcW w:w="0" w:type="auto"/>
            <w:vAlign w:val="center"/>
            <w:hideMark/>
          </w:tcPr>
          <w:p w14:paraId="0108F5BE" w14:textId="77777777"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14:paraId="4FC82FE5" w14:textId="77777777" w:rsidR="00C51368" w:rsidRDefault="00E43BD9">
            <w:pPr>
              <w:rPr>
                <w:rFonts w:eastAsia="Times New Roman"/>
              </w:rPr>
            </w:pPr>
            <w:r>
              <w:rPr>
                <w:rFonts w:eastAsia="Times New Roman"/>
                <w:b/>
                <w:bCs/>
              </w:rPr>
              <w:t>Statement/Owner/Contact</w:t>
            </w:r>
          </w:p>
        </w:tc>
      </w:tr>
      <w:tr w:rsidR="00C51368" w14:paraId="79402959" w14:textId="77777777">
        <w:trPr>
          <w:divId w:val="1592543075"/>
          <w:tblCellSpacing w:w="15" w:type="dxa"/>
        </w:trPr>
        <w:tc>
          <w:tcPr>
            <w:tcW w:w="0" w:type="auto"/>
            <w:vAlign w:val="center"/>
            <w:hideMark/>
          </w:tcPr>
          <w:p w14:paraId="7EE50E56" w14:textId="77777777" w:rsidR="00C51368" w:rsidRDefault="00E43BD9">
            <w:pPr>
              <w:rPr>
                <w:rFonts w:eastAsia="Times New Roman"/>
              </w:rPr>
            </w:pPr>
            <w:r>
              <w:rPr>
                <w:rFonts w:eastAsia="Times New Roman"/>
              </w:rPr>
              <w:t>SNOMED CT</w:t>
            </w:r>
          </w:p>
        </w:tc>
        <w:tc>
          <w:tcPr>
            <w:tcW w:w="0" w:type="auto"/>
            <w:vAlign w:val="center"/>
            <w:hideMark/>
          </w:tcPr>
          <w:p w14:paraId="3463F1CE" w14:textId="77777777" w:rsidR="00C51368" w:rsidRDefault="00E43BD9">
            <w:pPr>
              <w:rPr>
                <w:rFonts w:eastAsia="Times New Roman"/>
              </w:rPr>
            </w:pPr>
            <w:r>
              <w:rPr>
                <w:rFonts w:eastAsia="Times New Roman"/>
              </w:rPr>
              <w:t>International Healthcare Terminology Standards Developing Organization (</w:t>
            </w:r>
            <w:hyperlink r:id="rId1695"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14:paraId="15C65356" w14:textId="77777777">
        <w:trPr>
          <w:divId w:val="1592543075"/>
          <w:tblCellSpacing w:w="15" w:type="dxa"/>
        </w:trPr>
        <w:tc>
          <w:tcPr>
            <w:tcW w:w="0" w:type="auto"/>
            <w:vAlign w:val="center"/>
            <w:hideMark/>
          </w:tcPr>
          <w:p w14:paraId="2D7F4068" w14:textId="77777777" w:rsidR="00C51368" w:rsidRDefault="00E43BD9">
            <w:pPr>
              <w:rPr>
                <w:rFonts w:eastAsia="Times New Roman"/>
              </w:rPr>
            </w:pPr>
            <w:r>
              <w:rPr>
                <w:rFonts w:eastAsia="Times New Roman"/>
              </w:rPr>
              <w:t>Logical Observation Identifiers Names &amp; Codes (LOINC)</w:t>
            </w:r>
          </w:p>
        </w:tc>
        <w:tc>
          <w:tcPr>
            <w:tcW w:w="0" w:type="auto"/>
            <w:vAlign w:val="center"/>
            <w:hideMark/>
          </w:tcPr>
          <w:p w14:paraId="05D6A00A" w14:textId="77777777" w:rsidR="00C51368" w:rsidRDefault="00E43BD9">
            <w:pPr>
              <w:rPr>
                <w:rFonts w:eastAsia="Times New Roman"/>
              </w:rPr>
            </w:pPr>
            <w:r>
              <w:rPr>
                <w:rFonts w:eastAsia="Times New Roman"/>
              </w:rPr>
              <w:t>This material contains content from LOINC® (</w:t>
            </w:r>
            <w:hyperlink r:id="rId1696"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7" w:history="1">
              <w:r>
                <w:rPr>
                  <w:rStyle w:val="Hyperlink"/>
                  <w:rFonts w:eastAsia="Times New Roman"/>
                </w:rPr>
                <w:t>http://loinc.org/terms-of-use</w:t>
              </w:r>
            </w:hyperlink>
            <w:r>
              <w:rPr>
                <w:rFonts w:eastAsia="Times New Roman"/>
              </w:rPr>
              <w:t>.</w:t>
            </w:r>
          </w:p>
        </w:tc>
      </w:tr>
      <w:tr w:rsidR="00C51368" w14:paraId="0DF3ABC2" w14:textId="77777777">
        <w:trPr>
          <w:divId w:val="1592543075"/>
          <w:tblCellSpacing w:w="15" w:type="dxa"/>
        </w:trPr>
        <w:tc>
          <w:tcPr>
            <w:tcW w:w="0" w:type="auto"/>
            <w:vAlign w:val="center"/>
            <w:hideMark/>
          </w:tcPr>
          <w:p w14:paraId="7477CA74" w14:textId="77777777" w:rsidR="00C51368" w:rsidRDefault="00E43BD9">
            <w:pPr>
              <w:rPr>
                <w:rFonts w:eastAsia="Times New Roman"/>
              </w:rPr>
            </w:pPr>
            <w:r>
              <w:rPr>
                <w:rFonts w:eastAsia="Times New Roman"/>
              </w:rPr>
              <w:t>International Classification of Diseases (ICD) codes</w:t>
            </w:r>
          </w:p>
        </w:tc>
        <w:tc>
          <w:tcPr>
            <w:tcW w:w="0" w:type="auto"/>
            <w:vAlign w:val="center"/>
            <w:hideMark/>
          </w:tcPr>
          <w:p w14:paraId="329EB788" w14:textId="77777777" w:rsidR="00C51368" w:rsidRDefault="00E43BD9">
            <w:pPr>
              <w:rPr>
                <w:rFonts w:eastAsia="Times New Roman"/>
              </w:rPr>
            </w:pPr>
            <w:r>
              <w:rPr>
                <w:rFonts w:eastAsia="Times New Roman"/>
              </w:rPr>
              <w:t>Consult the World Health Organization (</w:t>
            </w:r>
            <w:hyperlink r:id="rId1698" w:history="1">
              <w:r>
                <w:rPr>
                  <w:rStyle w:val="Hyperlink"/>
                  <w:rFonts w:eastAsia="Times New Roman"/>
                </w:rPr>
                <w:t>WHO</w:t>
              </w:r>
            </w:hyperlink>
            <w:r>
              <w:rPr>
                <w:rFonts w:eastAsia="Times New Roman"/>
              </w:rPr>
              <w:t>)</w:t>
            </w:r>
          </w:p>
        </w:tc>
      </w:tr>
      <w:tr w:rsidR="00C51368" w14:paraId="5E822671" w14:textId="77777777">
        <w:trPr>
          <w:divId w:val="1592543075"/>
          <w:tblCellSpacing w:w="15" w:type="dxa"/>
        </w:trPr>
        <w:tc>
          <w:tcPr>
            <w:tcW w:w="0" w:type="auto"/>
            <w:vAlign w:val="center"/>
            <w:hideMark/>
          </w:tcPr>
          <w:p w14:paraId="5810F2AA" w14:textId="77777777" w:rsidR="00C51368" w:rsidRDefault="00E43BD9">
            <w:pPr>
              <w:rPr>
                <w:rFonts w:eastAsia="Times New Roman"/>
              </w:rPr>
            </w:pPr>
            <w:r>
              <w:rPr>
                <w:rFonts w:eastAsia="Times New Roman"/>
              </w:rPr>
              <w:t>Current Procedures Terminology (CPT) code setAmerican Medical Association (</w:t>
            </w:r>
            <w:hyperlink r:id="rId1699"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14:paraId="1D3A3EA6" w14:textId="77777777" w:rsidR="00C51368" w:rsidRDefault="00E43BD9">
            <w:pPr>
              <w:rPr>
                <w:rFonts w:eastAsia="Times New Roman"/>
              </w:rPr>
            </w:pPr>
            <w:r>
              <w:rPr>
                <w:rFonts w:eastAsia="Times New Roman"/>
              </w:rPr>
              <w:t xml:space="preserve"> </w:t>
            </w:r>
          </w:p>
        </w:tc>
      </w:tr>
    </w:tbl>
    <w:p w14:paraId="4209A979" w14:textId="77777777" w:rsidR="00C51368" w:rsidRDefault="00E43BD9">
      <w:pPr>
        <w:pStyle w:val="Heading1"/>
        <w:rPr>
          <w:rFonts w:eastAsia="Times New Roman"/>
          <w:noProof/>
          <w:lang w:val="en-US"/>
        </w:rPr>
      </w:pPr>
      <w:r>
        <w:rPr>
          <w:rFonts w:eastAsia="Times New Roman"/>
          <w:noProof/>
          <w:lang w:val="en-US"/>
        </w:rPr>
        <w:t>lifecycle.html</w:t>
      </w:r>
    </w:p>
    <w:p w14:paraId="07B75A6E" w14:textId="77777777"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2114E6E2" w14:textId="77777777">
        <w:trPr>
          <w:divId w:val="1863779081"/>
          <w:tblCellSpacing w:w="15" w:type="dxa"/>
        </w:trPr>
        <w:tc>
          <w:tcPr>
            <w:tcW w:w="0" w:type="auto"/>
            <w:vAlign w:val="center"/>
            <w:hideMark/>
          </w:tcPr>
          <w:p w14:paraId="2014EEC7" w14:textId="77777777" w:rsidR="00C51368" w:rsidRDefault="00E43BD9">
            <w:pPr>
              <w:rPr>
                <w:rFonts w:eastAsia="Times New Roman"/>
              </w:rPr>
            </w:pPr>
            <w:r>
              <w:rPr>
                <w:rFonts w:eastAsia="Times New Roman"/>
              </w:rPr>
              <w:lastRenderedPageBreak/>
              <w:t>Work Group</w:t>
            </w:r>
          </w:p>
        </w:tc>
        <w:tc>
          <w:tcPr>
            <w:tcW w:w="0" w:type="auto"/>
            <w:vAlign w:val="center"/>
            <w:hideMark/>
          </w:tcPr>
          <w:p w14:paraId="5E190056" w14:textId="77777777" w:rsidR="00C51368" w:rsidRDefault="001708AB">
            <w:pPr>
              <w:rPr>
                <w:rFonts w:eastAsia="Times New Roman"/>
              </w:rPr>
            </w:pPr>
            <w:hyperlink r:id="rId1700"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002EDE5B" w14:textId="77777777" w:rsidR="00C51368" w:rsidRDefault="001708AB">
            <w:pPr>
              <w:rPr>
                <w:rFonts w:eastAsia="Times New Roman"/>
              </w:rPr>
            </w:pPr>
            <w:hyperlink r:id="rId1701" w:anchor="status" w:history="1">
              <w:r w:rsidR="00E43BD9">
                <w:rPr>
                  <w:rStyle w:val="Hyperlink"/>
                  <w:rFonts w:eastAsia="Times New Roman"/>
                </w:rPr>
                <w:t>Ballot Status</w:t>
              </w:r>
            </w:hyperlink>
            <w:r w:rsidR="00E43BD9">
              <w:rPr>
                <w:rFonts w:eastAsia="Times New Roman"/>
              </w:rPr>
              <w:t xml:space="preserve">: </w:t>
            </w:r>
            <w:hyperlink r:id="rId1702" w:anchor="pubs" w:history="1">
              <w:r w:rsidR="00E43BD9">
                <w:rPr>
                  <w:rStyle w:val="Hyperlink"/>
                  <w:rFonts w:eastAsia="Times New Roman"/>
                </w:rPr>
                <w:t>DSTU 2</w:t>
              </w:r>
            </w:hyperlink>
          </w:p>
        </w:tc>
      </w:tr>
    </w:tbl>
    <w:p w14:paraId="39EA2AD2" w14:textId="77777777"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14:paraId="67797D6C" w14:textId="77777777" w:rsidR="00C51368" w:rsidRDefault="001708AB">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14:paraId="3ACD8ED9" w14:textId="77777777" w:rsidR="00C51368" w:rsidRDefault="001708AB">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14:paraId="7AEDE2E9" w14:textId="77777777" w:rsidR="00C51368" w:rsidRDefault="001708AB">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14:paraId="1326FACF" w14:textId="77777777" w:rsidR="00C51368" w:rsidRDefault="00E43BD9">
      <w:pPr>
        <w:pStyle w:val="Heading3"/>
        <w:divId w:val="1863779081"/>
        <w:rPr>
          <w:rFonts w:eastAsia="Times New Roman"/>
          <w:lang w:val="en-US"/>
        </w:rPr>
      </w:pPr>
      <w:r>
        <w:rPr>
          <w:rFonts w:eastAsia="Times New Roman"/>
          <w:lang w:val="en-US"/>
        </w:rPr>
        <w:t>Resource Status</w:t>
      </w:r>
    </w:p>
    <w:p w14:paraId="59709BE8" w14:textId="77777777"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14:paraId="501A02C6" w14:textId="77777777"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14:paraId="10E94A90"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14:paraId="60DE279D"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14:paraId="45A29FCE"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14:paraId="0AD97FA6" w14:textId="77777777"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14:paraId="5502C6AA" w14:textId="77777777"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14:paraId="668C4CE9" w14:textId="77777777"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14:paraId="2F6F68BA"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14:paraId="6011787E"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14:paraId="19485A35"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14:paraId="07B97455"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14:paraId="70B08285"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14:paraId="3E8C1783" w14:textId="77777777"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14:paraId="1F6EC559" w14:textId="77777777" w:rsidR="00C51368" w:rsidRDefault="00E43BD9">
      <w:pPr>
        <w:pStyle w:val="NormalWeb"/>
        <w:divId w:val="1863779081"/>
        <w:rPr>
          <w:lang w:val="en-US"/>
        </w:rPr>
      </w:pPr>
      <w:r>
        <w:rPr>
          <w:lang w:val="en-US"/>
        </w:rPr>
        <w:t>Examples of the clinical workflow life cycle:</w:t>
      </w:r>
    </w:p>
    <w:p w14:paraId="7795A91E"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14:paraId="4385D02C"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14:paraId="7F8FED97"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14:paraId="4F9AB03E"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14:paraId="7C68140F"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14:paraId="3FD685FA" w14:textId="77777777"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14:paraId="23DE8B7C" w14:textId="77777777"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14:paraId="2B99C859" w14:textId="77777777"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14:paraId="45A7CFEE"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14:paraId="51E0AFE2"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14:paraId="33C84373"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14:paraId="24D05E28"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14:paraId="68B8F407"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14:paraId="1A76A608"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14:paraId="54CC538D"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14:paraId="3DAE2F79"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14:paraId="5E601A55"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14:paraId="27DF25DE" w14:textId="77777777"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14:paraId="36BC7A35" w14:textId="77777777" w:rsidR="00C51368" w:rsidRDefault="00E43BD9">
      <w:pPr>
        <w:pStyle w:val="NormalWeb"/>
        <w:divId w:val="1863779081"/>
        <w:rPr>
          <w:lang w:val="en-US"/>
        </w:rPr>
      </w:pPr>
      <w:r>
        <w:rPr>
          <w:lang w:val="en-US"/>
        </w:rPr>
        <w:t>Examples of the request/order life cycle:</w:t>
      </w:r>
    </w:p>
    <w:p w14:paraId="77A924CF"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14:paraId="2EF60612"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14:paraId="2F53B788"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14:paraId="39B4B1D3"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14:paraId="6416C830"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14:paraId="590ABFCA" w14:textId="77777777"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14:paraId="0C6C86DF" w14:textId="77777777"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14:paraId="3A7ECE5D" w14:textId="77777777"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14:paraId="2DBF85DA"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14:paraId="277EBB49"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14:paraId="43E3B71C"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14:paraId="11F493FA"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14:paraId="6EDD9963" w14:textId="77777777"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14:paraId="46525450" w14:textId="77777777" w:rsidR="00C51368" w:rsidRDefault="00E43BD9">
      <w:pPr>
        <w:pStyle w:val="NormalWeb"/>
        <w:divId w:val="1863779081"/>
        <w:rPr>
          <w:lang w:val="en-US"/>
        </w:rPr>
      </w:pPr>
      <w:r>
        <w:rPr>
          <w:lang w:val="en-US"/>
        </w:rPr>
        <w:t>Examples of the entity availability life cycle:</w:t>
      </w:r>
    </w:p>
    <w:p w14:paraId="5F7969E3"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14:paraId="4FE007B9"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14:paraId="60953160"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14:paraId="569422AA"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14:paraId="0C02B817"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14:paraId="5F5D0626"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14:paraId="0EC1B7B3"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14:paraId="38B103FA"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14:paraId="79F25F44"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14:paraId="623D9E8D"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14:paraId="70F861F5"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14:paraId="03D2F2F0"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14:paraId="4EBE8946" w14:textId="77777777"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14:paraId="7EA52315" w14:textId="77777777"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14:paraId="203FE8F9" w14:textId="77777777"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14:paraId="4ED9542D" w14:textId="77777777"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14:paraId="027F1346" w14:textId="77777777"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14:paraId="60131E7F" w14:textId="77777777" w:rsidR="00C51368" w:rsidRDefault="001708AB">
      <w:pPr>
        <w:divId w:val="1863779081"/>
        <w:rPr>
          <w:rFonts w:eastAsia="Times New Roman"/>
          <w:lang w:val="en-US"/>
        </w:rPr>
      </w:pPr>
      <w:r>
        <w:rPr>
          <w:rFonts w:eastAsia="Times New Roman"/>
          <w:lang w:val="en-US"/>
        </w:rPr>
        <w:pict w14:anchorId="21D06FA4">
          <v:rect id="_x0000_i1060" style="width:0;height:1.5pt" o:hralign="center" o:hrstd="t" o:hr="t" fillcolor="#a0a0a0" stroked="f"/>
        </w:pict>
      </w:r>
    </w:p>
    <w:p w14:paraId="5885E593" w14:textId="77777777"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14:paraId="23C5176A" w14:textId="77777777"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14:paraId="5B1FFD45" w14:textId="77777777"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14:paraId="75443002" w14:textId="77777777"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14:paraId="53F2A4CD" w14:textId="77777777"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3" w:history="1">
        <w:r>
          <w:rPr>
            <w:rStyle w:val="Hyperlink"/>
            <w:lang w:val="en-US"/>
          </w:rPr>
          <w:t>Condition</w:t>
        </w:r>
      </w:hyperlink>
      <w:r>
        <w:rPr>
          <w:lang w:val="en-US"/>
        </w:rPr>
        <w:t xml:space="preserve"> resource. In a typical EHR, condition resources might be published on the RESTful interface for the following reasons: </w:t>
      </w:r>
    </w:p>
    <w:p w14:paraId="1EA931DA"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14:paraId="5BEA48D1"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14:paraId="45F864D9"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4" w:history="1">
        <w:r>
          <w:rPr>
            <w:rStyle w:val="Hyperlink"/>
            <w:rFonts w:eastAsia="Times New Roman"/>
            <w:lang w:val="en-US"/>
          </w:rPr>
          <w:t>DiagnosticOrder</w:t>
        </w:r>
      </w:hyperlink>
      <w:r>
        <w:rPr>
          <w:rFonts w:eastAsia="Times New Roman"/>
          <w:lang w:val="en-US"/>
        </w:rPr>
        <w:t>/</w:t>
      </w:r>
      <w:hyperlink r:id="rId1705" w:history="1">
        <w:r>
          <w:rPr>
            <w:rStyle w:val="Hyperlink"/>
            <w:rFonts w:eastAsia="Times New Roman"/>
            <w:lang w:val="en-US"/>
          </w:rPr>
          <w:t>DiagnosticReport</w:t>
        </w:r>
      </w:hyperlink>
      <w:r>
        <w:rPr>
          <w:rFonts w:eastAsia="Times New Roman"/>
          <w:lang w:val="en-US"/>
        </w:rPr>
        <w:t xml:space="preserve"> pair</w:t>
      </w:r>
    </w:p>
    <w:p w14:paraId="6541BA63" w14:textId="77777777"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14:paraId="259854D6" w14:textId="77777777"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14:paraId="5FFB6CA8" w14:textId="77777777"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14:paraId="4B845DD8" w14:textId="77777777"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14:paraId="30110821" w14:textId="77777777" w:rsidR="00C51368" w:rsidRDefault="00E43BD9">
      <w:pPr>
        <w:pStyle w:val="NormalWeb"/>
        <w:divId w:val="1863779081"/>
        <w:rPr>
          <w:lang w:val="en-US"/>
        </w:rPr>
      </w:pPr>
      <w:r>
        <w:rPr>
          <w:lang w:val="en-US"/>
        </w:rPr>
        <w:t xml:space="preserve">On the RESTful API, this is done using the </w:t>
      </w:r>
      <w:hyperlink r:id="rId1706" w:anchor="current" w:history="1">
        <w:r>
          <w:rPr>
            <w:rStyle w:val="Hyperlink"/>
            <w:lang w:val="en-US"/>
          </w:rPr>
          <w:t>list search mechanism</w:t>
        </w:r>
      </w:hyperlink>
      <w:r>
        <w:rPr>
          <w:lang w:val="en-US"/>
        </w:rPr>
        <w:t xml:space="preserve">: </w:t>
      </w:r>
    </w:p>
    <w:p w14:paraId="1871999B" w14:textId="77777777" w:rsidR="00C51368" w:rsidRDefault="00C51368">
      <w:pPr>
        <w:pStyle w:val="HTMLPreformatted"/>
        <w:divId w:val="1863779081"/>
        <w:rPr>
          <w:lang w:val="en-US"/>
        </w:rPr>
      </w:pPr>
    </w:p>
    <w:p w14:paraId="591E8AF3" w14:textId="77777777" w:rsidR="00C51368" w:rsidRDefault="00E43BD9">
      <w:pPr>
        <w:pStyle w:val="HTMLPreformatted"/>
        <w:divId w:val="1863779081"/>
        <w:rPr>
          <w:lang w:val="en-US"/>
        </w:rPr>
      </w:pPr>
      <w:r>
        <w:rPr>
          <w:lang w:val="en-US"/>
        </w:rPr>
        <w:t xml:space="preserve"> GET [base]/AllergyIntolerance?patient=42&amp;_list=$current-allergies</w:t>
      </w:r>
    </w:p>
    <w:p w14:paraId="03C57C99" w14:textId="77777777"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7" w:anchor="find" w:history="1">
        <w:r>
          <w:rPr>
            <w:rStyle w:val="Hyperlink"/>
            <w:lang w:val="en-US"/>
          </w:rPr>
          <w:t>List Operation "Find"</w:t>
        </w:r>
      </w:hyperlink>
      <w:r>
        <w:rPr>
          <w:lang w:val="en-US"/>
        </w:rPr>
        <w:t xml:space="preserve"> for further information. </w:t>
      </w:r>
    </w:p>
    <w:p w14:paraId="4A49B7C6" w14:textId="77777777" w:rsidR="00C51368" w:rsidRDefault="00E43BD9">
      <w:pPr>
        <w:pStyle w:val="NormalWeb"/>
        <w:divId w:val="1863779081"/>
        <w:rPr>
          <w:lang w:val="en-US"/>
        </w:rPr>
      </w:pPr>
      <w:r>
        <w:rPr>
          <w:lang w:val="en-US"/>
        </w:rPr>
        <w:t xml:space="preserve">In a document, current lists are determined by the code on a Composition section. </w:t>
      </w:r>
    </w:p>
    <w:p w14:paraId="091BF7A2" w14:textId="77777777"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14:paraId="670374CC" w14:textId="77777777">
        <w:trPr>
          <w:divId w:val="1863779081"/>
          <w:tblCellSpacing w:w="15" w:type="dxa"/>
        </w:trPr>
        <w:tc>
          <w:tcPr>
            <w:tcW w:w="0" w:type="auto"/>
            <w:vAlign w:val="center"/>
            <w:hideMark/>
          </w:tcPr>
          <w:p w14:paraId="10F7A705" w14:textId="77777777" w:rsidR="00C51368" w:rsidRDefault="00E43BD9">
            <w:pPr>
              <w:rPr>
                <w:rFonts w:eastAsia="Times New Roman"/>
              </w:rPr>
            </w:pPr>
            <w:r>
              <w:rPr>
                <w:rFonts w:eastAsia="Times New Roman"/>
                <w:b/>
                <w:bCs/>
              </w:rPr>
              <w:t>List</w:t>
            </w:r>
          </w:p>
        </w:tc>
        <w:tc>
          <w:tcPr>
            <w:tcW w:w="0" w:type="auto"/>
            <w:vAlign w:val="center"/>
            <w:hideMark/>
          </w:tcPr>
          <w:p w14:paraId="07CF21E4" w14:textId="77777777" w:rsidR="00C51368" w:rsidRDefault="00E43BD9">
            <w:pPr>
              <w:rPr>
                <w:rFonts w:eastAsia="Times New Roman"/>
              </w:rPr>
            </w:pPr>
            <w:r>
              <w:rPr>
                <w:rFonts w:eastAsia="Times New Roman"/>
                <w:b/>
                <w:bCs/>
              </w:rPr>
              <w:t>ResourceType</w:t>
            </w:r>
          </w:p>
        </w:tc>
        <w:tc>
          <w:tcPr>
            <w:tcW w:w="0" w:type="auto"/>
            <w:vAlign w:val="center"/>
            <w:hideMark/>
          </w:tcPr>
          <w:p w14:paraId="3053EEB6" w14:textId="77777777" w:rsidR="00C51368" w:rsidRDefault="00E43BD9">
            <w:pPr>
              <w:rPr>
                <w:rFonts w:eastAsia="Times New Roman"/>
              </w:rPr>
            </w:pPr>
            <w:r>
              <w:rPr>
                <w:rFonts w:eastAsia="Times New Roman"/>
                <w:b/>
                <w:bCs/>
              </w:rPr>
              <w:t>Description</w:t>
            </w:r>
          </w:p>
        </w:tc>
        <w:tc>
          <w:tcPr>
            <w:tcW w:w="0" w:type="auto"/>
            <w:vAlign w:val="center"/>
            <w:hideMark/>
          </w:tcPr>
          <w:p w14:paraId="1EF98F84" w14:textId="77777777" w:rsidR="00C51368" w:rsidRDefault="00E43BD9">
            <w:pPr>
              <w:rPr>
                <w:rFonts w:eastAsia="Times New Roman"/>
              </w:rPr>
            </w:pPr>
            <w:r>
              <w:rPr>
                <w:rFonts w:eastAsia="Times New Roman"/>
                <w:b/>
                <w:bCs/>
              </w:rPr>
              <w:t>Possible LOINC codes in documents / sections</w:t>
            </w:r>
          </w:p>
        </w:tc>
      </w:tr>
      <w:tr w:rsidR="00C51368" w14:paraId="475A2FE3" w14:textId="77777777">
        <w:trPr>
          <w:divId w:val="1863779081"/>
          <w:tblCellSpacing w:w="15" w:type="dxa"/>
        </w:trPr>
        <w:tc>
          <w:tcPr>
            <w:tcW w:w="0" w:type="auto"/>
            <w:vAlign w:val="center"/>
            <w:hideMark/>
          </w:tcPr>
          <w:p w14:paraId="0AA498A5" w14:textId="77777777" w:rsidR="00C51368" w:rsidRDefault="00E43BD9">
            <w:pPr>
              <w:rPr>
                <w:rFonts w:eastAsia="Times New Roman"/>
              </w:rPr>
            </w:pPr>
            <w:r>
              <w:rPr>
                <w:rFonts w:eastAsia="Times New Roman"/>
              </w:rPr>
              <w:t>$current-problems</w:t>
            </w:r>
          </w:p>
        </w:tc>
        <w:tc>
          <w:tcPr>
            <w:tcW w:w="0" w:type="auto"/>
            <w:vAlign w:val="center"/>
            <w:hideMark/>
          </w:tcPr>
          <w:p w14:paraId="67809FF2" w14:textId="77777777" w:rsidR="00C51368" w:rsidRDefault="001708AB">
            <w:pPr>
              <w:rPr>
                <w:rFonts w:eastAsia="Times New Roman"/>
              </w:rPr>
            </w:pPr>
            <w:hyperlink r:id="rId1708" w:history="1">
              <w:r w:rsidR="00E43BD9">
                <w:rPr>
                  <w:rStyle w:val="Hyperlink"/>
                  <w:rFonts w:eastAsia="Times New Roman"/>
                </w:rPr>
                <w:t>Condition</w:t>
              </w:r>
            </w:hyperlink>
          </w:p>
        </w:tc>
        <w:tc>
          <w:tcPr>
            <w:tcW w:w="0" w:type="auto"/>
            <w:vAlign w:val="center"/>
            <w:hideMark/>
          </w:tcPr>
          <w:p w14:paraId="4C84F4FC" w14:textId="77777777"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14:paraId="23B73ADF" w14:textId="77777777" w:rsidR="00C51368" w:rsidRDefault="00E43BD9">
            <w:pPr>
              <w:rPr>
                <w:rFonts w:eastAsia="Times New Roman"/>
              </w:rPr>
            </w:pPr>
            <w:r>
              <w:rPr>
                <w:rFonts w:eastAsia="Times New Roman"/>
              </w:rPr>
              <w:t>46105-3 (Problem conditions Set)</w:t>
            </w:r>
          </w:p>
        </w:tc>
      </w:tr>
      <w:tr w:rsidR="00C51368" w14:paraId="163A8D7B" w14:textId="77777777">
        <w:trPr>
          <w:divId w:val="1863779081"/>
          <w:tblCellSpacing w:w="15" w:type="dxa"/>
        </w:trPr>
        <w:tc>
          <w:tcPr>
            <w:tcW w:w="0" w:type="auto"/>
            <w:vAlign w:val="center"/>
            <w:hideMark/>
          </w:tcPr>
          <w:p w14:paraId="69EBFE1D" w14:textId="77777777" w:rsidR="00C51368" w:rsidRDefault="00E43BD9">
            <w:pPr>
              <w:rPr>
                <w:rFonts w:eastAsia="Times New Roman"/>
              </w:rPr>
            </w:pPr>
            <w:r>
              <w:rPr>
                <w:rFonts w:eastAsia="Times New Roman"/>
              </w:rPr>
              <w:t>$current-medications</w:t>
            </w:r>
          </w:p>
        </w:tc>
        <w:tc>
          <w:tcPr>
            <w:tcW w:w="0" w:type="auto"/>
            <w:vAlign w:val="center"/>
            <w:hideMark/>
          </w:tcPr>
          <w:p w14:paraId="1D8098E5" w14:textId="77777777" w:rsidR="00C51368" w:rsidRDefault="001708AB">
            <w:pPr>
              <w:rPr>
                <w:rFonts w:eastAsia="Times New Roman"/>
              </w:rPr>
            </w:pPr>
            <w:hyperlink r:id="rId1709" w:history="1">
              <w:r w:rsidR="00E43BD9">
                <w:rPr>
                  <w:rStyle w:val="Hyperlink"/>
                  <w:rFonts w:eastAsia="Times New Roman"/>
                </w:rPr>
                <w:t>MedicationStatement</w:t>
              </w:r>
            </w:hyperlink>
            <w:r w:rsidR="00E43BD9">
              <w:rPr>
                <w:rFonts w:eastAsia="Times New Roman"/>
              </w:rPr>
              <w:t xml:space="preserve">/ </w:t>
            </w:r>
            <w:hyperlink r:id="rId1710" w:history="1">
              <w:r w:rsidR="00E43BD9">
                <w:rPr>
                  <w:rStyle w:val="Hyperlink"/>
                  <w:rFonts w:eastAsia="Times New Roman"/>
                </w:rPr>
                <w:t>MedicationOrder</w:t>
              </w:r>
            </w:hyperlink>
          </w:p>
        </w:tc>
        <w:tc>
          <w:tcPr>
            <w:tcW w:w="0" w:type="auto"/>
            <w:vAlign w:val="center"/>
            <w:hideMark/>
          </w:tcPr>
          <w:p w14:paraId="6976546B" w14:textId="77777777"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1" w:history="1">
              <w:r>
                <w:rPr>
                  <w:rStyle w:val="Hyperlink"/>
                  <w:rFonts w:eastAsia="Times New Roman"/>
                </w:rPr>
                <w:t>prescriptions</w:t>
              </w:r>
            </w:hyperlink>
            <w:r>
              <w:rPr>
                <w:rFonts w:eastAsia="Times New Roman"/>
              </w:rPr>
              <w:t xml:space="preserve"> and more general </w:t>
            </w:r>
            <w:hyperlink r:id="rId1712"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14:paraId="7B9174CB" w14:textId="77777777" w:rsidR="00C51368" w:rsidRDefault="00E43BD9">
            <w:pPr>
              <w:rPr>
                <w:rFonts w:eastAsia="Times New Roman"/>
              </w:rPr>
            </w:pPr>
            <w:r>
              <w:rPr>
                <w:rFonts w:eastAsia="Times New Roman"/>
              </w:rPr>
              <w:t>57828-6 (Prescription list), 10160-0 (History of medication)</w:t>
            </w:r>
          </w:p>
        </w:tc>
      </w:tr>
      <w:tr w:rsidR="00C51368" w14:paraId="35899BBE" w14:textId="77777777">
        <w:trPr>
          <w:divId w:val="1863779081"/>
          <w:tblCellSpacing w:w="15" w:type="dxa"/>
        </w:trPr>
        <w:tc>
          <w:tcPr>
            <w:tcW w:w="0" w:type="auto"/>
            <w:vAlign w:val="center"/>
            <w:hideMark/>
          </w:tcPr>
          <w:p w14:paraId="5F52535D" w14:textId="77777777" w:rsidR="00C51368" w:rsidRDefault="00E43BD9">
            <w:pPr>
              <w:rPr>
                <w:rFonts w:eastAsia="Times New Roman"/>
              </w:rPr>
            </w:pPr>
            <w:r>
              <w:rPr>
                <w:rFonts w:eastAsia="Times New Roman"/>
              </w:rPr>
              <w:lastRenderedPageBreak/>
              <w:t>$current-allergies</w:t>
            </w:r>
          </w:p>
        </w:tc>
        <w:tc>
          <w:tcPr>
            <w:tcW w:w="0" w:type="auto"/>
            <w:vAlign w:val="center"/>
            <w:hideMark/>
          </w:tcPr>
          <w:p w14:paraId="74551303" w14:textId="77777777" w:rsidR="00C51368" w:rsidRDefault="001708AB">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14:paraId="7EC7606F" w14:textId="77777777"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14:paraId="41CB7663" w14:textId="77777777"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14:paraId="2A6E8B35" w14:textId="77777777">
        <w:trPr>
          <w:divId w:val="1863779081"/>
          <w:tblCellSpacing w:w="15" w:type="dxa"/>
        </w:trPr>
        <w:tc>
          <w:tcPr>
            <w:tcW w:w="0" w:type="auto"/>
            <w:vAlign w:val="center"/>
            <w:hideMark/>
          </w:tcPr>
          <w:p w14:paraId="7B289173" w14:textId="77777777" w:rsidR="00C51368" w:rsidRDefault="00E43BD9">
            <w:pPr>
              <w:rPr>
                <w:rFonts w:eastAsia="Times New Roman"/>
              </w:rPr>
            </w:pPr>
            <w:r>
              <w:rPr>
                <w:rFonts w:eastAsia="Times New Roman"/>
              </w:rPr>
              <w:t>$current-drug-allergies</w:t>
            </w:r>
          </w:p>
        </w:tc>
        <w:tc>
          <w:tcPr>
            <w:tcW w:w="0" w:type="auto"/>
            <w:vAlign w:val="center"/>
            <w:hideMark/>
          </w:tcPr>
          <w:p w14:paraId="5E60E947" w14:textId="77777777" w:rsidR="00C51368" w:rsidRDefault="001708AB">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14:paraId="46E2366A" w14:textId="77777777"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14:paraId="6F4E5061" w14:textId="77777777" w:rsidR="00C51368" w:rsidRDefault="00E43BD9">
            <w:pPr>
              <w:rPr>
                <w:rFonts w:eastAsia="Times New Roman"/>
              </w:rPr>
            </w:pPr>
            <w:r>
              <w:rPr>
                <w:rFonts w:eastAsia="Times New Roman"/>
              </w:rPr>
              <w:t>(same as above?)</w:t>
            </w:r>
          </w:p>
        </w:tc>
      </w:tr>
    </w:tbl>
    <w:p w14:paraId="6DDF2E5E" w14:textId="77777777" w:rsidR="00C51368" w:rsidRDefault="001708AB">
      <w:pPr>
        <w:divId w:val="1863779081"/>
        <w:rPr>
          <w:rFonts w:eastAsia="Times New Roman"/>
          <w:lang w:val="en-US"/>
        </w:rPr>
      </w:pPr>
      <w:r>
        <w:rPr>
          <w:rFonts w:eastAsia="Times New Roman"/>
          <w:lang w:val="en-US"/>
        </w:rPr>
        <w:pict w14:anchorId="5457A7FD">
          <v:rect id="_x0000_i1061" style="width:0;height:1.5pt" o:hralign="center" o:hrstd="t" o:hr="t" fillcolor="#a0a0a0" stroked="f"/>
        </w:pict>
      </w:r>
    </w:p>
    <w:p w14:paraId="2602BC3E" w14:textId="77777777"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14:paraId="51FC662C" w14:textId="77777777"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14:paraId="5AE8830B" w14:textId="77777777"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14:paraId="24F82DC4" w14:textId="77777777"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14:paraId="600079D7" w14:textId="77777777" w:rsidR="00C51368" w:rsidRDefault="00E43BD9">
      <w:pPr>
        <w:pStyle w:val="Heading1"/>
        <w:rPr>
          <w:rFonts w:eastAsia="Times New Roman"/>
          <w:noProof/>
          <w:lang w:val="en-US"/>
        </w:rPr>
      </w:pPr>
      <w:r>
        <w:rPr>
          <w:rFonts w:eastAsia="Times New Roman"/>
          <w:noProof/>
          <w:lang w:val="en-US"/>
        </w:rPr>
        <w:t>logical.html</w:t>
      </w:r>
    </w:p>
    <w:p w14:paraId="0D4F0B72" w14:textId="77777777"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E96D268" w14:textId="77777777">
        <w:trPr>
          <w:divId w:val="1969895693"/>
          <w:tblCellSpacing w:w="15" w:type="dxa"/>
        </w:trPr>
        <w:tc>
          <w:tcPr>
            <w:tcW w:w="0" w:type="auto"/>
            <w:vAlign w:val="center"/>
            <w:hideMark/>
          </w:tcPr>
          <w:p w14:paraId="2C76BBD4" w14:textId="77777777" w:rsidR="00C51368" w:rsidRDefault="00E43BD9">
            <w:pPr>
              <w:rPr>
                <w:rFonts w:eastAsia="Times New Roman"/>
              </w:rPr>
            </w:pPr>
            <w:r>
              <w:rPr>
                <w:rFonts w:eastAsia="Times New Roman"/>
              </w:rPr>
              <w:t>Work Group</w:t>
            </w:r>
          </w:p>
        </w:tc>
        <w:tc>
          <w:tcPr>
            <w:tcW w:w="0" w:type="auto"/>
            <w:vAlign w:val="center"/>
            <w:hideMark/>
          </w:tcPr>
          <w:p w14:paraId="62107C52" w14:textId="77777777" w:rsidR="00C51368" w:rsidRDefault="001708AB">
            <w:pPr>
              <w:rPr>
                <w:rFonts w:eastAsia="Times New Roman"/>
              </w:rPr>
            </w:pPr>
            <w:hyperlink r:id="rId17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D7E3A7F" w14:textId="77777777" w:rsidR="00C51368" w:rsidRDefault="001708AB">
            <w:pPr>
              <w:rPr>
                <w:rFonts w:eastAsia="Times New Roman"/>
              </w:rPr>
            </w:pPr>
            <w:hyperlink r:id="rId1716" w:anchor="status" w:history="1">
              <w:r w:rsidR="00E43BD9">
                <w:rPr>
                  <w:rStyle w:val="Hyperlink"/>
                  <w:rFonts w:eastAsia="Times New Roman"/>
                </w:rPr>
                <w:t>Ballot Status</w:t>
              </w:r>
            </w:hyperlink>
            <w:r w:rsidR="00E43BD9">
              <w:rPr>
                <w:rFonts w:eastAsia="Times New Roman"/>
              </w:rPr>
              <w:t xml:space="preserve">: </w:t>
            </w:r>
            <w:hyperlink r:id="rId1717" w:anchor="pubs" w:history="1">
              <w:r w:rsidR="00E43BD9">
                <w:rPr>
                  <w:rStyle w:val="Hyperlink"/>
                  <w:rFonts w:eastAsia="Times New Roman"/>
                </w:rPr>
                <w:t>DSTU 2</w:t>
              </w:r>
            </w:hyperlink>
          </w:p>
        </w:tc>
      </w:tr>
    </w:tbl>
    <w:p w14:paraId="5B12C96E" w14:textId="77777777"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14:paraId="7AC65F24" w14:textId="77777777" w:rsidR="00C51368" w:rsidRDefault="00E43BD9">
      <w:pPr>
        <w:pStyle w:val="NormalWeb"/>
        <w:divId w:val="1969895693"/>
        <w:rPr>
          <w:lang w:val="en-US"/>
        </w:rPr>
      </w:pPr>
      <w:r>
        <w:rPr>
          <w:lang w:val="en-US"/>
        </w:rPr>
        <w:t xml:space="preserve">ToDo: figure out how all this happens. </w:t>
      </w:r>
    </w:p>
    <w:p w14:paraId="273CF4A5" w14:textId="77777777" w:rsidR="00C51368" w:rsidRDefault="00E43BD9">
      <w:pPr>
        <w:pStyle w:val="Heading1"/>
        <w:rPr>
          <w:rFonts w:eastAsia="Times New Roman"/>
          <w:noProof/>
          <w:lang w:val="en-US"/>
        </w:rPr>
      </w:pPr>
      <w:r>
        <w:rPr>
          <w:rFonts w:eastAsia="Times New Roman"/>
          <w:noProof/>
          <w:lang w:val="en-US"/>
        </w:rPr>
        <w:t>loinc.html</w:t>
      </w:r>
    </w:p>
    <w:p w14:paraId="68822E7D" w14:textId="77777777"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E2CFF39" w14:textId="77777777">
        <w:trPr>
          <w:divId w:val="750202381"/>
          <w:tblCellSpacing w:w="15" w:type="dxa"/>
        </w:trPr>
        <w:tc>
          <w:tcPr>
            <w:tcW w:w="0" w:type="auto"/>
            <w:vAlign w:val="center"/>
            <w:hideMark/>
          </w:tcPr>
          <w:p w14:paraId="653E555D" w14:textId="77777777" w:rsidR="00C51368" w:rsidRDefault="00E43BD9">
            <w:pPr>
              <w:rPr>
                <w:rFonts w:eastAsia="Times New Roman"/>
              </w:rPr>
            </w:pPr>
            <w:r>
              <w:rPr>
                <w:rFonts w:eastAsia="Times New Roman"/>
              </w:rPr>
              <w:t>Work Group</w:t>
            </w:r>
          </w:p>
        </w:tc>
        <w:tc>
          <w:tcPr>
            <w:tcW w:w="0" w:type="auto"/>
            <w:vAlign w:val="center"/>
            <w:hideMark/>
          </w:tcPr>
          <w:p w14:paraId="235DB677" w14:textId="77777777" w:rsidR="00C51368" w:rsidRDefault="001708AB">
            <w:pPr>
              <w:rPr>
                <w:rFonts w:eastAsia="Times New Roman"/>
              </w:rPr>
            </w:pPr>
            <w:hyperlink r:id="rId17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D2DB95D" w14:textId="77777777" w:rsidR="00C51368" w:rsidRDefault="001708AB">
            <w:pPr>
              <w:rPr>
                <w:rFonts w:eastAsia="Times New Roman"/>
              </w:rPr>
            </w:pPr>
            <w:hyperlink r:id="rId1719" w:anchor="status" w:history="1">
              <w:r w:rsidR="00E43BD9">
                <w:rPr>
                  <w:rStyle w:val="Hyperlink"/>
                  <w:rFonts w:eastAsia="Times New Roman"/>
                </w:rPr>
                <w:t>Ballot Status</w:t>
              </w:r>
            </w:hyperlink>
            <w:r w:rsidR="00E43BD9">
              <w:rPr>
                <w:rFonts w:eastAsia="Times New Roman"/>
              </w:rPr>
              <w:t xml:space="preserve">: </w:t>
            </w:r>
            <w:hyperlink r:id="rId1720" w:anchor="pubs" w:history="1">
              <w:r w:rsidR="00E43BD9">
                <w:rPr>
                  <w:rStyle w:val="Hyperlink"/>
                  <w:rFonts w:eastAsia="Times New Roman"/>
                </w:rPr>
                <w:t>DSTU 2</w:t>
              </w:r>
            </w:hyperlink>
          </w:p>
        </w:tc>
      </w:tr>
    </w:tbl>
    <w:p w14:paraId="5F4810C3" w14:textId="77777777"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14:paraId="56894A46" w14:textId="77777777">
        <w:trPr>
          <w:divId w:val="750202381"/>
          <w:tblCellSpacing w:w="15" w:type="dxa"/>
        </w:trPr>
        <w:tc>
          <w:tcPr>
            <w:tcW w:w="0" w:type="auto"/>
            <w:vAlign w:val="center"/>
            <w:hideMark/>
          </w:tcPr>
          <w:p w14:paraId="6AB7E79F" w14:textId="77777777" w:rsidR="00C51368" w:rsidRDefault="00E43BD9">
            <w:pPr>
              <w:rPr>
                <w:rFonts w:eastAsia="Times New Roman"/>
              </w:rPr>
            </w:pPr>
            <w:r>
              <w:rPr>
                <w:rFonts w:eastAsia="Times New Roman"/>
              </w:rPr>
              <w:t>Source</w:t>
            </w:r>
          </w:p>
        </w:tc>
        <w:tc>
          <w:tcPr>
            <w:tcW w:w="0" w:type="auto"/>
            <w:vAlign w:val="center"/>
            <w:hideMark/>
          </w:tcPr>
          <w:p w14:paraId="2C3DB659" w14:textId="77777777" w:rsidR="00C51368" w:rsidRDefault="00E43BD9">
            <w:pPr>
              <w:rPr>
                <w:rFonts w:eastAsia="Times New Roman"/>
              </w:rPr>
            </w:pPr>
            <w:r>
              <w:rPr>
                <w:rFonts w:eastAsia="Times New Roman"/>
              </w:rPr>
              <w:t xml:space="preserve">LOINC is made available by the </w:t>
            </w:r>
            <w:hyperlink r:id="rId1721" w:history="1">
              <w:r>
                <w:rPr>
                  <w:rStyle w:val="Hyperlink"/>
                  <w:rFonts w:eastAsia="Times New Roman"/>
                </w:rPr>
                <w:t>Regenstrief Institute</w:t>
              </w:r>
            </w:hyperlink>
            <w:r>
              <w:rPr>
                <w:rFonts w:eastAsia="Times New Roman"/>
              </w:rPr>
              <w:t xml:space="preserve"> at </w:t>
            </w:r>
            <w:hyperlink r:id="rId1722" w:history="1">
              <w:r>
                <w:rPr>
                  <w:rStyle w:val="Hyperlink"/>
                  <w:rFonts w:eastAsia="Times New Roman"/>
                </w:rPr>
                <w:t>http://loinc.org</w:t>
              </w:r>
            </w:hyperlink>
          </w:p>
        </w:tc>
      </w:tr>
      <w:tr w:rsidR="00C51368" w14:paraId="1EB1D7FE" w14:textId="77777777">
        <w:trPr>
          <w:divId w:val="750202381"/>
          <w:tblCellSpacing w:w="15" w:type="dxa"/>
        </w:trPr>
        <w:tc>
          <w:tcPr>
            <w:tcW w:w="0" w:type="auto"/>
            <w:vAlign w:val="center"/>
            <w:hideMark/>
          </w:tcPr>
          <w:p w14:paraId="6BF34661" w14:textId="77777777" w:rsidR="00C51368" w:rsidRDefault="00E43BD9">
            <w:pPr>
              <w:rPr>
                <w:rFonts w:eastAsia="Times New Roman"/>
              </w:rPr>
            </w:pPr>
            <w:r>
              <w:rPr>
                <w:rFonts w:eastAsia="Times New Roman"/>
              </w:rPr>
              <w:t>System</w:t>
            </w:r>
          </w:p>
        </w:tc>
        <w:tc>
          <w:tcPr>
            <w:tcW w:w="0" w:type="auto"/>
            <w:vAlign w:val="center"/>
            <w:hideMark/>
          </w:tcPr>
          <w:p w14:paraId="6EDFE71B" w14:textId="77777777" w:rsidR="00C51368" w:rsidRDefault="00E43BD9">
            <w:pPr>
              <w:rPr>
                <w:rFonts w:eastAsia="Times New Roman"/>
              </w:rPr>
            </w:pPr>
            <w:r>
              <w:rPr>
                <w:rFonts w:eastAsia="Times New Roman"/>
              </w:rPr>
              <w:t xml:space="preserve">The URI </w:t>
            </w:r>
            <w:hyperlink r:id="rId1723" w:history="1">
              <w:r>
                <w:rPr>
                  <w:rStyle w:val="Hyperlink"/>
                  <w:rFonts w:eastAsia="Times New Roman"/>
                </w:rPr>
                <w:t>http://loinc.org</w:t>
              </w:r>
            </w:hyperlink>
            <w:r>
              <w:rPr>
                <w:rFonts w:eastAsia="Times New Roman"/>
              </w:rPr>
              <w:t xml:space="preserve"> identifies LOINC codes</w:t>
            </w:r>
          </w:p>
        </w:tc>
      </w:tr>
      <w:tr w:rsidR="00C51368" w14:paraId="4CF71C9B" w14:textId="77777777">
        <w:trPr>
          <w:divId w:val="750202381"/>
          <w:tblCellSpacing w:w="15" w:type="dxa"/>
        </w:trPr>
        <w:tc>
          <w:tcPr>
            <w:tcW w:w="0" w:type="auto"/>
            <w:vAlign w:val="center"/>
            <w:hideMark/>
          </w:tcPr>
          <w:p w14:paraId="27B7F561" w14:textId="77777777" w:rsidR="00C51368" w:rsidRDefault="00E43BD9">
            <w:pPr>
              <w:rPr>
                <w:rFonts w:eastAsia="Times New Roman"/>
              </w:rPr>
            </w:pPr>
            <w:r>
              <w:rPr>
                <w:rFonts w:eastAsia="Times New Roman"/>
              </w:rPr>
              <w:t>Version</w:t>
            </w:r>
          </w:p>
        </w:tc>
        <w:tc>
          <w:tcPr>
            <w:tcW w:w="0" w:type="auto"/>
            <w:vAlign w:val="center"/>
            <w:hideMark/>
          </w:tcPr>
          <w:p w14:paraId="574D565D" w14:textId="77777777" w:rsidR="00C51368" w:rsidRDefault="00E43BD9">
            <w:pPr>
              <w:rPr>
                <w:rFonts w:eastAsia="Times New Roman"/>
              </w:rPr>
            </w:pPr>
            <w:r>
              <w:rPr>
                <w:rFonts w:eastAsia="Times New Roman"/>
              </w:rPr>
              <w:t>Where a version is used, it should be the standard LOINC version e.g. 2.48</w:t>
            </w:r>
          </w:p>
        </w:tc>
      </w:tr>
      <w:tr w:rsidR="00C51368" w14:paraId="394D1A80" w14:textId="77777777">
        <w:trPr>
          <w:divId w:val="750202381"/>
          <w:tblCellSpacing w:w="15" w:type="dxa"/>
        </w:trPr>
        <w:tc>
          <w:tcPr>
            <w:tcW w:w="0" w:type="auto"/>
            <w:vAlign w:val="center"/>
            <w:hideMark/>
          </w:tcPr>
          <w:p w14:paraId="3F113296" w14:textId="77777777" w:rsidR="00C51368" w:rsidRDefault="00E43BD9">
            <w:pPr>
              <w:rPr>
                <w:rFonts w:eastAsia="Times New Roman"/>
              </w:rPr>
            </w:pPr>
            <w:r>
              <w:rPr>
                <w:rFonts w:eastAsia="Times New Roman"/>
              </w:rPr>
              <w:t>Code</w:t>
            </w:r>
          </w:p>
        </w:tc>
        <w:tc>
          <w:tcPr>
            <w:tcW w:w="0" w:type="auto"/>
            <w:vAlign w:val="center"/>
            <w:hideMark/>
          </w:tcPr>
          <w:p w14:paraId="11CE7AE3" w14:textId="77777777"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14:paraId="7AF6F21E" w14:textId="77777777">
        <w:trPr>
          <w:divId w:val="750202381"/>
          <w:tblCellSpacing w:w="15" w:type="dxa"/>
        </w:trPr>
        <w:tc>
          <w:tcPr>
            <w:tcW w:w="0" w:type="auto"/>
            <w:vAlign w:val="center"/>
            <w:hideMark/>
          </w:tcPr>
          <w:p w14:paraId="5DFE77A4" w14:textId="77777777" w:rsidR="00C51368" w:rsidRDefault="00E43BD9">
            <w:pPr>
              <w:rPr>
                <w:rFonts w:eastAsia="Times New Roman"/>
              </w:rPr>
            </w:pPr>
            <w:r>
              <w:rPr>
                <w:rFonts w:eastAsia="Times New Roman"/>
              </w:rPr>
              <w:t>Display</w:t>
            </w:r>
          </w:p>
        </w:tc>
        <w:tc>
          <w:tcPr>
            <w:tcW w:w="0" w:type="auto"/>
            <w:vAlign w:val="center"/>
            <w:hideMark/>
          </w:tcPr>
          <w:p w14:paraId="0640B1F0" w14:textId="77777777" w:rsidR="00C51368" w:rsidRDefault="00E43BD9">
            <w:pPr>
              <w:rPr>
                <w:rFonts w:eastAsia="Times New Roman"/>
              </w:rPr>
            </w:pPr>
            <w:r>
              <w:rPr>
                <w:rFonts w:eastAsia="Times New Roman"/>
              </w:rPr>
              <w:t>Use either the SHORTNAME or LONG_COMMON_NAME field for the display</w:t>
            </w:r>
          </w:p>
        </w:tc>
      </w:tr>
      <w:tr w:rsidR="00C51368" w14:paraId="538BB2FD" w14:textId="77777777">
        <w:trPr>
          <w:divId w:val="750202381"/>
          <w:tblCellSpacing w:w="15" w:type="dxa"/>
        </w:trPr>
        <w:tc>
          <w:tcPr>
            <w:tcW w:w="0" w:type="auto"/>
            <w:vAlign w:val="center"/>
            <w:hideMark/>
          </w:tcPr>
          <w:p w14:paraId="6EB34FFF" w14:textId="77777777" w:rsidR="00C51368" w:rsidRDefault="00E43BD9">
            <w:pPr>
              <w:rPr>
                <w:rFonts w:eastAsia="Times New Roman"/>
              </w:rPr>
            </w:pPr>
            <w:r>
              <w:rPr>
                <w:rFonts w:eastAsia="Times New Roman"/>
              </w:rPr>
              <w:t>Filter Properties</w:t>
            </w:r>
          </w:p>
        </w:tc>
        <w:tc>
          <w:tcPr>
            <w:tcW w:w="0" w:type="auto"/>
            <w:vAlign w:val="center"/>
            <w:hideMark/>
          </w:tcPr>
          <w:p w14:paraId="7010E770" w14:textId="77777777" w:rsidR="00C51368" w:rsidRDefault="00E43BD9">
            <w:pPr>
              <w:rPr>
                <w:rFonts w:eastAsia="Times New Roman"/>
              </w:rPr>
            </w:pPr>
            <w:r>
              <w:rPr>
                <w:rFonts w:eastAsia="Times New Roman"/>
              </w:rPr>
              <w:t>Several properties are defined as described below</w:t>
            </w:r>
          </w:p>
        </w:tc>
      </w:tr>
    </w:tbl>
    <w:p w14:paraId="315E8521" w14:textId="77777777" w:rsidR="00C51368" w:rsidRDefault="00E43BD9">
      <w:pPr>
        <w:pStyle w:val="Heading3"/>
        <w:divId w:val="750202381"/>
        <w:rPr>
          <w:rFonts w:eastAsia="Times New Roman"/>
          <w:lang w:val="en-US"/>
        </w:rPr>
      </w:pPr>
      <w:r>
        <w:rPr>
          <w:rFonts w:eastAsia="Times New Roman"/>
          <w:lang w:val="en-US"/>
        </w:rPr>
        <w:t>Copyright Issues</w:t>
      </w:r>
    </w:p>
    <w:p w14:paraId="12260813" w14:textId="77777777" w:rsidR="00C51368" w:rsidRDefault="00E43BD9">
      <w:pPr>
        <w:pStyle w:val="NormalWeb"/>
        <w:divId w:val="750202381"/>
        <w:rPr>
          <w:lang w:val="en-US"/>
        </w:rPr>
      </w:pPr>
      <w:r>
        <w:rPr>
          <w:lang w:val="en-US"/>
        </w:rPr>
        <w:t xml:space="preserve">The terms of use for LOINC require that a </w:t>
      </w:r>
      <w:hyperlink r:id="rId1724"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14:paraId="58108682" w14:textId="77777777" w:rsidR="00C51368" w:rsidRDefault="00C51368">
      <w:pPr>
        <w:pStyle w:val="HTMLPreformatted"/>
        <w:divId w:val="750202381"/>
        <w:rPr>
          <w:lang w:val="en-US"/>
        </w:rPr>
      </w:pPr>
    </w:p>
    <w:p w14:paraId="0D051F9E" w14:textId="77777777"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14:paraId="189AA394" w14:textId="77777777"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14:paraId="7F821A90" w14:textId="77777777" w:rsidR="00C51368" w:rsidRDefault="00E43BD9">
      <w:pPr>
        <w:pStyle w:val="Heading3"/>
        <w:divId w:val="750202381"/>
        <w:rPr>
          <w:rFonts w:eastAsia="Times New Roman"/>
          <w:lang w:val="en-US"/>
        </w:rPr>
      </w:pPr>
      <w:r>
        <w:rPr>
          <w:rFonts w:eastAsia="Times New Roman"/>
          <w:lang w:val="en-US"/>
        </w:rPr>
        <w:t>Case Sensitivity</w:t>
      </w:r>
    </w:p>
    <w:p w14:paraId="3D41F030" w14:textId="77777777"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14:paraId="25A82E3E" w14:textId="77777777" w:rsidR="00C51368" w:rsidRDefault="00E43BD9">
      <w:pPr>
        <w:pStyle w:val="Heading3"/>
        <w:divId w:val="750202381"/>
        <w:rPr>
          <w:rFonts w:eastAsia="Times New Roman"/>
          <w:lang w:val="en-US"/>
        </w:rPr>
      </w:pPr>
      <w:r>
        <w:rPr>
          <w:rFonts w:eastAsia="Times New Roman"/>
          <w:lang w:val="en-US"/>
        </w:rPr>
        <w:t>Use of LOINC PARTS</w:t>
      </w:r>
    </w:p>
    <w:p w14:paraId="4002BAF8" w14:textId="77777777" w:rsidR="00C51368" w:rsidRDefault="00E43BD9">
      <w:pPr>
        <w:pStyle w:val="NormalWeb"/>
        <w:divId w:val="750202381"/>
        <w:rPr>
          <w:lang w:val="en-US"/>
        </w:rPr>
      </w:pPr>
      <w:r>
        <w:rPr>
          <w:lang w:val="en-US"/>
        </w:rPr>
        <w:t xml:space="preserve">As described in the </w:t>
      </w:r>
      <w:hyperlink r:id="rId1725"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14:paraId="43CB89A5"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14:paraId="726C58B4"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6" w:history="1">
        <w:r>
          <w:rPr>
            <w:rStyle w:val="Hyperlink"/>
            <w:rFonts w:eastAsia="Times New Roman"/>
            <w:lang w:val="en-US"/>
          </w:rPr>
          <w:t>Structure Definitions</w:t>
        </w:r>
      </w:hyperlink>
      <w:r>
        <w:rPr>
          <w:rFonts w:eastAsia="Times New Roman"/>
          <w:lang w:val="en-US"/>
        </w:rPr>
        <w:t>, where the structure describes the use of a set of LOINC codes</w:t>
      </w:r>
    </w:p>
    <w:p w14:paraId="4193E275" w14:textId="77777777"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7"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14:paraId="61638016" w14:textId="77777777" w:rsidR="00C51368" w:rsidRDefault="00E43BD9">
      <w:pPr>
        <w:pStyle w:val="NormalWeb"/>
        <w:divId w:val="750202381"/>
        <w:rPr>
          <w:lang w:val="en-US"/>
        </w:rPr>
      </w:pPr>
      <w:r>
        <w:rPr>
          <w:lang w:val="en-US"/>
        </w:rPr>
        <w:t xml:space="preserve">Part codes are the same LOINC system(http://loinc.org), and SHALL be represented in uppercase (e.g. LP31755-9). </w:t>
      </w:r>
    </w:p>
    <w:p w14:paraId="4135C72D" w14:textId="77777777" w:rsidR="00C51368" w:rsidRDefault="00E43BD9">
      <w:pPr>
        <w:pStyle w:val="Heading3"/>
        <w:divId w:val="750202381"/>
        <w:rPr>
          <w:rFonts w:eastAsia="Times New Roman"/>
          <w:lang w:val="en-US"/>
        </w:rPr>
      </w:pPr>
      <w:r>
        <w:rPr>
          <w:rFonts w:eastAsia="Times New Roman"/>
          <w:lang w:val="en-US"/>
        </w:rPr>
        <w:t>Use of LOINC Answer Lists</w:t>
      </w:r>
    </w:p>
    <w:p w14:paraId="4726D480" w14:textId="77777777"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14:paraId="37B31375" w14:textId="77777777" w:rsidR="00C51368" w:rsidRDefault="00C51368">
      <w:pPr>
        <w:pStyle w:val="HTMLPreformatted"/>
        <w:divId w:val="750202381"/>
        <w:rPr>
          <w:lang w:val="en-US"/>
        </w:rPr>
      </w:pPr>
    </w:p>
    <w:p w14:paraId="6BFE4AFD" w14:textId="77777777" w:rsidR="00C51368" w:rsidRDefault="00E43BD9">
      <w:pPr>
        <w:pStyle w:val="HTMLPreformatted"/>
        <w:divId w:val="750202381"/>
        <w:rPr>
          <w:lang w:val="en-US"/>
        </w:rPr>
      </w:pPr>
      <w:r>
        <w:rPr>
          <w:lang w:val="en-US"/>
        </w:rPr>
        <w:t xml:space="preserve">  &lt;coding&gt;</w:t>
      </w:r>
    </w:p>
    <w:p w14:paraId="158FC3CC" w14:textId="77777777" w:rsidR="00C51368" w:rsidRDefault="00E43BD9">
      <w:pPr>
        <w:pStyle w:val="HTMLPreformatted"/>
        <w:divId w:val="750202381"/>
        <w:rPr>
          <w:lang w:val="en-US"/>
        </w:rPr>
      </w:pPr>
      <w:r>
        <w:rPr>
          <w:lang w:val="en-US"/>
        </w:rPr>
        <w:t xml:space="preserve">    &lt;system value="http://loinc.org"/&gt;</w:t>
      </w:r>
    </w:p>
    <w:p w14:paraId="47573490" w14:textId="77777777" w:rsidR="00C51368" w:rsidRDefault="00E43BD9">
      <w:pPr>
        <w:pStyle w:val="HTMLPreformatted"/>
        <w:divId w:val="750202381"/>
        <w:rPr>
          <w:lang w:val="en-US"/>
        </w:rPr>
      </w:pPr>
      <w:r>
        <w:rPr>
          <w:lang w:val="en-US"/>
        </w:rPr>
        <w:t xml:space="preserve">    &lt;code value="LA11165-0"/&gt;</w:t>
      </w:r>
    </w:p>
    <w:p w14:paraId="77884EC7" w14:textId="77777777" w:rsidR="00C51368" w:rsidRDefault="00E43BD9">
      <w:pPr>
        <w:pStyle w:val="HTMLPreformatted"/>
        <w:divId w:val="750202381"/>
        <w:rPr>
          <w:lang w:val="en-US"/>
        </w:rPr>
      </w:pPr>
      <w:r>
        <w:rPr>
          <w:lang w:val="en-US"/>
        </w:rPr>
        <w:t xml:space="preserve">    &lt;display value="Platelet anisocytosis"/&gt;</w:t>
      </w:r>
    </w:p>
    <w:p w14:paraId="434319A9" w14:textId="77777777" w:rsidR="00C51368" w:rsidRDefault="00E43BD9">
      <w:pPr>
        <w:pStyle w:val="HTMLPreformatted"/>
        <w:divId w:val="750202381"/>
        <w:rPr>
          <w:lang w:val="en-US"/>
        </w:rPr>
      </w:pPr>
      <w:r>
        <w:rPr>
          <w:lang w:val="en-US"/>
        </w:rPr>
        <w:t xml:space="preserve">  &lt;/coding&gt;</w:t>
      </w:r>
    </w:p>
    <w:p w14:paraId="003C3B7F" w14:textId="77777777"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14:paraId="21C3151C" w14:textId="77777777" w:rsidR="00C51368" w:rsidRDefault="00E43BD9">
      <w:pPr>
        <w:pStyle w:val="Heading3"/>
        <w:divId w:val="750202381"/>
        <w:rPr>
          <w:rFonts w:eastAsia="Times New Roman"/>
          <w:lang w:val="en-US"/>
        </w:rPr>
      </w:pPr>
      <w:r>
        <w:rPr>
          <w:rFonts w:eastAsia="Times New Roman"/>
          <w:lang w:val="en-US"/>
        </w:rPr>
        <w:t>LOINC Filter Properties</w:t>
      </w:r>
    </w:p>
    <w:p w14:paraId="540D9FD3" w14:textId="77777777"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14:paraId="29B942E9" w14:textId="77777777"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14:paraId="14A2D923" w14:textId="77777777">
        <w:trPr>
          <w:divId w:val="750202381"/>
          <w:tblCellSpacing w:w="15" w:type="dxa"/>
        </w:trPr>
        <w:tc>
          <w:tcPr>
            <w:tcW w:w="0" w:type="auto"/>
            <w:vAlign w:val="center"/>
            <w:hideMark/>
          </w:tcPr>
          <w:p w14:paraId="4348B5A4" w14:textId="77777777" w:rsidR="00C51368" w:rsidRDefault="00E43BD9">
            <w:pPr>
              <w:rPr>
                <w:rFonts w:eastAsia="Times New Roman"/>
              </w:rPr>
            </w:pPr>
            <w:r>
              <w:rPr>
                <w:rFonts w:eastAsia="Times New Roman"/>
              </w:rPr>
              <w:t>Description</w:t>
            </w:r>
          </w:p>
        </w:tc>
        <w:tc>
          <w:tcPr>
            <w:tcW w:w="0" w:type="auto"/>
            <w:vAlign w:val="center"/>
            <w:hideMark/>
          </w:tcPr>
          <w:p w14:paraId="576D3BFA" w14:textId="77777777" w:rsidR="00C51368" w:rsidRDefault="00E43BD9">
            <w:pPr>
              <w:rPr>
                <w:rFonts w:eastAsia="Times New Roman"/>
              </w:rPr>
            </w:pPr>
            <w:r>
              <w:rPr>
                <w:rFonts w:eastAsia="Times New Roman"/>
              </w:rPr>
              <w:t>Allows the selection of a set of LOINC codes with a common property value</w:t>
            </w:r>
          </w:p>
        </w:tc>
      </w:tr>
      <w:tr w:rsidR="00C51368" w14:paraId="28BC86D8" w14:textId="77777777">
        <w:trPr>
          <w:divId w:val="750202381"/>
          <w:tblCellSpacing w:w="15" w:type="dxa"/>
        </w:trPr>
        <w:tc>
          <w:tcPr>
            <w:tcW w:w="0" w:type="auto"/>
            <w:vAlign w:val="center"/>
            <w:hideMark/>
          </w:tcPr>
          <w:p w14:paraId="4670DC18" w14:textId="77777777" w:rsidR="00C51368" w:rsidRDefault="00E43BD9">
            <w:pPr>
              <w:rPr>
                <w:rFonts w:eastAsia="Times New Roman"/>
              </w:rPr>
            </w:pPr>
            <w:r>
              <w:rPr>
                <w:rFonts w:eastAsia="Times New Roman"/>
              </w:rPr>
              <w:t>Property Name</w:t>
            </w:r>
          </w:p>
        </w:tc>
        <w:tc>
          <w:tcPr>
            <w:tcW w:w="0" w:type="auto"/>
            <w:vAlign w:val="center"/>
            <w:hideMark/>
          </w:tcPr>
          <w:p w14:paraId="72B87063" w14:textId="77777777"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14:paraId="21CD4444" w14:textId="77777777">
        <w:trPr>
          <w:divId w:val="750202381"/>
          <w:tblCellSpacing w:w="15" w:type="dxa"/>
        </w:trPr>
        <w:tc>
          <w:tcPr>
            <w:tcW w:w="0" w:type="auto"/>
            <w:vAlign w:val="center"/>
            <w:hideMark/>
          </w:tcPr>
          <w:p w14:paraId="638DD021" w14:textId="77777777" w:rsidR="00C51368" w:rsidRDefault="00E43BD9">
            <w:pPr>
              <w:rPr>
                <w:rFonts w:eastAsia="Times New Roman"/>
              </w:rPr>
            </w:pPr>
            <w:r>
              <w:rPr>
                <w:rFonts w:eastAsia="Times New Roman"/>
              </w:rPr>
              <w:t>Operations Allowed</w:t>
            </w:r>
          </w:p>
        </w:tc>
        <w:tc>
          <w:tcPr>
            <w:tcW w:w="0" w:type="auto"/>
            <w:vAlign w:val="center"/>
            <w:hideMark/>
          </w:tcPr>
          <w:p w14:paraId="52765CA7" w14:textId="77777777" w:rsidR="00C51368" w:rsidRDefault="00E43BD9">
            <w:pPr>
              <w:rPr>
                <w:rFonts w:eastAsia="Times New Roman"/>
              </w:rPr>
            </w:pPr>
            <w:r>
              <w:rPr>
                <w:rFonts w:eastAsia="Times New Roman"/>
              </w:rPr>
              <w:t>= / regex</w:t>
            </w:r>
          </w:p>
        </w:tc>
      </w:tr>
      <w:tr w:rsidR="00C51368" w14:paraId="1F50D3D6" w14:textId="77777777">
        <w:trPr>
          <w:divId w:val="750202381"/>
          <w:tblCellSpacing w:w="15" w:type="dxa"/>
        </w:trPr>
        <w:tc>
          <w:tcPr>
            <w:tcW w:w="0" w:type="auto"/>
            <w:vAlign w:val="center"/>
            <w:hideMark/>
          </w:tcPr>
          <w:p w14:paraId="5AC0B71F" w14:textId="77777777" w:rsidR="00C51368" w:rsidRDefault="00E43BD9">
            <w:pPr>
              <w:rPr>
                <w:rFonts w:eastAsia="Times New Roman"/>
              </w:rPr>
            </w:pPr>
            <w:r>
              <w:rPr>
                <w:rFonts w:eastAsia="Times New Roman"/>
              </w:rPr>
              <w:t>Values Allowed</w:t>
            </w:r>
          </w:p>
        </w:tc>
        <w:tc>
          <w:tcPr>
            <w:tcW w:w="0" w:type="auto"/>
            <w:vAlign w:val="center"/>
            <w:hideMark/>
          </w:tcPr>
          <w:p w14:paraId="2E3E18F9" w14:textId="77777777" w:rsidR="00C51368" w:rsidRDefault="00E43BD9">
            <w:pPr>
              <w:rPr>
                <w:rFonts w:eastAsia="Times New Roman"/>
              </w:rPr>
            </w:pPr>
            <w:r>
              <w:rPr>
                <w:rFonts w:eastAsia="Times New Roman"/>
              </w:rPr>
              <w:t>[string value]</w:t>
            </w:r>
          </w:p>
        </w:tc>
      </w:tr>
      <w:tr w:rsidR="00C51368" w14:paraId="3BA88FF4" w14:textId="77777777">
        <w:trPr>
          <w:divId w:val="750202381"/>
          <w:tblCellSpacing w:w="15" w:type="dxa"/>
        </w:trPr>
        <w:tc>
          <w:tcPr>
            <w:tcW w:w="0" w:type="auto"/>
            <w:vAlign w:val="center"/>
            <w:hideMark/>
          </w:tcPr>
          <w:p w14:paraId="7ADB883D" w14:textId="77777777" w:rsidR="00C51368" w:rsidRDefault="00E43BD9">
            <w:pPr>
              <w:rPr>
                <w:rFonts w:eastAsia="Times New Roman"/>
              </w:rPr>
            </w:pPr>
            <w:r>
              <w:rPr>
                <w:rFonts w:eastAsia="Times New Roman"/>
              </w:rPr>
              <w:t>Comments</w:t>
            </w:r>
          </w:p>
        </w:tc>
        <w:tc>
          <w:tcPr>
            <w:tcW w:w="0" w:type="auto"/>
            <w:vAlign w:val="center"/>
            <w:hideMark/>
          </w:tcPr>
          <w:p w14:paraId="530681A6" w14:textId="77777777" w:rsidR="00C51368" w:rsidRDefault="00E43BD9">
            <w:pPr>
              <w:rPr>
                <w:rFonts w:eastAsia="Times New Roman"/>
              </w:rPr>
            </w:pPr>
            <w:r>
              <w:rPr>
                <w:rFonts w:eastAsia="Times New Roman"/>
              </w:rPr>
              <w:t>The 6 properties COMPONENT, PROPERTY, TIME_ASPCT, SYSTEM, SCALE_TYP, and METHOD_TYP are most likely to be useful.</w:t>
            </w:r>
          </w:p>
        </w:tc>
      </w:tr>
    </w:tbl>
    <w:p w14:paraId="4CA74487" w14:textId="77777777"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14:paraId="1C96D37C" w14:textId="77777777">
        <w:trPr>
          <w:divId w:val="750202381"/>
          <w:tblCellSpacing w:w="15" w:type="dxa"/>
        </w:trPr>
        <w:tc>
          <w:tcPr>
            <w:tcW w:w="0" w:type="auto"/>
            <w:vAlign w:val="center"/>
            <w:hideMark/>
          </w:tcPr>
          <w:p w14:paraId="47FCD46C" w14:textId="77777777" w:rsidR="00C51368" w:rsidRDefault="00E43BD9">
            <w:pPr>
              <w:rPr>
                <w:rFonts w:eastAsia="Times New Roman"/>
              </w:rPr>
            </w:pPr>
            <w:r>
              <w:rPr>
                <w:rFonts w:eastAsia="Times New Roman"/>
              </w:rPr>
              <w:t>Description</w:t>
            </w:r>
          </w:p>
        </w:tc>
        <w:tc>
          <w:tcPr>
            <w:tcW w:w="0" w:type="auto"/>
            <w:vAlign w:val="center"/>
            <w:hideMark/>
          </w:tcPr>
          <w:p w14:paraId="496E03DB" w14:textId="77777777" w:rsidR="00C51368" w:rsidRDefault="00E43BD9">
            <w:pPr>
              <w:rPr>
                <w:rFonts w:eastAsia="Times New Roman"/>
              </w:rPr>
            </w:pPr>
            <w:r>
              <w:rPr>
                <w:rFonts w:eastAsia="Times New Roman"/>
              </w:rPr>
              <w:t>Allows for the inclusion or exclusion of LOINC codes that include 3rd party copyright notices</w:t>
            </w:r>
          </w:p>
        </w:tc>
      </w:tr>
      <w:tr w:rsidR="00C51368" w14:paraId="1F0825D3" w14:textId="77777777">
        <w:trPr>
          <w:divId w:val="750202381"/>
          <w:tblCellSpacing w:w="15" w:type="dxa"/>
        </w:trPr>
        <w:tc>
          <w:tcPr>
            <w:tcW w:w="0" w:type="auto"/>
            <w:vAlign w:val="center"/>
            <w:hideMark/>
          </w:tcPr>
          <w:p w14:paraId="613BF73D" w14:textId="77777777" w:rsidR="00C51368" w:rsidRDefault="00E43BD9">
            <w:pPr>
              <w:rPr>
                <w:rFonts w:eastAsia="Times New Roman"/>
              </w:rPr>
            </w:pPr>
            <w:r>
              <w:rPr>
                <w:rFonts w:eastAsia="Times New Roman"/>
              </w:rPr>
              <w:t>Property Name</w:t>
            </w:r>
          </w:p>
        </w:tc>
        <w:tc>
          <w:tcPr>
            <w:tcW w:w="0" w:type="auto"/>
            <w:vAlign w:val="center"/>
            <w:hideMark/>
          </w:tcPr>
          <w:p w14:paraId="5488CC08" w14:textId="77777777" w:rsidR="00C51368" w:rsidRDefault="00E43BD9">
            <w:pPr>
              <w:rPr>
                <w:rFonts w:eastAsia="Times New Roman"/>
              </w:rPr>
            </w:pPr>
            <w:r>
              <w:rPr>
                <w:rFonts w:eastAsia="Times New Roman"/>
              </w:rPr>
              <w:t>copyright</w:t>
            </w:r>
          </w:p>
        </w:tc>
      </w:tr>
      <w:tr w:rsidR="00C51368" w14:paraId="59F8076C" w14:textId="77777777">
        <w:trPr>
          <w:divId w:val="750202381"/>
          <w:tblCellSpacing w:w="15" w:type="dxa"/>
        </w:trPr>
        <w:tc>
          <w:tcPr>
            <w:tcW w:w="0" w:type="auto"/>
            <w:vAlign w:val="center"/>
            <w:hideMark/>
          </w:tcPr>
          <w:p w14:paraId="169FDE1B" w14:textId="77777777"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14:paraId="0E186C1B" w14:textId="77777777" w:rsidR="00C51368" w:rsidRDefault="00E43BD9">
            <w:pPr>
              <w:rPr>
                <w:rFonts w:eastAsia="Times New Roman"/>
              </w:rPr>
            </w:pPr>
            <w:r>
              <w:rPr>
                <w:rFonts w:eastAsia="Times New Roman"/>
              </w:rPr>
              <w:lastRenderedPageBreak/>
              <w:t>=</w:t>
            </w:r>
          </w:p>
        </w:tc>
      </w:tr>
      <w:tr w:rsidR="00C51368" w14:paraId="73CBECDF" w14:textId="77777777">
        <w:trPr>
          <w:divId w:val="750202381"/>
          <w:tblCellSpacing w:w="15" w:type="dxa"/>
        </w:trPr>
        <w:tc>
          <w:tcPr>
            <w:tcW w:w="0" w:type="auto"/>
            <w:vAlign w:val="center"/>
            <w:hideMark/>
          </w:tcPr>
          <w:p w14:paraId="1B419C3E" w14:textId="77777777" w:rsidR="00C51368" w:rsidRDefault="00E43BD9">
            <w:pPr>
              <w:rPr>
                <w:rFonts w:eastAsia="Times New Roman"/>
              </w:rPr>
            </w:pPr>
            <w:r>
              <w:rPr>
                <w:rFonts w:eastAsia="Times New Roman"/>
              </w:rPr>
              <w:lastRenderedPageBreak/>
              <w:t>Values Allowed</w:t>
            </w:r>
          </w:p>
        </w:tc>
        <w:tc>
          <w:tcPr>
            <w:tcW w:w="0" w:type="auto"/>
            <w:vAlign w:val="center"/>
            <w:hideMark/>
          </w:tcPr>
          <w:p w14:paraId="3F13C07A" w14:textId="77777777" w:rsidR="00C51368" w:rsidRDefault="00E43BD9">
            <w:pPr>
              <w:rPr>
                <w:rFonts w:eastAsia="Times New Roman"/>
              </w:rPr>
            </w:pPr>
            <w:r>
              <w:rPr>
                <w:rFonts w:eastAsia="Times New Roman"/>
              </w:rPr>
              <w:t>LOINC | 3rdParty</w:t>
            </w:r>
          </w:p>
        </w:tc>
      </w:tr>
      <w:tr w:rsidR="00C51368" w14:paraId="0D475B58" w14:textId="77777777">
        <w:trPr>
          <w:divId w:val="750202381"/>
          <w:tblCellSpacing w:w="15" w:type="dxa"/>
        </w:trPr>
        <w:tc>
          <w:tcPr>
            <w:tcW w:w="0" w:type="auto"/>
            <w:vAlign w:val="center"/>
            <w:hideMark/>
          </w:tcPr>
          <w:p w14:paraId="714B1E12" w14:textId="77777777" w:rsidR="00C51368" w:rsidRDefault="00E43BD9">
            <w:pPr>
              <w:rPr>
                <w:rFonts w:eastAsia="Times New Roman"/>
              </w:rPr>
            </w:pPr>
            <w:r>
              <w:rPr>
                <w:rFonts w:eastAsia="Times New Roman"/>
              </w:rPr>
              <w:t>Comments</w:t>
            </w:r>
          </w:p>
        </w:tc>
        <w:tc>
          <w:tcPr>
            <w:tcW w:w="0" w:type="auto"/>
            <w:vAlign w:val="center"/>
            <w:hideMark/>
          </w:tcPr>
          <w:p w14:paraId="69CD8A81" w14:textId="77777777"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14:paraId="058808B4" w14:textId="77777777"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14:paraId="26BD140D" w14:textId="77777777">
        <w:trPr>
          <w:divId w:val="750202381"/>
          <w:tblCellSpacing w:w="15" w:type="dxa"/>
        </w:trPr>
        <w:tc>
          <w:tcPr>
            <w:tcW w:w="0" w:type="auto"/>
            <w:vAlign w:val="center"/>
            <w:hideMark/>
          </w:tcPr>
          <w:p w14:paraId="4EC28AAD" w14:textId="77777777" w:rsidR="00C51368" w:rsidRDefault="00E43BD9">
            <w:pPr>
              <w:rPr>
                <w:rFonts w:eastAsia="Times New Roman"/>
              </w:rPr>
            </w:pPr>
            <w:r>
              <w:rPr>
                <w:rFonts w:eastAsia="Times New Roman"/>
              </w:rPr>
              <w:t>Description</w:t>
            </w:r>
          </w:p>
        </w:tc>
        <w:tc>
          <w:tcPr>
            <w:tcW w:w="0" w:type="auto"/>
            <w:vAlign w:val="center"/>
            <w:hideMark/>
          </w:tcPr>
          <w:p w14:paraId="184EEBE9" w14:textId="77777777"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14:paraId="43634341" w14:textId="77777777">
        <w:trPr>
          <w:divId w:val="750202381"/>
          <w:tblCellSpacing w:w="15" w:type="dxa"/>
        </w:trPr>
        <w:tc>
          <w:tcPr>
            <w:tcW w:w="0" w:type="auto"/>
            <w:vAlign w:val="center"/>
            <w:hideMark/>
          </w:tcPr>
          <w:p w14:paraId="3EB6F85C" w14:textId="77777777" w:rsidR="00C51368" w:rsidRDefault="00E43BD9">
            <w:pPr>
              <w:rPr>
                <w:rFonts w:eastAsia="Times New Roman"/>
              </w:rPr>
            </w:pPr>
            <w:r>
              <w:rPr>
                <w:rFonts w:eastAsia="Times New Roman"/>
              </w:rPr>
              <w:t>Property Name</w:t>
            </w:r>
          </w:p>
        </w:tc>
        <w:tc>
          <w:tcPr>
            <w:tcW w:w="0" w:type="auto"/>
            <w:vAlign w:val="center"/>
            <w:hideMark/>
          </w:tcPr>
          <w:p w14:paraId="0C62BFC3" w14:textId="77777777" w:rsidR="00C51368" w:rsidRDefault="00E43BD9">
            <w:pPr>
              <w:rPr>
                <w:rFonts w:eastAsia="Times New Roman"/>
              </w:rPr>
            </w:pPr>
            <w:r>
              <w:rPr>
                <w:rFonts w:eastAsia="Times New Roman"/>
              </w:rPr>
              <w:t>parent | ancestor</w:t>
            </w:r>
          </w:p>
        </w:tc>
      </w:tr>
      <w:tr w:rsidR="00C51368" w14:paraId="55D99F89" w14:textId="77777777">
        <w:trPr>
          <w:divId w:val="750202381"/>
          <w:tblCellSpacing w:w="15" w:type="dxa"/>
        </w:trPr>
        <w:tc>
          <w:tcPr>
            <w:tcW w:w="0" w:type="auto"/>
            <w:vAlign w:val="center"/>
            <w:hideMark/>
          </w:tcPr>
          <w:p w14:paraId="5217DCEB" w14:textId="77777777" w:rsidR="00C51368" w:rsidRDefault="00E43BD9">
            <w:pPr>
              <w:rPr>
                <w:rFonts w:eastAsia="Times New Roman"/>
              </w:rPr>
            </w:pPr>
            <w:r>
              <w:rPr>
                <w:rFonts w:eastAsia="Times New Roman"/>
              </w:rPr>
              <w:t>Operations Allowed</w:t>
            </w:r>
          </w:p>
        </w:tc>
        <w:tc>
          <w:tcPr>
            <w:tcW w:w="0" w:type="auto"/>
            <w:vAlign w:val="center"/>
            <w:hideMark/>
          </w:tcPr>
          <w:p w14:paraId="78830812" w14:textId="77777777" w:rsidR="00C51368" w:rsidRDefault="00E43BD9">
            <w:pPr>
              <w:rPr>
                <w:rFonts w:eastAsia="Times New Roman"/>
              </w:rPr>
            </w:pPr>
            <w:r>
              <w:rPr>
                <w:rFonts w:eastAsia="Times New Roman"/>
              </w:rPr>
              <w:t>= / in</w:t>
            </w:r>
          </w:p>
        </w:tc>
      </w:tr>
      <w:tr w:rsidR="00C51368" w14:paraId="3846282E" w14:textId="77777777">
        <w:trPr>
          <w:divId w:val="750202381"/>
          <w:tblCellSpacing w:w="15" w:type="dxa"/>
        </w:trPr>
        <w:tc>
          <w:tcPr>
            <w:tcW w:w="0" w:type="auto"/>
            <w:vAlign w:val="center"/>
            <w:hideMark/>
          </w:tcPr>
          <w:p w14:paraId="18CA347F" w14:textId="77777777" w:rsidR="00C51368" w:rsidRDefault="00E43BD9">
            <w:pPr>
              <w:rPr>
                <w:rFonts w:eastAsia="Times New Roman"/>
              </w:rPr>
            </w:pPr>
            <w:r>
              <w:rPr>
                <w:rFonts w:eastAsia="Times New Roman"/>
              </w:rPr>
              <w:t>Values Allowed</w:t>
            </w:r>
          </w:p>
        </w:tc>
        <w:tc>
          <w:tcPr>
            <w:tcW w:w="0" w:type="auto"/>
            <w:vAlign w:val="center"/>
            <w:hideMark/>
          </w:tcPr>
          <w:p w14:paraId="204CAAEE" w14:textId="77777777" w:rsidR="00C51368" w:rsidRDefault="00E43BD9">
            <w:pPr>
              <w:rPr>
                <w:rFonts w:eastAsia="Times New Roman"/>
              </w:rPr>
            </w:pPr>
            <w:r>
              <w:rPr>
                <w:rFonts w:eastAsia="Times New Roman"/>
              </w:rPr>
              <w:t>Part Code (or, for "in", multiple part codes separated by commas)</w:t>
            </w:r>
          </w:p>
        </w:tc>
      </w:tr>
      <w:tr w:rsidR="00C51368" w14:paraId="3619D1AB" w14:textId="77777777">
        <w:trPr>
          <w:divId w:val="750202381"/>
          <w:tblCellSpacing w:w="15" w:type="dxa"/>
        </w:trPr>
        <w:tc>
          <w:tcPr>
            <w:tcW w:w="0" w:type="auto"/>
            <w:vAlign w:val="center"/>
            <w:hideMark/>
          </w:tcPr>
          <w:p w14:paraId="76803DA1" w14:textId="77777777" w:rsidR="00C51368" w:rsidRDefault="00E43BD9">
            <w:pPr>
              <w:rPr>
                <w:rFonts w:eastAsia="Times New Roman"/>
              </w:rPr>
            </w:pPr>
            <w:r>
              <w:rPr>
                <w:rFonts w:eastAsia="Times New Roman"/>
              </w:rPr>
              <w:t>Comments</w:t>
            </w:r>
          </w:p>
        </w:tc>
        <w:tc>
          <w:tcPr>
            <w:tcW w:w="0" w:type="auto"/>
            <w:vAlign w:val="center"/>
            <w:hideMark/>
          </w:tcPr>
          <w:p w14:paraId="30C95049" w14:textId="77777777"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14:paraId="178D5C19" w14:textId="77777777" w:rsidR="00C51368" w:rsidRDefault="00E43BD9">
      <w:pPr>
        <w:pStyle w:val="NormalWeb"/>
        <w:divId w:val="750202381"/>
        <w:rPr>
          <w:lang w:val="en-US"/>
        </w:rPr>
      </w:pPr>
      <w:r>
        <w:rPr>
          <w:i/>
          <w:iCs/>
          <w:lang w:val="en-US"/>
        </w:rPr>
        <w:t>TODO: Document Ontology</w:t>
      </w:r>
    </w:p>
    <w:p w14:paraId="2512EFCB" w14:textId="77777777" w:rsidR="00C51368" w:rsidRDefault="00E43BD9">
      <w:pPr>
        <w:pStyle w:val="Heading3"/>
        <w:divId w:val="750202381"/>
        <w:rPr>
          <w:rFonts w:eastAsia="Times New Roman"/>
          <w:lang w:val="en-US"/>
        </w:rPr>
      </w:pPr>
      <w:r>
        <w:rPr>
          <w:rFonts w:eastAsia="Times New Roman"/>
          <w:lang w:val="en-US"/>
        </w:rPr>
        <w:t>Implicit Value Sets</w:t>
      </w:r>
    </w:p>
    <w:p w14:paraId="628607E0" w14:textId="77777777"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sets of implicit value sets: By Multi-Axial Hierarchy Entry. </w:t>
      </w:r>
    </w:p>
    <w:p w14:paraId="4AE90101" w14:textId="77777777"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r>
        <w:rPr>
          <w:i/>
          <w:iCs/>
          <w:lang w:val="en-US"/>
        </w:rPr>
        <w:t>todo: can LOINC actually host a service that returns these?</w:t>
      </w:r>
      <w:r>
        <w:rPr>
          <w:lang w:val="en-US"/>
        </w:rPr>
        <w:t xml:space="preserve"> </w:t>
      </w:r>
    </w:p>
    <w:p w14:paraId="67D85B07" w14:textId="77777777" w:rsidR="00C51368" w:rsidRDefault="00E43BD9">
      <w:pPr>
        <w:pStyle w:val="NormalWeb"/>
        <w:divId w:val="750202381"/>
        <w:rPr>
          <w:lang w:val="en-US"/>
        </w:rPr>
      </w:pPr>
      <w:r>
        <w:rPr>
          <w:lang w:val="en-US"/>
        </w:rPr>
        <w:t xml:space="preserve">The value set identifier http://loinc.org/vs is a value set that contains all LOINC codes. </w:t>
      </w:r>
    </w:p>
    <w:p w14:paraId="7229094F" w14:textId="77777777"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14:paraId="2B571FE0" w14:textId="77777777"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14:paraId="486E97BC" w14:textId="77777777" w:rsidR="00C51368" w:rsidRDefault="00C51368">
      <w:pPr>
        <w:pStyle w:val="HTMLPreformatted"/>
        <w:divId w:val="750202381"/>
        <w:rPr>
          <w:lang w:val="en-US"/>
        </w:rPr>
      </w:pPr>
    </w:p>
    <w:p w14:paraId="55BFEC73" w14:textId="77777777" w:rsidR="00C51368" w:rsidRDefault="00E43BD9">
      <w:pPr>
        <w:pStyle w:val="HTMLPreformatted"/>
        <w:divId w:val="750202381"/>
        <w:rPr>
          <w:lang w:val="en-US"/>
        </w:rPr>
      </w:pPr>
      <w:r>
        <w:rPr>
          <w:lang w:val="en-US"/>
        </w:rPr>
        <w:t>&lt;ValueSet xmlns="http://hl7.org/fhir"&gt;</w:t>
      </w:r>
    </w:p>
    <w:p w14:paraId="3EDED9DC" w14:textId="77777777" w:rsidR="00C51368" w:rsidRDefault="00E43BD9">
      <w:pPr>
        <w:pStyle w:val="HTMLPreformatted"/>
        <w:divId w:val="750202381"/>
        <w:rPr>
          <w:lang w:val="en-US"/>
        </w:rPr>
      </w:pPr>
      <w:r>
        <w:rPr>
          <w:lang w:val="en-US"/>
        </w:rPr>
        <w:lastRenderedPageBreak/>
        <w:t xml:space="preserve">  &lt;text&gt;</w:t>
      </w:r>
    </w:p>
    <w:p w14:paraId="06589DD9" w14:textId="77777777" w:rsidR="00C51368" w:rsidRDefault="00E43BD9">
      <w:pPr>
        <w:pStyle w:val="HTMLPreformatted"/>
        <w:divId w:val="750202381"/>
        <w:rPr>
          <w:lang w:val="en-US"/>
        </w:rPr>
      </w:pPr>
      <w:r>
        <w:rPr>
          <w:lang w:val="en-US"/>
        </w:rPr>
        <w:t xml:space="preserve">    &lt;status value="generated"/&gt;</w:t>
      </w:r>
    </w:p>
    <w:p w14:paraId="10AC47E8" w14:textId="77777777" w:rsidR="00C51368" w:rsidRDefault="00E43BD9">
      <w:pPr>
        <w:pStyle w:val="HTMLPreformatted"/>
        <w:divId w:val="750202381"/>
        <w:rPr>
          <w:lang w:val="en-US"/>
        </w:rPr>
      </w:pPr>
      <w:r>
        <w:rPr>
          <w:lang w:val="en-US"/>
        </w:rPr>
        <w:t xml:space="preserve">    &lt;div xmlns="http://www.w3.org/1999/xhtml"&gt;</w:t>
      </w:r>
    </w:p>
    <w:p w14:paraId="3C4F39FE" w14:textId="77777777" w:rsidR="00C51368" w:rsidRDefault="00E43BD9">
      <w:pPr>
        <w:pStyle w:val="HTMLPreformatted"/>
        <w:divId w:val="750202381"/>
        <w:rPr>
          <w:lang w:val="en-US"/>
        </w:rPr>
      </w:pPr>
      <w:r>
        <w:rPr>
          <w:lang w:val="en-US"/>
        </w:rPr>
        <w:t xml:space="preserve">      [some html that identifies that this value set </w:t>
      </w:r>
    </w:p>
    <w:p w14:paraId="46708D48" w14:textId="77777777" w:rsidR="00C51368" w:rsidRDefault="00E43BD9">
      <w:pPr>
        <w:pStyle w:val="HTMLPreformatted"/>
        <w:divId w:val="750202381"/>
        <w:rPr>
          <w:lang w:val="en-US"/>
        </w:rPr>
      </w:pPr>
      <w:r>
        <w:rPr>
          <w:lang w:val="en-US"/>
        </w:rPr>
        <w:t xml:space="preserve">      includes all LOINC codes in this answer list]</w:t>
      </w:r>
    </w:p>
    <w:p w14:paraId="66E8CBFC" w14:textId="77777777" w:rsidR="00C51368" w:rsidRDefault="00E43BD9">
      <w:pPr>
        <w:pStyle w:val="HTMLPreformatted"/>
        <w:divId w:val="750202381"/>
        <w:rPr>
          <w:lang w:val="en-US"/>
        </w:rPr>
      </w:pPr>
      <w:r>
        <w:rPr>
          <w:lang w:val="en-US"/>
        </w:rPr>
        <w:t xml:space="preserve">    &lt;/div&gt;</w:t>
      </w:r>
    </w:p>
    <w:p w14:paraId="0BE671AB" w14:textId="77777777" w:rsidR="00C51368" w:rsidRDefault="00E43BD9">
      <w:pPr>
        <w:pStyle w:val="HTMLPreformatted"/>
        <w:divId w:val="750202381"/>
        <w:rPr>
          <w:lang w:val="en-US"/>
        </w:rPr>
      </w:pPr>
      <w:r>
        <w:rPr>
          <w:lang w:val="en-US"/>
        </w:rPr>
        <w:t xml:space="preserve">  &lt;/text&gt;</w:t>
      </w:r>
    </w:p>
    <w:p w14:paraId="22A36EE9" w14:textId="77777777" w:rsidR="00C51368" w:rsidRDefault="00E43BD9">
      <w:pPr>
        <w:pStyle w:val="HTMLPreformatted"/>
        <w:divId w:val="750202381"/>
        <w:rPr>
          <w:lang w:val="en-US"/>
        </w:rPr>
      </w:pPr>
      <w:r>
        <w:rPr>
          <w:lang w:val="en-US"/>
        </w:rPr>
        <w:t xml:space="preserve">  &lt;identifier value="http://loinc.org/vs/LL715-4"/&gt;</w:t>
      </w:r>
    </w:p>
    <w:p w14:paraId="72E2A68D" w14:textId="77777777" w:rsidR="00C51368" w:rsidRDefault="00E43BD9">
      <w:pPr>
        <w:pStyle w:val="HTMLPreformatted"/>
        <w:divId w:val="750202381"/>
        <w:rPr>
          <w:lang w:val="en-US"/>
        </w:rPr>
      </w:pPr>
      <w:r>
        <w:rPr>
          <w:lang w:val="en-US"/>
        </w:rPr>
        <w:t xml:space="preserve">  &lt;version value="2.52"/&gt;</w:t>
      </w:r>
    </w:p>
    <w:p w14:paraId="7C1C5B1E" w14:textId="77777777" w:rsidR="00C51368" w:rsidRDefault="00E43BD9">
      <w:pPr>
        <w:pStyle w:val="HTMLPreformatted"/>
        <w:divId w:val="750202381"/>
        <w:rPr>
          <w:lang w:val="en-US"/>
        </w:rPr>
      </w:pPr>
      <w:r>
        <w:rPr>
          <w:lang w:val="en-US"/>
        </w:rPr>
        <w:t xml:space="preserve">  &lt;name value="Platelet morph"/&gt;</w:t>
      </w:r>
    </w:p>
    <w:p w14:paraId="66E07D51" w14:textId="77777777" w:rsidR="00C51368" w:rsidRDefault="00E43BD9">
      <w:pPr>
        <w:pStyle w:val="HTMLPreformatted"/>
        <w:divId w:val="750202381"/>
        <w:rPr>
          <w:lang w:val="en-US"/>
        </w:rPr>
      </w:pPr>
      <w:r>
        <w:rPr>
          <w:lang w:val="en-US"/>
        </w:rPr>
        <w:t xml:space="preserve">  &lt;description value="LOINC Answer List for Platelet morph"/&gt;</w:t>
      </w:r>
    </w:p>
    <w:p w14:paraId="4D346A29" w14:textId="77777777" w:rsidR="00C51368" w:rsidRDefault="00E43BD9">
      <w:pPr>
        <w:pStyle w:val="HTMLPreformatted"/>
        <w:divId w:val="750202381"/>
        <w:rPr>
          <w:lang w:val="en-US"/>
        </w:rPr>
      </w:pPr>
      <w:r>
        <w:rPr>
          <w:lang w:val="en-US"/>
        </w:rPr>
        <w:t xml:space="preserve">  &lt;status value="active"/&gt;</w:t>
      </w:r>
    </w:p>
    <w:p w14:paraId="6ED989A6" w14:textId="77777777" w:rsidR="00C51368" w:rsidRDefault="00E43BD9">
      <w:pPr>
        <w:pStyle w:val="HTMLPreformatted"/>
        <w:divId w:val="750202381"/>
        <w:rPr>
          <w:lang w:val="en-US"/>
        </w:rPr>
      </w:pPr>
      <w:r>
        <w:rPr>
          <w:lang w:val="en-US"/>
        </w:rPr>
        <w:t xml:space="preserve">  &lt;date value="[optional date of LOINC release]"/&gt;</w:t>
      </w:r>
    </w:p>
    <w:p w14:paraId="2A828E95" w14:textId="77777777" w:rsidR="00C51368" w:rsidRDefault="00E43BD9">
      <w:pPr>
        <w:pStyle w:val="HTMLPreformatted"/>
        <w:divId w:val="750202381"/>
        <w:rPr>
          <w:lang w:val="en-US"/>
        </w:rPr>
      </w:pPr>
      <w:r>
        <w:rPr>
          <w:lang w:val="en-US"/>
        </w:rPr>
        <w:t xml:space="preserve">  &lt;compose&gt;</w:t>
      </w:r>
    </w:p>
    <w:p w14:paraId="6DA4A58B" w14:textId="77777777" w:rsidR="00C51368" w:rsidRDefault="00E43BD9">
      <w:pPr>
        <w:pStyle w:val="HTMLPreformatted"/>
        <w:divId w:val="750202381"/>
        <w:rPr>
          <w:lang w:val="en-US"/>
        </w:rPr>
      </w:pPr>
      <w:r>
        <w:rPr>
          <w:lang w:val="en-US"/>
        </w:rPr>
        <w:t xml:space="preserve">    &lt;include&gt;</w:t>
      </w:r>
    </w:p>
    <w:p w14:paraId="606FC745" w14:textId="77777777" w:rsidR="00C51368" w:rsidRDefault="00E43BD9">
      <w:pPr>
        <w:pStyle w:val="HTMLPreformatted"/>
        <w:divId w:val="750202381"/>
        <w:rPr>
          <w:lang w:val="en-US"/>
        </w:rPr>
      </w:pPr>
      <w:r>
        <w:rPr>
          <w:lang w:val="en-US"/>
        </w:rPr>
        <w:t xml:space="preserve">      &lt;system value="http://loinc.org"/&gt;</w:t>
      </w:r>
    </w:p>
    <w:p w14:paraId="3B3C92FC" w14:textId="77777777" w:rsidR="00C51368" w:rsidRDefault="00E43BD9">
      <w:pPr>
        <w:pStyle w:val="HTMLPreformatted"/>
        <w:divId w:val="750202381"/>
        <w:rPr>
          <w:lang w:val="en-US"/>
        </w:rPr>
      </w:pPr>
      <w:r>
        <w:rPr>
          <w:lang w:val="en-US"/>
        </w:rPr>
        <w:t xml:space="preserve">      &lt;concept&gt;</w:t>
      </w:r>
    </w:p>
    <w:p w14:paraId="1DDF9D20" w14:textId="77777777" w:rsidR="00C51368" w:rsidRDefault="00E43BD9">
      <w:pPr>
        <w:pStyle w:val="HTMLPreformatted"/>
        <w:divId w:val="750202381"/>
        <w:rPr>
          <w:lang w:val="en-US"/>
        </w:rPr>
      </w:pPr>
      <w:r>
        <w:rPr>
          <w:lang w:val="en-US"/>
        </w:rPr>
        <w:t xml:space="preserve">        &lt;code value="LA11165-0"/&gt;</w:t>
      </w:r>
    </w:p>
    <w:p w14:paraId="269B845B" w14:textId="77777777" w:rsidR="00C51368" w:rsidRDefault="00E43BD9">
      <w:pPr>
        <w:pStyle w:val="HTMLPreformatted"/>
        <w:divId w:val="750202381"/>
        <w:rPr>
          <w:lang w:val="en-US"/>
        </w:rPr>
      </w:pPr>
      <w:r>
        <w:rPr>
          <w:lang w:val="en-US"/>
        </w:rPr>
        <w:t xml:space="preserve">        &lt;display value="Platelet anisocytosis"/&gt;</w:t>
      </w:r>
    </w:p>
    <w:p w14:paraId="37316596" w14:textId="77777777" w:rsidR="00C51368" w:rsidRDefault="00E43BD9">
      <w:pPr>
        <w:pStyle w:val="HTMLPreformatted"/>
        <w:divId w:val="750202381"/>
        <w:rPr>
          <w:lang w:val="en-US"/>
        </w:rPr>
      </w:pPr>
      <w:r>
        <w:rPr>
          <w:lang w:val="en-US"/>
        </w:rPr>
        <w:t xml:space="preserve">      &lt;/concept&gt;</w:t>
      </w:r>
    </w:p>
    <w:p w14:paraId="7D12ECC0" w14:textId="77777777" w:rsidR="00C51368" w:rsidRDefault="00E43BD9">
      <w:pPr>
        <w:pStyle w:val="HTMLPreformatted"/>
        <w:divId w:val="750202381"/>
        <w:rPr>
          <w:lang w:val="en-US"/>
        </w:rPr>
      </w:pPr>
      <w:r>
        <w:rPr>
          <w:lang w:val="en-US"/>
        </w:rPr>
        <w:t xml:space="preserve">      &lt;concept&gt;</w:t>
      </w:r>
    </w:p>
    <w:p w14:paraId="5A1189F8" w14:textId="77777777" w:rsidR="00C51368" w:rsidRDefault="00E43BD9">
      <w:pPr>
        <w:pStyle w:val="HTMLPreformatted"/>
        <w:divId w:val="750202381"/>
        <w:rPr>
          <w:lang w:val="en-US"/>
        </w:rPr>
      </w:pPr>
      <w:r>
        <w:rPr>
          <w:lang w:val="en-US"/>
        </w:rPr>
        <w:t xml:space="preserve">        &lt;code value="LA11168-4"/&gt;</w:t>
      </w:r>
    </w:p>
    <w:p w14:paraId="6DE6D19F" w14:textId="77777777" w:rsidR="00C51368" w:rsidRDefault="00E43BD9">
      <w:pPr>
        <w:pStyle w:val="HTMLPreformatted"/>
        <w:divId w:val="750202381"/>
        <w:rPr>
          <w:lang w:val="en-US"/>
        </w:rPr>
      </w:pPr>
      <w:r>
        <w:rPr>
          <w:lang w:val="en-US"/>
        </w:rPr>
        <w:t xml:space="preserve">        &lt;display value="Platelet clump"/&gt;</w:t>
      </w:r>
    </w:p>
    <w:p w14:paraId="4B04BB7E" w14:textId="77777777" w:rsidR="00C51368" w:rsidRDefault="00E43BD9">
      <w:pPr>
        <w:pStyle w:val="HTMLPreformatted"/>
        <w:divId w:val="750202381"/>
        <w:rPr>
          <w:lang w:val="en-US"/>
        </w:rPr>
      </w:pPr>
      <w:r>
        <w:rPr>
          <w:lang w:val="en-US"/>
        </w:rPr>
        <w:t xml:space="preserve">      &lt;/concept&gt;</w:t>
      </w:r>
    </w:p>
    <w:p w14:paraId="0F99BEFF" w14:textId="77777777" w:rsidR="00C51368" w:rsidRDefault="00E43BD9">
      <w:pPr>
        <w:pStyle w:val="HTMLPreformatted"/>
        <w:divId w:val="750202381"/>
        <w:rPr>
          <w:lang w:val="en-US"/>
        </w:rPr>
      </w:pPr>
      <w:r>
        <w:rPr>
          <w:lang w:val="en-US"/>
        </w:rPr>
        <w:t xml:space="preserve">      &lt;concept&gt;</w:t>
      </w:r>
    </w:p>
    <w:p w14:paraId="1840F788" w14:textId="77777777" w:rsidR="00C51368" w:rsidRDefault="00E43BD9">
      <w:pPr>
        <w:pStyle w:val="HTMLPreformatted"/>
        <w:divId w:val="750202381"/>
        <w:rPr>
          <w:lang w:val="en-US"/>
        </w:rPr>
      </w:pPr>
      <w:r>
        <w:rPr>
          <w:lang w:val="en-US"/>
        </w:rPr>
        <w:t xml:space="preserve">        &lt;code value="LA11167-6"/&gt;</w:t>
      </w:r>
    </w:p>
    <w:p w14:paraId="0F64ED68" w14:textId="77777777" w:rsidR="00C51368" w:rsidRDefault="00E43BD9">
      <w:pPr>
        <w:pStyle w:val="HTMLPreformatted"/>
        <w:divId w:val="750202381"/>
        <w:rPr>
          <w:lang w:val="en-US"/>
        </w:rPr>
      </w:pPr>
      <w:r>
        <w:rPr>
          <w:lang w:val="en-US"/>
        </w:rPr>
        <w:t xml:space="preserve">        &lt;display value="Platelet large fragments"/&gt;</w:t>
      </w:r>
    </w:p>
    <w:p w14:paraId="2DF46FD2" w14:textId="77777777" w:rsidR="00C51368" w:rsidRDefault="00E43BD9">
      <w:pPr>
        <w:pStyle w:val="HTMLPreformatted"/>
        <w:divId w:val="750202381"/>
        <w:rPr>
          <w:lang w:val="en-US"/>
        </w:rPr>
      </w:pPr>
      <w:r>
        <w:rPr>
          <w:lang w:val="en-US"/>
        </w:rPr>
        <w:t xml:space="preserve">      &lt;/concept&gt;</w:t>
      </w:r>
    </w:p>
    <w:p w14:paraId="1572983E" w14:textId="77777777" w:rsidR="00C51368" w:rsidRDefault="00E43BD9">
      <w:pPr>
        <w:pStyle w:val="HTMLPreformatted"/>
        <w:divId w:val="750202381"/>
        <w:rPr>
          <w:lang w:val="en-US"/>
        </w:rPr>
      </w:pPr>
      <w:r>
        <w:rPr>
          <w:lang w:val="en-US"/>
        </w:rPr>
        <w:t xml:space="preserve">      &lt;concept&gt;</w:t>
      </w:r>
    </w:p>
    <w:p w14:paraId="68474AE7" w14:textId="77777777" w:rsidR="00C51368" w:rsidRDefault="00E43BD9">
      <w:pPr>
        <w:pStyle w:val="HTMLPreformatted"/>
        <w:divId w:val="750202381"/>
        <w:rPr>
          <w:lang w:val="en-US"/>
        </w:rPr>
      </w:pPr>
      <w:r>
        <w:rPr>
          <w:lang w:val="en-US"/>
        </w:rPr>
        <w:t xml:space="preserve">        &lt;code value="LA11166-8"/&gt;</w:t>
      </w:r>
    </w:p>
    <w:p w14:paraId="12116B98" w14:textId="77777777" w:rsidR="00C51368" w:rsidRDefault="00E43BD9">
      <w:pPr>
        <w:pStyle w:val="HTMLPreformatted"/>
        <w:divId w:val="750202381"/>
        <w:rPr>
          <w:lang w:val="en-US"/>
        </w:rPr>
      </w:pPr>
      <w:r>
        <w:rPr>
          <w:lang w:val="en-US"/>
        </w:rPr>
        <w:t xml:space="preserve">        &lt;display value="Platelet satellitism"/&gt;</w:t>
      </w:r>
    </w:p>
    <w:p w14:paraId="41595A5E" w14:textId="77777777" w:rsidR="00C51368" w:rsidRDefault="00E43BD9">
      <w:pPr>
        <w:pStyle w:val="HTMLPreformatted"/>
        <w:divId w:val="750202381"/>
        <w:rPr>
          <w:lang w:val="en-US"/>
        </w:rPr>
      </w:pPr>
      <w:r>
        <w:rPr>
          <w:lang w:val="en-US"/>
        </w:rPr>
        <w:t xml:space="preserve">      &lt;/concept&gt;</w:t>
      </w:r>
    </w:p>
    <w:p w14:paraId="1BECB22D" w14:textId="77777777" w:rsidR="00C51368" w:rsidRDefault="00E43BD9">
      <w:pPr>
        <w:pStyle w:val="HTMLPreformatted"/>
        <w:divId w:val="750202381"/>
        <w:rPr>
          <w:lang w:val="en-US"/>
        </w:rPr>
      </w:pPr>
      <w:r>
        <w:rPr>
          <w:lang w:val="en-US"/>
        </w:rPr>
        <w:t xml:space="preserve">      &lt;concept&gt;</w:t>
      </w:r>
    </w:p>
    <w:p w14:paraId="627C1CA5" w14:textId="77777777" w:rsidR="00C51368" w:rsidRDefault="00E43BD9">
      <w:pPr>
        <w:pStyle w:val="HTMLPreformatted"/>
        <w:divId w:val="750202381"/>
        <w:rPr>
          <w:lang w:val="en-US"/>
        </w:rPr>
      </w:pPr>
      <w:r>
        <w:rPr>
          <w:lang w:val="en-US"/>
        </w:rPr>
        <w:t xml:space="preserve">        &lt;code value="LA11169-2"/&gt;</w:t>
      </w:r>
    </w:p>
    <w:p w14:paraId="4E63DDE7" w14:textId="77777777" w:rsidR="00C51368" w:rsidRDefault="00E43BD9">
      <w:pPr>
        <w:pStyle w:val="HTMLPreformatted"/>
        <w:divId w:val="750202381"/>
        <w:rPr>
          <w:lang w:val="en-US"/>
        </w:rPr>
      </w:pPr>
      <w:r>
        <w:rPr>
          <w:lang w:val="en-US"/>
        </w:rPr>
        <w:t xml:space="preserve">        &lt;display value="Platelets.agranular"/&gt;</w:t>
      </w:r>
    </w:p>
    <w:p w14:paraId="6844B956" w14:textId="77777777" w:rsidR="00C51368" w:rsidRDefault="00E43BD9">
      <w:pPr>
        <w:pStyle w:val="HTMLPreformatted"/>
        <w:divId w:val="750202381"/>
        <w:rPr>
          <w:lang w:val="en-US"/>
        </w:rPr>
      </w:pPr>
      <w:r>
        <w:rPr>
          <w:lang w:val="en-US"/>
        </w:rPr>
        <w:t xml:space="preserve">      &lt;/concept&gt;</w:t>
      </w:r>
    </w:p>
    <w:p w14:paraId="2F8710F4" w14:textId="77777777" w:rsidR="00C51368" w:rsidRDefault="00E43BD9">
      <w:pPr>
        <w:pStyle w:val="HTMLPreformatted"/>
        <w:divId w:val="750202381"/>
        <w:rPr>
          <w:lang w:val="en-US"/>
        </w:rPr>
      </w:pPr>
      <w:r>
        <w:rPr>
          <w:lang w:val="en-US"/>
        </w:rPr>
        <w:t xml:space="preserve">      &lt;concept&gt;</w:t>
      </w:r>
    </w:p>
    <w:p w14:paraId="6BA22C04" w14:textId="77777777" w:rsidR="00C51368" w:rsidRDefault="00E43BD9">
      <w:pPr>
        <w:pStyle w:val="HTMLPreformatted"/>
        <w:divId w:val="750202381"/>
        <w:rPr>
          <w:lang w:val="en-US"/>
        </w:rPr>
      </w:pPr>
      <w:r>
        <w:rPr>
          <w:lang w:val="en-US"/>
        </w:rPr>
        <w:t xml:space="preserve">        &lt;code value="LA11170-0"/&gt;</w:t>
      </w:r>
    </w:p>
    <w:p w14:paraId="477F8B51" w14:textId="77777777" w:rsidR="00C51368" w:rsidRDefault="00E43BD9">
      <w:pPr>
        <w:pStyle w:val="HTMLPreformatted"/>
        <w:divId w:val="750202381"/>
        <w:rPr>
          <w:lang w:val="en-US"/>
        </w:rPr>
      </w:pPr>
      <w:r>
        <w:rPr>
          <w:lang w:val="en-US"/>
        </w:rPr>
        <w:t xml:space="preserve">        &lt;display value="Platelets.giant"/&gt;</w:t>
      </w:r>
    </w:p>
    <w:p w14:paraId="031071A1" w14:textId="77777777" w:rsidR="00C51368" w:rsidRDefault="00E43BD9">
      <w:pPr>
        <w:pStyle w:val="HTMLPreformatted"/>
        <w:divId w:val="750202381"/>
        <w:rPr>
          <w:lang w:val="en-US"/>
        </w:rPr>
      </w:pPr>
      <w:r>
        <w:rPr>
          <w:lang w:val="en-US"/>
        </w:rPr>
        <w:t xml:space="preserve">      &lt;/concept&gt;</w:t>
      </w:r>
    </w:p>
    <w:p w14:paraId="28E3E0BE" w14:textId="77777777" w:rsidR="00C51368" w:rsidRDefault="00E43BD9">
      <w:pPr>
        <w:pStyle w:val="HTMLPreformatted"/>
        <w:divId w:val="750202381"/>
        <w:rPr>
          <w:lang w:val="en-US"/>
        </w:rPr>
      </w:pPr>
      <w:r>
        <w:rPr>
          <w:lang w:val="en-US"/>
        </w:rPr>
        <w:t xml:space="preserve">      &lt;concept&gt;</w:t>
      </w:r>
    </w:p>
    <w:p w14:paraId="493195CB" w14:textId="77777777" w:rsidR="00C51368" w:rsidRDefault="00E43BD9">
      <w:pPr>
        <w:pStyle w:val="HTMLPreformatted"/>
        <w:divId w:val="750202381"/>
        <w:rPr>
          <w:lang w:val="en-US"/>
        </w:rPr>
      </w:pPr>
      <w:r>
        <w:rPr>
          <w:lang w:val="en-US"/>
        </w:rPr>
        <w:t xml:space="preserve">        &lt;code value="LA11172-6"/&gt;</w:t>
      </w:r>
    </w:p>
    <w:p w14:paraId="0E4C6324" w14:textId="77777777" w:rsidR="00C51368" w:rsidRDefault="00E43BD9">
      <w:pPr>
        <w:pStyle w:val="HTMLPreformatted"/>
        <w:divId w:val="750202381"/>
        <w:rPr>
          <w:lang w:val="en-US"/>
        </w:rPr>
      </w:pPr>
      <w:r>
        <w:rPr>
          <w:lang w:val="en-US"/>
        </w:rPr>
        <w:t xml:space="preserve">        &lt;display value="Platelets.large"/&gt;</w:t>
      </w:r>
    </w:p>
    <w:p w14:paraId="2384201D" w14:textId="77777777" w:rsidR="00C51368" w:rsidRDefault="00E43BD9">
      <w:pPr>
        <w:pStyle w:val="HTMLPreformatted"/>
        <w:divId w:val="750202381"/>
        <w:rPr>
          <w:lang w:val="en-US"/>
        </w:rPr>
      </w:pPr>
      <w:r>
        <w:rPr>
          <w:lang w:val="en-US"/>
        </w:rPr>
        <w:t xml:space="preserve">      &lt;/concept&gt;</w:t>
      </w:r>
    </w:p>
    <w:p w14:paraId="1ED0CFAE" w14:textId="77777777" w:rsidR="00C51368" w:rsidRDefault="00E43BD9">
      <w:pPr>
        <w:pStyle w:val="HTMLPreformatted"/>
        <w:divId w:val="750202381"/>
        <w:rPr>
          <w:lang w:val="en-US"/>
        </w:rPr>
      </w:pPr>
      <w:r>
        <w:rPr>
          <w:lang w:val="en-US"/>
        </w:rPr>
        <w:t xml:space="preserve">      &lt;concept&gt;</w:t>
      </w:r>
    </w:p>
    <w:p w14:paraId="4BBC0334" w14:textId="77777777" w:rsidR="00C51368" w:rsidRDefault="00E43BD9">
      <w:pPr>
        <w:pStyle w:val="HTMLPreformatted"/>
        <w:divId w:val="750202381"/>
        <w:rPr>
          <w:lang w:val="en-US"/>
        </w:rPr>
      </w:pPr>
      <w:r>
        <w:rPr>
          <w:lang w:val="en-US"/>
        </w:rPr>
        <w:t xml:space="preserve">        &lt;code value="LA11171-8"/&gt;</w:t>
      </w:r>
    </w:p>
    <w:p w14:paraId="06D3B630" w14:textId="77777777" w:rsidR="00C51368" w:rsidRDefault="00E43BD9">
      <w:pPr>
        <w:pStyle w:val="HTMLPreformatted"/>
        <w:divId w:val="750202381"/>
        <w:rPr>
          <w:lang w:val="en-US"/>
        </w:rPr>
      </w:pPr>
      <w:r>
        <w:rPr>
          <w:lang w:val="en-US"/>
        </w:rPr>
        <w:t xml:space="preserve">        &lt;display value="Platelets.small"/&gt;</w:t>
      </w:r>
    </w:p>
    <w:p w14:paraId="0301102E" w14:textId="77777777" w:rsidR="00C51368" w:rsidRDefault="00E43BD9">
      <w:pPr>
        <w:pStyle w:val="HTMLPreformatted"/>
        <w:divId w:val="750202381"/>
        <w:rPr>
          <w:lang w:val="en-US"/>
        </w:rPr>
      </w:pPr>
      <w:r>
        <w:rPr>
          <w:lang w:val="en-US"/>
        </w:rPr>
        <w:t xml:space="preserve">      &lt;/concept&gt;</w:t>
      </w:r>
    </w:p>
    <w:p w14:paraId="5AD665CA" w14:textId="77777777" w:rsidR="00C51368" w:rsidRDefault="00E43BD9">
      <w:pPr>
        <w:pStyle w:val="HTMLPreformatted"/>
        <w:divId w:val="750202381"/>
        <w:rPr>
          <w:lang w:val="en-US"/>
        </w:rPr>
      </w:pPr>
      <w:r>
        <w:rPr>
          <w:lang w:val="en-US"/>
        </w:rPr>
        <w:t xml:space="preserve">    &lt;/include&gt;</w:t>
      </w:r>
    </w:p>
    <w:p w14:paraId="6E0BCF3F" w14:textId="77777777" w:rsidR="00C51368" w:rsidRDefault="00E43BD9">
      <w:pPr>
        <w:pStyle w:val="HTMLPreformatted"/>
        <w:divId w:val="750202381"/>
        <w:rPr>
          <w:lang w:val="en-US"/>
        </w:rPr>
      </w:pPr>
      <w:r>
        <w:rPr>
          <w:lang w:val="en-US"/>
        </w:rPr>
        <w:t xml:space="preserve">  &lt;/compose&gt;</w:t>
      </w:r>
    </w:p>
    <w:p w14:paraId="561AA510" w14:textId="77777777" w:rsidR="00C51368" w:rsidRDefault="00E43BD9">
      <w:pPr>
        <w:pStyle w:val="HTMLPreformatted"/>
        <w:divId w:val="750202381"/>
        <w:rPr>
          <w:lang w:val="en-US"/>
        </w:rPr>
      </w:pPr>
      <w:r>
        <w:rPr>
          <w:lang w:val="en-US"/>
        </w:rPr>
        <w:t>&lt;/ValueSet&gt;</w:t>
      </w:r>
    </w:p>
    <w:p w14:paraId="573B3658" w14:textId="77777777" w:rsidR="00C51368" w:rsidRDefault="00E43BD9">
      <w:pPr>
        <w:pStyle w:val="NormalWeb"/>
        <w:divId w:val="750202381"/>
        <w:rPr>
          <w:lang w:val="en-US"/>
        </w:rPr>
      </w:pPr>
      <w:r>
        <w:rPr>
          <w:lang w:val="en-US"/>
        </w:rPr>
        <w:t xml:space="preserve">Here is an example of a LOINC Answer list used in a Questionnaire question: </w:t>
      </w:r>
    </w:p>
    <w:p w14:paraId="15A0BE84" w14:textId="77777777" w:rsidR="00C51368" w:rsidRDefault="00C51368">
      <w:pPr>
        <w:pStyle w:val="HTMLPreformatted"/>
        <w:divId w:val="750202381"/>
        <w:rPr>
          <w:lang w:val="en-US"/>
        </w:rPr>
      </w:pPr>
    </w:p>
    <w:p w14:paraId="52B97AAF" w14:textId="77777777" w:rsidR="00C51368" w:rsidRDefault="00E43BD9">
      <w:pPr>
        <w:pStyle w:val="HTMLPreformatted"/>
        <w:divId w:val="750202381"/>
        <w:rPr>
          <w:lang w:val="en-US"/>
        </w:rPr>
      </w:pPr>
      <w:r>
        <w:rPr>
          <w:lang w:val="en-US"/>
        </w:rPr>
        <w:t>&lt;question&gt;</w:t>
      </w:r>
    </w:p>
    <w:p w14:paraId="30A47646" w14:textId="77777777" w:rsidR="00C51368" w:rsidRDefault="00E43BD9">
      <w:pPr>
        <w:pStyle w:val="HTMLPreformatted"/>
        <w:divId w:val="750202381"/>
        <w:rPr>
          <w:lang w:val="en-US"/>
        </w:rPr>
      </w:pPr>
      <w:r>
        <w:rPr>
          <w:lang w:val="en-US"/>
        </w:rPr>
        <w:lastRenderedPageBreak/>
        <w:t xml:space="preserve">  &lt;concept&gt;</w:t>
      </w:r>
    </w:p>
    <w:p w14:paraId="305A2815" w14:textId="77777777" w:rsidR="00C51368" w:rsidRDefault="00E43BD9">
      <w:pPr>
        <w:pStyle w:val="HTMLPreformatted"/>
        <w:divId w:val="750202381"/>
        <w:rPr>
          <w:lang w:val="en-US"/>
        </w:rPr>
      </w:pPr>
      <w:r>
        <w:rPr>
          <w:lang w:val="en-US"/>
        </w:rPr>
        <w:t xml:space="preserve">    &lt;system value="http://loinc.org"/&gt;</w:t>
      </w:r>
    </w:p>
    <w:p w14:paraId="0DC08081" w14:textId="77777777" w:rsidR="00C51368" w:rsidRDefault="00E43BD9">
      <w:pPr>
        <w:pStyle w:val="HTMLPreformatted"/>
        <w:divId w:val="750202381"/>
        <w:rPr>
          <w:lang w:val="en-US"/>
        </w:rPr>
      </w:pPr>
      <w:r>
        <w:rPr>
          <w:lang w:val="en-US"/>
        </w:rPr>
        <w:t xml:space="preserve">    &lt;code value="11125-2"/&gt;</w:t>
      </w:r>
    </w:p>
    <w:p w14:paraId="2D0E844B" w14:textId="77777777" w:rsidR="00C51368" w:rsidRDefault="00E43BD9">
      <w:pPr>
        <w:pStyle w:val="HTMLPreformatted"/>
        <w:divId w:val="750202381"/>
        <w:rPr>
          <w:lang w:val="en-US"/>
        </w:rPr>
      </w:pPr>
      <w:r>
        <w:rPr>
          <w:lang w:val="en-US"/>
        </w:rPr>
        <w:t xml:space="preserve">    &lt;display value="Plat morph Bld"/&gt;</w:t>
      </w:r>
    </w:p>
    <w:p w14:paraId="20F60A43" w14:textId="77777777" w:rsidR="00C51368" w:rsidRDefault="00E43BD9">
      <w:pPr>
        <w:pStyle w:val="HTMLPreformatted"/>
        <w:divId w:val="750202381"/>
        <w:rPr>
          <w:lang w:val="en-US"/>
        </w:rPr>
      </w:pPr>
      <w:r>
        <w:rPr>
          <w:lang w:val="en-US"/>
        </w:rPr>
        <w:t xml:space="preserve">  &lt;/concept&gt;</w:t>
      </w:r>
    </w:p>
    <w:p w14:paraId="19F47E17" w14:textId="77777777" w:rsidR="00C51368" w:rsidRDefault="00E43BD9">
      <w:pPr>
        <w:pStyle w:val="HTMLPreformatted"/>
        <w:divId w:val="750202381"/>
        <w:rPr>
          <w:lang w:val="en-US"/>
        </w:rPr>
      </w:pPr>
      <w:r>
        <w:rPr>
          <w:lang w:val="en-US"/>
        </w:rPr>
        <w:t xml:space="preserve">  &lt;type value="choice"/&gt;</w:t>
      </w:r>
    </w:p>
    <w:p w14:paraId="5395F259" w14:textId="77777777" w:rsidR="00C51368" w:rsidRDefault="00E43BD9">
      <w:pPr>
        <w:pStyle w:val="HTMLPreformatted"/>
        <w:divId w:val="750202381"/>
        <w:rPr>
          <w:lang w:val="en-US"/>
        </w:rPr>
      </w:pPr>
      <w:r>
        <w:rPr>
          <w:lang w:val="en-US"/>
        </w:rPr>
        <w:t xml:space="preserve">  &lt;options&gt;</w:t>
      </w:r>
    </w:p>
    <w:p w14:paraId="3A7F30CD" w14:textId="77777777" w:rsidR="00C51368" w:rsidRDefault="00E43BD9">
      <w:pPr>
        <w:pStyle w:val="HTMLPreformatted"/>
        <w:divId w:val="750202381"/>
        <w:rPr>
          <w:lang w:val="en-US"/>
        </w:rPr>
      </w:pPr>
      <w:r>
        <w:rPr>
          <w:lang w:val="en-US"/>
        </w:rPr>
        <w:t xml:space="preserve">    &lt;reference value="http://loinc.org/vs/LL715-4"/&gt;</w:t>
      </w:r>
    </w:p>
    <w:p w14:paraId="3C7FF49A" w14:textId="77777777" w:rsidR="00C51368" w:rsidRDefault="00E43BD9">
      <w:pPr>
        <w:pStyle w:val="HTMLPreformatted"/>
        <w:divId w:val="750202381"/>
        <w:rPr>
          <w:lang w:val="en-US"/>
        </w:rPr>
      </w:pPr>
      <w:r>
        <w:rPr>
          <w:lang w:val="en-US"/>
        </w:rPr>
        <w:t xml:space="preserve">  &lt;/options&gt;</w:t>
      </w:r>
    </w:p>
    <w:p w14:paraId="13D78067" w14:textId="77777777" w:rsidR="00C51368" w:rsidRDefault="00E43BD9">
      <w:pPr>
        <w:pStyle w:val="HTMLPreformatted"/>
        <w:divId w:val="750202381"/>
        <w:rPr>
          <w:lang w:val="en-US"/>
        </w:rPr>
      </w:pPr>
      <w:r>
        <w:rPr>
          <w:lang w:val="en-US"/>
        </w:rPr>
        <w:t>&lt;/question&gt;</w:t>
      </w:r>
    </w:p>
    <w:p w14:paraId="4D65BBB2" w14:textId="77777777" w:rsidR="00C51368" w:rsidRDefault="00E43BD9">
      <w:pPr>
        <w:pStyle w:val="Heading4"/>
        <w:divId w:val="750202381"/>
        <w:rPr>
          <w:rFonts w:eastAsia="Times New Roman"/>
          <w:lang w:val="en-US"/>
        </w:rPr>
      </w:pPr>
      <w:r>
        <w:rPr>
          <w:rFonts w:eastAsia="Times New Roman"/>
          <w:lang w:val="en-US"/>
        </w:rPr>
        <w:t>Multi-Axial Hierarchy Entry</w:t>
      </w:r>
    </w:p>
    <w:p w14:paraId="52DE720E" w14:textId="77777777"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14:paraId="3ACA6D7C" w14:textId="77777777" w:rsidR="00C51368" w:rsidRDefault="00C51368">
      <w:pPr>
        <w:pStyle w:val="HTMLPreformatted"/>
        <w:divId w:val="750202381"/>
        <w:rPr>
          <w:lang w:val="en-US"/>
        </w:rPr>
      </w:pPr>
    </w:p>
    <w:p w14:paraId="02D70531" w14:textId="77777777" w:rsidR="00C51368" w:rsidRDefault="00E43BD9">
      <w:pPr>
        <w:pStyle w:val="HTMLPreformatted"/>
        <w:divId w:val="750202381"/>
        <w:rPr>
          <w:lang w:val="en-US"/>
        </w:rPr>
      </w:pPr>
      <w:r>
        <w:rPr>
          <w:lang w:val="en-US"/>
        </w:rPr>
        <w:t>&lt;ValueSet xmlns="http://hl7.org/fhir"&gt;</w:t>
      </w:r>
    </w:p>
    <w:p w14:paraId="0DEEE5CC" w14:textId="77777777" w:rsidR="00C51368" w:rsidRDefault="00E43BD9">
      <w:pPr>
        <w:pStyle w:val="HTMLPreformatted"/>
        <w:divId w:val="750202381"/>
        <w:rPr>
          <w:lang w:val="en-US"/>
        </w:rPr>
      </w:pPr>
      <w:r>
        <w:rPr>
          <w:lang w:val="en-US"/>
        </w:rPr>
        <w:t xml:space="preserve">  &lt;text&gt;</w:t>
      </w:r>
    </w:p>
    <w:p w14:paraId="20F2710C" w14:textId="77777777" w:rsidR="00C51368" w:rsidRDefault="00E43BD9">
      <w:pPr>
        <w:pStyle w:val="HTMLPreformatted"/>
        <w:divId w:val="750202381"/>
        <w:rPr>
          <w:lang w:val="en-US"/>
        </w:rPr>
      </w:pPr>
      <w:r>
        <w:rPr>
          <w:lang w:val="en-US"/>
        </w:rPr>
        <w:t xml:space="preserve">    &lt;status value="generated"/&gt;</w:t>
      </w:r>
    </w:p>
    <w:p w14:paraId="0FE78ABE" w14:textId="77777777" w:rsidR="00C51368" w:rsidRDefault="00E43BD9">
      <w:pPr>
        <w:pStyle w:val="HTMLPreformatted"/>
        <w:divId w:val="750202381"/>
        <w:rPr>
          <w:lang w:val="en-US"/>
        </w:rPr>
      </w:pPr>
      <w:r>
        <w:rPr>
          <w:lang w:val="en-US"/>
        </w:rPr>
        <w:t xml:space="preserve">    &lt;div xmlns="http://www.w3.org/1999/xhtml"&gt;</w:t>
      </w:r>
    </w:p>
    <w:p w14:paraId="40C24309" w14:textId="77777777" w:rsidR="00C51368" w:rsidRDefault="00E43BD9">
      <w:pPr>
        <w:pStyle w:val="HTMLPreformatted"/>
        <w:divId w:val="750202381"/>
        <w:rPr>
          <w:lang w:val="en-US"/>
        </w:rPr>
      </w:pPr>
      <w:r>
        <w:rPr>
          <w:lang w:val="en-US"/>
        </w:rPr>
        <w:t xml:space="preserve">      [some html that identifies that this value set </w:t>
      </w:r>
    </w:p>
    <w:p w14:paraId="779289F5" w14:textId="77777777" w:rsidR="00C51368" w:rsidRDefault="00E43BD9">
      <w:pPr>
        <w:pStyle w:val="HTMLPreformatted"/>
        <w:divId w:val="750202381"/>
        <w:rPr>
          <w:lang w:val="en-US"/>
        </w:rPr>
      </w:pPr>
      <w:r>
        <w:rPr>
          <w:lang w:val="en-US"/>
        </w:rPr>
        <w:t xml:space="preserve">      includes all LOINC codes subsumed by the identified </w:t>
      </w:r>
    </w:p>
    <w:p w14:paraId="4BC3661A" w14:textId="77777777" w:rsidR="00C51368" w:rsidRDefault="00E43BD9">
      <w:pPr>
        <w:pStyle w:val="HTMLPreformatted"/>
        <w:divId w:val="750202381"/>
        <w:rPr>
          <w:lang w:val="en-US"/>
        </w:rPr>
      </w:pPr>
      <w:r>
        <w:rPr>
          <w:lang w:val="en-US"/>
        </w:rPr>
        <w:t xml:space="preserve">      Multi-Axial Heirarchy Part Code]</w:t>
      </w:r>
    </w:p>
    <w:p w14:paraId="2230D514" w14:textId="77777777" w:rsidR="00C51368" w:rsidRDefault="00E43BD9">
      <w:pPr>
        <w:pStyle w:val="HTMLPreformatted"/>
        <w:divId w:val="750202381"/>
        <w:rPr>
          <w:lang w:val="en-US"/>
        </w:rPr>
      </w:pPr>
      <w:r>
        <w:rPr>
          <w:lang w:val="en-US"/>
        </w:rPr>
        <w:t xml:space="preserve">    &lt;/div&gt;</w:t>
      </w:r>
    </w:p>
    <w:p w14:paraId="466B2DBE" w14:textId="77777777" w:rsidR="00C51368" w:rsidRDefault="00E43BD9">
      <w:pPr>
        <w:pStyle w:val="HTMLPreformatted"/>
        <w:divId w:val="750202381"/>
        <w:rPr>
          <w:lang w:val="en-US"/>
        </w:rPr>
      </w:pPr>
      <w:r>
        <w:rPr>
          <w:lang w:val="en-US"/>
        </w:rPr>
        <w:t xml:space="preserve">  &lt;/text&gt;</w:t>
      </w:r>
    </w:p>
    <w:p w14:paraId="18C6A4D2" w14:textId="77777777" w:rsidR="00C51368" w:rsidRDefault="00E43BD9">
      <w:pPr>
        <w:pStyle w:val="HTMLPreformatted"/>
        <w:divId w:val="750202381"/>
        <w:rPr>
          <w:lang w:val="en-US"/>
        </w:rPr>
      </w:pPr>
      <w:r>
        <w:rPr>
          <w:lang w:val="en-US"/>
        </w:rPr>
        <w:t xml:space="preserve">  &lt;identifier value="http://loinc.org/vs/[partcode]"/&gt;</w:t>
      </w:r>
    </w:p>
    <w:p w14:paraId="17ADDB1E" w14:textId="77777777" w:rsidR="00C51368" w:rsidRDefault="00E43BD9">
      <w:pPr>
        <w:pStyle w:val="HTMLPreformatted"/>
        <w:divId w:val="750202381"/>
        <w:rPr>
          <w:lang w:val="en-US"/>
        </w:rPr>
      </w:pPr>
      <w:r>
        <w:rPr>
          <w:lang w:val="en-US"/>
        </w:rPr>
        <w:t xml:space="preserve">  &lt;version value="[optional - but strongly recommended - LOINC version]"/&gt;</w:t>
      </w:r>
    </w:p>
    <w:p w14:paraId="03BBC4AD" w14:textId="77777777" w:rsidR="00C51368" w:rsidRDefault="00E43BD9">
      <w:pPr>
        <w:pStyle w:val="HTMLPreformatted"/>
        <w:divId w:val="750202381"/>
        <w:rPr>
          <w:lang w:val="en-US"/>
        </w:rPr>
      </w:pPr>
      <w:r>
        <w:rPr>
          <w:lang w:val="en-US"/>
        </w:rPr>
        <w:t xml:space="preserve">  &lt;name value="LOINC Value Set from Multi-Axial Heirarchy code [partcode]"/&gt;</w:t>
      </w:r>
    </w:p>
    <w:p w14:paraId="5574CBDB" w14:textId="77777777" w:rsidR="00C51368" w:rsidRDefault="00E43BD9">
      <w:pPr>
        <w:pStyle w:val="HTMLPreformatted"/>
        <w:divId w:val="750202381"/>
        <w:rPr>
          <w:lang w:val="en-US"/>
        </w:rPr>
      </w:pPr>
      <w:r>
        <w:rPr>
          <w:lang w:val="en-US"/>
        </w:rPr>
        <w:t xml:space="preserve">  &lt;description value="All LOINC codes for [partcode or name]"/&gt;</w:t>
      </w:r>
    </w:p>
    <w:p w14:paraId="7CBD746F" w14:textId="77777777" w:rsidR="00C51368" w:rsidRDefault="00E43BD9">
      <w:pPr>
        <w:pStyle w:val="HTMLPreformatted"/>
        <w:divId w:val="750202381"/>
        <w:rPr>
          <w:lang w:val="en-US"/>
        </w:rPr>
      </w:pPr>
      <w:r>
        <w:rPr>
          <w:lang w:val="en-US"/>
        </w:rPr>
        <w:t xml:space="preserve">  &lt;status value="active"/&gt;</w:t>
      </w:r>
    </w:p>
    <w:p w14:paraId="0B28CB67" w14:textId="77777777" w:rsidR="00C51368" w:rsidRDefault="00E43BD9">
      <w:pPr>
        <w:pStyle w:val="HTMLPreformatted"/>
        <w:divId w:val="750202381"/>
        <w:rPr>
          <w:lang w:val="en-US"/>
        </w:rPr>
      </w:pPr>
      <w:r>
        <w:rPr>
          <w:lang w:val="en-US"/>
        </w:rPr>
        <w:t xml:space="preserve">  &lt;date value="[optional date of LOINC release]"/&gt;</w:t>
      </w:r>
    </w:p>
    <w:p w14:paraId="370FD24F" w14:textId="77777777" w:rsidR="00C51368" w:rsidRDefault="00E43BD9">
      <w:pPr>
        <w:pStyle w:val="HTMLPreformatted"/>
        <w:divId w:val="750202381"/>
        <w:rPr>
          <w:lang w:val="en-US"/>
        </w:rPr>
      </w:pPr>
      <w:r>
        <w:rPr>
          <w:lang w:val="en-US"/>
        </w:rPr>
        <w:t xml:space="preserve">  &lt;compose&gt;</w:t>
      </w:r>
    </w:p>
    <w:p w14:paraId="7503FAC3" w14:textId="77777777" w:rsidR="00C51368" w:rsidRDefault="00E43BD9">
      <w:pPr>
        <w:pStyle w:val="HTMLPreformatted"/>
        <w:divId w:val="750202381"/>
        <w:rPr>
          <w:lang w:val="en-US"/>
        </w:rPr>
      </w:pPr>
      <w:r>
        <w:rPr>
          <w:lang w:val="en-US"/>
        </w:rPr>
        <w:t xml:space="preserve">    &lt;include&gt;</w:t>
      </w:r>
    </w:p>
    <w:p w14:paraId="34B7F16B" w14:textId="77777777" w:rsidR="00C51368" w:rsidRDefault="00E43BD9">
      <w:pPr>
        <w:pStyle w:val="HTMLPreformatted"/>
        <w:divId w:val="750202381"/>
        <w:rPr>
          <w:lang w:val="en-US"/>
        </w:rPr>
      </w:pPr>
      <w:r>
        <w:rPr>
          <w:lang w:val="en-US"/>
        </w:rPr>
        <w:t xml:space="preserve">      &lt;system value="http://loinc.org"/&gt;</w:t>
      </w:r>
    </w:p>
    <w:p w14:paraId="0FB562FA" w14:textId="77777777" w:rsidR="00C51368" w:rsidRDefault="00E43BD9">
      <w:pPr>
        <w:pStyle w:val="HTMLPreformatted"/>
        <w:divId w:val="750202381"/>
        <w:rPr>
          <w:lang w:val="en-US"/>
        </w:rPr>
      </w:pPr>
      <w:r>
        <w:rPr>
          <w:lang w:val="en-US"/>
        </w:rPr>
        <w:t xml:space="preserve">      &lt;filter&gt;</w:t>
      </w:r>
    </w:p>
    <w:p w14:paraId="3CA2C0C6" w14:textId="77777777" w:rsidR="00C51368" w:rsidRDefault="00E43BD9">
      <w:pPr>
        <w:pStyle w:val="HTMLPreformatted"/>
        <w:divId w:val="750202381"/>
        <w:rPr>
          <w:lang w:val="en-US"/>
        </w:rPr>
      </w:pPr>
      <w:r>
        <w:rPr>
          <w:lang w:val="en-US"/>
        </w:rPr>
        <w:t xml:space="preserve">        &lt;property value="ancestor"/&gt;</w:t>
      </w:r>
    </w:p>
    <w:p w14:paraId="4ACA4F5C" w14:textId="77777777" w:rsidR="00C51368" w:rsidRDefault="00E43BD9">
      <w:pPr>
        <w:pStyle w:val="HTMLPreformatted"/>
        <w:divId w:val="750202381"/>
        <w:rPr>
          <w:lang w:val="en-US"/>
        </w:rPr>
      </w:pPr>
      <w:r>
        <w:rPr>
          <w:lang w:val="en-US"/>
        </w:rPr>
        <w:t xml:space="preserve">        &lt;op value="="/&gt;</w:t>
      </w:r>
    </w:p>
    <w:p w14:paraId="4E5357AF" w14:textId="77777777" w:rsidR="00C51368" w:rsidRDefault="00E43BD9">
      <w:pPr>
        <w:pStyle w:val="HTMLPreformatted"/>
        <w:divId w:val="750202381"/>
        <w:rPr>
          <w:lang w:val="en-US"/>
        </w:rPr>
      </w:pPr>
      <w:r>
        <w:rPr>
          <w:lang w:val="en-US"/>
        </w:rPr>
        <w:t xml:space="preserve">        &lt;value value="[partcode]"/&gt;</w:t>
      </w:r>
    </w:p>
    <w:p w14:paraId="6E57B78D" w14:textId="77777777" w:rsidR="00C51368" w:rsidRDefault="00E43BD9">
      <w:pPr>
        <w:pStyle w:val="HTMLPreformatted"/>
        <w:divId w:val="750202381"/>
        <w:rPr>
          <w:lang w:val="en-US"/>
        </w:rPr>
      </w:pPr>
      <w:r>
        <w:rPr>
          <w:lang w:val="en-US"/>
        </w:rPr>
        <w:t xml:space="preserve">      &lt;/filter&gt;</w:t>
      </w:r>
    </w:p>
    <w:p w14:paraId="36299A67" w14:textId="77777777" w:rsidR="00C51368" w:rsidRDefault="00E43BD9">
      <w:pPr>
        <w:pStyle w:val="HTMLPreformatted"/>
        <w:divId w:val="750202381"/>
        <w:rPr>
          <w:lang w:val="en-US"/>
        </w:rPr>
      </w:pPr>
      <w:r>
        <w:rPr>
          <w:lang w:val="en-US"/>
        </w:rPr>
        <w:t xml:space="preserve">    &lt;/include&gt;</w:t>
      </w:r>
    </w:p>
    <w:p w14:paraId="751536C2" w14:textId="77777777" w:rsidR="00C51368" w:rsidRDefault="00E43BD9">
      <w:pPr>
        <w:pStyle w:val="HTMLPreformatted"/>
        <w:divId w:val="750202381"/>
        <w:rPr>
          <w:lang w:val="en-US"/>
        </w:rPr>
      </w:pPr>
      <w:r>
        <w:rPr>
          <w:lang w:val="en-US"/>
        </w:rPr>
        <w:t xml:space="preserve">  &lt;/compose&gt;</w:t>
      </w:r>
    </w:p>
    <w:p w14:paraId="49E2AC68" w14:textId="77777777" w:rsidR="00C51368" w:rsidRDefault="00E43BD9">
      <w:pPr>
        <w:pStyle w:val="HTMLPreformatted"/>
        <w:divId w:val="750202381"/>
        <w:rPr>
          <w:lang w:val="en-US"/>
        </w:rPr>
      </w:pPr>
      <w:r>
        <w:rPr>
          <w:lang w:val="en-US"/>
        </w:rPr>
        <w:t>&lt;/ValueSet&gt;</w:t>
      </w:r>
    </w:p>
    <w:p w14:paraId="17FCFC68" w14:textId="77777777" w:rsidR="00C51368" w:rsidRDefault="00E43BD9">
      <w:pPr>
        <w:pStyle w:val="Heading1"/>
        <w:rPr>
          <w:rFonts w:eastAsia="Times New Roman"/>
          <w:noProof/>
          <w:lang w:val="en-US"/>
        </w:rPr>
      </w:pPr>
      <w:r>
        <w:rPr>
          <w:rFonts w:eastAsia="Times New Roman"/>
          <w:noProof/>
          <w:lang w:val="en-US"/>
        </w:rPr>
        <w:t>managing.html</w:t>
      </w:r>
    </w:p>
    <w:p w14:paraId="5F6BE777" w14:textId="77777777"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E176653" w14:textId="77777777">
        <w:trPr>
          <w:divId w:val="1761679394"/>
          <w:tblCellSpacing w:w="15" w:type="dxa"/>
        </w:trPr>
        <w:tc>
          <w:tcPr>
            <w:tcW w:w="0" w:type="auto"/>
            <w:vAlign w:val="center"/>
            <w:hideMark/>
          </w:tcPr>
          <w:p w14:paraId="499B9739" w14:textId="77777777" w:rsidR="00C51368" w:rsidRDefault="00E43BD9">
            <w:pPr>
              <w:rPr>
                <w:rFonts w:eastAsia="Times New Roman"/>
              </w:rPr>
            </w:pPr>
            <w:r>
              <w:rPr>
                <w:rFonts w:eastAsia="Times New Roman"/>
              </w:rPr>
              <w:t>Work Group</w:t>
            </w:r>
          </w:p>
        </w:tc>
        <w:tc>
          <w:tcPr>
            <w:tcW w:w="0" w:type="auto"/>
            <w:vAlign w:val="center"/>
            <w:hideMark/>
          </w:tcPr>
          <w:p w14:paraId="71053B1F" w14:textId="77777777" w:rsidR="00C51368" w:rsidRDefault="001708AB">
            <w:pPr>
              <w:rPr>
                <w:rFonts w:eastAsia="Times New Roman"/>
              </w:rPr>
            </w:pPr>
            <w:hyperlink r:id="rId1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0BA1729" w14:textId="77777777" w:rsidR="00C51368" w:rsidRDefault="001708AB">
            <w:pPr>
              <w:rPr>
                <w:rFonts w:eastAsia="Times New Roman"/>
              </w:rPr>
            </w:pPr>
            <w:hyperlink r:id="rId1729" w:anchor="status" w:history="1">
              <w:r w:rsidR="00E43BD9">
                <w:rPr>
                  <w:rStyle w:val="Hyperlink"/>
                  <w:rFonts w:eastAsia="Times New Roman"/>
                </w:rPr>
                <w:t>Ballot Status</w:t>
              </w:r>
            </w:hyperlink>
            <w:r w:rsidR="00E43BD9">
              <w:rPr>
                <w:rFonts w:eastAsia="Times New Roman"/>
              </w:rPr>
              <w:t xml:space="preserve">: </w:t>
            </w:r>
            <w:hyperlink r:id="rId1730" w:anchor="pubs" w:history="1">
              <w:r w:rsidR="00E43BD9">
                <w:rPr>
                  <w:rStyle w:val="Hyperlink"/>
                  <w:rFonts w:eastAsia="Times New Roman"/>
                </w:rPr>
                <w:t>DSTU 2</w:t>
              </w:r>
            </w:hyperlink>
          </w:p>
        </w:tc>
      </w:tr>
    </w:tbl>
    <w:p w14:paraId="52BD3D51" w14:textId="77777777"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1" w:history="1">
        <w:r>
          <w:rPr>
            <w:rStyle w:val="Hyperlink"/>
            <w:lang w:val="en-US"/>
          </w:rPr>
          <w:t>bundle</w:t>
        </w:r>
      </w:hyperlink>
      <w:r>
        <w:rPr>
          <w:lang w:val="en-US"/>
        </w:rPr>
        <w:t xml:space="preserve"> (e.g. for </w:t>
      </w:r>
      <w:hyperlink r:id="rId1732" w:history="1">
        <w:r>
          <w:rPr>
            <w:rStyle w:val="Hyperlink"/>
            <w:lang w:val="en-US"/>
          </w:rPr>
          <w:t>messages</w:t>
        </w:r>
      </w:hyperlink>
      <w:r>
        <w:rPr>
          <w:lang w:val="en-US"/>
        </w:rPr>
        <w:t xml:space="preserve"> or </w:t>
      </w:r>
      <w:hyperlink r:id="rId1733" w:history="1">
        <w:r>
          <w:rPr>
            <w:rStyle w:val="Hyperlink"/>
            <w:lang w:val="en-US"/>
          </w:rPr>
          <w:t>documents</w:t>
        </w:r>
      </w:hyperlink>
      <w:r>
        <w:rPr>
          <w:lang w:val="en-US"/>
        </w:rPr>
        <w:t xml:space="preserve">, or </w:t>
      </w:r>
      <w:hyperlink r:id="rId1734"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14:paraId="40E62AFC" w14:textId="77777777"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5" w:history="1">
        <w:r>
          <w:rPr>
            <w:rStyle w:val="Hyperlink"/>
            <w:lang w:val="en-US"/>
          </w:rPr>
          <w:t>Patient</w:t>
        </w:r>
      </w:hyperlink>
      <w:r>
        <w:rPr>
          <w:lang w:val="en-US"/>
        </w:rPr>
        <w:t xml:space="preserve"> resource. This can even exist within a single system, such as in the case of </w:t>
      </w:r>
      <w:hyperlink r:id="rId1736" w:anchor="links" w:history="1">
        <w:r>
          <w:rPr>
            <w:rStyle w:val="Hyperlink"/>
            <w:lang w:val="en-US"/>
          </w:rPr>
          <w:t>patient duplicates</w:t>
        </w:r>
      </w:hyperlink>
      <w:r>
        <w:rPr>
          <w:lang w:val="en-US"/>
        </w:rPr>
        <w:t xml:space="preserve">). </w:t>
      </w:r>
    </w:p>
    <w:p w14:paraId="590BE83A" w14:textId="77777777"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14:paraId="38D8DB61" w14:textId="77777777"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14:paraId="7264D7B3"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7"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14:paraId="21B3E876"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14:paraId="0DE9C937" w14:textId="77777777"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14:paraId="5CD90E5B" w14:textId="77777777"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14:paraId="0E08AEED" w14:textId="77777777"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14:paraId="7E2B62DB" w14:textId="77777777"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14:paraId="617C6491" w14:textId="77777777"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8" w:anchor="bundle" w:history="1">
        <w:r>
          <w:rPr>
            <w:rStyle w:val="Hyperlink"/>
            <w:lang w:val="en-US"/>
          </w:rPr>
          <w:t>bundle</w:t>
        </w:r>
      </w:hyperlink>
      <w:r>
        <w:rPr>
          <w:lang w:val="en-US"/>
        </w:rPr>
        <w:t xml:space="preserve">), but other arrangements are possible. In such cases, there is no need for re-identification. </w:t>
      </w:r>
    </w:p>
    <w:p w14:paraId="7C2AF600" w14:textId="77777777"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14:paraId="172C4A59" w14:textId="77777777"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14:paraId="192D04FD" w14:textId="77777777"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14:paraId="6F250A6A" w14:textId="77777777"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14:paraId="7B0D80A9" w14:textId="77777777" w:rsidR="00C51368" w:rsidRDefault="00E43BD9">
      <w:pPr>
        <w:pStyle w:val="NormalWeb"/>
        <w:divId w:val="429741265"/>
        <w:rPr>
          <w:lang w:val="en-US"/>
        </w:rPr>
      </w:pPr>
      <w:r>
        <w:rPr>
          <w:lang w:val="en-US"/>
        </w:rPr>
        <w:t xml:space="preserve">Feedback is welcome </w:t>
      </w:r>
      <w:hyperlink r:id="rId1739" w:history="1">
        <w:r>
          <w:rPr>
            <w:rStyle w:val="Hyperlink"/>
            <w:lang w:val="en-US"/>
          </w:rPr>
          <w:t>here</w:t>
        </w:r>
      </w:hyperlink>
      <w:r>
        <w:rPr>
          <w:lang w:val="en-US"/>
        </w:rPr>
        <w:t xml:space="preserve">. </w:t>
      </w:r>
    </w:p>
    <w:p w14:paraId="500DD2D9" w14:textId="77777777" w:rsidR="00C51368" w:rsidRDefault="00E43BD9">
      <w:pPr>
        <w:pStyle w:val="Heading1"/>
        <w:rPr>
          <w:rFonts w:eastAsia="Times New Roman"/>
          <w:noProof/>
          <w:lang w:val="en-US"/>
        </w:rPr>
      </w:pPr>
      <w:r>
        <w:rPr>
          <w:rFonts w:eastAsia="Times New Roman"/>
          <w:noProof/>
          <w:lang w:val="en-US"/>
        </w:rPr>
        <w:t>messaging.html</w:t>
      </w:r>
    </w:p>
    <w:p w14:paraId="3D5EA79F" w14:textId="77777777"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F304FD2" w14:textId="77777777">
        <w:trPr>
          <w:divId w:val="1969581548"/>
          <w:tblCellSpacing w:w="15" w:type="dxa"/>
        </w:trPr>
        <w:tc>
          <w:tcPr>
            <w:tcW w:w="0" w:type="auto"/>
            <w:vAlign w:val="center"/>
            <w:hideMark/>
          </w:tcPr>
          <w:p w14:paraId="735161F7" w14:textId="77777777" w:rsidR="00C51368" w:rsidRDefault="00E43BD9">
            <w:pPr>
              <w:rPr>
                <w:rFonts w:eastAsia="Times New Roman"/>
              </w:rPr>
            </w:pPr>
            <w:r>
              <w:rPr>
                <w:rFonts w:eastAsia="Times New Roman"/>
              </w:rPr>
              <w:t>Work Group</w:t>
            </w:r>
          </w:p>
        </w:tc>
        <w:tc>
          <w:tcPr>
            <w:tcW w:w="0" w:type="auto"/>
            <w:vAlign w:val="center"/>
            <w:hideMark/>
          </w:tcPr>
          <w:p w14:paraId="14282D74" w14:textId="77777777" w:rsidR="00C51368" w:rsidRDefault="001708AB">
            <w:pPr>
              <w:rPr>
                <w:rFonts w:eastAsia="Times New Roman"/>
              </w:rPr>
            </w:pPr>
            <w:hyperlink r:id="rId17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4648432" w14:textId="77777777" w:rsidR="00C51368" w:rsidRDefault="001708AB">
            <w:pPr>
              <w:rPr>
                <w:rFonts w:eastAsia="Times New Roman"/>
              </w:rPr>
            </w:pPr>
            <w:hyperlink r:id="rId1741" w:anchor="status" w:history="1">
              <w:r w:rsidR="00E43BD9">
                <w:rPr>
                  <w:rStyle w:val="Hyperlink"/>
                  <w:rFonts w:eastAsia="Times New Roman"/>
                </w:rPr>
                <w:t>Ballot Status</w:t>
              </w:r>
            </w:hyperlink>
            <w:r w:rsidR="00E43BD9">
              <w:rPr>
                <w:rFonts w:eastAsia="Times New Roman"/>
              </w:rPr>
              <w:t xml:space="preserve">: </w:t>
            </w:r>
            <w:hyperlink r:id="rId1742" w:anchor="pubs" w:history="1">
              <w:r w:rsidR="00E43BD9">
                <w:rPr>
                  <w:rStyle w:val="Hyperlink"/>
                  <w:rFonts w:eastAsia="Times New Roman"/>
                </w:rPr>
                <w:t>DSTU 2</w:t>
              </w:r>
            </w:hyperlink>
          </w:p>
        </w:tc>
      </w:tr>
    </w:tbl>
    <w:p w14:paraId="7B732D70" w14:textId="77777777" w:rsidR="00C51368" w:rsidRDefault="00E43BD9">
      <w:pPr>
        <w:pStyle w:val="NormalWeb"/>
        <w:divId w:val="1969581548"/>
        <w:rPr>
          <w:lang w:val="en-US"/>
        </w:rPr>
      </w:pPr>
      <w:r>
        <w:rPr>
          <w:lang w:val="en-US"/>
        </w:rPr>
        <w:t xml:space="preserve">FHIR Resources can be used in a traditional messaging context, much like HL7 v2 (see </w:t>
      </w:r>
      <w:hyperlink r:id="rId1743" w:history="1">
        <w:r>
          <w:rPr>
            <w:rStyle w:val="Hyperlink"/>
            <w:lang w:val="en-US"/>
          </w:rPr>
          <w:t>detailed comparison</w:t>
        </w:r>
      </w:hyperlink>
      <w:r>
        <w:rPr>
          <w:lang w:val="en-US"/>
        </w:rPr>
        <w:t xml:space="preserve">). Applications asserting conformance to this framework claim to be conformant to "FHIR messaging" (see </w:t>
      </w:r>
      <w:hyperlink r:id="rId1744" w:history="1">
        <w:r>
          <w:rPr>
            <w:rStyle w:val="Hyperlink"/>
            <w:lang w:val="en-US"/>
          </w:rPr>
          <w:t>Conformance</w:t>
        </w:r>
      </w:hyperlink>
      <w:r>
        <w:rPr>
          <w:lang w:val="en-US"/>
        </w:rPr>
        <w:t xml:space="preserve">). </w:t>
      </w:r>
    </w:p>
    <w:p w14:paraId="0CA30F29" w14:textId="77777777"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5" w:history="1">
        <w:r>
          <w:rPr>
            <w:rStyle w:val="Hyperlink"/>
            <w:lang w:val="en-US"/>
          </w:rPr>
          <w:t>Bundle</w:t>
        </w:r>
      </w:hyperlink>
      <w:r>
        <w:rPr>
          <w:lang w:val="en-US"/>
        </w:rPr>
        <w:t xml:space="preserve"> identified by the </w:t>
      </w:r>
      <w:hyperlink r:id="rId1746" w:anchor="Bundle.type" w:history="1">
        <w:r>
          <w:rPr>
            <w:rStyle w:val="Hyperlink"/>
            <w:lang w:val="en-US"/>
          </w:rPr>
          <w:t>type</w:t>
        </w:r>
      </w:hyperlink>
      <w:r>
        <w:rPr>
          <w:lang w:val="en-US"/>
        </w:rPr>
        <w:t xml:space="preserve"> "message", with the first resource in the bundle being a </w:t>
      </w:r>
      <w:hyperlink r:id="rId1747"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14:paraId="668959E8" w14:textId="77777777" w:rsidR="00C51368" w:rsidRDefault="00E43BD9">
      <w:pPr>
        <w:pStyle w:val="NormalWeb"/>
        <w:divId w:val="1969581548"/>
        <w:rPr>
          <w:lang w:val="en-US"/>
        </w:rPr>
      </w:pPr>
      <w:r>
        <w:rPr>
          <w:lang w:val="en-US"/>
        </w:rPr>
        <w:t xml:space="preserve">The events supported in FHIR, along with the resources that are included in them, are defined below. </w:t>
      </w:r>
    </w:p>
    <w:p w14:paraId="3E4AF418" w14:textId="77777777"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8" w:history="1">
        <w:r>
          <w:rPr>
            <w:rStyle w:val="Hyperlink"/>
            <w:lang w:val="en-US"/>
          </w:rPr>
          <w:t>bundle</w:t>
        </w:r>
      </w:hyperlink>
      <w:r>
        <w:rPr>
          <w:lang w:val="en-US"/>
        </w:rPr>
        <w:t xml:space="preserve"> of resources identified by the </w:t>
      </w:r>
      <w:hyperlink r:id="rId1749" w:anchor="Bundle.type" w:history="1">
        <w:r>
          <w:rPr>
            <w:rStyle w:val="Hyperlink"/>
            <w:lang w:val="en-US"/>
          </w:rPr>
          <w:t>type</w:t>
        </w:r>
      </w:hyperlink>
      <w:r>
        <w:rPr>
          <w:lang w:val="en-US"/>
        </w:rPr>
        <w:t xml:space="preserve"> "message", with the first resource in each bundle being a </w:t>
      </w:r>
      <w:hyperlink r:id="rId1750"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14:paraId="5C831C40" w14:textId="77777777"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14:paraId="2CDFB3CB" w14:textId="77777777"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14:paraId="1D0145D8" w14:textId="77777777"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14:paraId="54E133CD" w14:textId="77777777"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14:paraId="5E8D327C" w14:textId="77777777"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14:paraId="69D6B847" w14:textId="77777777"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14:paraId="6D6877F2" w14:textId="77777777" w:rsidR="00C51368" w:rsidRDefault="00E43BD9">
      <w:pPr>
        <w:pStyle w:val="NormalWeb"/>
        <w:divId w:val="1969581548"/>
        <w:rPr>
          <w:lang w:val="en-US"/>
        </w:rPr>
      </w:pPr>
      <w:r>
        <w:rPr>
          <w:lang w:val="en-US"/>
        </w:rPr>
        <w:t xml:space="preserve">A key aspect of a message is the impact of its content: </w:t>
      </w:r>
    </w:p>
    <w:p w14:paraId="5BCE7E4A" w14:textId="77777777"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14:paraId="1BCFD4FF" w14:textId="77777777" w:rsidR="00C51368" w:rsidRDefault="00E43BD9">
      <w:pPr>
        <w:pStyle w:val="Heading3"/>
        <w:divId w:val="1969581548"/>
        <w:rPr>
          <w:rFonts w:eastAsia="Times New Roman"/>
          <w:lang w:val="en-US"/>
        </w:rPr>
      </w:pPr>
      <w:bookmarkStart w:id="174" w:name="synchronous"/>
      <w:bookmarkEnd w:id="48"/>
      <w:r>
        <w:rPr>
          <w:rFonts w:eastAsia="Times New Roman"/>
          <w:lang w:val="en-US"/>
        </w:rPr>
        <w:lastRenderedPageBreak/>
        <w:t>Message Exchange Patterns</w:t>
      </w:r>
    </w:p>
    <w:p w14:paraId="0F2AF4A2" w14:textId="77777777"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14:paraId="7DF7B4F4" w14:textId="77777777"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14:paraId="22E5E722" w14:textId="77777777"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51" w:history="1">
        <w:r>
          <w:rPr>
            <w:rStyle w:val="Hyperlink"/>
            <w:lang w:val="en-US"/>
          </w:rPr>
          <w:t>operation</w:t>
        </w:r>
      </w:hyperlink>
      <w:r>
        <w:rPr>
          <w:lang w:val="en-US"/>
        </w:rPr>
        <w:t xml:space="preserve"> described below works in this fashion. </w:t>
      </w:r>
    </w:p>
    <w:p w14:paraId="68E0CBCE" w14:textId="77777777"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14:paraId="12F7907B" w14:textId="77777777" w:rsidR="00C51368" w:rsidRDefault="00E43BD9">
      <w:pPr>
        <w:pStyle w:val="Heading3"/>
        <w:divId w:val="1969581548"/>
        <w:rPr>
          <w:rFonts w:eastAsia="Times New Roman"/>
          <w:lang w:val="en-US"/>
        </w:rPr>
      </w:pPr>
      <w:r>
        <w:rPr>
          <w:rFonts w:eastAsia="Times New Roman"/>
          <w:lang w:val="en-US"/>
        </w:rPr>
        <w:t>MessageHeader Identifiers</w:t>
      </w:r>
    </w:p>
    <w:p w14:paraId="3E6E6EB7" w14:textId="77777777" w:rsidR="00C51368" w:rsidRDefault="00E43BD9">
      <w:pPr>
        <w:pStyle w:val="NormalWeb"/>
        <w:divId w:val="1969581548"/>
        <w:rPr>
          <w:lang w:val="en-US"/>
        </w:rPr>
      </w:pPr>
      <w:r>
        <w:rPr>
          <w:lang w:val="en-US"/>
        </w:rPr>
        <w:t xml:space="preserve">An incoming message contains two identifiers: the Bundle.id and the </w:t>
      </w:r>
      <w:hyperlink r:id="rId1752"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14:paraId="2D9A2684" w14:textId="77777777"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14:paraId="0DC46D19" w14:textId="77777777"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14:paraId="439A1513" w14:textId="77777777"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14:paraId="09274E33" w14:textId="77777777"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14:paraId="36E91F4F" w14:textId="77777777">
        <w:trPr>
          <w:divId w:val="1969581548"/>
          <w:tblCellSpacing w:w="15" w:type="dxa"/>
        </w:trPr>
        <w:tc>
          <w:tcPr>
            <w:tcW w:w="0" w:type="auto"/>
            <w:vAlign w:val="center"/>
            <w:hideMark/>
          </w:tcPr>
          <w:p w14:paraId="43EFBB44" w14:textId="77777777" w:rsidR="00C51368" w:rsidRDefault="00E43BD9">
            <w:pPr>
              <w:rPr>
                <w:rFonts w:eastAsia="Times New Roman"/>
              </w:rPr>
            </w:pPr>
            <w:r>
              <w:rPr>
                <w:rFonts w:eastAsia="Times New Roman"/>
              </w:rPr>
              <w:lastRenderedPageBreak/>
              <w:t>Consequence</w:t>
            </w:r>
          </w:p>
        </w:tc>
        <w:tc>
          <w:tcPr>
            <w:tcW w:w="0" w:type="auto"/>
            <w:vAlign w:val="center"/>
            <w:hideMark/>
          </w:tcPr>
          <w:p w14:paraId="5EEFF725" w14:textId="77777777" w:rsidR="00C51368" w:rsidRDefault="00E43BD9">
            <w:pPr>
              <w:rPr>
                <w:rFonts w:eastAsia="Times New Roman"/>
              </w:rPr>
            </w:pPr>
            <w:r>
              <w:rPr>
                <w:rFonts w:eastAsia="Times New Roman"/>
              </w:rPr>
              <w:t>Resend the same message (with the same MessageHeader.id) with the same Bundle.id</w:t>
            </w:r>
          </w:p>
        </w:tc>
      </w:tr>
      <w:tr w:rsidR="00C51368" w14:paraId="5A6B0A5F" w14:textId="77777777">
        <w:trPr>
          <w:divId w:val="1969581548"/>
          <w:tblCellSpacing w:w="15" w:type="dxa"/>
        </w:trPr>
        <w:tc>
          <w:tcPr>
            <w:tcW w:w="0" w:type="auto"/>
            <w:vAlign w:val="center"/>
            <w:hideMark/>
          </w:tcPr>
          <w:p w14:paraId="2862DD83" w14:textId="77777777" w:rsidR="00C51368" w:rsidRDefault="00E43BD9">
            <w:pPr>
              <w:rPr>
                <w:rFonts w:eastAsia="Times New Roman"/>
              </w:rPr>
            </w:pPr>
            <w:r>
              <w:rPr>
                <w:rFonts w:eastAsia="Times New Roman"/>
              </w:rPr>
              <w:t>Currency</w:t>
            </w:r>
          </w:p>
        </w:tc>
        <w:tc>
          <w:tcPr>
            <w:tcW w:w="0" w:type="auto"/>
            <w:vAlign w:val="center"/>
            <w:hideMark/>
          </w:tcPr>
          <w:p w14:paraId="73D8ACD3" w14:textId="77777777" w:rsidR="00C51368" w:rsidRDefault="00E43BD9">
            <w:pPr>
              <w:rPr>
                <w:rFonts w:eastAsia="Times New Roman"/>
              </w:rPr>
            </w:pPr>
            <w:r>
              <w:rPr>
                <w:rFonts w:eastAsia="Times New Roman"/>
              </w:rPr>
              <w:t>Resend the same message (with the same MessageHeader.id) with a different Bundle.id</w:t>
            </w:r>
          </w:p>
        </w:tc>
      </w:tr>
      <w:tr w:rsidR="00C51368" w14:paraId="46725729" w14:textId="77777777">
        <w:trPr>
          <w:divId w:val="1969581548"/>
          <w:tblCellSpacing w:w="15" w:type="dxa"/>
        </w:trPr>
        <w:tc>
          <w:tcPr>
            <w:tcW w:w="0" w:type="auto"/>
            <w:vAlign w:val="center"/>
            <w:hideMark/>
          </w:tcPr>
          <w:p w14:paraId="5779B1C2" w14:textId="77777777" w:rsidR="00C51368" w:rsidRDefault="00E43BD9">
            <w:pPr>
              <w:rPr>
                <w:rFonts w:eastAsia="Times New Roman"/>
              </w:rPr>
            </w:pPr>
            <w:r>
              <w:rPr>
                <w:rFonts w:eastAsia="Times New Roman"/>
              </w:rPr>
              <w:t>Notification</w:t>
            </w:r>
          </w:p>
        </w:tc>
        <w:tc>
          <w:tcPr>
            <w:tcW w:w="0" w:type="auto"/>
            <w:vAlign w:val="center"/>
            <w:hideMark/>
          </w:tcPr>
          <w:p w14:paraId="72A531BF" w14:textId="77777777" w:rsidR="00C51368" w:rsidRDefault="00E43BD9">
            <w:pPr>
              <w:rPr>
                <w:rFonts w:eastAsia="Times New Roman"/>
              </w:rPr>
            </w:pPr>
            <w:r>
              <w:rPr>
                <w:rFonts w:eastAsia="Times New Roman"/>
              </w:rPr>
              <w:t>Resend the same message (with the same MessageHeader.id) with a different Bundle.id</w:t>
            </w:r>
          </w:p>
        </w:tc>
      </w:tr>
    </w:tbl>
    <w:p w14:paraId="2B869397" w14:textId="77777777"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14:paraId="4F6B6BA5" w14:textId="77777777">
        <w:trPr>
          <w:divId w:val="1969581548"/>
          <w:tblCellSpacing w:w="15" w:type="dxa"/>
        </w:trPr>
        <w:tc>
          <w:tcPr>
            <w:tcW w:w="0" w:type="auto"/>
            <w:vAlign w:val="center"/>
            <w:hideMark/>
          </w:tcPr>
          <w:p w14:paraId="64D8DD92" w14:textId="77777777"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14:paraId="6EB92272" w14:textId="77777777" w:rsidR="00C51368" w:rsidRDefault="00E43BD9">
            <w:pPr>
              <w:rPr>
                <w:rFonts w:eastAsia="Times New Roman"/>
              </w:rPr>
            </w:pPr>
            <w:r>
              <w:rPr>
                <w:rFonts w:eastAsia="Times New Roman"/>
              </w:rPr>
              <w:t>This is the normal case, and the message should be processed</w:t>
            </w:r>
          </w:p>
        </w:tc>
      </w:tr>
      <w:tr w:rsidR="00C51368" w14:paraId="677412B8" w14:textId="77777777">
        <w:trPr>
          <w:divId w:val="1969581548"/>
          <w:tblCellSpacing w:w="15" w:type="dxa"/>
        </w:trPr>
        <w:tc>
          <w:tcPr>
            <w:tcW w:w="0" w:type="auto"/>
            <w:vAlign w:val="center"/>
            <w:hideMark/>
          </w:tcPr>
          <w:p w14:paraId="670D7913" w14:textId="77777777" w:rsidR="00C51368" w:rsidRDefault="00E43BD9">
            <w:pPr>
              <w:rPr>
                <w:rFonts w:eastAsia="Times New Roman"/>
              </w:rPr>
            </w:pPr>
            <w:r>
              <w:rPr>
                <w:rFonts w:eastAsia="Times New Roman"/>
              </w:rPr>
              <w:t>Both envelope and message already received</w:t>
            </w:r>
          </w:p>
        </w:tc>
        <w:tc>
          <w:tcPr>
            <w:tcW w:w="0" w:type="auto"/>
            <w:vAlign w:val="center"/>
            <w:hideMark/>
          </w:tcPr>
          <w:p w14:paraId="0AEAA978" w14:textId="77777777"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14:paraId="32980C61" w14:textId="77777777">
        <w:trPr>
          <w:divId w:val="1969581548"/>
          <w:tblCellSpacing w:w="15" w:type="dxa"/>
        </w:trPr>
        <w:tc>
          <w:tcPr>
            <w:tcW w:w="0" w:type="auto"/>
            <w:vAlign w:val="center"/>
            <w:hideMark/>
          </w:tcPr>
          <w:p w14:paraId="6AFF0A89" w14:textId="77777777"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14:paraId="554426F9" w14:textId="77777777"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14:paraId="37A86B6D" w14:textId="77777777">
        <w:trPr>
          <w:divId w:val="1969581548"/>
          <w:tblCellSpacing w:w="15" w:type="dxa"/>
        </w:trPr>
        <w:tc>
          <w:tcPr>
            <w:tcW w:w="0" w:type="auto"/>
            <w:vAlign w:val="center"/>
            <w:hideMark/>
          </w:tcPr>
          <w:p w14:paraId="0E1FAAA0" w14:textId="77777777"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14:paraId="6FE1773E" w14:textId="77777777" w:rsidR="00C51368" w:rsidRDefault="00E43BD9">
            <w:pPr>
              <w:rPr>
                <w:rFonts w:eastAsia="Times New Roman"/>
              </w:rPr>
            </w:pPr>
            <w:r>
              <w:rPr>
                <w:rFonts w:eastAsia="Times New Roman"/>
              </w:rPr>
              <w:t>This is an error - Bundle.id values should never be reused</w:t>
            </w:r>
          </w:p>
        </w:tc>
      </w:tr>
    </w:tbl>
    <w:p w14:paraId="532E0FA2" w14:textId="77777777"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14:paraId="291AAE4B" w14:textId="77777777"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3" w:history="1">
        <w:r>
          <w:rPr>
            <w:rStyle w:val="Hyperlink"/>
            <w:lang w:val="en-US"/>
          </w:rPr>
          <w:t>conformance statement</w:t>
        </w:r>
      </w:hyperlink>
      <w:r>
        <w:rPr>
          <w:lang w:val="en-US"/>
        </w:rPr>
        <w:t xml:space="preserve">. </w:t>
      </w:r>
    </w:p>
    <w:p w14:paraId="7F9D310F" w14:textId="77777777" w:rsidR="00C51368" w:rsidRDefault="00E43BD9">
      <w:pPr>
        <w:pStyle w:val="Heading4"/>
        <w:divId w:val="1969581548"/>
        <w:rPr>
          <w:rFonts w:eastAsia="Times New Roman"/>
          <w:lang w:val="en-US"/>
        </w:rPr>
      </w:pPr>
      <w:r>
        <w:rPr>
          <w:rFonts w:eastAsia="Times New Roman"/>
          <w:lang w:val="en-US"/>
        </w:rPr>
        <w:t>Example: Consequence</w:t>
      </w:r>
    </w:p>
    <w:p w14:paraId="4C700708" w14:textId="77777777"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14:paraId="00CA9E0B" w14:textId="77777777"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14:paraId="781DC131" w14:textId="77777777"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14:paraId="288973A8" w14:textId="77777777"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14:paraId="3C26C6FA" w14:textId="77777777" w:rsidR="00C51368" w:rsidRDefault="00E43BD9">
      <w:pPr>
        <w:pStyle w:val="Heading4"/>
        <w:divId w:val="1969581548"/>
        <w:rPr>
          <w:rFonts w:eastAsia="Times New Roman"/>
          <w:lang w:val="en-US"/>
        </w:rPr>
      </w:pPr>
      <w:r>
        <w:rPr>
          <w:rFonts w:eastAsia="Times New Roman"/>
          <w:lang w:val="en-US"/>
        </w:rPr>
        <w:t>Example: Currency</w:t>
      </w:r>
    </w:p>
    <w:p w14:paraId="36AC4195" w14:textId="77777777"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14:paraId="095CC607" w14:textId="77777777"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14:paraId="4725A64D" w14:textId="77777777"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14:paraId="0A69B4D0" w14:textId="77777777"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14:paraId="144A4510" w14:textId="77777777"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14:paraId="004844D1" w14:textId="77777777"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14:paraId="6F84BCC5" w14:textId="77777777"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4" w:history="1">
        <w:r>
          <w:rPr>
            <w:rStyle w:val="Hyperlink"/>
            <w:lang w:val="en-US"/>
          </w:rPr>
          <w:t>resource with the name "Conformance"</w:t>
        </w:r>
      </w:hyperlink>
      <w:r>
        <w:rPr>
          <w:lang w:val="en-US"/>
        </w:rPr>
        <w:t xml:space="preserve">. </w:t>
      </w:r>
    </w:p>
    <w:p w14:paraId="524AD045" w14:textId="77777777"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14:paraId="1B24D54A" w14:textId="77777777" w:rsidR="00C51368" w:rsidRDefault="00E43BD9">
      <w:pPr>
        <w:pStyle w:val="NormalWeb"/>
        <w:divId w:val="1969581548"/>
        <w:rPr>
          <w:lang w:val="en-US"/>
        </w:rPr>
      </w:pPr>
      <w:r>
        <w:rPr>
          <w:lang w:val="en-US"/>
        </w:rPr>
        <w:t xml:space="preserve">The simplest way to handle messages where there are also </w:t>
      </w:r>
      <w:hyperlink r:id="rId1755" w:history="1">
        <w:r>
          <w:rPr>
            <w:rStyle w:val="Hyperlink"/>
            <w:lang w:val="en-US"/>
          </w:rPr>
          <w:t>RESTful interactions</w:t>
        </w:r>
      </w:hyperlink>
      <w:r>
        <w:rPr>
          <w:lang w:val="en-US"/>
        </w:rPr>
        <w:t xml:space="preserve"> occurring is to use the </w:t>
      </w:r>
      <w:hyperlink r:id="rId1756" w:history="1">
        <w:r>
          <w:rPr>
            <w:rStyle w:val="Hyperlink"/>
            <w:lang w:val="en-US"/>
          </w:rPr>
          <w:t>$process-message</w:t>
        </w:r>
      </w:hyperlink>
      <w:r>
        <w:rPr>
          <w:lang w:val="en-US"/>
        </w:rPr>
        <w:t xml:space="preserve">. This operation that accept a messages, processes it according to the definition of the event in the message header, and returns a one or more response messages. e.g. In addition to processing the message event, a server may choose to retain all or some the resources and make them available on a RESTful interface, but is not required to do so. </w:t>
      </w:r>
    </w:p>
    <w:p w14:paraId="6F1732C6" w14:textId="77777777" w:rsidR="00C51368" w:rsidRDefault="00E43BD9">
      <w:pPr>
        <w:pStyle w:val="NormalWeb"/>
        <w:divId w:val="1969581548"/>
        <w:rPr>
          <w:lang w:val="en-US"/>
        </w:rPr>
      </w:pPr>
      <w:r>
        <w:rPr>
          <w:lang w:val="en-US"/>
        </w:rPr>
        <w:t xml:space="preserve">When processing messages, a server may return a status code of 200 OK, or an process/error code (300+). If the server returns 200 OK, it SHALL return a bundle that is the message response. For any other response code, the message has not been succesfully processed. The server MAY return an </w:t>
      </w:r>
      <w:hyperlink r:id="rId1757"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14:paraId="6803CD4A" w14:textId="77777777" w:rsidR="00C51368" w:rsidRDefault="00E43BD9">
      <w:pPr>
        <w:pStyle w:val="NormalWeb"/>
        <w:divId w:val="1969581548"/>
        <w:rPr>
          <w:lang w:val="en-US"/>
        </w:rPr>
      </w:pPr>
      <w:r>
        <w:rPr>
          <w:lang w:val="en-US"/>
        </w:rPr>
        <w:t xml:space="preserve">The following rules apply when using $process-message: </w:t>
      </w:r>
    </w:p>
    <w:p w14:paraId="74E7775B"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14:paraId="6EDAD857"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8" w:history="1">
        <w:r>
          <w:rPr>
            <w:rStyle w:val="Hyperlink"/>
            <w:rFonts w:eastAsia="Times New Roman"/>
            <w:lang w:val="en-US"/>
          </w:rPr>
          <w:t>a Bundle</w:t>
        </w:r>
      </w:hyperlink>
      <w:r>
        <w:rPr>
          <w:rFonts w:eastAsia="Times New Roman"/>
          <w:lang w:val="en-US"/>
        </w:rPr>
        <w:t xml:space="preserve"> with type "message" containing a </w:t>
      </w:r>
      <w:hyperlink r:id="rId1759" w:history="1">
        <w:r>
          <w:rPr>
            <w:rStyle w:val="Hyperlink"/>
            <w:rFonts w:eastAsia="Times New Roman"/>
            <w:lang w:val="en-US"/>
          </w:rPr>
          <w:t>Message Header</w:t>
        </w:r>
      </w:hyperlink>
      <w:r>
        <w:rPr>
          <w:rFonts w:eastAsia="Times New Roman"/>
          <w:lang w:val="en-US"/>
        </w:rPr>
        <w:t xml:space="preserve"> resource as the first resource</w:t>
      </w:r>
    </w:p>
    <w:p w14:paraId="5CAA6C3A"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0" w:history="1">
        <w:r>
          <w:rPr>
            <w:rStyle w:val="Hyperlink"/>
            <w:rFonts w:eastAsia="Times New Roman"/>
            <w:lang w:val="en-US"/>
          </w:rPr>
          <w:t>a Bundle</w:t>
        </w:r>
      </w:hyperlink>
      <w:r>
        <w:rPr>
          <w:rFonts w:eastAsia="Times New Roman"/>
          <w:lang w:val="en-US"/>
        </w:rPr>
        <w:t xml:space="preserve"> with type "message" containing a </w:t>
      </w:r>
      <w:hyperlink r:id="rId1761" w:history="1">
        <w:r>
          <w:rPr>
            <w:rStyle w:val="Hyperlink"/>
            <w:rFonts w:eastAsia="Times New Roman"/>
            <w:lang w:val="en-US"/>
          </w:rPr>
          <w:t>Message Header</w:t>
        </w:r>
      </w:hyperlink>
      <w:r>
        <w:rPr>
          <w:rFonts w:eastAsia="Times New Roman"/>
          <w:lang w:val="en-US"/>
        </w:rPr>
        <w:t xml:space="preserve"> resource as the first resource, or an HTTP error</w:t>
      </w:r>
    </w:p>
    <w:p w14:paraId="1106D932"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2" w:history="1">
        <w:r>
          <w:rPr>
            <w:rStyle w:val="Hyperlink"/>
            <w:rFonts w:eastAsia="Times New Roman"/>
            <w:lang w:val="en-US"/>
          </w:rPr>
          <w:t>Errors &amp; Warning</w:t>
        </w:r>
      </w:hyperlink>
      <w:r>
        <w:rPr>
          <w:rFonts w:eastAsia="Times New Roman"/>
          <w:lang w:val="en-US"/>
        </w:rPr>
        <w:t xml:space="preserve"> resource with full details</w:t>
      </w:r>
    </w:p>
    <w:p w14:paraId="4EC70AC3" w14:textId="77777777"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14:paraId="44F4AC23" w14:textId="77777777"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14:paraId="797C979F" w14:textId="77777777"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14:paraId="3BD1B7F5" w14:textId="77777777" w:rsidR="00C51368" w:rsidRDefault="00E43BD9">
      <w:pPr>
        <w:pStyle w:val="NormalWeb"/>
        <w:divId w:val="1969581548"/>
        <w:rPr>
          <w:lang w:val="en-US"/>
        </w:rPr>
      </w:pPr>
      <w:r>
        <w:rPr>
          <w:lang w:val="en-US"/>
        </w:rPr>
        <w:t xml:space="preserve">The </w:t>
      </w:r>
      <w:hyperlink r:id="rId1763" w:history="1">
        <w:r>
          <w:rPr>
            <w:rStyle w:val="Hyperlink"/>
            <w:lang w:val="en-US"/>
          </w:rPr>
          <w:t>$process-message</w:t>
        </w:r>
      </w:hyperlink>
      <w:r>
        <w:rPr>
          <w:lang w:val="en-US"/>
        </w:rPr>
        <w:t xml:space="preserve"> operation may be used synchronously, or asynchronously. </w:t>
      </w:r>
    </w:p>
    <w:p w14:paraId="778AFBF4" w14:textId="77777777" w:rsidR="00C51368" w:rsidRDefault="00E43BD9">
      <w:pPr>
        <w:pStyle w:val="Heading3"/>
        <w:divId w:val="1969581548"/>
        <w:rPr>
          <w:rFonts w:eastAsia="Times New Roman"/>
          <w:lang w:val="en-US"/>
        </w:rPr>
      </w:pPr>
      <w:r>
        <w:rPr>
          <w:rFonts w:eastAsia="Times New Roman"/>
          <w:lang w:val="en-US"/>
        </w:rPr>
        <w:lastRenderedPageBreak/>
        <w:t>Synchronous Operation</w:t>
      </w:r>
    </w:p>
    <w:p w14:paraId="29F0CA8F" w14:textId="77777777"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14:paraId="1597A0CD" w14:textId="77777777" w:rsidR="00C51368" w:rsidRDefault="00E43BD9">
      <w:pPr>
        <w:pStyle w:val="NormalWeb"/>
        <w:divId w:val="1969581548"/>
        <w:rPr>
          <w:lang w:val="en-US"/>
        </w:rPr>
      </w:pPr>
      <w:r>
        <w:rPr>
          <w:lang w:val="en-US"/>
        </w:rPr>
        <w:t xml:space="preserve">The following rules apply when using the $process-message operation synchronously: </w:t>
      </w:r>
    </w:p>
    <w:p w14:paraId="75008B92"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14:paraId="30F75B99"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14:paraId="1C81C44A" w14:textId="77777777"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14:paraId="39541E34" w14:textId="77777777" w:rsidR="00C51368" w:rsidRDefault="00E43BD9">
      <w:pPr>
        <w:pStyle w:val="Heading3"/>
        <w:divId w:val="1969581548"/>
        <w:rPr>
          <w:rFonts w:eastAsia="Times New Roman"/>
          <w:lang w:val="en-US"/>
        </w:rPr>
      </w:pPr>
      <w:r>
        <w:rPr>
          <w:rFonts w:eastAsia="Times New Roman"/>
          <w:lang w:val="en-US"/>
        </w:rPr>
        <w:t>Asynchronous Operation</w:t>
      </w:r>
    </w:p>
    <w:p w14:paraId="6B178A21" w14:textId="77777777" w:rsidR="00C51368" w:rsidRDefault="00E43BD9">
      <w:pPr>
        <w:pStyle w:val="NormalWeb"/>
        <w:divId w:val="1969581548"/>
        <w:rPr>
          <w:lang w:val="en-US"/>
        </w:rPr>
      </w:pPr>
      <w:r>
        <w:rPr>
          <w:lang w:val="en-US"/>
        </w:rPr>
        <w:t xml:space="preserve">in Asynchronous messaging, the server acknowledges receipt of them message immediately, and responds to the sender separately. The server may respond more than once to any given message. </w:t>
      </w:r>
    </w:p>
    <w:p w14:paraId="011AFAA5" w14:textId="77777777" w:rsidR="00C51368" w:rsidRDefault="00E43BD9">
      <w:pPr>
        <w:pStyle w:val="NormalWeb"/>
        <w:divId w:val="1969581548"/>
        <w:rPr>
          <w:lang w:val="en-US"/>
        </w:rPr>
      </w:pPr>
      <w:r>
        <w:rPr>
          <w:lang w:val="en-US"/>
        </w:rPr>
        <w:t xml:space="preserve">The following rules apply when using the $process-message operation synchronously: </w:t>
      </w:r>
    </w:p>
    <w:p w14:paraId="030E39BA"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14:paraId="53C9475F"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4" w:history="1">
        <w:r>
          <w:rPr>
            <w:rStyle w:val="Hyperlink"/>
            <w:rFonts w:eastAsia="Times New Roman"/>
            <w:lang w:val="en-US"/>
          </w:rPr>
          <w:t>OperationOutcome</w:t>
        </w:r>
      </w:hyperlink>
      <w:r>
        <w:rPr>
          <w:rFonts w:eastAsia="Times New Roman"/>
          <w:lang w:val="en-US"/>
        </w:rPr>
        <w:t xml:space="preserve"> SHOULD be returned in such a case</w:t>
      </w:r>
    </w:p>
    <w:p w14:paraId="6BC3F2B1"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14:paraId="57426676"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14:paraId="2961A7F1"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14:paraId="227491AF" w14:textId="77777777"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14:paraId="6D05A4D6" w14:textId="77777777"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14:paraId="0C91A3C6" w14:textId="77777777" w:rsidR="00C51368" w:rsidRDefault="00E43BD9">
      <w:pPr>
        <w:pStyle w:val="Heading2"/>
        <w:divId w:val="1969581548"/>
        <w:rPr>
          <w:rFonts w:eastAsia="Times New Roman"/>
          <w:lang w:val="en-US"/>
        </w:rPr>
      </w:pPr>
      <w:bookmarkStart w:id="178" w:name="endpoints"/>
      <w:bookmarkEnd w:id="178"/>
      <w:r>
        <w:rPr>
          <w:rFonts w:eastAsia="Times New Roman"/>
          <w:lang w:val="en-US"/>
        </w:rPr>
        <w:lastRenderedPageBreak/>
        <w:t>Relationship between Messaging and REST</w:t>
      </w:r>
    </w:p>
    <w:p w14:paraId="4A44AA7C" w14:textId="77777777" w:rsidR="00C51368" w:rsidRDefault="00E43BD9">
      <w:pPr>
        <w:pStyle w:val="NormalWeb"/>
        <w:divId w:val="1969581548"/>
        <w:rPr>
          <w:lang w:val="en-US"/>
        </w:rPr>
      </w:pPr>
      <w:r>
        <w:rPr>
          <w:lang w:val="en-US"/>
        </w:rPr>
        <w:t xml:space="preserve">As well as this messaging framework documented here, FHIR also defines a </w:t>
      </w:r>
      <w:hyperlink r:id="rId1765"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6" w:history="1">
        <w:r>
          <w:rPr>
            <w:rStyle w:val="Hyperlink"/>
            <w:lang w:val="en-US"/>
          </w:rPr>
          <w:t>MessageHeader</w:t>
        </w:r>
      </w:hyperlink>
      <w:r>
        <w:rPr>
          <w:lang w:val="en-US"/>
        </w:rPr>
        <w:t xml:space="preserve"> resource that the messaging framework is implemented is itself a resource that can treated in a RESTful approach. </w:t>
      </w:r>
    </w:p>
    <w:p w14:paraId="474D42CB" w14:textId="77777777"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14:paraId="7A084739" w14:textId="77777777"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67" w:anchor="history" w:history="1">
        <w:r>
          <w:rPr>
            <w:rStyle w:val="Hyperlink"/>
            <w:lang w:val="en-US"/>
          </w:rPr>
          <w:t>history</w:t>
        </w:r>
      </w:hyperlink>
      <w:r>
        <w:rPr>
          <w:lang w:val="en-US"/>
        </w:rPr>
        <w:t xml:space="preserve"> and </w:t>
      </w:r>
      <w:hyperlink r:id="rId1768"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14:paraId="2AA161F9" w14:textId="77777777"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14:paraId="0C386880" w14:textId="77777777"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14:paraId="6B0D9E36" w14:textId="77777777"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14:paraId="047B61CD" w14:textId="77777777"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14:paraId="0C63A368" w14:textId="77777777"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69"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0" w:history="1">
        <w:r>
          <w:rPr>
            <w:rStyle w:val="Hyperlink"/>
            <w:lang w:val="en-US"/>
          </w:rPr>
          <w:t>MessageHeader</w:t>
        </w:r>
      </w:hyperlink>
      <w:r>
        <w:rPr>
          <w:lang w:val="en-US"/>
        </w:rPr>
        <w:t xml:space="preserve">. </w:t>
      </w:r>
    </w:p>
    <w:p w14:paraId="65808D84" w14:textId="77777777" w:rsidR="00C51368" w:rsidRDefault="00E43BD9">
      <w:pPr>
        <w:pStyle w:val="NormalWeb"/>
        <w:divId w:val="1969581548"/>
        <w:rPr>
          <w:lang w:val="en-US"/>
        </w:rPr>
      </w:pPr>
      <w:r>
        <w:rPr>
          <w:lang w:val="en-US"/>
        </w:rPr>
        <w:t xml:space="preserve">To receive messages, a receiver searches for all messages destined for itself, since it's last check: </w:t>
      </w:r>
    </w:p>
    <w:p w14:paraId="0FC1FEC3" w14:textId="77777777" w:rsidR="00C51368" w:rsidRDefault="00C51368">
      <w:pPr>
        <w:pStyle w:val="HTMLPreformatted"/>
        <w:divId w:val="1969581548"/>
        <w:rPr>
          <w:lang w:val="en-US"/>
        </w:rPr>
      </w:pPr>
    </w:p>
    <w:p w14:paraId="20573158" w14:textId="77777777" w:rsidR="00C51368" w:rsidRDefault="00E43BD9">
      <w:pPr>
        <w:pStyle w:val="HTMLPreformatted"/>
        <w:divId w:val="1969581548"/>
        <w:rPr>
          <w:lang w:val="en-US"/>
        </w:rPr>
      </w:pPr>
      <w:r>
        <w:rPr>
          <w:lang w:val="en-US"/>
        </w:rPr>
        <w:t xml:space="preserve"> GET [base]/Bundle?message.destination-uri=[rcv]&amp;_lastUpdated=&gt;2015-03-01T02:00:02+01:00</w:t>
      </w:r>
    </w:p>
    <w:p w14:paraId="4C0CC0C7" w14:textId="77777777"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14:paraId="204C7AE5" w14:textId="77777777"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14:paraId="31136C8C" w14:textId="77777777" w:rsidR="00C51368" w:rsidRDefault="00C51368">
      <w:pPr>
        <w:pStyle w:val="HTMLPreformatted"/>
        <w:divId w:val="1969581548"/>
        <w:rPr>
          <w:lang w:val="en-US"/>
        </w:rPr>
      </w:pPr>
    </w:p>
    <w:p w14:paraId="51380A07" w14:textId="77777777" w:rsidR="00C51368" w:rsidRDefault="00E43BD9">
      <w:pPr>
        <w:pStyle w:val="HTMLPreformatted"/>
        <w:divId w:val="1969581548"/>
        <w:rPr>
          <w:lang w:val="en-US"/>
        </w:rPr>
      </w:pPr>
      <w:r>
        <w:rPr>
          <w:lang w:val="en-US"/>
        </w:rPr>
        <w:t xml:space="preserve"> GET [base]/Bundle?message.destination-uri=[snd]&amp;message.response-id:missing=false</w:t>
      </w:r>
    </w:p>
    <w:p w14:paraId="6DE5A035" w14:textId="77777777" w:rsidR="00C51368" w:rsidRDefault="00E43BD9">
      <w:pPr>
        <w:pStyle w:val="HTMLPreformatted"/>
        <w:divId w:val="1969581548"/>
        <w:rPr>
          <w:lang w:val="en-US"/>
        </w:rPr>
      </w:pPr>
      <w:r>
        <w:rPr>
          <w:lang w:val="en-US"/>
        </w:rPr>
        <w:t xml:space="preserve">      &amp;_lastUpdated=&gt;2015-03-03T06:03:522+01:00</w:t>
      </w:r>
    </w:p>
    <w:p w14:paraId="1D400026" w14:textId="77777777"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14:paraId="3B52850D" w14:textId="77777777"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14:paraId="67C715FE" w14:textId="77777777"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1"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2" w:history="1">
        <w:r>
          <w:rPr>
            <w:rStyle w:val="Hyperlink"/>
            <w:lang w:val="en-US"/>
          </w:rPr>
          <w:t>http://hl7.org/fhir/message-events</w:t>
        </w:r>
      </w:hyperlink>
      <w:r>
        <w:rPr>
          <w:lang w:val="en-US"/>
        </w:rPr>
        <w:t xml:space="preserve">"): </w:t>
      </w:r>
    </w:p>
    <w:p w14:paraId="5BA39C0B" w14:textId="77777777"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14:paraId="2EA64BFB" w14:textId="77777777"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14:paraId="3CBDAAEF" w14:textId="77777777" w:rsidR="00C51368" w:rsidRDefault="00E43BD9">
      <w:pPr>
        <w:pStyle w:val="NormalWeb"/>
        <w:divId w:val="1113400388"/>
        <w:rPr>
          <w:lang w:val="en-US"/>
        </w:rPr>
      </w:pPr>
      <w:r>
        <w:rPr>
          <w:lang w:val="en-US"/>
        </w:rPr>
        <w:t xml:space="preserve">Feedback is sought </w:t>
      </w:r>
      <w:hyperlink r:id="rId1773" w:history="1">
        <w:r>
          <w:rPr>
            <w:rStyle w:val="Hyperlink"/>
            <w:lang w:val="en-US"/>
          </w:rPr>
          <w:t>here</w:t>
        </w:r>
      </w:hyperlink>
      <w:r>
        <w:rPr>
          <w:lang w:val="en-US"/>
        </w:rPr>
        <w:t xml:space="preserve">. </w:t>
      </w:r>
    </w:p>
    <w:bookmarkEnd w:id="128"/>
    <w:p w14:paraId="535368FE" w14:textId="77777777" w:rsidR="00C51368" w:rsidRDefault="00E43BD9">
      <w:pPr>
        <w:pStyle w:val="Heading2"/>
        <w:divId w:val="1969581548"/>
        <w:rPr>
          <w:rFonts w:eastAsia="Times New Roman"/>
          <w:lang w:val="en-US"/>
        </w:rPr>
      </w:pPr>
      <w:r>
        <w:rPr>
          <w:rFonts w:eastAsia="Times New Roman"/>
          <w:lang w:val="en-US"/>
        </w:rPr>
        <w:t>Invoking Operations via Messages</w:t>
      </w:r>
    </w:p>
    <w:p w14:paraId="41EFADC4" w14:textId="77777777"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14:paraId="22EA1BB6"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14:paraId="0A35D0FD"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14:paraId="4D9F3268"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14:paraId="6F5D97F8"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14:paraId="749BFD47" w14:textId="77777777"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14:paraId="1F50741F" w14:textId="77777777" w:rsidR="00C51368" w:rsidRDefault="00E43BD9">
      <w:pPr>
        <w:pStyle w:val="NormalWeb"/>
        <w:divId w:val="1969581548"/>
        <w:rPr>
          <w:lang w:val="en-US"/>
        </w:rPr>
      </w:pPr>
      <w:r>
        <w:rPr>
          <w:lang w:val="en-US"/>
        </w:rPr>
        <w:t xml:space="preserve">The recipient executes the operation as specified, and then: </w:t>
      </w:r>
    </w:p>
    <w:p w14:paraId="6C838F51"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14:paraId="0E1E1043"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14:paraId="32629B4E"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14:paraId="0BECC553"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14:paraId="155AA74B"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14:paraId="51D0AD2E" w14:textId="77777777"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14:paraId="4D909BBF" w14:textId="77777777" w:rsidR="00C51368" w:rsidRDefault="00E43BD9">
      <w:pPr>
        <w:pStyle w:val="NormalWeb"/>
        <w:divId w:val="1969581548"/>
        <w:rPr>
          <w:lang w:val="en-US"/>
        </w:rPr>
      </w:pPr>
      <w:r>
        <w:rPr>
          <w:lang w:val="en-US"/>
        </w:rPr>
        <w:t xml:space="preserve">Here's an example: </w:t>
      </w:r>
    </w:p>
    <w:p w14:paraId="3FB3C6A7" w14:textId="77777777" w:rsidR="00C51368" w:rsidRDefault="00C51368">
      <w:pPr>
        <w:pStyle w:val="HTMLPreformatted"/>
        <w:divId w:val="1969581548"/>
        <w:rPr>
          <w:lang w:val="en-US"/>
        </w:rPr>
      </w:pPr>
    </w:p>
    <w:p w14:paraId="6ED8CD75" w14:textId="77777777" w:rsidR="00C51368" w:rsidRDefault="00E43BD9">
      <w:pPr>
        <w:pStyle w:val="HTMLPreformatted"/>
        <w:divId w:val="1969581548"/>
        <w:rPr>
          <w:lang w:val="en-US"/>
        </w:rPr>
      </w:pPr>
      <w:r>
        <w:rPr>
          <w:lang w:val="en-US"/>
        </w:rPr>
        <w:t>&lt;Bundle xmlns="http://hl7.org/fhir"&gt;</w:t>
      </w:r>
    </w:p>
    <w:p w14:paraId="0E4EE4B6" w14:textId="77777777" w:rsidR="00C51368" w:rsidRDefault="00E43BD9">
      <w:pPr>
        <w:pStyle w:val="HTMLPreformatted"/>
        <w:divId w:val="1969581548"/>
        <w:rPr>
          <w:lang w:val="en-US"/>
        </w:rPr>
      </w:pPr>
      <w:r>
        <w:rPr>
          <w:lang w:val="en-US"/>
        </w:rPr>
        <w:t xml:space="preserve">  &lt;id value="urn:uuid:77831928-2a35-4c08-9496-8232323bf48c"/&gt;</w:t>
      </w:r>
    </w:p>
    <w:p w14:paraId="03A8E07B" w14:textId="77777777" w:rsidR="00C51368" w:rsidRDefault="00E43BD9">
      <w:pPr>
        <w:pStyle w:val="HTMLPreformatted"/>
        <w:divId w:val="1969581548"/>
        <w:rPr>
          <w:lang w:val="en-US"/>
        </w:rPr>
      </w:pPr>
      <w:r>
        <w:rPr>
          <w:lang w:val="en-US"/>
        </w:rPr>
        <w:t xml:space="preserve">  &lt;!-- normal bundle stuff --&gt;</w:t>
      </w:r>
    </w:p>
    <w:p w14:paraId="00B8714E" w14:textId="77777777" w:rsidR="00C51368" w:rsidRDefault="00E43BD9">
      <w:pPr>
        <w:pStyle w:val="HTMLPreformatted"/>
        <w:divId w:val="1969581548"/>
        <w:rPr>
          <w:lang w:val="en-US"/>
        </w:rPr>
      </w:pPr>
      <w:r>
        <w:rPr>
          <w:lang w:val="en-US"/>
        </w:rPr>
        <w:t xml:space="preserve">  &lt;entry&gt;</w:t>
      </w:r>
    </w:p>
    <w:p w14:paraId="3EDF6DAA" w14:textId="77777777" w:rsidR="00C51368" w:rsidRDefault="00E43BD9">
      <w:pPr>
        <w:pStyle w:val="HTMLPreformatted"/>
        <w:divId w:val="1969581548"/>
        <w:rPr>
          <w:lang w:val="en-US"/>
        </w:rPr>
      </w:pPr>
      <w:r>
        <w:rPr>
          <w:lang w:val="en-US"/>
        </w:rPr>
        <w:t xml:space="preserve">    &lt;fullUrl value="urn:uuid:6080d4a7-5e05-45dc-96d5-f75329564d1f"/&gt;</w:t>
      </w:r>
    </w:p>
    <w:p w14:paraId="1C7EF2AB" w14:textId="77777777" w:rsidR="00C51368" w:rsidRDefault="00E43BD9">
      <w:pPr>
        <w:pStyle w:val="HTMLPreformatted"/>
        <w:divId w:val="1969581548"/>
        <w:rPr>
          <w:lang w:val="en-US"/>
        </w:rPr>
      </w:pPr>
      <w:r>
        <w:rPr>
          <w:lang w:val="en-US"/>
        </w:rPr>
        <w:t xml:space="preserve">    &lt;resource&gt;</w:t>
      </w:r>
    </w:p>
    <w:p w14:paraId="4D305C3E" w14:textId="77777777" w:rsidR="00C51368" w:rsidRDefault="00E43BD9">
      <w:pPr>
        <w:pStyle w:val="HTMLPreformatted"/>
        <w:divId w:val="1969581548"/>
        <w:rPr>
          <w:lang w:val="en-US"/>
        </w:rPr>
      </w:pPr>
      <w:r>
        <w:rPr>
          <w:lang w:val="en-US"/>
        </w:rPr>
        <w:t xml:space="preserve">      &lt;MessageHeader&gt;</w:t>
      </w:r>
    </w:p>
    <w:p w14:paraId="534F935C" w14:textId="77777777"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14:paraId="2ED50C49" w14:textId="77777777" w:rsidR="00C51368" w:rsidRDefault="00E43BD9">
      <w:pPr>
        <w:pStyle w:val="HTMLPreformatted"/>
        <w:divId w:val="1969581548"/>
        <w:rPr>
          <w:lang w:val="en-US"/>
        </w:rPr>
      </w:pPr>
      <w:r>
        <w:rPr>
          <w:lang w:val="en-US"/>
        </w:rPr>
        <w:t xml:space="preserve">        &lt;!-- normal message header stuff --&gt;</w:t>
      </w:r>
    </w:p>
    <w:p w14:paraId="3E451A85" w14:textId="77777777" w:rsidR="00C51368" w:rsidRDefault="00E43BD9">
      <w:pPr>
        <w:pStyle w:val="HTMLPreformatted"/>
        <w:divId w:val="1969581548"/>
        <w:rPr>
          <w:lang w:val="en-US"/>
        </w:rPr>
      </w:pPr>
      <w:r>
        <w:rPr>
          <w:lang w:val="en-US"/>
        </w:rPr>
        <w:t xml:space="preserve">        &lt;event&gt;</w:t>
      </w:r>
    </w:p>
    <w:p w14:paraId="7C173D86" w14:textId="77777777" w:rsidR="00C51368" w:rsidRDefault="00E43BD9">
      <w:pPr>
        <w:pStyle w:val="HTMLPreformatted"/>
        <w:divId w:val="1969581548"/>
        <w:rPr>
          <w:lang w:val="en-US"/>
        </w:rPr>
      </w:pPr>
      <w:r>
        <w:rPr>
          <w:lang w:val="en-US"/>
        </w:rPr>
        <w:t xml:space="preserve">          &lt;system value="urn:ietf:rfc:3986"/&gt;</w:t>
      </w:r>
    </w:p>
    <w:p w14:paraId="22A03C63" w14:textId="77777777" w:rsidR="00C51368" w:rsidRDefault="00E43BD9">
      <w:pPr>
        <w:pStyle w:val="HTMLPreformatted"/>
        <w:divId w:val="1969581548"/>
        <w:rPr>
          <w:lang w:val="en-US"/>
        </w:rPr>
      </w:pPr>
      <w:r>
        <w:rPr>
          <w:lang w:val="en-US"/>
        </w:rPr>
        <w:t xml:space="preserve">          &lt;!-- value set expansion --&gt;</w:t>
      </w:r>
    </w:p>
    <w:p w14:paraId="78395B6F" w14:textId="77777777" w:rsidR="00C51368" w:rsidRDefault="00E43BD9">
      <w:pPr>
        <w:pStyle w:val="HTMLPreformatted"/>
        <w:divId w:val="1969581548"/>
        <w:rPr>
          <w:lang w:val="en-US"/>
        </w:rPr>
      </w:pPr>
      <w:r>
        <w:rPr>
          <w:lang w:val="en-US"/>
        </w:rPr>
        <w:t xml:space="preserve">          &lt;code value="http://hl7.org/fhir/OperationDefinition/ValueSet-expand"/&gt; </w:t>
      </w:r>
    </w:p>
    <w:p w14:paraId="4B759760" w14:textId="77777777" w:rsidR="00C51368" w:rsidRDefault="00E43BD9">
      <w:pPr>
        <w:pStyle w:val="HTMLPreformatted"/>
        <w:divId w:val="1969581548"/>
        <w:rPr>
          <w:lang w:val="en-US"/>
        </w:rPr>
      </w:pPr>
      <w:r>
        <w:rPr>
          <w:lang w:val="en-US"/>
        </w:rPr>
        <w:t xml:space="preserve">        &lt;/event&gt;</w:t>
      </w:r>
    </w:p>
    <w:p w14:paraId="793D26FF" w14:textId="77777777" w:rsidR="00C51368" w:rsidRDefault="00E43BD9">
      <w:pPr>
        <w:pStyle w:val="HTMLPreformatted"/>
        <w:divId w:val="1969581548"/>
        <w:rPr>
          <w:lang w:val="en-US"/>
        </w:rPr>
      </w:pPr>
      <w:r>
        <w:rPr>
          <w:lang w:val="en-US"/>
        </w:rPr>
        <w:t xml:space="preserve">        &lt;!-- more normal message header stuff --&gt;</w:t>
      </w:r>
    </w:p>
    <w:p w14:paraId="3A0DFEC5" w14:textId="77777777" w:rsidR="00C51368" w:rsidRDefault="00E43BD9">
      <w:pPr>
        <w:pStyle w:val="HTMLPreformatted"/>
        <w:divId w:val="1969581548"/>
        <w:rPr>
          <w:lang w:val="en-US"/>
        </w:rPr>
      </w:pPr>
      <w:r>
        <w:rPr>
          <w:lang w:val="en-US"/>
        </w:rPr>
        <w:t xml:space="preserve">        &lt;data&gt;</w:t>
      </w:r>
    </w:p>
    <w:p w14:paraId="45F3A867" w14:textId="77777777" w:rsidR="00C51368" w:rsidRDefault="00E43BD9">
      <w:pPr>
        <w:pStyle w:val="HTMLPreformatted"/>
        <w:divId w:val="1969581548"/>
        <w:rPr>
          <w:lang w:val="en-US"/>
        </w:rPr>
      </w:pPr>
      <w:r>
        <w:rPr>
          <w:lang w:val="en-US"/>
        </w:rPr>
        <w:t xml:space="preserve">          &lt;reference value="urn:uuid:00213637-dc7c-40d2-a7de-f4ef1eea5685"/&gt;</w:t>
      </w:r>
    </w:p>
    <w:p w14:paraId="2F905348" w14:textId="77777777" w:rsidR="00C51368" w:rsidRDefault="00E43BD9">
      <w:pPr>
        <w:pStyle w:val="HTMLPreformatted"/>
        <w:divId w:val="1969581548"/>
        <w:rPr>
          <w:lang w:val="en-US"/>
        </w:rPr>
      </w:pPr>
      <w:r>
        <w:rPr>
          <w:lang w:val="en-US"/>
        </w:rPr>
        <w:t xml:space="preserve">        &lt;/data&gt;</w:t>
      </w:r>
    </w:p>
    <w:p w14:paraId="4ED7BF28" w14:textId="77777777" w:rsidR="00C51368" w:rsidRDefault="00E43BD9">
      <w:pPr>
        <w:pStyle w:val="HTMLPreformatted"/>
        <w:divId w:val="1969581548"/>
        <w:rPr>
          <w:lang w:val="en-US"/>
        </w:rPr>
      </w:pPr>
      <w:r>
        <w:rPr>
          <w:lang w:val="en-US"/>
        </w:rPr>
        <w:t xml:space="preserve">      &lt;/MessageHeader&gt;</w:t>
      </w:r>
    </w:p>
    <w:p w14:paraId="45CD3EBE" w14:textId="77777777" w:rsidR="00C51368" w:rsidRDefault="00E43BD9">
      <w:pPr>
        <w:pStyle w:val="HTMLPreformatted"/>
        <w:divId w:val="1969581548"/>
        <w:rPr>
          <w:lang w:val="en-US"/>
        </w:rPr>
      </w:pPr>
      <w:r>
        <w:rPr>
          <w:lang w:val="en-US"/>
        </w:rPr>
        <w:t xml:space="preserve">    &lt;/resource&gt;</w:t>
      </w:r>
    </w:p>
    <w:p w14:paraId="6DECD75D" w14:textId="77777777" w:rsidR="00C51368" w:rsidRDefault="00E43BD9">
      <w:pPr>
        <w:pStyle w:val="HTMLPreformatted"/>
        <w:divId w:val="1969581548"/>
        <w:rPr>
          <w:lang w:val="en-US"/>
        </w:rPr>
      </w:pPr>
      <w:r>
        <w:rPr>
          <w:lang w:val="en-US"/>
        </w:rPr>
        <w:t xml:space="preserve">  &lt;/entry&gt;</w:t>
      </w:r>
    </w:p>
    <w:p w14:paraId="320EEA8B" w14:textId="77777777" w:rsidR="00C51368" w:rsidRDefault="00E43BD9">
      <w:pPr>
        <w:pStyle w:val="HTMLPreformatted"/>
        <w:divId w:val="1969581548"/>
        <w:rPr>
          <w:lang w:val="en-US"/>
        </w:rPr>
      </w:pPr>
      <w:r>
        <w:rPr>
          <w:lang w:val="en-US"/>
        </w:rPr>
        <w:t xml:space="preserve">  &lt;entry&gt;</w:t>
      </w:r>
    </w:p>
    <w:p w14:paraId="0148B5BC" w14:textId="77777777" w:rsidR="00C51368" w:rsidRDefault="00E43BD9">
      <w:pPr>
        <w:pStyle w:val="HTMLPreformatted"/>
        <w:divId w:val="1969581548"/>
        <w:rPr>
          <w:lang w:val="en-US"/>
        </w:rPr>
      </w:pPr>
      <w:r>
        <w:rPr>
          <w:lang w:val="en-US"/>
        </w:rPr>
        <w:t xml:space="preserve">    &lt;fullUrl value="urn:uuid:00213637-dc7c-40d2-a7de-f4ef1eea5685"/&gt;</w:t>
      </w:r>
    </w:p>
    <w:p w14:paraId="5D709B9A" w14:textId="77777777" w:rsidR="00C51368" w:rsidRDefault="00E43BD9">
      <w:pPr>
        <w:pStyle w:val="HTMLPreformatted"/>
        <w:divId w:val="1969581548"/>
        <w:rPr>
          <w:lang w:val="en-US"/>
        </w:rPr>
      </w:pPr>
      <w:r>
        <w:rPr>
          <w:lang w:val="en-US"/>
        </w:rPr>
        <w:t xml:space="preserve">    &lt;resource&gt;</w:t>
      </w:r>
    </w:p>
    <w:p w14:paraId="440E4687" w14:textId="77777777" w:rsidR="00C51368" w:rsidRDefault="00E43BD9">
      <w:pPr>
        <w:pStyle w:val="HTMLPreformatted"/>
        <w:divId w:val="1969581548"/>
        <w:rPr>
          <w:lang w:val="en-US"/>
        </w:rPr>
      </w:pPr>
      <w:r>
        <w:rPr>
          <w:lang w:val="en-US"/>
        </w:rPr>
        <w:t xml:space="preserve">      &lt;Parameters&gt;</w:t>
      </w:r>
    </w:p>
    <w:p w14:paraId="72B47757" w14:textId="77777777" w:rsidR="00C51368" w:rsidRDefault="00E43BD9">
      <w:pPr>
        <w:pStyle w:val="HTMLPreformatted"/>
        <w:divId w:val="1969581548"/>
        <w:rPr>
          <w:lang w:val="en-US"/>
        </w:rPr>
      </w:pPr>
      <w:r>
        <w:rPr>
          <w:lang w:val="en-US"/>
        </w:rPr>
        <w:t xml:space="preserve">        &lt;parameter&gt;</w:t>
      </w:r>
    </w:p>
    <w:p w14:paraId="10533DB1" w14:textId="77777777" w:rsidR="00C51368" w:rsidRDefault="00E43BD9">
      <w:pPr>
        <w:pStyle w:val="HTMLPreformatted"/>
        <w:divId w:val="1969581548"/>
        <w:rPr>
          <w:lang w:val="en-US"/>
        </w:rPr>
      </w:pPr>
      <w:r>
        <w:rPr>
          <w:lang w:val="en-US"/>
        </w:rPr>
        <w:t xml:space="preserve">          &lt;name value="identifier"/&gt;</w:t>
      </w:r>
    </w:p>
    <w:p w14:paraId="64727728" w14:textId="77777777" w:rsidR="00C51368" w:rsidRDefault="00E43BD9">
      <w:pPr>
        <w:pStyle w:val="HTMLPreformatted"/>
        <w:divId w:val="1969581548"/>
        <w:rPr>
          <w:lang w:val="en-US"/>
        </w:rPr>
      </w:pPr>
      <w:r>
        <w:rPr>
          <w:lang w:val="en-US"/>
        </w:rPr>
        <w:t xml:space="preserve">          &lt;valueUri value="http://hl7.org/fhir/ValueSet/identifier-type"/&gt;</w:t>
      </w:r>
    </w:p>
    <w:p w14:paraId="16521ACB" w14:textId="77777777" w:rsidR="00C51368" w:rsidRDefault="00E43BD9">
      <w:pPr>
        <w:pStyle w:val="HTMLPreformatted"/>
        <w:divId w:val="1969581548"/>
        <w:rPr>
          <w:lang w:val="en-US"/>
        </w:rPr>
      </w:pPr>
      <w:r>
        <w:rPr>
          <w:lang w:val="en-US"/>
        </w:rPr>
        <w:t xml:space="preserve">        &lt;/parameter&gt; </w:t>
      </w:r>
    </w:p>
    <w:p w14:paraId="66DA8861" w14:textId="77777777" w:rsidR="00C51368" w:rsidRDefault="00E43BD9">
      <w:pPr>
        <w:pStyle w:val="HTMLPreformatted"/>
        <w:divId w:val="1969581548"/>
        <w:rPr>
          <w:lang w:val="en-US"/>
        </w:rPr>
      </w:pPr>
      <w:r>
        <w:rPr>
          <w:lang w:val="en-US"/>
        </w:rPr>
        <w:t xml:space="preserve">      &lt;/Parameters&gt;</w:t>
      </w:r>
    </w:p>
    <w:p w14:paraId="68AED8A3" w14:textId="77777777" w:rsidR="00C51368" w:rsidRDefault="00E43BD9">
      <w:pPr>
        <w:pStyle w:val="HTMLPreformatted"/>
        <w:divId w:val="1969581548"/>
        <w:rPr>
          <w:lang w:val="en-US"/>
        </w:rPr>
      </w:pPr>
      <w:r>
        <w:rPr>
          <w:lang w:val="en-US"/>
        </w:rPr>
        <w:t xml:space="preserve">    &lt;/resource&gt;</w:t>
      </w:r>
    </w:p>
    <w:p w14:paraId="16B9D888" w14:textId="77777777" w:rsidR="00C51368" w:rsidRDefault="00E43BD9">
      <w:pPr>
        <w:pStyle w:val="HTMLPreformatted"/>
        <w:divId w:val="1969581548"/>
        <w:rPr>
          <w:lang w:val="en-US"/>
        </w:rPr>
      </w:pPr>
      <w:r>
        <w:rPr>
          <w:lang w:val="en-US"/>
        </w:rPr>
        <w:t xml:space="preserve">  &lt;/entry&gt;</w:t>
      </w:r>
    </w:p>
    <w:p w14:paraId="72B4A1C9" w14:textId="77777777" w:rsidR="00C51368" w:rsidRDefault="00E43BD9">
      <w:pPr>
        <w:pStyle w:val="HTMLPreformatted"/>
        <w:divId w:val="1969581548"/>
        <w:rPr>
          <w:lang w:val="en-US"/>
        </w:rPr>
      </w:pPr>
      <w:r>
        <w:rPr>
          <w:lang w:val="en-US"/>
        </w:rPr>
        <w:t>&lt;/Bundle&gt;</w:t>
      </w:r>
    </w:p>
    <w:p w14:paraId="16AF87B2" w14:textId="77777777"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14:paraId="66F56BE3" w14:textId="77777777" w:rsidR="00C51368" w:rsidRDefault="00E43BD9">
      <w:pPr>
        <w:pStyle w:val="Heading3"/>
        <w:divId w:val="1969581548"/>
        <w:rPr>
          <w:rFonts w:eastAsia="Times New Roman"/>
          <w:lang w:val="en-US"/>
        </w:rPr>
      </w:pPr>
      <w:r>
        <w:rPr>
          <w:rFonts w:eastAsia="Times New Roman"/>
          <w:lang w:val="en-US"/>
        </w:rPr>
        <w:lastRenderedPageBreak/>
        <w:t>Invoking Search via Messages</w:t>
      </w:r>
    </w:p>
    <w:p w14:paraId="7038D474" w14:textId="77777777"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6" w:history="1">
        <w:r>
          <w:rPr>
            <w:rStyle w:val="Hyperlink"/>
            <w:lang w:val="en-US"/>
          </w:rPr>
          <w:t>Parameters</w:t>
        </w:r>
      </w:hyperlink>
      <w:r>
        <w:rPr>
          <w:lang w:val="en-US"/>
        </w:rPr>
        <w:t xml:space="preserve"> resource, with the following rules: </w:t>
      </w:r>
    </w:p>
    <w:p w14:paraId="4F3B630C"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14:paraId="34539568"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14:paraId="05978CA7" w14:textId="77777777"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14:paraId="535FABF5" w14:textId="77777777">
        <w:trPr>
          <w:divId w:val="1969581548"/>
          <w:tblCellSpacing w:w="15" w:type="dxa"/>
        </w:trPr>
        <w:tc>
          <w:tcPr>
            <w:tcW w:w="0" w:type="auto"/>
            <w:vAlign w:val="center"/>
            <w:hideMark/>
          </w:tcPr>
          <w:p w14:paraId="21FB9C4A" w14:textId="77777777" w:rsidR="00C51368" w:rsidRDefault="00E43BD9">
            <w:pPr>
              <w:rPr>
                <w:rFonts w:eastAsia="Times New Roman"/>
              </w:rPr>
            </w:pPr>
            <w:r>
              <w:rPr>
                <w:rFonts w:eastAsia="Times New Roman"/>
                <w:b/>
                <w:bCs/>
              </w:rPr>
              <w:t>Search Parameter Type</w:t>
            </w:r>
          </w:p>
        </w:tc>
        <w:tc>
          <w:tcPr>
            <w:tcW w:w="0" w:type="auto"/>
            <w:vAlign w:val="center"/>
            <w:hideMark/>
          </w:tcPr>
          <w:p w14:paraId="4CA79082" w14:textId="77777777" w:rsidR="00C51368" w:rsidRDefault="00E43BD9">
            <w:pPr>
              <w:rPr>
                <w:rFonts w:eastAsia="Times New Roman"/>
              </w:rPr>
            </w:pPr>
            <w:r>
              <w:rPr>
                <w:rFonts w:eastAsia="Times New Roman"/>
                <w:b/>
                <w:bCs/>
              </w:rPr>
              <w:t>Data Type</w:t>
            </w:r>
          </w:p>
        </w:tc>
      </w:tr>
      <w:tr w:rsidR="00C51368" w14:paraId="38708F96" w14:textId="77777777">
        <w:trPr>
          <w:divId w:val="1969581548"/>
          <w:tblCellSpacing w:w="15" w:type="dxa"/>
        </w:trPr>
        <w:tc>
          <w:tcPr>
            <w:tcW w:w="0" w:type="auto"/>
            <w:vAlign w:val="center"/>
            <w:hideMark/>
          </w:tcPr>
          <w:p w14:paraId="1854C2F4" w14:textId="77777777" w:rsidR="00C51368" w:rsidRDefault="00E43BD9">
            <w:pPr>
              <w:rPr>
                <w:rFonts w:eastAsia="Times New Roman"/>
              </w:rPr>
            </w:pPr>
            <w:r>
              <w:rPr>
                <w:rFonts w:eastAsia="Times New Roman"/>
              </w:rPr>
              <w:t>number</w:t>
            </w:r>
          </w:p>
        </w:tc>
        <w:tc>
          <w:tcPr>
            <w:tcW w:w="0" w:type="auto"/>
            <w:vAlign w:val="center"/>
            <w:hideMark/>
          </w:tcPr>
          <w:p w14:paraId="06C7C22B" w14:textId="77777777" w:rsidR="00C51368" w:rsidRDefault="00E43BD9">
            <w:pPr>
              <w:rPr>
                <w:rFonts w:eastAsia="Times New Roman"/>
              </w:rPr>
            </w:pPr>
            <w:r>
              <w:rPr>
                <w:rFonts w:eastAsia="Times New Roman"/>
              </w:rPr>
              <w:t>integer</w:t>
            </w:r>
          </w:p>
        </w:tc>
      </w:tr>
      <w:tr w:rsidR="00C51368" w14:paraId="0F92051E" w14:textId="77777777">
        <w:trPr>
          <w:divId w:val="1969581548"/>
          <w:tblCellSpacing w:w="15" w:type="dxa"/>
        </w:trPr>
        <w:tc>
          <w:tcPr>
            <w:tcW w:w="0" w:type="auto"/>
            <w:vAlign w:val="center"/>
            <w:hideMark/>
          </w:tcPr>
          <w:p w14:paraId="51414E86" w14:textId="77777777" w:rsidR="00C51368" w:rsidRDefault="00E43BD9">
            <w:pPr>
              <w:rPr>
                <w:rFonts w:eastAsia="Times New Roman"/>
              </w:rPr>
            </w:pPr>
            <w:r>
              <w:rPr>
                <w:rFonts w:eastAsia="Times New Roman"/>
              </w:rPr>
              <w:t>date</w:t>
            </w:r>
          </w:p>
        </w:tc>
        <w:tc>
          <w:tcPr>
            <w:tcW w:w="0" w:type="auto"/>
            <w:vAlign w:val="center"/>
            <w:hideMark/>
          </w:tcPr>
          <w:p w14:paraId="516E4D22" w14:textId="77777777" w:rsidR="00C51368" w:rsidRDefault="00E43BD9">
            <w:pPr>
              <w:rPr>
                <w:rFonts w:eastAsia="Times New Roman"/>
              </w:rPr>
            </w:pPr>
            <w:r>
              <w:rPr>
                <w:rFonts w:eastAsia="Times New Roman"/>
              </w:rPr>
              <w:t>dateTime</w:t>
            </w:r>
          </w:p>
        </w:tc>
      </w:tr>
      <w:tr w:rsidR="00C51368" w14:paraId="3E4C81CA" w14:textId="77777777">
        <w:trPr>
          <w:divId w:val="1969581548"/>
          <w:tblCellSpacing w:w="15" w:type="dxa"/>
        </w:trPr>
        <w:tc>
          <w:tcPr>
            <w:tcW w:w="0" w:type="auto"/>
            <w:vAlign w:val="center"/>
            <w:hideMark/>
          </w:tcPr>
          <w:p w14:paraId="6FDB1BB9" w14:textId="77777777" w:rsidR="00C51368" w:rsidRDefault="00E43BD9">
            <w:pPr>
              <w:rPr>
                <w:rFonts w:eastAsia="Times New Roman"/>
              </w:rPr>
            </w:pPr>
            <w:r>
              <w:rPr>
                <w:rFonts w:eastAsia="Times New Roman"/>
              </w:rPr>
              <w:t>string</w:t>
            </w:r>
          </w:p>
        </w:tc>
        <w:tc>
          <w:tcPr>
            <w:tcW w:w="0" w:type="auto"/>
            <w:vAlign w:val="center"/>
            <w:hideMark/>
          </w:tcPr>
          <w:p w14:paraId="43C38184" w14:textId="77777777" w:rsidR="00C51368" w:rsidRDefault="00E43BD9">
            <w:pPr>
              <w:rPr>
                <w:rFonts w:eastAsia="Times New Roman"/>
              </w:rPr>
            </w:pPr>
            <w:r>
              <w:rPr>
                <w:rFonts w:eastAsia="Times New Roman"/>
              </w:rPr>
              <w:t>string</w:t>
            </w:r>
          </w:p>
        </w:tc>
      </w:tr>
      <w:tr w:rsidR="00C51368" w14:paraId="59F7D5AD" w14:textId="77777777">
        <w:trPr>
          <w:divId w:val="1969581548"/>
          <w:tblCellSpacing w:w="15" w:type="dxa"/>
        </w:trPr>
        <w:tc>
          <w:tcPr>
            <w:tcW w:w="0" w:type="auto"/>
            <w:vAlign w:val="center"/>
            <w:hideMark/>
          </w:tcPr>
          <w:p w14:paraId="181BFE3F" w14:textId="77777777" w:rsidR="00C51368" w:rsidRDefault="00E43BD9">
            <w:pPr>
              <w:rPr>
                <w:rFonts w:eastAsia="Times New Roman"/>
              </w:rPr>
            </w:pPr>
            <w:r>
              <w:rPr>
                <w:rFonts w:eastAsia="Times New Roman"/>
              </w:rPr>
              <w:t>token</w:t>
            </w:r>
          </w:p>
        </w:tc>
        <w:tc>
          <w:tcPr>
            <w:tcW w:w="0" w:type="auto"/>
            <w:vAlign w:val="center"/>
            <w:hideMark/>
          </w:tcPr>
          <w:p w14:paraId="04F584E4" w14:textId="77777777" w:rsidR="00C51368" w:rsidRDefault="00E43BD9">
            <w:pPr>
              <w:rPr>
                <w:rFonts w:eastAsia="Times New Roman"/>
              </w:rPr>
            </w:pPr>
            <w:r>
              <w:rPr>
                <w:rFonts w:eastAsia="Times New Roman"/>
              </w:rPr>
              <w:t>string or Coding (split the system and code apart)</w:t>
            </w:r>
          </w:p>
        </w:tc>
      </w:tr>
      <w:tr w:rsidR="00C51368" w14:paraId="4705603F" w14:textId="77777777">
        <w:trPr>
          <w:divId w:val="1969581548"/>
          <w:tblCellSpacing w:w="15" w:type="dxa"/>
        </w:trPr>
        <w:tc>
          <w:tcPr>
            <w:tcW w:w="0" w:type="auto"/>
            <w:vAlign w:val="center"/>
            <w:hideMark/>
          </w:tcPr>
          <w:p w14:paraId="13CD2631" w14:textId="77777777" w:rsidR="00C51368" w:rsidRDefault="00E43BD9">
            <w:pPr>
              <w:rPr>
                <w:rFonts w:eastAsia="Times New Roman"/>
              </w:rPr>
            </w:pPr>
            <w:r>
              <w:rPr>
                <w:rFonts w:eastAsia="Times New Roman"/>
              </w:rPr>
              <w:t>reference</w:t>
            </w:r>
          </w:p>
        </w:tc>
        <w:tc>
          <w:tcPr>
            <w:tcW w:w="0" w:type="auto"/>
            <w:vAlign w:val="center"/>
            <w:hideMark/>
          </w:tcPr>
          <w:p w14:paraId="403EDF32" w14:textId="77777777" w:rsidR="00C51368" w:rsidRDefault="00E43BD9">
            <w:pPr>
              <w:rPr>
                <w:rFonts w:eastAsia="Times New Roman"/>
              </w:rPr>
            </w:pPr>
            <w:r>
              <w:rPr>
                <w:rFonts w:eastAsia="Times New Roman"/>
              </w:rPr>
              <w:t>uri</w:t>
            </w:r>
          </w:p>
        </w:tc>
      </w:tr>
      <w:tr w:rsidR="00C51368" w14:paraId="5D11B8D0" w14:textId="77777777">
        <w:trPr>
          <w:divId w:val="1969581548"/>
          <w:tblCellSpacing w:w="15" w:type="dxa"/>
        </w:trPr>
        <w:tc>
          <w:tcPr>
            <w:tcW w:w="0" w:type="auto"/>
            <w:vAlign w:val="center"/>
            <w:hideMark/>
          </w:tcPr>
          <w:p w14:paraId="344A3DFC" w14:textId="77777777" w:rsidR="00C51368" w:rsidRDefault="00E43BD9">
            <w:pPr>
              <w:rPr>
                <w:rFonts w:eastAsia="Times New Roman"/>
              </w:rPr>
            </w:pPr>
            <w:r>
              <w:rPr>
                <w:rFonts w:eastAsia="Times New Roman"/>
              </w:rPr>
              <w:t>composite</w:t>
            </w:r>
          </w:p>
        </w:tc>
        <w:tc>
          <w:tcPr>
            <w:tcW w:w="0" w:type="auto"/>
            <w:vAlign w:val="center"/>
            <w:hideMark/>
          </w:tcPr>
          <w:p w14:paraId="1F38B202" w14:textId="77777777" w:rsidR="00C51368" w:rsidRDefault="00E43BD9">
            <w:pPr>
              <w:rPr>
                <w:rFonts w:eastAsia="Times New Roman"/>
              </w:rPr>
            </w:pPr>
            <w:r>
              <w:rPr>
                <w:rFonts w:eastAsia="Times New Roman"/>
              </w:rPr>
              <w:t>string</w:t>
            </w:r>
          </w:p>
        </w:tc>
      </w:tr>
      <w:tr w:rsidR="00C51368" w14:paraId="307B4628" w14:textId="77777777">
        <w:trPr>
          <w:divId w:val="1969581548"/>
          <w:tblCellSpacing w:w="15" w:type="dxa"/>
        </w:trPr>
        <w:tc>
          <w:tcPr>
            <w:tcW w:w="0" w:type="auto"/>
            <w:vAlign w:val="center"/>
            <w:hideMark/>
          </w:tcPr>
          <w:p w14:paraId="0BEBE559" w14:textId="77777777" w:rsidR="00C51368" w:rsidRDefault="00E43BD9">
            <w:pPr>
              <w:rPr>
                <w:rFonts w:eastAsia="Times New Roman"/>
              </w:rPr>
            </w:pPr>
            <w:r>
              <w:rPr>
                <w:rFonts w:eastAsia="Times New Roman"/>
              </w:rPr>
              <w:t>quantity</w:t>
            </w:r>
          </w:p>
        </w:tc>
        <w:tc>
          <w:tcPr>
            <w:tcW w:w="0" w:type="auto"/>
            <w:vAlign w:val="center"/>
            <w:hideMark/>
          </w:tcPr>
          <w:p w14:paraId="73CA3C61" w14:textId="77777777" w:rsidR="00C51368" w:rsidRDefault="00E43BD9">
            <w:pPr>
              <w:rPr>
                <w:rFonts w:eastAsia="Times New Roman"/>
              </w:rPr>
            </w:pPr>
            <w:r>
              <w:rPr>
                <w:rFonts w:eastAsia="Times New Roman"/>
              </w:rPr>
              <w:t>string or Quantity (split the syntax out)</w:t>
            </w:r>
          </w:p>
        </w:tc>
      </w:tr>
      <w:tr w:rsidR="00C51368" w14:paraId="28EFAF56" w14:textId="77777777">
        <w:trPr>
          <w:divId w:val="1969581548"/>
          <w:tblCellSpacing w:w="15" w:type="dxa"/>
        </w:trPr>
        <w:tc>
          <w:tcPr>
            <w:tcW w:w="0" w:type="auto"/>
            <w:vAlign w:val="center"/>
            <w:hideMark/>
          </w:tcPr>
          <w:p w14:paraId="043F3C2F" w14:textId="77777777" w:rsidR="00C51368" w:rsidRDefault="00E43BD9">
            <w:pPr>
              <w:rPr>
                <w:rFonts w:eastAsia="Times New Roman"/>
              </w:rPr>
            </w:pPr>
            <w:r>
              <w:rPr>
                <w:rFonts w:eastAsia="Times New Roman"/>
              </w:rPr>
              <w:t>uri</w:t>
            </w:r>
          </w:p>
        </w:tc>
        <w:tc>
          <w:tcPr>
            <w:tcW w:w="0" w:type="auto"/>
            <w:vAlign w:val="center"/>
            <w:hideMark/>
          </w:tcPr>
          <w:p w14:paraId="08F48DC7" w14:textId="77777777" w:rsidR="00C51368" w:rsidRDefault="00E43BD9">
            <w:pPr>
              <w:rPr>
                <w:rFonts w:eastAsia="Times New Roman"/>
              </w:rPr>
            </w:pPr>
            <w:r>
              <w:rPr>
                <w:rFonts w:eastAsia="Times New Roman"/>
              </w:rPr>
              <w:t>uri</w:t>
            </w:r>
          </w:p>
        </w:tc>
      </w:tr>
    </w:tbl>
    <w:p w14:paraId="0E2637E2" w14:textId="77777777" w:rsidR="00C51368" w:rsidRDefault="00E43BD9">
      <w:pPr>
        <w:pStyle w:val="NormalWeb"/>
        <w:divId w:val="1969581548"/>
        <w:rPr>
          <w:lang w:val="en-US"/>
        </w:rPr>
      </w:pPr>
      <w:r>
        <w:rPr>
          <w:lang w:val="en-US"/>
        </w:rPr>
        <w:t xml:space="preserve">Here's an example: </w:t>
      </w:r>
    </w:p>
    <w:p w14:paraId="6B3A9112" w14:textId="77777777" w:rsidR="00C51368" w:rsidRDefault="00C51368">
      <w:pPr>
        <w:pStyle w:val="HTMLPreformatted"/>
        <w:divId w:val="1969581548"/>
        <w:rPr>
          <w:lang w:val="en-US"/>
        </w:rPr>
      </w:pPr>
    </w:p>
    <w:p w14:paraId="40DC53AE" w14:textId="77777777" w:rsidR="00C51368" w:rsidRDefault="00E43BD9">
      <w:pPr>
        <w:pStyle w:val="HTMLPreformatted"/>
        <w:divId w:val="1969581548"/>
        <w:rPr>
          <w:lang w:val="en-US"/>
        </w:rPr>
      </w:pPr>
      <w:r>
        <w:rPr>
          <w:lang w:val="en-US"/>
        </w:rPr>
        <w:t>&lt;Bundle xmlns="http://hl7.org/fhir"&gt;</w:t>
      </w:r>
    </w:p>
    <w:p w14:paraId="5F8302AA" w14:textId="77777777" w:rsidR="00C51368" w:rsidRDefault="00E43BD9">
      <w:pPr>
        <w:pStyle w:val="HTMLPreformatted"/>
        <w:divId w:val="1969581548"/>
        <w:rPr>
          <w:lang w:val="en-US"/>
        </w:rPr>
      </w:pPr>
      <w:r>
        <w:rPr>
          <w:lang w:val="en-US"/>
        </w:rPr>
        <w:t xml:space="preserve">  &lt;id value="urn:uuid:77831928-2a35-4c08-9496-8232323bf48c"/&gt;</w:t>
      </w:r>
    </w:p>
    <w:p w14:paraId="400A2666" w14:textId="77777777" w:rsidR="00C51368" w:rsidRDefault="00E43BD9">
      <w:pPr>
        <w:pStyle w:val="HTMLPreformatted"/>
        <w:divId w:val="1969581548"/>
        <w:rPr>
          <w:lang w:val="en-US"/>
        </w:rPr>
      </w:pPr>
      <w:r>
        <w:rPr>
          <w:lang w:val="en-US"/>
        </w:rPr>
        <w:t xml:space="preserve">  &lt;!-- normal bundle stuff --&gt;</w:t>
      </w:r>
    </w:p>
    <w:p w14:paraId="606FED72" w14:textId="77777777" w:rsidR="00C51368" w:rsidRDefault="00E43BD9">
      <w:pPr>
        <w:pStyle w:val="HTMLPreformatted"/>
        <w:divId w:val="1969581548"/>
        <w:rPr>
          <w:lang w:val="en-US"/>
        </w:rPr>
      </w:pPr>
      <w:r>
        <w:rPr>
          <w:lang w:val="en-US"/>
        </w:rPr>
        <w:t xml:space="preserve">  &lt;entry&gt;</w:t>
      </w:r>
    </w:p>
    <w:p w14:paraId="40F518D0" w14:textId="77777777" w:rsidR="00C51368" w:rsidRDefault="00E43BD9">
      <w:pPr>
        <w:pStyle w:val="HTMLPreformatted"/>
        <w:divId w:val="1969581548"/>
        <w:rPr>
          <w:lang w:val="en-US"/>
        </w:rPr>
      </w:pPr>
      <w:r>
        <w:rPr>
          <w:lang w:val="en-US"/>
        </w:rPr>
        <w:t xml:space="preserve">    &lt;fullUrl value="urn:uuid:c466754c-09c0-4f59-9f76-a48bd0ea27c9"/&gt;</w:t>
      </w:r>
    </w:p>
    <w:p w14:paraId="15C5BAB5" w14:textId="77777777" w:rsidR="00C51368" w:rsidRDefault="00E43BD9">
      <w:pPr>
        <w:pStyle w:val="HTMLPreformatted"/>
        <w:divId w:val="1969581548"/>
        <w:rPr>
          <w:lang w:val="en-US"/>
        </w:rPr>
      </w:pPr>
      <w:r>
        <w:rPr>
          <w:lang w:val="en-US"/>
        </w:rPr>
        <w:t xml:space="preserve">    &lt;resource&gt;</w:t>
      </w:r>
    </w:p>
    <w:p w14:paraId="5D986EBE" w14:textId="77777777" w:rsidR="00C51368" w:rsidRDefault="00E43BD9">
      <w:pPr>
        <w:pStyle w:val="HTMLPreformatted"/>
        <w:divId w:val="1969581548"/>
        <w:rPr>
          <w:lang w:val="en-US"/>
        </w:rPr>
      </w:pPr>
      <w:r>
        <w:rPr>
          <w:lang w:val="en-US"/>
        </w:rPr>
        <w:t xml:space="preserve">      &lt;MessageHeader&gt;</w:t>
      </w:r>
    </w:p>
    <w:p w14:paraId="3BDD69AE" w14:textId="77777777" w:rsidR="00C51368" w:rsidRDefault="00E43BD9">
      <w:pPr>
        <w:pStyle w:val="HTMLPreformatted"/>
        <w:divId w:val="1969581548"/>
        <w:rPr>
          <w:lang w:val="en-US"/>
        </w:rPr>
      </w:pPr>
      <w:r>
        <w:rPr>
          <w:lang w:val="en-US"/>
        </w:rPr>
        <w:t xml:space="preserve">        &lt;!-- normal message header stuff --&gt;</w:t>
      </w:r>
    </w:p>
    <w:p w14:paraId="382C1F50" w14:textId="77777777" w:rsidR="00C51368" w:rsidRDefault="00E43BD9">
      <w:pPr>
        <w:pStyle w:val="HTMLPreformatted"/>
        <w:divId w:val="1969581548"/>
        <w:rPr>
          <w:lang w:val="en-US"/>
        </w:rPr>
      </w:pPr>
      <w:r>
        <w:rPr>
          <w:lang w:val="en-US"/>
        </w:rPr>
        <w:t xml:space="preserve">        &lt;event&gt;</w:t>
      </w:r>
    </w:p>
    <w:p w14:paraId="0FBA1782" w14:textId="77777777" w:rsidR="00C51368" w:rsidRDefault="00E43BD9">
      <w:pPr>
        <w:pStyle w:val="HTMLPreformatted"/>
        <w:divId w:val="1969581548"/>
        <w:rPr>
          <w:lang w:val="en-US"/>
        </w:rPr>
      </w:pPr>
      <w:r>
        <w:rPr>
          <w:lang w:val="en-US"/>
        </w:rPr>
        <w:t xml:space="preserve">          &lt;system value="http://hl7.org/fhir/restful-interaction"/&gt;</w:t>
      </w:r>
    </w:p>
    <w:p w14:paraId="712488BA" w14:textId="77777777" w:rsidR="00C51368" w:rsidRDefault="00E43BD9">
      <w:pPr>
        <w:pStyle w:val="HTMLPreformatted"/>
        <w:divId w:val="1969581548"/>
        <w:rPr>
          <w:lang w:val="en-US"/>
        </w:rPr>
      </w:pPr>
      <w:r>
        <w:rPr>
          <w:lang w:val="en-US"/>
        </w:rPr>
        <w:t xml:space="preserve">          &lt;!-- Search against Patient --&gt;</w:t>
      </w:r>
    </w:p>
    <w:p w14:paraId="219E31BF" w14:textId="77777777" w:rsidR="00C51368" w:rsidRDefault="00E43BD9">
      <w:pPr>
        <w:pStyle w:val="HTMLPreformatted"/>
        <w:divId w:val="1969581548"/>
        <w:rPr>
          <w:lang w:val="en-US"/>
        </w:rPr>
      </w:pPr>
      <w:r>
        <w:rPr>
          <w:lang w:val="en-US"/>
        </w:rPr>
        <w:t xml:space="preserve">          &lt;code value="search-type"/&gt; </w:t>
      </w:r>
    </w:p>
    <w:p w14:paraId="4CE72EB3" w14:textId="77777777" w:rsidR="00C51368" w:rsidRDefault="00E43BD9">
      <w:pPr>
        <w:pStyle w:val="HTMLPreformatted"/>
        <w:divId w:val="1969581548"/>
        <w:rPr>
          <w:lang w:val="en-US"/>
        </w:rPr>
      </w:pPr>
      <w:r>
        <w:rPr>
          <w:lang w:val="en-US"/>
        </w:rPr>
        <w:t xml:space="preserve">        &lt;/event&gt;</w:t>
      </w:r>
    </w:p>
    <w:p w14:paraId="5BF75959" w14:textId="77777777" w:rsidR="00C51368" w:rsidRDefault="00E43BD9">
      <w:pPr>
        <w:pStyle w:val="HTMLPreformatted"/>
        <w:divId w:val="1969581548"/>
        <w:rPr>
          <w:lang w:val="en-US"/>
        </w:rPr>
      </w:pPr>
      <w:r>
        <w:rPr>
          <w:lang w:val="en-US"/>
        </w:rPr>
        <w:t xml:space="preserve">        &lt;!-- more normal message header stuff --&gt;</w:t>
      </w:r>
    </w:p>
    <w:p w14:paraId="3B2BA0BF" w14:textId="77777777" w:rsidR="00C51368" w:rsidRDefault="00E43BD9">
      <w:pPr>
        <w:pStyle w:val="HTMLPreformatted"/>
        <w:divId w:val="1969581548"/>
        <w:rPr>
          <w:lang w:val="en-US"/>
        </w:rPr>
      </w:pPr>
      <w:r>
        <w:rPr>
          <w:lang w:val="en-US"/>
        </w:rPr>
        <w:t xml:space="preserve">        &lt;data&gt;</w:t>
      </w:r>
    </w:p>
    <w:p w14:paraId="13C28B11" w14:textId="77777777" w:rsidR="00C51368" w:rsidRDefault="00E43BD9">
      <w:pPr>
        <w:pStyle w:val="HTMLPreformatted"/>
        <w:divId w:val="1969581548"/>
        <w:rPr>
          <w:lang w:val="en-US"/>
        </w:rPr>
      </w:pPr>
      <w:r>
        <w:rPr>
          <w:lang w:val="en-US"/>
        </w:rPr>
        <w:t xml:space="preserve">          &lt;reference value="urn:uuid:59a17a19-46eb-42d9-821a-f93a0c530cac"/&gt;</w:t>
      </w:r>
    </w:p>
    <w:p w14:paraId="295DD030" w14:textId="77777777" w:rsidR="00C51368" w:rsidRDefault="00E43BD9">
      <w:pPr>
        <w:pStyle w:val="HTMLPreformatted"/>
        <w:divId w:val="1969581548"/>
        <w:rPr>
          <w:lang w:val="en-US"/>
        </w:rPr>
      </w:pPr>
      <w:r>
        <w:rPr>
          <w:lang w:val="en-US"/>
        </w:rPr>
        <w:t xml:space="preserve">        &lt;/data&gt;</w:t>
      </w:r>
    </w:p>
    <w:p w14:paraId="0F088015" w14:textId="77777777" w:rsidR="00C51368" w:rsidRDefault="00E43BD9">
      <w:pPr>
        <w:pStyle w:val="HTMLPreformatted"/>
        <w:divId w:val="1969581548"/>
        <w:rPr>
          <w:lang w:val="en-US"/>
        </w:rPr>
      </w:pPr>
      <w:r>
        <w:rPr>
          <w:lang w:val="en-US"/>
        </w:rPr>
        <w:t xml:space="preserve">      &lt;/MessageHeader&gt;</w:t>
      </w:r>
    </w:p>
    <w:p w14:paraId="54265369" w14:textId="77777777" w:rsidR="00C51368" w:rsidRDefault="00E43BD9">
      <w:pPr>
        <w:pStyle w:val="HTMLPreformatted"/>
        <w:divId w:val="1969581548"/>
        <w:rPr>
          <w:lang w:val="en-US"/>
        </w:rPr>
      </w:pPr>
      <w:r>
        <w:rPr>
          <w:lang w:val="en-US"/>
        </w:rPr>
        <w:t xml:space="preserve">    &lt;/resource&gt;</w:t>
      </w:r>
    </w:p>
    <w:p w14:paraId="5D5ABC4F" w14:textId="77777777" w:rsidR="00C51368" w:rsidRDefault="00E43BD9">
      <w:pPr>
        <w:pStyle w:val="HTMLPreformatted"/>
        <w:divId w:val="1969581548"/>
        <w:rPr>
          <w:lang w:val="en-US"/>
        </w:rPr>
      </w:pPr>
      <w:r>
        <w:rPr>
          <w:lang w:val="en-US"/>
        </w:rPr>
        <w:t xml:space="preserve">  &lt;/entry&gt;</w:t>
      </w:r>
    </w:p>
    <w:p w14:paraId="7CF70261" w14:textId="77777777" w:rsidR="00C51368" w:rsidRDefault="00E43BD9">
      <w:pPr>
        <w:pStyle w:val="HTMLPreformatted"/>
        <w:divId w:val="1969581548"/>
        <w:rPr>
          <w:lang w:val="en-US"/>
        </w:rPr>
      </w:pPr>
      <w:r>
        <w:rPr>
          <w:lang w:val="en-US"/>
        </w:rPr>
        <w:t xml:space="preserve">  &lt;entry&gt;</w:t>
      </w:r>
    </w:p>
    <w:p w14:paraId="2B2341B8" w14:textId="77777777" w:rsidR="00C51368" w:rsidRDefault="00E43BD9">
      <w:pPr>
        <w:pStyle w:val="HTMLPreformatted"/>
        <w:divId w:val="1969581548"/>
        <w:rPr>
          <w:lang w:val="en-US"/>
        </w:rPr>
      </w:pPr>
      <w:r>
        <w:rPr>
          <w:lang w:val="en-US"/>
        </w:rPr>
        <w:t xml:space="preserve">    &lt;fullUrl value="urn:uuid:59a17a19-46eb-42d9-821a-f93a0c530cac"/&gt;</w:t>
      </w:r>
    </w:p>
    <w:p w14:paraId="029CFAB4" w14:textId="77777777" w:rsidR="00C51368" w:rsidRDefault="00E43BD9">
      <w:pPr>
        <w:pStyle w:val="HTMLPreformatted"/>
        <w:divId w:val="1969581548"/>
        <w:rPr>
          <w:lang w:val="en-US"/>
        </w:rPr>
      </w:pPr>
      <w:r>
        <w:rPr>
          <w:lang w:val="en-US"/>
        </w:rPr>
        <w:t xml:space="preserve">    &lt;resource&gt;</w:t>
      </w:r>
    </w:p>
    <w:p w14:paraId="5B4A6A1C" w14:textId="77777777" w:rsidR="00C51368" w:rsidRDefault="00E43BD9">
      <w:pPr>
        <w:pStyle w:val="HTMLPreformatted"/>
        <w:divId w:val="1969581548"/>
        <w:rPr>
          <w:lang w:val="en-US"/>
        </w:rPr>
      </w:pPr>
      <w:r>
        <w:rPr>
          <w:lang w:val="en-US"/>
        </w:rPr>
        <w:t xml:space="preserve">      &lt;Parameters&gt;</w:t>
      </w:r>
    </w:p>
    <w:p w14:paraId="50D5A025" w14:textId="77777777" w:rsidR="00C51368" w:rsidRDefault="00E43BD9">
      <w:pPr>
        <w:pStyle w:val="HTMLPreformatted"/>
        <w:divId w:val="1969581548"/>
        <w:rPr>
          <w:lang w:val="en-US"/>
        </w:rPr>
      </w:pPr>
      <w:r>
        <w:rPr>
          <w:lang w:val="en-US"/>
        </w:rPr>
        <w:t xml:space="preserve">        &lt;parameter&gt;</w:t>
      </w:r>
    </w:p>
    <w:p w14:paraId="2E6D9278" w14:textId="77777777" w:rsidR="00C51368" w:rsidRDefault="00E43BD9">
      <w:pPr>
        <w:pStyle w:val="HTMLPreformatted"/>
        <w:divId w:val="1969581548"/>
        <w:rPr>
          <w:lang w:val="en-US"/>
        </w:rPr>
      </w:pPr>
      <w:r>
        <w:rPr>
          <w:lang w:val="en-US"/>
        </w:rPr>
        <w:lastRenderedPageBreak/>
        <w:t xml:space="preserve">          &lt;name value="resourceType"/&gt;</w:t>
      </w:r>
    </w:p>
    <w:p w14:paraId="3C98D611" w14:textId="77777777" w:rsidR="00C51368" w:rsidRDefault="00E43BD9">
      <w:pPr>
        <w:pStyle w:val="HTMLPreformatted"/>
        <w:divId w:val="1969581548"/>
        <w:rPr>
          <w:lang w:val="en-US"/>
        </w:rPr>
      </w:pPr>
      <w:r>
        <w:rPr>
          <w:lang w:val="en-US"/>
        </w:rPr>
        <w:t xml:space="preserve">          &lt;valueString value="Patient"/&gt;</w:t>
      </w:r>
    </w:p>
    <w:p w14:paraId="4E592729" w14:textId="77777777" w:rsidR="00C51368" w:rsidRDefault="00E43BD9">
      <w:pPr>
        <w:pStyle w:val="HTMLPreformatted"/>
        <w:divId w:val="1969581548"/>
        <w:rPr>
          <w:lang w:val="en-US"/>
        </w:rPr>
      </w:pPr>
      <w:r>
        <w:rPr>
          <w:lang w:val="en-US"/>
        </w:rPr>
        <w:t xml:space="preserve">        &lt;/parameter&gt; </w:t>
      </w:r>
    </w:p>
    <w:p w14:paraId="4D4039B1" w14:textId="77777777" w:rsidR="00C51368" w:rsidRDefault="00E43BD9">
      <w:pPr>
        <w:pStyle w:val="HTMLPreformatted"/>
        <w:divId w:val="1969581548"/>
        <w:rPr>
          <w:lang w:val="en-US"/>
        </w:rPr>
      </w:pPr>
      <w:r>
        <w:rPr>
          <w:lang w:val="en-US"/>
        </w:rPr>
        <w:t xml:space="preserve">        &lt;parameter&gt;</w:t>
      </w:r>
    </w:p>
    <w:p w14:paraId="33F2276C" w14:textId="77777777" w:rsidR="00C51368" w:rsidRDefault="00E43BD9">
      <w:pPr>
        <w:pStyle w:val="HTMLPreformatted"/>
        <w:divId w:val="1969581548"/>
        <w:rPr>
          <w:lang w:val="en-US"/>
        </w:rPr>
      </w:pPr>
      <w:r>
        <w:rPr>
          <w:lang w:val="en-US"/>
        </w:rPr>
        <w:t xml:space="preserve">          &lt;name value="gender"/&gt;</w:t>
      </w:r>
    </w:p>
    <w:p w14:paraId="6BDF3831" w14:textId="77777777" w:rsidR="00C51368" w:rsidRDefault="00E43BD9">
      <w:pPr>
        <w:pStyle w:val="HTMLPreformatted"/>
        <w:divId w:val="1969581548"/>
        <w:rPr>
          <w:lang w:val="en-US"/>
        </w:rPr>
      </w:pPr>
      <w:r>
        <w:rPr>
          <w:lang w:val="en-US"/>
        </w:rPr>
        <w:t xml:space="preserve">          &lt;valueString value="m"/&gt;</w:t>
      </w:r>
    </w:p>
    <w:p w14:paraId="6D7BA775" w14:textId="77777777" w:rsidR="00C51368" w:rsidRDefault="00E43BD9">
      <w:pPr>
        <w:pStyle w:val="HTMLPreformatted"/>
        <w:divId w:val="1969581548"/>
        <w:rPr>
          <w:lang w:val="en-US"/>
        </w:rPr>
      </w:pPr>
      <w:r>
        <w:rPr>
          <w:lang w:val="en-US"/>
        </w:rPr>
        <w:t xml:space="preserve">        &lt;/parameter&gt; </w:t>
      </w:r>
    </w:p>
    <w:p w14:paraId="3BD436DB" w14:textId="77777777" w:rsidR="00C51368" w:rsidRDefault="00E43BD9">
      <w:pPr>
        <w:pStyle w:val="HTMLPreformatted"/>
        <w:divId w:val="1969581548"/>
        <w:rPr>
          <w:lang w:val="en-US"/>
        </w:rPr>
      </w:pPr>
      <w:r>
        <w:rPr>
          <w:lang w:val="en-US"/>
        </w:rPr>
        <w:t xml:space="preserve">      &lt;/Parameters&gt;</w:t>
      </w:r>
    </w:p>
    <w:p w14:paraId="57493311" w14:textId="77777777" w:rsidR="00C51368" w:rsidRDefault="00E43BD9">
      <w:pPr>
        <w:pStyle w:val="HTMLPreformatted"/>
        <w:divId w:val="1969581548"/>
        <w:rPr>
          <w:lang w:val="en-US"/>
        </w:rPr>
      </w:pPr>
      <w:r>
        <w:rPr>
          <w:lang w:val="en-US"/>
        </w:rPr>
        <w:t xml:space="preserve">    &lt;/resource&gt;</w:t>
      </w:r>
    </w:p>
    <w:p w14:paraId="2E390644" w14:textId="77777777" w:rsidR="00C51368" w:rsidRDefault="00E43BD9">
      <w:pPr>
        <w:pStyle w:val="HTMLPreformatted"/>
        <w:divId w:val="1969581548"/>
        <w:rPr>
          <w:lang w:val="en-US"/>
        </w:rPr>
      </w:pPr>
      <w:r>
        <w:rPr>
          <w:lang w:val="en-US"/>
        </w:rPr>
        <w:t xml:space="preserve">  &lt;/entry&gt;</w:t>
      </w:r>
    </w:p>
    <w:p w14:paraId="5CB2388A" w14:textId="77777777" w:rsidR="00C51368" w:rsidRDefault="00E43BD9">
      <w:pPr>
        <w:pStyle w:val="HTMLPreformatted"/>
        <w:divId w:val="1969581548"/>
        <w:rPr>
          <w:lang w:val="en-US"/>
        </w:rPr>
      </w:pPr>
      <w:r>
        <w:rPr>
          <w:lang w:val="en-US"/>
        </w:rPr>
        <w:t>&lt;/Bundle&gt;</w:t>
      </w:r>
    </w:p>
    <w:p w14:paraId="3C2FFE2B" w14:textId="77777777"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95A61B0" w14:textId="77777777">
        <w:trPr>
          <w:divId w:val="507598313"/>
          <w:tblCellSpacing w:w="15" w:type="dxa"/>
        </w:trPr>
        <w:tc>
          <w:tcPr>
            <w:tcW w:w="0" w:type="auto"/>
            <w:vAlign w:val="center"/>
            <w:hideMark/>
          </w:tcPr>
          <w:p w14:paraId="18369103" w14:textId="77777777" w:rsidR="00C51368" w:rsidRDefault="00E43BD9">
            <w:pPr>
              <w:rPr>
                <w:rFonts w:eastAsia="Times New Roman"/>
              </w:rPr>
            </w:pPr>
            <w:r>
              <w:rPr>
                <w:rFonts w:eastAsia="Times New Roman"/>
              </w:rPr>
              <w:t>Work Group</w:t>
            </w:r>
          </w:p>
        </w:tc>
        <w:tc>
          <w:tcPr>
            <w:tcW w:w="0" w:type="auto"/>
            <w:vAlign w:val="center"/>
            <w:hideMark/>
          </w:tcPr>
          <w:p w14:paraId="0065EE52" w14:textId="77777777" w:rsidR="00C51368" w:rsidRDefault="001708AB">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174652D" w14:textId="77777777" w:rsidR="00C51368" w:rsidRDefault="001708AB">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14:paraId="2B628C35" w14:textId="77777777" w:rsidR="00C51368" w:rsidRDefault="00E43BD9">
      <w:pPr>
        <w:pStyle w:val="Heading1"/>
        <w:rPr>
          <w:rFonts w:eastAsia="Times New Roman"/>
          <w:noProof/>
          <w:lang w:val="en-US"/>
        </w:rPr>
      </w:pPr>
      <w:r>
        <w:rPr>
          <w:rFonts w:eastAsia="Times New Roman"/>
          <w:noProof/>
          <w:lang w:val="en-US"/>
        </w:rPr>
        <w:t>narrative-example.html</w:t>
      </w:r>
    </w:p>
    <w:p w14:paraId="7EA99CF9" w14:textId="77777777"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985385E" w14:textId="77777777">
        <w:trPr>
          <w:divId w:val="339935964"/>
          <w:tblCellSpacing w:w="15" w:type="dxa"/>
        </w:trPr>
        <w:tc>
          <w:tcPr>
            <w:tcW w:w="0" w:type="auto"/>
            <w:vAlign w:val="center"/>
            <w:hideMark/>
          </w:tcPr>
          <w:p w14:paraId="4BF806D9" w14:textId="77777777" w:rsidR="00C51368" w:rsidRDefault="00E43BD9">
            <w:pPr>
              <w:rPr>
                <w:rFonts w:eastAsia="Times New Roman"/>
              </w:rPr>
            </w:pPr>
            <w:r>
              <w:rPr>
                <w:rFonts w:eastAsia="Times New Roman"/>
              </w:rPr>
              <w:t>Work Group</w:t>
            </w:r>
          </w:p>
        </w:tc>
        <w:tc>
          <w:tcPr>
            <w:tcW w:w="0" w:type="auto"/>
            <w:vAlign w:val="center"/>
            <w:hideMark/>
          </w:tcPr>
          <w:p w14:paraId="052B9F8F" w14:textId="77777777" w:rsidR="00C51368" w:rsidRDefault="001708AB">
            <w:pPr>
              <w:rPr>
                <w:rFonts w:eastAsia="Times New Roman"/>
              </w:rPr>
            </w:pPr>
            <w:hyperlink r:id="rId178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594D390" w14:textId="77777777" w:rsidR="00C51368" w:rsidRDefault="001708AB">
            <w:pPr>
              <w:rPr>
                <w:rFonts w:eastAsia="Times New Roman"/>
              </w:rPr>
            </w:pPr>
            <w:hyperlink r:id="rId1781" w:anchor="status" w:history="1">
              <w:r w:rsidR="00E43BD9">
                <w:rPr>
                  <w:rStyle w:val="Hyperlink"/>
                  <w:rFonts w:eastAsia="Times New Roman"/>
                </w:rPr>
                <w:t>Ballot Status</w:t>
              </w:r>
            </w:hyperlink>
            <w:r w:rsidR="00E43BD9">
              <w:rPr>
                <w:rFonts w:eastAsia="Times New Roman"/>
              </w:rPr>
              <w:t xml:space="preserve">: </w:t>
            </w:r>
            <w:hyperlink r:id="rId1782" w:anchor="pubs" w:history="1">
              <w:r w:rsidR="00E43BD9">
                <w:rPr>
                  <w:rStyle w:val="Hyperlink"/>
                  <w:rFonts w:eastAsia="Times New Roman"/>
                </w:rPr>
                <w:t>DSTU 2</w:t>
              </w:r>
            </w:hyperlink>
          </w:p>
        </w:tc>
      </w:tr>
    </w:tbl>
    <w:p w14:paraId="36D04E22" w14:textId="77777777" w:rsidR="00C51368" w:rsidRDefault="00E43BD9">
      <w:pPr>
        <w:pStyle w:val="Heading2"/>
        <w:divId w:val="339935964"/>
        <w:rPr>
          <w:rFonts w:eastAsia="Times New Roman"/>
          <w:lang w:val="en-US"/>
        </w:rPr>
      </w:pPr>
      <w:r>
        <w:rPr>
          <w:rFonts w:eastAsia="Times New Roman"/>
          <w:lang w:val="en-US"/>
        </w:rPr>
        <w:t>Plain HTML, No Styles</w:t>
      </w:r>
    </w:p>
    <w:p w14:paraId="70523BFA" w14:textId="77777777" w:rsidR="00C51368" w:rsidRDefault="00E43BD9">
      <w:pPr>
        <w:pStyle w:val="Heading3"/>
        <w:divId w:val="339935964"/>
        <w:rPr>
          <w:rFonts w:eastAsia="Times New Roman"/>
          <w:lang w:val="en-US"/>
        </w:rPr>
      </w:pPr>
      <w:r>
        <w:rPr>
          <w:rFonts w:eastAsia="Times New Roman"/>
          <w:lang w:val="en-US"/>
        </w:rPr>
        <w:t>Heading 3</w:t>
      </w:r>
    </w:p>
    <w:p w14:paraId="1DD3C68E" w14:textId="77777777" w:rsidR="00C51368" w:rsidRDefault="00E43BD9">
      <w:pPr>
        <w:pStyle w:val="Heading4"/>
        <w:divId w:val="339935964"/>
        <w:rPr>
          <w:rFonts w:eastAsia="Times New Roman"/>
          <w:lang w:val="en-US"/>
        </w:rPr>
      </w:pPr>
      <w:r>
        <w:rPr>
          <w:rFonts w:eastAsia="Times New Roman"/>
          <w:lang w:val="en-US"/>
        </w:rPr>
        <w:t>Heading 4</w:t>
      </w:r>
    </w:p>
    <w:p w14:paraId="6074FC3E" w14:textId="77777777" w:rsidR="00C51368" w:rsidRDefault="00E43BD9">
      <w:pPr>
        <w:pStyle w:val="Heading5"/>
        <w:divId w:val="339935964"/>
        <w:rPr>
          <w:rFonts w:eastAsia="Times New Roman"/>
          <w:lang w:val="en-US"/>
        </w:rPr>
      </w:pPr>
      <w:r>
        <w:rPr>
          <w:rFonts w:eastAsia="Times New Roman"/>
          <w:lang w:val="en-US"/>
        </w:rPr>
        <w:t>Heading 5</w:t>
      </w:r>
    </w:p>
    <w:p w14:paraId="02FDBB62" w14:textId="77777777" w:rsidR="00C51368" w:rsidRDefault="00E43BD9">
      <w:pPr>
        <w:pStyle w:val="Heading6"/>
        <w:divId w:val="339935964"/>
        <w:rPr>
          <w:rFonts w:eastAsia="Times New Roman"/>
          <w:lang w:val="en-US"/>
        </w:rPr>
      </w:pPr>
      <w:r>
        <w:rPr>
          <w:rFonts w:eastAsia="Times New Roman"/>
          <w:lang w:val="en-US"/>
        </w:rPr>
        <w:t>Heading 6</w:t>
      </w:r>
    </w:p>
    <w:p w14:paraId="5B0A3E72" w14:textId="77777777" w:rsidR="00C51368" w:rsidRDefault="00E43BD9">
      <w:pPr>
        <w:pStyle w:val="NormalWeb"/>
        <w:divId w:val="339935964"/>
        <w:rPr>
          <w:lang w:val="en-US"/>
        </w:rPr>
      </w:pPr>
      <w:r>
        <w:rPr>
          <w:lang w:val="en-US"/>
        </w:rPr>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14:paraId="330A7CD3" w14:textId="77777777" w:rsidR="00C51368" w:rsidRDefault="00E43BD9">
      <w:pPr>
        <w:pStyle w:val="NormalWeb"/>
        <w:divId w:val="1845318438"/>
        <w:rPr>
          <w:lang w:val="en-US"/>
        </w:rPr>
      </w:pPr>
      <w:r>
        <w:rPr>
          <w:lang w:val="en-US"/>
        </w:rPr>
        <w:t>Paragraph in a blockquote, with an hr after it:</w:t>
      </w:r>
    </w:p>
    <w:p w14:paraId="34637A3A" w14:textId="77777777" w:rsidR="00C51368" w:rsidRDefault="001708AB">
      <w:pPr>
        <w:divId w:val="339935964"/>
        <w:rPr>
          <w:rFonts w:eastAsia="Times New Roman"/>
          <w:lang w:val="en-US"/>
        </w:rPr>
      </w:pPr>
      <w:r>
        <w:rPr>
          <w:rFonts w:eastAsia="Times New Roman"/>
          <w:lang w:val="en-US"/>
        </w:rPr>
        <w:pict w14:anchorId="41D484B4">
          <v:rect id="_x0000_i1062" style="width:0;height:1.5pt" o:hralign="center" o:hrstd="t" o:hr="t" fillcolor="#a0a0a0" stroked="f"/>
        </w:pict>
      </w:r>
    </w:p>
    <w:p w14:paraId="6754D929" w14:textId="77777777"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14:paraId="3D1BEEC8" w14:textId="77777777"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14:paraId="73A45647" w14:textId="77777777"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14:paraId="028EEA04" w14:textId="77777777" w:rsidR="00C51368" w:rsidRDefault="00E43BD9">
      <w:pPr>
        <w:divId w:val="339935964"/>
        <w:rPr>
          <w:rFonts w:eastAsia="Times New Roman"/>
          <w:lang w:val="en-US"/>
        </w:rPr>
      </w:pPr>
      <w:r>
        <w:rPr>
          <w:rFonts w:eastAsia="Times New Roman"/>
          <w:lang w:val="en-US"/>
        </w:rPr>
        <w:t>DT Item</w:t>
      </w:r>
    </w:p>
    <w:p w14:paraId="3FB4579F" w14:textId="77777777" w:rsidR="00C51368" w:rsidRDefault="00E43BD9">
      <w:pPr>
        <w:ind w:left="720"/>
        <w:divId w:val="339935964"/>
        <w:rPr>
          <w:rFonts w:eastAsia="Times New Roman"/>
          <w:lang w:val="en-US"/>
        </w:rPr>
      </w:pPr>
      <w:r>
        <w:rPr>
          <w:rFonts w:eastAsia="Times New Roman"/>
          <w:lang w:val="en-US"/>
        </w:rPr>
        <w:t>DD Item</w:t>
      </w:r>
    </w:p>
    <w:p w14:paraId="04924323" w14:textId="77777777" w:rsidR="00C51368" w:rsidRDefault="00C51368">
      <w:pPr>
        <w:pStyle w:val="HTMLPreformatted"/>
        <w:divId w:val="339935964"/>
        <w:rPr>
          <w:lang w:val="en-US"/>
        </w:rPr>
      </w:pPr>
    </w:p>
    <w:p w14:paraId="7A264E0F" w14:textId="77777777" w:rsidR="00C51368" w:rsidRDefault="00E43BD9">
      <w:pPr>
        <w:pStyle w:val="HTMLPreformatted"/>
        <w:divId w:val="339935964"/>
        <w:rPr>
          <w:lang w:val="en-US"/>
        </w:rPr>
      </w:pPr>
      <w:r>
        <w:rPr>
          <w:lang w:val="en-US"/>
        </w:rPr>
        <w:t xml:space="preserve">        Some Pre Text</w:t>
      </w:r>
    </w:p>
    <w:p w14:paraId="2A8D8611" w14:textId="77777777" w:rsidR="00C51368" w:rsidRDefault="00E43BD9">
      <w:pPr>
        <w:pStyle w:val="HTMLPreformatted"/>
        <w:divId w:val="339935964"/>
        <w:rPr>
          <w:lang w:val="en-US"/>
        </w:rPr>
      </w:pPr>
      <w:r>
        <w:rPr>
          <w:lang w:val="en-US"/>
        </w:rPr>
        <w:t xml:space="preserve">          with a line break</w:t>
      </w:r>
    </w:p>
    <w:p w14:paraId="125D1451" w14:textId="77777777" w:rsidR="00C51368" w:rsidRDefault="00E43BD9">
      <w:pPr>
        <w:pStyle w:val="HTMLPreformatted"/>
        <w:divId w:val="339935964"/>
        <w:rPr>
          <w:lang w:val="en-US"/>
        </w:rPr>
      </w:pPr>
      <w:r>
        <w:rPr>
          <w:lang w:val="en-US"/>
        </w:rPr>
        <w:t xml:space="preserve">      </w:t>
      </w:r>
    </w:p>
    <w:p w14:paraId="17E12E9C" w14:textId="77777777"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14:paraId="261F007E" w14:textId="77777777">
        <w:trPr>
          <w:divId w:val="339935964"/>
          <w:tblHeader/>
          <w:tblCellSpacing w:w="15" w:type="dxa"/>
        </w:trPr>
        <w:tc>
          <w:tcPr>
            <w:tcW w:w="0" w:type="auto"/>
            <w:gridSpan w:val="3"/>
            <w:tcBorders>
              <w:top w:val="nil"/>
              <w:left w:val="nil"/>
              <w:bottom w:val="nil"/>
              <w:right w:val="nil"/>
            </w:tcBorders>
            <w:vAlign w:val="center"/>
            <w:hideMark/>
          </w:tcPr>
          <w:p w14:paraId="34C5DF94" w14:textId="77777777" w:rsidR="00C51368" w:rsidRDefault="00E43BD9">
            <w:pPr>
              <w:jc w:val="center"/>
              <w:rPr>
                <w:rFonts w:eastAsia="Times New Roman"/>
              </w:rPr>
            </w:pPr>
            <w:r>
              <w:rPr>
                <w:rFonts w:eastAsia="Times New Roman"/>
              </w:rPr>
              <w:t>Table Caption</w:t>
            </w:r>
          </w:p>
        </w:tc>
      </w:tr>
      <w:tr w:rsidR="00C51368" w14:paraId="66FEC180" w14:textId="77777777">
        <w:trPr>
          <w:divId w:val="339935964"/>
          <w:tblHeader/>
          <w:tblCellSpacing w:w="15" w:type="dxa"/>
        </w:trPr>
        <w:tc>
          <w:tcPr>
            <w:tcW w:w="0" w:type="auto"/>
            <w:vAlign w:val="center"/>
            <w:hideMark/>
          </w:tcPr>
          <w:p w14:paraId="0E629F71" w14:textId="77777777" w:rsidR="00C51368" w:rsidRDefault="00E43BD9">
            <w:pPr>
              <w:jc w:val="center"/>
              <w:rPr>
                <w:rFonts w:eastAsia="Times New Roman"/>
                <w:b/>
                <w:bCs/>
              </w:rPr>
            </w:pPr>
            <w:r>
              <w:rPr>
                <w:rFonts w:eastAsia="Times New Roman"/>
                <w:b/>
                <w:bCs/>
              </w:rPr>
              <w:t>Head Cell 1</w:t>
            </w:r>
          </w:p>
        </w:tc>
        <w:tc>
          <w:tcPr>
            <w:tcW w:w="0" w:type="auto"/>
            <w:vAlign w:val="center"/>
            <w:hideMark/>
          </w:tcPr>
          <w:p w14:paraId="788B7855" w14:textId="77777777" w:rsidR="00C51368" w:rsidRDefault="00E43BD9">
            <w:pPr>
              <w:jc w:val="center"/>
              <w:rPr>
                <w:rFonts w:eastAsia="Times New Roman"/>
                <w:b/>
                <w:bCs/>
              </w:rPr>
            </w:pPr>
            <w:r>
              <w:rPr>
                <w:rFonts w:eastAsia="Times New Roman"/>
                <w:b/>
                <w:bCs/>
              </w:rPr>
              <w:t>Head Cell 2</w:t>
            </w:r>
          </w:p>
        </w:tc>
        <w:tc>
          <w:tcPr>
            <w:tcW w:w="0" w:type="auto"/>
            <w:vAlign w:val="center"/>
            <w:hideMark/>
          </w:tcPr>
          <w:p w14:paraId="19943D42" w14:textId="77777777" w:rsidR="00C51368" w:rsidRDefault="00E43BD9">
            <w:pPr>
              <w:jc w:val="center"/>
              <w:rPr>
                <w:rFonts w:eastAsia="Times New Roman"/>
                <w:b/>
                <w:bCs/>
              </w:rPr>
            </w:pPr>
            <w:r>
              <w:rPr>
                <w:rFonts w:eastAsia="Times New Roman"/>
                <w:b/>
                <w:bCs/>
              </w:rPr>
              <w:t>Head Cell 3</w:t>
            </w:r>
          </w:p>
        </w:tc>
      </w:tr>
      <w:tr w:rsidR="00C51368" w14:paraId="3B09E091" w14:textId="77777777">
        <w:trPr>
          <w:divId w:val="339935964"/>
          <w:tblCellSpacing w:w="15" w:type="dxa"/>
        </w:trPr>
        <w:tc>
          <w:tcPr>
            <w:tcW w:w="0" w:type="auto"/>
            <w:vAlign w:val="center"/>
            <w:hideMark/>
          </w:tcPr>
          <w:p w14:paraId="56523200" w14:textId="77777777" w:rsidR="00C51368" w:rsidRDefault="00E43BD9">
            <w:pPr>
              <w:rPr>
                <w:rFonts w:eastAsia="Times New Roman"/>
              </w:rPr>
            </w:pPr>
            <w:r>
              <w:rPr>
                <w:rFonts w:eastAsia="Times New Roman"/>
              </w:rPr>
              <w:t>Foot Cell 1</w:t>
            </w:r>
          </w:p>
        </w:tc>
        <w:tc>
          <w:tcPr>
            <w:tcW w:w="0" w:type="auto"/>
            <w:vAlign w:val="center"/>
            <w:hideMark/>
          </w:tcPr>
          <w:p w14:paraId="2A55166C" w14:textId="77777777" w:rsidR="00C51368" w:rsidRDefault="00E43BD9">
            <w:pPr>
              <w:rPr>
                <w:rFonts w:eastAsia="Times New Roman"/>
              </w:rPr>
            </w:pPr>
            <w:r>
              <w:rPr>
                <w:rFonts w:eastAsia="Times New Roman"/>
              </w:rPr>
              <w:t>Foot Cell 2</w:t>
            </w:r>
          </w:p>
        </w:tc>
        <w:tc>
          <w:tcPr>
            <w:tcW w:w="0" w:type="auto"/>
            <w:vAlign w:val="center"/>
            <w:hideMark/>
          </w:tcPr>
          <w:p w14:paraId="1D4A00B5" w14:textId="77777777" w:rsidR="00C51368" w:rsidRDefault="00E43BD9">
            <w:pPr>
              <w:rPr>
                <w:rFonts w:eastAsia="Times New Roman"/>
              </w:rPr>
            </w:pPr>
            <w:r>
              <w:rPr>
                <w:rFonts w:eastAsia="Times New Roman"/>
              </w:rPr>
              <w:t>Foot Cell 3</w:t>
            </w:r>
          </w:p>
        </w:tc>
      </w:tr>
      <w:tr w:rsidR="00C51368" w14:paraId="700C3E8B" w14:textId="77777777">
        <w:trPr>
          <w:divId w:val="339935964"/>
          <w:tblCellSpacing w:w="15" w:type="dxa"/>
        </w:trPr>
        <w:tc>
          <w:tcPr>
            <w:tcW w:w="0" w:type="auto"/>
            <w:vAlign w:val="center"/>
            <w:hideMark/>
          </w:tcPr>
          <w:p w14:paraId="04F8F917" w14:textId="77777777" w:rsidR="00C51368" w:rsidRDefault="00E43BD9">
            <w:pPr>
              <w:rPr>
                <w:rFonts w:eastAsia="Times New Roman"/>
              </w:rPr>
            </w:pPr>
            <w:r>
              <w:rPr>
                <w:rFonts w:eastAsia="Times New Roman"/>
              </w:rPr>
              <w:t>Body Cell 1</w:t>
            </w:r>
          </w:p>
        </w:tc>
        <w:tc>
          <w:tcPr>
            <w:tcW w:w="0" w:type="auto"/>
            <w:vAlign w:val="center"/>
            <w:hideMark/>
          </w:tcPr>
          <w:p w14:paraId="5E7895BC" w14:textId="77777777" w:rsidR="00C51368" w:rsidRDefault="00E43BD9">
            <w:pPr>
              <w:rPr>
                <w:rFonts w:eastAsia="Times New Roman"/>
              </w:rPr>
            </w:pPr>
            <w:r>
              <w:rPr>
                <w:rFonts w:eastAsia="Times New Roman"/>
              </w:rPr>
              <w:t>Body Cell 2</w:t>
            </w:r>
          </w:p>
        </w:tc>
        <w:tc>
          <w:tcPr>
            <w:tcW w:w="0" w:type="auto"/>
            <w:vAlign w:val="center"/>
            <w:hideMark/>
          </w:tcPr>
          <w:p w14:paraId="531537D8" w14:textId="77777777" w:rsidR="00C51368" w:rsidRDefault="00E43BD9">
            <w:pPr>
              <w:rPr>
                <w:rFonts w:eastAsia="Times New Roman"/>
              </w:rPr>
            </w:pPr>
            <w:r>
              <w:rPr>
                <w:rFonts w:eastAsia="Times New Roman"/>
              </w:rPr>
              <w:t>Body Cell 3</w:t>
            </w:r>
          </w:p>
        </w:tc>
      </w:tr>
    </w:tbl>
    <w:p w14:paraId="20C85BF9" w14:textId="77777777"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14:paraId="417D3480" w14:textId="77777777" w:rsidR="00C51368" w:rsidRDefault="00E43BD9">
      <w:pPr>
        <w:pStyle w:val="Heading2"/>
        <w:divId w:val="339935964"/>
        <w:rPr>
          <w:rFonts w:eastAsia="Times New Roman"/>
          <w:lang w:val="en-US"/>
        </w:rPr>
      </w:pPr>
      <w:r>
        <w:rPr>
          <w:rFonts w:eastAsia="Times New Roman"/>
          <w:lang w:val="en-US"/>
        </w:rPr>
        <w:t>External Styles</w:t>
      </w:r>
    </w:p>
    <w:p w14:paraId="7B53F28E" w14:textId="77777777" w:rsidR="00C51368" w:rsidRDefault="00E43BD9">
      <w:pPr>
        <w:pStyle w:val="Heading3"/>
        <w:divId w:val="339935964"/>
        <w:rPr>
          <w:rFonts w:eastAsia="Times New Roman"/>
          <w:lang w:val="en-US"/>
        </w:rPr>
      </w:pPr>
      <w:r>
        <w:rPr>
          <w:rFonts w:eastAsia="Times New Roman"/>
          <w:lang w:val="en-US"/>
        </w:rPr>
        <w:t>Text:</w:t>
      </w:r>
    </w:p>
    <w:p w14:paraId="5E8D2C8B" w14:textId="77777777"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14:paraId="68F2AD2E" w14:textId="77777777"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14:paraId="40EAB200" w14:textId="77777777"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14:paraId="06BB803F" w14:textId="77777777"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14:paraId="6233A6FC" w14:textId="77777777"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14:paraId="7299F0EE" w14:textId="77777777"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14:paraId="0C90EAD0" w14:textId="77777777">
        <w:trPr>
          <w:divId w:val="339935964"/>
          <w:tblCellSpacing w:w="15" w:type="dxa"/>
        </w:trPr>
        <w:tc>
          <w:tcPr>
            <w:tcW w:w="0" w:type="auto"/>
            <w:vAlign w:val="center"/>
            <w:hideMark/>
          </w:tcPr>
          <w:p w14:paraId="16BCBD12" w14:textId="77777777" w:rsidR="00C51368" w:rsidRDefault="00E43BD9">
            <w:pPr>
              <w:rPr>
                <w:rFonts w:eastAsia="Times New Roman"/>
              </w:rPr>
            </w:pPr>
            <w:r>
              <w:rPr>
                <w:rFonts w:eastAsia="Times New Roman"/>
              </w:rPr>
              <w:lastRenderedPageBreak/>
              <w:t>Border Left</w:t>
            </w:r>
          </w:p>
        </w:tc>
        <w:tc>
          <w:tcPr>
            <w:tcW w:w="0" w:type="auto"/>
            <w:vAlign w:val="center"/>
            <w:hideMark/>
          </w:tcPr>
          <w:p w14:paraId="61AE1083" w14:textId="77777777" w:rsidR="00C51368" w:rsidRDefault="00E43BD9">
            <w:pPr>
              <w:rPr>
                <w:rFonts w:eastAsia="Times New Roman"/>
              </w:rPr>
            </w:pPr>
            <w:r>
              <w:rPr>
                <w:rFonts w:eastAsia="Times New Roman"/>
              </w:rPr>
              <w:t>Border Right</w:t>
            </w:r>
          </w:p>
        </w:tc>
        <w:tc>
          <w:tcPr>
            <w:tcW w:w="0" w:type="auto"/>
            <w:vAlign w:val="center"/>
            <w:hideMark/>
          </w:tcPr>
          <w:p w14:paraId="6DBC5B89" w14:textId="77777777" w:rsidR="00C51368" w:rsidRDefault="00E43BD9">
            <w:pPr>
              <w:rPr>
                <w:rFonts w:eastAsia="Times New Roman"/>
              </w:rPr>
            </w:pPr>
            <w:r>
              <w:rPr>
                <w:rFonts w:eastAsia="Times New Roman"/>
              </w:rPr>
              <w:t>Border Top</w:t>
            </w:r>
          </w:p>
        </w:tc>
        <w:tc>
          <w:tcPr>
            <w:tcW w:w="0" w:type="auto"/>
            <w:vAlign w:val="center"/>
            <w:hideMark/>
          </w:tcPr>
          <w:p w14:paraId="6E1090D3" w14:textId="77777777" w:rsidR="00C51368" w:rsidRDefault="00E43BD9">
            <w:pPr>
              <w:rPr>
                <w:rFonts w:eastAsia="Times New Roman"/>
              </w:rPr>
            </w:pPr>
            <w:r>
              <w:rPr>
                <w:rFonts w:eastAsia="Times New Roman"/>
              </w:rPr>
              <w:t>Border Bottom</w:t>
            </w:r>
          </w:p>
        </w:tc>
      </w:tr>
    </w:tbl>
    <w:p w14:paraId="2E8CE04A" w14:textId="77777777" w:rsidR="00C51368" w:rsidRDefault="00E43BD9">
      <w:pPr>
        <w:pStyle w:val="Heading3"/>
        <w:divId w:val="339935964"/>
        <w:rPr>
          <w:rFonts w:eastAsia="Times New Roman"/>
          <w:lang w:val="en-US"/>
        </w:rPr>
      </w:pPr>
      <w:r>
        <w:rPr>
          <w:rFonts w:eastAsia="Times New Roman"/>
          <w:lang w:val="en-US"/>
        </w:rPr>
        <w:t>List:</w:t>
      </w:r>
    </w:p>
    <w:p w14:paraId="6D854F98" w14:textId="77777777"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14:paraId="2E4B7CD2" w14:textId="77777777"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14:paraId="21004ED8" w14:textId="77777777"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14:paraId="23DD840B" w14:textId="77777777"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14:paraId="041F7018" w14:textId="77777777"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14:paraId="451BF0E1" w14:textId="77777777"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14:paraId="5BF4CF5D" w14:textId="77777777"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14:paraId="59C404A4" w14:textId="77777777"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14:paraId="4FF2E9F5" w14:textId="77777777"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14:paraId="350648CD" w14:textId="77777777"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14:paraId="4D23B06C" w14:textId="77777777"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14:paraId="6D33F1CE" w14:textId="77777777"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14:paraId="7CD04C1E" w14:textId="77777777"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14:paraId="5E050479" w14:textId="77777777"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14:paraId="01896D41" w14:textId="77777777"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14:paraId="1030FB2E" w14:textId="77777777"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14:paraId="4220DFC4" w14:textId="77777777"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14:paraId="02352F32" w14:textId="77777777"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14:paraId="4D6049CF" w14:textId="77777777" w:rsidR="00C51368" w:rsidRDefault="00E43BD9">
      <w:pPr>
        <w:pStyle w:val="Heading2"/>
        <w:divId w:val="339935964"/>
        <w:rPr>
          <w:rFonts w:eastAsia="Times New Roman"/>
          <w:lang w:val="en-US"/>
        </w:rPr>
      </w:pPr>
      <w:r>
        <w:rPr>
          <w:rFonts w:eastAsia="Times New Roman"/>
          <w:lang w:val="en-US"/>
        </w:rPr>
        <w:t>Internal Styles</w:t>
      </w:r>
    </w:p>
    <w:p w14:paraId="01FC7055" w14:textId="77777777"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14:paraId="4C6E2719" w14:textId="77777777" w:rsidR="00C51368" w:rsidRDefault="00E43BD9">
      <w:pPr>
        <w:pStyle w:val="NormalWeb"/>
        <w:divId w:val="339935964"/>
        <w:rPr>
          <w:lang w:val="en-US"/>
        </w:rPr>
      </w:pPr>
      <w:r>
        <w:rPr>
          <w:lang w:val="en-US"/>
        </w:rPr>
        <w:t xml:space="preserve">Whitespace Control: </w:t>
      </w:r>
    </w:p>
    <w:p w14:paraId="38DEC918" w14:textId="77777777"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14:paraId="55D5747C" w14:textId="77777777"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14:paraId="78E29FEC" w14:textId="77777777" w:rsidR="00C51368" w:rsidRDefault="00E43BD9">
      <w:pPr>
        <w:pStyle w:val="NormalWeb"/>
        <w:divId w:val="339935964"/>
        <w:rPr>
          <w:lang w:val="en-US"/>
        </w:rPr>
      </w:pPr>
      <w:r>
        <w:rPr>
          <w:lang w:val="en-US"/>
        </w:rPr>
        <w:t>Pre    Whitespace</w:t>
      </w:r>
    </w:p>
    <w:p w14:paraId="291E09A3" w14:textId="77777777"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14:paraId="00647115" w14:textId="77777777"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14:paraId="2852F551" w14:textId="77777777"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14:paraId="1199F13B" w14:textId="77777777"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14:paraId="59C82D43" w14:textId="77777777"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14:paraId="6F7D5275" w14:textId="77777777"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14:paraId="35D13AA8" w14:textId="77777777"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14:paraId="36C40517" w14:textId="77777777"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14:paraId="190416D4" w14:textId="77777777"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14:paraId="4CEC83D4" w14:textId="77777777"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14:paraId="288A3A6D" w14:textId="77777777"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14:paraId="59F03C57" w14:textId="77777777"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14:paraId="7047C027" w14:textId="77777777"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14:paraId="0BA37D40" w14:textId="77777777"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14:paraId="1A08B514" w14:textId="77777777"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14:paraId="5B1775EA" w14:textId="77777777"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14:paraId="2E136DF2" w14:textId="77777777"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14:paraId="3A6DB1E2" w14:textId="77777777"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14:paraId="1D4E0432" w14:textId="77777777"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14:paraId="5503A484" w14:textId="77777777"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14:paraId="07CB3832" w14:textId="77777777"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14:paraId="1A377A48" w14:textId="77777777"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14:paraId="5D5AE4C3" w14:textId="77777777"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14:paraId="0306E70F" w14:textId="77777777"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14:paraId="3ADAD23D" w14:textId="77777777"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14:paraId="77C032F2" w14:textId="77777777"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14:paraId="236F5504" w14:textId="77777777"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14:paraId="011D51E6" w14:textId="77777777"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14:paraId="5CDB970E" w14:textId="77777777"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14:paraId="6F3EDE42" w14:textId="77777777"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14:paraId="59E17E0A" w14:textId="77777777"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14:paraId="3AAD2D69" w14:textId="77777777"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14:paraId="20B3DE94" w14:textId="77777777"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14:paraId="2F6E878B" w14:textId="77777777"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14:paraId="3E52A6AE" w14:textId="77777777"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14:paraId="03D12A1F" w14:textId="77777777"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14:paraId="0A4990A0" w14:textId="77777777"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14:paraId="433E07CB" w14:textId="77777777"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14:paraId="3DBDBD08" w14:textId="77777777"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14:paraId="33099DEB" w14:textId="77777777"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14:paraId="12FC1B30" w14:textId="77777777"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14:paraId="6CABB99B" w14:textId="77777777"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14:paraId="12FC5FDB" w14:textId="77777777"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14:paraId="76F60170" w14:textId="77777777"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14:paraId="56A21E52" w14:textId="77777777"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14:paraId="24721AB7" w14:textId="77777777"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14:paraId="487799AC" w14:textId="77777777"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14:paraId="2F4F485B" w14:textId="77777777" w:rsidR="00C51368" w:rsidRDefault="00E43BD9">
      <w:pPr>
        <w:pStyle w:val="Heading1"/>
        <w:rPr>
          <w:rFonts w:eastAsia="Times New Roman"/>
          <w:noProof/>
          <w:lang w:val="en-US"/>
        </w:rPr>
      </w:pPr>
      <w:r>
        <w:rPr>
          <w:rFonts w:eastAsia="Times New Roman"/>
          <w:noProof/>
          <w:lang w:val="en-US"/>
        </w:rPr>
        <w:t>narrative.html</w:t>
      </w:r>
    </w:p>
    <w:p w14:paraId="0F97A1FB" w14:textId="77777777"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7BB9A914" w14:textId="77777777">
        <w:trPr>
          <w:divId w:val="1703937632"/>
          <w:tblCellSpacing w:w="15" w:type="dxa"/>
        </w:trPr>
        <w:tc>
          <w:tcPr>
            <w:tcW w:w="0" w:type="auto"/>
            <w:vAlign w:val="center"/>
            <w:hideMark/>
          </w:tcPr>
          <w:p w14:paraId="472DC245" w14:textId="77777777" w:rsidR="00C51368" w:rsidRDefault="00E43BD9">
            <w:pPr>
              <w:rPr>
                <w:rFonts w:eastAsia="Times New Roman"/>
              </w:rPr>
            </w:pPr>
            <w:r>
              <w:rPr>
                <w:rFonts w:eastAsia="Times New Roman"/>
              </w:rPr>
              <w:t>Work Group</w:t>
            </w:r>
          </w:p>
        </w:tc>
        <w:tc>
          <w:tcPr>
            <w:tcW w:w="0" w:type="auto"/>
            <w:vAlign w:val="center"/>
            <w:hideMark/>
          </w:tcPr>
          <w:p w14:paraId="4182B1B9" w14:textId="77777777" w:rsidR="00C51368" w:rsidRDefault="001708AB">
            <w:pPr>
              <w:rPr>
                <w:rFonts w:eastAsia="Times New Roman"/>
              </w:rPr>
            </w:pPr>
            <w:hyperlink r:id="rId1783"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14:paraId="4DE8EC2F" w14:textId="77777777" w:rsidR="00C51368" w:rsidRDefault="001708AB">
            <w:pPr>
              <w:rPr>
                <w:rFonts w:eastAsia="Times New Roman"/>
              </w:rPr>
            </w:pPr>
            <w:hyperlink r:id="rId1784" w:anchor="status" w:history="1">
              <w:r w:rsidR="00E43BD9">
                <w:rPr>
                  <w:rStyle w:val="Hyperlink"/>
                  <w:rFonts w:eastAsia="Times New Roman"/>
                </w:rPr>
                <w:t>Ballot Status</w:t>
              </w:r>
            </w:hyperlink>
            <w:r w:rsidR="00E43BD9">
              <w:rPr>
                <w:rFonts w:eastAsia="Times New Roman"/>
              </w:rPr>
              <w:t xml:space="preserve">: </w:t>
            </w:r>
            <w:hyperlink r:id="rId1785" w:anchor="pubs" w:history="1">
              <w:r w:rsidR="00E43BD9">
                <w:rPr>
                  <w:rStyle w:val="Hyperlink"/>
                  <w:rFonts w:eastAsia="Times New Roman"/>
                </w:rPr>
                <w:t>DSTU 2</w:t>
              </w:r>
            </w:hyperlink>
          </w:p>
        </w:tc>
      </w:tr>
    </w:tbl>
    <w:p w14:paraId="1C985496" w14:textId="77777777" w:rsidR="00C51368" w:rsidRDefault="00E43BD9">
      <w:pPr>
        <w:pStyle w:val="NormalWeb"/>
        <w:divId w:val="1703937632"/>
        <w:rPr>
          <w:lang w:val="en-US"/>
        </w:rPr>
      </w:pPr>
      <w:r>
        <w:rPr>
          <w:lang w:val="en-US"/>
        </w:rPr>
        <w:t xml:space="preserve">Any resource that is a </w:t>
      </w:r>
      <w:hyperlink r:id="rId1786"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14:paraId="1AF1BCC3" w14:textId="77777777"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SHALL NOT assume that the resource is rendered in any particular context when generating narrative, since resources will be used in multiple contexts. </w:t>
      </w:r>
    </w:p>
    <w:p w14:paraId="46E33624" w14:textId="77777777"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14:paraId="15A0F0DA" w14:textId="77777777" w:rsidR="00C51368" w:rsidRDefault="00E43BD9">
      <w:pPr>
        <w:pStyle w:val="NormalWeb"/>
        <w:divId w:val="1703937632"/>
        <w:rPr>
          <w:lang w:val="en-US"/>
        </w:rPr>
      </w:pPr>
      <w:r>
        <w:rPr>
          <w:lang w:val="en-US"/>
        </w:rPr>
        <w:t xml:space="preserve">Note that </w:t>
      </w:r>
      <w:hyperlink r:id="rId1787" w:anchor="contained" w:history="1">
        <w:r>
          <w:rPr>
            <w:rStyle w:val="Hyperlink"/>
            <w:lang w:val="en-US"/>
          </w:rPr>
          <w:t>contained</w:t>
        </w:r>
      </w:hyperlink>
      <w:r>
        <w:rPr>
          <w:lang w:val="en-US"/>
        </w:rPr>
        <w:t xml:space="preserve"> Resources SHALL NOT have a narrative of their own. </w:t>
      </w:r>
    </w:p>
    <w:p w14:paraId="5A4492A4" w14:textId="77777777" w:rsidR="00C51368" w:rsidRDefault="00E43BD9">
      <w:pPr>
        <w:pStyle w:val="NormalWeb"/>
        <w:divId w:val="1703937632"/>
        <w:rPr>
          <w:lang w:val="en-US"/>
        </w:rPr>
      </w:pPr>
      <w:r>
        <w:rPr>
          <w:lang w:val="en-US"/>
        </w:rPr>
        <w:t xml:space="preserve">The narrative is an XHTML fragment with a flag to indicate its relationship to the data: </w:t>
      </w:r>
    </w:p>
    <w:p w14:paraId="13BA874E" w14:textId="77777777"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8" w:anchor="narrative" w:history="1">
        <w:r>
          <w:rPr>
            <w:rStyle w:val="Hyperlink"/>
            <w:lang w:val="en-US"/>
          </w:rPr>
          <w:t>security issues</w:t>
        </w:r>
      </w:hyperlink>
      <w:r>
        <w:rPr>
          <w:lang w:val="en-US"/>
        </w:rPr>
        <w:t xml:space="preserve"> and potentially safety issues with regard to extracting text from the XHTML. </w:t>
      </w:r>
    </w:p>
    <w:p w14:paraId="75E57A1F" w14:textId="77777777" w:rsidR="00C51368" w:rsidRDefault="00E43BD9">
      <w:pPr>
        <w:pStyle w:val="NormalWeb"/>
        <w:divId w:val="1703937632"/>
        <w:rPr>
          <w:lang w:val="en-US"/>
        </w:rPr>
      </w:pPr>
      <w:r>
        <w:rPr>
          <w:lang w:val="en-US"/>
        </w:rPr>
        <w:t xml:space="preserve">The div element SHALL have some non-whitespace content (text or an image). </w:t>
      </w:r>
    </w:p>
    <w:p w14:paraId="7F8AFFB4" w14:textId="77777777" w:rsidR="00C51368" w:rsidRDefault="00C51368">
      <w:pPr>
        <w:pStyle w:val="HTMLPreformatted"/>
        <w:divId w:val="912200427"/>
        <w:rPr>
          <w:lang w:val="en-US"/>
        </w:rPr>
      </w:pPr>
    </w:p>
    <w:p w14:paraId="128093C1" w14:textId="77777777" w:rsidR="00C51368" w:rsidRDefault="00E43BD9">
      <w:pPr>
        <w:pStyle w:val="HTMLPreformatted"/>
        <w:divId w:val="912200427"/>
        <w:rPr>
          <w:lang w:val="en-US"/>
        </w:rPr>
      </w:pPr>
      <w:r>
        <w:rPr>
          <w:lang w:val="en-US"/>
        </w:rPr>
        <w:t xml:space="preserve">  &lt;narrative&gt;</w:t>
      </w:r>
    </w:p>
    <w:p w14:paraId="69B11439" w14:textId="77777777" w:rsidR="00C51368" w:rsidRDefault="00E43BD9">
      <w:pPr>
        <w:pStyle w:val="HTMLPreformatted"/>
        <w:divId w:val="912200427"/>
        <w:rPr>
          <w:lang w:val="en-US"/>
        </w:rPr>
      </w:pPr>
      <w:r>
        <w:rPr>
          <w:lang w:val="en-US"/>
        </w:rPr>
        <w:t xml:space="preserve">    &lt;div xmlns="http://www.w3.org/1999/xhtml"&gt;This is a simple</w:t>
      </w:r>
    </w:p>
    <w:p w14:paraId="4961C8FD" w14:textId="77777777" w:rsidR="00C51368" w:rsidRDefault="00E43BD9">
      <w:pPr>
        <w:pStyle w:val="HTMLPreformatted"/>
        <w:divId w:val="912200427"/>
        <w:rPr>
          <w:lang w:val="en-US"/>
        </w:rPr>
      </w:pPr>
      <w:r>
        <w:rPr>
          <w:lang w:val="en-US"/>
        </w:rPr>
        <w:t xml:space="preserve">          example with only plain text&lt;/div&gt;</w:t>
      </w:r>
    </w:p>
    <w:p w14:paraId="47687C88" w14:textId="77777777" w:rsidR="00C51368" w:rsidRDefault="00E43BD9">
      <w:pPr>
        <w:pStyle w:val="HTMLPreformatted"/>
        <w:divId w:val="912200427"/>
        <w:rPr>
          <w:lang w:val="en-US"/>
        </w:rPr>
      </w:pPr>
      <w:r>
        <w:rPr>
          <w:lang w:val="en-US"/>
        </w:rPr>
        <w:t xml:space="preserve">  &lt;/narrative&gt;</w:t>
      </w:r>
    </w:p>
    <w:p w14:paraId="0E7E5975" w14:textId="77777777" w:rsidR="00C51368" w:rsidRDefault="00C51368">
      <w:pPr>
        <w:pStyle w:val="HTMLPreformatted"/>
        <w:divId w:val="912200427"/>
        <w:rPr>
          <w:lang w:val="en-US"/>
        </w:rPr>
      </w:pPr>
    </w:p>
    <w:p w14:paraId="203A8E22" w14:textId="77777777" w:rsidR="00C51368" w:rsidRDefault="00E43BD9">
      <w:pPr>
        <w:pStyle w:val="HTMLPreformatted"/>
        <w:divId w:val="912200427"/>
        <w:rPr>
          <w:lang w:val="en-US"/>
        </w:rPr>
      </w:pPr>
      <w:r>
        <w:rPr>
          <w:lang w:val="en-US"/>
        </w:rPr>
        <w:t xml:space="preserve">   &lt;narrative&gt;</w:t>
      </w:r>
    </w:p>
    <w:p w14:paraId="016B83C6" w14:textId="77777777" w:rsidR="00C51368" w:rsidRDefault="00E43BD9">
      <w:pPr>
        <w:pStyle w:val="HTMLPreformatted"/>
        <w:divId w:val="912200427"/>
        <w:rPr>
          <w:lang w:val="en-US"/>
        </w:rPr>
      </w:pPr>
      <w:r>
        <w:rPr>
          <w:lang w:val="en-US"/>
        </w:rPr>
        <w:t xml:space="preserve">   &lt;div xmlns="http://www.w3.org/1999/xhtml"&gt;</w:t>
      </w:r>
    </w:p>
    <w:p w14:paraId="14AAF91B" w14:textId="77777777" w:rsidR="00C51368" w:rsidRDefault="00E43BD9">
      <w:pPr>
        <w:pStyle w:val="HTMLPreformatted"/>
        <w:divId w:val="912200427"/>
        <w:rPr>
          <w:lang w:val="en-US"/>
        </w:rPr>
      </w:pPr>
      <w:r>
        <w:rPr>
          <w:lang w:val="en-US"/>
        </w:rPr>
        <w:t xml:space="preserve">     &lt;p&gt;</w:t>
      </w:r>
    </w:p>
    <w:p w14:paraId="7E2340CC" w14:textId="77777777" w:rsidR="00C51368" w:rsidRDefault="00E43BD9">
      <w:pPr>
        <w:pStyle w:val="HTMLPreformatted"/>
        <w:divId w:val="912200427"/>
        <w:rPr>
          <w:lang w:val="en-US"/>
        </w:rPr>
      </w:pPr>
      <w:r>
        <w:rPr>
          <w:lang w:val="en-US"/>
        </w:rPr>
        <w:t xml:space="preserve">       This is an &lt;i&gt;example&lt;/i&gt; with some &lt;b&gt;xhtml&lt;/b&gt; formatting.</w:t>
      </w:r>
    </w:p>
    <w:p w14:paraId="2979BC19" w14:textId="77777777" w:rsidR="00C51368" w:rsidRDefault="00E43BD9">
      <w:pPr>
        <w:pStyle w:val="HTMLPreformatted"/>
        <w:divId w:val="912200427"/>
        <w:rPr>
          <w:lang w:val="en-US"/>
        </w:rPr>
      </w:pPr>
      <w:r>
        <w:rPr>
          <w:lang w:val="en-US"/>
        </w:rPr>
        <w:t xml:space="preserve">     &lt;/p&gt;</w:t>
      </w:r>
    </w:p>
    <w:p w14:paraId="3E31CF31" w14:textId="77777777" w:rsidR="00C51368" w:rsidRDefault="00E43BD9">
      <w:pPr>
        <w:pStyle w:val="HTMLPreformatted"/>
        <w:divId w:val="912200427"/>
        <w:rPr>
          <w:lang w:val="en-US"/>
        </w:rPr>
      </w:pPr>
      <w:r>
        <w:rPr>
          <w:lang w:val="en-US"/>
        </w:rPr>
        <w:t xml:space="preserve">   &lt;/div&gt;</w:t>
      </w:r>
    </w:p>
    <w:p w14:paraId="17E668EA" w14:textId="77777777" w:rsidR="00C51368" w:rsidRDefault="00E43BD9">
      <w:pPr>
        <w:pStyle w:val="HTMLPreformatted"/>
        <w:divId w:val="912200427"/>
        <w:rPr>
          <w:lang w:val="en-US"/>
        </w:rPr>
      </w:pPr>
      <w:r>
        <w:rPr>
          <w:lang w:val="en-US"/>
        </w:rPr>
        <w:t xml:space="preserve">  &lt;/narrative&gt;</w:t>
      </w:r>
    </w:p>
    <w:p w14:paraId="7D5391E0" w14:textId="77777777"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14:paraId="0A103969" w14:textId="77777777" w:rsidR="00C51368" w:rsidRDefault="00C51368">
      <w:pPr>
        <w:pStyle w:val="HTMLPreformatted"/>
        <w:divId w:val="1703937632"/>
        <w:rPr>
          <w:lang w:val="en-US"/>
        </w:rPr>
      </w:pPr>
    </w:p>
    <w:p w14:paraId="2B772E83" w14:textId="77777777" w:rsidR="00C51368" w:rsidRDefault="00E43BD9">
      <w:pPr>
        <w:pStyle w:val="HTMLPreformatted"/>
        <w:divId w:val="1703937632"/>
        <w:rPr>
          <w:lang w:val="en-US"/>
        </w:rPr>
      </w:pPr>
      <w:r>
        <w:rPr>
          <w:lang w:val="en-US"/>
        </w:rPr>
        <w:t xml:space="preserve">  "div": "&lt;div&gt;text&lt;/div&gt;"</w:t>
      </w:r>
    </w:p>
    <w:p w14:paraId="1640285E" w14:textId="77777777" w:rsidR="00C51368" w:rsidRDefault="00E43BD9">
      <w:pPr>
        <w:pStyle w:val="NormalWeb"/>
        <w:divId w:val="1703937632"/>
        <w:rPr>
          <w:lang w:val="en-US"/>
        </w:rPr>
      </w:pPr>
      <w:r>
        <w:rPr>
          <w:lang w:val="en-US"/>
        </w:rPr>
        <w:t xml:space="preserve">is legal, but this is not: </w:t>
      </w:r>
    </w:p>
    <w:p w14:paraId="36594A48" w14:textId="77777777" w:rsidR="00C51368" w:rsidRDefault="00C51368">
      <w:pPr>
        <w:pStyle w:val="HTMLPreformatted"/>
        <w:divId w:val="1703937632"/>
        <w:rPr>
          <w:lang w:val="en-US"/>
        </w:rPr>
      </w:pPr>
    </w:p>
    <w:p w14:paraId="1A838579" w14:textId="77777777" w:rsidR="00C51368" w:rsidRDefault="00E43BD9">
      <w:pPr>
        <w:pStyle w:val="HTMLPreformatted"/>
        <w:divId w:val="1703937632"/>
        <w:rPr>
          <w:lang w:val="en-US"/>
        </w:rPr>
      </w:pPr>
      <w:r>
        <w:rPr>
          <w:lang w:val="en-US"/>
        </w:rPr>
        <w:t xml:space="preserve">  "div": "&lt;?xml ...&gt;&lt;div&gt;text&lt;/div&gt;"</w:t>
      </w:r>
    </w:p>
    <w:p w14:paraId="42A43A37" w14:textId="77777777"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14:paraId="315A1FDB" w14:textId="77777777" w:rsidR="00C51368" w:rsidRDefault="00E43BD9">
      <w:pPr>
        <w:pStyle w:val="NormalWeb"/>
        <w:divId w:val="1703937632"/>
        <w:rPr>
          <w:lang w:val="en-US"/>
        </w:rPr>
      </w:pPr>
      <w:r>
        <w:rPr>
          <w:lang w:val="en-US"/>
        </w:rPr>
        <w:lastRenderedPageBreak/>
        <w:t xml:space="preserve">The narrative content SHOULD be in the </w:t>
      </w:r>
      <w:hyperlink r:id="rId1789"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0" w:anchor="content" w:history="1">
        <w:r>
          <w:rPr>
            <w:rStyle w:val="Hyperlink"/>
            <w:lang w:val="en-US"/>
          </w:rPr>
          <w:t>language</w:t>
        </w:r>
      </w:hyperlink>
      <w:r>
        <w:rPr>
          <w:lang w:val="en-US"/>
        </w:rPr>
        <w:t xml:space="preserve"> element. For this reason, a lang attribute on the &lt;div&gt; SHOULD also be used (and see </w:t>
      </w:r>
      <w:hyperlink r:id="rId1791" w:anchor="the-lang-and-xml:lang-attributes" w:history="1">
        <w:r>
          <w:rPr>
            <w:rStyle w:val="Hyperlink"/>
            <w:lang w:val="en-US"/>
          </w:rPr>
          <w:t>the note in the HTML 5 specification about use of language</w:t>
        </w:r>
      </w:hyperlink>
      <w:r>
        <w:rPr>
          <w:lang w:val="en-US"/>
        </w:rPr>
        <w:t xml:space="preserve">). </w:t>
      </w:r>
    </w:p>
    <w:p w14:paraId="6984E029" w14:textId="77777777" w:rsidR="00C51368" w:rsidRDefault="00E43BD9">
      <w:pPr>
        <w:pStyle w:val="Heading3"/>
        <w:divId w:val="1703937632"/>
        <w:rPr>
          <w:rFonts w:eastAsia="Times New Roman"/>
          <w:lang w:val="en-US"/>
        </w:rPr>
      </w:pPr>
      <w:r>
        <w:rPr>
          <w:rFonts w:eastAsia="Times New Roman"/>
          <w:lang w:val="en-US"/>
        </w:rPr>
        <w:t>Image References</w:t>
      </w:r>
    </w:p>
    <w:p w14:paraId="2998694D" w14:textId="77777777"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2" w:history="1">
        <w:r>
          <w:rPr>
            <w:rStyle w:val="Hyperlink"/>
            <w:lang w:val="en-US"/>
          </w:rPr>
          <w:t>Media</w:t>
        </w:r>
      </w:hyperlink>
      <w:r>
        <w:rPr>
          <w:lang w:val="en-US"/>
        </w:rPr>
        <w:t xml:space="preserve"> or </w:t>
      </w:r>
      <w:hyperlink r:id="rId1793" w:anchor="binary" w:history="1">
        <w:r>
          <w:rPr>
            <w:rStyle w:val="Hyperlink"/>
            <w:lang w:val="en-US"/>
          </w:rPr>
          <w:t>Binary</w:t>
        </w:r>
      </w:hyperlink>
      <w:r>
        <w:rPr>
          <w:lang w:val="en-US"/>
        </w:rPr>
        <w:t xml:space="preserve"> resource) by its </w:t>
      </w:r>
      <w:r>
        <w:rPr>
          <w:i/>
          <w:iCs/>
          <w:lang w:val="en-US"/>
        </w:rPr>
        <w:t>id</w:t>
      </w:r>
      <w:r>
        <w:rPr>
          <w:lang w:val="en-US"/>
        </w:rPr>
        <w:t xml:space="preserve">: </w:t>
      </w:r>
    </w:p>
    <w:p w14:paraId="570C71BC" w14:textId="77777777" w:rsidR="00C51368" w:rsidRDefault="00C51368">
      <w:pPr>
        <w:pStyle w:val="HTMLPreformatted"/>
        <w:divId w:val="1326008057"/>
        <w:rPr>
          <w:lang w:val="en-US"/>
        </w:rPr>
      </w:pPr>
    </w:p>
    <w:p w14:paraId="13740D12" w14:textId="77777777" w:rsidR="00C51368" w:rsidRDefault="00E43BD9">
      <w:pPr>
        <w:pStyle w:val="HTMLPreformatted"/>
        <w:divId w:val="1326008057"/>
        <w:rPr>
          <w:lang w:val="en-US"/>
        </w:rPr>
      </w:pPr>
      <w:r>
        <w:rPr>
          <w:lang w:val="en-US"/>
        </w:rPr>
        <w:t>&lt;Patient xmlns="http://hl7.org/fhir"&gt;</w:t>
      </w:r>
    </w:p>
    <w:p w14:paraId="662621DC" w14:textId="77777777" w:rsidR="00C51368" w:rsidRDefault="00E43BD9">
      <w:pPr>
        <w:pStyle w:val="HTMLPreformatted"/>
        <w:divId w:val="1326008057"/>
        <w:rPr>
          <w:lang w:val="en-US"/>
        </w:rPr>
      </w:pPr>
      <w:r>
        <w:rPr>
          <w:lang w:val="en-US"/>
        </w:rPr>
        <w:t xml:space="preserve">  &lt;text&gt;</w:t>
      </w:r>
    </w:p>
    <w:p w14:paraId="5FEDE935" w14:textId="77777777" w:rsidR="00C51368" w:rsidRDefault="00E43BD9">
      <w:pPr>
        <w:pStyle w:val="HTMLPreformatted"/>
        <w:divId w:val="1326008057"/>
        <w:rPr>
          <w:lang w:val="en-US"/>
        </w:rPr>
      </w:pPr>
      <w:r>
        <w:rPr>
          <w:lang w:val="en-US"/>
        </w:rPr>
        <w:t xml:space="preserve">    &lt;status value="generated"/&gt;</w:t>
      </w:r>
    </w:p>
    <w:p w14:paraId="451892DC" w14:textId="77777777" w:rsidR="00C51368" w:rsidRDefault="00E43BD9">
      <w:pPr>
        <w:pStyle w:val="HTMLPreformatted"/>
        <w:divId w:val="1326008057"/>
        <w:rPr>
          <w:lang w:val="en-US"/>
        </w:rPr>
      </w:pPr>
      <w:r>
        <w:rPr>
          <w:lang w:val="en-US"/>
        </w:rPr>
        <w:t xml:space="preserve">    &lt;div xmlns="http://www.w3.org/1999/xhtml"&gt;</w:t>
      </w:r>
    </w:p>
    <w:p w14:paraId="5AC6DE62" w14:textId="77777777" w:rsidR="00C51368" w:rsidRDefault="00E43BD9">
      <w:pPr>
        <w:pStyle w:val="HTMLPreformatted"/>
        <w:divId w:val="1326008057"/>
        <w:rPr>
          <w:lang w:val="en-US"/>
        </w:rPr>
      </w:pPr>
      <w:r>
        <w:rPr>
          <w:lang w:val="en-US"/>
        </w:rPr>
        <w:t xml:space="preserve">      &lt;p&gt;... &lt;img src="#pic1"/&gt;. ....&lt;/p&gt;</w:t>
      </w:r>
    </w:p>
    <w:p w14:paraId="1A4E34FD" w14:textId="77777777" w:rsidR="00C51368" w:rsidRDefault="00E43BD9">
      <w:pPr>
        <w:pStyle w:val="HTMLPreformatted"/>
        <w:divId w:val="1326008057"/>
        <w:rPr>
          <w:lang w:val="en-US"/>
        </w:rPr>
      </w:pPr>
      <w:r>
        <w:rPr>
          <w:lang w:val="en-US"/>
        </w:rPr>
        <w:t xml:space="preserve">    &lt;/div&gt;</w:t>
      </w:r>
    </w:p>
    <w:p w14:paraId="45538A27" w14:textId="77777777" w:rsidR="00C51368" w:rsidRDefault="00E43BD9">
      <w:pPr>
        <w:pStyle w:val="HTMLPreformatted"/>
        <w:divId w:val="1326008057"/>
        <w:rPr>
          <w:lang w:val="en-US"/>
        </w:rPr>
      </w:pPr>
      <w:r>
        <w:rPr>
          <w:lang w:val="en-US"/>
        </w:rPr>
        <w:t xml:space="preserve">  &lt;/text&gt;</w:t>
      </w:r>
    </w:p>
    <w:p w14:paraId="30E7D582" w14:textId="77777777" w:rsidR="00C51368" w:rsidRDefault="00E43BD9">
      <w:pPr>
        <w:pStyle w:val="HTMLPreformatted"/>
        <w:divId w:val="1326008057"/>
        <w:rPr>
          <w:lang w:val="en-US"/>
        </w:rPr>
      </w:pPr>
      <w:r>
        <w:rPr>
          <w:lang w:val="en-US"/>
        </w:rPr>
        <w:t xml:space="preserve">  &lt;contained&gt;</w:t>
      </w:r>
    </w:p>
    <w:p w14:paraId="48F69FD0" w14:textId="77777777" w:rsidR="00C51368" w:rsidRDefault="00E43BD9">
      <w:pPr>
        <w:pStyle w:val="HTMLPreformatted"/>
        <w:divId w:val="1326008057"/>
        <w:rPr>
          <w:lang w:val="en-US"/>
        </w:rPr>
      </w:pPr>
      <w:r>
        <w:rPr>
          <w:lang w:val="en-US"/>
        </w:rPr>
        <w:t xml:space="preserve">    &lt;Binary id="pic1" contentType="image/gif"&gt;MEKH....SD/Z&lt;/Binary&gt;</w:t>
      </w:r>
    </w:p>
    <w:p w14:paraId="385DC242" w14:textId="77777777" w:rsidR="00C51368" w:rsidRDefault="00E43BD9">
      <w:pPr>
        <w:pStyle w:val="HTMLPreformatted"/>
        <w:divId w:val="1326008057"/>
        <w:rPr>
          <w:lang w:val="en-US"/>
        </w:rPr>
      </w:pPr>
      <w:r>
        <w:rPr>
          <w:lang w:val="en-US"/>
        </w:rPr>
        <w:t xml:space="preserve">  &lt;/contained&gt;</w:t>
      </w:r>
    </w:p>
    <w:p w14:paraId="7FF233B1" w14:textId="77777777"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14:paraId="09B605B7" w14:textId="77777777"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14:paraId="2705ED10" w14:textId="77777777" w:rsidR="00C51368" w:rsidRDefault="00E43BD9">
      <w:pPr>
        <w:pStyle w:val="NormalWeb"/>
        <w:divId w:val="1703937632"/>
        <w:rPr>
          <w:lang w:val="en-US"/>
        </w:rPr>
      </w:pPr>
      <w:r>
        <w:rPr>
          <w:lang w:val="en-US"/>
        </w:rPr>
        <w:t xml:space="preserve">If multiple resources are combined into a single combined document, such as a </w:t>
      </w:r>
      <w:hyperlink r:id="rId1794" w:history="1">
        <w:r>
          <w:rPr>
            <w:rStyle w:val="Hyperlink"/>
            <w:lang w:val="en-US"/>
          </w:rPr>
          <w:t>bundle</w:t>
        </w:r>
      </w:hyperlink>
      <w:r>
        <w:rPr>
          <w:lang w:val="en-US"/>
        </w:rPr>
        <w:t xml:space="preserve">, duplicate values of the id attribute may occur between resources. This SHALL be managed by applications reading the resources. </w:t>
      </w:r>
    </w:p>
    <w:p w14:paraId="29643F67" w14:textId="77777777" w:rsidR="00C51368" w:rsidRDefault="00E43BD9">
      <w:pPr>
        <w:pStyle w:val="NormalWeb"/>
        <w:divId w:val="1703937632"/>
        <w:rPr>
          <w:lang w:val="en-US"/>
        </w:rPr>
      </w:pPr>
      <w:r>
        <w:rPr>
          <w:lang w:val="en-US"/>
        </w:rPr>
        <w:t xml:space="preserve">Since images that are not contained in the resource cannot be guaranteed to be be available when the resource is presented to a user, the source for any images that are an essential part of the narrative SHOULD always be embedded as a </w:t>
      </w:r>
      <w:hyperlink r:id="rId1795" w:history="1">
        <w:r>
          <w:rPr>
            <w:rStyle w:val="Hyperlink"/>
            <w:lang w:val="en-US"/>
          </w:rPr>
          <w:t>data: url</w:t>
        </w:r>
      </w:hyperlink>
      <w:r>
        <w:rPr>
          <w:lang w:val="en-US"/>
        </w:rPr>
        <w:t xml:space="preserve">, in an attachment or a contained resource. </w:t>
      </w:r>
    </w:p>
    <w:bookmarkEnd w:id="94"/>
    <w:p w14:paraId="05E11BED" w14:textId="77777777" w:rsidR="00C51368" w:rsidRDefault="00E43BD9">
      <w:pPr>
        <w:pStyle w:val="Heading3"/>
        <w:divId w:val="1703937632"/>
        <w:rPr>
          <w:rFonts w:eastAsia="Times New Roman"/>
          <w:lang w:val="en-US"/>
        </w:rPr>
      </w:pPr>
      <w:r>
        <w:rPr>
          <w:rFonts w:eastAsia="Times New Roman"/>
          <w:lang w:val="en-US"/>
        </w:rPr>
        <w:t>Styling the XHTML</w:t>
      </w:r>
    </w:p>
    <w:p w14:paraId="27F90DD8" w14:textId="77777777"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14:paraId="1894DA88" w14:textId="77777777"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14:paraId="79645904" w14:textId="77777777">
        <w:trPr>
          <w:divId w:val="1703937632"/>
          <w:tblCellSpacing w:w="15" w:type="dxa"/>
        </w:trPr>
        <w:tc>
          <w:tcPr>
            <w:tcW w:w="0" w:type="auto"/>
            <w:vAlign w:val="center"/>
            <w:hideMark/>
          </w:tcPr>
          <w:p w14:paraId="21905CB0" w14:textId="77777777" w:rsidR="00C51368" w:rsidRDefault="00E43BD9">
            <w:pPr>
              <w:rPr>
                <w:rFonts w:eastAsia="Times New Roman"/>
              </w:rPr>
            </w:pPr>
            <w:r>
              <w:rPr>
                <w:rFonts w:eastAsia="Times New Roman"/>
              </w:rPr>
              <w:t>bold</w:t>
            </w:r>
          </w:p>
        </w:tc>
        <w:tc>
          <w:tcPr>
            <w:tcW w:w="0" w:type="auto"/>
            <w:vAlign w:val="center"/>
            <w:hideMark/>
          </w:tcPr>
          <w:p w14:paraId="3A409824" w14:textId="77777777" w:rsidR="00C51368" w:rsidRDefault="00E43BD9">
            <w:pPr>
              <w:rPr>
                <w:rFonts w:eastAsia="Times New Roman"/>
              </w:rPr>
            </w:pPr>
            <w:r>
              <w:rPr>
                <w:rFonts w:eastAsia="Times New Roman"/>
              </w:rPr>
              <w:t>Bold</w:t>
            </w:r>
          </w:p>
        </w:tc>
        <w:tc>
          <w:tcPr>
            <w:tcW w:w="0" w:type="auto"/>
            <w:vAlign w:val="center"/>
            <w:hideMark/>
          </w:tcPr>
          <w:p w14:paraId="5B196C80" w14:textId="77777777" w:rsidR="00C51368" w:rsidRDefault="00E43BD9">
            <w:pPr>
              <w:rPr>
                <w:rFonts w:eastAsia="Times New Roman"/>
              </w:rPr>
            </w:pPr>
            <w:r>
              <w:rPr>
                <w:rFonts w:eastAsia="Times New Roman"/>
              </w:rPr>
              <w:t>{ font-weight: bold }</w:t>
            </w:r>
          </w:p>
        </w:tc>
      </w:tr>
      <w:tr w:rsidR="00C51368" w14:paraId="73042059" w14:textId="77777777">
        <w:trPr>
          <w:divId w:val="1703937632"/>
          <w:tblCellSpacing w:w="15" w:type="dxa"/>
        </w:trPr>
        <w:tc>
          <w:tcPr>
            <w:tcW w:w="0" w:type="auto"/>
            <w:vAlign w:val="center"/>
            <w:hideMark/>
          </w:tcPr>
          <w:p w14:paraId="19B7EB96" w14:textId="77777777" w:rsidR="00C51368" w:rsidRDefault="00E43BD9">
            <w:pPr>
              <w:rPr>
                <w:rFonts w:eastAsia="Times New Roman"/>
              </w:rPr>
            </w:pPr>
            <w:r>
              <w:rPr>
                <w:rFonts w:eastAsia="Times New Roman"/>
              </w:rPr>
              <w:t>italics</w:t>
            </w:r>
          </w:p>
        </w:tc>
        <w:tc>
          <w:tcPr>
            <w:tcW w:w="0" w:type="auto"/>
            <w:vAlign w:val="center"/>
            <w:hideMark/>
          </w:tcPr>
          <w:p w14:paraId="3FD59A28" w14:textId="77777777" w:rsidR="00C51368" w:rsidRDefault="00E43BD9">
            <w:pPr>
              <w:rPr>
                <w:rFonts w:eastAsia="Times New Roman"/>
              </w:rPr>
            </w:pPr>
            <w:r>
              <w:rPr>
                <w:rFonts w:eastAsia="Times New Roman"/>
              </w:rPr>
              <w:t>Italics Text</w:t>
            </w:r>
          </w:p>
        </w:tc>
        <w:tc>
          <w:tcPr>
            <w:tcW w:w="0" w:type="auto"/>
            <w:vAlign w:val="center"/>
            <w:hideMark/>
          </w:tcPr>
          <w:p w14:paraId="0087C102" w14:textId="77777777" w:rsidR="00C51368" w:rsidRDefault="00E43BD9">
            <w:pPr>
              <w:rPr>
                <w:rFonts w:eastAsia="Times New Roman"/>
              </w:rPr>
            </w:pPr>
            <w:r>
              <w:rPr>
                <w:rFonts w:eastAsia="Times New Roman"/>
              </w:rPr>
              <w:t>{ font-style: italic }</w:t>
            </w:r>
          </w:p>
        </w:tc>
      </w:tr>
      <w:tr w:rsidR="00C51368" w14:paraId="3BAF292E" w14:textId="77777777">
        <w:trPr>
          <w:divId w:val="1703937632"/>
          <w:tblCellSpacing w:w="15" w:type="dxa"/>
        </w:trPr>
        <w:tc>
          <w:tcPr>
            <w:tcW w:w="0" w:type="auto"/>
            <w:vAlign w:val="center"/>
            <w:hideMark/>
          </w:tcPr>
          <w:p w14:paraId="0059E023" w14:textId="77777777" w:rsidR="00C51368" w:rsidRDefault="00E43BD9">
            <w:pPr>
              <w:rPr>
                <w:rFonts w:eastAsia="Times New Roman"/>
              </w:rPr>
            </w:pPr>
            <w:r>
              <w:rPr>
                <w:rFonts w:eastAsia="Times New Roman"/>
              </w:rPr>
              <w:t>underline</w:t>
            </w:r>
          </w:p>
        </w:tc>
        <w:tc>
          <w:tcPr>
            <w:tcW w:w="0" w:type="auto"/>
            <w:vAlign w:val="center"/>
            <w:hideMark/>
          </w:tcPr>
          <w:p w14:paraId="12F849A7" w14:textId="77777777" w:rsidR="00C51368" w:rsidRDefault="00E43BD9">
            <w:pPr>
              <w:rPr>
                <w:rFonts w:eastAsia="Times New Roman"/>
              </w:rPr>
            </w:pPr>
            <w:r>
              <w:rPr>
                <w:rFonts w:eastAsia="Times New Roman"/>
              </w:rPr>
              <w:t>Underlined Text</w:t>
            </w:r>
          </w:p>
        </w:tc>
        <w:tc>
          <w:tcPr>
            <w:tcW w:w="0" w:type="auto"/>
            <w:vAlign w:val="center"/>
            <w:hideMark/>
          </w:tcPr>
          <w:p w14:paraId="5A2E4237" w14:textId="77777777" w:rsidR="00C51368" w:rsidRDefault="00E43BD9">
            <w:pPr>
              <w:rPr>
                <w:rFonts w:eastAsia="Times New Roman"/>
              </w:rPr>
            </w:pPr>
            <w:r>
              <w:rPr>
                <w:rFonts w:eastAsia="Times New Roman"/>
              </w:rPr>
              <w:t>{ text-decoration: underline }</w:t>
            </w:r>
          </w:p>
        </w:tc>
      </w:tr>
      <w:tr w:rsidR="00C51368" w14:paraId="10DEB27B" w14:textId="77777777">
        <w:trPr>
          <w:divId w:val="1703937632"/>
          <w:tblCellSpacing w:w="15" w:type="dxa"/>
        </w:trPr>
        <w:tc>
          <w:tcPr>
            <w:tcW w:w="0" w:type="auto"/>
            <w:vAlign w:val="center"/>
            <w:hideMark/>
          </w:tcPr>
          <w:p w14:paraId="49CB96A9" w14:textId="77777777" w:rsidR="00C51368" w:rsidRDefault="00E43BD9">
            <w:pPr>
              <w:rPr>
                <w:rFonts w:eastAsia="Times New Roman"/>
              </w:rPr>
            </w:pPr>
            <w:r>
              <w:rPr>
                <w:rFonts w:eastAsia="Times New Roman"/>
              </w:rPr>
              <w:t>strikethrough</w:t>
            </w:r>
          </w:p>
        </w:tc>
        <w:tc>
          <w:tcPr>
            <w:tcW w:w="0" w:type="auto"/>
            <w:vAlign w:val="center"/>
            <w:hideMark/>
          </w:tcPr>
          <w:p w14:paraId="225FC024" w14:textId="77777777" w:rsidR="00C51368" w:rsidRDefault="00E43BD9">
            <w:pPr>
              <w:rPr>
                <w:rFonts w:eastAsia="Times New Roman"/>
              </w:rPr>
            </w:pPr>
            <w:r>
              <w:rPr>
                <w:rFonts w:eastAsia="Times New Roman"/>
              </w:rPr>
              <w:t>Strikethrough Text</w:t>
            </w:r>
          </w:p>
        </w:tc>
        <w:tc>
          <w:tcPr>
            <w:tcW w:w="0" w:type="auto"/>
            <w:vAlign w:val="center"/>
            <w:hideMark/>
          </w:tcPr>
          <w:p w14:paraId="4E5AEA63" w14:textId="77777777" w:rsidR="00C51368" w:rsidRDefault="00E43BD9">
            <w:pPr>
              <w:rPr>
                <w:rFonts w:eastAsia="Times New Roman"/>
              </w:rPr>
            </w:pPr>
            <w:r>
              <w:rPr>
                <w:rFonts w:eastAsia="Times New Roman"/>
              </w:rPr>
              <w:t>{ text-decoration: line-through }</w:t>
            </w:r>
          </w:p>
        </w:tc>
      </w:tr>
      <w:tr w:rsidR="00C51368" w14:paraId="2C14EC33" w14:textId="77777777">
        <w:trPr>
          <w:divId w:val="1703937632"/>
          <w:tblCellSpacing w:w="15" w:type="dxa"/>
        </w:trPr>
        <w:tc>
          <w:tcPr>
            <w:tcW w:w="0" w:type="auto"/>
            <w:vAlign w:val="center"/>
            <w:hideMark/>
          </w:tcPr>
          <w:p w14:paraId="4A71DC58" w14:textId="77777777" w:rsidR="00C51368" w:rsidRDefault="00E43BD9">
            <w:pPr>
              <w:rPr>
                <w:rFonts w:eastAsia="Times New Roman"/>
              </w:rPr>
            </w:pPr>
            <w:r>
              <w:rPr>
                <w:rFonts w:eastAsia="Times New Roman"/>
              </w:rPr>
              <w:t>left</w:t>
            </w:r>
          </w:p>
        </w:tc>
        <w:tc>
          <w:tcPr>
            <w:tcW w:w="0" w:type="auto"/>
            <w:vAlign w:val="center"/>
            <w:hideMark/>
          </w:tcPr>
          <w:p w14:paraId="0D1EF6A3" w14:textId="77777777" w:rsidR="00C51368" w:rsidRDefault="00E43BD9">
            <w:pPr>
              <w:rPr>
                <w:rFonts w:eastAsia="Times New Roman"/>
              </w:rPr>
            </w:pPr>
            <w:r>
              <w:rPr>
                <w:rFonts w:eastAsia="Times New Roman"/>
              </w:rPr>
              <w:t>Left Aligned</w:t>
            </w:r>
          </w:p>
        </w:tc>
        <w:tc>
          <w:tcPr>
            <w:tcW w:w="0" w:type="auto"/>
            <w:vAlign w:val="center"/>
            <w:hideMark/>
          </w:tcPr>
          <w:p w14:paraId="77E87672" w14:textId="77777777" w:rsidR="00C51368" w:rsidRDefault="00E43BD9">
            <w:pPr>
              <w:rPr>
                <w:rFonts w:eastAsia="Times New Roman"/>
              </w:rPr>
            </w:pPr>
            <w:r>
              <w:rPr>
                <w:rFonts w:eastAsia="Times New Roman"/>
              </w:rPr>
              <w:t>{ text-align : left }</w:t>
            </w:r>
          </w:p>
        </w:tc>
      </w:tr>
      <w:tr w:rsidR="00C51368" w14:paraId="0E007B2A" w14:textId="77777777">
        <w:trPr>
          <w:divId w:val="1703937632"/>
          <w:tblCellSpacing w:w="15" w:type="dxa"/>
        </w:trPr>
        <w:tc>
          <w:tcPr>
            <w:tcW w:w="0" w:type="auto"/>
            <w:vAlign w:val="center"/>
            <w:hideMark/>
          </w:tcPr>
          <w:p w14:paraId="39B632E0" w14:textId="77777777" w:rsidR="00C51368" w:rsidRDefault="00E43BD9">
            <w:pPr>
              <w:rPr>
                <w:rFonts w:eastAsia="Times New Roman"/>
              </w:rPr>
            </w:pPr>
            <w:r>
              <w:rPr>
                <w:rFonts w:eastAsia="Times New Roman"/>
              </w:rPr>
              <w:t>right</w:t>
            </w:r>
          </w:p>
        </w:tc>
        <w:tc>
          <w:tcPr>
            <w:tcW w:w="0" w:type="auto"/>
            <w:vAlign w:val="center"/>
            <w:hideMark/>
          </w:tcPr>
          <w:p w14:paraId="1DCA86C1" w14:textId="77777777" w:rsidR="00C51368" w:rsidRDefault="00E43BD9">
            <w:pPr>
              <w:rPr>
                <w:rFonts w:eastAsia="Times New Roman"/>
              </w:rPr>
            </w:pPr>
            <w:r>
              <w:rPr>
                <w:rFonts w:eastAsia="Times New Roman"/>
              </w:rPr>
              <w:t>Right Aligned</w:t>
            </w:r>
          </w:p>
        </w:tc>
        <w:tc>
          <w:tcPr>
            <w:tcW w:w="0" w:type="auto"/>
            <w:vAlign w:val="center"/>
            <w:hideMark/>
          </w:tcPr>
          <w:p w14:paraId="7DA0699C" w14:textId="77777777" w:rsidR="00C51368" w:rsidRDefault="00E43BD9">
            <w:pPr>
              <w:rPr>
                <w:rFonts w:eastAsia="Times New Roman"/>
              </w:rPr>
            </w:pPr>
            <w:r>
              <w:rPr>
                <w:rFonts w:eastAsia="Times New Roman"/>
              </w:rPr>
              <w:t>{ text-align : right }</w:t>
            </w:r>
          </w:p>
        </w:tc>
      </w:tr>
      <w:tr w:rsidR="00C51368" w14:paraId="3CC66CCF" w14:textId="77777777">
        <w:trPr>
          <w:divId w:val="1703937632"/>
          <w:tblCellSpacing w:w="15" w:type="dxa"/>
        </w:trPr>
        <w:tc>
          <w:tcPr>
            <w:tcW w:w="0" w:type="auto"/>
            <w:vAlign w:val="center"/>
            <w:hideMark/>
          </w:tcPr>
          <w:p w14:paraId="4381A68A" w14:textId="77777777" w:rsidR="00C51368" w:rsidRDefault="00E43BD9">
            <w:pPr>
              <w:rPr>
                <w:rFonts w:eastAsia="Times New Roman"/>
              </w:rPr>
            </w:pPr>
            <w:r>
              <w:rPr>
                <w:rFonts w:eastAsia="Times New Roman"/>
              </w:rPr>
              <w:t>center</w:t>
            </w:r>
          </w:p>
        </w:tc>
        <w:tc>
          <w:tcPr>
            <w:tcW w:w="0" w:type="auto"/>
            <w:vAlign w:val="center"/>
            <w:hideMark/>
          </w:tcPr>
          <w:p w14:paraId="5FDEE362" w14:textId="77777777" w:rsidR="00C51368" w:rsidRDefault="00E43BD9">
            <w:pPr>
              <w:rPr>
                <w:rFonts w:eastAsia="Times New Roman"/>
              </w:rPr>
            </w:pPr>
            <w:r>
              <w:rPr>
                <w:rFonts w:eastAsia="Times New Roman"/>
              </w:rPr>
              <w:t>Center Aligned</w:t>
            </w:r>
          </w:p>
        </w:tc>
        <w:tc>
          <w:tcPr>
            <w:tcW w:w="0" w:type="auto"/>
            <w:vAlign w:val="center"/>
            <w:hideMark/>
          </w:tcPr>
          <w:p w14:paraId="04C60BFC" w14:textId="77777777" w:rsidR="00C51368" w:rsidRDefault="00E43BD9">
            <w:pPr>
              <w:rPr>
                <w:rFonts w:eastAsia="Times New Roman"/>
              </w:rPr>
            </w:pPr>
            <w:r>
              <w:rPr>
                <w:rFonts w:eastAsia="Times New Roman"/>
              </w:rPr>
              <w:t>{ text-align : center }</w:t>
            </w:r>
          </w:p>
        </w:tc>
      </w:tr>
      <w:tr w:rsidR="00C51368" w14:paraId="3C4F9936" w14:textId="77777777">
        <w:trPr>
          <w:divId w:val="1703937632"/>
          <w:tblCellSpacing w:w="15" w:type="dxa"/>
        </w:trPr>
        <w:tc>
          <w:tcPr>
            <w:tcW w:w="0" w:type="auto"/>
            <w:vAlign w:val="center"/>
            <w:hideMark/>
          </w:tcPr>
          <w:p w14:paraId="234905C3" w14:textId="77777777" w:rsidR="00C51368" w:rsidRDefault="00E43BD9">
            <w:pPr>
              <w:rPr>
                <w:rFonts w:eastAsia="Times New Roman"/>
              </w:rPr>
            </w:pPr>
            <w:r>
              <w:rPr>
                <w:rFonts w:eastAsia="Times New Roman"/>
              </w:rPr>
              <w:t>justify</w:t>
            </w:r>
          </w:p>
        </w:tc>
        <w:tc>
          <w:tcPr>
            <w:tcW w:w="0" w:type="auto"/>
            <w:vAlign w:val="center"/>
            <w:hideMark/>
          </w:tcPr>
          <w:p w14:paraId="436EC509" w14:textId="77777777" w:rsidR="00C51368" w:rsidRDefault="00E43BD9">
            <w:pPr>
              <w:rPr>
                <w:rFonts w:eastAsia="Times New Roman"/>
              </w:rPr>
            </w:pPr>
            <w:r>
              <w:rPr>
                <w:rFonts w:eastAsia="Times New Roman"/>
              </w:rPr>
              <w:t>Justified</w:t>
            </w:r>
          </w:p>
        </w:tc>
        <w:tc>
          <w:tcPr>
            <w:tcW w:w="0" w:type="auto"/>
            <w:vAlign w:val="center"/>
            <w:hideMark/>
          </w:tcPr>
          <w:p w14:paraId="0B89B0C8" w14:textId="77777777" w:rsidR="00C51368" w:rsidRDefault="00E43BD9">
            <w:pPr>
              <w:rPr>
                <w:rFonts w:eastAsia="Times New Roman"/>
              </w:rPr>
            </w:pPr>
            <w:r>
              <w:rPr>
                <w:rFonts w:eastAsia="Times New Roman"/>
              </w:rPr>
              <w:t>{ text-align : justify }</w:t>
            </w:r>
          </w:p>
        </w:tc>
      </w:tr>
      <w:tr w:rsidR="00C51368" w14:paraId="27E3A511" w14:textId="77777777">
        <w:trPr>
          <w:divId w:val="1703937632"/>
          <w:tblCellSpacing w:w="15" w:type="dxa"/>
        </w:trPr>
        <w:tc>
          <w:tcPr>
            <w:tcW w:w="0" w:type="auto"/>
            <w:vAlign w:val="center"/>
            <w:hideMark/>
          </w:tcPr>
          <w:p w14:paraId="54B57B11" w14:textId="77777777" w:rsidR="00C51368" w:rsidRDefault="00E43BD9">
            <w:pPr>
              <w:rPr>
                <w:rFonts w:eastAsia="Times New Roman"/>
              </w:rPr>
            </w:pPr>
            <w:r>
              <w:rPr>
                <w:rFonts w:eastAsia="Times New Roman"/>
              </w:rPr>
              <w:t>border-left</w:t>
            </w:r>
          </w:p>
        </w:tc>
        <w:tc>
          <w:tcPr>
            <w:tcW w:w="0" w:type="auto"/>
            <w:vAlign w:val="center"/>
            <w:hideMark/>
          </w:tcPr>
          <w:p w14:paraId="513F1BD5" w14:textId="77777777" w:rsidR="00C51368" w:rsidRDefault="00E43BD9">
            <w:pPr>
              <w:rPr>
                <w:rFonts w:eastAsia="Times New Roman"/>
              </w:rPr>
            </w:pPr>
            <w:r>
              <w:rPr>
                <w:rFonts w:eastAsia="Times New Roman"/>
              </w:rPr>
              <w:t>Border on the left</w:t>
            </w:r>
          </w:p>
        </w:tc>
        <w:tc>
          <w:tcPr>
            <w:tcW w:w="0" w:type="auto"/>
            <w:vAlign w:val="center"/>
            <w:hideMark/>
          </w:tcPr>
          <w:p w14:paraId="7D1BA05A" w14:textId="77777777" w:rsidR="00C51368" w:rsidRDefault="00E43BD9">
            <w:pPr>
              <w:rPr>
                <w:rFonts w:eastAsia="Times New Roman"/>
              </w:rPr>
            </w:pPr>
            <w:r>
              <w:rPr>
                <w:rFonts w:eastAsia="Times New Roman"/>
              </w:rPr>
              <w:t>{ border-left: 1px solid grey }</w:t>
            </w:r>
          </w:p>
        </w:tc>
      </w:tr>
      <w:tr w:rsidR="00C51368" w14:paraId="3783A3B1" w14:textId="77777777">
        <w:trPr>
          <w:divId w:val="1703937632"/>
          <w:tblCellSpacing w:w="15" w:type="dxa"/>
        </w:trPr>
        <w:tc>
          <w:tcPr>
            <w:tcW w:w="0" w:type="auto"/>
            <w:vAlign w:val="center"/>
            <w:hideMark/>
          </w:tcPr>
          <w:p w14:paraId="63404721" w14:textId="77777777" w:rsidR="00C51368" w:rsidRDefault="00E43BD9">
            <w:pPr>
              <w:rPr>
                <w:rFonts w:eastAsia="Times New Roman"/>
              </w:rPr>
            </w:pPr>
            <w:r>
              <w:rPr>
                <w:rFonts w:eastAsia="Times New Roman"/>
              </w:rPr>
              <w:t>border-right</w:t>
            </w:r>
          </w:p>
        </w:tc>
        <w:tc>
          <w:tcPr>
            <w:tcW w:w="0" w:type="auto"/>
            <w:vAlign w:val="center"/>
            <w:hideMark/>
          </w:tcPr>
          <w:p w14:paraId="33F5A18B" w14:textId="77777777" w:rsidR="00C51368" w:rsidRDefault="00E43BD9">
            <w:pPr>
              <w:rPr>
                <w:rFonts w:eastAsia="Times New Roman"/>
              </w:rPr>
            </w:pPr>
            <w:r>
              <w:rPr>
                <w:rFonts w:eastAsia="Times New Roman"/>
              </w:rPr>
              <w:t>Border on the right</w:t>
            </w:r>
          </w:p>
        </w:tc>
        <w:tc>
          <w:tcPr>
            <w:tcW w:w="0" w:type="auto"/>
            <w:vAlign w:val="center"/>
            <w:hideMark/>
          </w:tcPr>
          <w:p w14:paraId="71432231" w14:textId="77777777" w:rsidR="00C51368" w:rsidRDefault="00E43BD9">
            <w:pPr>
              <w:rPr>
                <w:rFonts w:eastAsia="Times New Roman"/>
              </w:rPr>
            </w:pPr>
            <w:r>
              <w:rPr>
                <w:rFonts w:eastAsia="Times New Roman"/>
              </w:rPr>
              <w:t>{ border-right: 1px solid grey }</w:t>
            </w:r>
          </w:p>
        </w:tc>
      </w:tr>
      <w:tr w:rsidR="00C51368" w14:paraId="56165909" w14:textId="77777777">
        <w:trPr>
          <w:divId w:val="1703937632"/>
          <w:tblCellSpacing w:w="15" w:type="dxa"/>
        </w:trPr>
        <w:tc>
          <w:tcPr>
            <w:tcW w:w="0" w:type="auto"/>
            <w:vAlign w:val="center"/>
            <w:hideMark/>
          </w:tcPr>
          <w:p w14:paraId="502B9ABC" w14:textId="77777777" w:rsidR="00C51368" w:rsidRDefault="00E43BD9">
            <w:pPr>
              <w:rPr>
                <w:rFonts w:eastAsia="Times New Roman"/>
              </w:rPr>
            </w:pPr>
            <w:r>
              <w:rPr>
                <w:rFonts w:eastAsia="Times New Roman"/>
              </w:rPr>
              <w:t>border-top</w:t>
            </w:r>
          </w:p>
        </w:tc>
        <w:tc>
          <w:tcPr>
            <w:tcW w:w="0" w:type="auto"/>
            <w:vAlign w:val="center"/>
            <w:hideMark/>
          </w:tcPr>
          <w:p w14:paraId="33DC0B8B" w14:textId="77777777" w:rsidR="00C51368" w:rsidRDefault="00E43BD9">
            <w:pPr>
              <w:rPr>
                <w:rFonts w:eastAsia="Times New Roman"/>
              </w:rPr>
            </w:pPr>
            <w:r>
              <w:rPr>
                <w:rFonts w:eastAsia="Times New Roman"/>
              </w:rPr>
              <w:t>Border on the top</w:t>
            </w:r>
          </w:p>
        </w:tc>
        <w:tc>
          <w:tcPr>
            <w:tcW w:w="0" w:type="auto"/>
            <w:vAlign w:val="center"/>
            <w:hideMark/>
          </w:tcPr>
          <w:p w14:paraId="1BB3A6E5" w14:textId="77777777" w:rsidR="00C51368" w:rsidRDefault="00E43BD9">
            <w:pPr>
              <w:rPr>
                <w:rFonts w:eastAsia="Times New Roman"/>
              </w:rPr>
            </w:pPr>
            <w:r>
              <w:rPr>
                <w:rFonts w:eastAsia="Times New Roman"/>
              </w:rPr>
              <w:t>{ border-top: 1px solid grey }</w:t>
            </w:r>
          </w:p>
        </w:tc>
      </w:tr>
      <w:tr w:rsidR="00C51368" w14:paraId="4A181BAB" w14:textId="77777777">
        <w:trPr>
          <w:divId w:val="1703937632"/>
          <w:tblCellSpacing w:w="15" w:type="dxa"/>
        </w:trPr>
        <w:tc>
          <w:tcPr>
            <w:tcW w:w="0" w:type="auto"/>
            <w:vAlign w:val="center"/>
            <w:hideMark/>
          </w:tcPr>
          <w:p w14:paraId="326290CD" w14:textId="77777777" w:rsidR="00C51368" w:rsidRDefault="00E43BD9">
            <w:pPr>
              <w:rPr>
                <w:rFonts w:eastAsia="Times New Roman"/>
              </w:rPr>
            </w:pPr>
            <w:r>
              <w:rPr>
                <w:rFonts w:eastAsia="Times New Roman"/>
              </w:rPr>
              <w:t>border-bottom</w:t>
            </w:r>
          </w:p>
        </w:tc>
        <w:tc>
          <w:tcPr>
            <w:tcW w:w="0" w:type="auto"/>
            <w:vAlign w:val="center"/>
            <w:hideMark/>
          </w:tcPr>
          <w:p w14:paraId="0A59DCD8" w14:textId="77777777" w:rsidR="00C51368" w:rsidRDefault="00E43BD9">
            <w:pPr>
              <w:rPr>
                <w:rFonts w:eastAsia="Times New Roman"/>
              </w:rPr>
            </w:pPr>
            <w:r>
              <w:rPr>
                <w:rFonts w:eastAsia="Times New Roman"/>
              </w:rPr>
              <w:t>Border on the bottom</w:t>
            </w:r>
          </w:p>
        </w:tc>
        <w:tc>
          <w:tcPr>
            <w:tcW w:w="0" w:type="auto"/>
            <w:vAlign w:val="center"/>
            <w:hideMark/>
          </w:tcPr>
          <w:p w14:paraId="347A122D" w14:textId="77777777" w:rsidR="00C51368" w:rsidRDefault="00E43BD9">
            <w:pPr>
              <w:rPr>
                <w:rFonts w:eastAsia="Times New Roman"/>
              </w:rPr>
            </w:pPr>
            <w:r>
              <w:rPr>
                <w:rFonts w:eastAsia="Times New Roman"/>
              </w:rPr>
              <w:t>{ border-bottom: 1px solid grey }</w:t>
            </w:r>
          </w:p>
        </w:tc>
      </w:tr>
      <w:tr w:rsidR="00C51368" w14:paraId="712056C8" w14:textId="77777777">
        <w:trPr>
          <w:divId w:val="1703937632"/>
          <w:tblCellSpacing w:w="15" w:type="dxa"/>
        </w:trPr>
        <w:tc>
          <w:tcPr>
            <w:tcW w:w="0" w:type="auto"/>
            <w:vAlign w:val="center"/>
            <w:hideMark/>
          </w:tcPr>
          <w:p w14:paraId="19EA485D" w14:textId="77777777" w:rsidR="00C51368" w:rsidRDefault="00E43BD9">
            <w:pPr>
              <w:rPr>
                <w:rFonts w:eastAsia="Times New Roman"/>
              </w:rPr>
            </w:pPr>
            <w:r>
              <w:rPr>
                <w:rFonts w:eastAsia="Times New Roman"/>
              </w:rPr>
              <w:t>arabic</w:t>
            </w:r>
          </w:p>
        </w:tc>
        <w:tc>
          <w:tcPr>
            <w:tcW w:w="0" w:type="auto"/>
            <w:vAlign w:val="center"/>
            <w:hideMark/>
          </w:tcPr>
          <w:p w14:paraId="4BE6D813" w14:textId="77777777" w:rsidR="00C51368" w:rsidRDefault="00E43BD9">
            <w:pPr>
              <w:rPr>
                <w:rFonts w:eastAsia="Times New Roman"/>
              </w:rPr>
            </w:pPr>
            <w:r>
              <w:rPr>
                <w:rFonts w:eastAsia="Times New Roman"/>
              </w:rPr>
              <w:t>List is ordered using Arabic numerals: 1, 2, 3</w:t>
            </w:r>
          </w:p>
        </w:tc>
        <w:tc>
          <w:tcPr>
            <w:tcW w:w="0" w:type="auto"/>
            <w:vAlign w:val="center"/>
            <w:hideMark/>
          </w:tcPr>
          <w:p w14:paraId="71FC24E5" w14:textId="77777777" w:rsidR="00C51368" w:rsidRDefault="00E43BD9">
            <w:pPr>
              <w:rPr>
                <w:rFonts w:eastAsia="Times New Roman"/>
              </w:rPr>
            </w:pPr>
            <w:r>
              <w:rPr>
                <w:rFonts w:eastAsia="Times New Roman"/>
              </w:rPr>
              <w:t>{ list-style-type: decimal }</w:t>
            </w:r>
          </w:p>
        </w:tc>
      </w:tr>
      <w:tr w:rsidR="00C51368" w14:paraId="3D752198" w14:textId="77777777">
        <w:trPr>
          <w:divId w:val="1703937632"/>
          <w:tblCellSpacing w:w="15" w:type="dxa"/>
        </w:trPr>
        <w:tc>
          <w:tcPr>
            <w:tcW w:w="0" w:type="auto"/>
            <w:vAlign w:val="center"/>
            <w:hideMark/>
          </w:tcPr>
          <w:p w14:paraId="00AE1E96" w14:textId="77777777" w:rsidR="00C51368" w:rsidRDefault="00E43BD9">
            <w:pPr>
              <w:rPr>
                <w:rFonts w:eastAsia="Times New Roman"/>
              </w:rPr>
            </w:pPr>
            <w:r>
              <w:rPr>
                <w:rFonts w:eastAsia="Times New Roman"/>
              </w:rPr>
              <w:t>little-roman</w:t>
            </w:r>
          </w:p>
        </w:tc>
        <w:tc>
          <w:tcPr>
            <w:tcW w:w="0" w:type="auto"/>
            <w:vAlign w:val="center"/>
            <w:hideMark/>
          </w:tcPr>
          <w:p w14:paraId="32D81192" w14:textId="77777777" w:rsidR="00C51368" w:rsidRDefault="00E43BD9">
            <w:pPr>
              <w:rPr>
                <w:rFonts w:eastAsia="Times New Roman"/>
              </w:rPr>
            </w:pPr>
            <w:r>
              <w:rPr>
                <w:rFonts w:eastAsia="Times New Roman"/>
              </w:rPr>
              <w:t>List is ordered using little Roman numerals: i, ii, iii</w:t>
            </w:r>
          </w:p>
        </w:tc>
        <w:tc>
          <w:tcPr>
            <w:tcW w:w="0" w:type="auto"/>
            <w:vAlign w:val="center"/>
            <w:hideMark/>
          </w:tcPr>
          <w:p w14:paraId="2626E6E8" w14:textId="77777777" w:rsidR="00C51368" w:rsidRDefault="00E43BD9">
            <w:pPr>
              <w:rPr>
                <w:rFonts w:eastAsia="Times New Roman"/>
              </w:rPr>
            </w:pPr>
            <w:r>
              <w:rPr>
                <w:rFonts w:eastAsia="Times New Roman"/>
              </w:rPr>
              <w:t>{ list-style-type: lower-roman }</w:t>
            </w:r>
          </w:p>
        </w:tc>
      </w:tr>
      <w:tr w:rsidR="00C51368" w14:paraId="12B464B8" w14:textId="77777777">
        <w:trPr>
          <w:divId w:val="1703937632"/>
          <w:tblCellSpacing w:w="15" w:type="dxa"/>
        </w:trPr>
        <w:tc>
          <w:tcPr>
            <w:tcW w:w="0" w:type="auto"/>
            <w:vAlign w:val="center"/>
            <w:hideMark/>
          </w:tcPr>
          <w:p w14:paraId="5196951A" w14:textId="77777777" w:rsidR="00C51368" w:rsidRDefault="00E43BD9">
            <w:pPr>
              <w:rPr>
                <w:rFonts w:eastAsia="Times New Roman"/>
              </w:rPr>
            </w:pPr>
            <w:r>
              <w:rPr>
                <w:rFonts w:eastAsia="Times New Roman"/>
              </w:rPr>
              <w:t>big-roman</w:t>
            </w:r>
          </w:p>
        </w:tc>
        <w:tc>
          <w:tcPr>
            <w:tcW w:w="0" w:type="auto"/>
            <w:vAlign w:val="center"/>
            <w:hideMark/>
          </w:tcPr>
          <w:p w14:paraId="18E2F68A" w14:textId="77777777" w:rsidR="00C51368" w:rsidRDefault="00E43BD9">
            <w:pPr>
              <w:rPr>
                <w:rFonts w:eastAsia="Times New Roman"/>
              </w:rPr>
            </w:pPr>
            <w:r>
              <w:rPr>
                <w:rFonts w:eastAsia="Times New Roman"/>
              </w:rPr>
              <w:t>List is ordered using big Roman numerals: I, II, III</w:t>
            </w:r>
          </w:p>
        </w:tc>
        <w:tc>
          <w:tcPr>
            <w:tcW w:w="0" w:type="auto"/>
            <w:vAlign w:val="center"/>
            <w:hideMark/>
          </w:tcPr>
          <w:p w14:paraId="5618DBC8" w14:textId="77777777" w:rsidR="00C51368" w:rsidRDefault="00E43BD9">
            <w:pPr>
              <w:rPr>
                <w:rFonts w:eastAsia="Times New Roman"/>
              </w:rPr>
            </w:pPr>
            <w:r>
              <w:rPr>
                <w:rFonts w:eastAsia="Times New Roman"/>
              </w:rPr>
              <w:t>{ list-style-type: upper-roman }</w:t>
            </w:r>
          </w:p>
        </w:tc>
      </w:tr>
      <w:tr w:rsidR="00C51368" w14:paraId="6D362D52" w14:textId="77777777">
        <w:trPr>
          <w:divId w:val="1703937632"/>
          <w:tblCellSpacing w:w="15" w:type="dxa"/>
        </w:trPr>
        <w:tc>
          <w:tcPr>
            <w:tcW w:w="0" w:type="auto"/>
            <w:vAlign w:val="center"/>
            <w:hideMark/>
          </w:tcPr>
          <w:p w14:paraId="2D88B140" w14:textId="77777777" w:rsidR="00C51368" w:rsidRDefault="00E43BD9">
            <w:pPr>
              <w:rPr>
                <w:rFonts w:eastAsia="Times New Roman"/>
              </w:rPr>
            </w:pPr>
            <w:r>
              <w:rPr>
                <w:rFonts w:eastAsia="Times New Roman"/>
              </w:rPr>
              <w:t>little-alpha</w:t>
            </w:r>
          </w:p>
        </w:tc>
        <w:tc>
          <w:tcPr>
            <w:tcW w:w="0" w:type="auto"/>
            <w:vAlign w:val="center"/>
            <w:hideMark/>
          </w:tcPr>
          <w:p w14:paraId="7004A5E2" w14:textId="77777777" w:rsidR="00C51368" w:rsidRDefault="00E43BD9">
            <w:pPr>
              <w:rPr>
                <w:rFonts w:eastAsia="Times New Roman"/>
              </w:rPr>
            </w:pPr>
            <w:r>
              <w:rPr>
                <w:rFonts w:eastAsia="Times New Roman"/>
              </w:rPr>
              <w:t>List is ordered using little alpha characters: a, b, c</w:t>
            </w:r>
          </w:p>
        </w:tc>
        <w:tc>
          <w:tcPr>
            <w:tcW w:w="0" w:type="auto"/>
            <w:vAlign w:val="center"/>
            <w:hideMark/>
          </w:tcPr>
          <w:p w14:paraId="7D5CD3CC" w14:textId="77777777" w:rsidR="00C51368" w:rsidRDefault="00E43BD9">
            <w:pPr>
              <w:rPr>
                <w:rFonts w:eastAsia="Times New Roman"/>
              </w:rPr>
            </w:pPr>
            <w:r>
              <w:rPr>
                <w:rFonts w:eastAsia="Times New Roman"/>
              </w:rPr>
              <w:t>{ list-style-type: lower-alpha }</w:t>
            </w:r>
          </w:p>
        </w:tc>
      </w:tr>
      <w:tr w:rsidR="00C51368" w14:paraId="39B46811" w14:textId="77777777">
        <w:trPr>
          <w:divId w:val="1703937632"/>
          <w:tblCellSpacing w:w="15" w:type="dxa"/>
        </w:trPr>
        <w:tc>
          <w:tcPr>
            <w:tcW w:w="0" w:type="auto"/>
            <w:vAlign w:val="center"/>
            <w:hideMark/>
          </w:tcPr>
          <w:p w14:paraId="52759880" w14:textId="77777777" w:rsidR="00C51368" w:rsidRDefault="00E43BD9">
            <w:pPr>
              <w:rPr>
                <w:rFonts w:eastAsia="Times New Roman"/>
              </w:rPr>
            </w:pPr>
            <w:r>
              <w:rPr>
                <w:rFonts w:eastAsia="Times New Roman"/>
              </w:rPr>
              <w:t>big-alpha</w:t>
            </w:r>
          </w:p>
        </w:tc>
        <w:tc>
          <w:tcPr>
            <w:tcW w:w="0" w:type="auto"/>
            <w:vAlign w:val="center"/>
            <w:hideMark/>
          </w:tcPr>
          <w:p w14:paraId="04684E21" w14:textId="77777777" w:rsidR="00C51368" w:rsidRDefault="00E43BD9">
            <w:pPr>
              <w:rPr>
                <w:rFonts w:eastAsia="Times New Roman"/>
              </w:rPr>
            </w:pPr>
            <w:r>
              <w:rPr>
                <w:rFonts w:eastAsia="Times New Roman"/>
              </w:rPr>
              <w:t>List is ordered using big alpha characters: A, B, C</w:t>
            </w:r>
          </w:p>
        </w:tc>
        <w:tc>
          <w:tcPr>
            <w:tcW w:w="0" w:type="auto"/>
            <w:vAlign w:val="center"/>
            <w:hideMark/>
          </w:tcPr>
          <w:p w14:paraId="308A037C" w14:textId="77777777" w:rsidR="00C51368" w:rsidRDefault="00E43BD9">
            <w:pPr>
              <w:rPr>
                <w:rFonts w:eastAsia="Times New Roman"/>
              </w:rPr>
            </w:pPr>
            <w:r>
              <w:rPr>
                <w:rFonts w:eastAsia="Times New Roman"/>
              </w:rPr>
              <w:t>{ list-style-type: upper-alpha }</w:t>
            </w:r>
          </w:p>
        </w:tc>
      </w:tr>
      <w:tr w:rsidR="00C51368" w14:paraId="06651D2A" w14:textId="77777777">
        <w:trPr>
          <w:divId w:val="1703937632"/>
          <w:tblCellSpacing w:w="15" w:type="dxa"/>
        </w:trPr>
        <w:tc>
          <w:tcPr>
            <w:tcW w:w="0" w:type="auto"/>
            <w:vAlign w:val="center"/>
            <w:hideMark/>
          </w:tcPr>
          <w:p w14:paraId="59091A9B" w14:textId="77777777" w:rsidR="00C51368" w:rsidRDefault="00E43BD9">
            <w:pPr>
              <w:rPr>
                <w:rFonts w:eastAsia="Times New Roman"/>
              </w:rPr>
            </w:pPr>
            <w:r>
              <w:rPr>
                <w:rFonts w:eastAsia="Times New Roman"/>
              </w:rPr>
              <w:t>disc</w:t>
            </w:r>
          </w:p>
        </w:tc>
        <w:tc>
          <w:tcPr>
            <w:tcW w:w="0" w:type="auto"/>
            <w:vAlign w:val="center"/>
            <w:hideMark/>
          </w:tcPr>
          <w:p w14:paraId="4D4EA29F" w14:textId="77777777" w:rsidR="00C51368" w:rsidRDefault="00E43BD9">
            <w:pPr>
              <w:rPr>
                <w:rFonts w:eastAsia="Times New Roman"/>
              </w:rPr>
            </w:pPr>
            <w:r>
              <w:rPr>
                <w:rFonts w:eastAsia="Times New Roman"/>
              </w:rPr>
              <w:t>List bullets are simple solid discs</w:t>
            </w:r>
          </w:p>
        </w:tc>
        <w:tc>
          <w:tcPr>
            <w:tcW w:w="0" w:type="auto"/>
            <w:vAlign w:val="center"/>
            <w:hideMark/>
          </w:tcPr>
          <w:p w14:paraId="5CC18055" w14:textId="77777777" w:rsidR="00C51368" w:rsidRDefault="00E43BD9">
            <w:pPr>
              <w:rPr>
                <w:rFonts w:eastAsia="Times New Roman"/>
              </w:rPr>
            </w:pPr>
            <w:r>
              <w:rPr>
                <w:rFonts w:eastAsia="Times New Roman"/>
              </w:rPr>
              <w:t>{ list-style-type: disc }</w:t>
            </w:r>
          </w:p>
        </w:tc>
      </w:tr>
      <w:tr w:rsidR="00C51368" w14:paraId="320B1C86" w14:textId="77777777">
        <w:trPr>
          <w:divId w:val="1703937632"/>
          <w:tblCellSpacing w:w="15" w:type="dxa"/>
        </w:trPr>
        <w:tc>
          <w:tcPr>
            <w:tcW w:w="0" w:type="auto"/>
            <w:vAlign w:val="center"/>
            <w:hideMark/>
          </w:tcPr>
          <w:p w14:paraId="701C9764" w14:textId="77777777" w:rsidR="00C51368" w:rsidRDefault="00E43BD9">
            <w:pPr>
              <w:rPr>
                <w:rFonts w:eastAsia="Times New Roman"/>
              </w:rPr>
            </w:pPr>
            <w:r>
              <w:rPr>
                <w:rFonts w:eastAsia="Times New Roman"/>
              </w:rPr>
              <w:t>circle</w:t>
            </w:r>
          </w:p>
        </w:tc>
        <w:tc>
          <w:tcPr>
            <w:tcW w:w="0" w:type="auto"/>
            <w:vAlign w:val="center"/>
            <w:hideMark/>
          </w:tcPr>
          <w:p w14:paraId="13E8CDF1" w14:textId="77777777" w:rsidR="00C51368" w:rsidRDefault="00E43BD9">
            <w:pPr>
              <w:rPr>
                <w:rFonts w:eastAsia="Times New Roman"/>
              </w:rPr>
            </w:pPr>
            <w:r>
              <w:rPr>
                <w:rFonts w:eastAsia="Times New Roman"/>
              </w:rPr>
              <w:t>List bullets are hollow discs</w:t>
            </w:r>
          </w:p>
        </w:tc>
        <w:tc>
          <w:tcPr>
            <w:tcW w:w="0" w:type="auto"/>
            <w:vAlign w:val="center"/>
            <w:hideMark/>
          </w:tcPr>
          <w:p w14:paraId="65315EB4" w14:textId="77777777" w:rsidR="00C51368" w:rsidRDefault="00E43BD9">
            <w:pPr>
              <w:rPr>
                <w:rFonts w:eastAsia="Times New Roman"/>
              </w:rPr>
            </w:pPr>
            <w:r>
              <w:rPr>
                <w:rFonts w:eastAsia="Times New Roman"/>
              </w:rPr>
              <w:t>{ list-style-type : circle }</w:t>
            </w:r>
          </w:p>
        </w:tc>
      </w:tr>
      <w:tr w:rsidR="00C51368" w14:paraId="645CC3A9" w14:textId="77777777">
        <w:trPr>
          <w:divId w:val="1703937632"/>
          <w:tblCellSpacing w:w="15" w:type="dxa"/>
        </w:trPr>
        <w:tc>
          <w:tcPr>
            <w:tcW w:w="0" w:type="auto"/>
            <w:vAlign w:val="center"/>
            <w:hideMark/>
          </w:tcPr>
          <w:p w14:paraId="6F520131" w14:textId="77777777" w:rsidR="00C51368" w:rsidRDefault="00E43BD9">
            <w:pPr>
              <w:rPr>
                <w:rFonts w:eastAsia="Times New Roman"/>
              </w:rPr>
            </w:pPr>
            <w:r>
              <w:rPr>
                <w:rFonts w:eastAsia="Times New Roman"/>
              </w:rPr>
              <w:t>square</w:t>
            </w:r>
          </w:p>
        </w:tc>
        <w:tc>
          <w:tcPr>
            <w:tcW w:w="0" w:type="auto"/>
            <w:vAlign w:val="center"/>
            <w:hideMark/>
          </w:tcPr>
          <w:p w14:paraId="38049DB4" w14:textId="77777777" w:rsidR="00C51368" w:rsidRDefault="00E43BD9">
            <w:pPr>
              <w:rPr>
                <w:rFonts w:eastAsia="Times New Roman"/>
              </w:rPr>
            </w:pPr>
            <w:r>
              <w:rPr>
                <w:rFonts w:eastAsia="Times New Roman"/>
              </w:rPr>
              <w:t>List bullets are solid squares</w:t>
            </w:r>
          </w:p>
        </w:tc>
        <w:tc>
          <w:tcPr>
            <w:tcW w:w="0" w:type="auto"/>
            <w:vAlign w:val="center"/>
            <w:hideMark/>
          </w:tcPr>
          <w:p w14:paraId="2422C142" w14:textId="77777777" w:rsidR="00C51368" w:rsidRDefault="00E43BD9">
            <w:pPr>
              <w:rPr>
                <w:rFonts w:eastAsia="Times New Roman"/>
              </w:rPr>
            </w:pPr>
            <w:r>
              <w:rPr>
                <w:rFonts w:eastAsia="Times New Roman"/>
              </w:rPr>
              <w:t>{ list-style-type: square }</w:t>
            </w:r>
          </w:p>
        </w:tc>
      </w:tr>
      <w:tr w:rsidR="00C51368" w14:paraId="46A91562" w14:textId="77777777">
        <w:trPr>
          <w:divId w:val="1703937632"/>
          <w:tblCellSpacing w:w="15" w:type="dxa"/>
        </w:trPr>
        <w:tc>
          <w:tcPr>
            <w:tcW w:w="0" w:type="auto"/>
            <w:vAlign w:val="center"/>
            <w:hideMark/>
          </w:tcPr>
          <w:p w14:paraId="55CB1D8F" w14:textId="77777777" w:rsidR="00C51368" w:rsidRDefault="00E43BD9">
            <w:pPr>
              <w:rPr>
                <w:rFonts w:eastAsia="Times New Roman"/>
              </w:rPr>
            </w:pPr>
            <w:r>
              <w:rPr>
                <w:rFonts w:eastAsia="Times New Roman"/>
              </w:rPr>
              <w:t>unlist</w:t>
            </w:r>
          </w:p>
        </w:tc>
        <w:tc>
          <w:tcPr>
            <w:tcW w:w="0" w:type="auto"/>
            <w:vAlign w:val="center"/>
            <w:hideMark/>
          </w:tcPr>
          <w:p w14:paraId="6C39D7C1" w14:textId="77777777" w:rsidR="00C51368" w:rsidRDefault="00E43BD9">
            <w:pPr>
              <w:rPr>
                <w:rFonts w:eastAsia="Times New Roman"/>
              </w:rPr>
            </w:pPr>
            <w:r>
              <w:rPr>
                <w:rFonts w:eastAsia="Times New Roman"/>
              </w:rPr>
              <w:t>List with no bullets</w:t>
            </w:r>
          </w:p>
        </w:tc>
        <w:tc>
          <w:tcPr>
            <w:tcW w:w="0" w:type="auto"/>
            <w:vAlign w:val="center"/>
            <w:hideMark/>
          </w:tcPr>
          <w:p w14:paraId="0216FB08" w14:textId="77777777" w:rsidR="00C51368" w:rsidRDefault="00E43BD9">
            <w:pPr>
              <w:rPr>
                <w:rFonts w:eastAsia="Times New Roman"/>
              </w:rPr>
            </w:pPr>
            <w:r>
              <w:rPr>
                <w:rFonts w:eastAsia="Times New Roman"/>
              </w:rPr>
              <w:t>{ list-style-type: none }</w:t>
            </w:r>
          </w:p>
        </w:tc>
      </w:tr>
    </w:tbl>
    <w:p w14:paraId="5FA62246" w14:textId="77777777" w:rsidR="00C51368" w:rsidRDefault="00E43BD9">
      <w:pPr>
        <w:pStyle w:val="NormalWeb"/>
        <w:divId w:val="1703937632"/>
        <w:rPr>
          <w:lang w:val="en-US"/>
        </w:rPr>
      </w:pPr>
      <w:r>
        <w:rPr>
          <w:lang w:val="en-US"/>
        </w:rPr>
        <w:t xml:space="preserve">Note: for testing purposes, there is an </w:t>
      </w:r>
      <w:hyperlink r:id="rId1796" w:history="1">
        <w:r>
          <w:rPr>
            <w:rStyle w:val="Hyperlink"/>
            <w:lang w:val="en-US"/>
          </w:rPr>
          <w:t>example resource</w:t>
        </w:r>
      </w:hyperlink>
      <w:r>
        <w:rPr>
          <w:lang w:val="en-US"/>
        </w:rPr>
        <w:t xml:space="preserve"> that includes all these styles. It's also available </w:t>
      </w:r>
      <w:hyperlink r:id="rId1797" w:history="1">
        <w:r>
          <w:rPr>
            <w:rStyle w:val="Hyperlink"/>
            <w:lang w:val="en-US"/>
          </w:rPr>
          <w:t>as XHTML</w:t>
        </w:r>
      </w:hyperlink>
      <w:r>
        <w:rPr>
          <w:lang w:val="en-US"/>
        </w:rPr>
        <w:t xml:space="preserve"> and a </w:t>
      </w:r>
      <w:hyperlink r:id="rId1798" w:history="1">
        <w:r>
          <w:rPr>
            <w:rStyle w:val="Hyperlink"/>
            <w:lang w:val="en-US"/>
          </w:rPr>
          <w:t>standard stylesheet</w:t>
        </w:r>
      </w:hyperlink>
      <w:r>
        <w:rPr>
          <w:lang w:val="en-US"/>
        </w:rPr>
        <w:t xml:space="preserve"> that includes all these styles. </w:t>
      </w:r>
    </w:p>
    <w:p w14:paraId="037DC7D3" w14:textId="77777777"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14:paraId="0B67AED1" w14:textId="77777777"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14:paraId="23AA2E24"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14:paraId="52B8E6FB"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14:paraId="1A82051A"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14:paraId="090A68BA"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14:paraId="6F605679" w14:textId="77777777"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14:paraId="5DE254EB" w14:textId="77777777"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14:paraId="4EE0AA0A" w14:textId="77777777"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14:paraId="1BE82657" w14:textId="77777777"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14:paraId="34138FE1" w14:textId="77777777" w:rsidR="00C51368" w:rsidRDefault="00E43BD9">
      <w:pPr>
        <w:pStyle w:val="NormalWeb"/>
        <w:divId w:val="1703937632"/>
        <w:rPr>
          <w:lang w:val="en-US"/>
        </w:rPr>
      </w:pPr>
      <w:r>
        <w:rPr>
          <w:lang w:val="en-US"/>
        </w:rPr>
        <w:t xml:space="preserve">Note that there are additional rules around styling for </w:t>
      </w:r>
      <w:hyperlink r:id="rId1799" w:anchor="css" w:history="1">
        <w:r>
          <w:rPr>
            <w:rStyle w:val="Hyperlink"/>
            <w:lang w:val="en-US"/>
          </w:rPr>
          <w:t>documents</w:t>
        </w:r>
      </w:hyperlink>
      <w:r>
        <w:rPr>
          <w:lang w:val="en-US"/>
        </w:rPr>
        <w:t xml:space="preserve"> presentation. </w:t>
      </w:r>
    </w:p>
    <w:p w14:paraId="6D836E05" w14:textId="77777777"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14:paraId="6620BA5D" w14:textId="77777777"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14:paraId="109A6811" w14:textId="77777777" w:rsidR="00C51368" w:rsidRDefault="00E43BD9">
      <w:pPr>
        <w:pStyle w:val="NormalWeb"/>
        <w:divId w:val="1703937632"/>
        <w:rPr>
          <w:lang w:val="en-US"/>
        </w:rPr>
      </w:pPr>
      <w:r>
        <w:rPr>
          <w:lang w:val="en-US"/>
        </w:rPr>
        <w:t xml:space="preserve">In particular: </w:t>
      </w:r>
    </w:p>
    <w:p w14:paraId="0E970555" w14:textId="77777777"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14:paraId="52B44759" w14:textId="77777777"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14:paraId="69220762" w14:textId="77777777" w:rsidR="00C51368" w:rsidRDefault="00E43BD9">
      <w:pPr>
        <w:pStyle w:val="Heading1"/>
        <w:rPr>
          <w:rFonts w:eastAsia="Times New Roman"/>
          <w:noProof/>
          <w:lang w:val="en-US"/>
        </w:rPr>
      </w:pPr>
      <w:r>
        <w:rPr>
          <w:rFonts w:eastAsia="Times New Roman"/>
          <w:noProof/>
          <w:lang w:val="en-US"/>
        </w:rPr>
        <w:t>ncimeta.html</w:t>
      </w:r>
    </w:p>
    <w:p w14:paraId="59822393" w14:textId="77777777"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34D465D" w14:textId="77777777">
        <w:trPr>
          <w:divId w:val="1159152757"/>
          <w:tblCellSpacing w:w="15" w:type="dxa"/>
        </w:trPr>
        <w:tc>
          <w:tcPr>
            <w:tcW w:w="0" w:type="auto"/>
            <w:vAlign w:val="center"/>
            <w:hideMark/>
          </w:tcPr>
          <w:p w14:paraId="709BAA99" w14:textId="77777777" w:rsidR="00C51368" w:rsidRDefault="00E43BD9">
            <w:pPr>
              <w:rPr>
                <w:rFonts w:eastAsia="Times New Roman"/>
              </w:rPr>
            </w:pPr>
            <w:r>
              <w:rPr>
                <w:rFonts w:eastAsia="Times New Roman"/>
              </w:rPr>
              <w:lastRenderedPageBreak/>
              <w:t>Work Group</w:t>
            </w:r>
          </w:p>
        </w:tc>
        <w:tc>
          <w:tcPr>
            <w:tcW w:w="0" w:type="auto"/>
            <w:vAlign w:val="center"/>
            <w:hideMark/>
          </w:tcPr>
          <w:p w14:paraId="1EEC9483" w14:textId="77777777" w:rsidR="00C51368" w:rsidRDefault="001708AB">
            <w:pPr>
              <w:rPr>
                <w:rFonts w:eastAsia="Times New Roman"/>
              </w:rPr>
            </w:pPr>
            <w:hyperlink r:id="rId18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50A32D7" w14:textId="77777777" w:rsidR="00C51368" w:rsidRDefault="001708AB">
            <w:pPr>
              <w:rPr>
                <w:rFonts w:eastAsia="Times New Roman"/>
              </w:rPr>
            </w:pPr>
            <w:hyperlink r:id="rId1801" w:anchor="status" w:history="1">
              <w:r w:rsidR="00E43BD9">
                <w:rPr>
                  <w:rStyle w:val="Hyperlink"/>
                  <w:rFonts w:eastAsia="Times New Roman"/>
                </w:rPr>
                <w:t>Ballot Status</w:t>
              </w:r>
            </w:hyperlink>
            <w:r w:rsidR="00E43BD9">
              <w:rPr>
                <w:rFonts w:eastAsia="Times New Roman"/>
              </w:rPr>
              <w:t xml:space="preserve">: </w:t>
            </w:r>
            <w:hyperlink r:id="rId1802" w:anchor="pubs" w:history="1">
              <w:r w:rsidR="00E43BD9">
                <w:rPr>
                  <w:rStyle w:val="Hyperlink"/>
                  <w:rFonts w:eastAsia="Times New Roman"/>
                </w:rPr>
                <w:t>DSTU 2</w:t>
              </w:r>
            </w:hyperlink>
          </w:p>
        </w:tc>
      </w:tr>
    </w:tbl>
    <w:p w14:paraId="669112C2" w14:textId="77777777"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14:paraId="4CAE2DF7" w14:textId="77777777">
        <w:trPr>
          <w:divId w:val="1159152757"/>
          <w:tblCellSpacing w:w="15" w:type="dxa"/>
        </w:trPr>
        <w:tc>
          <w:tcPr>
            <w:tcW w:w="0" w:type="auto"/>
            <w:vAlign w:val="center"/>
            <w:hideMark/>
          </w:tcPr>
          <w:p w14:paraId="6689866C" w14:textId="77777777" w:rsidR="00C51368" w:rsidRDefault="00E43BD9">
            <w:pPr>
              <w:rPr>
                <w:rFonts w:eastAsia="Times New Roman"/>
              </w:rPr>
            </w:pPr>
            <w:r>
              <w:rPr>
                <w:rFonts w:eastAsia="Times New Roman"/>
              </w:rPr>
              <w:t>Source</w:t>
            </w:r>
          </w:p>
        </w:tc>
        <w:tc>
          <w:tcPr>
            <w:tcW w:w="0" w:type="auto"/>
            <w:vAlign w:val="center"/>
            <w:hideMark/>
          </w:tcPr>
          <w:p w14:paraId="44F6D74B" w14:textId="77777777" w:rsidR="00C51368" w:rsidRDefault="00E43BD9">
            <w:pPr>
              <w:rPr>
                <w:rFonts w:eastAsia="Times New Roman"/>
              </w:rPr>
            </w:pPr>
            <w:r>
              <w:rPr>
                <w:rFonts w:eastAsia="Times New Roman"/>
              </w:rPr>
              <w:t xml:space="preserve">NCI Metathesaurus </w:t>
            </w:r>
            <w:hyperlink r:id="rId1803" w:history="1">
              <w:r>
                <w:rPr>
                  <w:rStyle w:val="Hyperlink"/>
                  <w:rFonts w:eastAsia="Times New Roman"/>
                </w:rPr>
                <w:t xml:space="preserve">the NCI Center for Biomedical Informatics and Information Technology (CBIIT) </w:t>
              </w:r>
            </w:hyperlink>
          </w:p>
        </w:tc>
      </w:tr>
      <w:tr w:rsidR="00C51368" w14:paraId="07722AE2" w14:textId="77777777">
        <w:trPr>
          <w:divId w:val="1159152757"/>
          <w:tblCellSpacing w:w="15" w:type="dxa"/>
        </w:trPr>
        <w:tc>
          <w:tcPr>
            <w:tcW w:w="0" w:type="auto"/>
            <w:vAlign w:val="center"/>
            <w:hideMark/>
          </w:tcPr>
          <w:p w14:paraId="51262EC7" w14:textId="77777777" w:rsidR="00C51368" w:rsidRDefault="00E43BD9">
            <w:pPr>
              <w:rPr>
                <w:rFonts w:eastAsia="Times New Roman"/>
              </w:rPr>
            </w:pPr>
            <w:r>
              <w:rPr>
                <w:rFonts w:eastAsia="Times New Roman"/>
              </w:rPr>
              <w:t>System</w:t>
            </w:r>
          </w:p>
        </w:tc>
        <w:tc>
          <w:tcPr>
            <w:tcW w:w="0" w:type="auto"/>
            <w:vAlign w:val="center"/>
            <w:hideMark/>
          </w:tcPr>
          <w:p w14:paraId="40DD5E29" w14:textId="77777777" w:rsidR="00C51368" w:rsidRDefault="00E43BD9">
            <w:pPr>
              <w:rPr>
                <w:rFonts w:eastAsia="Times New Roman"/>
              </w:rPr>
            </w:pPr>
            <w:r>
              <w:rPr>
                <w:rFonts w:eastAsia="Times New Roman"/>
              </w:rPr>
              <w:t xml:space="preserve">The URI </w:t>
            </w:r>
            <w:hyperlink r:id="rId1804" w:history="1">
              <w:r>
                <w:rPr>
                  <w:rStyle w:val="Hyperlink"/>
                  <w:rFonts w:eastAsia="Times New Roman"/>
                </w:rPr>
                <w:t>http://ncimeta.nci.nih.gov</w:t>
              </w:r>
            </w:hyperlink>
            <w:r>
              <w:rPr>
                <w:rFonts w:eastAsia="Times New Roman"/>
              </w:rPr>
              <w:t xml:space="preserve"> identifies the NCI Metathesaurus</w:t>
            </w:r>
          </w:p>
        </w:tc>
      </w:tr>
      <w:tr w:rsidR="00C51368" w14:paraId="4D8083E6" w14:textId="77777777">
        <w:trPr>
          <w:divId w:val="1159152757"/>
          <w:tblCellSpacing w:w="15" w:type="dxa"/>
        </w:trPr>
        <w:tc>
          <w:tcPr>
            <w:tcW w:w="0" w:type="auto"/>
            <w:vAlign w:val="center"/>
            <w:hideMark/>
          </w:tcPr>
          <w:p w14:paraId="41E3C75D" w14:textId="77777777" w:rsidR="00C51368" w:rsidRDefault="00E43BD9">
            <w:pPr>
              <w:rPr>
                <w:rFonts w:eastAsia="Times New Roman"/>
              </w:rPr>
            </w:pPr>
            <w:r>
              <w:rPr>
                <w:rFonts w:eastAsia="Times New Roman"/>
              </w:rPr>
              <w:t>Version</w:t>
            </w:r>
          </w:p>
        </w:tc>
        <w:tc>
          <w:tcPr>
            <w:tcW w:w="0" w:type="auto"/>
            <w:vAlign w:val="center"/>
            <w:hideMark/>
          </w:tcPr>
          <w:p w14:paraId="5A641B84" w14:textId="77777777" w:rsidR="00C51368" w:rsidRDefault="00E43BD9">
            <w:pPr>
              <w:rPr>
                <w:rFonts w:eastAsia="Times New Roman"/>
              </w:rPr>
            </w:pPr>
            <w:r>
              <w:rPr>
                <w:rFonts w:eastAsia="Times New Roman"/>
              </w:rPr>
              <w:t>There is no version or versioning associated with the NCI metathesaurus</w:t>
            </w:r>
          </w:p>
        </w:tc>
      </w:tr>
      <w:tr w:rsidR="00C51368" w14:paraId="7622EB44" w14:textId="77777777">
        <w:trPr>
          <w:divId w:val="1159152757"/>
          <w:tblCellSpacing w:w="15" w:type="dxa"/>
        </w:trPr>
        <w:tc>
          <w:tcPr>
            <w:tcW w:w="0" w:type="auto"/>
            <w:vAlign w:val="center"/>
            <w:hideMark/>
          </w:tcPr>
          <w:p w14:paraId="5650EC70" w14:textId="77777777" w:rsidR="00C51368" w:rsidRDefault="00E43BD9">
            <w:pPr>
              <w:rPr>
                <w:rFonts w:eastAsia="Times New Roman"/>
              </w:rPr>
            </w:pPr>
            <w:r>
              <w:rPr>
                <w:rFonts w:eastAsia="Times New Roman"/>
              </w:rPr>
              <w:t>Code</w:t>
            </w:r>
          </w:p>
        </w:tc>
        <w:tc>
          <w:tcPr>
            <w:tcW w:w="0" w:type="auto"/>
            <w:vAlign w:val="center"/>
            <w:hideMark/>
          </w:tcPr>
          <w:p w14:paraId="798B7560" w14:textId="77777777" w:rsidR="00C51368" w:rsidRDefault="00E43BD9">
            <w:pPr>
              <w:rPr>
                <w:rFonts w:eastAsia="Times New Roman"/>
              </w:rPr>
            </w:pPr>
            <w:r>
              <w:rPr>
                <w:rFonts w:eastAsia="Times New Roman"/>
              </w:rPr>
              <w:t>The Concept Unique Identifier (CUI) is used for the code value for a Metathesaurus concept</w:t>
            </w:r>
          </w:p>
        </w:tc>
      </w:tr>
      <w:tr w:rsidR="00C51368" w14:paraId="7E6EAD37" w14:textId="77777777">
        <w:trPr>
          <w:divId w:val="1159152757"/>
          <w:tblCellSpacing w:w="15" w:type="dxa"/>
        </w:trPr>
        <w:tc>
          <w:tcPr>
            <w:tcW w:w="0" w:type="auto"/>
            <w:vAlign w:val="center"/>
            <w:hideMark/>
          </w:tcPr>
          <w:p w14:paraId="34A89899" w14:textId="77777777" w:rsidR="00C51368" w:rsidRDefault="00E43BD9">
            <w:pPr>
              <w:rPr>
                <w:rFonts w:eastAsia="Times New Roman"/>
              </w:rPr>
            </w:pPr>
            <w:r>
              <w:rPr>
                <w:rFonts w:eastAsia="Times New Roman"/>
              </w:rPr>
              <w:t>Display</w:t>
            </w:r>
          </w:p>
        </w:tc>
        <w:tc>
          <w:tcPr>
            <w:tcW w:w="0" w:type="auto"/>
            <w:vAlign w:val="center"/>
            <w:hideMark/>
          </w:tcPr>
          <w:p w14:paraId="42F2FA07" w14:textId="77777777" w:rsidR="00C51368" w:rsidRDefault="00E43BD9">
            <w:pPr>
              <w:rPr>
                <w:rFonts w:eastAsia="Times New Roman"/>
              </w:rPr>
            </w:pPr>
            <w:r>
              <w:rPr>
                <w:rFonts w:eastAsia="Times New Roman"/>
              </w:rPr>
              <w:t>The name should be used as the display for English usage (e.g. "Aerosol Dose Form" for CUI C1112870)</w:t>
            </w:r>
          </w:p>
        </w:tc>
      </w:tr>
      <w:tr w:rsidR="00C51368" w14:paraId="73C1973F" w14:textId="77777777">
        <w:trPr>
          <w:divId w:val="1159152757"/>
          <w:tblCellSpacing w:w="15" w:type="dxa"/>
        </w:trPr>
        <w:tc>
          <w:tcPr>
            <w:tcW w:w="0" w:type="auto"/>
            <w:vAlign w:val="center"/>
            <w:hideMark/>
          </w:tcPr>
          <w:p w14:paraId="76F80C8A" w14:textId="77777777" w:rsidR="00C51368" w:rsidRDefault="00E43BD9">
            <w:pPr>
              <w:rPr>
                <w:rFonts w:eastAsia="Times New Roman"/>
              </w:rPr>
            </w:pPr>
            <w:r>
              <w:rPr>
                <w:rFonts w:eastAsia="Times New Roman"/>
              </w:rPr>
              <w:t>Filter Properties</w:t>
            </w:r>
          </w:p>
        </w:tc>
        <w:tc>
          <w:tcPr>
            <w:tcW w:w="0" w:type="auto"/>
            <w:vAlign w:val="center"/>
            <w:hideMark/>
          </w:tcPr>
          <w:p w14:paraId="25060A30" w14:textId="77777777" w:rsidR="00C51368" w:rsidRDefault="00E43BD9">
            <w:pPr>
              <w:rPr>
                <w:rFonts w:eastAsia="Times New Roman"/>
              </w:rPr>
            </w:pPr>
            <w:r>
              <w:rPr>
                <w:rFonts w:eastAsia="Times New Roman"/>
              </w:rPr>
              <w:t>None are described yet</w:t>
            </w:r>
          </w:p>
        </w:tc>
      </w:tr>
    </w:tbl>
    <w:p w14:paraId="64D4347C" w14:textId="77777777" w:rsidR="00C51368" w:rsidRDefault="00E43BD9">
      <w:pPr>
        <w:pStyle w:val="Heading3"/>
        <w:divId w:val="1159152757"/>
        <w:rPr>
          <w:rFonts w:eastAsia="Times New Roman"/>
          <w:lang w:val="en-US"/>
        </w:rPr>
      </w:pPr>
      <w:r>
        <w:rPr>
          <w:rFonts w:eastAsia="Times New Roman"/>
          <w:lang w:val="en-US"/>
        </w:rPr>
        <w:t>Version Issues</w:t>
      </w:r>
    </w:p>
    <w:p w14:paraId="3BEE68C4" w14:textId="77777777" w:rsidR="00C51368" w:rsidRDefault="00E43BD9">
      <w:pPr>
        <w:pStyle w:val="NormalWeb"/>
        <w:divId w:val="1159152757"/>
        <w:rPr>
          <w:lang w:val="en-US"/>
        </w:rPr>
      </w:pPr>
      <w:r>
        <w:rPr>
          <w:lang w:val="en-US"/>
        </w:rPr>
        <w:t xml:space="preserve">There are no staged releases of the NCI metathesaurus, so there is no versioning policy. </w:t>
      </w:r>
    </w:p>
    <w:p w14:paraId="4435FA60" w14:textId="77777777" w:rsidR="00C51368" w:rsidRDefault="00E43BD9">
      <w:pPr>
        <w:pStyle w:val="Heading3"/>
        <w:divId w:val="1159152757"/>
        <w:rPr>
          <w:rFonts w:eastAsia="Times New Roman"/>
          <w:lang w:val="en-US"/>
        </w:rPr>
      </w:pPr>
      <w:r>
        <w:rPr>
          <w:rFonts w:eastAsia="Times New Roman"/>
          <w:lang w:val="en-US"/>
        </w:rPr>
        <w:t>Copyright/License Issues</w:t>
      </w:r>
    </w:p>
    <w:p w14:paraId="65D3002D" w14:textId="77777777"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14:paraId="6ABAAD3D" w14:textId="77777777" w:rsidR="00C51368" w:rsidRDefault="00E43BD9">
      <w:pPr>
        <w:pStyle w:val="Heading3"/>
        <w:divId w:val="1159152757"/>
        <w:rPr>
          <w:rFonts w:eastAsia="Times New Roman"/>
          <w:lang w:val="en-US"/>
        </w:rPr>
      </w:pPr>
      <w:r>
        <w:rPr>
          <w:rFonts w:eastAsia="Times New Roman"/>
          <w:lang w:val="en-US"/>
        </w:rPr>
        <w:t>MCI Metathesaurus MySQL Database</w:t>
      </w:r>
    </w:p>
    <w:p w14:paraId="1694F6C6" w14:textId="77777777" w:rsidR="00C51368" w:rsidRDefault="00E43BD9">
      <w:pPr>
        <w:pStyle w:val="NormalWeb"/>
        <w:divId w:val="1159152757"/>
        <w:rPr>
          <w:lang w:val="en-US"/>
        </w:rPr>
      </w:pPr>
      <w:r>
        <w:rPr>
          <w:lang w:val="en-US"/>
        </w:rPr>
        <w:t xml:space="preserve">Like </w:t>
      </w:r>
      <w:hyperlink r:id="rId1805"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(note: for consistency, the rxnorm table and column names are used; also, the CUIs are 1 character longer, so the scripts must be updated). </w:t>
      </w:r>
    </w:p>
    <w:p w14:paraId="6BCBB5D6" w14:textId="77777777"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14:paraId="010BBD85" w14:textId="77777777" w:rsidR="00C51368" w:rsidRDefault="00E43BD9">
      <w:pPr>
        <w:pStyle w:val="Heading3"/>
        <w:divId w:val="1159152757"/>
        <w:rPr>
          <w:rFonts w:eastAsia="Times New Roman"/>
          <w:lang w:val="en-US"/>
        </w:rPr>
      </w:pPr>
      <w:r>
        <w:rPr>
          <w:rFonts w:eastAsia="Times New Roman"/>
          <w:lang w:val="en-US"/>
        </w:rPr>
        <w:t>NCI metathesaurus Filter Properties</w:t>
      </w:r>
    </w:p>
    <w:p w14:paraId="3A7244A6" w14:textId="77777777"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14:paraId="4CC06A06" w14:textId="77777777" w:rsidR="00C51368" w:rsidRDefault="00E43BD9">
      <w:pPr>
        <w:pStyle w:val="NormalWeb"/>
        <w:divId w:val="1159152757"/>
        <w:rPr>
          <w:lang w:val="en-US"/>
        </w:rPr>
      </w:pPr>
      <w:r>
        <w:rPr>
          <w:lang w:val="en-US"/>
        </w:rPr>
        <w:t xml:space="preserve">The base SQL statement for returning a list of CUIS that conform to these filters is: </w:t>
      </w:r>
    </w:p>
    <w:p w14:paraId="0CB045B2" w14:textId="77777777" w:rsidR="00C51368" w:rsidRDefault="00C51368">
      <w:pPr>
        <w:pStyle w:val="HTMLPreformatted"/>
        <w:divId w:val="1159152757"/>
        <w:rPr>
          <w:lang w:val="en-US"/>
        </w:rPr>
      </w:pPr>
    </w:p>
    <w:p w14:paraId="616E6526" w14:textId="77777777" w:rsidR="00C51368" w:rsidRDefault="00E43BD9">
      <w:pPr>
        <w:pStyle w:val="HTMLPreformatted"/>
        <w:divId w:val="1159152757"/>
        <w:rPr>
          <w:lang w:val="en-US"/>
        </w:rPr>
      </w:pPr>
      <w:r>
        <w:rPr>
          <w:lang w:val="en-US"/>
        </w:rPr>
        <w:t xml:space="preserve">  Select RXCUI from RXNCONSO where SAB = 'RXNORM' and TTY &lt;&gt; 'SY' </w:t>
      </w:r>
    </w:p>
    <w:p w14:paraId="632B5871" w14:textId="77777777"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14:paraId="0CFD8E0D" w14:textId="77777777">
        <w:trPr>
          <w:divId w:val="1159152757"/>
          <w:tblCellSpacing w:w="15" w:type="dxa"/>
        </w:trPr>
        <w:tc>
          <w:tcPr>
            <w:tcW w:w="0" w:type="auto"/>
            <w:vAlign w:val="center"/>
            <w:hideMark/>
          </w:tcPr>
          <w:p w14:paraId="10ECC7A3" w14:textId="77777777" w:rsidR="00C51368" w:rsidRDefault="00E43BD9">
            <w:pPr>
              <w:rPr>
                <w:rFonts w:eastAsia="Times New Roman"/>
              </w:rPr>
            </w:pPr>
            <w:r>
              <w:rPr>
                <w:rFonts w:eastAsia="Times New Roman"/>
              </w:rPr>
              <w:t>Description</w:t>
            </w:r>
          </w:p>
        </w:tc>
        <w:tc>
          <w:tcPr>
            <w:tcW w:w="0" w:type="auto"/>
            <w:vAlign w:val="center"/>
            <w:hideMark/>
          </w:tcPr>
          <w:p w14:paraId="66B370DC" w14:textId="77777777" w:rsidR="00C51368" w:rsidRDefault="00E43BD9">
            <w:pPr>
              <w:rPr>
                <w:rFonts w:eastAsia="Times New Roman"/>
              </w:rPr>
            </w:pPr>
            <w:r>
              <w:rPr>
                <w:rFonts w:eastAsia="Times New Roman"/>
              </w:rPr>
              <w:t>Allows to choose a set of CUIs based on their Semantic Type</w:t>
            </w:r>
          </w:p>
        </w:tc>
      </w:tr>
      <w:tr w:rsidR="00C51368" w14:paraId="591D7DBC" w14:textId="77777777">
        <w:trPr>
          <w:divId w:val="1159152757"/>
          <w:tblCellSpacing w:w="15" w:type="dxa"/>
        </w:trPr>
        <w:tc>
          <w:tcPr>
            <w:tcW w:w="0" w:type="auto"/>
            <w:vAlign w:val="center"/>
            <w:hideMark/>
          </w:tcPr>
          <w:p w14:paraId="763F524D" w14:textId="77777777" w:rsidR="00C51368" w:rsidRDefault="00E43BD9">
            <w:pPr>
              <w:rPr>
                <w:rFonts w:eastAsia="Times New Roman"/>
              </w:rPr>
            </w:pPr>
            <w:r>
              <w:rPr>
                <w:rFonts w:eastAsia="Times New Roman"/>
              </w:rPr>
              <w:t>Property Name</w:t>
            </w:r>
          </w:p>
        </w:tc>
        <w:tc>
          <w:tcPr>
            <w:tcW w:w="0" w:type="auto"/>
            <w:vAlign w:val="center"/>
            <w:hideMark/>
          </w:tcPr>
          <w:p w14:paraId="76453C0C" w14:textId="77777777" w:rsidR="00C51368" w:rsidRDefault="00E43BD9">
            <w:pPr>
              <w:rPr>
                <w:rFonts w:eastAsia="Times New Roman"/>
              </w:rPr>
            </w:pPr>
            <w:r>
              <w:rPr>
                <w:rFonts w:eastAsia="Times New Roman"/>
              </w:rPr>
              <w:t>STY</w:t>
            </w:r>
          </w:p>
        </w:tc>
      </w:tr>
      <w:tr w:rsidR="00C51368" w14:paraId="032FF7B8" w14:textId="77777777">
        <w:trPr>
          <w:divId w:val="1159152757"/>
          <w:tblCellSpacing w:w="15" w:type="dxa"/>
        </w:trPr>
        <w:tc>
          <w:tcPr>
            <w:tcW w:w="0" w:type="auto"/>
            <w:vAlign w:val="center"/>
            <w:hideMark/>
          </w:tcPr>
          <w:p w14:paraId="5B6D8C5B" w14:textId="77777777" w:rsidR="00C51368" w:rsidRDefault="00E43BD9">
            <w:pPr>
              <w:rPr>
                <w:rFonts w:eastAsia="Times New Roman"/>
              </w:rPr>
            </w:pPr>
            <w:r>
              <w:rPr>
                <w:rFonts w:eastAsia="Times New Roman"/>
              </w:rPr>
              <w:t>Operations Allowed</w:t>
            </w:r>
          </w:p>
        </w:tc>
        <w:tc>
          <w:tcPr>
            <w:tcW w:w="0" w:type="auto"/>
            <w:vAlign w:val="center"/>
            <w:hideMark/>
          </w:tcPr>
          <w:p w14:paraId="14AE70F4" w14:textId="77777777" w:rsidR="00C51368" w:rsidRDefault="00E43BD9">
            <w:pPr>
              <w:rPr>
                <w:rFonts w:eastAsia="Times New Roman"/>
              </w:rPr>
            </w:pPr>
            <w:r>
              <w:rPr>
                <w:rFonts w:eastAsia="Times New Roman"/>
              </w:rPr>
              <w:t>= / in</w:t>
            </w:r>
          </w:p>
        </w:tc>
      </w:tr>
      <w:tr w:rsidR="00C51368" w14:paraId="17DD90ED" w14:textId="77777777">
        <w:trPr>
          <w:divId w:val="1159152757"/>
          <w:tblCellSpacing w:w="15" w:type="dxa"/>
        </w:trPr>
        <w:tc>
          <w:tcPr>
            <w:tcW w:w="0" w:type="auto"/>
            <w:vAlign w:val="center"/>
            <w:hideMark/>
          </w:tcPr>
          <w:p w14:paraId="623EEE5C" w14:textId="77777777" w:rsidR="00C51368" w:rsidRDefault="00E43BD9">
            <w:pPr>
              <w:rPr>
                <w:rFonts w:eastAsia="Times New Roman"/>
              </w:rPr>
            </w:pPr>
            <w:r>
              <w:rPr>
                <w:rFonts w:eastAsia="Times New Roman"/>
              </w:rPr>
              <w:t>Values Allowed</w:t>
            </w:r>
          </w:p>
        </w:tc>
        <w:tc>
          <w:tcPr>
            <w:tcW w:w="0" w:type="auto"/>
            <w:vAlign w:val="center"/>
            <w:hideMark/>
          </w:tcPr>
          <w:p w14:paraId="234B392F" w14:textId="77777777" w:rsidR="00C51368" w:rsidRDefault="00E43BD9">
            <w:pPr>
              <w:rPr>
                <w:rFonts w:eastAsia="Times New Roman"/>
              </w:rPr>
            </w:pPr>
            <w:r>
              <w:rPr>
                <w:rFonts w:eastAsia="Times New Roman"/>
              </w:rPr>
              <w:t>[column:]value</w:t>
            </w:r>
          </w:p>
        </w:tc>
      </w:tr>
      <w:tr w:rsidR="00C51368" w14:paraId="35D874D7" w14:textId="77777777">
        <w:trPr>
          <w:divId w:val="1159152757"/>
          <w:tblCellSpacing w:w="15" w:type="dxa"/>
        </w:trPr>
        <w:tc>
          <w:tcPr>
            <w:tcW w:w="0" w:type="auto"/>
            <w:vAlign w:val="center"/>
            <w:hideMark/>
          </w:tcPr>
          <w:p w14:paraId="2A0D8733" w14:textId="77777777" w:rsidR="00C51368" w:rsidRDefault="00E43BD9">
            <w:pPr>
              <w:rPr>
                <w:rFonts w:eastAsia="Times New Roman"/>
              </w:rPr>
            </w:pPr>
            <w:r>
              <w:rPr>
                <w:rFonts w:eastAsia="Times New Roman"/>
              </w:rPr>
              <w:t>Comments</w:t>
            </w:r>
          </w:p>
        </w:tc>
        <w:tc>
          <w:tcPr>
            <w:tcW w:w="0" w:type="auto"/>
            <w:vAlign w:val="center"/>
            <w:hideMark/>
          </w:tcPr>
          <w:p w14:paraId="640884B8" w14:textId="77777777" w:rsidR="00C51368" w:rsidRDefault="00E43BD9">
            <w:pPr>
              <w:rPr>
                <w:rFonts w:eastAsia="Times New Roman"/>
              </w:rPr>
            </w:pPr>
            <w:r>
              <w:rPr>
                <w:rFonts w:eastAsia="Times New Roman"/>
              </w:rPr>
              <w:t>If not column is specified, the default column is TUI</w:t>
            </w:r>
          </w:p>
        </w:tc>
      </w:tr>
      <w:tr w:rsidR="00C51368" w14:paraId="4A5D1D90" w14:textId="77777777">
        <w:trPr>
          <w:divId w:val="1159152757"/>
          <w:tblCellSpacing w:w="15" w:type="dxa"/>
        </w:trPr>
        <w:tc>
          <w:tcPr>
            <w:tcW w:w="0" w:type="auto"/>
            <w:vAlign w:val="center"/>
            <w:hideMark/>
          </w:tcPr>
          <w:p w14:paraId="4C072875" w14:textId="77777777" w:rsidR="00C51368" w:rsidRDefault="00E43BD9">
            <w:pPr>
              <w:rPr>
                <w:rFonts w:eastAsia="Times New Roman"/>
              </w:rPr>
            </w:pPr>
            <w:r>
              <w:rPr>
                <w:rFonts w:eastAsia="Times New Roman"/>
              </w:rPr>
              <w:t>SQL</w:t>
            </w:r>
          </w:p>
        </w:tc>
        <w:tc>
          <w:tcPr>
            <w:tcW w:w="0" w:type="auto"/>
            <w:vAlign w:val="center"/>
            <w:hideMark/>
          </w:tcPr>
          <w:p w14:paraId="49A7EDDD" w14:textId="77777777" w:rsidR="00C51368" w:rsidRDefault="00E43BD9">
            <w:pPr>
              <w:pStyle w:val="HTMLPreformatted"/>
            </w:pPr>
            <w:r>
              <w:t>and RXCUI in (select RXCUI from RXNSTY where [:column] = :value)</w:t>
            </w:r>
          </w:p>
        </w:tc>
      </w:tr>
    </w:tbl>
    <w:p w14:paraId="7143F4D3" w14:textId="77777777"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14:paraId="4881B0F2" w14:textId="77777777">
        <w:trPr>
          <w:divId w:val="1159152757"/>
          <w:tblCellSpacing w:w="15" w:type="dxa"/>
        </w:trPr>
        <w:tc>
          <w:tcPr>
            <w:tcW w:w="0" w:type="auto"/>
            <w:vAlign w:val="center"/>
            <w:hideMark/>
          </w:tcPr>
          <w:p w14:paraId="571448D9" w14:textId="77777777" w:rsidR="00C51368" w:rsidRDefault="00E43BD9">
            <w:pPr>
              <w:rPr>
                <w:rFonts w:eastAsia="Times New Roman"/>
              </w:rPr>
            </w:pPr>
            <w:r>
              <w:rPr>
                <w:rFonts w:eastAsia="Times New Roman"/>
              </w:rPr>
              <w:t>Description</w:t>
            </w:r>
          </w:p>
        </w:tc>
        <w:tc>
          <w:tcPr>
            <w:tcW w:w="0" w:type="auto"/>
            <w:vAlign w:val="center"/>
            <w:hideMark/>
          </w:tcPr>
          <w:p w14:paraId="403B92F6" w14:textId="77777777" w:rsidR="00C51368" w:rsidRDefault="00E43BD9">
            <w:pPr>
              <w:rPr>
                <w:rFonts w:eastAsia="Times New Roman"/>
              </w:rPr>
            </w:pPr>
            <w:r>
              <w:rPr>
                <w:rFonts w:eastAsia="Times New Roman"/>
              </w:rPr>
              <w:t>Allows for selection of the set of concepts that have mappings to a particular rxnorm source</w:t>
            </w:r>
          </w:p>
        </w:tc>
      </w:tr>
      <w:tr w:rsidR="00C51368" w14:paraId="0EA66DA3" w14:textId="77777777">
        <w:trPr>
          <w:divId w:val="1159152757"/>
          <w:tblCellSpacing w:w="15" w:type="dxa"/>
        </w:trPr>
        <w:tc>
          <w:tcPr>
            <w:tcW w:w="0" w:type="auto"/>
            <w:vAlign w:val="center"/>
            <w:hideMark/>
          </w:tcPr>
          <w:p w14:paraId="326E1BFE" w14:textId="77777777" w:rsidR="00C51368" w:rsidRDefault="00E43BD9">
            <w:pPr>
              <w:rPr>
                <w:rFonts w:eastAsia="Times New Roman"/>
              </w:rPr>
            </w:pPr>
            <w:r>
              <w:rPr>
                <w:rFonts w:eastAsia="Times New Roman"/>
              </w:rPr>
              <w:t>Property Name</w:t>
            </w:r>
          </w:p>
        </w:tc>
        <w:tc>
          <w:tcPr>
            <w:tcW w:w="0" w:type="auto"/>
            <w:vAlign w:val="center"/>
            <w:hideMark/>
          </w:tcPr>
          <w:p w14:paraId="45349E37" w14:textId="77777777" w:rsidR="00C51368" w:rsidRDefault="00E43BD9">
            <w:pPr>
              <w:rPr>
                <w:rFonts w:eastAsia="Times New Roman"/>
              </w:rPr>
            </w:pPr>
            <w:r>
              <w:rPr>
                <w:rFonts w:eastAsia="Times New Roman"/>
              </w:rPr>
              <w:t>SAB</w:t>
            </w:r>
          </w:p>
        </w:tc>
      </w:tr>
      <w:tr w:rsidR="00C51368" w14:paraId="756C14E7" w14:textId="77777777">
        <w:trPr>
          <w:divId w:val="1159152757"/>
          <w:tblCellSpacing w:w="15" w:type="dxa"/>
        </w:trPr>
        <w:tc>
          <w:tcPr>
            <w:tcW w:w="0" w:type="auto"/>
            <w:vAlign w:val="center"/>
            <w:hideMark/>
          </w:tcPr>
          <w:p w14:paraId="21C8CEE6" w14:textId="77777777" w:rsidR="00C51368" w:rsidRDefault="00E43BD9">
            <w:pPr>
              <w:rPr>
                <w:rFonts w:eastAsia="Times New Roman"/>
              </w:rPr>
            </w:pPr>
            <w:r>
              <w:rPr>
                <w:rFonts w:eastAsia="Times New Roman"/>
              </w:rPr>
              <w:t>Operations Allowed</w:t>
            </w:r>
          </w:p>
        </w:tc>
        <w:tc>
          <w:tcPr>
            <w:tcW w:w="0" w:type="auto"/>
            <w:vAlign w:val="center"/>
            <w:hideMark/>
          </w:tcPr>
          <w:p w14:paraId="2FB60860" w14:textId="77777777" w:rsidR="00C51368" w:rsidRDefault="00E43BD9">
            <w:pPr>
              <w:rPr>
                <w:rFonts w:eastAsia="Times New Roman"/>
              </w:rPr>
            </w:pPr>
            <w:r>
              <w:rPr>
                <w:rFonts w:eastAsia="Times New Roman"/>
              </w:rPr>
              <w:t>= / in</w:t>
            </w:r>
          </w:p>
        </w:tc>
      </w:tr>
      <w:tr w:rsidR="00C51368" w14:paraId="3CEAB043" w14:textId="77777777">
        <w:trPr>
          <w:divId w:val="1159152757"/>
          <w:tblCellSpacing w:w="15" w:type="dxa"/>
        </w:trPr>
        <w:tc>
          <w:tcPr>
            <w:tcW w:w="0" w:type="auto"/>
            <w:vAlign w:val="center"/>
            <w:hideMark/>
          </w:tcPr>
          <w:p w14:paraId="4E6ACD71" w14:textId="77777777" w:rsidR="00C51368" w:rsidRDefault="00E43BD9">
            <w:pPr>
              <w:rPr>
                <w:rFonts w:eastAsia="Times New Roman"/>
              </w:rPr>
            </w:pPr>
            <w:r>
              <w:rPr>
                <w:rFonts w:eastAsia="Times New Roman"/>
              </w:rPr>
              <w:t>Values Allowed</w:t>
            </w:r>
          </w:p>
        </w:tc>
        <w:tc>
          <w:tcPr>
            <w:tcW w:w="0" w:type="auto"/>
            <w:vAlign w:val="center"/>
            <w:hideMark/>
          </w:tcPr>
          <w:p w14:paraId="725834B3" w14:textId="77777777" w:rsidR="00C51368" w:rsidRDefault="00E43BD9">
            <w:pPr>
              <w:rPr>
                <w:rFonts w:eastAsia="Times New Roman"/>
              </w:rPr>
            </w:pPr>
            <w:r>
              <w:rPr>
                <w:rFonts w:eastAsia="Times New Roman"/>
              </w:rPr>
              <w:t xml:space="preserve">Values from the SAB table (e.g. select RSAB from RXNsab) </w:t>
            </w:r>
          </w:p>
        </w:tc>
      </w:tr>
      <w:tr w:rsidR="00C51368" w14:paraId="595D98AD" w14:textId="77777777">
        <w:trPr>
          <w:divId w:val="1159152757"/>
          <w:tblCellSpacing w:w="15" w:type="dxa"/>
        </w:trPr>
        <w:tc>
          <w:tcPr>
            <w:tcW w:w="0" w:type="auto"/>
            <w:vAlign w:val="center"/>
            <w:hideMark/>
          </w:tcPr>
          <w:p w14:paraId="1278D049" w14:textId="77777777" w:rsidR="00C51368" w:rsidRDefault="00E43BD9">
            <w:pPr>
              <w:rPr>
                <w:rFonts w:eastAsia="Times New Roman"/>
              </w:rPr>
            </w:pPr>
            <w:r>
              <w:rPr>
                <w:rFonts w:eastAsia="Times New Roman"/>
              </w:rPr>
              <w:t>SQL</w:t>
            </w:r>
          </w:p>
        </w:tc>
        <w:tc>
          <w:tcPr>
            <w:tcW w:w="0" w:type="auto"/>
            <w:vAlign w:val="center"/>
            <w:hideMark/>
          </w:tcPr>
          <w:p w14:paraId="3FDB411C" w14:textId="77777777" w:rsidR="00C51368" w:rsidRDefault="00E43BD9">
            <w:pPr>
              <w:pStyle w:val="HTMLPreformatted"/>
            </w:pPr>
            <w:r>
              <w:t>and RXCUI in (select RXCUI from RXNconso where SAB = :value)</w:t>
            </w:r>
          </w:p>
        </w:tc>
      </w:tr>
    </w:tbl>
    <w:p w14:paraId="76B705F4" w14:textId="77777777"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14:paraId="09B6F895" w14:textId="77777777">
        <w:trPr>
          <w:divId w:val="1159152757"/>
          <w:tblCellSpacing w:w="15" w:type="dxa"/>
        </w:trPr>
        <w:tc>
          <w:tcPr>
            <w:tcW w:w="0" w:type="auto"/>
            <w:vAlign w:val="center"/>
            <w:hideMark/>
          </w:tcPr>
          <w:p w14:paraId="666C4B10" w14:textId="77777777" w:rsidR="00C51368" w:rsidRDefault="00E43BD9">
            <w:pPr>
              <w:rPr>
                <w:rFonts w:eastAsia="Times New Roman"/>
              </w:rPr>
            </w:pPr>
            <w:r>
              <w:rPr>
                <w:rFonts w:eastAsia="Times New Roman"/>
              </w:rPr>
              <w:t>Description</w:t>
            </w:r>
          </w:p>
        </w:tc>
        <w:tc>
          <w:tcPr>
            <w:tcW w:w="0" w:type="auto"/>
            <w:vAlign w:val="center"/>
            <w:hideMark/>
          </w:tcPr>
          <w:p w14:paraId="63889487" w14:textId="77777777" w:rsidR="00C51368" w:rsidRDefault="00E43BD9">
            <w:pPr>
              <w:rPr>
                <w:rFonts w:eastAsia="Times New Roman"/>
              </w:rPr>
            </w:pPr>
            <w:r>
              <w:rPr>
                <w:rFonts w:eastAsia="Times New Roman"/>
              </w:rPr>
              <w:t>Allows for selection of a concept based on its designated type</w:t>
            </w:r>
          </w:p>
        </w:tc>
      </w:tr>
      <w:tr w:rsidR="00C51368" w14:paraId="2D8E8DC9" w14:textId="77777777">
        <w:trPr>
          <w:divId w:val="1159152757"/>
          <w:tblCellSpacing w:w="15" w:type="dxa"/>
        </w:trPr>
        <w:tc>
          <w:tcPr>
            <w:tcW w:w="0" w:type="auto"/>
            <w:vAlign w:val="center"/>
            <w:hideMark/>
          </w:tcPr>
          <w:p w14:paraId="4B6B1111" w14:textId="77777777" w:rsidR="00C51368" w:rsidRDefault="00E43BD9">
            <w:pPr>
              <w:rPr>
                <w:rFonts w:eastAsia="Times New Roman"/>
              </w:rPr>
            </w:pPr>
            <w:r>
              <w:rPr>
                <w:rFonts w:eastAsia="Times New Roman"/>
              </w:rPr>
              <w:t>Property Name</w:t>
            </w:r>
          </w:p>
        </w:tc>
        <w:tc>
          <w:tcPr>
            <w:tcW w:w="0" w:type="auto"/>
            <w:vAlign w:val="center"/>
            <w:hideMark/>
          </w:tcPr>
          <w:p w14:paraId="657AA811" w14:textId="77777777" w:rsidR="00C51368" w:rsidRDefault="00E43BD9">
            <w:pPr>
              <w:rPr>
                <w:rFonts w:eastAsia="Times New Roman"/>
              </w:rPr>
            </w:pPr>
            <w:r>
              <w:rPr>
                <w:rFonts w:eastAsia="Times New Roman"/>
              </w:rPr>
              <w:t>TTY</w:t>
            </w:r>
          </w:p>
        </w:tc>
      </w:tr>
      <w:tr w:rsidR="00C51368" w14:paraId="539957A6" w14:textId="77777777">
        <w:trPr>
          <w:divId w:val="1159152757"/>
          <w:tblCellSpacing w:w="15" w:type="dxa"/>
        </w:trPr>
        <w:tc>
          <w:tcPr>
            <w:tcW w:w="0" w:type="auto"/>
            <w:vAlign w:val="center"/>
            <w:hideMark/>
          </w:tcPr>
          <w:p w14:paraId="50E22A4A" w14:textId="77777777" w:rsidR="00C51368" w:rsidRDefault="00E43BD9">
            <w:pPr>
              <w:rPr>
                <w:rFonts w:eastAsia="Times New Roman"/>
              </w:rPr>
            </w:pPr>
            <w:r>
              <w:rPr>
                <w:rFonts w:eastAsia="Times New Roman"/>
              </w:rPr>
              <w:t>Operations Allowed</w:t>
            </w:r>
          </w:p>
        </w:tc>
        <w:tc>
          <w:tcPr>
            <w:tcW w:w="0" w:type="auto"/>
            <w:vAlign w:val="center"/>
            <w:hideMark/>
          </w:tcPr>
          <w:p w14:paraId="0F7D43A9" w14:textId="77777777" w:rsidR="00C51368" w:rsidRDefault="00E43BD9">
            <w:pPr>
              <w:rPr>
                <w:rFonts w:eastAsia="Times New Roman"/>
              </w:rPr>
            </w:pPr>
            <w:r>
              <w:rPr>
                <w:rFonts w:eastAsia="Times New Roman"/>
              </w:rPr>
              <w:t>= / in</w:t>
            </w:r>
          </w:p>
        </w:tc>
      </w:tr>
      <w:tr w:rsidR="00C51368" w14:paraId="0A914821" w14:textId="77777777">
        <w:trPr>
          <w:divId w:val="1159152757"/>
          <w:tblCellSpacing w:w="15" w:type="dxa"/>
        </w:trPr>
        <w:tc>
          <w:tcPr>
            <w:tcW w:w="0" w:type="auto"/>
            <w:vAlign w:val="center"/>
            <w:hideMark/>
          </w:tcPr>
          <w:p w14:paraId="3CC4706B" w14:textId="77777777" w:rsidR="00C51368" w:rsidRDefault="00E43BD9">
            <w:pPr>
              <w:rPr>
                <w:rFonts w:eastAsia="Times New Roman"/>
              </w:rPr>
            </w:pPr>
            <w:r>
              <w:rPr>
                <w:rFonts w:eastAsia="Times New Roman"/>
              </w:rPr>
              <w:t>Values Allowed</w:t>
            </w:r>
          </w:p>
        </w:tc>
        <w:tc>
          <w:tcPr>
            <w:tcW w:w="0" w:type="auto"/>
            <w:vAlign w:val="center"/>
            <w:hideMark/>
          </w:tcPr>
          <w:p w14:paraId="57198F0A" w14:textId="77777777" w:rsidR="00C51368" w:rsidRDefault="00E43BD9">
            <w:pPr>
              <w:rPr>
                <w:rFonts w:eastAsia="Times New Roman"/>
              </w:rPr>
            </w:pPr>
            <w:r>
              <w:rPr>
                <w:rFonts w:eastAsia="Times New Roman"/>
              </w:rPr>
              <w:t>TTY values from the RxNorm Concept table (e.g. select distinct TTY from rxnconso)</w:t>
            </w:r>
          </w:p>
        </w:tc>
      </w:tr>
      <w:tr w:rsidR="00C51368" w14:paraId="03331636" w14:textId="77777777">
        <w:trPr>
          <w:divId w:val="1159152757"/>
          <w:tblCellSpacing w:w="15" w:type="dxa"/>
        </w:trPr>
        <w:tc>
          <w:tcPr>
            <w:tcW w:w="0" w:type="auto"/>
            <w:vAlign w:val="center"/>
            <w:hideMark/>
          </w:tcPr>
          <w:p w14:paraId="0288D722" w14:textId="77777777" w:rsidR="00C51368" w:rsidRDefault="00E43BD9">
            <w:pPr>
              <w:rPr>
                <w:rFonts w:eastAsia="Times New Roman"/>
              </w:rPr>
            </w:pPr>
            <w:r>
              <w:rPr>
                <w:rFonts w:eastAsia="Times New Roman"/>
              </w:rPr>
              <w:t>SQL</w:t>
            </w:r>
          </w:p>
        </w:tc>
        <w:tc>
          <w:tcPr>
            <w:tcW w:w="0" w:type="auto"/>
            <w:vAlign w:val="center"/>
            <w:hideMark/>
          </w:tcPr>
          <w:p w14:paraId="56B1EF38" w14:textId="77777777" w:rsidR="00C51368" w:rsidRDefault="00E43BD9">
            <w:pPr>
              <w:pStyle w:val="HTMLPreformatted"/>
            </w:pPr>
            <w:r>
              <w:t>and TTY = :value</w:t>
            </w:r>
          </w:p>
        </w:tc>
      </w:tr>
    </w:tbl>
    <w:p w14:paraId="59E7B815" w14:textId="77777777"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14:paraId="225E4357" w14:textId="77777777">
        <w:trPr>
          <w:divId w:val="1159152757"/>
          <w:tblCellSpacing w:w="15" w:type="dxa"/>
        </w:trPr>
        <w:tc>
          <w:tcPr>
            <w:tcW w:w="0" w:type="auto"/>
            <w:vAlign w:val="center"/>
            <w:hideMark/>
          </w:tcPr>
          <w:p w14:paraId="298DECC0" w14:textId="77777777" w:rsidR="00C51368" w:rsidRDefault="00E43BD9">
            <w:pPr>
              <w:rPr>
                <w:rFonts w:eastAsia="Times New Roman"/>
              </w:rPr>
            </w:pPr>
            <w:r>
              <w:rPr>
                <w:rFonts w:eastAsia="Times New Roman"/>
              </w:rPr>
              <w:t>Description</w:t>
            </w:r>
          </w:p>
        </w:tc>
        <w:tc>
          <w:tcPr>
            <w:tcW w:w="0" w:type="auto"/>
            <w:vAlign w:val="center"/>
            <w:hideMark/>
          </w:tcPr>
          <w:p w14:paraId="44C05A8A" w14:textId="77777777" w:rsidR="00C51368" w:rsidRDefault="00E43BD9">
            <w:pPr>
              <w:rPr>
                <w:rFonts w:eastAsia="Times New Roman"/>
              </w:rPr>
            </w:pPr>
            <w:r>
              <w:rPr>
                <w:rFonts w:eastAsia="Times New Roman"/>
              </w:rPr>
              <w:t>Allows for selection of a concept based on its relationships</w:t>
            </w:r>
          </w:p>
        </w:tc>
      </w:tr>
      <w:tr w:rsidR="00C51368" w14:paraId="2FCD0ECF" w14:textId="77777777">
        <w:trPr>
          <w:divId w:val="1159152757"/>
          <w:tblCellSpacing w:w="15" w:type="dxa"/>
        </w:trPr>
        <w:tc>
          <w:tcPr>
            <w:tcW w:w="0" w:type="auto"/>
            <w:vAlign w:val="center"/>
            <w:hideMark/>
          </w:tcPr>
          <w:p w14:paraId="154A26F7" w14:textId="77777777" w:rsidR="00C51368" w:rsidRDefault="00E43BD9">
            <w:pPr>
              <w:rPr>
                <w:rFonts w:eastAsia="Times New Roman"/>
              </w:rPr>
            </w:pPr>
            <w:r>
              <w:rPr>
                <w:rFonts w:eastAsia="Times New Roman"/>
              </w:rPr>
              <w:t>Property Name</w:t>
            </w:r>
          </w:p>
        </w:tc>
        <w:tc>
          <w:tcPr>
            <w:tcW w:w="0" w:type="auto"/>
            <w:vAlign w:val="center"/>
            <w:hideMark/>
          </w:tcPr>
          <w:p w14:paraId="58C59AB6" w14:textId="77777777" w:rsidR="00C51368" w:rsidRDefault="00E43BD9">
            <w:pPr>
              <w:rPr>
                <w:rFonts w:eastAsia="Times New Roman"/>
              </w:rPr>
            </w:pPr>
            <w:r>
              <w:rPr>
                <w:rFonts w:eastAsia="Times New Roman"/>
              </w:rPr>
              <w:t>[REL]</w:t>
            </w:r>
          </w:p>
        </w:tc>
      </w:tr>
      <w:tr w:rsidR="00C51368" w14:paraId="399FD4DF" w14:textId="77777777">
        <w:trPr>
          <w:divId w:val="1159152757"/>
          <w:tblCellSpacing w:w="15" w:type="dxa"/>
        </w:trPr>
        <w:tc>
          <w:tcPr>
            <w:tcW w:w="0" w:type="auto"/>
            <w:vAlign w:val="center"/>
            <w:hideMark/>
          </w:tcPr>
          <w:p w14:paraId="68BDFB1B" w14:textId="77777777" w:rsidR="00C51368" w:rsidRDefault="00E43BD9">
            <w:pPr>
              <w:rPr>
                <w:rFonts w:eastAsia="Times New Roman"/>
              </w:rPr>
            </w:pPr>
            <w:r>
              <w:rPr>
                <w:rFonts w:eastAsia="Times New Roman"/>
              </w:rPr>
              <w:t>Operations Allowed</w:t>
            </w:r>
          </w:p>
        </w:tc>
        <w:tc>
          <w:tcPr>
            <w:tcW w:w="0" w:type="auto"/>
            <w:vAlign w:val="center"/>
            <w:hideMark/>
          </w:tcPr>
          <w:p w14:paraId="5B5727D4" w14:textId="77777777" w:rsidR="00C51368" w:rsidRDefault="00E43BD9">
            <w:pPr>
              <w:rPr>
                <w:rFonts w:eastAsia="Times New Roman"/>
              </w:rPr>
            </w:pPr>
            <w:r>
              <w:rPr>
                <w:rFonts w:eastAsia="Times New Roman"/>
              </w:rPr>
              <w:t>= / in</w:t>
            </w:r>
          </w:p>
        </w:tc>
      </w:tr>
      <w:tr w:rsidR="00C51368" w14:paraId="545252AF" w14:textId="77777777">
        <w:trPr>
          <w:divId w:val="1159152757"/>
          <w:tblCellSpacing w:w="15" w:type="dxa"/>
        </w:trPr>
        <w:tc>
          <w:tcPr>
            <w:tcW w:w="0" w:type="auto"/>
            <w:vAlign w:val="center"/>
            <w:hideMark/>
          </w:tcPr>
          <w:p w14:paraId="43B63538" w14:textId="77777777" w:rsidR="00C51368" w:rsidRDefault="00E43BD9">
            <w:pPr>
              <w:rPr>
                <w:rFonts w:eastAsia="Times New Roman"/>
              </w:rPr>
            </w:pPr>
            <w:r>
              <w:rPr>
                <w:rFonts w:eastAsia="Times New Roman"/>
              </w:rPr>
              <w:t>Values Allowed</w:t>
            </w:r>
          </w:p>
        </w:tc>
        <w:tc>
          <w:tcPr>
            <w:tcW w:w="0" w:type="auto"/>
            <w:vAlign w:val="center"/>
            <w:hideMark/>
          </w:tcPr>
          <w:p w14:paraId="402486C0"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3021056A" w14:textId="77777777">
        <w:trPr>
          <w:divId w:val="1159152757"/>
          <w:tblCellSpacing w:w="15" w:type="dxa"/>
        </w:trPr>
        <w:tc>
          <w:tcPr>
            <w:tcW w:w="0" w:type="auto"/>
            <w:vAlign w:val="center"/>
            <w:hideMark/>
          </w:tcPr>
          <w:p w14:paraId="753AE2BB" w14:textId="77777777" w:rsidR="00C51368" w:rsidRDefault="00E43BD9">
            <w:pPr>
              <w:rPr>
                <w:rFonts w:eastAsia="Times New Roman"/>
              </w:rPr>
            </w:pPr>
            <w:r>
              <w:rPr>
                <w:rFonts w:eastAsia="Times New Roman"/>
              </w:rPr>
              <w:lastRenderedPageBreak/>
              <w:t>Comments</w:t>
            </w:r>
          </w:p>
        </w:tc>
        <w:tc>
          <w:tcPr>
            <w:tcW w:w="0" w:type="auto"/>
            <w:vAlign w:val="center"/>
            <w:hideMark/>
          </w:tcPr>
          <w:p w14:paraId="6F1913FF" w14:textId="77777777" w:rsidR="00C51368" w:rsidRDefault="00E43BD9">
            <w:pPr>
              <w:rPr>
                <w:rFonts w:eastAsia="Times New Roman"/>
              </w:rPr>
            </w:pPr>
            <w:r>
              <w:rPr>
                <w:rFonts w:eastAsia="Times New Roman"/>
              </w:rPr>
              <w:t>[REL] (:rel) is one of AQ, CHD, PAR, QB, RB, RN, RO, RQ, SIB or SY</w:t>
            </w:r>
          </w:p>
        </w:tc>
      </w:tr>
      <w:tr w:rsidR="00C51368" w14:paraId="27FA32CC" w14:textId="77777777">
        <w:trPr>
          <w:divId w:val="1159152757"/>
          <w:tblCellSpacing w:w="15" w:type="dxa"/>
        </w:trPr>
        <w:tc>
          <w:tcPr>
            <w:tcW w:w="0" w:type="auto"/>
            <w:vAlign w:val="center"/>
            <w:hideMark/>
          </w:tcPr>
          <w:p w14:paraId="7DD97D02" w14:textId="77777777" w:rsidR="00C51368" w:rsidRDefault="00E43BD9">
            <w:pPr>
              <w:rPr>
                <w:rFonts w:eastAsia="Times New Roman"/>
              </w:rPr>
            </w:pPr>
            <w:r>
              <w:rPr>
                <w:rFonts w:eastAsia="Times New Roman"/>
              </w:rPr>
              <w:t>SQL</w:t>
            </w:r>
          </w:p>
        </w:tc>
        <w:tc>
          <w:tcPr>
            <w:tcW w:w="0" w:type="auto"/>
            <w:vAlign w:val="center"/>
            <w:hideMark/>
          </w:tcPr>
          <w:p w14:paraId="1B9DBD33" w14:textId="77777777" w:rsidR="00C51368" w:rsidRDefault="00E43BD9">
            <w:pPr>
              <w:rPr>
                <w:rFonts w:eastAsia="Times New Roman"/>
              </w:rPr>
            </w:pPr>
            <w:r>
              <w:rPr>
                <w:rFonts w:eastAsia="Times New Roman"/>
              </w:rPr>
              <w:t xml:space="preserve">for CUI: </w:t>
            </w:r>
          </w:p>
          <w:p w14:paraId="0D701097" w14:textId="77777777" w:rsidR="00C51368" w:rsidRDefault="00E43BD9">
            <w:pPr>
              <w:pStyle w:val="HTMLPreformatted"/>
            </w:pPr>
            <w:r>
              <w:t>and (RXCUI in (select RXCUI from rxnconso where RXCUI in (select RXCUI1 from rxnrel where REL = :rel and RXCUI2 = :value))</w:t>
            </w:r>
          </w:p>
          <w:p w14:paraId="1F393A23" w14:textId="77777777" w:rsidR="00C51368" w:rsidRDefault="00E43BD9">
            <w:pPr>
              <w:rPr>
                <w:rFonts w:eastAsia="Times New Roman"/>
              </w:rPr>
            </w:pPr>
            <w:r>
              <w:rPr>
                <w:rFonts w:eastAsia="Times New Roman"/>
              </w:rPr>
              <w:t xml:space="preserve">for AUI: </w:t>
            </w:r>
          </w:p>
          <w:p w14:paraId="71781CEA" w14:textId="77777777" w:rsidR="00C51368" w:rsidRDefault="00E43BD9">
            <w:pPr>
              <w:pStyle w:val="HTMLPreformatted"/>
            </w:pPr>
            <w:r>
              <w:t>and (RXCUI in (select RXCUI from rxnconso where RXAUI in (select RXAUI1 from rxnrel where REL = :rel and RXAUI2 = :value))</w:t>
            </w:r>
          </w:p>
        </w:tc>
      </w:tr>
    </w:tbl>
    <w:p w14:paraId="447B8444" w14:textId="77777777"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14:paraId="2AAC117F" w14:textId="77777777">
        <w:trPr>
          <w:divId w:val="1159152757"/>
          <w:tblCellSpacing w:w="15" w:type="dxa"/>
        </w:trPr>
        <w:tc>
          <w:tcPr>
            <w:tcW w:w="0" w:type="auto"/>
            <w:vAlign w:val="center"/>
            <w:hideMark/>
          </w:tcPr>
          <w:p w14:paraId="518DFB78" w14:textId="77777777" w:rsidR="00C51368" w:rsidRDefault="00E43BD9">
            <w:pPr>
              <w:rPr>
                <w:rFonts w:eastAsia="Times New Roman"/>
              </w:rPr>
            </w:pPr>
            <w:r>
              <w:rPr>
                <w:rFonts w:eastAsia="Times New Roman"/>
              </w:rPr>
              <w:t>Description</w:t>
            </w:r>
          </w:p>
        </w:tc>
        <w:tc>
          <w:tcPr>
            <w:tcW w:w="0" w:type="auto"/>
            <w:vAlign w:val="center"/>
            <w:hideMark/>
          </w:tcPr>
          <w:p w14:paraId="4EF51178" w14:textId="77777777" w:rsidR="00C51368" w:rsidRDefault="00E43BD9">
            <w:pPr>
              <w:rPr>
                <w:rFonts w:eastAsia="Times New Roman"/>
              </w:rPr>
            </w:pPr>
            <w:r>
              <w:rPr>
                <w:rFonts w:eastAsia="Times New Roman"/>
              </w:rPr>
              <w:t>Allows for selection of a concept based on the type of its relationships</w:t>
            </w:r>
          </w:p>
        </w:tc>
      </w:tr>
      <w:tr w:rsidR="00C51368" w14:paraId="59D7F886" w14:textId="77777777">
        <w:trPr>
          <w:divId w:val="1159152757"/>
          <w:tblCellSpacing w:w="15" w:type="dxa"/>
        </w:trPr>
        <w:tc>
          <w:tcPr>
            <w:tcW w:w="0" w:type="auto"/>
            <w:vAlign w:val="center"/>
            <w:hideMark/>
          </w:tcPr>
          <w:p w14:paraId="2627F401" w14:textId="77777777" w:rsidR="00C51368" w:rsidRDefault="00E43BD9">
            <w:pPr>
              <w:rPr>
                <w:rFonts w:eastAsia="Times New Roman"/>
              </w:rPr>
            </w:pPr>
            <w:r>
              <w:rPr>
                <w:rFonts w:eastAsia="Times New Roman"/>
              </w:rPr>
              <w:t>Property Name</w:t>
            </w:r>
          </w:p>
        </w:tc>
        <w:tc>
          <w:tcPr>
            <w:tcW w:w="0" w:type="auto"/>
            <w:vAlign w:val="center"/>
            <w:hideMark/>
          </w:tcPr>
          <w:p w14:paraId="65C88D0C" w14:textId="77777777" w:rsidR="00C51368" w:rsidRDefault="00E43BD9">
            <w:pPr>
              <w:rPr>
                <w:rFonts w:eastAsia="Times New Roman"/>
              </w:rPr>
            </w:pPr>
            <w:r>
              <w:rPr>
                <w:rFonts w:eastAsia="Times New Roman"/>
              </w:rPr>
              <w:t>[RELA]</w:t>
            </w:r>
          </w:p>
        </w:tc>
      </w:tr>
      <w:tr w:rsidR="00C51368" w14:paraId="738F5421" w14:textId="77777777">
        <w:trPr>
          <w:divId w:val="1159152757"/>
          <w:tblCellSpacing w:w="15" w:type="dxa"/>
        </w:trPr>
        <w:tc>
          <w:tcPr>
            <w:tcW w:w="0" w:type="auto"/>
            <w:vAlign w:val="center"/>
            <w:hideMark/>
          </w:tcPr>
          <w:p w14:paraId="4D660D7D" w14:textId="77777777" w:rsidR="00C51368" w:rsidRDefault="00E43BD9">
            <w:pPr>
              <w:rPr>
                <w:rFonts w:eastAsia="Times New Roman"/>
              </w:rPr>
            </w:pPr>
            <w:r>
              <w:rPr>
                <w:rFonts w:eastAsia="Times New Roman"/>
              </w:rPr>
              <w:t>Operations Allowed</w:t>
            </w:r>
          </w:p>
        </w:tc>
        <w:tc>
          <w:tcPr>
            <w:tcW w:w="0" w:type="auto"/>
            <w:vAlign w:val="center"/>
            <w:hideMark/>
          </w:tcPr>
          <w:p w14:paraId="5F2041F6" w14:textId="77777777" w:rsidR="00C51368" w:rsidRDefault="00E43BD9">
            <w:pPr>
              <w:rPr>
                <w:rFonts w:eastAsia="Times New Roman"/>
              </w:rPr>
            </w:pPr>
            <w:r>
              <w:rPr>
                <w:rFonts w:eastAsia="Times New Roman"/>
              </w:rPr>
              <w:t>= / in</w:t>
            </w:r>
          </w:p>
        </w:tc>
      </w:tr>
      <w:tr w:rsidR="00C51368" w14:paraId="7228D84D" w14:textId="77777777">
        <w:trPr>
          <w:divId w:val="1159152757"/>
          <w:tblCellSpacing w:w="15" w:type="dxa"/>
        </w:trPr>
        <w:tc>
          <w:tcPr>
            <w:tcW w:w="0" w:type="auto"/>
            <w:vAlign w:val="center"/>
            <w:hideMark/>
          </w:tcPr>
          <w:p w14:paraId="5C9B670E" w14:textId="77777777" w:rsidR="00C51368" w:rsidRDefault="00E43BD9">
            <w:pPr>
              <w:rPr>
                <w:rFonts w:eastAsia="Times New Roman"/>
              </w:rPr>
            </w:pPr>
            <w:r>
              <w:rPr>
                <w:rFonts w:eastAsia="Times New Roman"/>
              </w:rPr>
              <w:t>Values Allowed</w:t>
            </w:r>
          </w:p>
        </w:tc>
        <w:tc>
          <w:tcPr>
            <w:tcW w:w="0" w:type="auto"/>
            <w:vAlign w:val="center"/>
            <w:hideMark/>
          </w:tcPr>
          <w:p w14:paraId="50CD61AC"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70554881" w14:textId="77777777">
        <w:trPr>
          <w:divId w:val="1159152757"/>
          <w:tblCellSpacing w:w="15" w:type="dxa"/>
        </w:trPr>
        <w:tc>
          <w:tcPr>
            <w:tcW w:w="0" w:type="auto"/>
            <w:vAlign w:val="center"/>
            <w:hideMark/>
          </w:tcPr>
          <w:p w14:paraId="23FEF37E" w14:textId="77777777" w:rsidR="00C51368" w:rsidRDefault="00E43BD9">
            <w:pPr>
              <w:rPr>
                <w:rFonts w:eastAsia="Times New Roman"/>
              </w:rPr>
            </w:pPr>
            <w:r>
              <w:rPr>
                <w:rFonts w:eastAsia="Times New Roman"/>
              </w:rPr>
              <w:t>Comments</w:t>
            </w:r>
          </w:p>
        </w:tc>
        <w:tc>
          <w:tcPr>
            <w:tcW w:w="0" w:type="auto"/>
            <w:vAlign w:val="center"/>
            <w:hideMark/>
          </w:tcPr>
          <w:p w14:paraId="06CFE372" w14:textId="77777777"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14:paraId="1A798E84" w14:textId="77777777">
        <w:trPr>
          <w:divId w:val="1159152757"/>
          <w:tblCellSpacing w:w="15" w:type="dxa"/>
        </w:trPr>
        <w:tc>
          <w:tcPr>
            <w:tcW w:w="0" w:type="auto"/>
            <w:vAlign w:val="center"/>
            <w:hideMark/>
          </w:tcPr>
          <w:p w14:paraId="12CB70A1" w14:textId="77777777" w:rsidR="00C51368" w:rsidRDefault="00E43BD9">
            <w:pPr>
              <w:rPr>
                <w:rFonts w:eastAsia="Times New Roman"/>
              </w:rPr>
            </w:pPr>
            <w:r>
              <w:rPr>
                <w:rFonts w:eastAsia="Times New Roman"/>
              </w:rPr>
              <w:t>SQL</w:t>
            </w:r>
          </w:p>
        </w:tc>
        <w:tc>
          <w:tcPr>
            <w:tcW w:w="0" w:type="auto"/>
            <w:vAlign w:val="center"/>
            <w:hideMark/>
          </w:tcPr>
          <w:p w14:paraId="21AC9C65" w14:textId="77777777" w:rsidR="00C51368" w:rsidRDefault="00E43BD9">
            <w:pPr>
              <w:rPr>
                <w:rFonts w:eastAsia="Times New Roman"/>
              </w:rPr>
            </w:pPr>
            <w:r>
              <w:rPr>
                <w:rFonts w:eastAsia="Times New Roman"/>
              </w:rPr>
              <w:t xml:space="preserve">for CUI: </w:t>
            </w:r>
          </w:p>
          <w:p w14:paraId="75F8823D" w14:textId="77777777" w:rsidR="00C51368" w:rsidRDefault="00E43BD9">
            <w:pPr>
              <w:pStyle w:val="HTMLPreformatted"/>
            </w:pPr>
            <w:r>
              <w:t>and (RXCUI in (select RXCUI from rxnconso where RXCUI in (select RXCUI1 from rxnrel where RELA = :rel and RXCUI2 = :value))</w:t>
            </w:r>
          </w:p>
          <w:p w14:paraId="59A95D2A" w14:textId="77777777" w:rsidR="00C51368" w:rsidRDefault="00E43BD9">
            <w:pPr>
              <w:rPr>
                <w:rFonts w:eastAsia="Times New Roman"/>
              </w:rPr>
            </w:pPr>
            <w:r>
              <w:rPr>
                <w:rFonts w:eastAsia="Times New Roman"/>
              </w:rPr>
              <w:t xml:space="preserve">for AUI: </w:t>
            </w:r>
          </w:p>
          <w:p w14:paraId="5167E99A" w14:textId="77777777" w:rsidR="00C51368" w:rsidRDefault="00E43BD9">
            <w:pPr>
              <w:pStyle w:val="HTMLPreformatted"/>
            </w:pPr>
            <w:r>
              <w:t>and (RXCUI in (select RXCUI from rxnconso where RXAUI in (select RXAUI1 from rxnrel where RELA = :rel and RXAUI2 = :value))</w:t>
            </w:r>
          </w:p>
        </w:tc>
      </w:tr>
    </w:tbl>
    <w:p w14:paraId="445D2210" w14:textId="77777777" w:rsidR="00C51368" w:rsidRDefault="00E43BD9">
      <w:pPr>
        <w:pStyle w:val="Heading3"/>
        <w:divId w:val="1159152757"/>
        <w:rPr>
          <w:rFonts w:eastAsia="Times New Roman"/>
          <w:lang w:val="en-US"/>
        </w:rPr>
      </w:pPr>
      <w:r>
        <w:rPr>
          <w:rFonts w:eastAsia="Times New Roman"/>
          <w:lang w:val="en-US"/>
        </w:rPr>
        <w:t>Implicit Value Sets</w:t>
      </w:r>
    </w:p>
    <w:p w14:paraId="43F09DEC" w14:textId="77777777" w:rsidR="00C51368" w:rsidRDefault="00E43BD9">
      <w:pPr>
        <w:pStyle w:val="NormalWeb"/>
        <w:divId w:val="1159152757"/>
        <w:rPr>
          <w:lang w:val="en-US"/>
        </w:rPr>
      </w:pPr>
      <w:r>
        <w:rPr>
          <w:lang w:val="en-US"/>
        </w:rPr>
        <w:t xml:space="preserve">This section needs investigation </w:t>
      </w:r>
    </w:p>
    <w:p w14:paraId="00E745F9" w14:textId="77777777" w:rsidR="00C51368" w:rsidRDefault="00E43BD9">
      <w:pPr>
        <w:pStyle w:val="Heading3"/>
        <w:divId w:val="1159152757"/>
        <w:rPr>
          <w:rFonts w:eastAsia="Times New Roman"/>
          <w:lang w:val="en-US"/>
        </w:rPr>
      </w:pPr>
      <w:r>
        <w:rPr>
          <w:rFonts w:eastAsia="Times New Roman"/>
          <w:lang w:val="en-US"/>
        </w:rPr>
        <w:t>Current NCI Metathesaurus relationship types</w:t>
      </w:r>
    </w:p>
    <w:p w14:paraId="43740F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14:paraId="568D8F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14:paraId="0FC3F0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14:paraId="6AEF8A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14:paraId="02A0CB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14:paraId="6DB0C0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14:paraId="30E210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14:paraId="6B9687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14:paraId="08EB26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14:paraId="4037EF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14:paraId="3CEBD8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14:paraId="3EEB8E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14:paraId="6DC858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14:paraId="3A03259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14:paraId="25C69EA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14:paraId="4FC028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14:paraId="19DEC8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14:paraId="12C00A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14:paraId="6C5756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14:paraId="6D91FD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14:paraId="14B21DA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14:paraId="10273D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14:paraId="4C63783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14:paraId="1F08842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14:paraId="24C32E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14:paraId="6ED9E0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14:paraId="3795995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14:paraId="01288B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14:paraId="0B6A5F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14:paraId="0ACBDD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14:paraId="49F463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14:paraId="3F9E61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14:paraId="3A0C7D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14:paraId="0C3B18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14:paraId="523119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14:paraId="40B698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14:paraId="37FA8D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14:paraId="221872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14:paraId="1EE482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14:paraId="3F7151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14:paraId="796306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14:paraId="66FFB0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14:paraId="7A18B3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14:paraId="20A1AD1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14:paraId="757920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14:paraId="42EA02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14:paraId="2669DF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14:paraId="46A9C4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14:paraId="79E44FA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14:paraId="46D145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14:paraId="6573DF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14:paraId="296435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14:paraId="04699F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14:paraId="632923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14:paraId="3C4044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14:paraId="08943F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14:paraId="3A5CB6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14:paraId="11E485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14:paraId="06EE531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14:paraId="7FF704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14:paraId="427F3B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14:paraId="261C9AC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14:paraId="326A25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14:paraId="2D2A80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14:paraId="528B71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14:paraId="4A962B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14:paraId="7E13C7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14:paraId="57C648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14:paraId="6CCCE0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14:paraId="0AD950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14:paraId="4E0335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14:paraId="6C2A095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14:paraId="23B4FB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14:paraId="710F7D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14:paraId="7A4FAE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14:paraId="5DE6A4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14:paraId="744EB0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14:paraId="09D374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14:paraId="10286A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14:paraId="799325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14:paraId="1D10C2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14:paraId="270A85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14:paraId="59AD811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14:paraId="703EF9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14:paraId="3AEACD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14:paraId="5CE70F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14:paraId="27548C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14:paraId="71934A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14:paraId="3AA2F4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14:paraId="189D09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14:paraId="5B87A4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14:paraId="7DCC3B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14:paraId="1F24C3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14:paraId="60739A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14:paraId="4E0DBF4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14:paraId="006F68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14:paraId="4CF588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14:paraId="028B921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14:paraId="3F70D3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14:paraId="667935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14:paraId="52F67B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14:paraId="54FB86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14:paraId="506BC6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14:paraId="51A6AE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14:paraId="028A5C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14:paraId="110304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14:paraId="3BE00E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14:paraId="1D973E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14:paraId="4E3CDD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14:paraId="101870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14:paraId="14A8882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14:paraId="207CF79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14:paraId="753271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14:paraId="2B4B912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14:paraId="0D0BB5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14:paraId="1539C6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14:paraId="647526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14:paraId="7D655B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14:paraId="347701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14:paraId="5491AD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14:paraId="73C371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14:paraId="2BEAB6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14:paraId="666A3EA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14:paraId="14F34B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14:paraId="54A6AF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14:paraId="19A97E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14:paraId="166E88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14:paraId="29641B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14:paraId="008D48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14:paraId="471D43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14:paraId="48A4A5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14:paraId="6F8113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14:paraId="45DA17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14:paraId="5ACBE1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14:paraId="5A8B64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14:paraId="308A30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14:paraId="40772A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14:paraId="369EF28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14:paraId="0ACB69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14:paraId="38A6DD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14:paraId="7481C8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14:paraId="31EDD7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14:paraId="0C6BD6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14:paraId="201DB7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14:paraId="2F1912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14:paraId="6FEC0D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14:paraId="4DCB89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14:paraId="146406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14:paraId="5C571F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14:paraId="15596E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14:paraId="22F3B2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14:paraId="7A11D6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14:paraId="19663A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14:paraId="01D50C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14:paraId="6549A7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14:paraId="55BA42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14:paraId="658798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14:paraId="1E0075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14:paraId="12A035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14:paraId="2741BF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14:paraId="204C57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14:paraId="2BC0FA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14:paraId="25533D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14:paraId="056289F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14:paraId="3052780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14:paraId="66D48FF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14:paraId="03A30F1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14:paraId="218750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14:paraId="5F2D17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14:paraId="5FF772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14:paraId="330021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14:paraId="270473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14:paraId="70D8F7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14:paraId="4EA33FE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14:paraId="67D866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14:paraId="73DD48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14:paraId="0B278A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14:paraId="06FEA5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14:paraId="722967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14:paraId="39616A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14:paraId="6937FD3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14:paraId="23F905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14:paraId="23639B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14:paraId="3F40F7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14:paraId="3A7418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14:paraId="12E201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14:paraId="035BA9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14:paraId="6E8BF7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14:paraId="0AA1DD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14:paraId="7EAE3F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14:paraId="7DCC56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14:paraId="232FFF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14:paraId="03676C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14:paraId="31AE5A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14:paraId="08E53E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14:paraId="5D99B7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14:paraId="6D2F7D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14:paraId="51E752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14:paraId="325CD2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14:paraId="2DFBD6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14:paraId="316269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14:paraId="278135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14:paraId="22E70A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14:paraId="147BE2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14:paraId="6FA8C0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14:paraId="37E885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14:paraId="6E61F76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14:paraId="3F5CA3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14:paraId="5FE8F1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14:paraId="0686E2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14:paraId="7FA25D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14:paraId="12F0D16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14:paraId="3B9E13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14:paraId="3A5310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14:paraId="1FA04B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14:paraId="638B3B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14:paraId="6F896F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14:paraId="069657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14:paraId="50B6AC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14:paraId="0B069E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14:paraId="17FD4E5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14:paraId="6BB2D4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14:paraId="469B29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14:paraId="499E4E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14:paraId="592E8A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14:paraId="697FA4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14:paraId="60C72C6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14:paraId="53FF0C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14:paraId="7A8828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14:paraId="54974A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14:paraId="4B1D0B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14:paraId="345CE7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14:paraId="6B1754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14:paraId="790246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14:paraId="6757B3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14:paraId="2A98CF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14:paraId="4355C0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14:paraId="4BC2D3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14:paraId="0C3717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14:paraId="388D8E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14:paraId="299508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14:paraId="556C60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14:paraId="39C458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14:paraId="3C7BA0C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14:paraId="6DD44F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14:paraId="04E8C4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14:paraId="70B78C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14:paraId="4C9AFA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14:paraId="7083C7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14:paraId="0A9BCE3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14:paraId="1643BC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14:paraId="3FB37D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14:paraId="63E29A8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14:paraId="074FE1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14:paraId="1E7D45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14:paraId="46CEB9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14:paraId="03BB8CA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14:paraId="4D1085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14:paraId="0DCE9E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14:paraId="4AAAD6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14:paraId="16EA28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14:paraId="3031A1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14:paraId="7B1295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14:paraId="130D6E6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14:paraId="055205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14:paraId="36A4C2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14:paraId="69CE98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14:paraId="35C160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14:paraId="568CDD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14:paraId="750F01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14:paraId="5BC26E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14:paraId="4D05B4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14:paraId="6EED7E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14:paraId="2811AAC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14:paraId="48D177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14:paraId="26DF4F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14:paraId="600C6A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14:paraId="574BCB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14:paraId="11C738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14:paraId="22C44A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14:paraId="5F797C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14:paraId="52B276A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14:paraId="237F06B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14:paraId="5B3256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14:paraId="3522D9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14:paraId="1500879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14:paraId="505F248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14:paraId="6D09BD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14:paraId="29AAD7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14:paraId="1A2716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14:paraId="6884792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14:paraId="3D28EE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14:paraId="664C4E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14:paraId="1863EF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14:paraId="4CE24FA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14:paraId="21175C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14:paraId="1848D8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14:paraId="3DB18A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14:paraId="5F1A8D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14:paraId="18AE0C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14:paraId="681775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14:paraId="66F9AE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14:paraId="13A862A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14:paraId="3DDE82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14:paraId="1C43572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14:paraId="5E735D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14:paraId="0ADC3A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14:paraId="3DC451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14:paraId="2F6AD9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14:paraId="312CBF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14:paraId="1CB1BD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14:paraId="69AFCF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14:paraId="18C111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14:paraId="41C929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14:paraId="5D55703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14:paraId="31BDF6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14:paraId="5F93FF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14:paraId="4BAD4C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14:paraId="526BFA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14:paraId="138755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14:paraId="49F960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14:paraId="7EF37B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14:paraId="5DCD06F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14:paraId="1D90359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14:paraId="4064231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14:paraId="5CA214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14:paraId="5103C2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14:paraId="1843C90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14:paraId="7B8476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14:paraId="23BE106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14:paraId="4D8702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14:paraId="4F676C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14:paraId="4DBAE7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14:paraId="163FF6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14:paraId="2EDBDA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14:paraId="436201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14:paraId="21E8603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14:paraId="6ABEC6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14:paraId="33CBB4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14:paraId="28CDC68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14:paraId="7945D8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14:paraId="077D33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14:paraId="693711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14:paraId="009465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14:paraId="581133E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14:paraId="2701BA2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14:paraId="084F52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14:paraId="661019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14:paraId="12C099C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14:paraId="01D855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14:paraId="6366A3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14:paraId="738AC8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14:paraId="2E2E40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14:paraId="3F72826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14:paraId="2701BDC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14:paraId="08DA47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14:paraId="38FB624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14:paraId="1EF70A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14:paraId="065110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14:paraId="6EFD0F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14:paraId="7D36B2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14:paraId="3663DCE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14:paraId="301ED0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14:paraId="293F1E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14:paraId="758F5A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14:paraId="17A2E59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14:paraId="5F4FB7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14:paraId="10394F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14:paraId="01A747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14:paraId="095EBA5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14:paraId="12202B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14:paraId="77213A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14:paraId="50BED07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14:paraId="435180A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14:paraId="28C1BC2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14:paraId="2B5BAE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14:paraId="774B2D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14:paraId="1A12D6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14:paraId="5FAD4B3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14:paraId="162A47C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14:paraId="6F117B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14:paraId="0CC4A3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14:paraId="6EB6D0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14:paraId="7661C0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14:paraId="1F223CF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14:paraId="7F89F3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14:paraId="6A5E97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14:paraId="49E3CE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14:paraId="436A24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14:paraId="5A00DEB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14:paraId="6E6D0C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14:paraId="688F7F7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14:paraId="6419BD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14:paraId="4A9A70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14:paraId="21E8EC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14:paraId="7FBE6F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14:paraId="47CC96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14:paraId="0EB69C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14:paraId="0EAAE2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14:paraId="4CBF59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14:paraId="63D4D0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14:paraId="76415F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14:paraId="44F69F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14:paraId="445105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14:paraId="734270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14:paraId="56D7C8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14:paraId="2F2AD4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14:paraId="191DD5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14:paraId="28A67D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14:paraId="16354B9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14:paraId="15A093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14:paraId="4C3CEF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14:paraId="58C02D5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14:paraId="5F97AF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14:paraId="592946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14:paraId="1F9078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14:paraId="046AEB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14:paraId="14DDB3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14:paraId="1830FB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14:paraId="2A3CAC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14:paraId="74A808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14:paraId="6D62E7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14:paraId="064CEC5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14:paraId="5013AA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14:paraId="1D8D96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14:paraId="5BD0C6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14:paraId="736607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14:paraId="2C4038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14:paraId="36D203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14:paraId="31D931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14:paraId="745585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14:paraId="1000FC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14:paraId="10E71E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14:paraId="0D9C027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14:paraId="35163D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14:paraId="3136EE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14:paraId="2372F7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14:paraId="0C908D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14:paraId="209081A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14:paraId="62CB83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14:paraId="347100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14:paraId="6E3B139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14:paraId="6B6CA5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14:paraId="4222CB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14:paraId="4BF6EE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14:paraId="5B2BCB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14:paraId="3A17CF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14:paraId="3E7BE3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14:paraId="31D869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14:paraId="564443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14:paraId="13DB0B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14:paraId="55629B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14:paraId="430515B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14:paraId="351DD01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14:paraId="53C3C8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14:paraId="18EE17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14:paraId="01122C7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14:paraId="3141AE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14:paraId="3FCC43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14:paraId="1A4ACB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14:paraId="425E2C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14:paraId="31EAF4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14:paraId="1DBCFA0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14:paraId="75D12E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14:paraId="74F64D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14:paraId="27FC634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14:paraId="1879C5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14:paraId="129CB0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14:paraId="203973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14:paraId="57236D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14:paraId="05364B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14:paraId="0EFA29F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14:paraId="2E27B2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14:paraId="440641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14:paraId="3F1143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14:paraId="146919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14:paraId="1EF965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14:paraId="60C7A3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14:paraId="65D4F8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14:paraId="364BE6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14:paraId="18CB735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14:paraId="5013D2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14:paraId="2370FE7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14:paraId="40DE600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14:paraId="2E1726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14:paraId="492A89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14:paraId="7FE8F1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14:paraId="268B4F7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14:paraId="497439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14:paraId="0ADE63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14:paraId="109D219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14:paraId="771F494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14:paraId="064AAF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14:paraId="7A3FE1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14:paraId="7FC9C91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14:paraId="7B34222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14:paraId="1A0E8E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14:paraId="3B6F53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14:paraId="38EC6C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14:paraId="60F81CE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14:paraId="2978DE9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14:paraId="1D014F6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14:paraId="565013D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14:paraId="5916B8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14:paraId="57C0A2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14:paraId="141D68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14:paraId="4748CF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14:paraId="4F5949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14:paraId="2F6ABB5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14:paraId="2CA203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14:paraId="5E70DC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14:paraId="2ABE4AA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14:paraId="6142EC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14:paraId="5F84DD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14:paraId="073EF3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14:paraId="15039A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14:paraId="4652BC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14:paraId="6F0F297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14:paraId="33B7BE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14:paraId="2B08E5C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14:paraId="0F63B3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14:paraId="7EF19A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14:paraId="15C289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14:paraId="630FDD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14:paraId="72A34A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14:paraId="7D6A1E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14:paraId="6B162B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14:paraId="4C8524A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14:paraId="2ADC6A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14:paraId="64EC65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14:paraId="5BF890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14:paraId="69D9B1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14:paraId="5F7369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14:paraId="69A828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14:paraId="7316FC0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14:paraId="53D08F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14:paraId="030C20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14:paraId="0338DC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14:paraId="37640D9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14:paraId="146AE0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14:paraId="6343AC5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14:paraId="3636F04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14:paraId="74ABAA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14:paraId="78A5D1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14:paraId="0C683C0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14:paraId="15D281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14:paraId="47B07A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14:paraId="584ACF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14:paraId="48FDED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14:paraId="508AF9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14:paraId="7E8F50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14:paraId="5B1F1E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14:paraId="53E424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14:paraId="72647F9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14:paraId="147EFF9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14:paraId="672058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14:paraId="5EE7E2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14:paraId="00DDBE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14:paraId="55D3DEA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14:paraId="3C110D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14:paraId="754297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14:paraId="16AB53A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14:paraId="45B40E2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14:paraId="278F86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14:paraId="481FD7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14:paraId="08A74E5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14:paraId="1574F1D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14:paraId="426D97B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14:paraId="016261E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14:paraId="3652E8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14:paraId="25C0CE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14:paraId="70AC0C7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14:paraId="13667C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14:paraId="5DD398B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14:paraId="19959D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14:paraId="1BBB06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14:paraId="70E54B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14:paraId="279A51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14:paraId="66445D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14:paraId="67D2A0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14:paraId="1674D80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14:paraId="1B8F56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14:paraId="64F2CE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14:paraId="51F7C5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14:paraId="294DE92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14:paraId="2CF6F1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14:paraId="18A48E5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14:paraId="7BF57FA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14:paraId="142F715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14:paraId="7B1C66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14:paraId="0B908B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14:paraId="434590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14:paraId="5EBD1CF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14:paraId="180DA89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14:paraId="5F08A5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14:paraId="69B9967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14:paraId="0FCF49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14:paraId="1E4C11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14:paraId="6757A0A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14:paraId="27BA5F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14:paraId="33E563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14:paraId="021BC8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14:paraId="7EDD99C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14:paraId="166194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14:paraId="38948D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14:paraId="360CE0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14:paraId="271AAF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14:paraId="45DE37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14:paraId="79042B5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14:paraId="2FFFED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14:paraId="083C48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14:paraId="0BC1909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14:paraId="1BD448C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14:paraId="39F880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14:paraId="0D69DE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14:paraId="317F01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14:paraId="70689E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14:paraId="7889240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14:paraId="4037E7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14:paraId="3BC473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14:paraId="7A8CC8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14:paraId="0600671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14:paraId="5880D3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14:paraId="613DA02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14:paraId="1436A2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14:paraId="0EFD80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14:paraId="2E45D2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14:paraId="47A8D95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14:paraId="33A6562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14:paraId="0F4368C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14:paraId="2816D7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14:paraId="0F62DBC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14:paraId="5E96FD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14:paraId="618D89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14:paraId="0DD8E0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14:paraId="543241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14:paraId="270D3D5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14:paraId="41F824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14:paraId="67A0FF8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14:paraId="267811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14:paraId="6746EF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14:paraId="2770E67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14:paraId="314565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14:paraId="4E5C60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14:paraId="48FE00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14:paraId="535C16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14:paraId="0ECC8DE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14:paraId="586C95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14:paraId="58B263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14:paraId="4E9068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14:paraId="151485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14:paraId="4F5D48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14:paraId="48A5319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14:paraId="046B73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14:paraId="292C583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14:paraId="2541C5D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14:paraId="674EE2D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14:paraId="5860BB2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14:paraId="11F997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14:paraId="2F2B326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14:paraId="273AA6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14:paraId="10056A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14:paraId="3AE405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14:paraId="58C14A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14:paraId="0A50DC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14:paraId="5B3AA1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14:paraId="7361625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14:paraId="7A06C4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14:paraId="70BAB4D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14:paraId="45B867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14:paraId="4E5E30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14:paraId="0E649F3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14:paraId="453B9B7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14:paraId="1AC863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14:paraId="14907BC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14:paraId="05E8518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14:paraId="3C8BE3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14:paraId="5DA2DE2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14:paraId="4C31F4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14:paraId="337C085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14:paraId="3859CC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14:paraId="67F9AB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14:paraId="702290C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14:paraId="79199B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14:paraId="666F83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14:paraId="5F052AD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14:paraId="6448CB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14:paraId="57A848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14:paraId="6DF63D6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14:paraId="1A9F2D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14:paraId="6798DC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14:paraId="6E604B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14:paraId="7F436A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14:paraId="58684D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14:paraId="348041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14:paraId="376CDEE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14:paraId="66AF652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14:paraId="71C7AB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14:paraId="1416F1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14:paraId="4F3F6C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14:paraId="4F3F9AB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14:paraId="56206A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14:paraId="349063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14:paraId="2251F1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14:paraId="3C9DA07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14:paraId="0622B9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14:paraId="7D25A3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14:paraId="27F29E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14:paraId="21B510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14:paraId="3A45A7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14:paraId="1D24C24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14:paraId="263E13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14:paraId="3687C3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14:paraId="1151B2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14:paraId="06291D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14:paraId="7269235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14:paraId="467D2F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14:paraId="4BA3511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14:paraId="5369A9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14:paraId="17A1396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14:paraId="1F23454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14:paraId="2724DA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14:paraId="4BF0A4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14:paraId="69E93E4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14:paraId="34064E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14:paraId="70FF881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14:paraId="16153F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14:paraId="482BA3A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14:paraId="4D33111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14:paraId="3B23991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14:paraId="5FB5CDB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14:paraId="5CA2D4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14:paraId="6DC11F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14:paraId="24F3C1B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14:paraId="365B36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14:paraId="64471FC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14:paraId="179BB7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14:paraId="4BE0E2F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14:paraId="0D6F4B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14:paraId="01C2D5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14:paraId="2A937E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14:paraId="7777B11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14:paraId="45D2B6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14:paraId="3FBF57B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14:paraId="2A94F03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14:paraId="2ED0DEB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14:paraId="1DFD50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14:paraId="1A060A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14:paraId="74CFAB1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14:paraId="5DE2C84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14:paraId="602B081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14:paraId="6DE142B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14:paraId="75C8B4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14:paraId="2FC74C9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14:paraId="0BD273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14:paraId="2392DD0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14:paraId="543561E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14:paraId="1EFAB6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14:paraId="1346EAA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14:paraId="22A3AC8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14:paraId="7C1E9D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14:paraId="3D9D29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14:paraId="514521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14:paraId="641B23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14:paraId="0025E7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14:paraId="492B87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14:paraId="260B693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14:paraId="1ECF64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14:paraId="1560AA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14:paraId="387BA8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14:paraId="7B05E38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14:paraId="2BF6B61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14:paraId="32B3861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14:paraId="2C2CDB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14:paraId="4FEDBC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14:paraId="6E76B55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14:paraId="5B18404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14:paraId="4C676E2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14:paraId="36FA10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14:paraId="3264917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14:paraId="572D9D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14:paraId="0BFF5F5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14:paraId="5EF83B8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14:paraId="741198F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14:paraId="6226288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14:paraId="6CED92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14:paraId="712CECD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14:paraId="6386FA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14:paraId="4C54411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14:paraId="5750F8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14:paraId="584CB4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14:paraId="11C3E4D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14:paraId="232FFD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14:paraId="0314647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14:paraId="405ECA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14:paraId="0F82BD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14:paraId="25A2CD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14:paraId="71C1598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14:paraId="2195592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14:paraId="798917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14:paraId="1B64463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14:paraId="70E6349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14:paraId="4A7CA72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14:paraId="2B2547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14:paraId="50320CA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14:paraId="2B1BECE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14:paraId="695D623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14:paraId="3E8EC10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14:paraId="059142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14:paraId="30BC90F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14:paraId="4D11E2B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14:paraId="42336CE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14:paraId="49E5E5B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14:paraId="13AB34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14:paraId="2A18CF4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14:paraId="14D445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14:paraId="2E80413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14:paraId="09522A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14:paraId="3029DD3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14:paraId="5118560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14:paraId="2DA93C9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14:paraId="50860B8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14:paraId="4174128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14:paraId="1CF6B30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14:paraId="3F3E2C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14:paraId="4F4D06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14:paraId="58FFA7B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14:paraId="62D195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14:paraId="1D6546C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14:paraId="515846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14:paraId="42858A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14:paraId="180C94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14:paraId="35BCB07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14:paraId="22C97C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14:paraId="26AE7D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14:paraId="0F08007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14:paraId="410633D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14:paraId="25FE8B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14:paraId="314BDDD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14:paraId="468B596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14:paraId="6AF1906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14:paraId="503D539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14:paraId="5BBC02F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14:paraId="56CBCD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14:paraId="638DD73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14:paraId="5385E6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14:paraId="52ED17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14:paraId="6CAAD2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14:paraId="706BAB7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14:paraId="6D9EB3F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14:paraId="7C6A4D8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14:paraId="152C8B8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14:paraId="68F0C9E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14:paraId="787D736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14:paraId="7FC25A1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14:paraId="5E070C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14:paraId="4F74BD5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14:paraId="4C90833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14:paraId="5F0732F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14:paraId="323C1BD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14:paraId="470480E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14:paraId="12D15B6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14:paraId="04AB8D0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14:paraId="444F0C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14:paraId="279ACB3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14:paraId="7872DEF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14:paraId="69E159D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14:paraId="054157E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14:paraId="36D683A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14:paraId="5E864B4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14:paraId="6101DA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14:paraId="1F254A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14:paraId="74B97E2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14:paraId="0B29A69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14:paraId="57E9A6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14:paraId="3993684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14:paraId="67156B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14:paraId="3BCFAE0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14:paraId="2954EE0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14:paraId="3A3C836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14:paraId="3E8A89E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14:paraId="63D8F0D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14:paraId="149CD32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14:paraId="5F5D77F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14:paraId="1FCF9DF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14:paraId="7AECBE4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14:paraId="674CEC6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14:paraId="0D153AC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14:paraId="027DA41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14:paraId="290CC32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14:paraId="69A6620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14:paraId="2F0B178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14:paraId="5793963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14:paraId="53F606C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14:paraId="206F01D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14:paraId="5DA6977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14:paraId="5B0E259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14:paraId="48C619B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14:paraId="72D5F40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14:paraId="14FF62E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14:paraId="2481C76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14:paraId="21CC9171"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14:paraId="3FF464A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14:paraId="1DC65B3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14:paraId="5DA74E0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14:paraId="76699A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14:paraId="4C55CAF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14:paraId="12586CA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14:paraId="654E07D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14:paraId="7D9042A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14:paraId="225B238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14:paraId="1D6E672E"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14:paraId="2F791C9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14:paraId="544A8E4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14:paraId="4B40B67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14:paraId="0CA600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14:paraId="57656AF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14:paraId="68C5C1B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14:paraId="05A5CC4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14:paraId="449B3D47"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14:paraId="128A931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14:paraId="6939284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14:paraId="50CB069B"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14:paraId="17C947D8"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14:paraId="1FD5F3A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14:paraId="6DF0FA6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14:paraId="50C305C0"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14:paraId="64C089C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14:paraId="4971F71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14:paraId="342069B2"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14:paraId="5A83AAAD"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14:paraId="0837A6F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14:paraId="5A0CE55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14:paraId="3BC7EAE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14:paraId="7F8AF8F4"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14:paraId="117D9776"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14:paraId="1A28563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14:paraId="18807FB5"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14:paraId="14B002A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14:paraId="3F6331A3"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14:paraId="5B741A0C"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14:paraId="1018246A"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14:paraId="0939B91F"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14:paraId="067FA019" w14:textId="77777777"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14:paraId="692D9DA5" w14:textId="77777777" w:rsidR="00C51368" w:rsidRDefault="00E43BD9">
      <w:pPr>
        <w:pStyle w:val="Heading1"/>
        <w:rPr>
          <w:rFonts w:eastAsia="Times New Roman"/>
          <w:noProof/>
          <w:lang w:val="en-US"/>
        </w:rPr>
      </w:pPr>
      <w:r>
        <w:rPr>
          <w:rFonts w:eastAsia="Times New Roman"/>
          <w:noProof/>
          <w:lang w:val="en-US"/>
        </w:rPr>
        <w:t>ndc.html</w:t>
      </w:r>
    </w:p>
    <w:p w14:paraId="1605B67C" w14:textId="77777777"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B7E558B" w14:textId="77777777">
        <w:trPr>
          <w:divId w:val="1735160523"/>
          <w:tblCellSpacing w:w="15" w:type="dxa"/>
        </w:trPr>
        <w:tc>
          <w:tcPr>
            <w:tcW w:w="0" w:type="auto"/>
            <w:vAlign w:val="center"/>
            <w:hideMark/>
          </w:tcPr>
          <w:p w14:paraId="743669F7" w14:textId="77777777" w:rsidR="00C51368" w:rsidRDefault="00E43BD9">
            <w:pPr>
              <w:rPr>
                <w:rFonts w:eastAsia="Times New Roman"/>
              </w:rPr>
            </w:pPr>
            <w:r>
              <w:rPr>
                <w:rFonts w:eastAsia="Times New Roman"/>
              </w:rPr>
              <w:t>Work Group</w:t>
            </w:r>
          </w:p>
        </w:tc>
        <w:tc>
          <w:tcPr>
            <w:tcW w:w="0" w:type="auto"/>
            <w:vAlign w:val="center"/>
            <w:hideMark/>
          </w:tcPr>
          <w:p w14:paraId="668C2E67" w14:textId="77777777" w:rsidR="00C51368" w:rsidRDefault="001708AB">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ADD010F" w14:textId="77777777" w:rsidR="00C51368" w:rsidRDefault="001708AB">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14:paraId="38A49F12" w14:textId="77777777"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9" w:history="1">
        <w:r>
          <w:rPr>
            <w:rStyle w:val="Hyperlink"/>
            <w:lang w:val="en-US"/>
          </w:rPr>
          <w:t>UDI system</w:t>
        </w:r>
      </w:hyperlink>
      <w:r>
        <w:rPr>
          <w:lang w:val="en-US"/>
        </w:rPr>
        <w:t xml:space="preserve">. </w:t>
      </w:r>
    </w:p>
    <w:p w14:paraId="1E774CD5" w14:textId="77777777"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14:paraId="2D55E99A" w14:textId="77777777">
        <w:trPr>
          <w:divId w:val="1735160523"/>
          <w:tblCellSpacing w:w="15" w:type="dxa"/>
        </w:trPr>
        <w:tc>
          <w:tcPr>
            <w:tcW w:w="0" w:type="auto"/>
            <w:vAlign w:val="center"/>
            <w:hideMark/>
          </w:tcPr>
          <w:p w14:paraId="61CB524E" w14:textId="77777777" w:rsidR="00C51368" w:rsidRDefault="00E43BD9">
            <w:pPr>
              <w:rPr>
                <w:rFonts w:eastAsia="Times New Roman"/>
              </w:rPr>
            </w:pPr>
            <w:r>
              <w:rPr>
                <w:rFonts w:eastAsia="Times New Roman"/>
              </w:rPr>
              <w:t>Source</w:t>
            </w:r>
          </w:p>
        </w:tc>
        <w:tc>
          <w:tcPr>
            <w:tcW w:w="0" w:type="auto"/>
            <w:vAlign w:val="center"/>
            <w:hideMark/>
          </w:tcPr>
          <w:p w14:paraId="50216CC0" w14:textId="77777777" w:rsidR="00C51368" w:rsidRDefault="001708AB">
            <w:pPr>
              <w:rPr>
                <w:rFonts w:eastAsia="Times New Roman"/>
              </w:rPr>
            </w:pPr>
            <w:hyperlink r:id="rId1810" w:history="1">
              <w:r w:rsidR="00E43BD9">
                <w:rPr>
                  <w:rStyle w:val="Hyperlink"/>
                  <w:rFonts w:eastAsia="Times New Roman"/>
                </w:rPr>
                <w:t>National Drug Code Directory</w:t>
              </w:r>
            </w:hyperlink>
            <w:r w:rsidR="00E43BD9">
              <w:rPr>
                <w:rFonts w:eastAsia="Times New Roman"/>
              </w:rPr>
              <w:t xml:space="preserve"> and the </w:t>
            </w:r>
            <w:hyperlink r:id="rId1811" w:history="1">
              <w:r w:rsidR="00E43BD9">
                <w:rPr>
                  <w:rStyle w:val="Hyperlink"/>
                  <w:rFonts w:eastAsia="Times New Roman"/>
                </w:rPr>
                <w:t>NHRIC Labeler Codes</w:t>
              </w:r>
            </w:hyperlink>
          </w:p>
        </w:tc>
      </w:tr>
      <w:tr w:rsidR="00C51368" w14:paraId="469C1377" w14:textId="77777777">
        <w:trPr>
          <w:divId w:val="1735160523"/>
          <w:tblCellSpacing w:w="15" w:type="dxa"/>
        </w:trPr>
        <w:tc>
          <w:tcPr>
            <w:tcW w:w="0" w:type="auto"/>
            <w:vAlign w:val="center"/>
            <w:hideMark/>
          </w:tcPr>
          <w:p w14:paraId="53EF8958" w14:textId="77777777" w:rsidR="00C51368" w:rsidRDefault="00E43BD9">
            <w:pPr>
              <w:rPr>
                <w:rFonts w:eastAsia="Times New Roman"/>
              </w:rPr>
            </w:pPr>
            <w:r>
              <w:rPr>
                <w:rFonts w:eastAsia="Times New Roman"/>
              </w:rPr>
              <w:t>System</w:t>
            </w:r>
          </w:p>
        </w:tc>
        <w:tc>
          <w:tcPr>
            <w:tcW w:w="0" w:type="auto"/>
            <w:vAlign w:val="center"/>
            <w:hideMark/>
          </w:tcPr>
          <w:p w14:paraId="2774CAFD" w14:textId="77777777"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14:paraId="2D3B86F4" w14:textId="77777777">
        <w:trPr>
          <w:divId w:val="1735160523"/>
          <w:tblCellSpacing w:w="15" w:type="dxa"/>
        </w:trPr>
        <w:tc>
          <w:tcPr>
            <w:tcW w:w="0" w:type="auto"/>
            <w:vAlign w:val="center"/>
            <w:hideMark/>
          </w:tcPr>
          <w:p w14:paraId="6CA3A7FA" w14:textId="77777777" w:rsidR="00C51368" w:rsidRDefault="00E43BD9">
            <w:pPr>
              <w:rPr>
                <w:rFonts w:eastAsia="Times New Roman"/>
              </w:rPr>
            </w:pPr>
            <w:r>
              <w:rPr>
                <w:rFonts w:eastAsia="Times New Roman"/>
              </w:rPr>
              <w:t>Version</w:t>
            </w:r>
          </w:p>
        </w:tc>
        <w:tc>
          <w:tcPr>
            <w:tcW w:w="0" w:type="auto"/>
            <w:vAlign w:val="center"/>
            <w:hideMark/>
          </w:tcPr>
          <w:p w14:paraId="5D70034D" w14:textId="77777777" w:rsidR="00C51368" w:rsidRDefault="00E43BD9">
            <w:pPr>
              <w:rPr>
                <w:rFonts w:eastAsia="Times New Roman"/>
              </w:rPr>
            </w:pPr>
            <w:r>
              <w:rPr>
                <w:rFonts w:eastAsia="Times New Roman"/>
              </w:rPr>
              <w:t>Use YYYMMDD for the date of publication, but see note below</w:t>
            </w:r>
          </w:p>
        </w:tc>
      </w:tr>
      <w:tr w:rsidR="00C51368" w14:paraId="4003E283" w14:textId="77777777">
        <w:trPr>
          <w:divId w:val="1735160523"/>
          <w:tblCellSpacing w:w="15" w:type="dxa"/>
        </w:trPr>
        <w:tc>
          <w:tcPr>
            <w:tcW w:w="0" w:type="auto"/>
            <w:vAlign w:val="center"/>
            <w:hideMark/>
          </w:tcPr>
          <w:p w14:paraId="5FB4FA48" w14:textId="77777777" w:rsidR="00C51368" w:rsidRDefault="00E43BD9">
            <w:pPr>
              <w:rPr>
                <w:rFonts w:eastAsia="Times New Roman"/>
              </w:rPr>
            </w:pPr>
            <w:r>
              <w:rPr>
                <w:rFonts w:eastAsia="Times New Roman"/>
              </w:rPr>
              <w:t>Code</w:t>
            </w:r>
          </w:p>
        </w:tc>
        <w:tc>
          <w:tcPr>
            <w:tcW w:w="0" w:type="auto"/>
            <w:vAlign w:val="center"/>
            <w:hideMark/>
          </w:tcPr>
          <w:p w14:paraId="3CF28C79" w14:textId="77777777"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14:paraId="5B9C9F94" w14:textId="77777777">
        <w:trPr>
          <w:divId w:val="1735160523"/>
          <w:tblCellSpacing w:w="15" w:type="dxa"/>
        </w:trPr>
        <w:tc>
          <w:tcPr>
            <w:tcW w:w="0" w:type="auto"/>
            <w:vAlign w:val="center"/>
            <w:hideMark/>
          </w:tcPr>
          <w:p w14:paraId="70158C49" w14:textId="77777777" w:rsidR="00C51368" w:rsidRDefault="00E43BD9">
            <w:pPr>
              <w:rPr>
                <w:rFonts w:eastAsia="Times New Roman"/>
              </w:rPr>
            </w:pPr>
            <w:r>
              <w:rPr>
                <w:rFonts w:eastAsia="Times New Roman"/>
              </w:rPr>
              <w:t>Display</w:t>
            </w:r>
          </w:p>
        </w:tc>
        <w:tc>
          <w:tcPr>
            <w:tcW w:w="0" w:type="auto"/>
            <w:vAlign w:val="center"/>
            <w:hideMark/>
          </w:tcPr>
          <w:p w14:paraId="05B3BE6A" w14:textId="77777777" w:rsidR="00C51368" w:rsidRDefault="00E43BD9">
            <w:pPr>
              <w:rPr>
                <w:rFonts w:eastAsia="Times New Roman"/>
              </w:rPr>
            </w:pPr>
            <w:r>
              <w:rPr>
                <w:rFonts w:eastAsia="Times New Roman"/>
              </w:rPr>
              <w:t>Use the PACKAGEDESCRIPTION column value from the TSV or Excel distribution file</w:t>
            </w:r>
          </w:p>
        </w:tc>
      </w:tr>
      <w:tr w:rsidR="00C51368" w14:paraId="791C3140" w14:textId="77777777">
        <w:trPr>
          <w:divId w:val="1735160523"/>
          <w:tblCellSpacing w:w="15" w:type="dxa"/>
        </w:trPr>
        <w:tc>
          <w:tcPr>
            <w:tcW w:w="0" w:type="auto"/>
            <w:vAlign w:val="center"/>
            <w:hideMark/>
          </w:tcPr>
          <w:p w14:paraId="22A2DE03" w14:textId="77777777" w:rsidR="00C51368" w:rsidRDefault="00E43BD9">
            <w:pPr>
              <w:rPr>
                <w:rFonts w:eastAsia="Times New Roman"/>
              </w:rPr>
            </w:pPr>
            <w:r>
              <w:rPr>
                <w:rFonts w:eastAsia="Times New Roman"/>
              </w:rPr>
              <w:t>Filter Properties</w:t>
            </w:r>
          </w:p>
        </w:tc>
        <w:tc>
          <w:tcPr>
            <w:tcW w:w="0" w:type="auto"/>
            <w:vAlign w:val="center"/>
            <w:hideMark/>
          </w:tcPr>
          <w:p w14:paraId="5D2BEC7C" w14:textId="77777777" w:rsidR="00C51368" w:rsidRDefault="00E43BD9">
            <w:pPr>
              <w:rPr>
                <w:rFonts w:eastAsia="Times New Roman"/>
              </w:rPr>
            </w:pPr>
            <w:r>
              <w:rPr>
                <w:rFonts w:eastAsia="Times New Roman"/>
              </w:rPr>
              <w:t>None are described yet</w:t>
            </w:r>
          </w:p>
        </w:tc>
      </w:tr>
    </w:tbl>
    <w:p w14:paraId="499A6D25" w14:textId="77777777" w:rsidR="00C51368" w:rsidRDefault="00E43BD9">
      <w:pPr>
        <w:pStyle w:val="Heading3"/>
        <w:divId w:val="1735160523"/>
        <w:rPr>
          <w:rFonts w:eastAsia="Times New Roman"/>
          <w:lang w:val="en-US"/>
        </w:rPr>
      </w:pPr>
      <w:r>
        <w:rPr>
          <w:rFonts w:eastAsia="Times New Roman"/>
          <w:lang w:val="en-US"/>
        </w:rPr>
        <w:t>Version Issues</w:t>
      </w:r>
    </w:p>
    <w:p w14:paraId="4459F8E3" w14:textId="77777777" w:rsidR="00C51368" w:rsidRDefault="00E43BD9">
      <w:pPr>
        <w:pStyle w:val="NormalWeb"/>
        <w:divId w:val="1735160523"/>
        <w:rPr>
          <w:lang w:val="en-US"/>
        </w:rPr>
      </w:pPr>
      <w:r>
        <w:rPr>
          <w:lang w:val="en-US"/>
        </w:rPr>
        <w:t xml:space="preserve">The FDA published list of NDC codes for </w:t>
      </w:r>
      <w:hyperlink r:id="rId1812"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14:paraId="4AADEB24" w14:textId="77777777" w:rsidR="00C51368" w:rsidRDefault="00E43BD9">
      <w:pPr>
        <w:pStyle w:val="Heading3"/>
        <w:divId w:val="1735160523"/>
        <w:rPr>
          <w:rFonts w:eastAsia="Times New Roman"/>
          <w:lang w:val="en-US"/>
        </w:rPr>
      </w:pPr>
      <w:r>
        <w:rPr>
          <w:rFonts w:eastAsia="Times New Roman"/>
          <w:lang w:val="en-US"/>
        </w:rPr>
        <w:lastRenderedPageBreak/>
        <w:t>Copyright/License Issues</w:t>
      </w:r>
    </w:p>
    <w:p w14:paraId="0D229348" w14:textId="77777777" w:rsidR="00C51368" w:rsidRDefault="00E43BD9">
      <w:pPr>
        <w:pStyle w:val="NormalWeb"/>
        <w:divId w:val="1735160523"/>
        <w:rPr>
          <w:lang w:val="en-US"/>
        </w:rPr>
      </w:pPr>
      <w:r>
        <w:rPr>
          <w:lang w:val="en-US"/>
        </w:rPr>
        <w:t xml:space="preserve">NDC codes have no copyright acknowledgement needed, nor are there any license terms to adhere to. </w:t>
      </w:r>
    </w:p>
    <w:p w14:paraId="0278E469" w14:textId="77777777" w:rsidR="00C51368" w:rsidRDefault="00E43BD9">
      <w:pPr>
        <w:pStyle w:val="Heading3"/>
        <w:divId w:val="1735160523"/>
        <w:rPr>
          <w:rFonts w:eastAsia="Times New Roman"/>
          <w:lang w:val="en-US"/>
        </w:rPr>
      </w:pPr>
      <w:r>
        <w:rPr>
          <w:rFonts w:eastAsia="Times New Roman"/>
          <w:lang w:val="en-US"/>
        </w:rPr>
        <w:t>NDF-RT Filter Properties</w:t>
      </w:r>
    </w:p>
    <w:p w14:paraId="72DF4CE9" w14:textId="77777777" w:rsidR="00C51368" w:rsidRDefault="00E43BD9">
      <w:pPr>
        <w:pStyle w:val="NormalWeb"/>
        <w:divId w:val="1735160523"/>
        <w:rPr>
          <w:lang w:val="en-US"/>
        </w:rPr>
      </w:pPr>
      <w:r>
        <w:rPr>
          <w:lang w:val="en-US"/>
        </w:rPr>
        <w:t xml:space="preserve">No need for filters identified yet. </w:t>
      </w:r>
    </w:p>
    <w:p w14:paraId="7B966C65" w14:textId="77777777" w:rsidR="00C51368" w:rsidRDefault="00E43BD9">
      <w:pPr>
        <w:pStyle w:val="Heading3"/>
        <w:divId w:val="1735160523"/>
        <w:rPr>
          <w:rFonts w:eastAsia="Times New Roman"/>
          <w:lang w:val="en-US"/>
        </w:rPr>
      </w:pPr>
      <w:r>
        <w:rPr>
          <w:rFonts w:eastAsia="Times New Roman"/>
          <w:lang w:val="en-US"/>
        </w:rPr>
        <w:t>Implicit Value Sets</w:t>
      </w:r>
    </w:p>
    <w:p w14:paraId="54C9693C" w14:textId="77777777" w:rsidR="00C51368" w:rsidRDefault="00E43BD9">
      <w:pPr>
        <w:pStyle w:val="NormalWeb"/>
        <w:divId w:val="1735160523"/>
        <w:rPr>
          <w:lang w:val="en-US"/>
        </w:rPr>
      </w:pPr>
      <w:r>
        <w:rPr>
          <w:lang w:val="en-US"/>
        </w:rPr>
        <w:t xml:space="preserve">No need for implicit value sets identified yet. </w:t>
      </w:r>
    </w:p>
    <w:p w14:paraId="4DD6F717" w14:textId="77777777" w:rsidR="00C51368" w:rsidRDefault="00E43BD9">
      <w:pPr>
        <w:pStyle w:val="Heading1"/>
        <w:rPr>
          <w:rFonts w:eastAsia="Times New Roman"/>
          <w:noProof/>
          <w:lang w:val="en-US"/>
        </w:rPr>
      </w:pPr>
      <w:r>
        <w:rPr>
          <w:rFonts w:eastAsia="Times New Roman"/>
          <w:noProof/>
          <w:lang w:val="en-US"/>
        </w:rPr>
        <w:t>ndfrt.html</w:t>
      </w:r>
    </w:p>
    <w:p w14:paraId="4AD21475" w14:textId="77777777"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B2BF492" w14:textId="77777777">
        <w:trPr>
          <w:divId w:val="132718855"/>
          <w:tblCellSpacing w:w="15" w:type="dxa"/>
        </w:trPr>
        <w:tc>
          <w:tcPr>
            <w:tcW w:w="0" w:type="auto"/>
            <w:vAlign w:val="center"/>
            <w:hideMark/>
          </w:tcPr>
          <w:p w14:paraId="7867A3F1" w14:textId="77777777" w:rsidR="00C51368" w:rsidRDefault="00E43BD9">
            <w:pPr>
              <w:rPr>
                <w:rFonts w:eastAsia="Times New Roman"/>
              </w:rPr>
            </w:pPr>
            <w:r>
              <w:rPr>
                <w:rFonts w:eastAsia="Times New Roman"/>
              </w:rPr>
              <w:t>Work Group</w:t>
            </w:r>
          </w:p>
        </w:tc>
        <w:tc>
          <w:tcPr>
            <w:tcW w:w="0" w:type="auto"/>
            <w:vAlign w:val="center"/>
            <w:hideMark/>
          </w:tcPr>
          <w:p w14:paraId="3B0953C8" w14:textId="77777777" w:rsidR="00C51368" w:rsidRDefault="001708AB">
            <w:pPr>
              <w:rPr>
                <w:rFonts w:eastAsia="Times New Roman"/>
              </w:rPr>
            </w:pPr>
            <w:hyperlink r:id="rId18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FDFE39D" w14:textId="77777777" w:rsidR="00C51368" w:rsidRDefault="001708AB">
            <w:pPr>
              <w:rPr>
                <w:rFonts w:eastAsia="Times New Roman"/>
              </w:rPr>
            </w:pPr>
            <w:hyperlink r:id="rId1814" w:anchor="status" w:history="1">
              <w:r w:rsidR="00E43BD9">
                <w:rPr>
                  <w:rStyle w:val="Hyperlink"/>
                  <w:rFonts w:eastAsia="Times New Roman"/>
                </w:rPr>
                <w:t>Ballot Status</w:t>
              </w:r>
            </w:hyperlink>
            <w:r w:rsidR="00E43BD9">
              <w:rPr>
                <w:rFonts w:eastAsia="Times New Roman"/>
              </w:rPr>
              <w:t xml:space="preserve">: </w:t>
            </w:r>
            <w:hyperlink r:id="rId1815" w:anchor="pubs" w:history="1">
              <w:r w:rsidR="00E43BD9">
                <w:rPr>
                  <w:rStyle w:val="Hyperlink"/>
                  <w:rFonts w:eastAsia="Times New Roman"/>
                </w:rPr>
                <w:t>DSTU 2</w:t>
              </w:r>
            </w:hyperlink>
          </w:p>
        </w:tc>
      </w:tr>
    </w:tbl>
    <w:p w14:paraId="60526CAA" w14:textId="77777777"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14:paraId="1E7BED32" w14:textId="77777777">
        <w:trPr>
          <w:divId w:val="132718855"/>
          <w:tblCellSpacing w:w="15" w:type="dxa"/>
        </w:trPr>
        <w:tc>
          <w:tcPr>
            <w:tcW w:w="0" w:type="auto"/>
            <w:vAlign w:val="center"/>
            <w:hideMark/>
          </w:tcPr>
          <w:p w14:paraId="551F97B0" w14:textId="77777777" w:rsidR="00C51368" w:rsidRDefault="00E43BD9">
            <w:pPr>
              <w:rPr>
                <w:rFonts w:eastAsia="Times New Roman"/>
              </w:rPr>
            </w:pPr>
            <w:r>
              <w:rPr>
                <w:rFonts w:eastAsia="Times New Roman"/>
              </w:rPr>
              <w:t>Source</w:t>
            </w:r>
          </w:p>
        </w:tc>
        <w:tc>
          <w:tcPr>
            <w:tcW w:w="0" w:type="auto"/>
            <w:vAlign w:val="center"/>
            <w:hideMark/>
          </w:tcPr>
          <w:p w14:paraId="380B244A" w14:textId="77777777" w:rsidR="00C51368" w:rsidRDefault="00E43BD9">
            <w:pPr>
              <w:rPr>
                <w:rFonts w:eastAsia="Times New Roman"/>
              </w:rPr>
            </w:pPr>
            <w:r>
              <w:rPr>
                <w:rFonts w:eastAsia="Times New Roman"/>
              </w:rPr>
              <w:t xml:space="preserve">National Drug File â€“ Reference Terminology prepared by </w:t>
            </w:r>
            <w:hyperlink r:id="rId1816" w:history="1">
              <w:r>
                <w:rPr>
                  <w:rStyle w:val="Hyperlink"/>
                  <w:rFonts w:eastAsia="Times New Roman"/>
                </w:rPr>
                <w:t>Veterans Health Administration</w:t>
              </w:r>
            </w:hyperlink>
            <w:r>
              <w:rPr>
                <w:rFonts w:eastAsia="Times New Roman"/>
              </w:rPr>
              <w:t xml:space="preserve">, and distributed as part of </w:t>
            </w:r>
            <w:hyperlink r:id="rId1817" w:history="1">
              <w:r>
                <w:rPr>
                  <w:rStyle w:val="Hyperlink"/>
                  <w:rFonts w:eastAsia="Times New Roman"/>
                </w:rPr>
                <w:t>UMLS</w:t>
              </w:r>
            </w:hyperlink>
            <w:r>
              <w:rPr>
                <w:rFonts w:eastAsia="Times New Roman"/>
              </w:rPr>
              <w:t xml:space="preserve"> by the </w:t>
            </w:r>
            <w:hyperlink r:id="rId1818" w:history="1">
              <w:r>
                <w:rPr>
                  <w:rStyle w:val="Hyperlink"/>
                  <w:rFonts w:eastAsia="Times New Roman"/>
                </w:rPr>
                <w:t>NLM</w:t>
              </w:r>
            </w:hyperlink>
            <w:r>
              <w:rPr>
                <w:rFonts w:eastAsia="Times New Roman"/>
              </w:rPr>
              <w:t xml:space="preserve"> (</w:t>
            </w:r>
            <w:hyperlink r:id="rId1819" w:history="1">
              <w:r>
                <w:rPr>
                  <w:rStyle w:val="Hyperlink"/>
                  <w:rFonts w:eastAsia="Times New Roman"/>
                </w:rPr>
                <w:t>direct link</w:t>
              </w:r>
            </w:hyperlink>
            <w:r>
              <w:rPr>
                <w:rFonts w:eastAsia="Times New Roman"/>
              </w:rPr>
              <w:t>)</w:t>
            </w:r>
          </w:p>
        </w:tc>
      </w:tr>
      <w:tr w:rsidR="00C51368" w14:paraId="572A7B8B" w14:textId="77777777">
        <w:trPr>
          <w:divId w:val="132718855"/>
          <w:tblCellSpacing w:w="15" w:type="dxa"/>
        </w:trPr>
        <w:tc>
          <w:tcPr>
            <w:tcW w:w="0" w:type="auto"/>
            <w:vAlign w:val="center"/>
            <w:hideMark/>
          </w:tcPr>
          <w:p w14:paraId="1347677E" w14:textId="77777777" w:rsidR="00C51368" w:rsidRDefault="00E43BD9">
            <w:pPr>
              <w:rPr>
                <w:rFonts w:eastAsia="Times New Roman"/>
              </w:rPr>
            </w:pPr>
            <w:r>
              <w:rPr>
                <w:rFonts w:eastAsia="Times New Roman"/>
              </w:rPr>
              <w:t>System</w:t>
            </w:r>
          </w:p>
        </w:tc>
        <w:tc>
          <w:tcPr>
            <w:tcW w:w="0" w:type="auto"/>
            <w:vAlign w:val="center"/>
            <w:hideMark/>
          </w:tcPr>
          <w:p w14:paraId="3559F576" w14:textId="77777777"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14:paraId="526F1DD0" w14:textId="77777777">
        <w:trPr>
          <w:divId w:val="132718855"/>
          <w:tblCellSpacing w:w="15" w:type="dxa"/>
        </w:trPr>
        <w:tc>
          <w:tcPr>
            <w:tcW w:w="0" w:type="auto"/>
            <w:vAlign w:val="center"/>
            <w:hideMark/>
          </w:tcPr>
          <w:p w14:paraId="13D26EDF" w14:textId="77777777" w:rsidR="00C51368" w:rsidRDefault="00E43BD9">
            <w:pPr>
              <w:rPr>
                <w:rFonts w:eastAsia="Times New Roman"/>
              </w:rPr>
            </w:pPr>
            <w:r>
              <w:rPr>
                <w:rFonts w:eastAsia="Times New Roman"/>
              </w:rPr>
              <w:t>Version</w:t>
            </w:r>
          </w:p>
        </w:tc>
        <w:tc>
          <w:tcPr>
            <w:tcW w:w="0" w:type="auto"/>
            <w:vAlign w:val="center"/>
            <w:hideMark/>
          </w:tcPr>
          <w:p w14:paraId="0AF41FA8" w14:textId="77777777"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14:paraId="2794ADBB" w14:textId="77777777">
        <w:trPr>
          <w:divId w:val="132718855"/>
          <w:tblCellSpacing w:w="15" w:type="dxa"/>
        </w:trPr>
        <w:tc>
          <w:tcPr>
            <w:tcW w:w="0" w:type="auto"/>
            <w:vAlign w:val="center"/>
            <w:hideMark/>
          </w:tcPr>
          <w:p w14:paraId="0BD78DBB" w14:textId="77777777" w:rsidR="00C51368" w:rsidRDefault="00E43BD9">
            <w:pPr>
              <w:rPr>
                <w:rFonts w:eastAsia="Times New Roman"/>
              </w:rPr>
            </w:pPr>
            <w:r>
              <w:rPr>
                <w:rFonts w:eastAsia="Times New Roman"/>
              </w:rPr>
              <w:t>Code</w:t>
            </w:r>
          </w:p>
        </w:tc>
        <w:tc>
          <w:tcPr>
            <w:tcW w:w="0" w:type="auto"/>
            <w:vAlign w:val="center"/>
            <w:hideMark/>
          </w:tcPr>
          <w:p w14:paraId="6764F840" w14:textId="77777777" w:rsidR="00C51368" w:rsidRDefault="00E43BD9">
            <w:pPr>
              <w:rPr>
                <w:rFonts w:eastAsia="Times New Roman"/>
              </w:rPr>
            </w:pPr>
            <w:r>
              <w:rPr>
                <w:rFonts w:eastAsia="Times New Roman"/>
              </w:rPr>
              <w:t>The NUI is used for the code value for an NDF-RT concept</w:t>
            </w:r>
          </w:p>
        </w:tc>
      </w:tr>
      <w:tr w:rsidR="00C51368" w14:paraId="05E81435" w14:textId="77777777">
        <w:trPr>
          <w:divId w:val="132718855"/>
          <w:tblCellSpacing w:w="15" w:type="dxa"/>
        </w:trPr>
        <w:tc>
          <w:tcPr>
            <w:tcW w:w="0" w:type="auto"/>
            <w:vAlign w:val="center"/>
            <w:hideMark/>
          </w:tcPr>
          <w:p w14:paraId="0DD9A9CA" w14:textId="77777777" w:rsidR="00C51368" w:rsidRDefault="00E43BD9">
            <w:pPr>
              <w:rPr>
                <w:rFonts w:eastAsia="Times New Roman"/>
              </w:rPr>
            </w:pPr>
            <w:r>
              <w:rPr>
                <w:rFonts w:eastAsia="Times New Roman"/>
              </w:rPr>
              <w:t>Display</w:t>
            </w:r>
          </w:p>
        </w:tc>
        <w:tc>
          <w:tcPr>
            <w:tcW w:w="0" w:type="auto"/>
            <w:vAlign w:val="center"/>
            <w:hideMark/>
          </w:tcPr>
          <w:p w14:paraId="72536F77" w14:textId="77777777" w:rsidR="00C51368" w:rsidRDefault="00E43BD9">
            <w:pPr>
              <w:rPr>
                <w:rFonts w:eastAsia="Times New Roman"/>
              </w:rPr>
            </w:pPr>
            <w:r>
              <w:rPr>
                <w:rFonts w:eastAsia="Times New Roman"/>
              </w:rPr>
              <w:t>??</w:t>
            </w:r>
          </w:p>
        </w:tc>
      </w:tr>
      <w:tr w:rsidR="00C51368" w14:paraId="4E9390E9" w14:textId="77777777">
        <w:trPr>
          <w:divId w:val="132718855"/>
          <w:tblCellSpacing w:w="15" w:type="dxa"/>
        </w:trPr>
        <w:tc>
          <w:tcPr>
            <w:tcW w:w="0" w:type="auto"/>
            <w:vAlign w:val="center"/>
            <w:hideMark/>
          </w:tcPr>
          <w:p w14:paraId="335BDEFD" w14:textId="77777777" w:rsidR="00C51368" w:rsidRDefault="00E43BD9">
            <w:pPr>
              <w:rPr>
                <w:rFonts w:eastAsia="Times New Roman"/>
              </w:rPr>
            </w:pPr>
            <w:r>
              <w:rPr>
                <w:rFonts w:eastAsia="Times New Roman"/>
              </w:rPr>
              <w:t>Filter Properties</w:t>
            </w:r>
          </w:p>
        </w:tc>
        <w:tc>
          <w:tcPr>
            <w:tcW w:w="0" w:type="auto"/>
            <w:vAlign w:val="center"/>
            <w:hideMark/>
          </w:tcPr>
          <w:p w14:paraId="6686706A" w14:textId="77777777" w:rsidR="00C51368" w:rsidRDefault="00E43BD9">
            <w:pPr>
              <w:rPr>
                <w:rFonts w:eastAsia="Times New Roman"/>
              </w:rPr>
            </w:pPr>
            <w:r>
              <w:rPr>
                <w:rFonts w:eastAsia="Times New Roman"/>
              </w:rPr>
              <w:t>None are described yet</w:t>
            </w:r>
          </w:p>
        </w:tc>
      </w:tr>
    </w:tbl>
    <w:p w14:paraId="0E2B24E5" w14:textId="77777777"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0" w:history="1">
        <w:r>
          <w:rPr>
            <w:rStyle w:val="Hyperlink"/>
            <w:lang w:val="en-US"/>
          </w:rPr>
          <w:t>found in evs</w:t>
        </w:r>
      </w:hyperlink>
      <w:r>
        <w:rPr>
          <w:lang w:val="en-US"/>
        </w:rPr>
        <w:t xml:space="preserve">. </w:t>
      </w:r>
    </w:p>
    <w:p w14:paraId="28332E66" w14:textId="77777777" w:rsidR="00C51368" w:rsidRDefault="00E43BD9">
      <w:pPr>
        <w:pStyle w:val="Heading3"/>
        <w:divId w:val="132718855"/>
        <w:rPr>
          <w:rFonts w:eastAsia="Times New Roman"/>
          <w:lang w:val="en-US"/>
        </w:rPr>
      </w:pPr>
      <w:r>
        <w:rPr>
          <w:rFonts w:eastAsia="Times New Roman"/>
          <w:lang w:val="en-US"/>
        </w:rPr>
        <w:t>Version Issues</w:t>
      </w:r>
    </w:p>
    <w:p w14:paraId="4E87C44A" w14:textId="77777777"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14:paraId="49821E6D" w14:textId="77777777" w:rsidR="00C51368" w:rsidRDefault="00E43BD9">
      <w:pPr>
        <w:pStyle w:val="Heading3"/>
        <w:divId w:val="132718855"/>
        <w:rPr>
          <w:rFonts w:eastAsia="Times New Roman"/>
          <w:lang w:val="en-US"/>
        </w:rPr>
      </w:pPr>
      <w:r>
        <w:rPr>
          <w:rFonts w:eastAsia="Times New Roman"/>
          <w:lang w:val="en-US"/>
        </w:rPr>
        <w:t>Copyright/License Issues</w:t>
      </w:r>
    </w:p>
    <w:p w14:paraId="1FD629BF" w14:textId="77777777"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14:paraId="760C384F" w14:textId="77777777" w:rsidR="00C51368" w:rsidRDefault="00E43BD9">
      <w:pPr>
        <w:pStyle w:val="Heading3"/>
        <w:divId w:val="132718855"/>
        <w:rPr>
          <w:rFonts w:eastAsia="Times New Roman"/>
          <w:lang w:val="en-US"/>
        </w:rPr>
      </w:pPr>
      <w:r>
        <w:rPr>
          <w:rFonts w:eastAsia="Times New Roman"/>
          <w:lang w:val="en-US"/>
        </w:rPr>
        <w:t>NDF-RT Filter Properties</w:t>
      </w:r>
    </w:p>
    <w:p w14:paraId="4DD92A2E" w14:textId="77777777"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14:paraId="1F340DBD" w14:textId="77777777"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14:paraId="674D8A0A" w14:textId="77777777">
        <w:trPr>
          <w:divId w:val="132718855"/>
          <w:tblCellSpacing w:w="15" w:type="dxa"/>
        </w:trPr>
        <w:tc>
          <w:tcPr>
            <w:tcW w:w="0" w:type="auto"/>
            <w:vAlign w:val="center"/>
            <w:hideMark/>
          </w:tcPr>
          <w:p w14:paraId="2AFFDC22" w14:textId="77777777" w:rsidR="00C51368" w:rsidRDefault="00E43BD9">
            <w:pPr>
              <w:rPr>
                <w:rFonts w:eastAsia="Times New Roman"/>
              </w:rPr>
            </w:pPr>
            <w:r>
              <w:rPr>
                <w:rFonts w:eastAsia="Times New Roman"/>
              </w:rPr>
              <w:t>Description</w:t>
            </w:r>
          </w:p>
        </w:tc>
        <w:tc>
          <w:tcPr>
            <w:tcW w:w="0" w:type="auto"/>
            <w:vAlign w:val="center"/>
            <w:hideMark/>
          </w:tcPr>
          <w:p w14:paraId="34ACE157" w14:textId="77777777" w:rsidR="00C51368" w:rsidRDefault="00E43BD9">
            <w:pPr>
              <w:rPr>
                <w:rFonts w:eastAsia="Times New Roman"/>
              </w:rPr>
            </w:pPr>
            <w:r>
              <w:rPr>
                <w:rFonts w:eastAsia="Times New Roman"/>
              </w:rPr>
              <w:t>Select a set of concepts based on subsumption testing</w:t>
            </w:r>
          </w:p>
        </w:tc>
      </w:tr>
      <w:tr w:rsidR="00C51368" w14:paraId="3BDEC133" w14:textId="77777777">
        <w:trPr>
          <w:divId w:val="132718855"/>
          <w:tblCellSpacing w:w="15" w:type="dxa"/>
        </w:trPr>
        <w:tc>
          <w:tcPr>
            <w:tcW w:w="0" w:type="auto"/>
            <w:vAlign w:val="center"/>
            <w:hideMark/>
          </w:tcPr>
          <w:p w14:paraId="24B58DC2" w14:textId="77777777" w:rsidR="00C51368" w:rsidRDefault="00E43BD9">
            <w:pPr>
              <w:rPr>
                <w:rFonts w:eastAsia="Times New Roman"/>
              </w:rPr>
            </w:pPr>
            <w:r>
              <w:rPr>
                <w:rFonts w:eastAsia="Times New Roman"/>
              </w:rPr>
              <w:t>Property Name</w:t>
            </w:r>
          </w:p>
        </w:tc>
        <w:tc>
          <w:tcPr>
            <w:tcW w:w="0" w:type="auto"/>
            <w:vAlign w:val="center"/>
            <w:hideMark/>
          </w:tcPr>
          <w:p w14:paraId="640C0312" w14:textId="77777777" w:rsidR="00C51368" w:rsidRDefault="00E43BD9">
            <w:pPr>
              <w:rPr>
                <w:rFonts w:eastAsia="Times New Roman"/>
              </w:rPr>
            </w:pPr>
            <w:r>
              <w:rPr>
                <w:rFonts w:eastAsia="Times New Roman"/>
              </w:rPr>
              <w:t>concept</w:t>
            </w:r>
          </w:p>
        </w:tc>
      </w:tr>
      <w:tr w:rsidR="00C51368" w14:paraId="46C1E545" w14:textId="77777777">
        <w:trPr>
          <w:divId w:val="132718855"/>
          <w:tblCellSpacing w:w="15" w:type="dxa"/>
        </w:trPr>
        <w:tc>
          <w:tcPr>
            <w:tcW w:w="0" w:type="auto"/>
            <w:vAlign w:val="center"/>
            <w:hideMark/>
          </w:tcPr>
          <w:p w14:paraId="6BA69E70" w14:textId="77777777" w:rsidR="00C51368" w:rsidRDefault="00E43BD9">
            <w:pPr>
              <w:rPr>
                <w:rFonts w:eastAsia="Times New Roman"/>
              </w:rPr>
            </w:pPr>
            <w:r>
              <w:rPr>
                <w:rFonts w:eastAsia="Times New Roman"/>
              </w:rPr>
              <w:t>Operations Allowed</w:t>
            </w:r>
          </w:p>
        </w:tc>
        <w:tc>
          <w:tcPr>
            <w:tcW w:w="0" w:type="auto"/>
            <w:vAlign w:val="center"/>
            <w:hideMark/>
          </w:tcPr>
          <w:p w14:paraId="72191184" w14:textId="77777777" w:rsidR="00C51368" w:rsidRDefault="00E43BD9">
            <w:pPr>
              <w:rPr>
                <w:rFonts w:eastAsia="Times New Roman"/>
              </w:rPr>
            </w:pPr>
            <w:r>
              <w:rPr>
                <w:rFonts w:eastAsia="Times New Roman"/>
              </w:rPr>
              <w:t>is-a</w:t>
            </w:r>
          </w:p>
        </w:tc>
      </w:tr>
      <w:tr w:rsidR="00C51368" w14:paraId="628A4449" w14:textId="77777777">
        <w:trPr>
          <w:divId w:val="132718855"/>
          <w:tblCellSpacing w:w="15" w:type="dxa"/>
        </w:trPr>
        <w:tc>
          <w:tcPr>
            <w:tcW w:w="0" w:type="auto"/>
            <w:vAlign w:val="center"/>
            <w:hideMark/>
          </w:tcPr>
          <w:p w14:paraId="17856CB3" w14:textId="77777777" w:rsidR="00C51368" w:rsidRDefault="00E43BD9">
            <w:pPr>
              <w:rPr>
                <w:rFonts w:eastAsia="Times New Roman"/>
              </w:rPr>
            </w:pPr>
            <w:r>
              <w:rPr>
                <w:rFonts w:eastAsia="Times New Roman"/>
              </w:rPr>
              <w:t>Values Allowed</w:t>
            </w:r>
          </w:p>
        </w:tc>
        <w:tc>
          <w:tcPr>
            <w:tcW w:w="0" w:type="auto"/>
            <w:vAlign w:val="center"/>
            <w:hideMark/>
          </w:tcPr>
          <w:p w14:paraId="74A7C054" w14:textId="77777777" w:rsidR="00C51368" w:rsidRDefault="00E43BD9">
            <w:pPr>
              <w:rPr>
                <w:rFonts w:eastAsia="Times New Roman"/>
              </w:rPr>
            </w:pPr>
            <w:r>
              <w:rPr>
                <w:rFonts w:eastAsia="Times New Roman"/>
              </w:rPr>
              <w:t>NUI</w:t>
            </w:r>
          </w:p>
        </w:tc>
      </w:tr>
      <w:tr w:rsidR="00C51368" w14:paraId="333A0535" w14:textId="77777777">
        <w:trPr>
          <w:divId w:val="132718855"/>
          <w:tblCellSpacing w:w="15" w:type="dxa"/>
        </w:trPr>
        <w:tc>
          <w:tcPr>
            <w:tcW w:w="0" w:type="auto"/>
            <w:vAlign w:val="center"/>
            <w:hideMark/>
          </w:tcPr>
          <w:p w14:paraId="6D6A8267" w14:textId="77777777" w:rsidR="00C51368" w:rsidRDefault="00E43BD9">
            <w:pPr>
              <w:rPr>
                <w:rFonts w:eastAsia="Times New Roman"/>
              </w:rPr>
            </w:pPr>
            <w:r>
              <w:rPr>
                <w:rFonts w:eastAsia="Times New Roman"/>
              </w:rPr>
              <w:t>Comments</w:t>
            </w:r>
          </w:p>
        </w:tc>
        <w:tc>
          <w:tcPr>
            <w:tcW w:w="0" w:type="auto"/>
            <w:vAlign w:val="center"/>
            <w:hideMark/>
          </w:tcPr>
          <w:p w14:paraId="2A199A1D" w14:textId="77777777" w:rsidR="00C51368" w:rsidRDefault="00E43BD9">
            <w:pPr>
              <w:rPr>
                <w:rFonts w:eastAsia="Times New Roman"/>
              </w:rPr>
            </w:pPr>
            <w:r>
              <w:rPr>
                <w:rFonts w:eastAsia="Times New Roman"/>
              </w:rPr>
              <w:t>Includes all concepts that have a transitive is-a relationship with the concept Id provided in the value as an NUI</w:t>
            </w:r>
          </w:p>
        </w:tc>
      </w:tr>
    </w:tbl>
    <w:p w14:paraId="53E67E58" w14:textId="77777777" w:rsidR="00C51368" w:rsidRDefault="00E43BD9">
      <w:pPr>
        <w:pStyle w:val="NormalWeb"/>
        <w:divId w:val="132718855"/>
        <w:rPr>
          <w:lang w:val="en-US"/>
        </w:rPr>
      </w:pPr>
      <w:r>
        <w:rPr>
          <w:lang w:val="en-US"/>
        </w:rPr>
        <w:t xml:space="preserve">Others Yet to be done. </w:t>
      </w:r>
    </w:p>
    <w:p w14:paraId="4C89E9BC" w14:textId="77777777" w:rsidR="00C51368" w:rsidRDefault="00E43BD9">
      <w:pPr>
        <w:pStyle w:val="Heading3"/>
        <w:divId w:val="132718855"/>
        <w:rPr>
          <w:rFonts w:eastAsia="Times New Roman"/>
          <w:lang w:val="en-US"/>
        </w:rPr>
      </w:pPr>
      <w:r>
        <w:rPr>
          <w:rFonts w:eastAsia="Times New Roman"/>
          <w:lang w:val="en-US"/>
        </w:rPr>
        <w:t>Implicit Value Sets</w:t>
      </w:r>
    </w:p>
    <w:p w14:paraId="61D89D1F" w14:textId="77777777" w:rsidR="00C51368" w:rsidRDefault="00E43BD9">
      <w:pPr>
        <w:pStyle w:val="NormalWeb"/>
        <w:divId w:val="132718855"/>
        <w:rPr>
          <w:lang w:val="en-US"/>
        </w:rPr>
      </w:pPr>
      <w:r>
        <w:rPr>
          <w:lang w:val="en-US"/>
        </w:rPr>
        <w:t xml:space="preserve">Yet to be done. </w:t>
      </w:r>
    </w:p>
    <w:p w14:paraId="4E10A792" w14:textId="77777777" w:rsidR="00C51368" w:rsidRDefault="00E43BD9">
      <w:pPr>
        <w:pStyle w:val="Heading1"/>
        <w:rPr>
          <w:rFonts w:eastAsia="Times New Roman"/>
          <w:noProof/>
          <w:lang w:val="en-US"/>
        </w:rPr>
      </w:pPr>
      <w:r>
        <w:rPr>
          <w:rFonts w:eastAsia="Times New Roman"/>
          <w:noProof/>
          <w:lang w:val="en-US"/>
        </w:rPr>
        <w:t>newfooter.html</w:t>
      </w:r>
    </w:p>
    <w:p w14:paraId="6FF968CC" w14:textId="77777777" w:rsidR="00C51368" w:rsidRDefault="00E43BD9">
      <w:pPr>
        <w:pStyle w:val="NormalWeb"/>
        <w:divId w:val="22487343"/>
        <w:rPr>
          <w:lang w:val="en-US"/>
        </w:rPr>
      </w:pPr>
      <w:r>
        <w:rPr>
          <w:lang w:val="en-US"/>
        </w:rPr>
        <w:t xml:space="preserve">Â© HL7.org 2011+. FHIR DSTU2 (v-) generated on . </w:t>
      </w:r>
      <w:r>
        <w:rPr>
          <w:lang w:val="en-US"/>
        </w:rPr>
        <w:br/>
      </w:r>
      <w:r>
        <w:rPr>
          <w:color w:val="FFFF77"/>
          <w:lang w:val="en-US"/>
        </w:rPr>
        <w:t xml:space="preserve">Links: </w:t>
      </w:r>
      <w:hyperlink r:id="rId1821" w:history="1">
        <w:r>
          <w:rPr>
            <w:rStyle w:val="Hyperlink"/>
            <w:color w:val="81BEF7"/>
            <w:lang w:val="en-US"/>
          </w:rPr>
          <w:t>What's a DSTU?</w:t>
        </w:r>
      </w:hyperlink>
      <w:r>
        <w:rPr>
          <w:color w:val="FFFF77"/>
          <w:lang w:val="en-US"/>
        </w:rPr>
        <w:t xml:space="preserve"> | </w:t>
      </w:r>
      <w:hyperlink r:id="rId1822" w:history="1">
        <w:r>
          <w:rPr>
            <w:rStyle w:val="Hyperlink"/>
            <w:color w:val="81BEF7"/>
            <w:lang w:val="en-US"/>
          </w:rPr>
          <w:t>Version History</w:t>
        </w:r>
      </w:hyperlink>
      <w:r>
        <w:rPr>
          <w:color w:val="FFFF77"/>
          <w:lang w:val="en-US"/>
        </w:rPr>
        <w:t xml:space="preserve"> | </w:t>
      </w:r>
      <w:hyperlink r:id="rId1823" w:history="1">
        <w:r>
          <w:rPr>
            <w:rStyle w:val="Hyperlink"/>
            <w:color w:val="81BEF7"/>
            <w:lang w:val="en-US"/>
          </w:rPr>
          <w:t>Table of Contents</w:t>
        </w:r>
      </w:hyperlink>
      <w:r>
        <w:rPr>
          <w:color w:val="FFFF77"/>
          <w:lang w:val="en-US"/>
        </w:rPr>
        <w:t xml:space="preserve"> | </w:t>
      </w:r>
      <w:hyperlink r:id="rId1824"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10F3C788" wp14:editId="733A7396">
            <wp:extent cx="304800" cy="304800"/>
            <wp:effectExtent l="19050" t="0" r="0" b="0"/>
            <wp:docPr id="119" name="Picture 119" descr="CC0">
              <a:hlinkClick xmlns:a="http://schemas.openxmlformats.org/drawingml/2006/main" r:id="rId1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5"/>
                    </pic:cNvPr>
                    <pic:cNvPicPr>
                      <a:picLocks noChangeAspect="1" noChangeArrowheads="1"/>
                    </pic:cNvPicPr>
                  </pic:nvPicPr>
                  <pic:blipFill>
                    <a:blip r:link="rId18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7" w:tgtFrame="_blank" w:history="1">
        <w:r>
          <w:rPr>
            <w:rStyle w:val="Hyperlink"/>
            <w:color w:val="81BEF7"/>
            <w:lang w:val="en-US"/>
          </w:rPr>
          <w:t>Propose a change</w:t>
        </w:r>
      </w:hyperlink>
      <w:r>
        <w:rPr>
          <w:color w:val="FFFF77"/>
          <w:lang w:val="en-US"/>
        </w:rPr>
        <w:t xml:space="preserve"> </w:t>
      </w:r>
    </w:p>
    <w:p w14:paraId="4E36555E" w14:textId="77777777" w:rsidR="00C51368" w:rsidRDefault="00E43BD9">
      <w:pPr>
        <w:pStyle w:val="Heading1"/>
        <w:rPr>
          <w:rFonts w:eastAsia="Times New Roman"/>
          <w:noProof/>
          <w:lang w:val="en-US"/>
        </w:rPr>
      </w:pPr>
      <w:r>
        <w:rPr>
          <w:rFonts w:eastAsia="Times New Roman"/>
          <w:noProof/>
          <w:lang w:val="en-US"/>
        </w:rPr>
        <w:t>newheader.html</w:t>
      </w:r>
    </w:p>
    <w:p w14:paraId="1575C959" w14:textId="77777777" w:rsidR="00C51368" w:rsidRDefault="00E43BD9">
      <w:pPr>
        <w:pStyle w:val="Heading1"/>
        <w:rPr>
          <w:rFonts w:eastAsia="Times New Roman"/>
          <w:noProof/>
          <w:lang w:val="en-US"/>
        </w:rPr>
      </w:pPr>
      <w:r>
        <w:rPr>
          <w:rFonts w:eastAsia="Times New Roman"/>
          <w:noProof/>
          <w:lang w:val="en-US"/>
        </w:rPr>
        <w:t>newnavbar.html</w:t>
      </w:r>
    </w:p>
    <w:p w14:paraId="62BA18C5" w14:textId="77777777"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247130C3" wp14:editId="256878A4">
            <wp:extent cx="304800" cy="304800"/>
            <wp:effectExtent l="19050" t="0" r="0" b="0"/>
            <wp:docPr id="120" name="Picture 120" descr="logo fhir">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8"/>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18553BAC" w14:textId="77777777"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33E8F037" wp14:editId="0A543025">
            <wp:extent cx="400050" cy="476250"/>
            <wp:effectExtent l="19050" t="0" r="0" b="0"/>
            <wp:docPr id="121" name="Picture 121" descr="visit the hl7 website">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9"/>
                    </pic:cNvPr>
                    <pic:cNvPicPr>
                      <a:picLocks noChangeAspect="1" noChangeArrowheads="1"/>
                    </pic:cNvPicPr>
                  </pic:nvPicPr>
                  <pic:blipFill>
                    <a:blip r:link="rId1830"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14:paraId="18DF03DD" w14:textId="77777777" w:rsidR="00C51368" w:rsidRDefault="001708AB">
      <w:pPr>
        <w:divId w:val="723143638"/>
        <w:rPr>
          <w:rFonts w:eastAsia="Times New Roman"/>
          <w:lang w:val="en-US"/>
        </w:rPr>
      </w:pPr>
      <w:hyperlink r:id="rId1831" w:history="1">
        <w:r w:rsidR="00E43BD9">
          <w:rPr>
            <w:rStyle w:val="Hyperlink"/>
            <w:rFonts w:eastAsia="Times New Roman"/>
            <w:lang w:val="en-US"/>
          </w:rPr>
          <w:t>FHIR</w:t>
        </w:r>
      </w:hyperlink>
      <w:r w:rsidR="00E43BD9">
        <w:rPr>
          <w:rFonts w:eastAsia="Times New Roman"/>
          <w:lang w:val="en-US"/>
        </w:rPr>
        <w:t xml:space="preserve"> </w:t>
      </w:r>
    </w:p>
    <w:p w14:paraId="3EA3E89D" w14:textId="77777777" w:rsidR="00C51368" w:rsidRDefault="00E43BD9">
      <w:pPr>
        <w:pStyle w:val="Heading1"/>
        <w:divId w:val="990249517"/>
        <w:rPr>
          <w:rFonts w:eastAsia="Times New Roman"/>
          <w:noProof/>
          <w:lang w:val="en-US"/>
        </w:rPr>
      </w:pPr>
      <w:r>
        <w:rPr>
          <w:rFonts w:eastAsia="Times New Roman"/>
          <w:noProof/>
          <w:lang w:val="en-US"/>
        </w:rPr>
        <w:lastRenderedPageBreak/>
        <w:t>ns.html</w:t>
      </w:r>
    </w:p>
    <w:p w14:paraId="311F92C6" w14:textId="77777777" w:rsidR="00C51368" w:rsidRDefault="00E43BD9">
      <w:pPr>
        <w:pStyle w:val="Heading2"/>
        <w:divId w:val="394277310"/>
        <w:rPr>
          <w:rFonts w:eastAsia="Times New Roman"/>
          <w:lang w:val="en-US"/>
        </w:rPr>
      </w:pPr>
      <w:r>
        <w:rPr>
          <w:rFonts w:eastAsia="Times New Roman"/>
          <w:lang w:val="en-US"/>
        </w:rPr>
        <w:t>Namespaces defined by FHIR</w:t>
      </w:r>
    </w:p>
    <w:p w14:paraId="234E7133" w14:textId="77777777" w:rsidR="00C51368" w:rsidRDefault="00E43BD9">
      <w:pPr>
        <w:pStyle w:val="Heading1"/>
        <w:divId w:val="990249517"/>
        <w:rPr>
          <w:rFonts w:eastAsia="Times New Roman"/>
          <w:noProof/>
          <w:lang w:val="en-US"/>
        </w:rPr>
      </w:pPr>
      <w:r>
        <w:rPr>
          <w:rFonts w:eastAsia="Times New Roman"/>
          <w:noProof/>
          <w:lang w:val="en-US"/>
        </w:rPr>
        <w:t>ontology.html</w:t>
      </w:r>
    </w:p>
    <w:p w14:paraId="13597F02" w14:textId="77777777"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897188F" w14:textId="77777777">
        <w:trPr>
          <w:divId w:val="256525894"/>
          <w:tblCellSpacing w:w="15" w:type="dxa"/>
        </w:trPr>
        <w:tc>
          <w:tcPr>
            <w:tcW w:w="0" w:type="auto"/>
            <w:vAlign w:val="center"/>
            <w:hideMark/>
          </w:tcPr>
          <w:p w14:paraId="6B6A1C28" w14:textId="77777777" w:rsidR="00C51368" w:rsidRDefault="00E43BD9">
            <w:pPr>
              <w:rPr>
                <w:rFonts w:eastAsia="Times New Roman"/>
              </w:rPr>
            </w:pPr>
            <w:r>
              <w:rPr>
                <w:rFonts w:eastAsia="Times New Roman"/>
              </w:rPr>
              <w:t>Work Group</w:t>
            </w:r>
          </w:p>
        </w:tc>
        <w:tc>
          <w:tcPr>
            <w:tcW w:w="0" w:type="auto"/>
            <w:vAlign w:val="center"/>
            <w:hideMark/>
          </w:tcPr>
          <w:p w14:paraId="60C71FB8" w14:textId="77777777" w:rsidR="00C51368" w:rsidRDefault="001708AB">
            <w:pPr>
              <w:rPr>
                <w:rFonts w:eastAsia="Times New Roman"/>
              </w:rPr>
            </w:pPr>
            <w:hyperlink r:id="rId1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218B2FB" w14:textId="77777777" w:rsidR="00C51368" w:rsidRDefault="001708AB">
            <w:pPr>
              <w:rPr>
                <w:rFonts w:eastAsia="Times New Roman"/>
              </w:rPr>
            </w:pPr>
            <w:hyperlink r:id="rId1833" w:anchor="status" w:history="1">
              <w:r w:rsidR="00E43BD9">
                <w:rPr>
                  <w:rStyle w:val="Hyperlink"/>
                  <w:rFonts w:eastAsia="Times New Roman"/>
                </w:rPr>
                <w:t>Ballot Status</w:t>
              </w:r>
            </w:hyperlink>
            <w:r w:rsidR="00E43BD9">
              <w:rPr>
                <w:rFonts w:eastAsia="Times New Roman"/>
              </w:rPr>
              <w:t xml:space="preserve">: </w:t>
            </w:r>
            <w:hyperlink r:id="rId1834" w:anchor="pubs" w:history="1">
              <w:r w:rsidR="00E43BD9">
                <w:rPr>
                  <w:rStyle w:val="Hyperlink"/>
                  <w:rFonts w:eastAsia="Times New Roman"/>
                </w:rPr>
                <w:t>DSTU 2</w:t>
              </w:r>
            </w:hyperlink>
          </w:p>
        </w:tc>
      </w:tr>
    </w:tbl>
    <w:p w14:paraId="7795E376" w14:textId="77777777"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14:paraId="4C442AF0" w14:textId="77777777" w:rsidR="00C51368" w:rsidRDefault="00E43BD9">
      <w:pPr>
        <w:pStyle w:val="Heading3"/>
        <w:divId w:val="256525894"/>
        <w:rPr>
          <w:rFonts w:eastAsia="Times New Roman"/>
          <w:lang w:val="en-US"/>
        </w:rPr>
      </w:pPr>
      <w:r>
        <w:rPr>
          <w:rFonts w:eastAsia="Times New Roman"/>
          <w:lang w:val="en-US"/>
        </w:rPr>
        <w:t>Why an ontology</w:t>
      </w:r>
    </w:p>
    <w:p w14:paraId="6E3029CD" w14:textId="77777777" w:rsidR="00C51368" w:rsidRDefault="00E43BD9">
      <w:pPr>
        <w:pStyle w:val="Heading3"/>
        <w:divId w:val="256525894"/>
        <w:rPr>
          <w:rFonts w:eastAsia="Times New Roman"/>
          <w:lang w:val="en-US"/>
        </w:rPr>
      </w:pPr>
      <w:r>
        <w:rPr>
          <w:rFonts w:eastAsia="Times New Roman"/>
          <w:lang w:val="en-US"/>
        </w:rPr>
        <w:t>Overview of the ontology</w:t>
      </w:r>
    </w:p>
    <w:p w14:paraId="48C09DE6" w14:textId="77777777" w:rsidR="00C51368" w:rsidRDefault="00E43BD9">
      <w:pPr>
        <w:pStyle w:val="Heading3"/>
        <w:divId w:val="256525894"/>
        <w:rPr>
          <w:rFonts w:eastAsia="Times New Roman"/>
          <w:lang w:val="en-US"/>
        </w:rPr>
      </w:pPr>
      <w:r>
        <w:rPr>
          <w:rFonts w:eastAsia="Times New Roman"/>
          <w:lang w:val="en-US"/>
        </w:rPr>
        <w:t>Using the ontology</w:t>
      </w:r>
    </w:p>
    <w:p w14:paraId="20766749" w14:textId="77777777" w:rsidR="00C51368" w:rsidRDefault="00E43BD9">
      <w:pPr>
        <w:pStyle w:val="Heading1"/>
        <w:divId w:val="990249517"/>
        <w:rPr>
          <w:rFonts w:eastAsia="Times New Roman"/>
          <w:noProof/>
          <w:lang w:val="en-US"/>
        </w:rPr>
      </w:pPr>
      <w:r>
        <w:rPr>
          <w:rFonts w:eastAsia="Times New Roman"/>
          <w:noProof/>
          <w:lang w:val="en-US"/>
        </w:rPr>
        <w:t>op-example-request.html</w:t>
      </w:r>
    </w:p>
    <w:p w14:paraId="7965101E" w14:textId="77777777"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DF12E4E" w14:textId="77777777">
        <w:trPr>
          <w:divId w:val="74714212"/>
          <w:tblCellSpacing w:w="15" w:type="dxa"/>
        </w:trPr>
        <w:tc>
          <w:tcPr>
            <w:tcW w:w="0" w:type="auto"/>
            <w:vAlign w:val="center"/>
            <w:hideMark/>
          </w:tcPr>
          <w:p w14:paraId="35283C5F" w14:textId="77777777" w:rsidR="00C51368" w:rsidRDefault="00E43BD9">
            <w:pPr>
              <w:rPr>
                <w:rFonts w:eastAsia="Times New Roman"/>
              </w:rPr>
            </w:pPr>
            <w:r>
              <w:rPr>
                <w:rFonts w:eastAsia="Times New Roman"/>
              </w:rPr>
              <w:t>Work Group</w:t>
            </w:r>
          </w:p>
        </w:tc>
        <w:tc>
          <w:tcPr>
            <w:tcW w:w="0" w:type="auto"/>
            <w:vAlign w:val="center"/>
            <w:hideMark/>
          </w:tcPr>
          <w:p w14:paraId="63A0CA86" w14:textId="77777777" w:rsidR="00C51368" w:rsidRDefault="001708AB">
            <w:pPr>
              <w:rPr>
                <w:rFonts w:eastAsia="Times New Roman"/>
              </w:rPr>
            </w:pPr>
            <w:hyperlink r:id="rId18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A86517F" w14:textId="77777777" w:rsidR="00C51368" w:rsidRDefault="001708AB">
            <w:pPr>
              <w:rPr>
                <w:rFonts w:eastAsia="Times New Roman"/>
              </w:rPr>
            </w:pPr>
            <w:hyperlink r:id="rId1836" w:anchor="status" w:history="1">
              <w:r w:rsidR="00E43BD9">
                <w:rPr>
                  <w:rStyle w:val="Hyperlink"/>
                  <w:rFonts w:eastAsia="Times New Roman"/>
                </w:rPr>
                <w:t>Ballot Status</w:t>
              </w:r>
            </w:hyperlink>
            <w:r w:rsidR="00E43BD9">
              <w:rPr>
                <w:rFonts w:eastAsia="Times New Roman"/>
              </w:rPr>
              <w:t xml:space="preserve">: </w:t>
            </w:r>
            <w:hyperlink r:id="rId1837" w:anchor="pubs" w:history="1">
              <w:r w:rsidR="00E43BD9">
                <w:rPr>
                  <w:rStyle w:val="Hyperlink"/>
                  <w:rFonts w:eastAsia="Times New Roman"/>
                </w:rPr>
                <w:t>DSTU 2</w:t>
              </w:r>
            </w:hyperlink>
          </w:p>
        </w:tc>
      </w:tr>
    </w:tbl>
    <w:p w14:paraId="288A56E1" w14:textId="77777777" w:rsidR="00C51368" w:rsidRDefault="00C51368">
      <w:pPr>
        <w:pStyle w:val="HTMLPreformatted"/>
        <w:divId w:val="74714212"/>
        <w:rPr>
          <w:lang w:val="en-US"/>
        </w:rPr>
      </w:pPr>
    </w:p>
    <w:p w14:paraId="5E33C8FB" w14:textId="77777777" w:rsidR="00C51368" w:rsidRDefault="00E43BD9">
      <w:pPr>
        <w:pStyle w:val="HTMLPreformatted"/>
        <w:divId w:val="74714212"/>
        <w:rPr>
          <w:lang w:val="en-US"/>
        </w:rPr>
      </w:pPr>
      <w:r>
        <w:rPr>
          <w:lang w:val="en-US"/>
        </w:rPr>
        <w:t>POST [base]/ValueSet/$expand HTTP/1.1</w:t>
      </w:r>
    </w:p>
    <w:p w14:paraId="03B23DD2" w14:textId="77777777" w:rsidR="00C51368" w:rsidRDefault="00E43BD9">
      <w:pPr>
        <w:pStyle w:val="HTMLPreformatted"/>
        <w:divId w:val="74714212"/>
        <w:rPr>
          <w:lang w:val="en-US"/>
        </w:rPr>
      </w:pPr>
      <w:r>
        <w:rPr>
          <w:lang w:val="en-US"/>
        </w:rPr>
        <w:t>Content-Type: application/fhir+xml</w:t>
      </w:r>
    </w:p>
    <w:p w14:paraId="67FA65B2" w14:textId="77777777" w:rsidR="00C51368" w:rsidRDefault="00C51368">
      <w:pPr>
        <w:pStyle w:val="HTMLPreformatted"/>
        <w:divId w:val="74714212"/>
        <w:rPr>
          <w:lang w:val="en-US"/>
        </w:rPr>
      </w:pPr>
    </w:p>
    <w:p w14:paraId="0C1C57A7" w14:textId="77777777" w:rsidR="00C51368" w:rsidRDefault="00E43BD9">
      <w:pPr>
        <w:pStyle w:val="HTMLPreformatted"/>
        <w:divId w:val="74714212"/>
        <w:rPr>
          <w:lang w:val="en-US"/>
        </w:rPr>
      </w:pPr>
      <w:r>
        <w:rPr>
          <w:lang w:val="en-US"/>
        </w:rPr>
        <w:t xml:space="preserve">&lt;!-- </w:t>
      </w:r>
    </w:p>
    <w:p w14:paraId="365B4A0E" w14:textId="77777777" w:rsidR="00C51368" w:rsidRDefault="00E43BD9">
      <w:pPr>
        <w:pStyle w:val="HTMLPreformatted"/>
        <w:divId w:val="74714212"/>
        <w:rPr>
          <w:lang w:val="en-US"/>
        </w:rPr>
      </w:pPr>
      <w:r>
        <w:rPr>
          <w:lang w:val="en-US"/>
        </w:rPr>
        <w:t xml:space="preserve">   This is an example of a operation request for a value set </w:t>
      </w:r>
    </w:p>
    <w:p w14:paraId="6734D140" w14:textId="77777777" w:rsidR="00C51368" w:rsidRDefault="00E43BD9">
      <w:pPr>
        <w:pStyle w:val="HTMLPreformatted"/>
        <w:divId w:val="74714212"/>
        <w:rPr>
          <w:lang w:val="en-US"/>
        </w:rPr>
      </w:pPr>
      <w:r>
        <w:rPr>
          <w:lang w:val="en-US"/>
        </w:rPr>
        <w:t xml:space="preserve">   expansion where the value set is submitted on the fly </w:t>
      </w:r>
    </w:p>
    <w:p w14:paraId="704C801B" w14:textId="77777777" w:rsidR="00C51368" w:rsidRDefault="00E43BD9">
      <w:pPr>
        <w:pStyle w:val="HTMLPreformatted"/>
        <w:divId w:val="74714212"/>
        <w:rPr>
          <w:lang w:val="en-US"/>
        </w:rPr>
      </w:pPr>
      <w:r>
        <w:rPr>
          <w:lang w:val="en-US"/>
        </w:rPr>
        <w:t>--&gt;</w:t>
      </w:r>
    </w:p>
    <w:p w14:paraId="41DB6F50" w14:textId="77777777" w:rsidR="00C51368" w:rsidRDefault="00E43BD9">
      <w:pPr>
        <w:pStyle w:val="HTMLPreformatted"/>
        <w:divId w:val="74714212"/>
        <w:rPr>
          <w:lang w:val="en-US"/>
        </w:rPr>
      </w:pPr>
      <w:r>
        <w:rPr>
          <w:lang w:val="en-US"/>
        </w:rPr>
        <w:t>&lt;Parameters xmlns="http://hl7.org/fhir"&gt;</w:t>
      </w:r>
    </w:p>
    <w:p w14:paraId="1A4A324C" w14:textId="77777777" w:rsidR="00C51368" w:rsidRDefault="00E43BD9">
      <w:pPr>
        <w:pStyle w:val="HTMLPreformatted"/>
        <w:divId w:val="74714212"/>
        <w:rPr>
          <w:lang w:val="en-US"/>
        </w:rPr>
      </w:pPr>
      <w:r>
        <w:rPr>
          <w:lang w:val="en-US"/>
        </w:rPr>
        <w:t xml:space="preserve">  &lt;parameter&gt;</w:t>
      </w:r>
    </w:p>
    <w:p w14:paraId="2B78461B" w14:textId="77777777" w:rsidR="00C51368" w:rsidRDefault="00E43BD9">
      <w:pPr>
        <w:pStyle w:val="HTMLPreformatted"/>
        <w:divId w:val="74714212"/>
        <w:rPr>
          <w:lang w:val="en-US"/>
        </w:rPr>
      </w:pPr>
      <w:r>
        <w:rPr>
          <w:lang w:val="en-US"/>
        </w:rPr>
        <w:t xml:space="preserve">    &lt;name value="filter"/&gt;</w:t>
      </w:r>
    </w:p>
    <w:p w14:paraId="40265200" w14:textId="77777777" w:rsidR="00C51368" w:rsidRDefault="00E43BD9">
      <w:pPr>
        <w:pStyle w:val="HTMLPreformatted"/>
        <w:divId w:val="74714212"/>
        <w:rPr>
          <w:lang w:val="en-US"/>
        </w:rPr>
      </w:pPr>
      <w:r>
        <w:rPr>
          <w:lang w:val="en-US"/>
        </w:rPr>
        <w:t xml:space="preserve">    &lt;valueString name="abdo"/&gt;</w:t>
      </w:r>
    </w:p>
    <w:p w14:paraId="19249BD3" w14:textId="77777777" w:rsidR="00C51368" w:rsidRDefault="00E43BD9">
      <w:pPr>
        <w:pStyle w:val="HTMLPreformatted"/>
        <w:divId w:val="74714212"/>
        <w:rPr>
          <w:lang w:val="en-US"/>
        </w:rPr>
      </w:pPr>
      <w:r>
        <w:rPr>
          <w:lang w:val="en-US"/>
        </w:rPr>
        <w:t xml:space="preserve">  &lt;/parameter&gt;</w:t>
      </w:r>
    </w:p>
    <w:p w14:paraId="2C7AAE9E" w14:textId="77777777" w:rsidR="00C51368" w:rsidRDefault="00E43BD9">
      <w:pPr>
        <w:pStyle w:val="HTMLPreformatted"/>
        <w:divId w:val="74714212"/>
        <w:rPr>
          <w:lang w:val="en-US"/>
        </w:rPr>
      </w:pPr>
      <w:r>
        <w:rPr>
          <w:lang w:val="en-US"/>
        </w:rPr>
        <w:t xml:space="preserve">  &lt;parameter&gt;</w:t>
      </w:r>
    </w:p>
    <w:p w14:paraId="7989A961" w14:textId="77777777" w:rsidR="00C51368" w:rsidRDefault="00E43BD9">
      <w:pPr>
        <w:pStyle w:val="HTMLPreformatted"/>
        <w:divId w:val="74714212"/>
        <w:rPr>
          <w:lang w:val="en-US"/>
        </w:rPr>
      </w:pPr>
      <w:r>
        <w:rPr>
          <w:lang w:val="en-US"/>
        </w:rPr>
        <w:t xml:space="preserve">    &lt;name value="valueset"/&gt;  </w:t>
      </w:r>
    </w:p>
    <w:p w14:paraId="3133E11B" w14:textId="77777777" w:rsidR="00C51368" w:rsidRDefault="00E43BD9">
      <w:pPr>
        <w:pStyle w:val="HTMLPreformatted"/>
        <w:divId w:val="74714212"/>
        <w:rPr>
          <w:lang w:val="en-US"/>
        </w:rPr>
      </w:pPr>
      <w:r>
        <w:rPr>
          <w:lang w:val="en-US"/>
        </w:rPr>
        <w:t xml:space="preserve">    &lt;resource&gt;</w:t>
      </w:r>
    </w:p>
    <w:p w14:paraId="2E4F8DD2" w14:textId="77777777" w:rsidR="00C51368" w:rsidRDefault="00E43BD9">
      <w:pPr>
        <w:pStyle w:val="HTMLPreformatted"/>
        <w:divId w:val="74714212"/>
        <w:rPr>
          <w:lang w:val="en-US"/>
        </w:rPr>
      </w:pPr>
      <w:r>
        <w:rPr>
          <w:lang w:val="en-US"/>
        </w:rPr>
        <w:t xml:space="preserve">      &lt;ValueSet&gt;</w:t>
      </w:r>
    </w:p>
    <w:p w14:paraId="3D006FEE" w14:textId="77777777" w:rsidR="00C51368" w:rsidRDefault="00E43BD9">
      <w:pPr>
        <w:pStyle w:val="HTMLPreformatted"/>
        <w:divId w:val="74714212"/>
        <w:rPr>
          <w:lang w:val="en-US"/>
        </w:rPr>
      </w:pPr>
      <w:r>
        <w:rPr>
          <w:lang w:val="en-US"/>
        </w:rPr>
        <w:t xml:space="preserve">        &lt;text&gt;</w:t>
      </w:r>
    </w:p>
    <w:p w14:paraId="54D2D19B" w14:textId="77777777" w:rsidR="00C51368" w:rsidRDefault="00E43BD9">
      <w:pPr>
        <w:pStyle w:val="HTMLPreformatted"/>
        <w:divId w:val="74714212"/>
        <w:rPr>
          <w:lang w:val="en-US"/>
        </w:rPr>
      </w:pPr>
      <w:r>
        <w:rPr>
          <w:lang w:val="en-US"/>
        </w:rPr>
        <w:lastRenderedPageBreak/>
        <w:t xml:space="preserve">          &lt;status value="generated"/&gt;</w:t>
      </w:r>
    </w:p>
    <w:p w14:paraId="36C00079" w14:textId="77777777" w:rsidR="00C51368" w:rsidRDefault="00E43BD9">
      <w:pPr>
        <w:pStyle w:val="HTMLPreformatted"/>
        <w:divId w:val="74714212"/>
        <w:rPr>
          <w:lang w:val="en-US"/>
        </w:rPr>
      </w:pPr>
      <w:r>
        <w:rPr>
          <w:lang w:val="en-US"/>
        </w:rPr>
        <w:t xml:space="preserve">          &lt;div xmlns="http://www.w3.org/1999/xhtml"&gt;&lt;!-- Snipped for brevity --&gt;&lt;/div&gt;</w:t>
      </w:r>
    </w:p>
    <w:p w14:paraId="7EDF01A3" w14:textId="77777777" w:rsidR="00C51368" w:rsidRDefault="00E43BD9">
      <w:pPr>
        <w:pStyle w:val="HTMLPreformatted"/>
        <w:divId w:val="74714212"/>
        <w:rPr>
          <w:lang w:val="en-US"/>
        </w:rPr>
      </w:pPr>
      <w:r>
        <w:rPr>
          <w:lang w:val="en-US"/>
        </w:rPr>
        <w:t xml:space="preserve">        &lt;/text&gt;</w:t>
      </w:r>
    </w:p>
    <w:p w14:paraId="4C4EC8B2" w14:textId="77777777" w:rsidR="00C51368" w:rsidRDefault="00E43BD9">
      <w:pPr>
        <w:pStyle w:val="HTMLPreformatted"/>
        <w:divId w:val="74714212"/>
        <w:rPr>
          <w:lang w:val="en-US"/>
        </w:rPr>
      </w:pPr>
      <w:r>
        <w:rPr>
          <w:lang w:val="en-US"/>
        </w:rPr>
        <w:t xml:space="preserve">        &lt;identifier value="http://hl7.org/fhir/ValueSet/body-site"/&gt;</w:t>
      </w:r>
    </w:p>
    <w:p w14:paraId="05761F85" w14:textId="77777777" w:rsidR="00C51368" w:rsidRDefault="00E43BD9">
      <w:pPr>
        <w:pStyle w:val="HTMLPreformatted"/>
        <w:divId w:val="74714212"/>
        <w:rPr>
          <w:lang w:val="en-US"/>
        </w:rPr>
      </w:pPr>
      <w:r>
        <w:rPr>
          <w:lang w:val="en-US"/>
        </w:rPr>
        <w:t xml:space="preserve">        &lt;name value="SNOMED CT Body Structures"/&gt;</w:t>
      </w:r>
    </w:p>
    <w:p w14:paraId="1FA3F667" w14:textId="77777777" w:rsidR="00C51368" w:rsidRDefault="00E43BD9">
      <w:pPr>
        <w:pStyle w:val="HTMLPreformatted"/>
        <w:divId w:val="74714212"/>
        <w:rPr>
          <w:lang w:val="en-US"/>
        </w:rPr>
      </w:pPr>
      <w:r>
        <w:rPr>
          <w:lang w:val="en-US"/>
        </w:rPr>
        <w:t xml:space="preserve">        &lt;publisher value="FHIR Project team"/&gt;</w:t>
      </w:r>
    </w:p>
    <w:p w14:paraId="70309306" w14:textId="77777777" w:rsidR="00C51368" w:rsidRDefault="00E43BD9">
      <w:pPr>
        <w:pStyle w:val="HTMLPreformatted"/>
        <w:divId w:val="74714212"/>
        <w:rPr>
          <w:lang w:val="en-US"/>
        </w:rPr>
      </w:pPr>
      <w:r>
        <w:rPr>
          <w:lang w:val="en-US"/>
        </w:rPr>
        <w:t xml:space="preserve">        &lt;telecom&gt;</w:t>
      </w:r>
    </w:p>
    <w:p w14:paraId="12854392" w14:textId="77777777" w:rsidR="00C51368" w:rsidRDefault="00E43BD9">
      <w:pPr>
        <w:pStyle w:val="HTMLPreformatted"/>
        <w:divId w:val="74714212"/>
        <w:rPr>
          <w:lang w:val="en-US"/>
        </w:rPr>
      </w:pPr>
      <w:r>
        <w:rPr>
          <w:lang w:val="en-US"/>
        </w:rPr>
        <w:t xml:space="preserve">          &lt;system value="url"/&gt;</w:t>
      </w:r>
    </w:p>
    <w:p w14:paraId="1D7DEB38" w14:textId="77777777" w:rsidR="00C51368" w:rsidRDefault="00E43BD9">
      <w:pPr>
        <w:pStyle w:val="HTMLPreformatted"/>
        <w:divId w:val="74714212"/>
        <w:rPr>
          <w:lang w:val="en-US"/>
        </w:rPr>
      </w:pPr>
      <w:r>
        <w:rPr>
          <w:lang w:val="en-US"/>
        </w:rPr>
        <w:t xml:space="preserve">          &lt;value value="http://hl7.org/fhir"/&gt;</w:t>
      </w:r>
    </w:p>
    <w:p w14:paraId="02B57925" w14:textId="77777777" w:rsidR="00C51368" w:rsidRDefault="00E43BD9">
      <w:pPr>
        <w:pStyle w:val="HTMLPreformatted"/>
        <w:divId w:val="74714212"/>
        <w:rPr>
          <w:lang w:val="en-US"/>
        </w:rPr>
      </w:pPr>
      <w:r>
        <w:rPr>
          <w:lang w:val="en-US"/>
        </w:rPr>
        <w:t xml:space="preserve">        &lt;/telecom&gt;</w:t>
      </w:r>
    </w:p>
    <w:p w14:paraId="06F543F5" w14:textId="77777777"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14:paraId="0A3CB460" w14:textId="77777777" w:rsidR="00C51368" w:rsidRDefault="00E43BD9">
      <w:pPr>
        <w:pStyle w:val="HTMLPreformatted"/>
        <w:divId w:val="74714212"/>
        <w:rPr>
          <w:lang w:val="en-US"/>
        </w:rPr>
      </w:pPr>
      <w:r>
        <w:rPr>
          <w:lang w:val="en-US"/>
        </w:rPr>
        <w:t xml:space="preserve">         with an is-a relationship with 91723000: Anatomical structure)"/&gt;</w:t>
      </w:r>
    </w:p>
    <w:p w14:paraId="55E06AFB" w14:textId="77777777" w:rsidR="00C51368" w:rsidRDefault="00E43BD9">
      <w:pPr>
        <w:pStyle w:val="HTMLPreformatted"/>
        <w:divId w:val="74714212"/>
        <w:rPr>
          <w:lang w:val="en-US"/>
        </w:rPr>
      </w:pPr>
      <w:r>
        <w:rPr>
          <w:lang w:val="en-US"/>
        </w:rPr>
        <w:t xml:space="preserve">        &lt;status value="draft"/&gt;</w:t>
      </w:r>
    </w:p>
    <w:p w14:paraId="1D74FEE6" w14:textId="77777777" w:rsidR="00C51368" w:rsidRDefault="00E43BD9">
      <w:pPr>
        <w:pStyle w:val="HTMLPreformatted"/>
        <w:divId w:val="74714212"/>
        <w:rPr>
          <w:lang w:val="en-US"/>
        </w:rPr>
      </w:pPr>
      <w:r>
        <w:rPr>
          <w:lang w:val="en-US"/>
        </w:rPr>
        <w:t xml:space="preserve">        &lt;compose&gt;</w:t>
      </w:r>
    </w:p>
    <w:p w14:paraId="2C6376BA" w14:textId="77777777" w:rsidR="00C51368" w:rsidRDefault="00E43BD9">
      <w:pPr>
        <w:pStyle w:val="HTMLPreformatted"/>
        <w:divId w:val="74714212"/>
        <w:rPr>
          <w:lang w:val="en-US"/>
        </w:rPr>
      </w:pPr>
      <w:r>
        <w:rPr>
          <w:lang w:val="en-US"/>
        </w:rPr>
        <w:t xml:space="preserve">          &lt;include&gt;&lt;!--   all the descendents of clinical finding, not include itself   --&gt;</w:t>
      </w:r>
    </w:p>
    <w:p w14:paraId="7ECE87BF" w14:textId="77777777" w:rsidR="00C51368" w:rsidRDefault="00E43BD9">
      <w:pPr>
        <w:pStyle w:val="HTMLPreformatted"/>
        <w:divId w:val="74714212"/>
        <w:rPr>
          <w:lang w:val="en-US"/>
        </w:rPr>
      </w:pPr>
      <w:r>
        <w:rPr>
          <w:lang w:val="en-US"/>
        </w:rPr>
        <w:t xml:space="preserve">            &lt;system value="http://snomed.info/sct"/&gt;</w:t>
      </w:r>
    </w:p>
    <w:p w14:paraId="543AA3D8" w14:textId="77777777"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14:paraId="68AC803D" w14:textId="77777777" w:rsidR="00C51368" w:rsidRDefault="00E43BD9">
      <w:pPr>
        <w:pStyle w:val="HTMLPreformatted"/>
        <w:divId w:val="74714212"/>
        <w:rPr>
          <w:lang w:val="en-US"/>
        </w:rPr>
      </w:pPr>
      <w:r>
        <w:rPr>
          <w:lang w:val="en-US"/>
        </w:rPr>
        <w:t xml:space="preserve">               how should this be done?   --&gt;</w:t>
      </w:r>
    </w:p>
    <w:p w14:paraId="3CC09E25" w14:textId="77777777" w:rsidR="00C51368" w:rsidRDefault="00E43BD9">
      <w:pPr>
        <w:pStyle w:val="HTMLPreformatted"/>
        <w:divId w:val="74714212"/>
        <w:rPr>
          <w:lang w:val="en-US"/>
        </w:rPr>
      </w:pPr>
      <w:r>
        <w:rPr>
          <w:lang w:val="en-US"/>
        </w:rPr>
        <w:t xml:space="preserve">              &lt;property value="concept"/&gt;</w:t>
      </w:r>
    </w:p>
    <w:p w14:paraId="447FC031" w14:textId="77777777" w:rsidR="00C51368" w:rsidRDefault="00E43BD9">
      <w:pPr>
        <w:pStyle w:val="HTMLPreformatted"/>
        <w:divId w:val="74714212"/>
        <w:rPr>
          <w:lang w:val="en-US"/>
        </w:rPr>
      </w:pPr>
      <w:r>
        <w:rPr>
          <w:lang w:val="en-US"/>
        </w:rPr>
        <w:t xml:space="preserve">              &lt;op value="is-a"/&gt;</w:t>
      </w:r>
    </w:p>
    <w:p w14:paraId="73FCEDF7" w14:textId="77777777" w:rsidR="00C51368" w:rsidRDefault="00E43BD9">
      <w:pPr>
        <w:pStyle w:val="HTMLPreformatted"/>
        <w:divId w:val="74714212"/>
        <w:rPr>
          <w:lang w:val="en-US"/>
        </w:rPr>
      </w:pPr>
      <w:r>
        <w:rPr>
          <w:lang w:val="en-US"/>
        </w:rPr>
        <w:t xml:space="preserve">              &lt;value value="91723000"/&gt;</w:t>
      </w:r>
    </w:p>
    <w:p w14:paraId="49421896" w14:textId="77777777" w:rsidR="00C51368" w:rsidRDefault="00E43BD9">
      <w:pPr>
        <w:pStyle w:val="HTMLPreformatted"/>
        <w:divId w:val="74714212"/>
        <w:rPr>
          <w:lang w:val="en-US"/>
        </w:rPr>
      </w:pPr>
      <w:r>
        <w:rPr>
          <w:lang w:val="en-US"/>
        </w:rPr>
        <w:t xml:space="preserve">            &lt;/filter&gt;</w:t>
      </w:r>
    </w:p>
    <w:p w14:paraId="07B61613" w14:textId="77777777" w:rsidR="00C51368" w:rsidRDefault="00E43BD9">
      <w:pPr>
        <w:pStyle w:val="HTMLPreformatted"/>
        <w:divId w:val="74714212"/>
        <w:rPr>
          <w:lang w:val="en-US"/>
        </w:rPr>
      </w:pPr>
      <w:r>
        <w:rPr>
          <w:lang w:val="en-US"/>
        </w:rPr>
        <w:t xml:space="preserve">          &lt;/include&gt;</w:t>
      </w:r>
    </w:p>
    <w:p w14:paraId="6F7999BC" w14:textId="77777777" w:rsidR="00C51368" w:rsidRDefault="00E43BD9">
      <w:pPr>
        <w:pStyle w:val="HTMLPreformatted"/>
        <w:divId w:val="74714212"/>
        <w:rPr>
          <w:lang w:val="en-US"/>
        </w:rPr>
      </w:pPr>
      <w:r>
        <w:rPr>
          <w:lang w:val="en-US"/>
        </w:rPr>
        <w:t xml:space="preserve">        &lt;/compose&gt;</w:t>
      </w:r>
    </w:p>
    <w:p w14:paraId="270BC266" w14:textId="77777777" w:rsidR="00C51368" w:rsidRDefault="00E43BD9">
      <w:pPr>
        <w:pStyle w:val="HTMLPreformatted"/>
        <w:divId w:val="74714212"/>
        <w:rPr>
          <w:lang w:val="en-US"/>
        </w:rPr>
      </w:pPr>
      <w:r>
        <w:rPr>
          <w:lang w:val="en-US"/>
        </w:rPr>
        <w:t xml:space="preserve">      &lt;/ValueSet&gt;</w:t>
      </w:r>
    </w:p>
    <w:p w14:paraId="092D9BB3" w14:textId="77777777" w:rsidR="00C51368" w:rsidRDefault="00E43BD9">
      <w:pPr>
        <w:pStyle w:val="HTMLPreformatted"/>
        <w:divId w:val="74714212"/>
        <w:rPr>
          <w:lang w:val="en-US"/>
        </w:rPr>
      </w:pPr>
      <w:r>
        <w:rPr>
          <w:lang w:val="en-US"/>
        </w:rPr>
        <w:t xml:space="preserve">    &lt;/resource&gt;</w:t>
      </w:r>
    </w:p>
    <w:p w14:paraId="35BAD0EF" w14:textId="77777777" w:rsidR="00C51368" w:rsidRDefault="00E43BD9">
      <w:pPr>
        <w:pStyle w:val="HTMLPreformatted"/>
        <w:divId w:val="74714212"/>
        <w:rPr>
          <w:lang w:val="en-US"/>
        </w:rPr>
      </w:pPr>
      <w:r>
        <w:rPr>
          <w:lang w:val="en-US"/>
        </w:rPr>
        <w:t xml:space="preserve">  &lt;/parameter&gt;</w:t>
      </w:r>
    </w:p>
    <w:p w14:paraId="5AEE2F6C" w14:textId="77777777" w:rsidR="00C51368" w:rsidRDefault="00E43BD9">
      <w:pPr>
        <w:pStyle w:val="HTMLPreformatted"/>
        <w:divId w:val="74714212"/>
        <w:rPr>
          <w:lang w:val="en-US"/>
        </w:rPr>
      </w:pPr>
      <w:r>
        <w:rPr>
          <w:lang w:val="en-US"/>
        </w:rPr>
        <w:t>&lt;/Parameters&gt;</w:t>
      </w:r>
    </w:p>
    <w:p w14:paraId="7E9E30D3" w14:textId="77777777" w:rsidR="00C51368" w:rsidRDefault="00C51368">
      <w:pPr>
        <w:pStyle w:val="HTMLPreformatted"/>
        <w:divId w:val="74714212"/>
        <w:rPr>
          <w:lang w:val="en-US"/>
        </w:rPr>
      </w:pPr>
    </w:p>
    <w:p w14:paraId="15C412C1" w14:textId="77777777" w:rsidR="00C51368" w:rsidRDefault="00E43BD9">
      <w:pPr>
        <w:pStyle w:val="Heading1"/>
        <w:divId w:val="990249517"/>
        <w:rPr>
          <w:rFonts w:eastAsia="Times New Roman"/>
          <w:noProof/>
          <w:lang w:val="en-US"/>
        </w:rPr>
      </w:pPr>
      <w:r>
        <w:rPr>
          <w:rFonts w:eastAsia="Times New Roman"/>
          <w:noProof/>
          <w:lang w:val="en-US"/>
        </w:rPr>
        <w:t>operations.html</w:t>
      </w:r>
    </w:p>
    <w:p w14:paraId="1E103295" w14:textId="77777777"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E09D81F" w14:textId="77777777">
        <w:trPr>
          <w:divId w:val="966080196"/>
          <w:tblCellSpacing w:w="15" w:type="dxa"/>
        </w:trPr>
        <w:tc>
          <w:tcPr>
            <w:tcW w:w="0" w:type="auto"/>
            <w:vAlign w:val="center"/>
            <w:hideMark/>
          </w:tcPr>
          <w:p w14:paraId="6E714801" w14:textId="77777777" w:rsidR="00C51368" w:rsidRDefault="00E43BD9">
            <w:pPr>
              <w:rPr>
                <w:rFonts w:eastAsia="Times New Roman"/>
              </w:rPr>
            </w:pPr>
            <w:r>
              <w:rPr>
                <w:rFonts w:eastAsia="Times New Roman"/>
              </w:rPr>
              <w:t>Work Group</w:t>
            </w:r>
          </w:p>
        </w:tc>
        <w:tc>
          <w:tcPr>
            <w:tcW w:w="0" w:type="auto"/>
            <w:vAlign w:val="center"/>
            <w:hideMark/>
          </w:tcPr>
          <w:p w14:paraId="0AE45251" w14:textId="77777777" w:rsidR="00C51368" w:rsidRDefault="001708AB">
            <w:pPr>
              <w:rPr>
                <w:rFonts w:eastAsia="Times New Roman"/>
              </w:rPr>
            </w:pPr>
            <w:hyperlink r:id="rId1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4369BF4" w14:textId="77777777" w:rsidR="00C51368" w:rsidRDefault="001708AB">
            <w:pPr>
              <w:rPr>
                <w:rFonts w:eastAsia="Times New Roman"/>
              </w:rPr>
            </w:pPr>
            <w:hyperlink r:id="rId1839" w:anchor="status" w:history="1">
              <w:r w:rsidR="00E43BD9">
                <w:rPr>
                  <w:rStyle w:val="Hyperlink"/>
                  <w:rFonts w:eastAsia="Times New Roman"/>
                </w:rPr>
                <w:t>Ballot Status</w:t>
              </w:r>
            </w:hyperlink>
            <w:r w:rsidR="00E43BD9">
              <w:rPr>
                <w:rFonts w:eastAsia="Times New Roman"/>
              </w:rPr>
              <w:t xml:space="preserve">: </w:t>
            </w:r>
            <w:hyperlink r:id="rId1840" w:anchor="pubs" w:history="1">
              <w:r w:rsidR="00E43BD9">
                <w:rPr>
                  <w:rStyle w:val="Hyperlink"/>
                  <w:rFonts w:eastAsia="Times New Roman"/>
                </w:rPr>
                <w:t>DSTU 2</w:t>
              </w:r>
            </w:hyperlink>
          </w:p>
        </w:tc>
      </w:tr>
    </w:tbl>
    <w:p w14:paraId="0AB52077" w14:textId="77777777" w:rsidR="00C51368" w:rsidRDefault="00E43BD9">
      <w:pPr>
        <w:pStyle w:val="NormalWeb"/>
        <w:divId w:val="966080196"/>
        <w:rPr>
          <w:lang w:val="en-US"/>
        </w:rPr>
      </w:pPr>
      <w:r>
        <w:rPr>
          <w:lang w:val="en-US"/>
        </w:rPr>
        <w:t xml:space="preserve">The </w:t>
      </w:r>
      <w:hyperlink r:id="rId1841"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14:paraId="61AB2ACD" w14:textId="77777777" w:rsidR="00C51368" w:rsidRDefault="00E43BD9">
      <w:pPr>
        <w:pStyle w:val="NormalWeb"/>
        <w:divId w:val="966080196"/>
        <w:rPr>
          <w:lang w:val="en-US"/>
        </w:rPr>
      </w:pPr>
      <w:r>
        <w:rPr>
          <w:lang w:val="en-US"/>
        </w:rPr>
        <w:lastRenderedPageBreak/>
        <w:t xml:space="preserve">Operations have the following general properties: </w:t>
      </w:r>
    </w:p>
    <w:p w14:paraId="7E95F5CD"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14:paraId="5A03B8ED"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14:paraId="5BDA34E3"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14:paraId="5D2BCBAB"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14:paraId="74314BD7"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14:paraId="22376673"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14:paraId="4262209F" w14:textId="77777777"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14:paraId="498A3B3E" w14:textId="77777777"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14:paraId="570F9E4D" w14:textId="77777777"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14:paraId="0D38D594" w14:textId="77777777" w:rsidR="00C51368" w:rsidRDefault="00C51368">
      <w:pPr>
        <w:pStyle w:val="HTMLPreformatted"/>
        <w:divId w:val="966080196"/>
        <w:rPr>
          <w:lang w:val="en-US"/>
        </w:rPr>
      </w:pPr>
    </w:p>
    <w:p w14:paraId="58664DEE" w14:textId="77777777" w:rsidR="00C51368" w:rsidRDefault="00E43BD9">
      <w:pPr>
        <w:pStyle w:val="HTMLPreformatted"/>
        <w:divId w:val="966080196"/>
        <w:rPr>
          <w:lang w:val="en-US"/>
        </w:rPr>
      </w:pPr>
      <w:r>
        <w:rPr>
          <w:lang w:val="en-US"/>
        </w:rPr>
        <w:t xml:space="preserve"> POST http://fhir.someserver.org/fhir/Patient/1/$everything</w:t>
      </w:r>
    </w:p>
    <w:p w14:paraId="67C88205" w14:textId="77777777"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14:paraId="1230DC80" w14:textId="77777777" w:rsidR="00C51368" w:rsidRDefault="00E43BD9">
      <w:pPr>
        <w:pStyle w:val="NormalWeb"/>
        <w:divId w:val="966080196"/>
        <w:rPr>
          <w:lang w:val="en-US"/>
        </w:rPr>
      </w:pPr>
      <w:r>
        <w:rPr>
          <w:lang w:val="en-US"/>
        </w:rPr>
        <w:t xml:space="preserve">Operations can be invoked on four types of FHIR endpoints: </w:t>
      </w:r>
    </w:p>
    <w:p w14:paraId="7787D671"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14:paraId="313A92E1"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14:paraId="2F2195E2"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14:paraId="367FD844" w14:textId="77777777"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14:paraId="61988863" w14:textId="77777777" w:rsidR="00C51368" w:rsidRDefault="00E43BD9">
      <w:pPr>
        <w:pStyle w:val="NormalWeb"/>
        <w:divId w:val="966080196"/>
        <w:rPr>
          <w:lang w:val="en-US"/>
        </w:rPr>
      </w:pPr>
      <w:r>
        <w:rPr>
          <w:lang w:val="en-US"/>
        </w:rPr>
        <w:t xml:space="preserve">The body of the invocation contains a special infrastructure resource called </w:t>
      </w:r>
      <w:hyperlink r:id="rId1842"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14:paraId="33B51615" w14:textId="77777777"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14:paraId="451CEE7B" w14:textId="77777777"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14:paraId="01F5D023" w14:textId="77777777"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14:paraId="4E3E6DF6" w14:textId="77777777" w:rsidR="00C51368" w:rsidRDefault="00E43BD9">
      <w:pPr>
        <w:pStyle w:val="NormalWeb"/>
        <w:divId w:val="966080196"/>
        <w:rPr>
          <w:lang w:val="en-US"/>
        </w:rPr>
      </w:pPr>
      <w:r>
        <w:rPr>
          <w:lang w:val="en-US"/>
        </w:rPr>
        <w:t xml:space="preserve">This specification defines several operations: </w:t>
      </w:r>
    </w:p>
    <w:p w14:paraId="4C0D4664" w14:textId="77777777" w:rsidR="00C51368" w:rsidRDefault="00E43BD9">
      <w:pPr>
        <w:pStyle w:val="NormalWeb"/>
        <w:divId w:val="966080196"/>
        <w:rPr>
          <w:lang w:val="en-US"/>
        </w:rPr>
      </w:pPr>
      <w:r>
        <w:rPr>
          <w:lang w:val="en-US"/>
        </w:rPr>
        <w:t xml:space="preserve">Notes: </w:t>
      </w:r>
    </w:p>
    <w:p w14:paraId="34525ADF" w14:textId="77777777"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14:paraId="5674F01B" w14:textId="77777777"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14:paraId="5F2C2681" w14:textId="77777777"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3" w:history="1">
        <w:r>
          <w:rPr>
            <w:rStyle w:val="Hyperlink"/>
            <w:lang w:val="en-US"/>
          </w:rPr>
          <w:t>conformance statement</w:t>
        </w:r>
      </w:hyperlink>
      <w:r>
        <w:rPr>
          <w:lang w:val="en-US"/>
        </w:rPr>
        <w:t xml:space="preserve">. </w:t>
      </w:r>
    </w:p>
    <w:p w14:paraId="3BCE15E1" w14:textId="77777777"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14:paraId="6C2A2B9B" w14:textId="77777777"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14:paraId="28D7D577" w14:textId="77777777" w:rsidR="00C51368" w:rsidRDefault="00E43BD9">
      <w:pPr>
        <w:pStyle w:val="NormalWeb"/>
        <w:divId w:val="966080196"/>
        <w:rPr>
          <w:lang w:val="en-US"/>
        </w:rPr>
      </w:pPr>
      <w:r>
        <w:rPr>
          <w:lang w:val="en-US"/>
        </w:rPr>
        <w:t xml:space="preserve">Each Operation is defined by: </w:t>
      </w:r>
    </w:p>
    <w:p w14:paraId="7B250F51"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14:paraId="57C99581"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14:paraId="6B795219" w14:textId="77777777"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14:paraId="284F79ED" w14:textId="77777777" w:rsidR="00C51368" w:rsidRDefault="00E43BD9">
      <w:pPr>
        <w:pStyle w:val="NormalWeb"/>
        <w:divId w:val="966080196"/>
        <w:rPr>
          <w:lang w:val="en-US"/>
        </w:rPr>
      </w:pPr>
      <w:r>
        <w:rPr>
          <w:lang w:val="en-US"/>
        </w:rPr>
        <w:t xml:space="preserve">For each parameter, the following information is needed: </w:t>
      </w:r>
    </w:p>
    <w:p w14:paraId="0C0541DB"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14:paraId="40BC3059"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14:paraId="0E978C3E"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14:paraId="66EBEC0E"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14:paraId="03CBC482" w14:textId="77777777"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14:paraId="3B3E6686" w14:textId="77777777"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14:paraId="63EFFE77" w14:textId="77777777" w:rsidR="00C51368" w:rsidRDefault="00E43BD9">
      <w:pPr>
        <w:pStyle w:val="NormalWeb"/>
        <w:divId w:val="966080196"/>
        <w:rPr>
          <w:lang w:val="en-US"/>
        </w:rPr>
      </w:pPr>
      <w:r>
        <w:rPr>
          <w:lang w:val="en-US"/>
        </w:rPr>
        <w:t xml:space="preserve">The resource </w:t>
      </w:r>
      <w:hyperlink r:id="rId1844" w:history="1">
        <w:r>
          <w:rPr>
            <w:rStyle w:val="Hyperlink"/>
            <w:lang w:val="en-US"/>
          </w:rPr>
          <w:t>Operation Definition</w:t>
        </w:r>
      </w:hyperlink>
      <w:r>
        <w:rPr>
          <w:lang w:val="en-US"/>
        </w:rPr>
        <w:t xml:space="preserve"> is used to provide a computable definition of the operation. </w:t>
      </w:r>
    </w:p>
    <w:p w14:paraId="090208A1" w14:textId="77777777" w:rsidR="00C51368" w:rsidRDefault="00E43BD9">
      <w:pPr>
        <w:pStyle w:val="Heading3"/>
        <w:divId w:val="966080196"/>
        <w:rPr>
          <w:rFonts w:eastAsia="Times New Roman"/>
          <w:lang w:val="en-US"/>
        </w:rPr>
      </w:pPr>
      <w:bookmarkStart w:id="192" w:name="extending"/>
      <w:bookmarkEnd w:id="192"/>
      <w:r>
        <w:rPr>
          <w:rFonts w:eastAsia="Times New Roman"/>
          <w:lang w:val="en-US"/>
        </w:rPr>
        <w:lastRenderedPageBreak/>
        <w:t>Extending an Operation</w:t>
      </w:r>
    </w:p>
    <w:p w14:paraId="2E11C375" w14:textId="77777777"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5" w:history="1">
        <w:r>
          <w:rPr>
            <w:rStyle w:val="Hyperlink"/>
            <w:lang w:val="en-US"/>
          </w:rPr>
          <w:t>Operation Definition</w:t>
        </w:r>
      </w:hyperlink>
      <w:r>
        <w:rPr>
          <w:lang w:val="en-US"/>
        </w:rPr>
        <w:t xml:space="preserve"> resource, and this variant definition can use OperationDefinition.base to refer to the underlying definition. </w:t>
      </w:r>
    </w:p>
    <w:p w14:paraId="7A843777" w14:textId="77777777" w:rsidR="00C51368" w:rsidRDefault="00E43BD9">
      <w:pPr>
        <w:pStyle w:val="NormalWeb"/>
        <w:divId w:val="966080196"/>
        <w:rPr>
          <w:lang w:val="en-US"/>
        </w:rPr>
      </w:pPr>
      <w:r>
        <w:rPr>
          <w:lang w:val="en-US"/>
        </w:rPr>
        <w:t xml:space="preserve">Note that the FHIR specification will never define any parameter names starting with "x-". </w:t>
      </w:r>
    </w:p>
    <w:bookmarkEnd w:id="188"/>
    <w:bookmarkEnd w:id="174"/>
    <w:p w14:paraId="3D50D9E0" w14:textId="77777777" w:rsidR="00C51368" w:rsidRDefault="00E43BD9">
      <w:pPr>
        <w:pStyle w:val="Heading3"/>
        <w:divId w:val="966080196"/>
        <w:rPr>
          <w:rFonts w:eastAsia="Times New Roman"/>
          <w:lang w:val="en-US"/>
        </w:rPr>
      </w:pPr>
      <w:r>
        <w:rPr>
          <w:rFonts w:eastAsia="Times New Roman"/>
          <w:lang w:val="en-US"/>
        </w:rPr>
        <w:t>Executing an Operation Synchronously</w:t>
      </w:r>
    </w:p>
    <w:p w14:paraId="61C333C6" w14:textId="77777777"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14:paraId="18A62520" w14:textId="77777777" w:rsidR="00C51368" w:rsidRDefault="00E43BD9">
      <w:pPr>
        <w:pStyle w:val="NormalWeb"/>
        <w:divId w:val="966080196"/>
        <w:rPr>
          <w:lang w:val="en-US"/>
        </w:rPr>
      </w:pPr>
      <w:r>
        <w:rPr>
          <w:lang w:val="en-US"/>
        </w:rPr>
        <w:t xml:space="preserve">The URL for an operation end-point depends on its context: </w:t>
      </w:r>
    </w:p>
    <w:p w14:paraId="38EAE935"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14:paraId="27017304"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14:paraId="7DA63558" w14:textId="77777777"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14:paraId="6C596973" w14:textId="77777777"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14:paraId="3D2F63FA" w14:textId="77777777"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6" w:history="1">
        <w:r>
          <w:rPr>
            <w:rStyle w:val="Hyperlink"/>
            <w:lang w:val="en-US"/>
          </w:rPr>
          <w:t>Parameters</w:t>
        </w:r>
      </w:hyperlink>
      <w:r>
        <w:rPr>
          <w:lang w:val="en-US"/>
        </w:rPr>
        <w:t xml:space="preserve"> format - a list of named parameters (the "in" parameters). For an example, see </w:t>
      </w:r>
      <w:hyperlink r:id="rId1847" w:history="1">
        <w:r>
          <w:rPr>
            <w:rStyle w:val="Hyperlink"/>
            <w:lang w:val="en-US"/>
          </w:rPr>
          <w:t>the value set expansion request example</w:t>
        </w:r>
      </w:hyperlink>
      <w:r>
        <w:rPr>
          <w:lang w:val="en-US"/>
        </w:rPr>
        <w:t xml:space="preserve">. </w:t>
      </w:r>
    </w:p>
    <w:p w14:paraId="5E1B49C1" w14:textId="77777777" w:rsidR="00C51368" w:rsidRDefault="00E43BD9">
      <w:pPr>
        <w:pStyle w:val="NormalWeb"/>
        <w:divId w:val="966080196"/>
        <w:rPr>
          <w:lang w:val="en-US"/>
        </w:rPr>
      </w:pPr>
      <w:r>
        <w:rPr>
          <w:lang w:val="en-US"/>
        </w:rPr>
        <w:t xml:space="preserve">Note that the same arrangement as the RESTful interface applies in regard to </w:t>
      </w:r>
      <w:hyperlink r:id="rId1848" w:anchor="mime-type" w:history="1">
        <w:r>
          <w:rPr>
            <w:rStyle w:val="Hyperlink"/>
            <w:lang w:val="en-US"/>
          </w:rPr>
          <w:t>content types</w:t>
        </w:r>
      </w:hyperlink>
      <w:r>
        <w:rPr>
          <w:lang w:val="en-US"/>
        </w:rPr>
        <w:t xml:space="preserve">. </w:t>
      </w:r>
    </w:p>
    <w:p w14:paraId="57E96C72" w14:textId="77777777"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49"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14:paraId="30F22A81" w14:textId="77777777"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14:paraId="55556F94" w14:textId="77777777"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14:paraId="49A65D01" w14:textId="77777777"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50"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14:paraId="0E4AB9D8" w14:textId="77777777" w:rsidR="00C51368" w:rsidRDefault="00E43BD9">
      <w:pPr>
        <w:pStyle w:val="NormalWeb"/>
        <w:divId w:val="966080196"/>
        <w:rPr>
          <w:lang w:val="en-US"/>
        </w:rPr>
      </w:pPr>
      <w:r>
        <w:rPr>
          <w:lang w:val="en-US"/>
        </w:rPr>
        <w:t xml:space="preserve">In the general case, an operation response uses the same </w:t>
      </w:r>
      <w:hyperlink r:id="rId1851" w:history="1">
        <w:r>
          <w:rPr>
            <w:rStyle w:val="Hyperlink"/>
            <w:lang w:val="en-US"/>
          </w:rPr>
          <w:t>Parameters</w:t>
        </w:r>
      </w:hyperlink>
      <w:r>
        <w:rPr>
          <w:lang w:val="en-US"/>
        </w:rPr>
        <w:t xml:space="preserve"> format whether there is one or more named parameters (the "out" parameters). </w:t>
      </w:r>
    </w:p>
    <w:p w14:paraId="63C85C13" w14:textId="77777777"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14:paraId="18811F1E" w14:textId="77777777"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14:paraId="2C93900D" w14:textId="77777777"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14:paraId="340A0782" w14:textId="77777777"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2" w:anchor="operations" w:history="1">
        <w:r>
          <w:rPr>
            <w:rStyle w:val="Hyperlink"/>
            <w:lang w:val="en-US"/>
          </w:rPr>
          <w:t>messaging page</w:t>
        </w:r>
      </w:hyperlink>
      <w:r>
        <w:rPr>
          <w:lang w:val="en-US"/>
        </w:rPr>
        <w:t xml:space="preserve"> describes a way to execute operations asynchronously using messages. </w:t>
      </w:r>
    </w:p>
    <w:p w14:paraId="7FCED652" w14:textId="77777777" w:rsidR="00C51368" w:rsidRDefault="00E43BD9">
      <w:pPr>
        <w:pStyle w:val="NormalWeb"/>
        <w:divId w:val="965813802"/>
        <w:rPr>
          <w:lang w:val="en-US"/>
        </w:rPr>
      </w:pPr>
      <w:r>
        <w:rPr>
          <w:lang w:val="en-US"/>
        </w:rPr>
        <w:t xml:space="preserve">Feedback/discussion </w:t>
      </w:r>
      <w:hyperlink r:id="rId1853" w:history="1">
        <w:r>
          <w:rPr>
            <w:rStyle w:val="Hyperlink"/>
            <w:lang w:val="en-US"/>
          </w:rPr>
          <w:t>here</w:t>
        </w:r>
      </w:hyperlink>
      <w:r>
        <w:rPr>
          <w:lang w:val="en-US"/>
        </w:rPr>
        <w:t xml:space="preserve">. </w:t>
      </w:r>
    </w:p>
    <w:p w14:paraId="3D010EA9" w14:textId="77777777" w:rsidR="00C51368" w:rsidRDefault="00E43BD9">
      <w:pPr>
        <w:pStyle w:val="Heading1"/>
        <w:divId w:val="990249517"/>
        <w:rPr>
          <w:rFonts w:eastAsia="Times New Roman"/>
          <w:noProof/>
          <w:lang w:val="en-US"/>
        </w:rPr>
      </w:pPr>
      <w:r>
        <w:rPr>
          <w:rFonts w:eastAsia="Times New Roman"/>
          <w:noProof/>
          <w:lang w:val="en-US"/>
        </w:rPr>
        <w:t>overview-clinical.html</w:t>
      </w:r>
    </w:p>
    <w:p w14:paraId="6C9C416F" w14:textId="77777777"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DECF9C3" w14:textId="77777777">
        <w:trPr>
          <w:divId w:val="1685206322"/>
          <w:tblCellSpacing w:w="15" w:type="dxa"/>
        </w:trPr>
        <w:tc>
          <w:tcPr>
            <w:tcW w:w="0" w:type="auto"/>
            <w:vAlign w:val="center"/>
            <w:hideMark/>
          </w:tcPr>
          <w:p w14:paraId="41872993" w14:textId="77777777" w:rsidR="00C51368" w:rsidRDefault="00E43BD9">
            <w:pPr>
              <w:rPr>
                <w:rFonts w:eastAsia="Times New Roman"/>
              </w:rPr>
            </w:pPr>
            <w:r>
              <w:rPr>
                <w:rFonts w:eastAsia="Times New Roman"/>
              </w:rPr>
              <w:t>Work Group</w:t>
            </w:r>
          </w:p>
        </w:tc>
        <w:tc>
          <w:tcPr>
            <w:tcW w:w="0" w:type="auto"/>
            <w:vAlign w:val="center"/>
            <w:hideMark/>
          </w:tcPr>
          <w:p w14:paraId="7952B5C1" w14:textId="77777777" w:rsidR="00C51368" w:rsidRDefault="001708AB">
            <w:pPr>
              <w:rPr>
                <w:rFonts w:eastAsia="Times New Roman"/>
              </w:rPr>
            </w:pPr>
            <w:hyperlink r:id="rId18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513A6A5" w14:textId="77777777" w:rsidR="00C51368" w:rsidRDefault="001708AB">
            <w:pPr>
              <w:rPr>
                <w:rFonts w:eastAsia="Times New Roman"/>
              </w:rPr>
            </w:pPr>
            <w:hyperlink r:id="rId1855" w:anchor="status" w:history="1">
              <w:r w:rsidR="00E43BD9">
                <w:rPr>
                  <w:rStyle w:val="Hyperlink"/>
                  <w:rFonts w:eastAsia="Times New Roman"/>
                </w:rPr>
                <w:t>Ballot Status</w:t>
              </w:r>
            </w:hyperlink>
            <w:r w:rsidR="00E43BD9">
              <w:rPr>
                <w:rFonts w:eastAsia="Times New Roman"/>
              </w:rPr>
              <w:t xml:space="preserve">: </w:t>
            </w:r>
            <w:hyperlink r:id="rId1856" w:anchor="pubs" w:history="1">
              <w:r w:rsidR="00E43BD9">
                <w:rPr>
                  <w:rStyle w:val="Hyperlink"/>
                  <w:rFonts w:eastAsia="Times New Roman"/>
                </w:rPr>
                <w:t>DSTU 2</w:t>
              </w:r>
            </w:hyperlink>
          </w:p>
        </w:tc>
      </w:tr>
    </w:tbl>
    <w:p w14:paraId="57365E05" w14:textId="77777777"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14:paraId="5BC1B7C9" w14:textId="77777777"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14:paraId="31B48F49" w14:textId="77777777"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14:paraId="76E9A142" w14:textId="77777777" w:rsidR="00C51368" w:rsidRDefault="00E43BD9">
      <w:pPr>
        <w:pStyle w:val="Heading3"/>
        <w:divId w:val="1685206322"/>
        <w:rPr>
          <w:rFonts w:eastAsia="Times New Roman"/>
          <w:lang w:val="en-US"/>
        </w:rPr>
      </w:pPr>
      <w:r>
        <w:rPr>
          <w:rFonts w:eastAsia="Times New Roman"/>
          <w:lang w:val="en-US"/>
        </w:rPr>
        <w:t>Resources</w:t>
      </w:r>
    </w:p>
    <w:p w14:paraId="7BDC5496" w14:textId="77777777"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14:paraId="4EA6092F" w14:textId="77777777"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14:paraId="52BB324E" w14:textId="77777777"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14:paraId="7285B931" w14:textId="77777777" w:rsidR="00C51368" w:rsidRDefault="00E43BD9">
      <w:pPr>
        <w:pStyle w:val="Heading3"/>
        <w:divId w:val="1685206322"/>
        <w:rPr>
          <w:rFonts w:eastAsia="Times New Roman"/>
          <w:lang w:val="en-US"/>
        </w:rPr>
      </w:pPr>
      <w:r>
        <w:rPr>
          <w:rFonts w:eastAsia="Times New Roman"/>
          <w:lang w:val="en-US"/>
        </w:rPr>
        <w:t>Extensibility and Profiling</w:t>
      </w:r>
    </w:p>
    <w:p w14:paraId="0F1E8B5C" w14:textId="77777777"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14:paraId="21D4F3F5" w14:textId="77777777"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14:paraId="019FC5F0" w14:textId="77777777" w:rsidR="00C51368" w:rsidRDefault="00E43BD9">
      <w:pPr>
        <w:pStyle w:val="NormalWeb"/>
        <w:divId w:val="1685206322"/>
        <w:rPr>
          <w:lang w:val="en-US"/>
        </w:rPr>
      </w:pPr>
      <w:r>
        <w:rPr>
          <w:lang w:val="en-US"/>
        </w:rPr>
        <w:t xml:space="preserve">To keep the number of resources reasonable, some of them are fairly broad. The </w:t>
      </w:r>
      <w:hyperlink r:id="rId1857"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14:paraId="69794A0C" w14:textId="77777777" w:rsidR="00C51368" w:rsidRDefault="00E43BD9">
      <w:pPr>
        <w:pStyle w:val="Heading3"/>
        <w:divId w:val="1685206322"/>
        <w:rPr>
          <w:rFonts w:eastAsia="Times New Roman"/>
          <w:lang w:val="en-US"/>
        </w:rPr>
      </w:pPr>
      <w:r>
        <w:rPr>
          <w:rFonts w:eastAsia="Times New Roman"/>
          <w:lang w:val="en-US"/>
        </w:rPr>
        <w:t>Narrative</w:t>
      </w:r>
    </w:p>
    <w:p w14:paraId="6D1AA199" w14:textId="77777777"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14:paraId="31B65DD3" w14:textId="77777777"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14:paraId="1E4BFA59" w14:textId="77777777">
        <w:trPr>
          <w:divId w:val="1685206322"/>
          <w:tblCellSpacing w:w="15" w:type="dxa"/>
        </w:trPr>
        <w:tc>
          <w:tcPr>
            <w:tcW w:w="0" w:type="auto"/>
            <w:vAlign w:val="center"/>
            <w:hideMark/>
          </w:tcPr>
          <w:p w14:paraId="3C3A2937" w14:textId="77777777"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14:paraId="63CFFA3A" w14:textId="77777777"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14:paraId="3CBF715E" w14:textId="77777777" w:rsidR="00C51368" w:rsidRDefault="00E43BD9">
      <w:pPr>
        <w:pStyle w:val="Heading3"/>
        <w:divId w:val="1685206322"/>
        <w:rPr>
          <w:rFonts w:eastAsia="Times New Roman"/>
          <w:lang w:val="en-US"/>
        </w:rPr>
      </w:pPr>
      <w:r>
        <w:rPr>
          <w:rFonts w:eastAsia="Times New Roman"/>
          <w:lang w:val="en-US"/>
        </w:rPr>
        <w:t>Interfaces</w:t>
      </w:r>
    </w:p>
    <w:p w14:paraId="176CE503" w14:textId="77777777"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14:paraId="479A70F7" w14:textId="77777777" w:rsidR="00C51368" w:rsidRDefault="00E43BD9">
      <w:pPr>
        <w:pStyle w:val="Heading4"/>
        <w:divId w:val="1685206322"/>
        <w:rPr>
          <w:rFonts w:eastAsia="Times New Roman"/>
          <w:lang w:val="en-US"/>
        </w:rPr>
      </w:pPr>
      <w:r>
        <w:rPr>
          <w:rFonts w:eastAsia="Times New Roman"/>
          <w:lang w:val="en-US"/>
        </w:rPr>
        <w:t>REST</w:t>
      </w:r>
    </w:p>
    <w:p w14:paraId="0AEC9B82" w14:textId="77777777"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14:paraId="321693A8" w14:textId="77777777"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14:paraId="272B6E2C" w14:textId="77777777"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14:paraId="482E552B"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14:paraId="34861B87"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14:paraId="17DAD9C5"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14:paraId="41E1183C"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14:paraId="736B7C14"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14:paraId="7D83F3A3"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14:paraId="4A26B577"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14:paraId="4A0C7CCF" w14:textId="77777777"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14:paraId="5C1CDE39" w14:textId="77777777"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14:paraId="5A86266B" w14:textId="77777777" w:rsidR="00C51368" w:rsidRDefault="00E43BD9">
      <w:pPr>
        <w:pStyle w:val="Heading4"/>
        <w:divId w:val="1685206322"/>
        <w:rPr>
          <w:rFonts w:eastAsia="Times New Roman"/>
          <w:lang w:val="en-US"/>
        </w:rPr>
      </w:pPr>
      <w:r>
        <w:rPr>
          <w:rFonts w:eastAsia="Times New Roman"/>
          <w:lang w:val="en-US"/>
        </w:rPr>
        <w:t>Documents</w:t>
      </w:r>
    </w:p>
    <w:p w14:paraId="677CBE6B" w14:textId="77777777"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14:paraId="37A21020" w14:textId="77777777" w:rsidR="00C51368" w:rsidRDefault="00E43BD9">
      <w:pPr>
        <w:pStyle w:val="NormalWeb"/>
        <w:divId w:val="1685206322"/>
        <w:rPr>
          <w:lang w:val="en-US"/>
        </w:rPr>
      </w:pPr>
      <w:r>
        <w:rPr>
          <w:lang w:val="en-US"/>
        </w:rPr>
        <w:t xml:space="preserve">In FHIR, there's a special resource called </w:t>
      </w:r>
      <w:hyperlink r:id="rId1858"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14:paraId="5F515BC3" w14:textId="77777777" w:rsidR="00C51368" w:rsidRDefault="00E43BD9">
      <w:pPr>
        <w:pStyle w:val="Heading4"/>
        <w:divId w:val="1685206322"/>
        <w:rPr>
          <w:rFonts w:eastAsia="Times New Roman"/>
          <w:lang w:val="en-US"/>
        </w:rPr>
      </w:pPr>
      <w:r>
        <w:rPr>
          <w:rFonts w:eastAsia="Times New Roman"/>
          <w:lang w:val="en-US"/>
        </w:rPr>
        <w:t>Messaging</w:t>
      </w:r>
    </w:p>
    <w:p w14:paraId="4F3A3443" w14:textId="77777777"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9"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14:paraId="06F3C1D0" w14:textId="77777777" w:rsidR="00C51368" w:rsidRDefault="00E43BD9">
      <w:pPr>
        <w:pStyle w:val="Heading4"/>
        <w:divId w:val="1685206322"/>
        <w:rPr>
          <w:rFonts w:eastAsia="Times New Roman"/>
          <w:lang w:val="en-US"/>
        </w:rPr>
      </w:pPr>
      <w:r>
        <w:rPr>
          <w:rFonts w:eastAsia="Times New Roman"/>
          <w:lang w:val="en-US"/>
        </w:rPr>
        <w:t>Services</w:t>
      </w:r>
    </w:p>
    <w:p w14:paraId="505F0960" w14:textId="77777777"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14:paraId="68F78648" w14:textId="77777777" w:rsidR="00C51368" w:rsidRDefault="00E43BD9">
      <w:pPr>
        <w:pStyle w:val="Heading3"/>
        <w:divId w:val="1685206322"/>
        <w:rPr>
          <w:rFonts w:eastAsia="Times New Roman"/>
          <w:lang w:val="en-US"/>
        </w:rPr>
      </w:pPr>
      <w:r>
        <w:rPr>
          <w:rFonts w:eastAsia="Times New Roman"/>
          <w:lang w:val="en-US"/>
        </w:rPr>
        <w:t>Approaching the specification</w:t>
      </w:r>
    </w:p>
    <w:p w14:paraId="7AE77343" w14:textId="77777777"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14:paraId="1C3DBBE4"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14:paraId="075DD8B2"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14:paraId="364EE75A"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14:paraId="0C0E3480" w14:textId="77777777"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14:paraId="1800CCF2" w14:textId="77777777"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0" w:history="1">
        <w:r>
          <w:rPr>
            <w:rStyle w:val="Hyperlink"/>
            <w:lang w:val="en-US"/>
          </w:rPr>
          <w:t>Clinical</w:t>
        </w:r>
      </w:hyperlink>
      <w:r>
        <w:rPr>
          <w:lang w:val="en-US"/>
        </w:rPr>
        <w:t xml:space="preserve"> and </w:t>
      </w:r>
      <w:hyperlink r:id="rId1861" w:history="1">
        <w:r>
          <w:rPr>
            <w:rStyle w:val="Hyperlink"/>
            <w:lang w:val="en-US"/>
          </w:rPr>
          <w:t>Administrative</w:t>
        </w:r>
      </w:hyperlink>
      <w:r>
        <w:rPr>
          <w:lang w:val="en-US"/>
        </w:rPr>
        <w:t xml:space="preserve"> pages. Instructions on how to interpret the information found on the resource pages can be found </w:t>
      </w:r>
      <w:hyperlink r:id="rId1862"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14:paraId="71C32D76" w14:textId="77777777"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14:paraId="67B407FE" w14:textId="77777777" w:rsidR="00C51368" w:rsidRDefault="00E43BD9">
      <w:pPr>
        <w:pStyle w:val="Heading1"/>
        <w:divId w:val="990249517"/>
        <w:rPr>
          <w:rFonts w:eastAsia="Times New Roman"/>
          <w:noProof/>
          <w:lang w:val="en-US"/>
        </w:rPr>
      </w:pPr>
      <w:r>
        <w:rPr>
          <w:rFonts w:eastAsia="Times New Roman"/>
          <w:noProof/>
          <w:lang w:val="en-US"/>
        </w:rPr>
        <w:t>overview-dev.html</w:t>
      </w:r>
    </w:p>
    <w:p w14:paraId="00A38C7F" w14:textId="77777777"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9C54D9C" w14:textId="77777777">
        <w:trPr>
          <w:divId w:val="1290356145"/>
          <w:tblCellSpacing w:w="15" w:type="dxa"/>
        </w:trPr>
        <w:tc>
          <w:tcPr>
            <w:tcW w:w="0" w:type="auto"/>
            <w:vAlign w:val="center"/>
            <w:hideMark/>
          </w:tcPr>
          <w:p w14:paraId="1D5182DC" w14:textId="77777777" w:rsidR="00C51368" w:rsidRDefault="00E43BD9">
            <w:pPr>
              <w:rPr>
                <w:rFonts w:eastAsia="Times New Roman"/>
              </w:rPr>
            </w:pPr>
            <w:r>
              <w:rPr>
                <w:rFonts w:eastAsia="Times New Roman"/>
              </w:rPr>
              <w:lastRenderedPageBreak/>
              <w:t>Work Group</w:t>
            </w:r>
          </w:p>
        </w:tc>
        <w:tc>
          <w:tcPr>
            <w:tcW w:w="0" w:type="auto"/>
            <w:vAlign w:val="center"/>
            <w:hideMark/>
          </w:tcPr>
          <w:p w14:paraId="5B15F788" w14:textId="77777777" w:rsidR="00C51368" w:rsidRDefault="001708AB">
            <w:pPr>
              <w:rPr>
                <w:rFonts w:eastAsia="Times New Roman"/>
              </w:rPr>
            </w:pPr>
            <w:hyperlink r:id="rId18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4C5F7EE" w14:textId="77777777" w:rsidR="00C51368" w:rsidRDefault="001708AB">
            <w:pPr>
              <w:rPr>
                <w:rFonts w:eastAsia="Times New Roman"/>
              </w:rPr>
            </w:pPr>
            <w:hyperlink r:id="rId1864" w:anchor="status" w:history="1">
              <w:r w:rsidR="00E43BD9">
                <w:rPr>
                  <w:rStyle w:val="Hyperlink"/>
                  <w:rFonts w:eastAsia="Times New Roman"/>
                </w:rPr>
                <w:t>Ballot Status</w:t>
              </w:r>
            </w:hyperlink>
            <w:r w:rsidR="00E43BD9">
              <w:rPr>
                <w:rFonts w:eastAsia="Times New Roman"/>
              </w:rPr>
              <w:t xml:space="preserve">: </w:t>
            </w:r>
            <w:hyperlink r:id="rId1865" w:anchor="pubs" w:history="1">
              <w:r w:rsidR="00E43BD9">
                <w:rPr>
                  <w:rStyle w:val="Hyperlink"/>
                  <w:rFonts w:eastAsia="Times New Roman"/>
                </w:rPr>
                <w:t>DSTU 2</w:t>
              </w:r>
            </w:hyperlink>
          </w:p>
        </w:tc>
      </w:tr>
    </w:tbl>
    <w:p w14:paraId="513F4618" w14:textId="77777777"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14:paraId="0370DA31" w14:textId="77777777"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14:paraId="1B6F4A9E" w14:textId="77777777" w:rsidR="00C51368" w:rsidRDefault="00E43BD9">
      <w:pPr>
        <w:pStyle w:val="Heading3"/>
        <w:divId w:val="1290356145"/>
        <w:rPr>
          <w:rFonts w:eastAsia="Times New Roman"/>
          <w:lang w:val="en-US"/>
        </w:rPr>
      </w:pPr>
      <w:r>
        <w:rPr>
          <w:rFonts w:eastAsia="Times New Roman"/>
          <w:lang w:val="en-US"/>
        </w:rPr>
        <w:t>Framework</w:t>
      </w:r>
    </w:p>
    <w:p w14:paraId="178E4773" w14:textId="77777777"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6" w:history="1">
        <w:r>
          <w:rPr>
            <w:rStyle w:val="Hyperlink"/>
            <w:lang w:val="en-US"/>
          </w:rPr>
          <w:t>common features</w:t>
        </w:r>
      </w:hyperlink>
      <w:r>
        <w:rPr>
          <w:lang w:val="en-US"/>
        </w:rPr>
        <w:t xml:space="preserve">: </w:t>
      </w:r>
    </w:p>
    <w:p w14:paraId="4857B528"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14:paraId="67CDAA14"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14:paraId="5802A658"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7" w:history="1">
        <w:r>
          <w:rPr>
            <w:rStyle w:val="Hyperlink"/>
            <w:rFonts w:eastAsia="Times New Roman"/>
            <w:lang w:val="en-US"/>
          </w:rPr>
          <w:t>human-readable XHTML summary</w:t>
        </w:r>
      </w:hyperlink>
    </w:p>
    <w:p w14:paraId="78B45914"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14:paraId="39CA4FAC" w14:textId="77777777"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8" w:history="1">
        <w:r>
          <w:rPr>
            <w:rStyle w:val="Hyperlink"/>
            <w:rFonts w:eastAsia="Times New Roman"/>
            <w:lang w:val="en-US"/>
          </w:rPr>
          <w:t>extensibility framework</w:t>
        </w:r>
      </w:hyperlink>
      <w:r>
        <w:rPr>
          <w:rFonts w:eastAsia="Times New Roman"/>
          <w:lang w:val="en-US"/>
        </w:rPr>
        <w:t xml:space="preserve"> to support variation in healthcare</w:t>
      </w:r>
    </w:p>
    <w:p w14:paraId="215F599F" w14:textId="77777777" w:rsidR="00C51368" w:rsidRDefault="00E43BD9">
      <w:pPr>
        <w:pStyle w:val="NormalWeb"/>
        <w:divId w:val="1290356145"/>
        <w:rPr>
          <w:lang w:val="en-US"/>
        </w:rPr>
      </w:pPr>
      <w:r>
        <w:rPr>
          <w:lang w:val="en-US"/>
        </w:rPr>
        <w:t xml:space="preserve">Resources are represented as either </w:t>
      </w:r>
      <w:hyperlink r:id="rId1869" w:history="1">
        <w:r>
          <w:rPr>
            <w:rStyle w:val="Hyperlink"/>
            <w:lang w:val="en-US"/>
          </w:rPr>
          <w:t>XML</w:t>
        </w:r>
      </w:hyperlink>
      <w:r>
        <w:rPr>
          <w:lang w:val="en-US"/>
        </w:rPr>
        <w:t xml:space="preserve"> or </w:t>
      </w:r>
      <w:hyperlink r:id="rId1870" w:history="1">
        <w:r>
          <w:rPr>
            <w:rStyle w:val="Hyperlink"/>
            <w:lang w:val="en-US"/>
          </w:rPr>
          <w:t>JSON</w:t>
        </w:r>
      </w:hyperlink>
      <w:r>
        <w:rPr>
          <w:lang w:val="en-US"/>
        </w:rPr>
        <w:t xml:space="preserve">. There are currently different </w:t>
      </w:r>
      <w:hyperlink r:id="rId1871" w:history="1">
        <w:r>
          <w:rPr>
            <w:rStyle w:val="Hyperlink"/>
            <w:lang w:val="en-US"/>
          </w:rPr>
          <w:t>resource types defined</w:t>
        </w:r>
      </w:hyperlink>
      <w:r>
        <w:rPr>
          <w:lang w:val="en-US"/>
        </w:rPr>
        <w:t xml:space="preserve"> in the FHIR specification. </w:t>
      </w:r>
    </w:p>
    <w:p w14:paraId="61FDDDF6" w14:textId="77777777" w:rsidR="00C51368" w:rsidRDefault="00E43BD9">
      <w:pPr>
        <w:pStyle w:val="Heading3"/>
        <w:divId w:val="1290356145"/>
        <w:rPr>
          <w:rFonts w:eastAsia="Times New Roman"/>
          <w:lang w:val="en-US"/>
        </w:rPr>
      </w:pPr>
      <w:r>
        <w:rPr>
          <w:rFonts w:eastAsia="Times New Roman"/>
          <w:lang w:val="en-US"/>
        </w:rPr>
        <w:t>Example Resource</w:t>
      </w:r>
    </w:p>
    <w:p w14:paraId="6338FEDB" w14:textId="77777777" w:rsidR="00C51368" w:rsidRDefault="00E43BD9">
      <w:pPr>
        <w:pStyle w:val="NormalWeb"/>
        <w:divId w:val="1290356145"/>
        <w:rPr>
          <w:lang w:val="en-US"/>
        </w:rPr>
      </w:pPr>
      <w:r>
        <w:rPr>
          <w:lang w:val="en-US"/>
        </w:rPr>
        <w:t xml:space="preserve">This is an example of how a </w:t>
      </w:r>
      <w:hyperlink r:id="rId1872" w:history="1">
        <w:r>
          <w:rPr>
            <w:rStyle w:val="Hyperlink"/>
            <w:lang w:val="en-US"/>
          </w:rPr>
          <w:t>patient</w:t>
        </w:r>
      </w:hyperlink>
      <w:r>
        <w:rPr>
          <w:lang w:val="en-US"/>
        </w:rPr>
        <w:t xml:space="preserve"> is represented as a FHIR object in </w:t>
      </w:r>
      <w:hyperlink r:id="rId1873" w:history="1">
        <w:r>
          <w:rPr>
            <w:rStyle w:val="Hyperlink"/>
            <w:lang w:val="en-US"/>
          </w:rPr>
          <w:t>JSON</w:t>
        </w:r>
      </w:hyperlink>
      <w:r>
        <w:rPr>
          <w:lang w:val="en-US"/>
        </w:rPr>
        <w:t xml:space="preserve">. An </w:t>
      </w:r>
      <w:hyperlink r:id="rId1874" w:history="1">
        <w:r>
          <w:rPr>
            <w:rStyle w:val="Hyperlink"/>
            <w:lang w:val="en-US"/>
          </w:rPr>
          <w:t>XML encoding</w:t>
        </w:r>
      </w:hyperlink>
      <w:r>
        <w:rPr>
          <w:lang w:val="en-US"/>
        </w:rPr>
        <w:t xml:space="preserve"> is also defined in the specification. </w:t>
      </w:r>
    </w:p>
    <w:p w14:paraId="1C960542" w14:textId="77777777" w:rsidR="00C51368" w:rsidRDefault="00C51368">
      <w:pPr>
        <w:pStyle w:val="HTMLPreformatted"/>
        <w:divId w:val="1924411302"/>
        <w:rPr>
          <w:lang w:val="en-US"/>
        </w:rPr>
      </w:pPr>
    </w:p>
    <w:p w14:paraId="42546575" w14:textId="77777777" w:rsidR="00C51368" w:rsidRDefault="00E43BD9">
      <w:pPr>
        <w:pStyle w:val="HTMLPreformatted"/>
        <w:divId w:val="1924411302"/>
        <w:rPr>
          <w:lang w:val="en-US"/>
        </w:rPr>
      </w:pPr>
      <w:r>
        <w:rPr>
          <w:rStyle w:val="HTMLCode"/>
          <w:lang w:val="en-US"/>
        </w:rPr>
        <w:t>{</w:t>
      </w:r>
    </w:p>
    <w:p w14:paraId="3AC500FC" w14:textId="77777777" w:rsidR="00C51368" w:rsidRDefault="00E43BD9">
      <w:pPr>
        <w:pStyle w:val="HTMLPreformatted"/>
        <w:divId w:val="1924411302"/>
        <w:rPr>
          <w:lang w:val="en-US"/>
        </w:rPr>
      </w:pPr>
      <w:r>
        <w:rPr>
          <w:rStyle w:val="HTMLCode"/>
          <w:lang w:val="en-US"/>
        </w:rPr>
        <w:t xml:space="preserve">  "resourceType": "Patient",</w:t>
      </w:r>
    </w:p>
    <w:p w14:paraId="32C3A854" w14:textId="77777777" w:rsidR="00C51368" w:rsidRDefault="00E43BD9">
      <w:pPr>
        <w:pStyle w:val="HTMLPreformatted"/>
        <w:divId w:val="1924411302"/>
        <w:rPr>
          <w:lang w:val="en-US"/>
        </w:rPr>
      </w:pPr>
      <w:r>
        <w:rPr>
          <w:rStyle w:val="HTMLCode"/>
          <w:lang w:val="en-US"/>
        </w:rPr>
        <w:t xml:space="preserve">  "id" : "23434",</w:t>
      </w:r>
    </w:p>
    <w:p w14:paraId="171D5DC2" w14:textId="77777777" w:rsidR="00C51368" w:rsidRDefault="00E43BD9">
      <w:pPr>
        <w:pStyle w:val="HTMLPreformatted"/>
        <w:divId w:val="1924411302"/>
        <w:rPr>
          <w:lang w:val="en-US"/>
        </w:rPr>
      </w:pPr>
      <w:r>
        <w:rPr>
          <w:rStyle w:val="HTMLCode"/>
          <w:lang w:val="en-US"/>
        </w:rPr>
        <w:t xml:space="preserve">  "meta" : {</w:t>
      </w:r>
    </w:p>
    <w:p w14:paraId="5CA29AA4" w14:textId="77777777" w:rsidR="00C51368" w:rsidRDefault="00E43BD9">
      <w:pPr>
        <w:pStyle w:val="HTMLPreformatted"/>
        <w:divId w:val="1924411302"/>
        <w:rPr>
          <w:lang w:val="en-US"/>
        </w:rPr>
      </w:pPr>
      <w:r>
        <w:rPr>
          <w:rStyle w:val="HTMLCode"/>
          <w:lang w:val="en-US"/>
        </w:rPr>
        <w:t xml:space="preserve">    "versionId" : "12",</w:t>
      </w:r>
    </w:p>
    <w:p w14:paraId="65136423" w14:textId="77777777" w:rsidR="00C51368" w:rsidRDefault="00E43BD9">
      <w:pPr>
        <w:pStyle w:val="HTMLPreformatted"/>
        <w:divId w:val="1924411302"/>
        <w:rPr>
          <w:lang w:val="en-US"/>
        </w:rPr>
      </w:pPr>
      <w:r>
        <w:rPr>
          <w:rStyle w:val="HTMLCode"/>
          <w:lang w:val="en-US"/>
        </w:rPr>
        <w:t xml:space="preserve">    "lastUpdated" : "2014-08-18T15:43:30Z"</w:t>
      </w:r>
    </w:p>
    <w:p w14:paraId="33F57565" w14:textId="77777777" w:rsidR="00C51368" w:rsidRDefault="00E43BD9">
      <w:pPr>
        <w:pStyle w:val="HTMLPreformatted"/>
        <w:divId w:val="1924411302"/>
        <w:rPr>
          <w:lang w:val="en-US"/>
        </w:rPr>
      </w:pPr>
      <w:r>
        <w:rPr>
          <w:rStyle w:val="HTMLCode"/>
          <w:lang w:val="en-US"/>
        </w:rPr>
        <w:t xml:space="preserve">  }</w:t>
      </w:r>
    </w:p>
    <w:p w14:paraId="6AA585FF" w14:textId="77777777" w:rsidR="00C51368" w:rsidRDefault="00E43BD9">
      <w:pPr>
        <w:pStyle w:val="HTMLPreformatted"/>
        <w:divId w:val="1924411302"/>
        <w:rPr>
          <w:lang w:val="en-US"/>
        </w:rPr>
      </w:pPr>
      <w:r>
        <w:rPr>
          <w:rStyle w:val="HTMLCode"/>
          <w:lang w:val="en-US"/>
        </w:rPr>
        <w:t xml:space="preserve">  "text": {</w:t>
      </w:r>
    </w:p>
    <w:p w14:paraId="6B126D76" w14:textId="77777777" w:rsidR="00C51368" w:rsidRDefault="00E43BD9">
      <w:pPr>
        <w:pStyle w:val="HTMLPreformatted"/>
        <w:divId w:val="1924411302"/>
        <w:rPr>
          <w:lang w:val="en-US"/>
        </w:rPr>
      </w:pPr>
      <w:r>
        <w:rPr>
          <w:rStyle w:val="HTMLCode"/>
          <w:lang w:val="en-US"/>
        </w:rPr>
        <w:t xml:space="preserve">    "status": "generated",</w:t>
      </w:r>
    </w:p>
    <w:p w14:paraId="3CFE424D" w14:textId="77777777" w:rsidR="00C51368" w:rsidRDefault="00E43BD9">
      <w:pPr>
        <w:pStyle w:val="HTMLPreformatted"/>
        <w:divId w:val="1924411302"/>
        <w:rPr>
          <w:lang w:val="en-US"/>
        </w:rPr>
      </w:pPr>
      <w:r>
        <w:rPr>
          <w:rStyle w:val="HTMLCode"/>
          <w:lang w:val="en-US"/>
        </w:rPr>
        <w:t xml:space="preserve">    "div": "&lt;!-- Snipped for Brevity --&gt;"</w:t>
      </w:r>
    </w:p>
    <w:p w14:paraId="01425653" w14:textId="77777777" w:rsidR="00C51368" w:rsidRDefault="00E43BD9">
      <w:pPr>
        <w:pStyle w:val="HTMLPreformatted"/>
        <w:divId w:val="1924411302"/>
        <w:rPr>
          <w:lang w:val="en-US"/>
        </w:rPr>
      </w:pPr>
      <w:r>
        <w:rPr>
          <w:rStyle w:val="HTMLCode"/>
          <w:lang w:val="en-US"/>
        </w:rPr>
        <w:t xml:space="preserve">  },</w:t>
      </w:r>
    </w:p>
    <w:p w14:paraId="68F6532A" w14:textId="77777777" w:rsidR="00C51368" w:rsidRDefault="00E43BD9">
      <w:pPr>
        <w:pStyle w:val="HTMLPreformatted"/>
        <w:divId w:val="1924411302"/>
        <w:rPr>
          <w:lang w:val="en-US"/>
        </w:rPr>
      </w:pPr>
      <w:r>
        <w:rPr>
          <w:rStyle w:val="HTMLCode"/>
          <w:lang w:val="en-US"/>
        </w:rPr>
        <w:t xml:space="preserve">  "extension": [</w:t>
      </w:r>
    </w:p>
    <w:p w14:paraId="4CE1681F" w14:textId="77777777" w:rsidR="00C51368" w:rsidRDefault="00E43BD9">
      <w:pPr>
        <w:pStyle w:val="HTMLPreformatted"/>
        <w:divId w:val="1924411302"/>
        <w:rPr>
          <w:lang w:val="en-US"/>
        </w:rPr>
      </w:pPr>
      <w:r>
        <w:rPr>
          <w:rStyle w:val="HTMLCode"/>
          <w:lang w:val="en-US"/>
        </w:rPr>
        <w:t xml:space="preserve">    {</w:t>
      </w:r>
    </w:p>
    <w:p w14:paraId="7E6447D9" w14:textId="77777777" w:rsidR="00C51368" w:rsidRDefault="00E43BD9">
      <w:pPr>
        <w:pStyle w:val="HTMLPreformatted"/>
        <w:divId w:val="1924411302"/>
        <w:rPr>
          <w:lang w:val="en-US"/>
        </w:rPr>
      </w:pPr>
      <w:r>
        <w:rPr>
          <w:rStyle w:val="HTMLCode"/>
          <w:lang w:val="en-US"/>
        </w:rPr>
        <w:t xml:space="preserve">      "url": "http://example.org/consent#trials",</w:t>
      </w:r>
    </w:p>
    <w:p w14:paraId="682540D2" w14:textId="77777777" w:rsidR="00C51368" w:rsidRDefault="00E43BD9">
      <w:pPr>
        <w:pStyle w:val="HTMLPreformatted"/>
        <w:divId w:val="1924411302"/>
        <w:rPr>
          <w:lang w:val="en-US"/>
        </w:rPr>
      </w:pPr>
      <w:r>
        <w:rPr>
          <w:rStyle w:val="HTMLCode"/>
          <w:lang w:val="en-US"/>
        </w:rPr>
        <w:t xml:space="preserve">      "valueCode": "renal"</w:t>
      </w:r>
    </w:p>
    <w:p w14:paraId="7834B531" w14:textId="77777777" w:rsidR="00C51368" w:rsidRDefault="00E43BD9">
      <w:pPr>
        <w:pStyle w:val="HTMLPreformatted"/>
        <w:divId w:val="1924411302"/>
        <w:rPr>
          <w:lang w:val="en-US"/>
        </w:rPr>
      </w:pPr>
      <w:r>
        <w:rPr>
          <w:rStyle w:val="HTMLCode"/>
          <w:lang w:val="en-US"/>
        </w:rPr>
        <w:t xml:space="preserve">    }</w:t>
      </w:r>
    </w:p>
    <w:p w14:paraId="19181123" w14:textId="77777777" w:rsidR="00C51368" w:rsidRDefault="00E43BD9">
      <w:pPr>
        <w:pStyle w:val="HTMLPreformatted"/>
        <w:divId w:val="1924411302"/>
        <w:rPr>
          <w:lang w:val="en-US"/>
        </w:rPr>
      </w:pPr>
      <w:r>
        <w:rPr>
          <w:rStyle w:val="HTMLCode"/>
          <w:lang w:val="en-US"/>
        </w:rPr>
        <w:t xml:space="preserve">  ],</w:t>
      </w:r>
    </w:p>
    <w:p w14:paraId="4B563AC4" w14:textId="77777777" w:rsidR="00C51368" w:rsidRDefault="00E43BD9">
      <w:pPr>
        <w:pStyle w:val="HTMLPreformatted"/>
        <w:divId w:val="1924411302"/>
        <w:rPr>
          <w:lang w:val="en-US"/>
        </w:rPr>
      </w:pPr>
      <w:r>
        <w:rPr>
          <w:rStyle w:val="HTMLCode"/>
          <w:lang w:val="en-US"/>
        </w:rPr>
        <w:t xml:space="preserve">  "identifier": [</w:t>
      </w:r>
    </w:p>
    <w:p w14:paraId="46193CE1" w14:textId="77777777" w:rsidR="00C51368" w:rsidRDefault="00E43BD9">
      <w:pPr>
        <w:pStyle w:val="HTMLPreformatted"/>
        <w:divId w:val="1924411302"/>
        <w:rPr>
          <w:lang w:val="en-US"/>
        </w:rPr>
      </w:pPr>
      <w:r>
        <w:rPr>
          <w:rStyle w:val="HTMLCode"/>
          <w:lang w:val="en-US"/>
        </w:rPr>
        <w:lastRenderedPageBreak/>
        <w:t xml:space="preserve">    {</w:t>
      </w:r>
    </w:p>
    <w:p w14:paraId="51416F1C" w14:textId="77777777" w:rsidR="00C51368" w:rsidRDefault="00E43BD9">
      <w:pPr>
        <w:pStyle w:val="HTMLPreformatted"/>
        <w:divId w:val="1924411302"/>
        <w:rPr>
          <w:lang w:val="en-US"/>
        </w:rPr>
      </w:pPr>
      <w:r>
        <w:rPr>
          <w:rStyle w:val="HTMLCode"/>
          <w:lang w:val="en-US"/>
        </w:rPr>
        <w:t xml:space="preserve">      "use": "usual",</w:t>
      </w:r>
    </w:p>
    <w:p w14:paraId="56506A2D" w14:textId="77777777" w:rsidR="00C51368" w:rsidRDefault="00E43BD9">
      <w:pPr>
        <w:pStyle w:val="HTMLPreformatted"/>
        <w:divId w:val="1924411302"/>
        <w:rPr>
          <w:lang w:val="en-US"/>
        </w:rPr>
      </w:pPr>
      <w:r>
        <w:rPr>
          <w:rStyle w:val="HTMLCode"/>
          <w:lang w:val="en-US"/>
        </w:rPr>
        <w:t xml:space="preserve">      "label": "MRN",</w:t>
      </w:r>
    </w:p>
    <w:p w14:paraId="6606147D" w14:textId="77777777" w:rsidR="00C51368" w:rsidRDefault="00E43BD9">
      <w:pPr>
        <w:pStyle w:val="HTMLPreformatted"/>
        <w:divId w:val="1924411302"/>
        <w:rPr>
          <w:lang w:val="en-US"/>
        </w:rPr>
      </w:pPr>
      <w:r>
        <w:rPr>
          <w:rStyle w:val="HTMLCode"/>
          <w:lang w:val="en-US"/>
        </w:rPr>
        <w:t xml:space="preserve">      "system": "http://www.goodhealth.org/identifiers/mrn",</w:t>
      </w:r>
    </w:p>
    <w:p w14:paraId="124CFEF1" w14:textId="77777777" w:rsidR="00C51368" w:rsidRDefault="00E43BD9">
      <w:pPr>
        <w:pStyle w:val="HTMLPreformatted"/>
        <w:divId w:val="1924411302"/>
        <w:rPr>
          <w:lang w:val="en-US"/>
        </w:rPr>
      </w:pPr>
      <w:r>
        <w:rPr>
          <w:rStyle w:val="HTMLCode"/>
          <w:lang w:val="en-US"/>
        </w:rPr>
        <w:t xml:space="preserve">      "value": "123456"</w:t>
      </w:r>
    </w:p>
    <w:p w14:paraId="2EDD1CDF" w14:textId="77777777" w:rsidR="00C51368" w:rsidRDefault="00E43BD9">
      <w:pPr>
        <w:pStyle w:val="HTMLPreformatted"/>
        <w:divId w:val="1924411302"/>
        <w:rPr>
          <w:lang w:val="en-US"/>
        </w:rPr>
      </w:pPr>
      <w:r>
        <w:rPr>
          <w:rStyle w:val="HTMLCode"/>
          <w:lang w:val="en-US"/>
        </w:rPr>
        <w:t xml:space="preserve">    }</w:t>
      </w:r>
    </w:p>
    <w:p w14:paraId="73A96F20" w14:textId="77777777" w:rsidR="00C51368" w:rsidRDefault="00E43BD9">
      <w:pPr>
        <w:pStyle w:val="HTMLPreformatted"/>
        <w:divId w:val="1924411302"/>
        <w:rPr>
          <w:lang w:val="en-US"/>
        </w:rPr>
      </w:pPr>
      <w:r>
        <w:rPr>
          <w:rStyle w:val="HTMLCode"/>
          <w:lang w:val="en-US"/>
        </w:rPr>
        <w:t xml:space="preserve">  ],</w:t>
      </w:r>
    </w:p>
    <w:p w14:paraId="46190FD7" w14:textId="77777777" w:rsidR="00C51368" w:rsidRDefault="00E43BD9">
      <w:pPr>
        <w:pStyle w:val="HTMLPreformatted"/>
        <w:divId w:val="1924411302"/>
        <w:rPr>
          <w:lang w:val="en-US"/>
        </w:rPr>
      </w:pPr>
      <w:r>
        <w:rPr>
          <w:rStyle w:val="HTMLCode"/>
          <w:lang w:val="en-US"/>
        </w:rPr>
        <w:t xml:space="preserve">  "name": [</w:t>
      </w:r>
    </w:p>
    <w:p w14:paraId="4A8196A1" w14:textId="77777777" w:rsidR="00C51368" w:rsidRDefault="00E43BD9">
      <w:pPr>
        <w:pStyle w:val="HTMLPreformatted"/>
        <w:divId w:val="1924411302"/>
        <w:rPr>
          <w:lang w:val="en-US"/>
        </w:rPr>
      </w:pPr>
      <w:r>
        <w:rPr>
          <w:rStyle w:val="HTMLCode"/>
          <w:lang w:val="en-US"/>
        </w:rPr>
        <w:t xml:space="preserve">    {</w:t>
      </w:r>
    </w:p>
    <w:p w14:paraId="687C6B10" w14:textId="77777777" w:rsidR="00C51368" w:rsidRDefault="00E43BD9">
      <w:pPr>
        <w:pStyle w:val="HTMLPreformatted"/>
        <w:divId w:val="1924411302"/>
        <w:rPr>
          <w:lang w:val="en-US"/>
        </w:rPr>
      </w:pPr>
      <w:r>
        <w:rPr>
          <w:rStyle w:val="HTMLCode"/>
          <w:lang w:val="en-US"/>
        </w:rPr>
        <w:t xml:space="preserve">      "family": [</w:t>
      </w:r>
    </w:p>
    <w:p w14:paraId="08243715" w14:textId="77777777" w:rsidR="00C51368" w:rsidRDefault="00E43BD9">
      <w:pPr>
        <w:pStyle w:val="HTMLPreformatted"/>
        <w:divId w:val="1924411302"/>
        <w:rPr>
          <w:lang w:val="en-US"/>
        </w:rPr>
      </w:pPr>
      <w:r>
        <w:rPr>
          <w:rStyle w:val="HTMLCode"/>
          <w:lang w:val="en-US"/>
        </w:rPr>
        <w:t xml:space="preserve">        "Levin"</w:t>
      </w:r>
    </w:p>
    <w:p w14:paraId="7061D42D" w14:textId="77777777" w:rsidR="00C51368" w:rsidRDefault="00E43BD9">
      <w:pPr>
        <w:pStyle w:val="HTMLPreformatted"/>
        <w:divId w:val="1924411302"/>
        <w:rPr>
          <w:lang w:val="en-US"/>
        </w:rPr>
      </w:pPr>
      <w:r>
        <w:rPr>
          <w:rStyle w:val="HTMLCode"/>
          <w:lang w:val="en-US"/>
        </w:rPr>
        <w:t xml:space="preserve">      ],</w:t>
      </w:r>
    </w:p>
    <w:p w14:paraId="7415C159" w14:textId="77777777" w:rsidR="00C51368" w:rsidRDefault="00E43BD9">
      <w:pPr>
        <w:pStyle w:val="HTMLPreformatted"/>
        <w:divId w:val="1924411302"/>
        <w:rPr>
          <w:lang w:val="en-US"/>
        </w:rPr>
      </w:pPr>
      <w:r>
        <w:rPr>
          <w:rStyle w:val="HTMLCode"/>
          <w:lang w:val="en-US"/>
        </w:rPr>
        <w:t xml:space="preserve">      "given": [</w:t>
      </w:r>
    </w:p>
    <w:p w14:paraId="01A76F0B" w14:textId="77777777" w:rsidR="00C51368" w:rsidRDefault="00E43BD9">
      <w:pPr>
        <w:pStyle w:val="HTMLPreformatted"/>
        <w:divId w:val="1924411302"/>
        <w:rPr>
          <w:lang w:val="en-US"/>
        </w:rPr>
      </w:pPr>
      <w:r>
        <w:rPr>
          <w:rStyle w:val="HTMLCode"/>
          <w:lang w:val="en-US"/>
        </w:rPr>
        <w:t xml:space="preserve">        "Henry"</w:t>
      </w:r>
    </w:p>
    <w:p w14:paraId="0F5BA847" w14:textId="77777777" w:rsidR="00C51368" w:rsidRDefault="00E43BD9">
      <w:pPr>
        <w:pStyle w:val="HTMLPreformatted"/>
        <w:divId w:val="1924411302"/>
        <w:rPr>
          <w:lang w:val="en-US"/>
        </w:rPr>
      </w:pPr>
      <w:r>
        <w:rPr>
          <w:rStyle w:val="HTMLCode"/>
          <w:lang w:val="en-US"/>
        </w:rPr>
        <w:t xml:space="preserve">      ],</w:t>
      </w:r>
    </w:p>
    <w:p w14:paraId="4A5376DF" w14:textId="77777777" w:rsidR="00C51368" w:rsidRDefault="00E43BD9">
      <w:pPr>
        <w:pStyle w:val="HTMLPreformatted"/>
        <w:divId w:val="1924411302"/>
        <w:rPr>
          <w:lang w:val="en-US"/>
        </w:rPr>
      </w:pPr>
      <w:r>
        <w:rPr>
          <w:rStyle w:val="HTMLCode"/>
          <w:lang w:val="en-US"/>
        </w:rPr>
        <w:t xml:space="preserve">      "suffix": [</w:t>
      </w:r>
    </w:p>
    <w:p w14:paraId="7F042E80" w14:textId="77777777" w:rsidR="00C51368" w:rsidRDefault="00E43BD9">
      <w:pPr>
        <w:pStyle w:val="HTMLPreformatted"/>
        <w:divId w:val="1924411302"/>
        <w:rPr>
          <w:lang w:val="en-US"/>
        </w:rPr>
      </w:pPr>
      <w:r>
        <w:rPr>
          <w:rStyle w:val="HTMLCode"/>
          <w:lang w:val="en-US"/>
        </w:rPr>
        <w:t xml:space="preserve">        "The 7th"</w:t>
      </w:r>
    </w:p>
    <w:p w14:paraId="5E78D2CB" w14:textId="77777777" w:rsidR="00C51368" w:rsidRDefault="00E43BD9">
      <w:pPr>
        <w:pStyle w:val="HTMLPreformatted"/>
        <w:divId w:val="1924411302"/>
        <w:rPr>
          <w:lang w:val="en-US"/>
        </w:rPr>
      </w:pPr>
      <w:r>
        <w:rPr>
          <w:rStyle w:val="HTMLCode"/>
          <w:lang w:val="en-US"/>
        </w:rPr>
        <w:t xml:space="preserve">      ]</w:t>
      </w:r>
    </w:p>
    <w:p w14:paraId="5C3B9DF8" w14:textId="77777777" w:rsidR="00C51368" w:rsidRDefault="00E43BD9">
      <w:pPr>
        <w:pStyle w:val="HTMLPreformatted"/>
        <w:divId w:val="1924411302"/>
        <w:rPr>
          <w:lang w:val="en-US"/>
        </w:rPr>
      </w:pPr>
      <w:r>
        <w:rPr>
          <w:rStyle w:val="HTMLCode"/>
          <w:lang w:val="en-US"/>
        </w:rPr>
        <w:t xml:space="preserve">    }</w:t>
      </w:r>
    </w:p>
    <w:p w14:paraId="76282655" w14:textId="77777777" w:rsidR="00C51368" w:rsidRDefault="00E43BD9">
      <w:pPr>
        <w:pStyle w:val="HTMLPreformatted"/>
        <w:divId w:val="1924411302"/>
        <w:rPr>
          <w:lang w:val="en-US"/>
        </w:rPr>
      </w:pPr>
      <w:r>
        <w:rPr>
          <w:rStyle w:val="HTMLCode"/>
          <w:lang w:val="en-US"/>
        </w:rPr>
        <w:t xml:space="preserve">  ],</w:t>
      </w:r>
    </w:p>
    <w:p w14:paraId="7D5372A7" w14:textId="77777777" w:rsidR="00C51368" w:rsidRDefault="00E43BD9">
      <w:pPr>
        <w:pStyle w:val="HTMLPreformatted"/>
        <w:divId w:val="1924411302"/>
        <w:rPr>
          <w:lang w:val="en-US"/>
        </w:rPr>
      </w:pPr>
      <w:r>
        <w:rPr>
          <w:rStyle w:val="HTMLCode"/>
          <w:lang w:val="en-US"/>
        </w:rPr>
        <w:t xml:space="preserve">  "gender": {</w:t>
      </w:r>
    </w:p>
    <w:p w14:paraId="0562608A" w14:textId="77777777" w:rsidR="00C51368" w:rsidRDefault="00E43BD9">
      <w:pPr>
        <w:pStyle w:val="HTMLPreformatted"/>
        <w:divId w:val="1924411302"/>
        <w:rPr>
          <w:lang w:val="en-US"/>
        </w:rPr>
      </w:pPr>
      <w:r>
        <w:rPr>
          <w:rStyle w:val="HTMLCode"/>
          <w:lang w:val="en-US"/>
        </w:rPr>
        <w:t xml:space="preserve">    "text": "Male"</w:t>
      </w:r>
    </w:p>
    <w:p w14:paraId="2A1E48F4" w14:textId="77777777" w:rsidR="00C51368" w:rsidRDefault="00E43BD9">
      <w:pPr>
        <w:pStyle w:val="HTMLPreformatted"/>
        <w:divId w:val="1924411302"/>
        <w:rPr>
          <w:lang w:val="en-US"/>
        </w:rPr>
      </w:pPr>
      <w:r>
        <w:rPr>
          <w:rStyle w:val="HTMLCode"/>
          <w:lang w:val="en-US"/>
        </w:rPr>
        <w:t xml:space="preserve">  },</w:t>
      </w:r>
    </w:p>
    <w:p w14:paraId="66E182AB" w14:textId="77777777" w:rsidR="00C51368" w:rsidRDefault="00E43BD9">
      <w:pPr>
        <w:pStyle w:val="HTMLPreformatted"/>
        <w:divId w:val="1924411302"/>
        <w:rPr>
          <w:lang w:val="en-US"/>
        </w:rPr>
      </w:pPr>
      <w:r>
        <w:rPr>
          <w:rStyle w:val="HTMLCode"/>
          <w:lang w:val="en-US"/>
        </w:rPr>
        <w:t xml:space="preserve">  "birthDate": "1932-09-24",</w:t>
      </w:r>
    </w:p>
    <w:p w14:paraId="745EC5A4" w14:textId="77777777" w:rsidR="00C51368" w:rsidRDefault="00E43BD9">
      <w:pPr>
        <w:pStyle w:val="HTMLPreformatted"/>
        <w:divId w:val="1924411302"/>
        <w:rPr>
          <w:lang w:val="en-US"/>
        </w:rPr>
      </w:pPr>
      <w:r>
        <w:rPr>
          <w:rStyle w:val="HTMLCode"/>
          <w:lang w:val="en-US"/>
        </w:rPr>
        <w:t xml:space="preserve">  "active": true</w:t>
      </w:r>
    </w:p>
    <w:p w14:paraId="72D11784" w14:textId="77777777" w:rsidR="00C51368" w:rsidRDefault="00E43BD9">
      <w:pPr>
        <w:pStyle w:val="HTMLPreformatted"/>
        <w:divId w:val="1924411302"/>
        <w:rPr>
          <w:lang w:val="en-US"/>
        </w:rPr>
      </w:pPr>
      <w:r>
        <w:rPr>
          <w:rStyle w:val="HTMLCode"/>
          <w:lang w:val="en-US"/>
        </w:rPr>
        <w:t>}</w:t>
      </w:r>
    </w:p>
    <w:p w14:paraId="5A80155E" w14:textId="77777777" w:rsidR="00C51368" w:rsidRDefault="00E43BD9">
      <w:pPr>
        <w:pStyle w:val="NormalWeb"/>
        <w:divId w:val="1290356145"/>
        <w:rPr>
          <w:lang w:val="en-US"/>
        </w:rPr>
      </w:pPr>
      <w:r>
        <w:rPr>
          <w:lang w:val="en-US"/>
        </w:rPr>
        <w:t xml:space="preserve">Each resource consists of: </w:t>
      </w:r>
    </w:p>
    <w:p w14:paraId="7EC09F12"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75" w:history="1">
        <w:r>
          <w:rPr>
            <w:rStyle w:val="Hyperlink"/>
            <w:rFonts w:eastAsia="Times New Roman"/>
            <w:lang w:val="en-US"/>
          </w:rPr>
          <w:t>the full index</w:t>
        </w:r>
      </w:hyperlink>
    </w:p>
    <w:p w14:paraId="3EA37345"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The id of the resource. Always present when a resource is exchanged, except during the create operation (below)</w:t>
      </w:r>
    </w:p>
    <w:p w14:paraId="1F89F01D"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76"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14:paraId="09CD5E68"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7" w:history="1">
        <w:r>
          <w:rPr>
            <w:rStyle w:val="Hyperlink"/>
            <w:rFonts w:eastAsia="Times New Roman"/>
            <w:lang w:val="en-US"/>
          </w:rPr>
          <w:t>human readable representation</w:t>
        </w:r>
      </w:hyperlink>
      <w:r>
        <w:rPr>
          <w:rFonts w:eastAsia="Times New Roman"/>
          <w:lang w:val="en-US"/>
        </w:rPr>
        <w:t xml:space="preserve"> for the resource</w:t>
      </w:r>
    </w:p>
    <w:p w14:paraId="26AB7567"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8" w:history="1">
        <w:r>
          <w:rPr>
            <w:rStyle w:val="Hyperlink"/>
            <w:rFonts w:eastAsia="Times New Roman"/>
            <w:lang w:val="en-US"/>
          </w:rPr>
          <w:t>Extensions</w:t>
        </w:r>
      </w:hyperlink>
      <w:r>
        <w:rPr>
          <w:rFonts w:eastAsia="Times New Roman"/>
          <w:lang w:val="en-US"/>
        </w:rPr>
        <w:t xml:space="preserve"> defined by the extensibility framework</w:t>
      </w:r>
    </w:p>
    <w:p w14:paraId="1AC3BE0C" w14:textId="77777777"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14:paraId="625E8CBA" w14:textId="77777777"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14:paraId="6049A884" w14:textId="77777777" w:rsidR="00C51368" w:rsidRDefault="00E43BD9">
      <w:pPr>
        <w:pStyle w:val="Heading3"/>
        <w:divId w:val="1290356145"/>
        <w:rPr>
          <w:rFonts w:eastAsia="Times New Roman"/>
          <w:lang w:val="en-US"/>
        </w:rPr>
      </w:pPr>
      <w:r>
        <w:rPr>
          <w:rFonts w:eastAsia="Times New Roman"/>
          <w:lang w:val="en-US"/>
        </w:rPr>
        <w:t>Interactions</w:t>
      </w:r>
    </w:p>
    <w:p w14:paraId="04D2ADD8" w14:textId="77777777" w:rsidR="00C51368" w:rsidRDefault="00E43BD9">
      <w:pPr>
        <w:pStyle w:val="NormalWeb"/>
        <w:divId w:val="1290356145"/>
        <w:rPr>
          <w:lang w:val="en-US"/>
        </w:rPr>
      </w:pPr>
      <w:r>
        <w:rPr>
          <w:lang w:val="en-US"/>
        </w:rPr>
        <w:t xml:space="preserve">For manipulation of resources, FHIR provides a </w:t>
      </w:r>
      <w:hyperlink r:id="rId1879" w:history="1">
        <w:r>
          <w:rPr>
            <w:rStyle w:val="Hyperlink"/>
            <w:lang w:val="en-US"/>
          </w:rPr>
          <w:t>REST API</w:t>
        </w:r>
      </w:hyperlink>
      <w:r>
        <w:rPr>
          <w:lang w:val="en-US"/>
        </w:rPr>
        <w:t xml:space="preserve"> with a rich but simple set of interactions: </w:t>
      </w:r>
    </w:p>
    <w:p w14:paraId="2163DB70" w14:textId="77777777" w:rsidR="00C51368" w:rsidRDefault="001708AB">
      <w:pPr>
        <w:numPr>
          <w:ilvl w:val="0"/>
          <w:numId w:val="209"/>
        </w:numPr>
        <w:spacing w:before="100" w:beforeAutospacing="1" w:after="100" w:afterAutospacing="1"/>
        <w:divId w:val="1290356145"/>
        <w:rPr>
          <w:rFonts w:eastAsia="Times New Roman"/>
          <w:lang w:val="en-US"/>
        </w:rPr>
      </w:pPr>
      <w:hyperlink r:id="rId1880"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14:paraId="0EE6125C" w14:textId="77777777" w:rsidR="00C51368" w:rsidRDefault="001708AB">
      <w:pPr>
        <w:numPr>
          <w:ilvl w:val="0"/>
          <w:numId w:val="209"/>
        </w:numPr>
        <w:spacing w:before="100" w:beforeAutospacing="1" w:after="100" w:afterAutospacing="1"/>
        <w:divId w:val="1290356145"/>
        <w:rPr>
          <w:rFonts w:eastAsia="Times New Roman"/>
          <w:lang w:val="en-US"/>
        </w:rPr>
      </w:pPr>
      <w:hyperlink r:id="rId1881"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14:paraId="2B5B0F84" w14:textId="77777777" w:rsidR="00C51368" w:rsidRDefault="001708AB">
      <w:pPr>
        <w:numPr>
          <w:ilvl w:val="0"/>
          <w:numId w:val="209"/>
        </w:numPr>
        <w:spacing w:before="100" w:beforeAutospacing="1" w:after="100" w:afterAutospacing="1"/>
        <w:divId w:val="1290356145"/>
        <w:rPr>
          <w:rFonts w:eastAsia="Times New Roman"/>
          <w:lang w:val="en-US"/>
        </w:rPr>
      </w:pPr>
      <w:hyperlink r:id="rId1882"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14:paraId="5F6F085A" w14:textId="77777777" w:rsidR="00C51368" w:rsidRDefault="001708AB">
      <w:pPr>
        <w:numPr>
          <w:ilvl w:val="0"/>
          <w:numId w:val="209"/>
        </w:numPr>
        <w:spacing w:before="100" w:beforeAutospacing="1" w:after="100" w:afterAutospacing="1"/>
        <w:divId w:val="1290356145"/>
        <w:rPr>
          <w:rFonts w:eastAsia="Times New Roman"/>
          <w:lang w:val="en-US"/>
        </w:rPr>
      </w:pPr>
      <w:hyperlink r:id="rId1883"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14:paraId="41A056E3" w14:textId="77777777" w:rsidR="00C51368" w:rsidRDefault="001708AB">
      <w:pPr>
        <w:numPr>
          <w:ilvl w:val="0"/>
          <w:numId w:val="209"/>
        </w:numPr>
        <w:spacing w:before="100" w:beforeAutospacing="1" w:after="100" w:afterAutospacing="1"/>
        <w:divId w:val="1290356145"/>
        <w:rPr>
          <w:rFonts w:eastAsia="Times New Roman"/>
          <w:lang w:val="en-US"/>
        </w:rPr>
      </w:pPr>
      <w:hyperlink r:id="rId1884"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14:paraId="3F321569" w14:textId="77777777" w:rsidR="00C51368" w:rsidRDefault="001708AB">
      <w:pPr>
        <w:numPr>
          <w:ilvl w:val="0"/>
          <w:numId w:val="209"/>
        </w:numPr>
        <w:spacing w:before="100" w:beforeAutospacing="1" w:after="100" w:afterAutospacing="1"/>
        <w:divId w:val="1290356145"/>
        <w:rPr>
          <w:rFonts w:eastAsia="Times New Roman"/>
          <w:lang w:val="en-US"/>
        </w:rPr>
      </w:pPr>
      <w:hyperlink r:id="rId1885"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14:paraId="7F6C39E7" w14:textId="77777777" w:rsidR="00C51368" w:rsidRDefault="001708AB">
      <w:pPr>
        <w:numPr>
          <w:ilvl w:val="0"/>
          <w:numId w:val="209"/>
        </w:numPr>
        <w:spacing w:before="100" w:beforeAutospacing="1" w:after="100" w:afterAutospacing="1"/>
        <w:divId w:val="1290356145"/>
        <w:rPr>
          <w:rFonts w:eastAsia="Times New Roman"/>
          <w:lang w:val="en-US"/>
        </w:rPr>
      </w:pPr>
      <w:hyperlink r:id="rId1886"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14:paraId="75F64E2C" w14:textId="77777777" w:rsidR="00C51368" w:rsidRDefault="001708AB">
      <w:pPr>
        <w:numPr>
          <w:ilvl w:val="0"/>
          <w:numId w:val="209"/>
        </w:numPr>
        <w:spacing w:before="100" w:beforeAutospacing="1" w:after="100" w:afterAutospacing="1"/>
        <w:divId w:val="1290356145"/>
        <w:rPr>
          <w:rFonts w:eastAsia="Times New Roman"/>
          <w:lang w:val="en-US"/>
        </w:rPr>
      </w:pPr>
      <w:hyperlink r:id="rId1887"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14:paraId="0521E68C" w14:textId="77777777"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8" w:history="1">
        <w:r>
          <w:rPr>
            <w:rStyle w:val="Hyperlink"/>
            <w:lang w:val="en-US"/>
          </w:rPr>
          <w:t>Documents</w:t>
        </w:r>
      </w:hyperlink>
      <w:r>
        <w:rPr>
          <w:lang w:val="en-US"/>
        </w:rPr>
        <w:t xml:space="preserve">, </w:t>
      </w:r>
      <w:hyperlink r:id="rId1889" w:history="1">
        <w:r>
          <w:rPr>
            <w:rStyle w:val="Hyperlink"/>
            <w:lang w:val="en-US"/>
          </w:rPr>
          <w:t>Messages</w:t>
        </w:r>
      </w:hyperlink>
      <w:r>
        <w:rPr>
          <w:lang w:val="en-US"/>
        </w:rPr>
        <w:t xml:space="preserve">, and by using other kinds of </w:t>
      </w:r>
      <w:hyperlink r:id="rId1890" w:history="1">
        <w:r>
          <w:rPr>
            <w:rStyle w:val="Hyperlink"/>
            <w:lang w:val="en-US"/>
          </w:rPr>
          <w:t>services</w:t>
        </w:r>
      </w:hyperlink>
      <w:r>
        <w:rPr>
          <w:lang w:val="en-US"/>
        </w:rPr>
        <w:t xml:space="preserve">. </w:t>
      </w:r>
    </w:p>
    <w:p w14:paraId="00964661" w14:textId="77777777" w:rsidR="00C51368" w:rsidRDefault="00E43BD9">
      <w:pPr>
        <w:pStyle w:val="Heading3"/>
        <w:divId w:val="1290356145"/>
        <w:rPr>
          <w:rFonts w:eastAsia="Times New Roman"/>
          <w:lang w:val="en-US"/>
        </w:rPr>
      </w:pPr>
      <w:r>
        <w:rPr>
          <w:rFonts w:eastAsia="Times New Roman"/>
          <w:lang w:val="en-US"/>
        </w:rPr>
        <w:t>Managing Variability</w:t>
      </w:r>
    </w:p>
    <w:p w14:paraId="2016AF96" w14:textId="77777777"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1" w:history="1">
        <w:r>
          <w:rPr>
            <w:rStyle w:val="Hyperlink"/>
            <w:lang w:val="en-US"/>
          </w:rPr>
          <w:t>common extension framework</w:t>
        </w:r>
      </w:hyperlink>
      <w:r>
        <w:rPr>
          <w:lang w:val="en-US"/>
        </w:rPr>
        <w:t xml:space="preserve">, and defines </w:t>
      </w:r>
      <w:hyperlink r:id="rId1892" w:history="1">
        <w:r>
          <w:rPr>
            <w:rStyle w:val="Hyperlink"/>
            <w:lang w:val="en-US"/>
          </w:rPr>
          <w:t>a framework for managing variability</w:t>
        </w:r>
      </w:hyperlink>
      <w:r>
        <w:rPr>
          <w:lang w:val="en-US"/>
        </w:rPr>
        <w:t xml:space="preserve">. </w:t>
      </w:r>
    </w:p>
    <w:p w14:paraId="215AD7C0" w14:textId="77777777"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3"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4" w:history="1">
        <w:r>
          <w:rPr>
            <w:rStyle w:val="Hyperlink"/>
            <w:lang w:val="en-US"/>
          </w:rPr>
          <w:t>defining "profiles"</w:t>
        </w:r>
      </w:hyperlink>
      <w:r>
        <w:rPr>
          <w:lang w:val="en-US"/>
        </w:rPr>
        <w:t xml:space="preserve"> on the base resources. </w:t>
      </w:r>
    </w:p>
    <w:p w14:paraId="35139FF4" w14:textId="77777777" w:rsidR="00C51368" w:rsidRDefault="00E43BD9">
      <w:pPr>
        <w:pStyle w:val="Heading3"/>
        <w:divId w:val="1290356145"/>
        <w:rPr>
          <w:rFonts w:eastAsia="Times New Roman"/>
          <w:lang w:val="en-US"/>
        </w:rPr>
      </w:pPr>
      <w:r>
        <w:rPr>
          <w:rFonts w:eastAsia="Times New Roman"/>
          <w:lang w:val="en-US"/>
        </w:rPr>
        <w:t>Creating a resource</w:t>
      </w:r>
    </w:p>
    <w:p w14:paraId="4CEC2281" w14:textId="77777777" w:rsidR="00C51368" w:rsidRDefault="00E43BD9">
      <w:pPr>
        <w:pStyle w:val="NormalWeb"/>
        <w:divId w:val="1290356145"/>
        <w:rPr>
          <w:lang w:val="en-US"/>
        </w:rPr>
      </w:pPr>
      <w:r>
        <w:rPr>
          <w:lang w:val="en-US"/>
        </w:rPr>
        <w:t xml:space="preserve">To </w:t>
      </w:r>
      <w:hyperlink r:id="rId1895" w:anchor="create" w:history="1">
        <w:r>
          <w:rPr>
            <w:rStyle w:val="Hyperlink"/>
            <w:lang w:val="en-US"/>
          </w:rPr>
          <w:t>create a resource</w:t>
        </w:r>
      </w:hyperlink>
      <w:r>
        <w:rPr>
          <w:lang w:val="en-US"/>
        </w:rPr>
        <w:t xml:space="preserve">, send an HTTP POST request to the resource's respective end point. </w:t>
      </w:r>
    </w:p>
    <w:p w14:paraId="19F47C4E" w14:textId="77777777" w:rsidR="00C51368" w:rsidRDefault="00E43BD9">
      <w:pPr>
        <w:pStyle w:val="HTMLPreformatted"/>
        <w:divId w:val="1290356145"/>
        <w:rPr>
          <w:lang w:val="en-US"/>
        </w:rPr>
      </w:pPr>
      <w:r>
        <w:rPr>
          <w:lang w:val="en-US"/>
        </w:rPr>
        <w:t xml:space="preserve"> </w:t>
      </w:r>
    </w:p>
    <w:p w14:paraId="5351786D" w14:textId="77777777" w:rsidR="00C51368" w:rsidRDefault="00E43BD9">
      <w:pPr>
        <w:pStyle w:val="HTMLPreformatted"/>
        <w:divId w:val="1290356145"/>
        <w:rPr>
          <w:lang w:val="en-US"/>
        </w:rPr>
      </w:pPr>
      <w:r>
        <w:rPr>
          <w:lang w:val="en-US"/>
        </w:rPr>
        <w:t xml:space="preserve">  POST https://example.com/path/{resourceType}</w:t>
      </w:r>
    </w:p>
    <w:p w14:paraId="7785E15C" w14:textId="77777777" w:rsidR="00C51368" w:rsidRDefault="00E43BD9">
      <w:pPr>
        <w:pStyle w:val="NormalWeb"/>
        <w:divId w:val="1290356145"/>
        <w:rPr>
          <w:lang w:val="en-US"/>
        </w:rPr>
      </w:pPr>
      <w:r>
        <w:rPr>
          <w:lang w:val="en-US"/>
        </w:rPr>
        <w:t xml:space="preserve">In the example below we see the creation of a Patient. </w:t>
      </w:r>
    </w:p>
    <w:p w14:paraId="6623789C" w14:textId="77777777" w:rsidR="00C51368" w:rsidRDefault="00C51368">
      <w:pPr>
        <w:pStyle w:val="HTMLPreformatted"/>
        <w:divId w:val="1657608904"/>
        <w:rPr>
          <w:lang w:val="en-US"/>
        </w:rPr>
      </w:pPr>
    </w:p>
    <w:p w14:paraId="79D6F1FA" w14:textId="77777777" w:rsidR="00C51368" w:rsidRDefault="00E43BD9">
      <w:pPr>
        <w:pStyle w:val="HTMLPreformatted"/>
        <w:divId w:val="1657608904"/>
        <w:rPr>
          <w:lang w:val="en-US"/>
        </w:rPr>
      </w:pPr>
      <w:r>
        <w:rPr>
          <w:rStyle w:val="HTMLCode"/>
          <w:lang w:val="en-US"/>
        </w:rPr>
        <w:t>POST {some base path}/Patient HTTP/1.1</w:t>
      </w:r>
    </w:p>
    <w:p w14:paraId="460E06F2" w14:textId="77777777" w:rsidR="00C51368" w:rsidRDefault="00E43BD9">
      <w:pPr>
        <w:pStyle w:val="HTMLPreformatted"/>
        <w:divId w:val="1657608904"/>
        <w:rPr>
          <w:lang w:val="en-US"/>
        </w:rPr>
      </w:pPr>
      <w:r>
        <w:rPr>
          <w:rStyle w:val="HTMLCode"/>
          <w:lang w:val="en-US"/>
        </w:rPr>
        <w:t>Authorization: Bearer 37CC0B0E-C15B-4578-9AC1-D83DCED2B2F9</w:t>
      </w:r>
    </w:p>
    <w:p w14:paraId="232D46F6" w14:textId="77777777" w:rsidR="00C51368" w:rsidRDefault="00E43BD9">
      <w:pPr>
        <w:pStyle w:val="HTMLPreformatted"/>
        <w:divId w:val="1657608904"/>
        <w:rPr>
          <w:lang w:val="en-US"/>
        </w:rPr>
      </w:pPr>
      <w:r>
        <w:rPr>
          <w:rStyle w:val="HTMLCode"/>
          <w:lang w:val="en-US"/>
        </w:rPr>
        <w:t>Accept: application/json+fhir</w:t>
      </w:r>
    </w:p>
    <w:p w14:paraId="1B080511" w14:textId="77777777" w:rsidR="00C51368" w:rsidRDefault="00E43BD9">
      <w:pPr>
        <w:pStyle w:val="HTMLPreformatted"/>
        <w:divId w:val="1657608904"/>
        <w:rPr>
          <w:lang w:val="en-US"/>
        </w:rPr>
      </w:pPr>
      <w:r>
        <w:rPr>
          <w:rStyle w:val="HTMLCode"/>
          <w:lang w:val="en-US"/>
        </w:rPr>
        <w:t>Content-Type: application/json+fhir</w:t>
      </w:r>
    </w:p>
    <w:p w14:paraId="1DB70B69" w14:textId="77777777" w:rsidR="00C51368" w:rsidRDefault="00E43BD9">
      <w:pPr>
        <w:pStyle w:val="HTMLPreformatted"/>
        <w:divId w:val="1657608904"/>
        <w:rPr>
          <w:lang w:val="en-US"/>
        </w:rPr>
      </w:pPr>
      <w:r>
        <w:rPr>
          <w:rStyle w:val="HTMLCode"/>
          <w:lang w:val="en-US"/>
        </w:rPr>
        <w:t>Content-Length: 1198</w:t>
      </w:r>
    </w:p>
    <w:p w14:paraId="123D7165" w14:textId="77777777" w:rsidR="00C51368" w:rsidRDefault="00E43BD9">
      <w:pPr>
        <w:pStyle w:val="HTMLPreformatted"/>
        <w:divId w:val="1657608904"/>
        <w:rPr>
          <w:lang w:val="en-US"/>
        </w:rPr>
      </w:pPr>
      <w:r>
        <w:rPr>
          <w:rStyle w:val="HTMLCode"/>
          <w:lang w:val="en-US"/>
        </w:rPr>
        <w:t xml:space="preserve"> </w:t>
      </w:r>
    </w:p>
    <w:p w14:paraId="5A33F6A6" w14:textId="77777777" w:rsidR="00C51368" w:rsidRDefault="00E43BD9">
      <w:pPr>
        <w:pStyle w:val="HTMLPreformatted"/>
        <w:divId w:val="1657608904"/>
        <w:rPr>
          <w:lang w:val="en-US"/>
        </w:rPr>
      </w:pPr>
      <w:r>
        <w:rPr>
          <w:rStyle w:val="HTMLCode"/>
          <w:lang w:val="en-US"/>
        </w:rPr>
        <w:t>{</w:t>
      </w:r>
    </w:p>
    <w:p w14:paraId="168A18AC" w14:textId="77777777" w:rsidR="00C51368" w:rsidRDefault="00E43BD9">
      <w:pPr>
        <w:pStyle w:val="HTMLPreformatted"/>
        <w:divId w:val="1657608904"/>
        <w:rPr>
          <w:lang w:val="en-US"/>
        </w:rPr>
      </w:pPr>
      <w:r>
        <w:rPr>
          <w:rStyle w:val="HTMLCode"/>
          <w:lang w:val="en-US"/>
        </w:rPr>
        <w:t xml:space="preserve">  "resourceType": "Patient",</w:t>
      </w:r>
    </w:p>
    <w:p w14:paraId="4AE13435" w14:textId="77777777" w:rsidR="00C51368" w:rsidRDefault="00E43BD9">
      <w:pPr>
        <w:pStyle w:val="HTMLPreformatted"/>
        <w:divId w:val="1657608904"/>
        <w:rPr>
          <w:lang w:val="en-US"/>
        </w:rPr>
      </w:pPr>
      <w:r>
        <w:rPr>
          <w:rStyle w:val="HTMLCode"/>
          <w:lang w:val="en-US"/>
        </w:rPr>
        <w:t xml:space="preserve">  ...</w:t>
      </w:r>
    </w:p>
    <w:p w14:paraId="3C9CB829" w14:textId="77777777" w:rsidR="00C51368" w:rsidRDefault="00E43BD9">
      <w:pPr>
        <w:pStyle w:val="HTMLPreformatted"/>
        <w:divId w:val="1657608904"/>
        <w:rPr>
          <w:lang w:val="en-US"/>
        </w:rPr>
      </w:pPr>
      <w:r>
        <w:rPr>
          <w:rStyle w:val="HTMLCode"/>
          <w:lang w:val="en-US"/>
        </w:rPr>
        <w:t>}</w:t>
      </w:r>
    </w:p>
    <w:p w14:paraId="6351CDBE" w14:textId="77777777"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14:paraId="544ECB7D"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14:paraId="6DE14F9A"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6" w:history="1">
        <w:r>
          <w:rPr>
            <w:rStyle w:val="Hyperlink"/>
            <w:rFonts w:eastAsia="Times New Roman"/>
            <w:lang w:val="en-US"/>
          </w:rPr>
          <w:t>Security for FHIR</w:t>
        </w:r>
      </w:hyperlink>
    </w:p>
    <w:p w14:paraId="77B7B4F0"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14:paraId="5DA54DE7"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14:paraId="29AA745B" w14:textId="77777777"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14:paraId="0B3E8DF2" w14:textId="77777777" w:rsidR="00C51368" w:rsidRDefault="00E43BD9">
      <w:pPr>
        <w:pStyle w:val="Heading3"/>
        <w:divId w:val="1290356145"/>
        <w:rPr>
          <w:rFonts w:eastAsia="Times New Roman"/>
          <w:lang w:val="en-US"/>
        </w:rPr>
      </w:pPr>
      <w:r>
        <w:rPr>
          <w:rFonts w:eastAsia="Times New Roman"/>
          <w:lang w:val="en-US"/>
        </w:rPr>
        <w:t>Create Response</w:t>
      </w:r>
    </w:p>
    <w:p w14:paraId="79D829F1" w14:textId="77777777"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7" w:history="1">
        <w:r>
          <w:rPr>
            <w:rStyle w:val="Hyperlink"/>
            <w:lang w:val="en-US"/>
          </w:rPr>
          <w:t>OperationOutcome</w:t>
        </w:r>
      </w:hyperlink>
      <w:r>
        <w:rPr>
          <w:lang w:val="en-US"/>
        </w:rPr>
        <w:t xml:space="preserve"> resource, but is not required to do so. </w:t>
      </w:r>
    </w:p>
    <w:p w14:paraId="74CE091E" w14:textId="77777777" w:rsidR="00C51368" w:rsidRDefault="00C51368">
      <w:pPr>
        <w:pStyle w:val="HTMLPreformatted"/>
        <w:divId w:val="506286508"/>
        <w:rPr>
          <w:lang w:val="en-US"/>
        </w:rPr>
      </w:pPr>
    </w:p>
    <w:p w14:paraId="1F40CCCB" w14:textId="77777777" w:rsidR="00C51368" w:rsidRDefault="00E43BD9">
      <w:pPr>
        <w:pStyle w:val="HTMLPreformatted"/>
        <w:divId w:val="506286508"/>
        <w:rPr>
          <w:lang w:val="en-US"/>
        </w:rPr>
      </w:pPr>
      <w:r>
        <w:rPr>
          <w:rStyle w:val="HTMLCode"/>
          <w:lang w:val="en-US"/>
        </w:rPr>
        <w:t>HTTP/1.1 201 Created</w:t>
      </w:r>
    </w:p>
    <w:p w14:paraId="13FD5C31" w14:textId="77777777" w:rsidR="00C51368" w:rsidRDefault="00E43BD9">
      <w:pPr>
        <w:pStyle w:val="HTMLPreformatted"/>
        <w:divId w:val="506286508"/>
        <w:rPr>
          <w:lang w:val="en-US"/>
        </w:rPr>
      </w:pPr>
      <w:r>
        <w:rPr>
          <w:rStyle w:val="HTMLCode"/>
          <w:lang w:val="en-US"/>
        </w:rPr>
        <w:t>Content-Length: 161</w:t>
      </w:r>
    </w:p>
    <w:p w14:paraId="79C69279" w14:textId="77777777" w:rsidR="00C51368" w:rsidRDefault="00E43BD9">
      <w:pPr>
        <w:pStyle w:val="HTMLPreformatted"/>
        <w:divId w:val="506286508"/>
        <w:rPr>
          <w:lang w:val="en-US"/>
        </w:rPr>
      </w:pPr>
      <w:r>
        <w:rPr>
          <w:rStyle w:val="HTMLCode"/>
          <w:lang w:val="en-US"/>
        </w:rPr>
        <w:t>Content-Type: application/json+fhir</w:t>
      </w:r>
    </w:p>
    <w:p w14:paraId="51EE2185" w14:textId="77777777" w:rsidR="00C51368" w:rsidRDefault="00E43BD9">
      <w:pPr>
        <w:pStyle w:val="HTMLPreformatted"/>
        <w:divId w:val="506286508"/>
        <w:rPr>
          <w:lang w:val="en-US"/>
        </w:rPr>
      </w:pPr>
      <w:r>
        <w:rPr>
          <w:rStyle w:val="HTMLCode"/>
          <w:lang w:val="en-US"/>
        </w:rPr>
        <w:t>Date: Mon, 18 Aug 2014 01:43:30 GMT</w:t>
      </w:r>
    </w:p>
    <w:p w14:paraId="3788C502" w14:textId="77777777" w:rsidR="00C51368" w:rsidRDefault="00E43BD9">
      <w:pPr>
        <w:pStyle w:val="HTMLPreformatted"/>
        <w:divId w:val="506286508"/>
        <w:rPr>
          <w:lang w:val="en-US"/>
        </w:rPr>
      </w:pPr>
      <w:r>
        <w:rPr>
          <w:rStyle w:val="HTMLCode"/>
          <w:lang w:val="en-US"/>
        </w:rPr>
        <w:t>ETag: "1"</w:t>
      </w:r>
    </w:p>
    <w:p w14:paraId="14FAA177" w14:textId="77777777" w:rsidR="00C51368" w:rsidRDefault="00E43BD9">
      <w:pPr>
        <w:pStyle w:val="HTMLPreformatted"/>
        <w:divId w:val="506286508"/>
        <w:rPr>
          <w:lang w:val="en-US"/>
        </w:rPr>
      </w:pPr>
      <w:r>
        <w:rPr>
          <w:rStyle w:val="HTMLCode"/>
          <w:lang w:val="en-US"/>
        </w:rPr>
        <w:t>Location: http://example.com/Patient/347</w:t>
      </w:r>
    </w:p>
    <w:p w14:paraId="6E110D7F" w14:textId="77777777" w:rsidR="00C51368" w:rsidRDefault="00E43BD9">
      <w:pPr>
        <w:pStyle w:val="HTMLPreformatted"/>
        <w:divId w:val="506286508"/>
        <w:rPr>
          <w:lang w:val="en-US"/>
        </w:rPr>
      </w:pPr>
      <w:r>
        <w:rPr>
          <w:rStyle w:val="HTMLCode"/>
          <w:lang w:val="en-US"/>
        </w:rPr>
        <w:t xml:space="preserve"> </w:t>
      </w:r>
    </w:p>
    <w:p w14:paraId="1F3FB4FA" w14:textId="77777777" w:rsidR="00C51368" w:rsidRDefault="00E43BD9">
      <w:pPr>
        <w:pStyle w:val="HTMLPreformatted"/>
        <w:divId w:val="506286508"/>
        <w:rPr>
          <w:lang w:val="en-US"/>
        </w:rPr>
      </w:pPr>
      <w:r>
        <w:rPr>
          <w:rStyle w:val="HTMLCode"/>
          <w:lang w:val="en-US"/>
        </w:rPr>
        <w:t>{</w:t>
      </w:r>
    </w:p>
    <w:p w14:paraId="6A0EADC4" w14:textId="77777777" w:rsidR="00C51368" w:rsidRDefault="00E43BD9">
      <w:pPr>
        <w:pStyle w:val="HTMLPreformatted"/>
        <w:divId w:val="506286508"/>
        <w:rPr>
          <w:lang w:val="en-US"/>
        </w:rPr>
      </w:pPr>
      <w:r>
        <w:rPr>
          <w:rStyle w:val="HTMLCode"/>
          <w:lang w:val="en-US"/>
        </w:rPr>
        <w:t xml:space="preserve">  "resourceType": "OperationOutcome",</w:t>
      </w:r>
    </w:p>
    <w:p w14:paraId="502D14F7" w14:textId="77777777" w:rsidR="00C51368" w:rsidRDefault="00E43BD9">
      <w:pPr>
        <w:pStyle w:val="HTMLPreformatted"/>
        <w:divId w:val="506286508"/>
        <w:rPr>
          <w:lang w:val="en-US"/>
        </w:rPr>
      </w:pPr>
      <w:r>
        <w:rPr>
          <w:rStyle w:val="HTMLCode"/>
          <w:lang w:val="en-US"/>
        </w:rPr>
        <w:t xml:space="preserve">  "text": {</w:t>
      </w:r>
    </w:p>
    <w:p w14:paraId="6C8A1C9F" w14:textId="77777777" w:rsidR="00C51368" w:rsidRDefault="00E43BD9">
      <w:pPr>
        <w:pStyle w:val="HTMLPreformatted"/>
        <w:divId w:val="506286508"/>
        <w:rPr>
          <w:lang w:val="en-US"/>
        </w:rPr>
      </w:pPr>
      <w:r>
        <w:rPr>
          <w:rStyle w:val="HTMLCode"/>
          <w:lang w:val="en-US"/>
        </w:rPr>
        <w:t xml:space="preserve">    "status": "generated",</w:t>
      </w:r>
    </w:p>
    <w:p w14:paraId="0978F840" w14:textId="77777777" w:rsidR="00C51368" w:rsidRDefault="00E43BD9">
      <w:pPr>
        <w:pStyle w:val="HTMLPreformatted"/>
        <w:divId w:val="506286508"/>
        <w:rPr>
          <w:lang w:val="en-US"/>
        </w:rPr>
      </w:pPr>
      <w:r>
        <w:rPr>
          <w:rStyle w:val="HTMLCode"/>
          <w:lang w:val="en-US"/>
        </w:rPr>
        <w:t xml:space="preserve">    "div": "&lt;div xmlns=\"http://www.w3.org/1999/xhtml\"&gt;The operation was successful&lt;/div&gt;"</w:t>
      </w:r>
    </w:p>
    <w:p w14:paraId="00D865BA" w14:textId="77777777" w:rsidR="00C51368" w:rsidRDefault="00E43BD9">
      <w:pPr>
        <w:pStyle w:val="HTMLPreformatted"/>
        <w:divId w:val="506286508"/>
        <w:rPr>
          <w:lang w:val="en-US"/>
        </w:rPr>
      </w:pPr>
      <w:r>
        <w:rPr>
          <w:rStyle w:val="HTMLCode"/>
          <w:lang w:val="en-US"/>
        </w:rPr>
        <w:t xml:space="preserve">  }</w:t>
      </w:r>
    </w:p>
    <w:p w14:paraId="08C34613" w14:textId="77777777" w:rsidR="00C51368" w:rsidRDefault="00E43BD9">
      <w:pPr>
        <w:pStyle w:val="HTMLPreformatted"/>
        <w:divId w:val="506286508"/>
        <w:rPr>
          <w:lang w:val="en-US"/>
        </w:rPr>
      </w:pPr>
      <w:r>
        <w:rPr>
          <w:rStyle w:val="HTMLCode"/>
          <w:lang w:val="en-US"/>
        </w:rPr>
        <w:t>}</w:t>
      </w:r>
    </w:p>
    <w:p w14:paraId="4663EE8A" w14:textId="77777777" w:rsidR="00C51368" w:rsidRDefault="00E43BD9">
      <w:pPr>
        <w:pStyle w:val="NormalWeb"/>
        <w:divId w:val="1290356145"/>
        <w:rPr>
          <w:lang w:val="en-US"/>
        </w:rPr>
      </w:pPr>
      <w:r>
        <w:rPr>
          <w:lang w:val="en-US"/>
        </w:rPr>
        <w:t xml:space="preserve">Notes: </w:t>
      </w:r>
    </w:p>
    <w:p w14:paraId="02C30CD9"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14:paraId="0FD0A16C"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8" w:anchor="update" w:history="1">
        <w:r>
          <w:rPr>
            <w:rStyle w:val="Hyperlink"/>
            <w:rFonts w:eastAsia="Times New Roman"/>
            <w:lang w:val="en-US"/>
          </w:rPr>
          <w:t>version aware update</w:t>
        </w:r>
      </w:hyperlink>
      <w:r>
        <w:rPr>
          <w:rFonts w:eastAsia="Times New Roman"/>
          <w:lang w:val="en-US"/>
        </w:rPr>
        <w:t xml:space="preserve"> pattern</w:t>
      </w:r>
    </w:p>
    <w:p w14:paraId="51CD75BE"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14:paraId="522ACBC5" w14:textId="77777777"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14:paraId="4ED824EC" w14:textId="77777777" w:rsidR="00C51368" w:rsidRDefault="00E43BD9">
      <w:pPr>
        <w:pStyle w:val="Heading4"/>
        <w:divId w:val="1290356145"/>
        <w:rPr>
          <w:rFonts w:eastAsia="Times New Roman"/>
          <w:lang w:val="en-US"/>
        </w:rPr>
      </w:pPr>
      <w:r>
        <w:rPr>
          <w:rFonts w:eastAsia="Times New Roman"/>
          <w:lang w:val="en-US"/>
        </w:rPr>
        <w:t>Error response</w:t>
      </w:r>
    </w:p>
    <w:p w14:paraId="550D6233" w14:textId="77777777"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99"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14:paraId="7D7D3104" w14:textId="77777777" w:rsidR="00C51368" w:rsidRDefault="00C51368">
      <w:pPr>
        <w:pStyle w:val="HTMLPreformatted"/>
        <w:divId w:val="979728978"/>
        <w:rPr>
          <w:lang w:val="en-US"/>
        </w:rPr>
      </w:pPr>
    </w:p>
    <w:p w14:paraId="46CE5546" w14:textId="77777777" w:rsidR="00C51368" w:rsidRDefault="00E43BD9">
      <w:pPr>
        <w:pStyle w:val="HTMLPreformatted"/>
        <w:divId w:val="979728978"/>
        <w:rPr>
          <w:lang w:val="en-US"/>
        </w:rPr>
      </w:pPr>
      <w:r>
        <w:rPr>
          <w:rStyle w:val="HTMLCode"/>
          <w:lang w:val="en-US"/>
        </w:rPr>
        <w:t>HTTP/1.1 422 Unprocessable Entity</w:t>
      </w:r>
    </w:p>
    <w:p w14:paraId="74AA2AC7" w14:textId="77777777" w:rsidR="00C51368" w:rsidRDefault="00E43BD9">
      <w:pPr>
        <w:pStyle w:val="HTMLPreformatted"/>
        <w:divId w:val="979728978"/>
        <w:rPr>
          <w:lang w:val="en-US"/>
        </w:rPr>
      </w:pPr>
      <w:r>
        <w:rPr>
          <w:rStyle w:val="HTMLCode"/>
          <w:lang w:val="en-US"/>
        </w:rPr>
        <w:t>Content-Length: 161</w:t>
      </w:r>
    </w:p>
    <w:p w14:paraId="3F381804" w14:textId="77777777" w:rsidR="00C51368" w:rsidRDefault="00E43BD9">
      <w:pPr>
        <w:pStyle w:val="HTMLPreformatted"/>
        <w:divId w:val="979728978"/>
        <w:rPr>
          <w:lang w:val="en-US"/>
        </w:rPr>
      </w:pPr>
      <w:r>
        <w:rPr>
          <w:rStyle w:val="HTMLCode"/>
          <w:lang w:val="en-US"/>
        </w:rPr>
        <w:t>Content-Type: application/json+fhir</w:t>
      </w:r>
    </w:p>
    <w:p w14:paraId="65FE37E1" w14:textId="77777777" w:rsidR="00C51368" w:rsidRDefault="00E43BD9">
      <w:pPr>
        <w:pStyle w:val="HTMLPreformatted"/>
        <w:divId w:val="979728978"/>
        <w:rPr>
          <w:lang w:val="en-US"/>
        </w:rPr>
      </w:pPr>
      <w:r>
        <w:rPr>
          <w:rStyle w:val="HTMLCode"/>
          <w:lang w:val="en-US"/>
        </w:rPr>
        <w:t>Date: Mon, 18 Aug 2014 01:43:30 GMT</w:t>
      </w:r>
    </w:p>
    <w:p w14:paraId="64B29830" w14:textId="77777777" w:rsidR="00C51368" w:rsidRDefault="00E43BD9">
      <w:pPr>
        <w:pStyle w:val="HTMLPreformatted"/>
        <w:divId w:val="979728978"/>
        <w:rPr>
          <w:lang w:val="en-US"/>
        </w:rPr>
      </w:pPr>
      <w:r>
        <w:rPr>
          <w:rStyle w:val="HTMLCode"/>
          <w:lang w:val="en-US"/>
        </w:rPr>
        <w:t xml:space="preserve"> </w:t>
      </w:r>
    </w:p>
    <w:p w14:paraId="32856765" w14:textId="77777777" w:rsidR="00C51368" w:rsidRDefault="00E43BD9">
      <w:pPr>
        <w:pStyle w:val="HTMLPreformatted"/>
        <w:divId w:val="979728978"/>
        <w:rPr>
          <w:lang w:val="en-US"/>
        </w:rPr>
      </w:pPr>
      <w:r>
        <w:rPr>
          <w:rStyle w:val="HTMLCode"/>
          <w:lang w:val="en-US"/>
        </w:rPr>
        <w:t>{</w:t>
      </w:r>
    </w:p>
    <w:p w14:paraId="42DC4E21" w14:textId="77777777" w:rsidR="00C51368" w:rsidRDefault="00E43BD9">
      <w:pPr>
        <w:pStyle w:val="HTMLPreformatted"/>
        <w:divId w:val="979728978"/>
        <w:rPr>
          <w:lang w:val="en-US"/>
        </w:rPr>
      </w:pPr>
      <w:r>
        <w:rPr>
          <w:rStyle w:val="HTMLCode"/>
          <w:lang w:val="en-US"/>
        </w:rPr>
        <w:t xml:space="preserve">  "resourceType": "OperationOutcome",</w:t>
      </w:r>
    </w:p>
    <w:p w14:paraId="18AE29EC" w14:textId="77777777" w:rsidR="00C51368" w:rsidRDefault="00E43BD9">
      <w:pPr>
        <w:pStyle w:val="HTMLPreformatted"/>
        <w:divId w:val="979728978"/>
        <w:rPr>
          <w:lang w:val="en-US"/>
        </w:rPr>
      </w:pPr>
      <w:r>
        <w:rPr>
          <w:rStyle w:val="HTMLCode"/>
          <w:lang w:val="en-US"/>
        </w:rPr>
        <w:t xml:space="preserve">  "text": {</w:t>
      </w:r>
    </w:p>
    <w:p w14:paraId="6C8B05B8" w14:textId="77777777" w:rsidR="00C51368" w:rsidRDefault="00E43BD9">
      <w:pPr>
        <w:pStyle w:val="HTMLPreformatted"/>
        <w:divId w:val="979728978"/>
        <w:rPr>
          <w:lang w:val="en-US"/>
        </w:rPr>
      </w:pPr>
      <w:r>
        <w:rPr>
          <w:rStyle w:val="HTMLCode"/>
          <w:lang w:val="en-US"/>
        </w:rPr>
        <w:t xml:space="preserve">    "status": "generated",</w:t>
      </w:r>
    </w:p>
    <w:p w14:paraId="2C674C85" w14:textId="77777777" w:rsidR="00C51368" w:rsidRDefault="00E43BD9">
      <w:pPr>
        <w:pStyle w:val="HTMLPreformatted"/>
        <w:divId w:val="979728978"/>
        <w:rPr>
          <w:lang w:val="en-US"/>
        </w:rPr>
      </w:pPr>
      <w:r>
        <w:rPr>
          <w:rStyle w:val="HTMLCode"/>
          <w:lang w:val="en-US"/>
        </w:rPr>
        <w:t xml:space="preserve">    "div": "&lt;div xmlns=\"http://www.w3.org/1999/xhtml\"&gt;MRN conflict</w:t>
      </w:r>
    </w:p>
    <w:p w14:paraId="11EF5AB8" w14:textId="77777777" w:rsidR="00C51368" w:rsidRDefault="00E43BD9">
      <w:pPr>
        <w:pStyle w:val="HTMLPreformatted"/>
        <w:divId w:val="979728978"/>
        <w:rPr>
          <w:lang w:val="en-US"/>
        </w:rPr>
      </w:pPr>
      <w:r>
        <w:rPr>
          <w:rStyle w:val="HTMLCode"/>
          <w:lang w:val="en-US"/>
        </w:rPr>
        <w:t xml:space="preserve">   - the MRN 123456 is already assigned to a different patient&lt;/div&gt;"</w:t>
      </w:r>
    </w:p>
    <w:p w14:paraId="2677F480" w14:textId="77777777" w:rsidR="00C51368" w:rsidRDefault="00E43BD9">
      <w:pPr>
        <w:pStyle w:val="HTMLPreformatted"/>
        <w:divId w:val="979728978"/>
        <w:rPr>
          <w:lang w:val="en-US"/>
        </w:rPr>
      </w:pPr>
      <w:r>
        <w:rPr>
          <w:rStyle w:val="HTMLCode"/>
          <w:lang w:val="en-US"/>
        </w:rPr>
        <w:t xml:space="preserve">  },</w:t>
      </w:r>
    </w:p>
    <w:p w14:paraId="62EB9A0E" w14:textId="77777777" w:rsidR="00C51368" w:rsidRDefault="00E43BD9">
      <w:pPr>
        <w:pStyle w:val="HTMLPreformatted"/>
        <w:divId w:val="979728978"/>
        <w:rPr>
          <w:lang w:val="en-US"/>
        </w:rPr>
      </w:pPr>
      <w:r>
        <w:rPr>
          <w:rStyle w:val="HTMLCode"/>
          <w:lang w:val="en-US"/>
        </w:rPr>
        <w:t>}</w:t>
      </w:r>
    </w:p>
    <w:p w14:paraId="0381F6D6" w14:textId="77777777" w:rsidR="00C51368" w:rsidRDefault="00E43BD9">
      <w:pPr>
        <w:pStyle w:val="NormalWeb"/>
        <w:divId w:val="1290356145"/>
        <w:rPr>
          <w:lang w:val="en-US"/>
        </w:rPr>
      </w:pPr>
      <w:r>
        <w:rPr>
          <w:lang w:val="en-US"/>
        </w:rPr>
        <w:t xml:space="preserve">Notes: </w:t>
      </w:r>
    </w:p>
    <w:p w14:paraId="2BE72ADD" w14:textId="77777777"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0" w:history="1">
        <w:r>
          <w:rPr>
            <w:rStyle w:val="Hyperlink"/>
            <w:rFonts w:eastAsia="Times New Roman"/>
            <w:lang w:val="en-US"/>
          </w:rPr>
          <w:t>OperationOutcome</w:t>
        </w:r>
      </w:hyperlink>
    </w:p>
    <w:p w14:paraId="5E641FD3" w14:textId="77777777" w:rsidR="00C51368" w:rsidRDefault="00E43BD9">
      <w:pPr>
        <w:pStyle w:val="Heading3"/>
        <w:divId w:val="1290356145"/>
        <w:rPr>
          <w:rFonts w:eastAsia="Times New Roman"/>
          <w:lang w:val="en-US"/>
        </w:rPr>
      </w:pPr>
      <w:r>
        <w:rPr>
          <w:rFonts w:eastAsia="Times New Roman"/>
          <w:lang w:val="en-US"/>
        </w:rPr>
        <w:t>Read Request</w:t>
      </w:r>
    </w:p>
    <w:p w14:paraId="4225BCB1" w14:textId="77777777" w:rsidR="00C51368" w:rsidRDefault="001708AB">
      <w:pPr>
        <w:pStyle w:val="NormalWeb"/>
        <w:divId w:val="1290356145"/>
        <w:rPr>
          <w:lang w:val="en-US"/>
        </w:rPr>
      </w:pPr>
      <w:hyperlink r:id="rId1901" w:anchor="read" w:history="1">
        <w:r w:rsidR="00E43BD9">
          <w:rPr>
            <w:rStyle w:val="Hyperlink"/>
            <w:lang w:val="en-US"/>
          </w:rPr>
          <w:t>Reading a resource</w:t>
        </w:r>
      </w:hyperlink>
      <w:r w:rsidR="00E43BD9">
        <w:rPr>
          <w:lang w:val="en-US"/>
        </w:rPr>
        <w:t xml:space="preserve"> is done by sending HTTP GET requests to the desired Resource end point. </w:t>
      </w:r>
    </w:p>
    <w:p w14:paraId="3CC4A060" w14:textId="77777777" w:rsidR="00C51368" w:rsidRDefault="00E43BD9">
      <w:pPr>
        <w:pStyle w:val="HTMLPreformatted"/>
        <w:divId w:val="1290356145"/>
        <w:rPr>
          <w:lang w:val="en-US"/>
        </w:rPr>
      </w:pPr>
      <w:r>
        <w:rPr>
          <w:lang w:val="en-US"/>
        </w:rPr>
        <w:t xml:space="preserve"> </w:t>
      </w:r>
    </w:p>
    <w:p w14:paraId="5E49670D" w14:textId="77777777" w:rsidR="00C51368" w:rsidRDefault="00E43BD9">
      <w:pPr>
        <w:pStyle w:val="HTMLPreformatted"/>
        <w:divId w:val="1290356145"/>
        <w:rPr>
          <w:lang w:val="en-US"/>
        </w:rPr>
      </w:pPr>
      <w:r>
        <w:rPr>
          <w:lang w:val="en-US"/>
        </w:rPr>
        <w:t xml:space="preserve">  GET https://example.com/path/{resourceType}/{id}</w:t>
      </w:r>
    </w:p>
    <w:p w14:paraId="4103584E" w14:textId="77777777" w:rsidR="00C51368" w:rsidRDefault="00E43BD9">
      <w:pPr>
        <w:pStyle w:val="NormalWeb"/>
        <w:divId w:val="1290356145"/>
        <w:rPr>
          <w:lang w:val="en-US"/>
        </w:rPr>
      </w:pPr>
      <w:r>
        <w:rPr>
          <w:lang w:val="en-US"/>
        </w:rPr>
        <w:t xml:space="preserve">Here's an example. </w:t>
      </w:r>
    </w:p>
    <w:p w14:paraId="385F8878" w14:textId="77777777" w:rsidR="00C51368" w:rsidRDefault="00C51368">
      <w:pPr>
        <w:pStyle w:val="HTMLPreformatted"/>
        <w:divId w:val="276059225"/>
        <w:rPr>
          <w:lang w:val="en-US"/>
        </w:rPr>
      </w:pPr>
    </w:p>
    <w:p w14:paraId="44033F28" w14:textId="77777777" w:rsidR="00C51368" w:rsidRDefault="00E43BD9">
      <w:pPr>
        <w:pStyle w:val="HTMLPreformatted"/>
        <w:divId w:val="276059225"/>
        <w:rPr>
          <w:lang w:val="en-US"/>
        </w:rPr>
      </w:pPr>
      <w:r>
        <w:rPr>
          <w:rStyle w:val="HTMLCode"/>
          <w:lang w:val="en-US"/>
        </w:rPr>
        <w:t>GET /Patient/347?_format=xml HTTP/1.1</w:t>
      </w:r>
    </w:p>
    <w:p w14:paraId="4B9ABA05" w14:textId="77777777" w:rsidR="00C51368" w:rsidRDefault="00E43BD9">
      <w:pPr>
        <w:pStyle w:val="HTMLPreformatted"/>
        <w:divId w:val="276059225"/>
        <w:rPr>
          <w:lang w:val="en-US"/>
        </w:rPr>
      </w:pPr>
      <w:r>
        <w:rPr>
          <w:rStyle w:val="HTMLCode"/>
          <w:lang w:val="en-US"/>
        </w:rPr>
        <w:t>Host: example.com</w:t>
      </w:r>
    </w:p>
    <w:p w14:paraId="09DF3F84" w14:textId="77777777" w:rsidR="00C51368" w:rsidRDefault="00E43BD9">
      <w:pPr>
        <w:pStyle w:val="HTMLPreformatted"/>
        <w:divId w:val="276059225"/>
        <w:rPr>
          <w:lang w:val="en-US"/>
        </w:rPr>
      </w:pPr>
      <w:r>
        <w:rPr>
          <w:rStyle w:val="HTMLCode"/>
          <w:lang w:val="en-US"/>
        </w:rPr>
        <w:t>Accept: application/xml+fhir</w:t>
      </w:r>
    </w:p>
    <w:p w14:paraId="54945B6E" w14:textId="77777777" w:rsidR="00C51368" w:rsidRDefault="00E43BD9">
      <w:pPr>
        <w:pStyle w:val="HTMLPreformatted"/>
        <w:divId w:val="276059225"/>
        <w:rPr>
          <w:lang w:val="en-US"/>
        </w:rPr>
      </w:pPr>
      <w:r>
        <w:rPr>
          <w:rStyle w:val="HTMLCode"/>
          <w:lang w:val="en-US"/>
        </w:rPr>
        <w:t>Cache-Control: no-cache</w:t>
      </w:r>
    </w:p>
    <w:p w14:paraId="5A8478CE" w14:textId="77777777" w:rsidR="00C51368" w:rsidRDefault="00E43BD9">
      <w:pPr>
        <w:pStyle w:val="NormalWeb"/>
        <w:divId w:val="1290356145"/>
        <w:rPr>
          <w:lang w:val="en-US"/>
        </w:rPr>
      </w:pPr>
      <w:r>
        <w:rPr>
          <w:lang w:val="en-US"/>
        </w:rPr>
        <w:t xml:space="preserve">Notes: </w:t>
      </w:r>
    </w:p>
    <w:p w14:paraId="271B5B9E"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14:paraId="5F967BA3"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2" w:anchor="mimetypes" w:history="1">
        <w:r>
          <w:rPr>
            <w:rStyle w:val="Hyperlink"/>
            <w:rFonts w:eastAsia="Times New Roman"/>
            <w:lang w:val="en-US"/>
          </w:rPr>
          <w:t>Mime Types</w:t>
        </w:r>
      </w:hyperlink>
      <w:r>
        <w:rPr>
          <w:rFonts w:eastAsia="Times New Roman"/>
          <w:lang w:val="en-US"/>
        </w:rPr>
        <w:t>)</w:t>
      </w:r>
    </w:p>
    <w:p w14:paraId="2B1201BF" w14:textId="77777777"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3" w:history="1">
        <w:r>
          <w:rPr>
            <w:rStyle w:val="Hyperlink"/>
            <w:rFonts w:eastAsia="Times New Roman"/>
            <w:lang w:val="en-US"/>
          </w:rPr>
          <w:t>http://www.w3.org/Protocols/rfc2616/rfc2616-sec13.html</w:t>
        </w:r>
      </w:hyperlink>
      <w:r>
        <w:rPr>
          <w:rFonts w:eastAsia="Times New Roman"/>
          <w:lang w:val="en-US"/>
        </w:rPr>
        <w:t xml:space="preserve"> or </w:t>
      </w:r>
      <w:hyperlink r:id="rId1904" w:history="1">
        <w:r>
          <w:rPr>
            <w:rStyle w:val="Hyperlink"/>
            <w:rFonts w:eastAsia="Times New Roman"/>
            <w:lang w:val="en-US"/>
          </w:rPr>
          <w:t>https://www.mnot.net/cache_docs/</w:t>
        </w:r>
      </w:hyperlink>
    </w:p>
    <w:p w14:paraId="6CD9B495" w14:textId="77777777" w:rsidR="00C51368" w:rsidRDefault="00E43BD9">
      <w:pPr>
        <w:pStyle w:val="Heading3"/>
        <w:divId w:val="1290356145"/>
        <w:rPr>
          <w:rFonts w:eastAsia="Times New Roman"/>
          <w:lang w:val="en-US"/>
        </w:rPr>
      </w:pPr>
      <w:r>
        <w:rPr>
          <w:rFonts w:eastAsia="Times New Roman"/>
          <w:lang w:val="en-US"/>
        </w:rPr>
        <w:lastRenderedPageBreak/>
        <w:t>Read Response</w:t>
      </w:r>
    </w:p>
    <w:p w14:paraId="76F19ACE" w14:textId="77777777" w:rsidR="00C51368" w:rsidRDefault="00E43BD9">
      <w:pPr>
        <w:pStyle w:val="NormalWeb"/>
        <w:divId w:val="1290356145"/>
        <w:rPr>
          <w:lang w:val="en-US"/>
        </w:rPr>
      </w:pPr>
      <w:r>
        <w:rPr>
          <w:lang w:val="en-US"/>
        </w:rPr>
        <w:t xml:space="preserve">The response to a GET contains the Resource. </w:t>
      </w:r>
    </w:p>
    <w:p w14:paraId="2DCCD995" w14:textId="77777777" w:rsidR="00C51368" w:rsidRDefault="00C51368">
      <w:pPr>
        <w:pStyle w:val="HTMLPreformatted"/>
        <w:divId w:val="841093769"/>
        <w:rPr>
          <w:lang w:val="en-US"/>
        </w:rPr>
      </w:pPr>
    </w:p>
    <w:p w14:paraId="26C3EFA3" w14:textId="77777777" w:rsidR="00C51368" w:rsidRDefault="00E43BD9">
      <w:pPr>
        <w:pStyle w:val="HTMLPreformatted"/>
        <w:divId w:val="841093769"/>
        <w:rPr>
          <w:lang w:val="en-US"/>
        </w:rPr>
      </w:pPr>
      <w:r>
        <w:rPr>
          <w:rStyle w:val="HTMLCode"/>
          <w:lang w:val="en-US"/>
        </w:rPr>
        <w:t>HTTP/1.1 200 OK</w:t>
      </w:r>
    </w:p>
    <w:p w14:paraId="45CD1722" w14:textId="77777777" w:rsidR="00C51368" w:rsidRDefault="00E43BD9">
      <w:pPr>
        <w:pStyle w:val="HTMLPreformatted"/>
        <w:divId w:val="841093769"/>
        <w:rPr>
          <w:lang w:val="en-US"/>
        </w:rPr>
      </w:pPr>
      <w:r>
        <w:rPr>
          <w:rStyle w:val="HTMLCode"/>
          <w:lang w:val="en-US"/>
        </w:rPr>
        <w:t>Content-Length: 729</w:t>
      </w:r>
    </w:p>
    <w:p w14:paraId="67FD41CD" w14:textId="77777777" w:rsidR="00C51368" w:rsidRDefault="00E43BD9">
      <w:pPr>
        <w:pStyle w:val="HTMLPreformatted"/>
        <w:divId w:val="841093769"/>
        <w:rPr>
          <w:lang w:val="en-US"/>
        </w:rPr>
      </w:pPr>
      <w:r>
        <w:rPr>
          <w:rStyle w:val="HTMLCode"/>
          <w:lang w:val="en-US"/>
        </w:rPr>
        <w:t>Content-Type: application/xml+fhir</w:t>
      </w:r>
    </w:p>
    <w:p w14:paraId="79D23620" w14:textId="77777777" w:rsidR="00C51368" w:rsidRDefault="00E43BD9">
      <w:pPr>
        <w:pStyle w:val="HTMLPreformatted"/>
        <w:divId w:val="841093769"/>
        <w:rPr>
          <w:lang w:val="en-US"/>
        </w:rPr>
      </w:pPr>
      <w:r>
        <w:rPr>
          <w:rStyle w:val="HTMLCode"/>
          <w:lang w:val="en-US"/>
        </w:rPr>
        <w:t>Last-Modified: Sun, 17 Aug 2014 15:43:30 GMT</w:t>
      </w:r>
    </w:p>
    <w:p w14:paraId="107375F8" w14:textId="77777777" w:rsidR="00C51368" w:rsidRDefault="00E43BD9">
      <w:pPr>
        <w:pStyle w:val="HTMLPreformatted"/>
        <w:divId w:val="841093769"/>
        <w:rPr>
          <w:lang w:val="en-US"/>
        </w:rPr>
      </w:pPr>
      <w:r>
        <w:rPr>
          <w:rStyle w:val="HTMLCode"/>
          <w:lang w:val="en-US"/>
        </w:rPr>
        <w:t>ETag: "1"</w:t>
      </w:r>
    </w:p>
    <w:p w14:paraId="388166D0" w14:textId="77777777" w:rsidR="00C51368" w:rsidRDefault="00E43BD9">
      <w:pPr>
        <w:pStyle w:val="HTMLPreformatted"/>
        <w:divId w:val="841093769"/>
        <w:rPr>
          <w:lang w:val="en-US"/>
        </w:rPr>
      </w:pPr>
      <w:r>
        <w:rPr>
          <w:rStyle w:val="HTMLCode"/>
          <w:lang w:val="en-US"/>
        </w:rPr>
        <w:t xml:space="preserve"> </w:t>
      </w:r>
    </w:p>
    <w:p w14:paraId="57520A7C" w14:textId="77777777" w:rsidR="00C51368" w:rsidRDefault="00E43BD9">
      <w:pPr>
        <w:pStyle w:val="HTMLPreformatted"/>
        <w:divId w:val="841093769"/>
        <w:rPr>
          <w:lang w:val="en-US"/>
        </w:rPr>
      </w:pPr>
      <w:r>
        <w:rPr>
          <w:rStyle w:val="HTMLCode"/>
          <w:lang w:val="en-US"/>
        </w:rPr>
        <w:t>&lt;?xml version="1.0" encoding="UTF-8"?&gt;</w:t>
      </w:r>
    </w:p>
    <w:p w14:paraId="0169177C" w14:textId="77777777" w:rsidR="00C51368" w:rsidRDefault="00E43BD9">
      <w:pPr>
        <w:pStyle w:val="HTMLPreformatted"/>
        <w:divId w:val="841093769"/>
        <w:rPr>
          <w:lang w:val="en-US"/>
        </w:rPr>
      </w:pPr>
      <w:r>
        <w:rPr>
          <w:rStyle w:val="HTMLCode"/>
          <w:lang w:val="en-US"/>
        </w:rPr>
        <w:t>&lt;Patient xmlns="http://hl7.org/fhir"&gt;</w:t>
      </w:r>
    </w:p>
    <w:p w14:paraId="37B69AC2" w14:textId="77777777" w:rsidR="00C51368" w:rsidRDefault="00E43BD9">
      <w:pPr>
        <w:pStyle w:val="HTMLPreformatted"/>
        <w:divId w:val="841093769"/>
        <w:rPr>
          <w:lang w:val="en-US"/>
        </w:rPr>
      </w:pPr>
      <w:r>
        <w:rPr>
          <w:rStyle w:val="HTMLCode"/>
          <w:lang w:val="en-US"/>
        </w:rPr>
        <w:t xml:space="preserve">  &lt;id value="347"/&gt;</w:t>
      </w:r>
    </w:p>
    <w:p w14:paraId="735BCC7B" w14:textId="77777777" w:rsidR="00C51368" w:rsidRDefault="00E43BD9">
      <w:pPr>
        <w:pStyle w:val="HTMLPreformatted"/>
        <w:divId w:val="841093769"/>
        <w:rPr>
          <w:lang w:val="en-US"/>
        </w:rPr>
      </w:pPr>
      <w:r>
        <w:rPr>
          <w:rStyle w:val="HTMLCode"/>
          <w:lang w:val="en-US"/>
        </w:rPr>
        <w:t xml:space="preserve">  &lt;meta&gt;</w:t>
      </w:r>
    </w:p>
    <w:p w14:paraId="23C08558" w14:textId="77777777" w:rsidR="00C51368" w:rsidRDefault="00E43BD9">
      <w:pPr>
        <w:pStyle w:val="HTMLPreformatted"/>
        <w:divId w:val="841093769"/>
        <w:rPr>
          <w:lang w:val="en-US"/>
        </w:rPr>
      </w:pPr>
      <w:r>
        <w:rPr>
          <w:rStyle w:val="HTMLCode"/>
          <w:lang w:val="en-US"/>
        </w:rPr>
        <w:t xml:space="preserve">    &lt;versionId value="1"/&gt;</w:t>
      </w:r>
    </w:p>
    <w:p w14:paraId="2BC841C9" w14:textId="77777777" w:rsidR="00C51368" w:rsidRDefault="00E43BD9">
      <w:pPr>
        <w:pStyle w:val="HTMLPreformatted"/>
        <w:divId w:val="841093769"/>
        <w:rPr>
          <w:lang w:val="en-US"/>
        </w:rPr>
      </w:pPr>
      <w:r>
        <w:rPr>
          <w:rStyle w:val="HTMLCode"/>
          <w:lang w:val="en-US"/>
        </w:rPr>
        <w:t xml:space="preserve">    &lt;lastUpdated value="2014-08-17T15:43:30Z"/&gt;</w:t>
      </w:r>
    </w:p>
    <w:p w14:paraId="3C907411" w14:textId="77777777" w:rsidR="00C51368" w:rsidRDefault="00E43BD9">
      <w:pPr>
        <w:pStyle w:val="HTMLPreformatted"/>
        <w:divId w:val="841093769"/>
        <w:rPr>
          <w:lang w:val="en-US"/>
        </w:rPr>
      </w:pPr>
      <w:r>
        <w:rPr>
          <w:rStyle w:val="HTMLCode"/>
          <w:lang w:val="en-US"/>
        </w:rPr>
        <w:t xml:space="preserve">  &lt;/meta&gt;</w:t>
      </w:r>
    </w:p>
    <w:p w14:paraId="0CC184EC" w14:textId="77777777" w:rsidR="00C51368" w:rsidRDefault="00E43BD9">
      <w:pPr>
        <w:pStyle w:val="HTMLPreformatted"/>
        <w:divId w:val="841093769"/>
        <w:rPr>
          <w:lang w:val="en-US"/>
        </w:rPr>
      </w:pPr>
      <w:r>
        <w:rPr>
          <w:rStyle w:val="HTMLCode"/>
          <w:lang w:val="en-US"/>
        </w:rPr>
        <w:t xml:space="preserve">  &lt;!-- content as shown above for patient --&gt;  </w:t>
      </w:r>
    </w:p>
    <w:p w14:paraId="771515EB" w14:textId="77777777" w:rsidR="00C51368" w:rsidRDefault="00E43BD9">
      <w:pPr>
        <w:pStyle w:val="HTMLPreformatted"/>
        <w:divId w:val="841093769"/>
        <w:rPr>
          <w:lang w:val="en-US"/>
        </w:rPr>
      </w:pPr>
      <w:r>
        <w:rPr>
          <w:rStyle w:val="HTMLCode"/>
          <w:lang w:val="en-US"/>
        </w:rPr>
        <w:t>&lt;/Patient&gt;</w:t>
      </w:r>
    </w:p>
    <w:p w14:paraId="7EF6BD72" w14:textId="77777777" w:rsidR="00C51368" w:rsidRDefault="00E43BD9">
      <w:pPr>
        <w:pStyle w:val="NormalWeb"/>
        <w:divId w:val="1290356145"/>
        <w:rPr>
          <w:lang w:val="en-US"/>
        </w:rPr>
      </w:pPr>
      <w:r>
        <w:rPr>
          <w:lang w:val="en-US"/>
        </w:rPr>
        <w:t xml:space="preserve">Notes: </w:t>
      </w:r>
    </w:p>
    <w:p w14:paraId="5ACEBFF7"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14:paraId="48A742D1"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905"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14:paraId="53BB2ED5"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14:paraId="4F00723A" w14:textId="77777777"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14:paraId="5F2AF488" w14:textId="77777777" w:rsidR="00C51368" w:rsidRDefault="00E43BD9">
      <w:pPr>
        <w:pStyle w:val="Heading3"/>
        <w:divId w:val="1290356145"/>
        <w:rPr>
          <w:rFonts w:eastAsia="Times New Roman"/>
          <w:lang w:val="en-US"/>
        </w:rPr>
      </w:pPr>
      <w:r>
        <w:rPr>
          <w:rFonts w:eastAsia="Times New Roman"/>
          <w:lang w:val="en-US"/>
        </w:rPr>
        <w:t>Search Request</w:t>
      </w:r>
    </w:p>
    <w:p w14:paraId="0DF400F7" w14:textId="77777777" w:rsidR="00C51368" w:rsidRDefault="00E43BD9">
      <w:pPr>
        <w:pStyle w:val="NormalWeb"/>
        <w:divId w:val="1290356145"/>
        <w:rPr>
          <w:lang w:val="en-US"/>
        </w:rPr>
      </w:pPr>
      <w:r>
        <w:rPr>
          <w:lang w:val="en-US"/>
        </w:rPr>
        <w:t xml:space="preserve">In addition to getting single known resources it is possible to find resources by </w:t>
      </w:r>
      <w:hyperlink r:id="rId1906" w:anchor="search" w:history="1">
        <w:r>
          <w:rPr>
            <w:rStyle w:val="Hyperlink"/>
            <w:lang w:val="en-US"/>
          </w:rPr>
          <w:t>searching the resource end point</w:t>
        </w:r>
      </w:hyperlink>
      <w:r>
        <w:rPr>
          <w:lang w:val="en-US"/>
        </w:rPr>
        <w:t xml:space="preserve"> with a </w:t>
      </w:r>
      <w:hyperlink r:id="rId1907" w:history="1">
        <w:r>
          <w:rPr>
            <w:rStyle w:val="Hyperlink"/>
            <w:lang w:val="en-US"/>
          </w:rPr>
          <w:t>set of criteria</w:t>
        </w:r>
      </w:hyperlink>
      <w:r>
        <w:rPr>
          <w:lang w:val="en-US"/>
        </w:rPr>
        <w:t xml:space="preserve"> describing the set of resources that should be retrieved and their order. The general pattern is: </w:t>
      </w:r>
    </w:p>
    <w:p w14:paraId="64D5CB5C" w14:textId="77777777" w:rsidR="00C51368" w:rsidRDefault="00C51368">
      <w:pPr>
        <w:pStyle w:val="HTMLPreformatted"/>
        <w:divId w:val="1874533558"/>
        <w:rPr>
          <w:lang w:val="en-US"/>
        </w:rPr>
      </w:pPr>
    </w:p>
    <w:p w14:paraId="78E77B22" w14:textId="77777777" w:rsidR="00C51368" w:rsidRDefault="00E43BD9">
      <w:pPr>
        <w:pStyle w:val="HTMLPreformatted"/>
        <w:divId w:val="1874533558"/>
        <w:rPr>
          <w:lang w:val="en-US"/>
        </w:rPr>
      </w:pPr>
      <w:r>
        <w:rPr>
          <w:lang w:val="en-US"/>
        </w:rPr>
        <w:t xml:space="preserve">  GET https://example.com/path/{resourceType}?criteria</w:t>
      </w:r>
    </w:p>
    <w:p w14:paraId="636BCB13" w14:textId="77777777" w:rsidR="00C51368" w:rsidRDefault="00E43BD9">
      <w:pPr>
        <w:pStyle w:val="NormalWeb"/>
        <w:divId w:val="1290356145"/>
        <w:rPr>
          <w:lang w:val="en-US"/>
        </w:rPr>
      </w:pPr>
      <w:r>
        <w:rPr>
          <w:lang w:val="en-US"/>
        </w:rPr>
        <w:t xml:space="preserve">The criteria is a set of http parameters that specify which resources to return. The search operation </w:t>
      </w:r>
    </w:p>
    <w:p w14:paraId="395A7E54" w14:textId="77777777" w:rsidR="00C51368" w:rsidRDefault="00C51368">
      <w:pPr>
        <w:pStyle w:val="HTMLPreformatted"/>
        <w:divId w:val="1974484199"/>
        <w:rPr>
          <w:lang w:val="en-US"/>
        </w:rPr>
      </w:pPr>
    </w:p>
    <w:p w14:paraId="5FAD41F8" w14:textId="77777777" w:rsidR="00C51368" w:rsidRDefault="00E43BD9">
      <w:pPr>
        <w:pStyle w:val="HTMLPreformatted"/>
        <w:divId w:val="1974484199"/>
        <w:rPr>
          <w:lang w:val="en-US"/>
        </w:rPr>
      </w:pPr>
      <w:r>
        <w:rPr>
          <w:lang w:val="en-US"/>
        </w:rPr>
        <w:t>https://example.com/base/MedicationOrder?patient=347</w:t>
      </w:r>
    </w:p>
    <w:p w14:paraId="14C89EB0" w14:textId="77777777" w:rsidR="00C51368" w:rsidRDefault="00E43BD9">
      <w:pPr>
        <w:pStyle w:val="NormalWeb"/>
        <w:divId w:val="1290356145"/>
        <w:rPr>
          <w:lang w:val="en-US"/>
        </w:rPr>
      </w:pPr>
      <w:r>
        <w:rPr>
          <w:lang w:val="en-US"/>
        </w:rPr>
        <w:t xml:space="preserve">returns all the prescriptions for the patient created above. </w:t>
      </w:r>
    </w:p>
    <w:p w14:paraId="6F7C8660" w14:textId="77777777" w:rsidR="00C51368" w:rsidRDefault="00E43BD9">
      <w:pPr>
        <w:pStyle w:val="Heading3"/>
        <w:divId w:val="1290356145"/>
        <w:rPr>
          <w:rFonts w:eastAsia="Times New Roman"/>
          <w:lang w:val="en-US"/>
        </w:rPr>
      </w:pPr>
      <w:r>
        <w:rPr>
          <w:rFonts w:eastAsia="Times New Roman"/>
          <w:lang w:val="en-US"/>
        </w:rPr>
        <w:t>Search Response</w:t>
      </w:r>
    </w:p>
    <w:p w14:paraId="173BF2CF" w14:textId="77777777" w:rsidR="00C51368" w:rsidRDefault="00E43BD9">
      <w:pPr>
        <w:pStyle w:val="NormalWeb"/>
        <w:divId w:val="1290356145"/>
        <w:rPr>
          <w:lang w:val="en-US"/>
        </w:rPr>
      </w:pPr>
      <w:r>
        <w:rPr>
          <w:lang w:val="en-US"/>
        </w:rPr>
        <w:lastRenderedPageBreak/>
        <w:t xml:space="preserve">The response to a search request is a </w:t>
      </w:r>
      <w:hyperlink r:id="rId1908" w:history="1">
        <w:r>
          <w:rPr>
            <w:rStyle w:val="Hyperlink"/>
            <w:lang w:val="en-US"/>
          </w:rPr>
          <w:t>bundle</w:t>
        </w:r>
      </w:hyperlink>
      <w:r>
        <w:rPr>
          <w:lang w:val="en-US"/>
        </w:rPr>
        <w:t xml:space="preserve">: list of matching resources with some metadata: </w:t>
      </w:r>
    </w:p>
    <w:p w14:paraId="71DEB242" w14:textId="77777777" w:rsidR="00C51368" w:rsidRDefault="00C51368">
      <w:pPr>
        <w:pStyle w:val="HTMLPreformatted"/>
        <w:divId w:val="340860315"/>
        <w:rPr>
          <w:lang w:val="en-US"/>
        </w:rPr>
      </w:pPr>
    </w:p>
    <w:p w14:paraId="07697DA0" w14:textId="77777777" w:rsidR="00C51368" w:rsidRDefault="00E43BD9">
      <w:pPr>
        <w:pStyle w:val="HTMLPreformatted"/>
        <w:divId w:val="340860315"/>
        <w:rPr>
          <w:lang w:val="en-US"/>
        </w:rPr>
      </w:pPr>
      <w:r>
        <w:rPr>
          <w:rStyle w:val="HTMLCode"/>
          <w:lang w:val="en-US"/>
        </w:rPr>
        <w:t>HTTP/1.1 200 OK</w:t>
      </w:r>
    </w:p>
    <w:p w14:paraId="7505091C" w14:textId="77777777" w:rsidR="00C51368" w:rsidRDefault="00E43BD9">
      <w:pPr>
        <w:pStyle w:val="HTMLPreformatted"/>
        <w:divId w:val="340860315"/>
        <w:rPr>
          <w:lang w:val="en-US"/>
        </w:rPr>
      </w:pPr>
      <w:r>
        <w:rPr>
          <w:rStyle w:val="HTMLCode"/>
          <w:lang w:val="en-US"/>
        </w:rPr>
        <w:t>Content-Length: 14523</w:t>
      </w:r>
    </w:p>
    <w:p w14:paraId="5D3B7AE5" w14:textId="77777777" w:rsidR="00C51368" w:rsidRDefault="00E43BD9">
      <w:pPr>
        <w:pStyle w:val="HTMLPreformatted"/>
        <w:divId w:val="340860315"/>
        <w:rPr>
          <w:lang w:val="en-US"/>
        </w:rPr>
      </w:pPr>
      <w:r>
        <w:rPr>
          <w:rStyle w:val="HTMLCode"/>
          <w:lang w:val="en-US"/>
        </w:rPr>
        <w:t>Content-Type: application/xml+fhir</w:t>
      </w:r>
    </w:p>
    <w:p w14:paraId="4DE6899E" w14:textId="77777777" w:rsidR="00C51368" w:rsidRDefault="00E43BD9">
      <w:pPr>
        <w:pStyle w:val="HTMLPreformatted"/>
        <w:divId w:val="340860315"/>
        <w:rPr>
          <w:lang w:val="en-US"/>
        </w:rPr>
      </w:pPr>
      <w:r>
        <w:rPr>
          <w:rStyle w:val="HTMLCode"/>
          <w:lang w:val="en-US"/>
        </w:rPr>
        <w:t>Last-Modified: Sun, 17 Aug 2014 15:49:30 GMT</w:t>
      </w:r>
    </w:p>
    <w:p w14:paraId="203A57DB" w14:textId="77777777" w:rsidR="00C51368" w:rsidRDefault="00E43BD9">
      <w:pPr>
        <w:pStyle w:val="HTMLPreformatted"/>
        <w:divId w:val="340860315"/>
        <w:rPr>
          <w:lang w:val="en-US"/>
        </w:rPr>
      </w:pPr>
      <w:r>
        <w:rPr>
          <w:rStyle w:val="HTMLCode"/>
          <w:lang w:val="en-US"/>
        </w:rPr>
        <w:t xml:space="preserve"> </w:t>
      </w:r>
    </w:p>
    <w:p w14:paraId="79491DC9" w14:textId="77777777" w:rsidR="00C51368" w:rsidRDefault="00E43BD9">
      <w:pPr>
        <w:pStyle w:val="HTMLPreformatted"/>
        <w:divId w:val="340860315"/>
        <w:rPr>
          <w:lang w:val="en-US"/>
        </w:rPr>
      </w:pPr>
      <w:r>
        <w:rPr>
          <w:rStyle w:val="HTMLCode"/>
          <w:lang w:val="en-US"/>
        </w:rPr>
        <w:t>{</w:t>
      </w:r>
    </w:p>
    <w:p w14:paraId="05088ED3" w14:textId="77777777" w:rsidR="00C51368" w:rsidRDefault="00E43BD9">
      <w:pPr>
        <w:pStyle w:val="HTMLPreformatted"/>
        <w:divId w:val="340860315"/>
        <w:rPr>
          <w:lang w:val="en-US"/>
        </w:rPr>
      </w:pPr>
      <w:r>
        <w:rPr>
          <w:rStyle w:val="HTMLCode"/>
          <w:lang w:val="en-US"/>
        </w:rPr>
        <w:t xml:space="preserve">  "resourceType": "Bundle",</w:t>
      </w:r>
    </w:p>
    <w:p w14:paraId="345BF039" w14:textId="77777777" w:rsidR="00C51368" w:rsidRDefault="00E43BD9">
      <w:pPr>
        <w:pStyle w:val="HTMLPreformatted"/>
        <w:divId w:val="340860315"/>
        <w:rPr>
          <w:lang w:val="en-US"/>
        </w:rPr>
      </w:pPr>
      <w:r>
        <w:rPr>
          <w:rStyle w:val="HTMLCode"/>
          <w:lang w:val="en-US"/>
        </w:rPr>
        <w:t xml:space="preserve">  "type": "searchset",</w:t>
      </w:r>
    </w:p>
    <w:p w14:paraId="461B7DB1" w14:textId="77777777" w:rsidR="00C51368" w:rsidRDefault="00E43BD9">
      <w:pPr>
        <w:pStyle w:val="HTMLPreformatted"/>
        <w:divId w:val="340860315"/>
        <w:rPr>
          <w:lang w:val="en-US"/>
        </w:rPr>
      </w:pPr>
      <w:r>
        <w:rPr>
          <w:rStyle w:val="HTMLCode"/>
          <w:lang w:val="en-US"/>
        </w:rPr>
        <w:t xml:space="preserve">  "id" : "eceb4882-5c7e-4ca4-af62-995dfb8cef01"</w:t>
      </w:r>
    </w:p>
    <w:p w14:paraId="27B1D7FA" w14:textId="77777777" w:rsidR="00C51368" w:rsidRDefault="00E43BD9">
      <w:pPr>
        <w:pStyle w:val="HTMLPreformatted"/>
        <w:divId w:val="340860315"/>
        <w:rPr>
          <w:lang w:val="en-US"/>
        </w:rPr>
      </w:pPr>
      <w:r>
        <w:rPr>
          <w:rStyle w:val="HTMLCode"/>
          <w:lang w:val="en-US"/>
        </w:rPr>
        <w:t xml:space="preserve">  "meta" : {</w:t>
      </w:r>
    </w:p>
    <w:p w14:paraId="6CB76224" w14:textId="77777777" w:rsidR="00C51368" w:rsidRDefault="00E43BD9">
      <w:pPr>
        <w:pStyle w:val="HTMLPreformatted"/>
        <w:divId w:val="340860315"/>
        <w:rPr>
          <w:lang w:val="en-US"/>
        </w:rPr>
      </w:pPr>
      <w:r>
        <w:rPr>
          <w:rStyle w:val="HTMLCode"/>
          <w:lang w:val="en-US"/>
        </w:rPr>
        <w:t xml:space="preserve">    "lastUpdated" : "2014-08-19T15:49:30Z"</w:t>
      </w:r>
    </w:p>
    <w:p w14:paraId="523CF47D" w14:textId="77777777" w:rsidR="00C51368" w:rsidRDefault="00E43BD9">
      <w:pPr>
        <w:pStyle w:val="HTMLPreformatted"/>
        <w:divId w:val="340860315"/>
        <w:rPr>
          <w:lang w:val="en-US"/>
        </w:rPr>
      </w:pPr>
      <w:r>
        <w:rPr>
          <w:rStyle w:val="HTMLCode"/>
          <w:lang w:val="en-US"/>
        </w:rPr>
        <w:t xml:space="preserve">  },</w:t>
      </w:r>
    </w:p>
    <w:p w14:paraId="077C5188" w14:textId="77777777" w:rsidR="00C51368" w:rsidRDefault="00E43BD9">
      <w:pPr>
        <w:pStyle w:val="HTMLPreformatted"/>
        <w:divId w:val="340860315"/>
        <w:rPr>
          <w:lang w:val="en-US"/>
        </w:rPr>
      </w:pPr>
      <w:r>
        <w:rPr>
          <w:rStyle w:val="HTMLCode"/>
          <w:lang w:val="en-US"/>
        </w:rPr>
        <w:t xml:space="preserve">  "total": "3",</w:t>
      </w:r>
    </w:p>
    <w:p w14:paraId="47507405" w14:textId="77777777" w:rsidR="00C51368" w:rsidRDefault="00E43BD9">
      <w:pPr>
        <w:pStyle w:val="HTMLPreformatted"/>
        <w:divId w:val="340860315"/>
        <w:rPr>
          <w:lang w:val="en-US"/>
        </w:rPr>
      </w:pPr>
      <w:r>
        <w:rPr>
          <w:rStyle w:val="HTMLCode"/>
          <w:lang w:val="en-US"/>
        </w:rPr>
        <w:t xml:space="preserve">  "link": [</w:t>
      </w:r>
    </w:p>
    <w:p w14:paraId="747FC4B2" w14:textId="77777777" w:rsidR="00C51368" w:rsidRDefault="00E43BD9">
      <w:pPr>
        <w:pStyle w:val="HTMLPreformatted"/>
        <w:divId w:val="340860315"/>
        <w:rPr>
          <w:lang w:val="en-US"/>
        </w:rPr>
      </w:pPr>
      <w:r>
        <w:rPr>
          <w:rStyle w:val="HTMLCode"/>
          <w:lang w:val="en-US"/>
        </w:rPr>
        <w:t xml:space="preserve">    {</w:t>
      </w:r>
    </w:p>
    <w:p w14:paraId="64A9DB8B" w14:textId="77777777" w:rsidR="00C51368" w:rsidRDefault="00E43BD9">
      <w:pPr>
        <w:pStyle w:val="HTMLPreformatted"/>
        <w:divId w:val="340860315"/>
        <w:rPr>
          <w:lang w:val="en-US"/>
        </w:rPr>
      </w:pPr>
      <w:r>
        <w:rPr>
          <w:rStyle w:val="HTMLCode"/>
          <w:lang w:val="en-US"/>
        </w:rPr>
        <w:t xml:space="preserve">      "relation" : "next",</w:t>
      </w:r>
    </w:p>
    <w:p w14:paraId="63585F80" w14:textId="77777777"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14:paraId="5054A2F1" w14:textId="77777777" w:rsidR="00C51368" w:rsidRDefault="00E43BD9">
      <w:pPr>
        <w:pStyle w:val="HTMLPreformatted"/>
        <w:divId w:val="340860315"/>
        <w:rPr>
          <w:lang w:val="en-US"/>
        </w:rPr>
      </w:pPr>
      <w:r>
        <w:rPr>
          <w:rStyle w:val="HTMLCode"/>
          <w:lang w:val="en-US"/>
        </w:rPr>
        <w:t xml:space="preserve">    }, {</w:t>
      </w:r>
    </w:p>
    <w:p w14:paraId="59FBD18A" w14:textId="77777777" w:rsidR="00C51368" w:rsidRDefault="00E43BD9">
      <w:pPr>
        <w:pStyle w:val="HTMLPreformatted"/>
        <w:divId w:val="340860315"/>
        <w:rPr>
          <w:lang w:val="en-US"/>
        </w:rPr>
      </w:pPr>
      <w:r>
        <w:rPr>
          <w:rStyle w:val="HTMLCode"/>
          <w:lang w:val="en-US"/>
        </w:rPr>
        <w:t xml:space="preserve">      "relation" : "self",</w:t>
      </w:r>
    </w:p>
    <w:p w14:paraId="2CA27ABE" w14:textId="77777777" w:rsidR="00C51368" w:rsidRDefault="00E43BD9">
      <w:pPr>
        <w:pStyle w:val="HTMLPreformatted"/>
        <w:divId w:val="340860315"/>
        <w:rPr>
          <w:lang w:val="en-US"/>
        </w:rPr>
      </w:pPr>
      <w:r>
        <w:rPr>
          <w:rStyle w:val="HTMLCode"/>
          <w:lang w:val="en-US"/>
        </w:rPr>
        <w:t xml:space="preserve">      "url" : "https://example.com/base/MedicationOrder?patient=347"</w:t>
      </w:r>
    </w:p>
    <w:p w14:paraId="704B9C2B" w14:textId="77777777" w:rsidR="00C51368" w:rsidRDefault="00E43BD9">
      <w:pPr>
        <w:pStyle w:val="HTMLPreformatted"/>
        <w:divId w:val="340860315"/>
        <w:rPr>
          <w:lang w:val="en-US"/>
        </w:rPr>
      </w:pPr>
      <w:r>
        <w:rPr>
          <w:rStyle w:val="HTMLCode"/>
          <w:lang w:val="en-US"/>
        </w:rPr>
        <w:t xml:space="preserve">    }</w:t>
      </w:r>
    </w:p>
    <w:p w14:paraId="1FB312F6" w14:textId="77777777" w:rsidR="00C51368" w:rsidRDefault="00E43BD9">
      <w:pPr>
        <w:pStyle w:val="HTMLPreformatted"/>
        <w:divId w:val="340860315"/>
        <w:rPr>
          <w:lang w:val="en-US"/>
        </w:rPr>
      </w:pPr>
      <w:r>
        <w:rPr>
          <w:rStyle w:val="HTMLCode"/>
          <w:lang w:val="en-US"/>
        </w:rPr>
        <w:t xml:space="preserve">  ],</w:t>
      </w:r>
    </w:p>
    <w:p w14:paraId="33EB2C3A" w14:textId="77777777" w:rsidR="00C51368" w:rsidRDefault="00E43BD9">
      <w:pPr>
        <w:pStyle w:val="HTMLPreformatted"/>
        <w:divId w:val="340860315"/>
        <w:rPr>
          <w:lang w:val="en-US"/>
        </w:rPr>
      </w:pPr>
      <w:r>
        <w:rPr>
          <w:rStyle w:val="HTMLCode"/>
          <w:lang w:val="en-US"/>
        </w:rPr>
        <w:t xml:space="preserve">  "entry": [</w:t>
      </w:r>
    </w:p>
    <w:p w14:paraId="600C8423" w14:textId="77777777" w:rsidR="00C51368" w:rsidRDefault="00E43BD9">
      <w:pPr>
        <w:pStyle w:val="HTMLPreformatted"/>
        <w:divId w:val="340860315"/>
        <w:rPr>
          <w:lang w:val="en-US"/>
        </w:rPr>
      </w:pPr>
      <w:r>
        <w:rPr>
          <w:rStyle w:val="HTMLCode"/>
          <w:lang w:val="en-US"/>
        </w:rPr>
        <w:t xml:space="preserve">    {</w:t>
      </w:r>
    </w:p>
    <w:p w14:paraId="5B360F1A" w14:textId="77777777" w:rsidR="00C51368" w:rsidRDefault="00E43BD9">
      <w:pPr>
        <w:pStyle w:val="HTMLPreformatted"/>
        <w:divId w:val="340860315"/>
        <w:rPr>
          <w:lang w:val="en-US"/>
        </w:rPr>
      </w:pPr>
      <w:r>
        <w:rPr>
          <w:rStyle w:val="HTMLCode"/>
          <w:lang w:val="en-US"/>
        </w:rPr>
        <w:t xml:space="preserve">      "resource" : {</w:t>
      </w:r>
    </w:p>
    <w:p w14:paraId="43EE30DC" w14:textId="77777777" w:rsidR="00C51368" w:rsidRDefault="00E43BD9">
      <w:pPr>
        <w:pStyle w:val="HTMLPreformatted"/>
        <w:divId w:val="340860315"/>
        <w:rPr>
          <w:lang w:val="en-US"/>
        </w:rPr>
      </w:pPr>
      <w:r>
        <w:rPr>
          <w:rStyle w:val="HTMLCode"/>
          <w:lang w:val="en-US"/>
        </w:rPr>
        <w:t xml:space="preserve">        "resourceType": "MedicationOrder",</w:t>
      </w:r>
    </w:p>
    <w:p w14:paraId="23D54EA7" w14:textId="77777777" w:rsidR="00C51368" w:rsidRDefault="00E43BD9">
      <w:pPr>
        <w:pStyle w:val="HTMLPreformatted"/>
        <w:divId w:val="340860315"/>
        <w:rPr>
          <w:lang w:val="en-US"/>
        </w:rPr>
      </w:pPr>
      <w:r>
        <w:rPr>
          <w:rStyle w:val="HTMLCode"/>
          <w:lang w:val="en-US"/>
        </w:rPr>
        <w:t xml:space="preserve">        "id" : "3123",</w:t>
      </w:r>
    </w:p>
    <w:p w14:paraId="49371144" w14:textId="77777777" w:rsidR="00C51368" w:rsidRDefault="00E43BD9">
      <w:pPr>
        <w:pStyle w:val="HTMLPreformatted"/>
        <w:divId w:val="340860315"/>
        <w:rPr>
          <w:lang w:val="en-US"/>
        </w:rPr>
      </w:pPr>
      <w:r>
        <w:rPr>
          <w:rStyle w:val="HTMLCode"/>
          <w:lang w:val="en-US"/>
        </w:rPr>
        <w:t xml:space="preserve">        "meta" : {</w:t>
      </w:r>
    </w:p>
    <w:p w14:paraId="609E4B2C" w14:textId="77777777" w:rsidR="00C51368" w:rsidRDefault="00E43BD9">
      <w:pPr>
        <w:pStyle w:val="HTMLPreformatted"/>
        <w:divId w:val="340860315"/>
        <w:rPr>
          <w:lang w:val="en-US"/>
        </w:rPr>
      </w:pPr>
      <w:r>
        <w:rPr>
          <w:rStyle w:val="HTMLCode"/>
          <w:lang w:val="en-US"/>
        </w:rPr>
        <w:t xml:space="preserve">          "versionId" : "1",</w:t>
      </w:r>
    </w:p>
    <w:p w14:paraId="33B6BF49" w14:textId="77777777" w:rsidR="00C51368" w:rsidRDefault="00E43BD9">
      <w:pPr>
        <w:pStyle w:val="HTMLPreformatted"/>
        <w:divId w:val="340860315"/>
        <w:rPr>
          <w:lang w:val="en-US"/>
        </w:rPr>
      </w:pPr>
      <w:r>
        <w:rPr>
          <w:rStyle w:val="HTMLCode"/>
          <w:lang w:val="en-US"/>
        </w:rPr>
        <w:t xml:space="preserve">          "lastUpdated" : "2014-08-16T05:31:17Z"</w:t>
      </w:r>
    </w:p>
    <w:p w14:paraId="04D5275E" w14:textId="77777777" w:rsidR="00C51368" w:rsidRDefault="00E43BD9">
      <w:pPr>
        <w:pStyle w:val="HTMLPreformatted"/>
        <w:divId w:val="340860315"/>
        <w:rPr>
          <w:lang w:val="en-US"/>
        </w:rPr>
      </w:pPr>
      <w:r>
        <w:rPr>
          <w:rStyle w:val="HTMLCode"/>
          <w:lang w:val="en-US"/>
        </w:rPr>
        <w:t xml:space="preserve">        }, </w:t>
      </w:r>
    </w:p>
    <w:p w14:paraId="0053FE72" w14:textId="77777777" w:rsidR="00C51368" w:rsidRDefault="00E43BD9">
      <w:pPr>
        <w:pStyle w:val="HTMLPreformatted"/>
        <w:divId w:val="340860315"/>
        <w:rPr>
          <w:lang w:val="en-US"/>
        </w:rPr>
      </w:pPr>
      <w:r>
        <w:rPr>
          <w:rStyle w:val="HTMLCode"/>
          <w:lang w:val="en-US"/>
        </w:rPr>
        <w:t xml:space="preserve">        ... content of resource ...</w:t>
      </w:r>
    </w:p>
    <w:p w14:paraId="3154FEDB" w14:textId="77777777" w:rsidR="00C51368" w:rsidRDefault="00E43BD9">
      <w:pPr>
        <w:pStyle w:val="HTMLPreformatted"/>
        <w:divId w:val="340860315"/>
        <w:rPr>
          <w:lang w:val="en-US"/>
        </w:rPr>
      </w:pPr>
      <w:r>
        <w:rPr>
          <w:rStyle w:val="HTMLCode"/>
          <w:lang w:val="en-US"/>
        </w:rPr>
        <w:t xml:space="preserve">      }, </w:t>
      </w:r>
    </w:p>
    <w:p w14:paraId="24C1EE2E" w14:textId="77777777" w:rsidR="00C51368" w:rsidRDefault="00E43BD9">
      <w:pPr>
        <w:pStyle w:val="HTMLPreformatted"/>
        <w:divId w:val="340860315"/>
        <w:rPr>
          <w:lang w:val="en-US"/>
        </w:rPr>
      </w:pPr>
      <w:r>
        <w:rPr>
          <w:rStyle w:val="HTMLCode"/>
          <w:lang w:val="en-US"/>
        </w:rPr>
        <w:t xml:space="preserve">    }, </w:t>
      </w:r>
    </w:p>
    <w:p w14:paraId="3EDB1BAD" w14:textId="77777777" w:rsidR="00C51368" w:rsidRDefault="00E43BD9">
      <w:pPr>
        <w:pStyle w:val="HTMLPreformatted"/>
        <w:divId w:val="340860315"/>
        <w:rPr>
          <w:lang w:val="en-US"/>
        </w:rPr>
      </w:pPr>
      <w:r>
        <w:rPr>
          <w:rStyle w:val="HTMLCode"/>
          <w:lang w:val="en-US"/>
        </w:rPr>
        <w:t xml:space="preserve">    ... 2 additional resources ....</w:t>
      </w:r>
    </w:p>
    <w:p w14:paraId="76C181D4" w14:textId="77777777" w:rsidR="00C51368" w:rsidRDefault="00E43BD9">
      <w:pPr>
        <w:pStyle w:val="HTMLPreformatted"/>
        <w:divId w:val="340860315"/>
        <w:rPr>
          <w:lang w:val="en-US"/>
        </w:rPr>
      </w:pPr>
      <w:r>
        <w:rPr>
          <w:rStyle w:val="HTMLCode"/>
          <w:lang w:val="en-US"/>
        </w:rPr>
        <w:t xml:space="preserve">  ]</w:t>
      </w:r>
    </w:p>
    <w:p w14:paraId="789E94E1" w14:textId="77777777" w:rsidR="00C51368" w:rsidRDefault="00E43BD9">
      <w:pPr>
        <w:pStyle w:val="HTMLPreformatted"/>
        <w:divId w:val="340860315"/>
        <w:rPr>
          <w:lang w:val="en-US"/>
        </w:rPr>
      </w:pPr>
      <w:r>
        <w:rPr>
          <w:rStyle w:val="HTMLCode"/>
          <w:lang w:val="en-US"/>
        </w:rPr>
        <w:t>}</w:t>
      </w:r>
    </w:p>
    <w:p w14:paraId="76C2671C" w14:textId="77777777" w:rsidR="00C51368" w:rsidRDefault="00E43BD9">
      <w:pPr>
        <w:pStyle w:val="NormalWeb"/>
        <w:divId w:val="1290356145"/>
        <w:rPr>
          <w:lang w:val="en-US"/>
        </w:rPr>
      </w:pPr>
      <w:r>
        <w:rPr>
          <w:lang w:val="en-US"/>
        </w:rPr>
        <w:t xml:space="preserve">Notes: </w:t>
      </w:r>
    </w:p>
    <w:p w14:paraId="1AFA8241"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14:paraId="1763AC71"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14:paraId="65DB20B3"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9"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14:paraId="22824EF7"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lastRenderedPageBreak/>
        <w:t>total</w:t>
      </w:r>
      <w:r>
        <w:rPr>
          <w:rFonts w:eastAsia="Times New Roman"/>
          <w:lang w:val="en-US"/>
        </w:rPr>
        <w:t xml:space="preserve"> (line 14) - The total number of matches in the search results. Not the number of matches in this particular bundle, which may be a </w:t>
      </w:r>
      <w:hyperlink r:id="rId1910" w:anchor="search" w:history="1">
        <w:r>
          <w:rPr>
            <w:rStyle w:val="Hyperlink"/>
            <w:rFonts w:eastAsia="Times New Roman"/>
            <w:lang w:val="en-US"/>
          </w:rPr>
          <w:t>paged view into the results</w:t>
        </w:r>
      </w:hyperlink>
    </w:p>
    <w:p w14:paraId="7C1C2EB2"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911" w:anchor="search" w:history="1">
        <w:r>
          <w:rPr>
            <w:rStyle w:val="Hyperlink"/>
            <w:rFonts w:eastAsia="Times New Roman"/>
            <w:lang w:val="en-US"/>
          </w:rPr>
          <w:t>first</w:t>
        </w:r>
      </w:hyperlink>
      <w:r>
        <w:rPr>
          <w:rFonts w:eastAsia="Times New Roman"/>
          <w:lang w:val="en-US"/>
        </w:rPr>
        <w:t xml:space="preserve">, </w:t>
      </w:r>
      <w:hyperlink r:id="rId1912" w:anchor="search" w:history="1">
        <w:r>
          <w:rPr>
            <w:rStyle w:val="Hyperlink"/>
            <w:rFonts w:eastAsia="Times New Roman"/>
            <w:lang w:val="en-US"/>
          </w:rPr>
          <w:t>prev</w:t>
        </w:r>
      </w:hyperlink>
      <w:r>
        <w:rPr>
          <w:rFonts w:eastAsia="Times New Roman"/>
          <w:lang w:val="en-US"/>
        </w:rPr>
        <w:t xml:space="preserve">, </w:t>
      </w:r>
      <w:hyperlink r:id="rId1913" w:anchor="search" w:history="1">
        <w:r>
          <w:rPr>
            <w:rStyle w:val="Hyperlink"/>
            <w:rFonts w:eastAsia="Times New Roman"/>
            <w:lang w:val="en-US"/>
          </w:rPr>
          <w:t>next</w:t>
        </w:r>
      </w:hyperlink>
      <w:r>
        <w:rPr>
          <w:rFonts w:eastAsia="Times New Roman"/>
          <w:lang w:val="en-US"/>
        </w:rPr>
        <w:t xml:space="preserve">, </w:t>
      </w:r>
      <w:hyperlink r:id="rId1914" w:anchor="search" w:history="1">
        <w:r>
          <w:rPr>
            <w:rStyle w:val="Hyperlink"/>
            <w:rFonts w:eastAsia="Times New Roman"/>
            <w:lang w:val="en-US"/>
          </w:rPr>
          <w:t>last</w:t>
        </w:r>
      </w:hyperlink>
      <w:r>
        <w:rPr>
          <w:rFonts w:eastAsia="Times New Roman"/>
          <w:lang w:val="en-US"/>
        </w:rPr>
        <w:t xml:space="preserve">, </w:t>
      </w:r>
      <w:hyperlink r:id="rId1915" w:anchor="search" w:history="1">
        <w:r>
          <w:rPr>
            <w:rStyle w:val="Hyperlink"/>
            <w:rFonts w:eastAsia="Times New Roman"/>
            <w:lang w:val="en-US"/>
          </w:rPr>
          <w:t>self</w:t>
        </w:r>
      </w:hyperlink>
    </w:p>
    <w:p w14:paraId="6038621E"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14:paraId="6E18F1B0"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6" w:anchor="bundle-unique" w:history="1">
        <w:r>
          <w:rPr>
            <w:rStyle w:val="Hyperlink"/>
            <w:rFonts w:eastAsia="Times New Roman"/>
            <w:lang w:val="en-US"/>
          </w:rPr>
          <w:t>unique in the bundle</w:t>
        </w:r>
      </w:hyperlink>
    </w:p>
    <w:p w14:paraId="4DFCD024" w14:textId="77777777"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7" w:anchor="include" w:history="1">
        <w:r>
          <w:rPr>
            <w:rStyle w:val="Hyperlink"/>
            <w:rFonts w:eastAsia="Times New Roman"/>
            <w:lang w:val="en-US"/>
          </w:rPr>
          <w:t>return additional related resources</w:t>
        </w:r>
      </w:hyperlink>
      <w:r>
        <w:rPr>
          <w:rFonts w:eastAsia="Times New Roman"/>
          <w:lang w:val="en-US"/>
        </w:rPr>
        <w:t xml:space="preserve"> as well</w:t>
      </w:r>
    </w:p>
    <w:p w14:paraId="76C9E1CC" w14:textId="77777777" w:rsidR="00C51368" w:rsidRDefault="00E43BD9">
      <w:pPr>
        <w:pStyle w:val="Heading3"/>
        <w:divId w:val="1290356145"/>
        <w:rPr>
          <w:rFonts w:eastAsia="Times New Roman"/>
          <w:lang w:val="en-US"/>
        </w:rPr>
      </w:pPr>
      <w:r>
        <w:rPr>
          <w:rFonts w:eastAsia="Times New Roman"/>
          <w:lang w:val="en-US"/>
        </w:rPr>
        <w:t>Update Request</w:t>
      </w:r>
    </w:p>
    <w:p w14:paraId="39E83E74" w14:textId="77777777"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14:paraId="1DB0BEFC" w14:textId="77777777" w:rsidR="00C51368" w:rsidRDefault="00E43BD9">
      <w:pPr>
        <w:pStyle w:val="HTMLPreformatted"/>
        <w:divId w:val="1290356145"/>
        <w:rPr>
          <w:lang w:val="en-US"/>
        </w:rPr>
      </w:pPr>
      <w:r>
        <w:rPr>
          <w:lang w:val="en-US"/>
        </w:rPr>
        <w:t xml:space="preserve"> </w:t>
      </w:r>
    </w:p>
    <w:p w14:paraId="209B9108" w14:textId="77777777" w:rsidR="00C51368" w:rsidRDefault="00E43BD9">
      <w:pPr>
        <w:pStyle w:val="HTMLPreformatted"/>
        <w:divId w:val="1290356145"/>
        <w:rPr>
          <w:lang w:val="en-US"/>
        </w:rPr>
      </w:pPr>
      <w:r>
        <w:rPr>
          <w:lang w:val="en-US"/>
        </w:rPr>
        <w:t xml:space="preserve">  PUT https://example.com/path/{resourceType}/{id}</w:t>
      </w:r>
    </w:p>
    <w:p w14:paraId="0B179E53" w14:textId="77777777"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14:paraId="24219565" w14:textId="77777777" w:rsidR="00C51368" w:rsidRDefault="00C51368">
      <w:pPr>
        <w:pStyle w:val="HTMLPreformatted"/>
        <w:divId w:val="708457546"/>
        <w:rPr>
          <w:lang w:val="en-US"/>
        </w:rPr>
      </w:pPr>
    </w:p>
    <w:p w14:paraId="376D02DB" w14:textId="77777777" w:rsidR="00C51368" w:rsidRDefault="00E43BD9">
      <w:pPr>
        <w:pStyle w:val="HTMLPreformatted"/>
        <w:divId w:val="708457546"/>
        <w:rPr>
          <w:lang w:val="en-US"/>
        </w:rPr>
      </w:pPr>
      <w:r>
        <w:rPr>
          <w:rStyle w:val="HTMLCode"/>
          <w:lang w:val="en-US"/>
        </w:rPr>
        <w:t>PUT /Patient/347 HTTP/1.1</w:t>
      </w:r>
    </w:p>
    <w:p w14:paraId="6C136A1E" w14:textId="77777777" w:rsidR="00C51368" w:rsidRDefault="00E43BD9">
      <w:pPr>
        <w:pStyle w:val="HTMLPreformatted"/>
        <w:divId w:val="708457546"/>
        <w:rPr>
          <w:lang w:val="en-US"/>
        </w:rPr>
      </w:pPr>
      <w:r>
        <w:rPr>
          <w:rStyle w:val="HTMLCode"/>
          <w:lang w:val="en-US"/>
        </w:rPr>
        <w:t>Host: example.com</w:t>
      </w:r>
    </w:p>
    <w:p w14:paraId="3FDAE394" w14:textId="77777777" w:rsidR="00C51368" w:rsidRDefault="00E43BD9">
      <w:pPr>
        <w:pStyle w:val="HTMLPreformatted"/>
        <w:divId w:val="708457546"/>
        <w:rPr>
          <w:lang w:val="en-US"/>
        </w:rPr>
      </w:pPr>
      <w:r>
        <w:rPr>
          <w:rStyle w:val="HTMLCode"/>
          <w:lang w:val="en-US"/>
        </w:rPr>
        <w:t>Content-Type: application/json+fhir</w:t>
      </w:r>
    </w:p>
    <w:p w14:paraId="4B598725" w14:textId="77777777" w:rsidR="00C51368" w:rsidRDefault="00E43BD9">
      <w:pPr>
        <w:pStyle w:val="HTMLPreformatted"/>
        <w:divId w:val="708457546"/>
        <w:rPr>
          <w:lang w:val="en-US"/>
        </w:rPr>
      </w:pPr>
      <w:r>
        <w:rPr>
          <w:rStyle w:val="HTMLCode"/>
          <w:lang w:val="en-US"/>
        </w:rPr>
        <w:t>Content-Length: 1435</w:t>
      </w:r>
    </w:p>
    <w:p w14:paraId="44A2833D" w14:textId="77777777" w:rsidR="00C51368" w:rsidRDefault="00E43BD9">
      <w:pPr>
        <w:pStyle w:val="HTMLPreformatted"/>
        <w:divId w:val="708457546"/>
        <w:rPr>
          <w:lang w:val="en-US"/>
        </w:rPr>
      </w:pPr>
      <w:r>
        <w:rPr>
          <w:rStyle w:val="HTMLCode"/>
          <w:lang w:val="en-US"/>
        </w:rPr>
        <w:t>Accept: application/json+fhir</w:t>
      </w:r>
    </w:p>
    <w:p w14:paraId="29918B1C" w14:textId="77777777" w:rsidR="00C51368" w:rsidRDefault="00E43BD9">
      <w:pPr>
        <w:pStyle w:val="HTMLPreformatted"/>
        <w:divId w:val="708457546"/>
        <w:rPr>
          <w:lang w:val="en-US"/>
        </w:rPr>
      </w:pPr>
      <w:r>
        <w:rPr>
          <w:rStyle w:val="HTMLCode"/>
          <w:lang w:val="en-US"/>
        </w:rPr>
        <w:t>If-Match: 1</w:t>
      </w:r>
    </w:p>
    <w:p w14:paraId="4F9283BE" w14:textId="77777777" w:rsidR="00C51368" w:rsidRDefault="00E43BD9">
      <w:pPr>
        <w:pStyle w:val="HTMLPreformatted"/>
        <w:divId w:val="708457546"/>
        <w:rPr>
          <w:lang w:val="en-US"/>
        </w:rPr>
      </w:pPr>
      <w:r>
        <w:rPr>
          <w:rStyle w:val="HTMLCode"/>
          <w:lang w:val="en-US"/>
        </w:rPr>
        <w:t xml:space="preserve"> </w:t>
      </w:r>
    </w:p>
    <w:p w14:paraId="42D4F04E" w14:textId="77777777" w:rsidR="00C51368" w:rsidRDefault="00E43BD9">
      <w:pPr>
        <w:pStyle w:val="HTMLPreformatted"/>
        <w:divId w:val="708457546"/>
        <w:rPr>
          <w:lang w:val="en-US"/>
        </w:rPr>
      </w:pPr>
      <w:r>
        <w:rPr>
          <w:rStyle w:val="HTMLCode"/>
          <w:lang w:val="en-US"/>
        </w:rPr>
        <w:t>{</w:t>
      </w:r>
    </w:p>
    <w:p w14:paraId="7E13C9D5" w14:textId="77777777" w:rsidR="00C51368" w:rsidRDefault="00E43BD9">
      <w:pPr>
        <w:pStyle w:val="HTMLPreformatted"/>
        <w:divId w:val="708457546"/>
        <w:rPr>
          <w:lang w:val="en-US"/>
        </w:rPr>
      </w:pPr>
      <w:r>
        <w:rPr>
          <w:rStyle w:val="HTMLCode"/>
          <w:lang w:val="en-US"/>
        </w:rPr>
        <w:t xml:space="preserve">  "resourceType": "Patient",</w:t>
      </w:r>
    </w:p>
    <w:p w14:paraId="5832E6FD" w14:textId="77777777" w:rsidR="00C51368" w:rsidRDefault="00E43BD9">
      <w:pPr>
        <w:pStyle w:val="HTMLPreformatted"/>
        <w:divId w:val="708457546"/>
        <w:rPr>
          <w:lang w:val="en-US"/>
        </w:rPr>
      </w:pPr>
      <w:r>
        <w:rPr>
          <w:rStyle w:val="HTMLCode"/>
          <w:lang w:val="en-US"/>
        </w:rPr>
        <w:t xml:space="preserve">  "id" : "347",</w:t>
      </w:r>
    </w:p>
    <w:p w14:paraId="33D4666E" w14:textId="77777777" w:rsidR="00C51368" w:rsidRDefault="00E43BD9">
      <w:pPr>
        <w:pStyle w:val="HTMLPreformatted"/>
        <w:divId w:val="708457546"/>
        <w:rPr>
          <w:lang w:val="en-US"/>
        </w:rPr>
      </w:pPr>
      <w:r>
        <w:rPr>
          <w:rStyle w:val="HTMLCode"/>
          <w:lang w:val="en-US"/>
        </w:rPr>
        <w:t xml:space="preserve">  "meta" : {</w:t>
      </w:r>
    </w:p>
    <w:p w14:paraId="766A60BA" w14:textId="77777777" w:rsidR="00C51368" w:rsidRDefault="00E43BD9">
      <w:pPr>
        <w:pStyle w:val="HTMLPreformatted"/>
        <w:divId w:val="708457546"/>
        <w:rPr>
          <w:lang w:val="en-US"/>
        </w:rPr>
      </w:pPr>
      <w:r>
        <w:rPr>
          <w:rStyle w:val="HTMLCode"/>
          <w:lang w:val="en-US"/>
        </w:rPr>
        <w:t xml:space="preserve">    "versionId" : "1",</w:t>
      </w:r>
    </w:p>
    <w:p w14:paraId="6A0DA672" w14:textId="77777777" w:rsidR="00C51368" w:rsidRDefault="00E43BD9">
      <w:pPr>
        <w:pStyle w:val="HTMLPreformatted"/>
        <w:divId w:val="708457546"/>
        <w:rPr>
          <w:lang w:val="en-US"/>
        </w:rPr>
      </w:pPr>
      <w:r>
        <w:rPr>
          <w:rStyle w:val="HTMLCode"/>
          <w:lang w:val="en-US"/>
        </w:rPr>
        <w:t xml:space="preserve">    "lastUpdated" : "2014-08-18T15:43:30Z"    </w:t>
      </w:r>
    </w:p>
    <w:p w14:paraId="28B74C64" w14:textId="77777777" w:rsidR="00C51368" w:rsidRDefault="00E43BD9">
      <w:pPr>
        <w:pStyle w:val="HTMLPreformatted"/>
        <w:divId w:val="708457546"/>
        <w:rPr>
          <w:lang w:val="en-US"/>
        </w:rPr>
      </w:pPr>
      <w:r>
        <w:rPr>
          <w:rStyle w:val="HTMLCode"/>
          <w:lang w:val="en-US"/>
        </w:rPr>
        <w:t xml:space="preserve">  },</w:t>
      </w:r>
    </w:p>
    <w:p w14:paraId="1AFA5E2A" w14:textId="77777777" w:rsidR="00C51368" w:rsidRDefault="00E43BD9">
      <w:pPr>
        <w:pStyle w:val="HTMLPreformatted"/>
        <w:divId w:val="708457546"/>
        <w:rPr>
          <w:lang w:val="en-US"/>
        </w:rPr>
      </w:pPr>
      <w:r>
        <w:rPr>
          <w:rStyle w:val="HTMLCode"/>
          <w:lang w:val="en-US"/>
        </w:rPr>
        <w:t xml:space="preserve">  ...</w:t>
      </w:r>
    </w:p>
    <w:p w14:paraId="11FB2FD3" w14:textId="77777777" w:rsidR="00C51368" w:rsidRDefault="00E43BD9">
      <w:pPr>
        <w:pStyle w:val="HTMLPreformatted"/>
        <w:divId w:val="708457546"/>
        <w:rPr>
          <w:lang w:val="en-US"/>
        </w:rPr>
      </w:pPr>
      <w:r>
        <w:rPr>
          <w:rStyle w:val="HTMLCode"/>
          <w:lang w:val="en-US"/>
        </w:rPr>
        <w:t>}</w:t>
      </w:r>
    </w:p>
    <w:p w14:paraId="6C667ED3" w14:textId="77777777" w:rsidR="00C51368" w:rsidRDefault="00E43BD9">
      <w:pPr>
        <w:pStyle w:val="NormalWeb"/>
        <w:divId w:val="1290356145"/>
        <w:rPr>
          <w:lang w:val="en-US"/>
        </w:rPr>
      </w:pPr>
      <w:r>
        <w:rPr>
          <w:lang w:val="en-US"/>
        </w:rPr>
        <w:t xml:space="preserve">Notes: </w:t>
      </w:r>
    </w:p>
    <w:p w14:paraId="331C684D"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14:paraId="63DA315B"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14:paraId="44A452AA"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14:paraId="6F041F18"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14:paraId="0C29C5AC" w14:textId="77777777"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14:paraId="399104F7" w14:textId="77777777" w:rsidR="00C51368" w:rsidRDefault="00E43BD9">
      <w:pPr>
        <w:pStyle w:val="Heading3"/>
        <w:divId w:val="1290356145"/>
        <w:rPr>
          <w:rFonts w:eastAsia="Times New Roman"/>
          <w:lang w:val="en-US"/>
        </w:rPr>
      </w:pPr>
      <w:r>
        <w:rPr>
          <w:rFonts w:eastAsia="Times New Roman"/>
          <w:lang w:val="en-US"/>
        </w:rPr>
        <w:t>Update Response</w:t>
      </w:r>
    </w:p>
    <w:p w14:paraId="0B785B63" w14:textId="77777777"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14:paraId="2356AEC5" w14:textId="77777777" w:rsidR="00C51368" w:rsidRDefault="00C51368">
      <w:pPr>
        <w:pStyle w:val="HTMLPreformatted"/>
        <w:divId w:val="1651711126"/>
        <w:rPr>
          <w:lang w:val="en-US"/>
        </w:rPr>
      </w:pPr>
    </w:p>
    <w:p w14:paraId="4F7B922F" w14:textId="77777777" w:rsidR="00C51368" w:rsidRDefault="00E43BD9">
      <w:pPr>
        <w:pStyle w:val="HTMLPreformatted"/>
        <w:divId w:val="1651711126"/>
        <w:rPr>
          <w:lang w:val="en-US"/>
        </w:rPr>
      </w:pPr>
      <w:r>
        <w:rPr>
          <w:rStyle w:val="HTMLCode"/>
          <w:lang w:val="en-US"/>
        </w:rPr>
        <w:t>HTTP/1.1 200 OK</w:t>
      </w:r>
    </w:p>
    <w:p w14:paraId="52A3EE03" w14:textId="77777777" w:rsidR="00C51368" w:rsidRDefault="00E43BD9">
      <w:pPr>
        <w:pStyle w:val="HTMLPreformatted"/>
        <w:divId w:val="1651711126"/>
        <w:rPr>
          <w:lang w:val="en-US"/>
        </w:rPr>
      </w:pPr>
      <w:r>
        <w:rPr>
          <w:rStyle w:val="HTMLCode"/>
          <w:lang w:val="en-US"/>
        </w:rPr>
        <w:t>Content-Length: 161</w:t>
      </w:r>
    </w:p>
    <w:p w14:paraId="75EEDA3B" w14:textId="77777777" w:rsidR="00C51368" w:rsidRDefault="00E43BD9">
      <w:pPr>
        <w:pStyle w:val="HTMLPreformatted"/>
        <w:divId w:val="1651711126"/>
        <w:rPr>
          <w:lang w:val="en-US"/>
        </w:rPr>
      </w:pPr>
      <w:r>
        <w:rPr>
          <w:rStyle w:val="HTMLCode"/>
          <w:lang w:val="en-US"/>
        </w:rPr>
        <w:t>Content-Type: application/json+fhir</w:t>
      </w:r>
    </w:p>
    <w:p w14:paraId="6736EDE9" w14:textId="77777777" w:rsidR="00C51368" w:rsidRDefault="00E43BD9">
      <w:pPr>
        <w:pStyle w:val="HTMLPreformatted"/>
        <w:divId w:val="1651711126"/>
        <w:rPr>
          <w:lang w:val="en-US"/>
        </w:rPr>
      </w:pPr>
      <w:r>
        <w:rPr>
          <w:rStyle w:val="HTMLCode"/>
          <w:lang w:val="en-US"/>
        </w:rPr>
        <w:t>Date: Mon, 18 Aug 2014 01:43:30 GMT</w:t>
      </w:r>
    </w:p>
    <w:p w14:paraId="4151F3D0" w14:textId="77777777" w:rsidR="00C51368" w:rsidRDefault="00E43BD9">
      <w:pPr>
        <w:pStyle w:val="HTMLPreformatted"/>
        <w:divId w:val="1651711126"/>
        <w:rPr>
          <w:lang w:val="en-US"/>
        </w:rPr>
      </w:pPr>
      <w:r>
        <w:rPr>
          <w:rStyle w:val="HTMLCode"/>
          <w:lang w:val="en-US"/>
        </w:rPr>
        <w:t>ETag: "2"</w:t>
      </w:r>
    </w:p>
    <w:p w14:paraId="0003492F" w14:textId="77777777" w:rsidR="00C51368" w:rsidRDefault="00E43BD9">
      <w:pPr>
        <w:pStyle w:val="HTMLPreformatted"/>
        <w:divId w:val="1651711126"/>
        <w:rPr>
          <w:lang w:val="en-US"/>
        </w:rPr>
      </w:pPr>
      <w:r>
        <w:rPr>
          <w:rStyle w:val="HTMLCode"/>
          <w:lang w:val="en-US"/>
        </w:rPr>
        <w:t xml:space="preserve"> </w:t>
      </w:r>
    </w:p>
    <w:p w14:paraId="191B42A7" w14:textId="77777777" w:rsidR="00C51368" w:rsidRDefault="00E43BD9">
      <w:pPr>
        <w:pStyle w:val="HTMLPreformatted"/>
        <w:divId w:val="1651711126"/>
        <w:rPr>
          <w:lang w:val="en-US"/>
        </w:rPr>
      </w:pPr>
      <w:r>
        <w:rPr>
          <w:rStyle w:val="HTMLCode"/>
          <w:lang w:val="en-US"/>
        </w:rPr>
        <w:t>{</w:t>
      </w:r>
    </w:p>
    <w:p w14:paraId="45D8CB73" w14:textId="77777777" w:rsidR="00C51368" w:rsidRDefault="00E43BD9">
      <w:pPr>
        <w:pStyle w:val="HTMLPreformatted"/>
        <w:divId w:val="1651711126"/>
        <w:rPr>
          <w:lang w:val="en-US"/>
        </w:rPr>
      </w:pPr>
      <w:r>
        <w:rPr>
          <w:rStyle w:val="HTMLCode"/>
          <w:lang w:val="en-US"/>
        </w:rPr>
        <w:t xml:space="preserve">  "resourceType": "OperationOutcome",</w:t>
      </w:r>
    </w:p>
    <w:p w14:paraId="2901C6B8" w14:textId="77777777" w:rsidR="00C51368" w:rsidRDefault="00E43BD9">
      <w:pPr>
        <w:pStyle w:val="HTMLPreformatted"/>
        <w:divId w:val="1651711126"/>
        <w:rPr>
          <w:lang w:val="en-US"/>
        </w:rPr>
      </w:pPr>
      <w:r>
        <w:rPr>
          <w:rStyle w:val="HTMLCode"/>
          <w:lang w:val="en-US"/>
        </w:rPr>
        <w:t xml:space="preserve">  "text": {</w:t>
      </w:r>
    </w:p>
    <w:p w14:paraId="44314B06" w14:textId="77777777" w:rsidR="00C51368" w:rsidRDefault="00E43BD9">
      <w:pPr>
        <w:pStyle w:val="HTMLPreformatted"/>
        <w:divId w:val="1651711126"/>
        <w:rPr>
          <w:lang w:val="en-US"/>
        </w:rPr>
      </w:pPr>
      <w:r>
        <w:rPr>
          <w:rStyle w:val="HTMLCode"/>
          <w:lang w:val="en-US"/>
        </w:rPr>
        <w:t xml:space="preserve">    "status": "generated",</w:t>
      </w:r>
    </w:p>
    <w:p w14:paraId="3217F847" w14:textId="77777777" w:rsidR="00C51368" w:rsidRDefault="00E43BD9">
      <w:pPr>
        <w:pStyle w:val="HTMLPreformatted"/>
        <w:divId w:val="1651711126"/>
        <w:rPr>
          <w:lang w:val="en-US"/>
        </w:rPr>
      </w:pPr>
      <w:r>
        <w:rPr>
          <w:rStyle w:val="HTMLCode"/>
          <w:lang w:val="en-US"/>
        </w:rPr>
        <w:t xml:space="preserve">    "div": "&lt;div xmlns=\"http://www.w3.org/1999/xhtml\"&gt;The operation was successful&lt;/div&gt;"</w:t>
      </w:r>
    </w:p>
    <w:p w14:paraId="5C9C8020" w14:textId="77777777" w:rsidR="00C51368" w:rsidRDefault="00E43BD9">
      <w:pPr>
        <w:pStyle w:val="HTMLPreformatted"/>
        <w:divId w:val="1651711126"/>
        <w:rPr>
          <w:lang w:val="en-US"/>
        </w:rPr>
      </w:pPr>
      <w:r>
        <w:rPr>
          <w:rStyle w:val="HTMLCode"/>
          <w:lang w:val="en-US"/>
        </w:rPr>
        <w:t xml:space="preserve">  }</w:t>
      </w:r>
    </w:p>
    <w:p w14:paraId="7AEC3EA3" w14:textId="77777777" w:rsidR="00C51368" w:rsidRDefault="00E43BD9">
      <w:pPr>
        <w:pStyle w:val="HTMLPreformatted"/>
        <w:divId w:val="1651711126"/>
        <w:rPr>
          <w:lang w:val="en-US"/>
        </w:rPr>
      </w:pPr>
      <w:r>
        <w:rPr>
          <w:rStyle w:val="HTMLCode"/>
          <w:lang w:val="en-US"/>
        </w:rPr>
        <w:t>}</w:t>
      </w:r>
    </w:p>
    <w:p w14:paraId="542BEC73" w14:textId="77777777" w:rsidR="00C51368" w:rsidRDefault="00E43BD9">
      <w:pPr>
        <w:pStyle w:val="NormalWeb"/>
        <w:divId w:val="1290356145"/>
        <w:rPr>
          <w:lang w:val="en-US"/>
        </w:rPr>
      </w:pPr>
      <w:r>
        <w:rPr>
          <w:lang w:val="en-US"/>
        </w:rPr>
        <w:t xml:space="preserve">Notes: </w:t>
      </w:r>
    </w:p>
    <w:p w14:paraId="341ACDB9" w14:textId="77777777"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14:paraId="0352F2CD" w14:textId="77777777" w:rsidR="00C51368" w:rsidRDefault="00E43BD9">
      <w:pPr>
        <w:pStyle w:val="Heading3"/>
        <w:divId w:val="1290356145"/>
        <w:rPr>
          <w:rFonts w:eastAsia="Times New Roman"/>
          <w:lang w:val="en-US"/>
        </w:rPr>
      </w:pPr>
      <w:r>
        <w:rPr>
          <w:rFonts w:eastAsia="Times New Roman"/>
          <w:lang w:val="en-US"/>
        </w:rPr>
        <w:t>Base Resource Content</w:t>
      </w:r>
    </w:p>
    <w:p w14:paraId="2039459E" w14:textId="77777777" w:rsidR="00C51368" w:rsidRDefault="00E43BD9">
      <w:pPr>
        <w:pStyle w:val="NormalWeb"/>
        <w:divId w:val="1290356145"/>
        <w:rPr>
          <w:lang w:val="en-US"/>
        </w:rPr>
      </w:pPr>
      <w:r>
        <w:rPr>
          <w:lang w:val="en-US"/>
        </w:rPr>
        <w:t xml:space="preserve">Here is an example that shows all the information found in all resources, fully populated: </w:t>
      </w:r>
    </w:p>
    <w:p w14:paraId="50307925" w14:textId="77777777" w:rsidR="00C51368" w:rsidRDefault="00C51368">
      <w:pPr>
        <w:pStyle w:val="HTMLPreformatted"/>
        <w:divId w:val="1577745945"/>
        <w:rPr>
          <w:lang w:val="en-US"/>
        </w:rPr>
      </w:pPr>
    </w:p>
    <w:p w14:paraId="6EA45A81" w14:textId="77777777" w:rsidR="00C51368" w:rsidRDefault="00E43BD9">
      <w:pPr>
        <w:pStyle w:val="HTMLPreformatted"/>
        <w:divId w:val="1577745945"/>
        <w:rPr>
          <w:lang w:val="en-US"/>
        </w:rPr>
      </w:pPr>
      <w:r>
        <w:rPr>
          <w:rStyle w:val="HTMLCode"/>
          <w:lang w:val="en-US"/>
        </w:rPr>
        <w:t>{</w:t>
      </w:r>
    </w:p>
    <w:p w14:paraId="3230ED71" w14:textId="77777777" w:rsidR="00C51368" w:rsidRDefault="00E43BD9">
      <w:pPr>
        <w:pStyle w:val="HTMLPreformatted"/>
        <w:divId w:val="1577745945"/>
        <w:rPr>
          <w:lang w:val="en-US"/>
        </w:rPr>
      </w:pPr>
      <w:r>
        <w:rPr>
          <w:rStyle w:val="HTMLCode"/>
          <w:lang w:val="en-US"/>
        </w:rPr>
        <w:t xml:space="preserve">  "resourceType" : "X",</w:t>
      </w:r>
    </w:p>
    <w:p w14:paraId="1A11D528" w14:textId="77777777" w:rsidR="00C51368" w:rsidRDefault="00E43BD9">
      <w:pPr>
        <w:pStyle w:val="HTMLPreformatted"/>
        <w:divId w:val="1577745945"/>
        <w:rPr>
          <w:lang w:val="en-US"/>
        </w:rPr>
      </w:pPr>
      <w:r>
        <w:rPr>
          <w:rStyle w:val="HTMLCode"/>
          <w:lang w:val="en-US"/>
        </w:rPr>
        <w:t xml:space="preserve">  "id" : "12",</w:t>
      </w:r>
    </w:p>
    <w:p w14:paraId="392B0F7C" w14:textId="77777777" w:rsidR="00C51368" w:rsidRDefault="00E43BD9">
      <w:pPr>
        <w:pStyle w:val="HTMLPreformatted"/>
        <w:divId w:val="1577745945"/>
        <w:rPr>
          <w:lang w:val="en-US"/>
        </w:rPr>
      </w:pPr>
      <w:r>
        <w:rPr>
          <w:rStyle w:val="HTMLCode"/>
          <w:lang w:val="en-US"/>
        </w:rPr>
        <w:t xml:space="preserve">  "meta" : {</w:t>
      </w:r>
    </w:p>
    <w:p w14:paraId="43FDEB7A" w14:textId="77777777" w:rsidR="00C51368" w:rsidRDefault="00E43BD9">
      <w:pPr>
        <w:pStyle w:val="HTMLPreformatted"/>
        <w:divId w:val="1577745945"/>
        <w:rPr>
          <w:lang w:val="en-US"/>
        </w:rPr>
      </w:pPr>
      <w:r>
        <w:rPr>
          <w:rStyle w:val="HTMLCode"/>
          <w:lang w:val="en-US"/>
        </w:rPr>
        <w:t xml:space="preserve">    "versionId" : "12",</w:t>
      </w:r>
    </w:p>
    <w:p w14:paraId="7F3F8294" w14:textId="77777777" w:rsidR="00C51368" w:rsidRDefault="00E43BD9">
      <w:pPr>
        <w:pStyle w:val="HTMLPreformatted"/>
        <w:divId w:val="1577745945"/>
        <w:rPr>
          <w:lang w:val="en-US"/>
        </w:rPr>
      </w:pPr>
      <w:r>
        <w:rPr>
          <w:rStyle w:val="HTMLCode"/>
          <w:lang w:val="en-US"/>
        </w:rPr>
        <w:t xml:space="preserve">    "lastUpdated" : "2014-08-18T15:43:30Z",</w:t>
      </w:r>
    </w:p>
    <w:p w14:paraId="4281711C" w14:textId="77777777" w:rsidR="00C51368" w:rsidRDefault="00E43BD9">
      <w:pPr>
        <w:pStyle w:val="HTMLPreformatted"/>
        <w:divId w:val="1577745945"/>
        <w:rPr>
          <w:lang w:val="en-US"/>
        </w:rPr>
      </w:pPr>
      <w:r>
        <w:rPr>
          <w:rStyle w:val="HTMLCode"/>
          <w:lang w:val="en-US"/>
        </w:rPr>
        <w:t xml:space="preserve">    "profile" : ["http://example-consortium.org/fhir/profile/patient"],</w:t>
      </w:r>
    </w:p>
    <w:p w14:paraId="7ADD170F" w14:textId="77777777" w:rsidR="00C51368" w:rsidRDefault="00E43BD9">
      <w:pPr>
        <w:pStyle w:val="HTMLPreformatted"/>
        <w:divId w:val="1577745945"/>
        <w:rPr>
          <w:lang w:val="en-US"/>
        </w:rPr>
      </w:pPr>
      <w:r>
        <w:rPr>
          <w:rStyle w:val="HTMLCode"/>
          <w:lang w:val="en-US"/>
        </w:rPr>
        <w:t xml:space="preserve">    "security" : [{</w:t>
      </w:r>
    </w:p>
    <w:p w14:paraId="0ECA9D21" w14:textId="77777777" w:rsidR="00C51368" w:rsidRDefault="00E43BD9">
      <w:pPr>
        <w:pStyle w:val="HTMLPreformatted"/>
        <w:divId w:val="1577745945"/>
        <w:rPr>
          <w:lang w:val="en-US"/>
        </w:rPr>
      </w:pPr>
      <w:r>
        <w:rPr>
          <w:rStyle w:val="HTMLCode"/>
          <w:lang w:val="en-US"/>
        </w:rPr>
        <w:t xml:space="preserve">      "system" : "http://hl7.org/fhir/v3/ActCode",</w:t>
      </w:r>
    </w:p>
    <w:p w14:paraId="0DFAA613" w14:textId="77777777" w:rsidR="00C51368" w:rsidRDefault="00E43BD9">
      <w:pPr>
        <w:pStyle w:val="HTMLPreformatted"/>
        <w:divId w:val="1577745945"/>
        <w:rPr>
          <w:lang w:val="en-US"/>
        </w:rPr>
      </w:pPr>
      <w:r>
        <w:rPr>
          <w:rStyle w:val="HTMLCode"/>
          <w:lang w:val="en-US"/>
        </w:rPr>
        <w:t xml:space="preserve">      "code" : "EMP"</w:t>
      </w:r>
    </w:p>
    <w:p w14:paraId="63C1EB63" w14:textId="77777777" w:rsidR="00C51368" w:rsidRDefault="00E43BD9">
      <w:pPr>
        <w:pStyle w:val="HTMLPreformatted"/>
        <w:divId w:val="1577745945"/>
        <w:rPr>
          <w:lang w:val="en-US"/>
        </w:rPr>
      </w:pPr>
      <w:r>
        <w:rPr>
          <w:rStyle w:val="HTMLCode"/>
          <w:lang w:val="en-US"/>
        </w:rPr>
        <w:t xml:space="preserve">    }],</w:t>
      </w:r>
    </w:p>
    <w:p w14:paraId="21700F8E" w14:textId="77777777" w:rsidR="00C51368" w:rsidRDefault="00E43BD9">
      <w:pPr>
        <w:pStyle w:val="HTMLPreformatted"/>
        <w:divId w:val="1577745945"/>
        <w:rPr>
          <w:lang w:val="en-US"/>
        </w:rPr>
      </w:pPr>
      <w:r>
        <w:rPr>
          <w:rStyle w:val="HTMLCode"/>
          <w:lang w:val="en-US"/>
        </w:rPr>
        <w:t xml:space="preserve">    "tag" : [{</w:t>
      </w:r>
    </w:p>
    <w:p w14:paraId="63118536" w14:textId="77777777" w:rsidR="00C51368" w:rsidRDefault="00E43BD9">
      <w:pPr>
        <w:pStyle w:val="HTMLPreformatted"/>
        <w:divId w:val="1577745945"/>
        <w:rPr>
          <w:lang w:val="en-US"/>
        </w:rPr>
      </w:pPr>
      <w:r>
        <w:rPr>
          <w:rStyle w:val="HTMLCode"/>
          <w:lang w:val="en-US"/>
        </w:rPr>
        <w:t xml:space="preserve">      "system" : "http://example.com/codes/workflow",</w:t>
      </w:r>
    </w:p>
    <w:p w14:paraId="32306586" w14:textId="77777777" w:rsidR="00C51368" w:rsidRDefault="00E43BD9">
      <w:pPr>
        <w:pStyle w:val="HTMLPreformatted"/>
        <w:divId w:val="1577745945"/>
        <w:rPr>
          <w:lang w:val="en-US"/>
        </w:rPr>
      </w:pPr>
      <w:r>
        <w:rPr>
          <w:rStyle w:val="HTMLCode"/>
          <w:lang w:val="en-US"/>
        </w:rPr>
        <w:t xml:space="preserve">      "code" : "needs-review"</w:t>
      </w:r>
    </w:p>
    <w:p w14:paraId="05B397A8" w14:textId="77777777" w:rsidR="00C51368" w:rsidRDefault="00E43BD9">
      <w:pPr>
        <w:pStyle w:val="HTMLPreformatted"/>
        <w:divId w:val="1577745945"/>
        <w:rPr>
          <w:lang w:val="en-US"/>
        </w:rPr>
      </w:pPr>
      <w:r>
        <w:rPr>
          <w:rStyle w:val="HTMLCode"/>
          <w:lang w:val="en-US"/>
        </w:rPr>
        <w:t xml:space="preserve">    }]</w:t>
      </w:r>
    </w:p>
    <w:p w14:paraId="55CDB091" w14:textId="77777777" w:rsidR="00C51368" w:rsidRDefault="00E43BD9">
      <w:pPr>
        <w:pStyle w:val="HTMLPreformatted"/>
        <w:divId w:val="1577745945"/>
        <w:rPr>
          <w:lang w:val="en-US"/>
        </w:rPr>
      </w:pPr>
      <w:r>
        <w:rPr>
          <w:rStyle w:val="HTMLCode"/>
          <w:lang w:val="en-US"/>
        </w:rPr>
        <w:t xml:space="preserve">  },</w:t>
      </w:r>
    </w:p>
    <w:p w14:paraId="4EFB8EC8" w14:textId="77777777" w:rsidR="00C51368" w:rsidRDefault="00E43BD9">
      <w:pPr>
        <w:pStyle w:val="HTMLPreformatted"/>
        <w:divId w:val="1577745945"/>
        <w:rPr>
          <w:lang w:val="en-US"/>
        </w:rPr>
      </w:pPr>
      <w:r>
        <w:rPr>
          <w:rStyle w:val="HTMLCode"/>
          <w:lang w:val="en-US"/>
        </w:rPr>
        <w:t xml:space="preserve">  "implicitRules" : "http://example-consortium.org/fhir/ehr-plugins",</w:t>
      </w:r>
    </w:p>
    <w:p w14:paraId="23A15BE9" w14:textId="77777777" w:rsidR="00C51368" w:rsidRDefault="00E43BD9">
      <w:pPr>
        <w:pStyle w:val="HTMLPreformatted"/>
        <w:divId w:val="1577745945"/>
        <w:rPr>
          <w:lang w:val="en-US"/>
        </w:rPr>
      </w:pPr>
      <w:r>
        <w:rPr>
          <w:rStyle w:val="HTMLCode"/>
          <w:lang w:val="en-US"/>
        </w:rPr>
        <w:t xml:space="preserve">  "language" : "X"</w:t>
      </w:r>
    </w:p>
    <w:p w14:paraId="004FB78A" w14:textId="77777777" w:rsidR="00C51368" w:rsidRDefault="00E43BD9">
      <w:pPr>
        <w:pStyle w:val="HTMLPreformatted"/>
        <w:divId w:val="1577745945"/>
        <w:rPr>
          <w:lang w:val="en-US"/>
        </w:rPr>
      </w:pPr>
      <w:r>
        <w:rPr>
          <w:rStyle w:val="HTMLCode"/>
          <w:lang w:val="en-US"/>
        </w:rPr>
        <w:t>}</w:t>
      </w:r>
    </w:p>
    <w:p w14:paraId="0D40DDF6" w14:textId="77777777" w:rsidR="00C51368" w:rsidRDefault="00E43BD9">
      <w:pPr>
        <w:pStyle w:val="NormalWeb"/>
        <w:divId w:val="1290356145"/>
        <w:rPr>
          <w:lang w:val="en-US"/>
        </w:rPr>
      </w:pPr>
      <w:r>
        <w:rPr>
          <w:lang w:val="en-US"/>
        </w:rPr>
        <w:t xml:space="preserve">Implementers notes: </w:t>
      </w:r>
    </w:p>
    <w:p w14:paraId="0C8FDC05"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14:paraId="05F86FC5"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lastRenderedPageBreak/>
        <w:t>id</w:t>
      </w:r>
      <w:r>
        <w:rPr>
          <w:rFonts w:eastAsia="Times New Roman"/>
          <w:lang w:val="en-US"/>
        </w:rPr>
        <w:t xml:space="preserve"> (line 3) - defined when the resource is created, and never changed. Only missing when the resource is first created</w:t>
      </w:r>
    </w:p>
    <w:p w14:paraId="26E4997C"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14:paraId="2AE0F079"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14:paraId="127612A9"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8"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14:paraId="56B69E2B"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9"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14:paraId="36DEC5BB"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0"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1" w:anchor="tags" w:history="1">
        <w:r>
          <w:rPr>
            <w:rStyle w:val="Hyperlink"/>
            <w:rFonts w:eastAsia="Times New Roman"/>
            <w:lang w:val="en-US"/>
          </w:rPr>
          <w:t>updated</w:t>
        </w:r>
      </w:hyperlink>
      <w:r>
        <w:rPr>
          <w:rFonts w:eastAsia="Times New Roman"/>
          <w:lang w:val="en-US"/>
        </w:rPr>
        <w:t xml:space="preserve"> without changing the resource version</w:t>
      </w:r>
    </w:p>
    <w:p w14:paraId="1B545A85"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922"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14:paraId="0E217404" w14:textId="77777777"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923"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14:paraId="346C6CCF" w14:textId="77777777" w:rsidR="00C51368" w:rsidRDefault="00E43BD9">
      <w:pPr>
        <w:pStyle w:val="NormalWeb"/>
        <w:divId w:val="1290356145"/>
        <w:rPr>
          <w:lang w:val="en-US"/>
        </w:rPr>
      </w:pPr>
      <w:r>
        <w:rPr>
          <w:lang w:val="en-US"/>
        </w:rPr>
        <w:t xml:space="preserve">Want more information? </w:t>
      </w:r>
    </w:p>
    <w:p w14:paraId="3E97133F" w14:textId="77777777" w:rsidR="00C51368" w:rsidRDefault="001708AB">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Resource Index</w:t>
        </w:r>
      </w:hyperlink>
    </w:p>
    <w:p w14:paraId="44CA2DC1" w14:textId="77777777" w:rsidR="00C51368" w:rsidRDefault="001708AB">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Guide</w:t>
        </w:r>
      </w:hyperlink>
    </w:p>
    <w:p w14:paraId="1B4A2519" w14:textId="77777777" w:rsidR="00C51368" w:rsidRDefault="001708AB">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Implementation Home</w:t>
        </w:r>
      </w:hyperlink>
    </w:p>
    <w:p w14:paraId="067DFDB6" w14:textId="77777777" w:rsidR="00C51368" w:rsidRDefault="001708AB">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Documentation Index</w:t>
        </w:r>
      </w:hyperlink>
    </w:p>
    <w:p w14:paraId="2A7AE97D" w14:textId="77777777" w:rsidR="00C51368" w:rsidRDefault="001708AB">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Support Links</w:t>
        </w:r>
      </w:hyperlink>
    </w:p>
    <w:p w14:paraId="485C26FE" w14:textId="77777777" w:rsidR="00C51368" w:rsidRDefault="00E43BD9">
      <w:pPr>
        <w:pStyle w:val="Heading1"/>
        <w:divId w:val="990249517"/>
        <w:rPr>
          <w:rFonts w:eastAsia="Times New Roman"/>
          <w:noProof/>
          <w:lang w:val="en-US"/>
        </w:rPr>
      </w:pPr>
      <w:r>
        <w:rPr>
          <w:rFonts w:eastAsia="Times New Roman"/>
          <w:noProof/>
          <w:lang w:val="en-US"/>
        </w:rPr>
        <w:t>overview.html</w:t>
      </w:r>
    </w:p>
    <w:p w14:paraId="1250BC29" w14:textId="77777777"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14:paraId="3E5BB74D" w14:textId="77777777">
        <w:trPr>
          <w:divId w:val="718480846"/>
          <w:tblCellSpacing w:w="15" w:type="dxa"/>
        </w:trPr>
        <w:tc>
          <w:tcPr>
            <w:tcW w:w="0" w:type="auto"/>
            <w:vAlign w:val="center"/>
            <w:hideMark/>
          </w:tcPr>
          <w:p w14:paraId="3E4F3B39" w14:textId="77777777" w:rsidR="00C51368" w:rsidRDefault="00E43BD9">
            <w:pPr>
              <w:rPr>
                <w:rFonts w:eastAsia="Times New Roman"/>
              </w:rPr>
            </w:pPr>
            <w:r>
              <w:rPr>
                <w:rFonts w:eastAsia="Times New Roman"/>
              </w:rPr>
              <w:t>Work Group</w:t>
            </w:r>
          </w:p>
        </w:tc>
        <w:tc>
          <w:tcPr>
            <w:tcW w:w="0" w:type="auto"/>
            <w:vAlign w:val="center"/>
            <w:hideMark/>
          </w:tcPr>
          <w:p w14:paraId="009FDABE" w14:textId="77777777" w:rsidR="00C51368" w:rsidRDefault="001708AB">
            <w:pPr>
              <w:rPr>
                <w:rFonts w:eastAsia="Times New Roman"/>
              </w:rPr>
            </w:pPr>
            <w:hyperlink r:id="rId19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F97671F" w14:textId="77777777" w:rsidR="00C51368" w:rsidRDefault="001708AB">
            <w:pPr>
              <w:rPr>
                <w:rFonts w:eastAsia="Times New Roman"/>
              </w:rPr>
            </w:pPr>
            <w:hyperlink r:id="rId1930" w:anchor="status" w:history="1">
              <w:r w:rsidR="00E43BD9">
                <w:rPr>
                  <w:rStyle w:val="Hyperlink"/>
                  <w:rFonts w:eastAsia="Times New Roman"/>
                </w:rPr>
                <w:t>Ballot Status</w:t>
              </w:r>
            </w:hyperlink>
            <w:r w:rsidR="00E43BD9">
              <w:rPr>
                <w:rFonts w:eastAsia="Times New Roman"/>
              </w:rPr>
              <w:t xml:space="preserve">: </w:t>
            </w:r>
            <w:hyperlink r:id="rId1931" w:anchor="pubs" w:history="1">
              <w:r w:rsidR="00E43BD9">
                <w:rPr>
                  <w:rStyle w:val="Hyperlink"/>
                  <w:rFonts w:eastAsia="Times New Roman"/>
                </w:rPr>
                <w:t>DSTU 2</w:t>
              </w:r>
            </w:hyperlink>
          </w:p>
        </w:tc>
      </w:tr>
    </w:tbl>
    <w:p w14:paraId="5F93DC4D" w14:textId="77777777"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14:paraId="46775787" w14:textId="77777777" w:rsidR="00C51368" w:rsidRDefault="00E43BD9">
      <w:pPr>
        <w:pStyle w:val="Heading3"/>
        <w:divId w:val="718480846"/>
        <w:rPr>
          <w:rFonts w:eastAsia="Times New Roman"/>
          <w:lang w:val="en-US"/>
        </w:rPr>
      </w:pPr>
      <w:r>
        <w:rPr>
          <w:rFonts w:eastAsia="Times New Roman"/>
          <w:lang w:val="en-US"/>
        </w:rPr>
        <w:t>Background</w:t>
      </w:r>
    </w:p>
    <w:p w14:paraId="6B65C2E9" w14:textId="77777777"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32" w:history="1">
        <w:r>
          <w:rPr>
            <w:rStyle w:val="Hyperlink"/>
            <w:lang w:val="en-US"/>
          </w:rPr>
          <w:t>Coming digital challenges in healthcare</w:t>
        </w:r>
      </w:hyperlink>
      <w:r>
        <w:rPr>
          <w:lang w:val="en-US"/>
        </w:rPr>
        <w:t xml:space="preserve">) </w:t>
      </w:r>
    </w:p>
    <w:p w14:paraId="39F361ED" w14:textId="77777777" w:rsidR="00C51368" w:rsidRDefault="001708AB">
      <w:pPr>
        <w:pStyle w:val="NormalWeb"/>
        <w:divId w:val="718480846"/>
        <w:rPr>
          <w:lang w:val="en-US"/>
        </w:rPr>
      </w:pPr>
      <w:hyperlink r:id="rId1933"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4" w:history="1">
        <w:r w:rsidR="00E43BD9">
          <w:rPr>
            <w:rStyle w:val="Hyperlink"/>
            <w:lang w:val="en-US"/>
          </w:rPr>
          <w:t>Comparing FHIR to other HL7 standards</w:t>
        </w:r>
      </w:hyperlink>
      <w:r w:rsidR="00E43BD9">
        <w:rPr>
          <w:lang w:val="en-US"/>
        </w:rPr>
        <w:t xml:space="preserve">) </w:t>
      </w:r>
    </w:p>
    <w:p w14:paraId="49008F8C" w14:textId="77777777"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5" w:history="1">
        <w:r>
          <w:rPr>
            <w:rStyle w:val="Hyperlink"/>
            <w:lang w:val="en-US"/>
          </w:rPr>
          <w:t>Comparing FHIR to other HL7 standards</w:t>
        </w:r>
      </w:hyperlink>
      <w:r>
        <w:rPr>
          <w:lang w:val="en-US"/>
        </w:rPr>
        <w:t xml:space="preserve">) </w:t>
      </w:r>
    </w:p>
    <w:p w14:paraId="358FCE85" w14:textId="77777777" w:rsidR="00C51368" w:rsidRDefault="00E43BD9">
      <w:pPr>
        <w:pStyle w:val="Heading3"/>
        <w:divId w:val="718480846"/>
        <w:rPr>
          <w:rFonts w:eastAsia="Times New Roman"/>
          <w:lang w:val="en-US"/>
        </w:rPr>
      </w:pPr>
      <w:r>
        <w:rPr>
          <w:rFonts w:eastAsia="Times New Roman"/>
          <w:lang w:val="en-US"/>
        </w:rPr>
        <w:t>Components</w:t>
      </w:r>
    </w:p>
    <w:p w14:paraId="68F283EE" w14:textId="77777777" w:rsidR="00C51368" w:rsidRDefault="00E43BD9">
      <w:pPr>
        <w:pStyle w:val="NormalWeb"/>
        <w:divId w:val="718480846"/>
        <w:rPr>
          <w:lang w:val="en-US"/>
        </w:rPr>
      </w:pPr>
      <w:r>
        <w:rPr>
          <w:lang w:val="en-US"/>
        </w:rPr>
        <w:t xml:space="preserve">The basic building block in FHIR is a </w:t>
      </w:r>
      <w:hyperlink r:id="rId1936" w:history="1">
        <w:r>
          <w:rPr>
            <w:rStyle w:val="Hyperlink"/>
            <w:lang w:val="en-US"/>
          </w:rPr>
          <w:t>Resource</w:t>
        </w:r>
      </w:hyperlink>
      <w:r>
        <w:rPr>
          <w:lang w:val="en-US"/>
        </w:rPr>
        <w:t xml:space="preserve">. All exchangeable content is defined as a resource. Resources all share the following set of characteristics: </w:t>
      </w:r>
    </w:p>
    <w:p w14:paraId="3ABC2378"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7" w:history="1">
        <w:r>
          <w:rPr>
            <w:rStyle w:val="Hyperlink"/>
            <w:rFonts w:eastAsia="Times New Roman"/>
            <w:lang w:val="en-US"/>
          </w:rPr>
          <w:t>define</w:t>
        </w:r>
      </w:hyperlink>
      <w:r>
        <w:rPr>
          <w:rFonts w:eastAsia="Times New Roman"/>
          <w:lang w:val="en-US"/>
        </w:rPr>
        <w:t xml:space="preserve"> and </w:t>
      </w:r>
      <w:hyperlink r:id="rId1938" w:history="1">
        <w:r>
          <w:rPr>
            <w:rStyle w:val="Hyperlink"/>
            <w:rFonts w:eastAsia="Times New Roman"/>
            <w:lang w:val="en-US"/>
          </w:rPr>
          <w:t>represent</w:t>
        </w:r>
      </w:hyperlink>
      <w:r>
        <w:rPr>
          <w:rFonts w:eastAsia="Times New Roman"/>
          <w:lang w:val="en-US"/>
        </w:rPr>
        <w:t xml:space="preserve"> them, building them from </w:t>
      </w:r>
      <w:hyperlink r:id="rId1939" w:history="1">
        <w:r>
          <w:rPr>
            <w:rStyle w:val="Hyperlink"/>
            <w:rFonts w:eastAsia="Times New Roman"/>
            <w:lang w:val="en-US"/>
          </w:rPr>
          <w:t>data types</w:t>
        </w:r>
      </w:hyperlink>
      <w:r>
        <w:rPr>
          <w:rFonts w:eastAsia="Times New Roman"/>
          <w:lang w:val="en-US"/>
        </w:rPr>
        <w:t xml:space="preserve"> that define common reusable patterns of elements</w:t>
      </w:r>
    </w:p>
    <w:p w14:paraId="5EA97C8C"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0" w:anchor="metadata" w:history="1">
        <w:r>
          <w:rPr>
            <w:rStyle w:val="Hyperlink"/>
            <w:rFonts w:eastAsia="Times New Roman"/>
            <w:lang w:val="en-US"/>
          </w:rPr>
          <w:t>metadata</w:t>
        </w:r>
      </w:hyperlink>
    </w:p>
    <w:p w14:paraId="271BEB6A" w14:textId="77777777"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1" w:history="1">
        <w:r>
          <w:rPr>
            <w:rStyle w:val="Hyperlink"/>
            <w:rFonts w:eastAsia="Times New Roman"/>
            <w:lang w:val="en-US"/>
          </w:rPr>
          <w:t>human readable</w:t>
        </w:r>
      </w:hyperlink>
      <w:r>
        <w:rPr>
          <w:rFonts w:eastAsia="Times New Roman"/>
          <w:lang w:val="en-US"/>
        </w:rPr>
        <w:t xml:space="preserve"> part</w:t>
      </w:r>
    </w:p>
    <w:p w14:paraId="75231234" w14:textId="77777777" w:rsidR="00C51368" w:rsidRDefault="00E43BD9">
      <w:pPr>
        <w:pStyle w:val="Heading3"/>
        <w:divId w:val="718480846"/>
        <w:rPr>
          <w:rFonts w:eastAsia="Times New Roman"/>
          <w:lang w:val="en-US"/>
        </w:rPr>
      </w:pPr>
      <w:r>
        <w:rPr>
          <w:rFonts w:eastAsia="Times New Roman"/>
          <w:lang w:val="en-US"/>
        </w:rPr>
        <w:t>Approach</w:t>
      </w:r>
    </w:p>
    <w:p w14:paraId="5D7E46C8" w14:textId="77777777" w:rsidR="00C51368" w:rsidRDefault="00E43BD9">
      <w:pPr>
        <w:pStyle w:val="Heading4"/>
        <w:divId w:val="718480846"/>
        <w:rPr>
          <w:rFonts w:eastAsia="Times New Roman"/>
          <w:lang w:val="en-US"/>
        </w:rPr>
      </w:pPr>
      <w:r>
        <w:rPr>
          <w:rFonts w:eastAsia="Times New Roman"/>
          <w:lang w:val="en-US"/>
        </w:rPr>
        <w:t>Approach to information modeling</w:t>
      </w:r>
    </w:p>
    <w:p w14:paraId="506E4417" w14:textId="77777777"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2" w:history="1">
        <w:r>
          <w:rPr>
            <w:rStyle w:val="Hyperlink"/>
            <w:lang w:val="en-US"/>
          </w:rPr>
          <w:t>built-in extension mechanism</w:t>
        </w:r>
      </w:hyperlink>
      <w:r>
        <w:rPr>
          <w:lang w:val="en-US"/>
        </w:rPr>
        <w:t xml:space="preserve"> to cover the remaining content as needed. </w:t>
      </w:r>
    </w:p>
    <w:p w14:paraId="3137139A" w14:textId="77777777"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3"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4"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14:paraId="28F7CE58" w14:textId="77777777" w:rsidR="00C51368" w:rsidRDefault="001708AB">
      <w:pPr>
        <w:numPr>
          <w:ilvl w:val="0"/>
          <w:numId w:val="221"/>
        </w:numPr>
        <w:spacing w:before="100" w:beforeAutospacing="1" w:after="100" w:afterAutospacing="1"/>
        <w:divId w:val="718480846"/>
        <w:rPr>
          <w:rFonts w:eastAsia="Times New Roman"/>
          <w:lang w:val="en-US"/>
        </w:rPr>
      </w:pPr>
      <w:hyperlink r:id="rId1945"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14:paraId="45B3BFD0" w14:textId="77777777" w:rsidR="00C51368" w:rsidRDefault="001708AB">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14:paraId="1BD27119" w14:textId="77777777" w:rsidR="00C51368" w:rsidRDefault="00E43BD9">
      <w:pPr>
        <w:pStyle w:val="Heading3"/>
        <w:divId w:val="718480846"/>
        <w:rPr>
          <w:rFonts w:eastAsia="Times New Roman"/>
          <w:lang w:val="en-US"/>
        </w:rPr>
      </w:pPr>
      <w:r>
        <w:rPr>
          <w:rFonts w:eastAsia="Times New Roman"/>
          <w:lang w:val="en-US"/>
        </w:rPr>
        <w:t>The Specification</w:t>
      </w:r>
    </w:p>
    <w:p w14:paraId="73497A16" w14:textId="77777777" w:rsidR="00C51368" w:rsidRDefault="00E43BD9">
      <w:pPr>
        <w:pStyle w:val="NormalWeb"/>
        <w:divId w:val="718480846"/>
        <w:rPr>
          <w:lang w:val="en-US"/>
        </w:rPr>
      </w:pPr>
      <w:r>
        <w:rPr>
          <w:lang w:val="en-US"/>
        </w:rPr>
        <w:t xml:space="preserve">Broadly, the FHIR specification is broken up into 3 parts: </w:t>
      </w:r>
    </w:p>
    <w:p w14:paraId="64DD8C0F" w14:textId="77777777"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7" w:history="1">
        <w:r>
          <w:rPr>
            <w:rStyle w:val="Hyperlink"/>
            <w:rFonts w:eastAsia="Times New Roman"/>
            <w:lang w:val="en-US"/>
          </w:rPr>
          <w:t>documentation</w:t>
        </w:r>
      </w:hyperlink>
      <w:r>
        <w:rPr>
          <w:rFonts w:eastAsia="Times New Roman"/>
          <w:lang w:val="en-US"/>
        </w:rPr>
        <w:t xml:space="preserve"> that describes how </w:t>
      </w:r>
      <w:hyperlink r:id="rId1948"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9" w:history="1">
        <w:r>
          <w:rPr>
            <w:rStyle w:val="Hyperlink"/>
            <w:rFonts w:eastAsia="Times New Roman"/>
            <w:lang w:val="en-US"/>
          </w:rPr>
          <w:t>data types</w:t>
        </w:r>
      </w:hyperlink>
      <w:r>
        <w:rPr>
          <w:rFonts w:eastAsia="Times New Roman"/>
          <w:lang w:val="en-US"/>
        </w:rPr>
        <w:t xml:space="preserve">, </w:t>
      </w:r>
      <w:hyperlink r:id="rId1950" w:history="1">
        <w:r>
          <w:rPr>
            <w:rStyle w:val="Hyperlink"/>
            <w:rFonts w:eastAsia="Times New Roman"/>
            <w:lang w:val="en-US"/>
          </w:rPr>
          <w:t>codes</w:t>
        </w:r>
      </w:hyperlink>
      <w:r>
        <w:rPr>
          <w:rFonts w:eastAsia="Times New Roman"/>
          <w:lang w:val="en-US"/>
        </w:rPr>
        <w:t xml:space="preserve">, and the </w:t>
      </w:r>
      <w:hyperlink r:id="rId1951" w:history="1">
        <w:r>
          <w:rPr>
            <w:rStyle w:val="Hyperlink"/>
            <w:rFonts w:eastAsia="Times New Roman"/>
            <w:lang w:val="en-US"/>
          </w:rPr>
          <w:t>XML</w:t>
        </w:r>
      </w:hyperlink>
      <w:r>
        <w:rPr>
          <w:rFonts w:eastAsia="Times New Roman"/>
          <w:lang w:val="en-US"/>
        </w:rPr>
        <w:t xml:space="preserve"> and </w:t>
      </w:r>
      <w:hyperlink r:id="rId1952" w:history="1">
        <w:r>
          <w:rPr>
            <w:rStyle w:val="Hyperlink"/>
            <w:rFonts w:eastAsia="Times New Roman"/>
            <w:lang w:val="en-US"/>
          </w:rPr>
          <w:t>JSON formats</w:t>
        </w:r>
      </w:hyperlink>
    </w:p>
    <w:p w14:paraId="22531536" w14:textId="77777777" w:rsidR="00C51368" w:rsidRDefault="001708AB">
      <w:pPr>
        <w:numPr>
          <w:ilvl w:val="0"/>
          <w:numId w:val="222"/>
        </w:numPr>
        <w:spacing w:before="100" w:beforeAutospacing="1" w:after="100" w:afterAutospacing="1"/>
        <w:divId w:val="718480846"/>
        <w:rPr>
          <w:rFonts w:eastAsia="Times New Roman"/>
          <w:lang w:val="en-US"/>
        </w:rPr>
      </w:pPr>
      <w:hyperlink r:id="rId1953"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4" w:history="1">
        <w:r w:rsidR="00E43BD9">
          <w:rPr>
            <w:rStyle w:val="Hyperlink"/>
            <w:rFonts w:eastAsia="Times New Roman"/>
            <w:lang w:val="en-US"/>
          </w:rPr>
          <w:t>REST</w:t>
        </w:r>
      </w:hyperlink>
      <w:r w:rsidR="00E43BD9">
        <w:rPr>
          <w:rFonts w:eastAsia="Times New Roman"/>
          <w:lang w:val="en-US"/>
        </w:rPr>
        <w:t xml:space="preserve">, </w:t>
      </w:r>
      <w:hyperlink r:id="rId1955" w:history="1">
        <w:r w:rsidR="00E43BD9">
          <w:rPr>
            <w:rStyle w:val="Hyperlink"/>
            <w:rFonts w:eastAsia="Times New Roman"/>
            <w:lang w:val="en-US"/>
          </w:rPr>
          <w:t>Messaging</w:t>
        </w:r>
      </w:hyperlink>
      <w:r w:rsidR="00E43BD9">
        <w:rPr>
          <w:rFonts w:eastAsia="Times New Roman"/>
          <w:lang w:val="en-US"/>
        </w:rPr>
        <w:t xml:space="preserve">, as </w:t>
      </w:r>
      <w:hyperlink r:id="rId1956" w:history="1">
        <w:r w:rsidR="00E43BD9">
          <w:rPr>
            <w:rStyle w:val="Hyperlink"/>
            <w:rFonts w:eastAsia="Times New Roman"/>
            <w:lang w:val="en-US"/>
          </w:rPr>
          <w:t>clinical documents</w:t>
        </w:r>
      </w:hyperlink>
      <w:r w:rsidR="00E43BD9">
        <w:rPr>
          <w:rFonts w:eastAsia="Times New Roman"/>
          <w:lang w:val="en-US"/>
        </w:rPr>
        <w:t xml:space="preserve">, or in a </w:t>
      </w:r>
      <w:hyperlink r:id="rId1957" w:history="1">
        <w:r w:rsidR="00E43BD9">
          <w:rPr>
            <w:rStyle w:val="Hyperlink"/>
            <w:rFonts w:eastAsia="Times New Roman"/>
            <w:lang w:val="en-US"/>
          </w:rPr>
          <w:t>service based architecture</w:t>
        </w:r>
      </w:hyperlink>
    </w:p>
    <w:p w14:paraId="68617276" w14:textId="77777777"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8"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9" w:history="1">
        <w:r>
          <w:rPr>
            <w:rStyle w:val="Hyperlink"/>
            <w:rFonts w:eastAsia="Times New Roman"/>
            <w:lang w:val="en-US"/>
          </w:rPr>
          <w:t>clinical</w:t>
        </w:r>
      </w:hyperlink>
      <w:r>
        <w:rPr>
          <w:rFonts w:eastAsia="Times New Roman"/>
          <w:lang w:val="en-US"/>
        </w:rPr>
        <w:t xml:space="preserve">, </w:t>
      </w:r>
      <w:hyperlink r:id="rId1960" w:history="1">
        <w:r>
          <w:rPr>
            <w:rStyle w:val="Hyperlink"/>
            <w:rFonts w:eastAsia="Times New Roman"/>
            <w:lang w:val="en-US"/>
          </w:rPr>
          <w:t>administrative</w:t>
        </w:r>
      </w:hyperlink>
      <w:r>
        <w:rPr>
          <w:rFonts w:eastAsia="Times New Roman"/>
          <w:lang w:val="en-US"/>
        </w:rPr>
        <w:t xml:space="preserve"> and </w:t>
      </w:r>
      <w:hyperlink r:id="rId1961" w:history="1">
        <w:r>
          <w:rPr>
            <w:rStyle w:val="Hyperlink"/>
            <w:rFonts w:eastAsia="Times New Roman"/>
            <w:lang w:val="en-US"/>
          </w:rPr>
          <w:t>infrastructural</w:t>
        </w:r>
      </w:hyperlink>
      <w:r>
        <w:rPr>
          <w:rFonts w:eastAsia="Times New Roman"/>
          <w:lang w:val="en-US"/>
        </w:rPr>
        <w:t xml:space="preserve"> resources</w:t>
      </w:r>
    </w:p>
    <w:p w14:paraId="7D70FB65" w14:textId="77777777" w:rsidR="00C51368" w:rsidRDefault="00E43BD9">
      <w:pPr>
        <w:pStyle w:val="NormalWeb"/>
        <w:divId w:val="718480846"/>
        <w:rPr>
          <w:lang w:val="en-US"/>
        </w:rPr>
      </w:pPr>
      <w:r>
        <w:rPr>
          <w:lang w:val="en-US"/>
        </w:rPr>
        <w:t xml:space="preserve">Resources have a wide range of uses, from pure clinical content such as </w:t>
      </w:r>
      <w:hyperlink r:id="rId1962" w:history="1">
        <w:r>
          <w:rPr>
            <w:rStyle w:val="Hyperlink"/>
            <w:lang w:val="en-US"/>
          </w:rPr>
          <w:t>care plans</w:t>
        </w:r>
      </w:hyperlink>
      <w:r>
        <w:rPr>
          <w:lang w:val="en-US"/>
        </w:rPr>
        <w:t xml:space="preserve"> and </w:t>
      </w:r>
      <w:hyperlink r:id="rId1963" w:history="1">
        <w:r>
          <w:rPr>
            <w:rStyle w:val="Hyperlink"/>
            <w:lang w:val="en-US"/>
          </w:rPr>
          <w:t>diagnostic reports</w:t>
        </w:r>
      </w:hyperlink>
      <w:r>
        <w:rPr>
          <w:lang w:val="en-US"/>
        </w:rPr>
        <w:t xml:space="preserve"> through to pure infrastructure such as </w:t>
      </w:r>
      <w:hyperlink r:id="rId1964" w:history="1">
        <w:r>
          <w:rPr>
            <w:rStyle w:val="Hyperlink"/>
            <w:lang w:val="en-US"/>
          </w:rPr>
          <w:t>Message Header</w:t>
        </w:r>
      </w:hyperlink>
      <w:r>
        <w:rPr>
          <w:lang w:val="en-US"/>
        </w:rPr>
        <w:t xml:space="preserve"> and </w:t>
      </w:r>
      <w:hyperlink r:id="rId1965"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14:paraId="72694C6C" w14:textId="77777777" w:rsidR="00C51368" w:rsidRDefault="00E43BD9">
      <w:pPr>
        <w:pStyle w:val="Heading3"/>
        <w:divId w:val="718480846"/>
        <w:rPr>
          <w:rFonts w:eastAsia="Times New Roman"/>
          <w:lang w:val="en-US"/>
        </w:rPr>
      </w:pPr>
      <w:r>
        <w:rPr>
          <w:rFonts w:eastAsia="Times New Roman"/>
          <w:lang w:val="en-US"/>
        </w:rPr>
        <w:t>Where to Start</w:t>
      </w:r>
    </w:p>
    <w:p w14:paraId="4CA5B974" w14:textId="77777777" w:rsidR="00C51368" w:rsidRDefault="00E43BD9">
      <w:pPr>
        <w:pStyle w:val="NormalWeb"/>
        <w:divId w:val="718480846"/>
        <w:rPr>
          <w:lang w:val="en-US"/>
        </w:rPr>
      </w:pPr>
      <w:r>
        <w:rPr>
          <w:lang w:val="en-US"/>
        </w:rPr>
        <w:t xml:space="preserve">The best place to start is to quickly read the </w:t>
      </w:r>
      <w:hyperlink r:id="rId1966" w:history="1">
        <w:r>
          <w:rPr>
            <w:rStyle w:val="Hyperlink"/>
            <w:lang w:val="en-US"/>
          </w:rPr>
          <w:t>Resources</w:t>
        </w:r>
      </w:hyperlink>
      <w:r>
        <w:rPr>
          <w:lang w:val="en-US"/>
        </w:rPr>
        <w:t xml:space="preserve"> list to get a sense of what resources exist and then look at the </w:t>
      </w:r>
      <w:hyperlink r:id="rId1967" w:history="1">
        <w:r>
          <w:rPr>
            <w:rStyle w:val="Hyperlink"/>
            <w:lang w:val="en-US"/>
          </w:rPr>
          <w:t>Patient resource</w:t>
        </w:r>
      </w:hyperlink>
      <w:r>
        <w:rPr>
          <w:lang w:val="en-US"/>
        </w:rPr>
        <w:t xml:space="preserve"> definition to see what resource definitions look like, and then read these background pages: </w:t>
      </w:r>
    </w:p>
    <w:p w14:paraId="0CC8787A" w14:textId="77777777" w:rsidR="00C51368" w:rsidRDefault="001708AB">
      <w:pPr>
        <w:numPr>
          <w:ilvl w:val="0"/>
          <w:numId w:val="223"/>
        </w:numPr>
        <w:spacing w:before="100" w:beforeAutospacing="1" w:after="100" w:afterAutospacing="1"/>
        <w:divId w:val="718480846"/>
        <w:rPr>
          <w:rFonts w:eastAsia="Times New Roman"/>
          <w:lang w:val="en-US"/>
        </w:rPr>
      </w:pPr>
      <w:hyperlink r:id="rId1968"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14:paraId="01C291ED"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9" w:history="1">
        <w:r>
          <w:rPr>
            <w:rStyle w:val="Hyperlink"/>
            <w:rFonts w:eastAsia="Times New Roman"/>
            <w:lang w:val="en-US"/>
          </w:rPr>
          <w:t>Narrative</w:t>
        </w:r>
      </w:hyperlink>
      <w:r>
        <w:rPr>
          <w:rFonts w:eastAsia="Times New Roman"/>
          <w:lang w:val="en-US"/>
        </w:rPr>
        <w:t xml:space="preserve"> they all contain, and how </w:t>
      </w:r>
      <w:hyperlink r:id="rId1970" w:history="1">
        <w:r>
          <w:rPr>
            <w:rStyle w:val="Hyperlink"/>
            <w:rFonts w:eastAsia="Times New Roman"/>
            <w:lang w:val="en-US"/>
          </w:rPr>
          <w:t>Resources refer to each other</w:t>
        </w:r>
      </w:hyperlink>
    </w:p>
    <w:p w14:paraId="2064EE04" w14:textId="77777777" w:rsidR="00C51368" w:rsidRDefault="001708AB">
      <w:pPr>
        <w:numPr>
          <w:ilvl w:val="0"/>
          <w:numId w:val="223"/>
        </w:numPr>
        <w:spacing w:before="100" w:beforeAutospacing="1" w:after="100" w:afterAutospacing="1"/>
        <w:divId w:val="718480846"/>
        <w:rPr>
          <w:rFonts w:eastAsia="Times New Roman"/>
          <w:lang w:val="en-US"/>
        </w:rPr>
      </w:pPr>
      <w:hyperlink r:id="rId1971" w:history="1">
        <w:r w:rsidR="00E43BD9">
          <w:rPr>
            <w:rStyle w:val="Hyperlink"/>
            <w:rFonts w:eastAsia="Times New Roman"/>
            <w:lang w:val="en-US"/>
          </w:rPr>
          <w:t>Formats</w:t>
        </w:r>
      </w:hyperlink>
      <w:r w:rsidR="00E43BD9">
        <w:rPr>
          <w:rFonts w:eastAsia="Times New Roman"/>
          <w:lang w:val="en-US"/>
        </w:rPr>
        <w:t xml:space="preserve">: </w:t>
      </w:r>
      <w:hyperlink r:id="rId1972" w:history="1">
        <w:r w:rsidR="00E43BD9">
          <w:rPr>
            <w:rStyle w:val="Hyperlink"/>
            <w:rFonts w:eastAsia="Times New Roman"/>
            <w:lang w:val="en-US"/>
          </w:rPr>
          <w:t>XML</w:t>
        </w:r>
      </w:hyperlink>
      <w:r w:rsidR="00E43BD9">
        <w:rPr>
          <w:rFonts w:eastAsia="Times New Roman"/>
          <w:lang w:val="en-US"/>
        </w:rPr>
        <w:t xml:space="preserve"> and </w:t>
      </w:r>
      <w:hyperlink r:id="rId1973" w:history="1">
        <w:r w:rsidR="00E43BD9">
          <w:rPr>
            <w:rStyle w:val="Hyperlink"/>
            <w:rFonts w:eastAsia="Times New Roman"/>
            <w:lang w:val="en-US"/>
          </w:rPr>
          <w:t>JSON</w:t>
        </w:r>
      </w:hyperlink>
    </w:p>
    <w:p w14:paraId="5B0BDCC8"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4" w:history="1">
        <w:r>
          <w:rPr>
            <w:rStyle w:val="Hyperlink"/>
            <w:rFonts w:eastAsia="Times New Roman"/>
            <w:lang w:val="en-US"/>
          </w:rPr>
          <w:t>Extensibility</w:t>
        </w:r>
      </w:hyperlink>
      <w:r>
        <w:rPr>
          <w:rFonts w:eastAsia="Times New Roman"/>
          <w:lang w:val="en-US"/>
        </w:rPr>
        <w:t>: a key way that the specification is kept simple</w:t>
      </w:r>
    </w:p>
    <w:p w14:paraId="7121C084" w14:textId="77777777"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5" w:history="1">
        <w:r>
          <w:rPr>
            <w:rStyle w:val="Hyperlink"/>
            <w:rFonts w:eastAsia="Times New Roman"/>
            <w:lang w:val="en-US"/>
          </w:rPr>
          <w:t>The Relationship between FHIR and other HL7 Standards</w:t>
        </w:r>
      </w:hyperlink>
      <w:r>
        <w:rPr>
          <w:rFonts w:eastAsia="Times New Roman"/>
          <w:lang w:val="en-US"/>
        </w:rPr>
        <w:t xml:space="preserve"> may also be useful</w:t>
      </w:r>
    </w:p>
    <w:p w14:paraId="36E37C51" w14:textId="77777777" w:rsidR="00C51368" w:rsidRDefault="00E43BD9">
      <w:pPr>
        <w:pStyle w:val="Heading4"/>
        <w:divId w:val="718480846"/>
        <w:rPr>
          <w:rFonts w:eastAsia="Times New Roman"/>
          <w:lang w:val="en-US"/>
        </w:rPr>
      </w:pPr>
      <w:r>
        <w:rPr>
          <w:rFonts w:eastAsia="Times New Roman"/>
          <w:lang w:val="en-US"/>
        </w:rPr>
        <w:t>Header Tabs</w:t>
      </w:r>
    </w:p>
    <w:p w14:paraId="50250CB6" w14:textId="77777777" w:rsidR="00C51368" w:rsidRDefault="00E43BD9">
      <w:pPr>
        <w:pStyle w:val="NormalWeb"/>
        <w:divId w:val="718480846"/>
        <w:rPr>
          <w:lang w:val="en-US"/>
        </w:rPr>
      </w:pPr>
      <w:r>
        <w:rPr>
          <w:lang w:val="en-US"/>
        </w:rPr>
        <w:t xml:space="preserve">These header tabs found through-out the specification are important, and many readers miss them: </w:t>
      </w:r>
    </w:p>
    <w:p w14:paraId="3865816D" w14:textId="77777777" w:rsidR="00C51368" w:rsidRDefault="00E43BD9">
      <w:pPr>
        <w:pStyle w:val="NormalWeb"/>
        <w:divId w:val="718480846"/>
        <w:rPr>
          <w:lang w:val="en-US"/>
        </w:rPr>
      </w:pPr>
      <w:r>
        <w:rPr>
          <w:noProof/>
          <w:lang w:val="en-US" w:eastAsia="en-US"/>
        </w:rPr>
        <w:drawing>
          <wp:inline distT="0" distB="0" distL="0" distR="0" wp14:anchorId="5AC7BDD4" wp14:editId="3BCA454F">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9230E3D" w14:textId="77777777" w:rsidR="00C51368" w:rsidRDefault="00E43BD9">
      <w:pPr>
        <w:pStyle w:val="NormalWeb"/>
        <w:divId w:val="718480846"/>
        <w:rPr>
          <w:lang w:val="en-US"/>
        </w:rPr>
      </w:pPr>
      <w:r>
        <w:rPr>
          <w:lang w:val="en-US"/>
        </w:rPr>
        <w:t xml:space="preserve">Resources and the </w:t>
      </w:r>
      <w:hyperlink r:id="rId1977"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14:paraId="40E5F341" w14:textId="77777777" w:rsidR="00C51368" w:rsidRDefault="00E43BD9">
      <w:pPr>
        <w:pStyle w:val="Heading3"/>
        <w:divId w:val="718480846"/>
        <w:rPr>
          <w:rFonts w:eastAsia="Times New Roman"/>
          <w:lang w:val="en-US"/>
        </w:rPr>
      </w:pPr>
      <w:r>
        <w:rPr>
          <w:rFonts w:eastAsia="Times New Roman"/>
          <w:lang w:val="en-US"/>
        </w:rPr>
        <w:t>Finding Additional Information and Providing Feedback</w:t>
      </w:r>
    </w:p>
    <w:p w14:paraId="50B1EE30" w14:textId="77777777"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14:paraId="550B7EA7" w14:textId="77777777"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14:paraId="3506B6FE" w14:textId="77777777" w:rsidR="00C51368" w:rsidRDefault="00E43BD9">
      <w:pPr>
        <w:pStyle w:val="Heading4"/>
        <w:divId w:val="718480846"/>
        <w:rPr>
          <w:rFonts w:eastAsia="Times New Roman"/>
          <w:lang w:val="en-US"/>
        </w:rPr>
      </w:pPr>
      <w:r>
        <w:rPr>
          <w:rFonts w:eastAsia="Times New Roman"/>
          <w:lang w:val="en-US"/>
        </w:rPr>
        <w:t>Comments</w:t>
      </w:r>
    </w:p>
    <w:p w14:paraId="5DA6FE72" w14:textId="77777777"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14:paraId="6A7C42E3" w14:textId="77777777" w:rsidR="00C51368" w:rsidRDefault="00E43BD9">
      <w:pPr>
        <w:pStyle w:val="Heading4"/>
        <w:divId w:val="718480846"/>
        <w:rPr>
          <w:rFonts w:eastAsia="Times New Roman"/>
          <w:lang w:val="en-US"/>
        </w:rPr>
      </w:pPr>
      <w:r>
        <w:rPr>
          <w:rFonts w:eastAsia="Times New Roman"/>
          <w:lang w:val="en-US"/>
        </w:rPr>
        <w:t>The FHIR Wiki</w:t>
      </w:r>
    </w:p>
    <w:p w14:paraId="3C1EF8C0" w14:textId="77777777" w:rsidR="00C51368" w:rsidRDefault="00E43BD9">
      <w:pPr>
        <w:pStyle w:val="NormalWeb"/>
        <w:divId w:val="718480846"/>
        <w:rPr>
          <w:lang w:val="en-US"/>
        </w:rPr>
      </w:pPr>
      <w:r>
        <w:rPr>
          <w:lang w:val="en-US"/>
        </w:rPr>
        <w:t xml:space="preserve">The FHIR project team also maintains a </w:t>
      </w:r>
      <w:hyperlink r:id="rId1978"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14:paraId="0B39A203" w14:textId="77777777"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9" w:history="1">
        <w:r>
          <w:rPr>
            <w:rStyle w:val="Hyperlink"/>
            <w:lang w:val="en-US"/>
          </w:rPr>
          <w:t>FHIR methodology</w:t>
        </w:r>
      </w:hyperlink>
      <w:r>
        <w:rPr>
          <w:lang w:val="en-US"/>
        </w:rPr>
        <w:t xml:space="preserve">, use of the </w:t>
      </w:r>
      <w:hyperlink r:id="rId1980" w:history="1">
        <w:r>
          <w:rPr>
            <w:rStyle w:val="Hyperlink"/>
            <w:lang w:val="en-US"/>
          </w:rPr>
          <w:t>FHIR design tools</w:t>
        </w:r>
      </w:hyperlink>
      <w:r>
        <w:rPr>
          <w:lang w:val="en-US"/>
        </w:rPr>
        <w:t xml:space="preserve">, etc. To explore the FHIR wiki, you can start at the </w:t>
      </w:r>
      <w:hyperlink r:id="rId1981" w:history="1">
        <w:r>
          <w:rPr>
            <w:rStyle w:val="Hyperlink"/>
            <w:lang w:val="en-US"/>
          </w:rPr>
          <w:t>root page</w:t>
        </w:r>
      </w:hyperlink>
      <w:r>
        <w:rPr>
          <w:lang w:val="en-US"/>
        </w:rPr>
        <w:t xml:space="preserve"> </w:t>
      </w:r>
    </w:p>
    <w:p w14:paraId="3D0912C6" w14:textId="77777777" w:rsidR="00C51368" w:rsidRDefault="00E43BD9">
      <w:pPr>
        <w:pStyle w:val="Heading4"/>
        <w:divId w:val="718480846"/>
        <w:rPr>
          <w:rFonts w:eastAsia="Times New Roman"/>
          <w:lang w:val="en-US"/>
        </w:rPr>
      </w:pPr>
      <w:r>
        <w:rPr>
          <w:rFonts w:eastAsia="Times New Roman"/>
          <w:lang w:val="en-US"/>
        </w:rPr>
        <w:lastRenderedPageBreak/>
        <w:t>Formal Change requests</w:t>
      </w:r>
    </w:p>
    <w:p w14:paraId="20220CEC" w14:textId="77777777" w:rsidR="00C51368" w:rsidRDefault="00E43BD9">
      <w:pPr>
        <w:pStyle w:val="NormalWeb"/>
        <w:divId w:val="718480846"/>
        <w:rPr>
          <w:lang w:val="en-US"/>
        </w:rPr>
      </w:pPr>
      <w:r>
        <w:rPr>
          <w:lang w:val="en-US"/>
        </w:rPr>
        <w:t xml:space="preserve">Formal requests for change can be submitted </w:t>
      </w:r>
      <w:hyperlink r:id="rId1982"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14:paraId="55568F27" w14:textId="77777777" w:rsidR="00C51368" w:rsidRDefault="00E43BD9">
      <w:pPr>
        <w:pStyle w:val="Heading4"/>
        <w:divId w:val="718480846"/>
        <w:rPr>
          <w:rFonts w:eastAsia="Times New Roman"/>
          <w:lang w:val="en-US"/>
        </w:rPr>
      </w:pPr>
      <w:r>
        <w:rPr>
          <w:rFonts w:eastAsia="Times New Roman"/>
          <w:lang w:val="en-US"/>
        </w:rPr>
        <w:t>Additional Information sources/Engagement Mechanisms</w:t>
      </w:r>
    </w:p>
    <w:p w14:paraId="74BEA7B4" w14:textId="77777777"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3" w:history="1">
        <w:r>
          <w:rPr>
            <w:rStyle w:val="Hyperlink"/>
            <w:lang w:val="en-US"/>
          </w:rPr>
          <w:t>Support Links</w:t>
        </w:r>
      </w:hyperlink>
      <w:r>
        <w:rPr>
          <w:lang w:val="en-US"/>
        </w:rPr>
        <w:t xml:space="preserve"> (and also </w:t>
      </w:r>
      <w:hyperlink r:id="rId1984" w:anchor="More_help_and_Asking_Questions" w:history="1">
        <w:r>
          <w:rPr>
            <w:rStyle w:val="Hyperlink"/>
            <w:lang w:val="en-US"/>
          </w:rPr>
          <w:t>here</w:t>
        </w:r>
      </w:hyperlink>
      <w:r>
        <w:rPr>
          <w:lang w:val="en-US"/>
        </w:rPr>
        <w:t xml:space="preserve">). </w:t>
      </w:r>
    </w:p>
    <w:p w14:paraId="51348ABE" w14:textId="77777777" w:rsidR="00C51368" w:rsidRDefault="00E43BD9">
      <w:pPr>
        <w:pStyle w:val="Heading1"/>
        <w:divId w:val="990249517"/>
        <w:rPr>
          <w:rFonts w:eastAsia="Times New Roman"/>
          <w:noProof/>
          <w:lang w:val="en-US"/>
        </w:rPr>
      </w:pPr>
      <w:r>
        <w:rPr>
          <w:rFonts w:eastAsia="Times New Roman"/>
          <w:noProof/>
          <w:lang w:val="en-US"/>
        </w:rPr>
        <w:t>page.html</w:t>
      </w:r>
    </w:p>
    <w:p w14:paraId="67BB79A8" w14:textId="77777777" w:rsidR="00C51368" w:rsidRDefault="00E43BD9">
      <w:pPr>
        <w:pStyle w:val="Heading1"/>
        <w:divId w:val="990249517"/>
        <w:rPr>
          <w:rFonts w:eastAsia="Times New Roman"/>
          <w:noProof/>
          <w:lang w:val="en-US"/>
        </w:rPr>
      </w:pPr>
      <w:r>
        <w:rPr>
          <w:rFonts w:eastAsia="Times New Roman"/>
          <w:noProof/>
          <w:lang w:val="en-US"/>
        </w:rPr>
        <w:t>profile.html</w:t>
      </w:r>
    </w:p>
    <w:p w14:paraId="1E370BAF" w14:textId="77777777" w:rsidR="00C51368" w:rsidRDefault="00E43BD9">
      <w:pPr>
        <w:pStyle w:val="NormalWeb"/>
        <w:divId w:val="990249517"/>
        <w:rPr>
          <w:lang w:val="en-US"/>
        </w:rPr>
      </w:pPr>
      <w:r>
        <w:rPr>
          <w:lang w:val="en-US"/>
        </w:rPr>
        <w:t xml:space="preserve">See here: </w:t>
      </w:r>
      <w:hyperlink r:id="rId1985" w:history="1">
        <w:r>
          <w:rPr>
            <w:rStyle w:val="Hyperlink"/>
            <w:lang w:val="en-US"/>
          </w:rPr>
          <w:t>this link</w:t>
        </w:r>
      </w:hyperlink>
      <w:r>
        <w:rPr>
          <w:lang w:val="en-US"/>
        </w:rPr>
        <w:t>.</w:t>
      </w:r>
    </w:p>
    <w:p w14:paraId="40C7F065" w14:textId="77777777" w:rsidR="00C51368" w:rsidRDefault="00E43BD9">
      <w:pPr>
        <w:pStyle w:val="Heading1"/>
        <w:divId w:val="990249517"/>
        <w:rPr>
          <w:rFonts w:eastAsia="Times New Roman"/>
          <w:noProof/>
          <w:lang w:val="en-US"/>
        </w:rPr>
      </w:pPr>
      <w:r>
        <w:rPr>
          <w:rFonts w:eastAsia="Times New Roman"/>
          <w:noProof/>
          <w:lang w:val="en-US"/>
        </w:rPr>
        <w:t>profilelist.html</w:t>
      </w:r>
    </w:p>
    <w:p w14:paraId="515E38E5" w14:textId="77777777" w:rsidR="00C51368" w:rsidRDefault="00E43BD9">
      <w:pPr>
        <w:pStyle w:val="Heading2"/>
        <w:divId w:val="1470131369"/>
        <w:rPr>
          <w:rFonts w:eastAsia="Times New Roman"/>
          <w:lang w:val="en-US"/>
        </w:rPr>
      </w:pPr>
      <w:r>
        <w:rPr>
          <w:rFonts w:eastAsia="Times New Roman"/>
          <w:lang w:val="en-US"/>
        </w:rPr>
        <w:t>Profiles defined as part of FHIR</w:t>
      </w:r>
    </w:p>
    <w:p w14:paraId="26B979BE" w14:textId="77777777" w:rsidR="00C51368" w:rsidRDefault="00E43BD9">
      <w:pPr>
        <w:pStyle w:val="NormalWeb"/>
        <w:divId w:val="1470131369"/>
        <w:rPr>
          <w:lang w:val="en-US"/>
        </w:rPr>
      </w:pPr>
      <w:r>
        <w:rPr>
          <w:lang w:val="en-US"/>
        </w:rPr>
        <w:t xml:space="preserve">This specification is a common platform standard that must be </w:t>
      </w:r>
      <w:hyperlink r:id="rId1986"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7" w:history="1">
        <w:r>
          <w:rPr>
            <w:rStyle w:val="Hyperlink"/>
            <w:lang w:val="en-US"/>
          </w:rPr>
          <w:t>Structure Definitions</w:t>
        </w:r>
      </w:hyperlink>
      <w:r>
        <w:rPr>
          <w:lang w:val="en-US"/>
        </w:rPr>
        <w:t xml:space="preserve"> (Constraints or Extensions), </w:t>
      </w:r>
      <w:hyperlink r:id="rId1988"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9" w:history="1">
        <w:r>
          <w:rPr>
            <w:rStyle w:val="Hyperlink"/>
            <w:lang w:val="en-US"/>
          </w:rPr>
          <w:t>http://fhir.org/registry</w:t>
        </w:r>
      </w:hyperlink>
      <w:r>
        <w:rPr>
          <w:lang w:val="en-US"/>
        </w:rPr>
        <w:t xml:space="preserve"> </w:t>
      </w:r>
    </w:p>
    <w:p w14:paraId="34802B9E" w14:textId="77777777" w:rsidR="00C51368" w:rsidRDefault="00E43BD9">
      <w:pPr>
        <w:pStyle w:val="NormalWeb"/>
        <w:divId w:val="1470131369"/>
        <w:rPr>
          <w:lang w:val="en-US"/>
        </w:rPr>
      </w:pPr>
      <w:r>
        <w:rPr>
          <w:lang w:val="en-US"/>
        </w:rPr>
        <w:t xml:space="preserve">Implementation Guides that define profiles: . </w:t>
      </w:r>
    </w:p>
    <w:p w14:paraId="34160BB7" w14:textId="77777777" w:rsidR="00C51368" w:rsidRDefault="00E43BD9">
      <w:pPr>
        <w:pStyle w:val="Heading1"/>
        <w:divId w:val="990249517"/>
        <w:rPr>
          <w:rFonts w:eastAsia="Times New Roman"/>
          <w:noProof/>
          <w:lang w:val="en-US"/>
        </w:rPr>
      </w:pPr>
      <w:r>
        <w:rPr>
          <w:rFonts w:eastAsia="Times New Roman"/>
          <w:noProof/>
          <w:lang w:val="en-US"/>
        </w:rPr>
        <w:t>profiling-examples.html</w:t>
      </w:r>
    </w:p>
    <w:p w14:paraId="4CCC319D" w14:textId="77777777"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6FFA2AC" w14:textId="77777777">
        <w:trPr>
          <w:divId w:val="1028028047"/>
          <w:tblCellSpacing w:w="15" w:type="dxa"/>
        </w:trPr>
        <w:tc>
          <w:tcPr>
            <w:tcW w:w="0" w:type="auto"/>
            <w:vAlign w:val="center"/>
            <w:hideMark/>
          </w:tcPr>
          <w:p w14:paraId="50982E79" w14:textId="77777777" w:rsidR="00C51368" w:rsidRDefault="00E43BD9">
            <w:pPr>
              <w:rPr>
                <w:rFonts w:eastAsia="Times New Roman"/>
              </w:rPr>
            </w:pPr>
            <w:r>
              <w:rPr>
                <w:rFonts w:eastAsia="Times New Roman"/>
              </w:rPr>
              <w:t>Work Group</w:t>
            </w:r>
          </w:p>
        </w:tc>
        <w:tc>
          <w:tcPr>
            <w:tcW w:w="0" w:type="auto"/>
            <w:vAlign w:val="center"/>
            <w:hideMark/>
          </w:tcPr>
          <w:p w14:paraId="793BBB02" w14:textId="77777777" w:rsidR="00C51368" w:rsidRDefault="001708AB">
            <w:pPr>
              <w:rPr>
                <w:rFonts w:eastAsia="Times New Roman"/>
              </w:rPr>
            </w:pPr>
            <w:hyperlink r:id="rId19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38240E1" w14:textId="77777777" w:rsidR="00C51368" w:rsidRDefault="001708AB">
            <w:pPr>
              <w:rPr>
                <w:rFonts w:eastAsia="Times New Roman"/>
              </w:rPr>
            </w:pPr>
            <w:hyperlink r:id="rId1991" w:anchor="status" w:history="1">
              <w:r w:rsidR="00E43BD9">
                <w:rPr>
                  <w:rStyle w:val="Hyperlink"/>
                  <w:rFonts w:eastAsia="Times New Roman"/>
                </w:rPr>
                <w:t>Ballot Status</w:t>
              </w:r>
            </w:hyperlink>
            <w:r w:rsidR="00E43BD9">
              <w:rPr>
                <w:rFonts w:eastAsia="Times New Roman"/>
              </w:rPr>
              <w:t xml:space="preserve">: </w:t>
            </w:r>
            <w:hyperlink r:id="rId1992" w:anchor="pubs" w:history="1">
              <w:r w:rsidR="00E43BD9">
                <w:rPr>
                  <w:rStyle w:val="Hyperlink"/>
                  <w:rFonts w:eastAsia="Times New Roman"/>
                </w:rPr>
                <w:t>DSTU 2</w:t>
              </w:r>
            </w:hyperlink>
          </w:p>
        </w:tc>
      </w:tr>
    </w:tbl>
    <w:p w14:paraId="08107D66" w14:textId="77777777"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14:paraId="7BA76E85" w14:textId="77777777"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Patient.telecom : ContactPoint [0..*] where the ContactPoint has system, value and use. </w:t>
      </w:r>
    </w:p>
    <w:p w14:paraId="6147D48F" w14:textId="77777777" w:rsidR="00C51368" w:rsidRDefault="00E43BD9">
      <w:pPr>
        <w:pStyle w:val="NormalWeb"/>
        <w:divId w:val="1028028047"/>
        <w:rPr>
          <w:lang w:val="en-US"/>
        </w:rPr>
      </w:pPr>
      <w:r>
        <w:rPr>
          <w:lang w:val="en-US"/>
        </w:rPr>
        <w:t xml:space="preserve">Consider the case where the profile should say: </w:t>
      </w:r>
    </w:p>
    <w:p w14:paraId="1BB24FB0"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14:paraId="22A7CF55"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14:paraId="1AC9B2CB"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14:paraId="46DCD117" w14:textId="77777777"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14:paraId="204E33CD" w14:textId="77777777" w:rsidR="00C51368" w:rsidRDefault="00E43BD9">
      <w:pPr>
        <w:pStyle w:val="NormalWeb"/>
        <w:divId w:val="1028028047"/>
        <w:rPr>
          <w:lang w:val="en-US"/>
        </w:rPr>
      </w:pPr>
      <w:r>
        <w:rPr>
          <w:lang w:val="en-US"/>
        </w:rPr>
        <w:t xml:space="preserve">An example of a patient resource that meets these rules: </w:t>
      </w:r>
    </w:p>
    <w:p w14:paraId="73260E25" w14:textId="77777777" w:rsidR="00C51368" w:rsidRDefault="00C51368">
      <w:pPr>
        <w:pStyle w:val="HTMLPreformatted"/>
        <w:divId w:val="1028028047"/>
        <w:rPr>
          <w:lang w:val="en-US"/>
        </w:rPr>
      </w:pPr>
    </w:p>
    <w:p w14:paraId="15F99702" w14:textId="77777777" w:rsidR="00C51368" w:rsidRDefault="00E43BD9">
      <w:pPr>
        <w:pStyle w:val="HTMLPreformatted"/>
        <w:divId w:val="1028028047"/>
        <w:rPr>
          <w:lang w:val="en-US"/>
        </w:rPr>
      </w:pPr>
      <w:r>
        <w:rPr>
          <w:lang w:val="en-US"/>
        </w:rPr>
        <w:t xml:space="preserve">&lt;Patient&gt;                         </w:t>
      </w:r>
    </w:p>
    <w:p w14:paraId="2322DB0E" w14:textId="77777777" w:rsidR="00C51368" w:rsidRDefault="00E43BD9">
      <w:pPr>
        <w:pStyle w:val="HTMLPreformatted"/>
        <w:divId w:val="1028028047"/>
        <w:rPr>
          <w:lang w:val="en-US"/>
        </w:rPr>
      </w:pPr>
      <w:r>
        <w:rPr>
          <w:lang w:val="en-US"/>
        </w:rPr>
        <w:t>... snip ...</w:t>
      </w:r>
    </w:p>
    <w:p w14:paraId="0B3A6BD3" w14:textId="77777777" w:rsidR="00C51368" w:rsidRDefault="00E43BD9">
      <w:pPr>
        <w:pStyle w:val="HTMLPreformatted"/>
        <w:divId w:val="1028028047"/>
        <w:rPr>
          <w:lang w:val="en-US"/>
        </w:rPr>
      </w:pPr>
      <w:r>
        <w:rPr>
          <w:lang w:val="en-US"/>
        </w:rPr>
        <w:t xml:space="preserve">  &lt;telecom&gt;                       </w:t>
      </w:r>
    </w:p>
    <w:p w14:paraId="5B4738EB" w14:textId="77777777" w:rsidR="00C51368" w:rsidRDefault="00E43BD9">
      <w:pPr>
        <w:pStyle w:val="HTMLPreformatted"/>
        <w:divId w:val="1028028047"/>
        <w:rPr>
          <w:lang w:val="en-US"/>
        </w:rPr>
      </w:pPr>
      <w:r>
        <w:rPr>
          <w:lang w:val="en-US"/>
        </w:rPr>
        <w:t xml:space="preserve">    &lt;system value="phone" /&gt;      </w:t>
      </w:r>
    </w:p>
    <w:p w14:paraId="565F8336" w14:textId="77777777" w:rsidR="00C51368" w:rsidRDefault="00E43BD9">
      <w:pPr>
        <w:pStyle w:val="HTMLPreformatted"/>
        <w:divId w:val="1028028047"/>
        <w:rPr>
          <w:lang w:val="en-US"/>
        </w:rPr>
      </w:pPr>
      <w:r>
        <w:rPr>
          <w:lang w:val="en-US"/>
        </w:rPr>
        <w:t xml:space="preserve">    &lt;use value="home" /&gt;          </w:t>
      </w:r>
    </w:p>
    <w:p w14:paraId="2939816A" w14:textId="77777777" w:rsidR="00C51368" w:rsidRDefault="00E43BD9">
      <w:pPr>
        <w:pStyle w:val="HTMLPreformatted"/>
        <w:divId w:val="1028028047"/>
        <w:rPr>
          <w:lang w:val="en-US"/>
        </w:rPr>
      </w:pPr>
      <w:r>
        <w:rPr>
          <w:lang w:val="en-US"/>
        </w:rPr>
        <w:t xml:space="preserve">    &lt;value value="5551234567" /&gt;  </w:t>
      </w:r>
    </w:p>
    <w:p w14:paraId="1E268E56" w14:textId="77777777" w:rsidR="00C51368" w:rsidRDefault="00E43BD9">
      <w:pPr>
        <w:pStyle w:val="HTMLPreformatted"/>
        <w:divId w:val="1028028047"/>
        <w:rPr>
          <w:lang w:val="en-US"/>
        </w:rPr>
      </w:pPr>
      <w:r>
        <w:rPr>
          <w:lang w:val="en-US"/>
        </w:rPr>
        <w:t xml:space="preserve">  &lt;/telecom&gt;</w:t>
      </w:r>
    </w:p>
    <w:p w14:paraId="482F3004" w14:textId="77777777" w:rsidR="00C51368" w:rsidRDefault="00E43BD9">
      <w:pPr>
        <w:pStyle w:val="HTMLPreformatted"/>
        <w:divId w:val="1028028047"/>
        <w:rPr>
          <w:lang w:val="en-US"/>
        </w:rPr>
      </w:pPr>
      <w:r>
        <w:rPr>
          <w:lang w:val="en-US"/>
        </w:rPr>
        <w:t xml:space="preserve">  &lt;telecom&gt;                       </w:t>
      </w:r>
    </w:p>
    <w:p w14:paraId="5551DAD3" w14:textId="77777777" w:rsidR="00C51368" w:rsidRDefault="00E43BD9">
      <w:pPr>
        <w:pStyle w:val="HTMLPreformatted"/>
        <w:divId w:val="1028028047"/>
        <w:rPr>
          <w:lang w:val="en-US"/>
        </w:rPr>
      </w:pPr>
      <w:r>
        <w:rPr>
          <w:lang w:val="en-US"/>
        </w:rPr>
        <w:t xml:space="preserve">    &lt;system value="email" /&gt;      </w:t>
      </w:r>
    </w:p>
    <w:p w14:paraId="4044B488" w14:textId="77777777" w:rsidR="00C51368" w:rsidRDefault="00E43BD9">
      <w:pPr>
        <w:pStyle w:val="HTMLPreformatted"/>
        <w:divId w:val="1028028047"/>
        <w:rPr>
          <w:lang w:val="en-US"/>
        </w:rPr>
      </w:pPr>
      <w:r>
        <w:rPr>
          <w:lang w:val="en-US"/>
        </w:rPr>
        <w:t xml:space="preserve">    &lt;value value="someone@acme.org" /&gt;  </w:t>
      </w:r>
    </w:p>
    <w:p w14:paraId="26CEA41E" w14:textId="77777777" w:rsidR="00C51368" w:rsidRDefault="00E43BD9">
      <w:pPr>
        <w:pStyle w:val="HTMLPreformatted"/>
        <w:divId w:val="1028028047"/>
        <w:rPr>
          <w:lang w:val="en-US"/>
        </w:rPr>
      </w:pPr>
      <w:r>
        <w:rPr>
          <w:lang w:val="en-US"/>
        </w:rPr>
        <w:t xml:space="preserve">  &lt;/telecom&gt;</w:t>
      </w:r>
    </w:p>
    <w:p w14:paraId="607ADD27" w14:textId="77777777" w:rsidR="00C51368" w:rsidRDefault="00E43BD9">
      <w:pPr>
        <w:pStyle w:val="HTMLPreformatted"/>
        <w:divId w:val="1028028047"/>
        <w:rPr>
          <w:lang w:val="en-US"/>
        </w:rPr>
      </w:pPr>
      <w:r>
        <w:rPr>
          <w:lang w:val="en-US"/>
        </w:rPr>
        <w:t>... snip ...</w:t>
      </w:r>
    </w:p>
    <w:p w14:paraId="6482FB3B" w14:textId="77777777" w:rsidR="00C51368" w:rsidRDefault="00E43BD9">
      <w:pPr>
        <w:pStyle w:val="HTMLPreformatted"/>
        <w:divId w:val="1028028047"/>
        <w:rPr>
          <w:lang w:val="en-US"/>
        </w:rPr>
      </w:pPr>
      <w:r>
        <w:rPr>
          <w:lang w:val="en-US"/>
        </w:rPr>
        <w:t>&lt;/Patient&gt;</w:t>
      </w:r>
    </w:p>
    <w:p w14:paraId="0FECED04"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0F4D591F" w14:textId="77777777"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14:paraId="2560A340" w14:textId="77777777"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14:paraId="07638F71"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14:paraId="11829694"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14:paraId="59D76BE7" w14:textId="77777777"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14:paraId="38536957" w14:textId="77777777" w:rsidR="00C51368" w:rsidRDefault="00E43BD9">
      <w:pPr>
        <w:pStyle w:val="NormalWeb"/>
        <w:divId w:val="1028028047"/>
        <w:rPr>
          <w:lang w:val="en-US"/>
        </w:rPr>
      </w:pPr>
      <w:r>
        <w:rPr>
          <w:lang w:val="en-US"/>
        </w:rPr>
        <w:t xml:space="preserve">In a StructureDefinition, this will look like: </w:t>
      </w:r>
    </w:p>
    <w:p w14:paraId="72FD0213" w14:textId="77777777" w:rsidR="00C51368" w:rsidRDefault="00C51368">
      <w:pPr>
        <w:pStyle w:val="HTMLPreformatted"/>
        <w:divId w:val="1028028047"/>
        <w:rPr>
          <w:lang w:val="en-US"/>
        </w:rPr>
      </w:pPr>
    </w:p>
    <w:p w14:paraId="6F457A13" w14:textId="77777777" w:rsidR="00C51368" w:rsidRDefault="00E43BD9">
      <w:pPr>
        <w:pStyle w:val="HTMLPreformatted"/>
        <w:divId w:val="1028028047"/>
        <w:rPr>
          <w:lang w:val="en-US"/>
        </w:rPr>
      </w:pPr>
      <w:r>
        <w:rPr>
          <w:lang w:val="en-US"/>
        </w:rPr>
        <w:t xml:space="preserve">  &lt;!-- setting up the slicing --&gt;</w:t>
      </w:r>
    </w:p>
    <w:p w14:paraId="57692FC0" w14:textId="77777777" w:rsidR="00C51368" w:rsidRDefault="00E43BD9">
      <w:pPr>
        <w:pStyle w:val="HTMLPreformatted"/>
        <w:divId w:val="1028028047"/>
        <w:rPr>
          <w:lang w:val="en-US"/>
        </w:rPr>
      </w:pPr>
      <w:r>
        <w:rPr>
          <w:lang w:val="en-US"/>
        </w:rPr>
        <w:t xml:space="preserve">  &lt;element&gt; </w:t>
      </w:r>
    </w:p>
    <w:p w14:paraId="7959B489" w14:textId="77777777" w:rsidR="00C51368" w:rsidRDefault="00E43BD9">
      <w:pPr>
        <w:pStyle w:val="HTMLPreformatted"/>
        <w:divId w:val="1028028047"/>
        <w:rPr>
          <w:lang w:val="en-US"/>
        </w:rPr>
      </w:pPr>
      <w:r>
        <w:rPr>
          <w:lang w:val="en-US"/>
        </w:rPr>
        <w:t xml:space="preserve">    &lt;path value="Patient.telecom"/&gt;</w:t>
      </w:r>
    </w:p>
    <w:p w14:paraId="016FD92B" w14:textId="77777777" w:rsidR="00C51368" w:rsidRDefault="00E43BD9">
      <w:pPr>
        <w:pStyle w:val="HTMLPreformatted"/>
        <w:divId w:val="1028028047"/>
        <w:rPr>
          <w:lang w:val="en-US"/>
        </w:rPr>
      </w:pPr>
      <w:r>
        <w:rPr>
          <w:lang w:val="en-US"/>
        </w:rPr>
        <w:t xml:space="preserve">    &lt;slicing&gt;</w:t>
      </w:r>
    </w:p>
    <w:p w14:paraId="3AEB0197" w14:textId="77777777" w:rsidR="00C51368" w:rsidRDefault="00E43BD9">
      <w:pPr>
        <w:pStyle w:val="HTMLPreformatted"/>
        <w:divId w:val="1028028047"/>
        <w:rPr>
          <w:lang w:val="en-US"/>
        </w:rPr>
      </w:pPr>
      <w:r>
        <w:rPr>
          <w:lang w:val="en-US"/>
        </w:rPr>
        <w:t xml:space="preserve">      &lt;discriminator value="system"/&gt;</w:t>
      </w:r>
    </w:p>
    <w:p w14:paraId="64A8D5D2" w14:textId="77777777" w:rsidR="00C51368" w:rsidRDefault="00E43BD9">
      <w:pPr>
        <w:pStyle w:val="HTMLPreformatted"/>
        <w:divId w:val="1028028047"/>
        <w:rPr>
          <w:lang w:val="en-US"/>
        </w:rPr>
      </w:pPr>
      <w:r>
        <w:rPr>
          <w:lang w:val="en-US"/>
        </w:rPr>
        <w:t xml:space="preserve">      &lt;discriminator value="use"/&gt;</w:t>
      </w:r>
    </w:p>
    <w:p w14:paraId="3C1FC809" w14:textId="77777777" w:rsidR="00C51368" w:rsidRDefault="00E43BD9">
      <w:pPr>
        <w:pStyle w:val="HTMLPreformatted"/>
        <w:divId w:val="1028028047"/>
        <w:rPr>
          <w:lang w:val="en-US"/>
        </w:rPr>
      </w:pPr>
      <w:r>
        <w:rPr>
          <w:lang w:val="en-US"/>
        </w:rPr>
        <w:t xml:space="preserve">      &lt;rules value="closed"/&gt;</w:t>
      </w:r>
    </w:p>
    <w:p w14:paraId="2A49C694" w14:textId="77777777" w:rsidR="00C51368" w:rsidRDefault="00E43BD9">
      <w:pPr>
        <w:pStyle w:val="HTMLPreformatted"/>
        <w:divId w:val="1028028047"/>
        <w:rPr>
          <w:lang w:val="en-US"/>
        </w:rPr>
      </w:pPr>
      <w:r>
        <w:rPr>
          <w:lang w:val="en-US"/>
        </w:rPr>
        <w:t xml:space="preserve">    &lt;/slicing&gt;</w:t>
      </w:r>
    </w:p>
    <w:p w14:paraId="6B53F647" w14:textId="77777777" w:rsidR="00C51368" w:rsidRDefault="00E43BD9">
      <w:pPr>
        <w:pStyle w:val="HTMLPreformatted"/>
        <w:divId w:val="1028028047"/>
        <w:rPr>
          <w:lang w:val="en-US"/>
        </w:rPr>
      </w:pPr>
      <w:r>
        <w:rPr>
          <w:lang w:val="en-US"/>
        </w:rPr>
        <w:t xml:space="preserve">    &lt;!-- net cardinality rules --&gt;</w:t>
      </w:r>
    </w:p>
    <w:p w14:paraId="0F1BEBD2" w14:textId="77777777" w:rsidR="00C51368" w:rsidRDefault="00E43BD9">
      <w:pPr>
        <w:pStyle w:val="HTMLPreformatted"/>
        <w:divId w:val="1028028047"/>
        <w:rPr>
          <w:lang w:val="en-US"/>
        </w:rPr>
      </w:pPr>
      <w:r>
        <w:rPr>
          <w:lang w:val="en-US"/>
        </w:rPr>
        <w:t xml:space="preserve">    &lt;min value="1"/&gt;</w:t>
      </w:r>
    </w:p>
    <w:p w14:paraId="3D328BAA" w14:textId="77777777" w:rsidR="00C51368" w:rsidRDefault="00E43BD9">
      <w:pPr>
        <w:pStyle w:val="HTMLPreformatted"/>
        <w:divId w:val="1028028047"/>
        <w:rPr>
          <w:lang w:val="en-US"/>
        </w:rPr>
      </w:pPr>
      <w:r>
        <w:rPr>
          <w:lang w:val="en-US"/>
        </w:rPr>
        <w:lastRenderedPageBreak/>
        <w:t xml:space="preserve">    &lt;max value="3"/&gt;</w:t>
      </w:r>
    </w:p>
    <w:p w14:paraId="5724D152" w14:textId="77777777" w:rsidR="00C51368" w:rsidRDefault="00E43BD9">
      <w:pPr>
        <w:pStyle w:val="HTMLPreformatted"/>
        <w:divId w:val="1028028047"/>
        <w:rPr>
          <w:lang w:val="en-US"/>
        </w:rPr>
      </w:pPr>
      <w:r>
        <w:rPr>
          <w:lang w:val="en-US"/>
        </w:rPr>
        <w:t xml:space="preserve">  &lt;/element&gt;</w:t>
      </w:r>
    </w:p>
    <w:p w14:paraId="3A7F2B74" w14:textId="77777777" w:rsidR="00C51368" w:rsidRDefault="00E43BD9">
      <w:pPr>
        <w:pStyle w:val="HTMLPreformatted"/>
        <w:divId w:val="1028028047"/>
        <w:rPr>
          <w:lang w:val="en-US"/>
        </w:rPr>
      </w:pPr>
      <w:r>
        <w:rPr>
          <w:lang w:val="en-US"/>
        </w:rPr>
        <w:t xml:space="preserve">  </w:t>
      </w:r>
    </w:p>
    <w:p w14:paraId="3BB2D3DD" w14:textId="77777777" w:rsidR="00C51368" w:rsidRDefault="00E43BD9">
      <w:pPr>
        <w:pStyle w:val="HTMLPreformatted"/>
        <w:divId w:val="1028028047"/>
        <w:rPr>
          <w:lang w:val="en-US"/>
        </w:rPr>
      </w:pPr>
      <w:r>
        <w:rPr>
          <w:lang w:val="en-US"/>
        </w:rPr>
        <w:t xml:space="preserve">  &lt;!-- first slice: home phone --&gt;</w:t>
      </w:r>
    </w:p>
    <w:p w14:paraId="56768D24" w14:textId="77777777" w:rsidR="00C51368" w:rsidRDefault="00E43BD9">
      <w:pPr>
        <w:pStyle w:val="HTMLPreformatted"/>
        <w:divId w:val="1028028047"/>
        <w:rPr>
          <w:lang w:val="en-US"/>
        </w:rPr>
      </w:pPr>
      <w:r>
        <w:rPr>
          <w:lang w:val="en-US"/>
        </w:rPr>
        <w:t xml:space="preserve">  &lt;element&gt; </w:t>
      </w:r>
    </w:p>
    <w:p w14:paraId="1D117F56" w14:textId="77777777" w:rsidR="00C51368" w:rsidRDefault="00E43BD9">
      <w:pPr>
        <w:pStyle w:val="HTMLPreformatted"/>
        <w:divId w:val="1028028047"/>
        <w:rPr>
          <w:lang w:val="en-US"/>
        </w:rPr>
      </w:pPr>
      <w:r>
        <w:rPr>
          <w:lang w:val="en-US"/>
        </w:rPr>
        <w:t xml:space="preserve">    &lt;path value="Patient.telecom"/&gt;</w:t>
      </w:r>
    </w:p>
    <w:p w14:paraId="434ED73D" w14:textId="77777777" w:rsidR="00C51368" w:rsidRDefault="00E43BD9">
      <w:pPr>
        <w:pStyle w:val="HTMLPreformatted"/>
        <w:divId w:val="1028028047"/>
        <w:rPr>
          <w:lang w:val="en-US"/>
        </w:rPr>
      </w:pPr>
      <w:r>
        <w:rPr>
          <w:lang w:val="en-US"/>
        </w:rPr>
        <w:t xml:space="preserve">    &lt;name value="HomePhone"/&gt; &lt;!-- mandatory - gives the slice a name --&gt;</w:t>
      </w:r>
    </w:p>
    <w:p w14:paraId="42A42690" w14:textId="77777777" w:rsidR="00C51368" w:rsidRDefault="00E43BD9">
      <w:pPr>
        <w:pStyle w:val="HTMLPreformatted"/>
        <w:divId w:val="1028028047"/>
        <w:rPr>
          <w:lang w:val="en-US"/>
        </w:rPr>
      </w:pPr>
      <w:r>
        <w:rPr>
          <w:lang w:val="en-US"/>
        </w:rPr>
        <w:t xml:space="preserve">    &lt;min value="1"/&gt;</w:t>
      </w:r>
    </w:p>
    <w:p w14:paraId="2E682F44" w14:textId="77777777" w:rsidR="00C51368" w:rsidRDefault="00E43BD9">
      <w:pPr>
        <w:pStyle w:val="HTMLPreformatted"/>
        <w:divId w:val="1028028047"/>
        <w:rPr>
          <w:lang w:val="en-US"/>
        </w:rPr>
      </w:pPr>
      <w:r>
        <w:rPr>
          <w:lang w:val="en-US"/>
        </w:rPr>
        <w:t xml:space="preserve">    &lt;max value="1"/&gt;</w:t>
      </w:r>
    </w:p>
    <w:p w14:paraId="6DEA0C15" w14:textId="77777777" w:rsidR="00C51368" w:rsidRDefault="00E43BD9">
      <w:pPr>
        <w:pStyle w:val="HTMLPreformatted"/>
        <w:divId w:val="1028028047"/>
        <w:rPr>
          <w:lang w:val="en-US"/>
        </w:rPr>
      </w:pPr>
      <w:r>
        <w:rPr>
          <w:lang w:val="en-US"/>
        </w:rPr>
        <w:t xml:space="preserve">  &lt;/element&gt;</w:t>
      </w:r>
    </w:p>
    <w:p w14:paraId="46DE6D4D" w14:textId="77777777" w:rsidR="00C51368" w:rsidRDefault="00E43BD9">
      <w:pPr>
        <w:pStyle w:val="HTMLPreformatted"/>
        <w:divId w:val="1028028047"/>
        <w:rPr>
          <w:lang w:val="en-US"/>
        </w:rPr>
      </w:pPr>
      <w:r>
        <w:rPr>
          <w:lang w:val="en-US"/>
        </w:rPr>
        <w:t xml:space="preserve">  &lt;element&gt; </w:t>
      </w:r>
    </w:p>
    <w:p w14:paraId="5E13FD8F" w14:textId="77777777" w:rsidR="00C51368" w:rsidRDefault="00E43BD9">
      <w:pPr>
        <w:pStyle w:val="HTMLPreformatted"/>
        <w:divId w:val="1028028047"/>
        <w:rPr>
          <w:lang w:val="en-US"/>
        </w:rPr>
      </w:pPr>
      <w:r>
        <w:rPr>
          <w:lang w:val="en-US"/>
        </w:rPr>
        <w:t xml:space="preserve">    &lt;path value="Patient.telecom.system"/&gt;</w:t>
      </w:r>
    </w:p>
    <w:p w14:paraId="3FF347F1" w14:textId="77777777" w:rsidR="00C51368" w:rsidRDefault="00E43BD9">
      <w:pPr>
        <w:pStyle w:val="HTMLPreformatted"/>
        <w:divId w:val="1028028047"/>
        <w:rPr>
          <w:lang w:val="en-US"/>
        </w:rPr>
      </w:pPr>
      <w:r>
        <w:rPr>
          <w:lang w:val="en-US"/>
        </w:rPr>
        <w:t xml:space="preserve">    &lt;min value="1"/&gt;</w:t>
      </w:r>
    </w:p>
    <w:p w14:paraId="731BBF17" w14:textId="77777777" w:rsidR="00C51368" w:rsidRDefault="00E43BD9">
      <w:pPr>
        <w:pStyle w:val="HTMLPreformatted"/>
        <w:divId w:val="1028028047"/>
        <w:rPr>
          <w:lang w:val="en-US"/>
        </w:rPr>
      </w:pPr>
      <w:r>
        <w:rPr>
          <w:lang w:val="en-US"/>
        </w:rPr>
        <w:t xml:space="preserve">    &lt;fixedCode value="phone"/&gt;</w:t>
      </w:r>
    </w:p>
    <w:p w14:paraId="0A7ECDB2" w14:textId="77777777" w:rsidR="00C51368" w:rsidRDefault="00E43BD9">
      <w:pPr>
        <w:pStyle w:val="HTMLPreformatted"/>
        <w:divId w:val="1028028047"/>
        <w:rPr>
          <w:lang w:val="en-US"/>
        </w:rPr>
      </w:pPr>
      <w:r>
        <w:rPr>
          <w:lang w:val="en-US"/>
        </w:rPr>
        <w:t xml:space="preserve">  &lt;/element&gt;</w:t>
      </w:r>
    </w:p>
    <w:p w14:paraId="3DA5CE5A" w14:textId="77777777" w:rsidR="00C51368" w:rsidRDefault="00E43BD9">
      <w:pPr>
        <w:pStyle w:val="HTMLPreformatted"/>
        <w:divId w:val="1028028047"/>
        <w:rPr>
          <w:lang w:val="en-US"/>
        </w:rPr>
      </w:pPr>
      <w:r>
        <w:rPr>
          <w:lang w:val="en-US"/>
        </w:rPr>
        <w:t xml:space="preserve">  &lt;element&gt; </w:t>
      </w:r>
    </w:p>
    <w:p w14:paraId="1CEA1E60" w14:textId="77777777" w:rsidR="00C51368" w:rsidRDefault="00E43BD9">
      <w:pPr>
        <w:pStyle w:val="HTMLPreformatted"/>
        <w:divId w:val="1028028047"/>
        <w:rPr>
          <w:lang w:val="en-US"/>
        </w:rPr>
      </w:pPr>
      <w:r>
        <w:rPr>
          <w:lang w:val="en-US"/>
        </w:rPr>
        <w:t xml:space="preserve">    &lt;path value="Patient.telecom.value"/&gt;</w:t>
      </w:r>
    </w:p>
    <w:p w14:paraId="5C9C0DE2" w14:textId="77777777" w:rsidR="00C51368" w:rsidRDefault="00E43BD9">
      <w:pPr>
        <w:pStyle w:val="HTMLPreformatted"/>
        <w:divId w:val="1028028047"/>
        <w:rPr>
          <w:lang w:val="en-US"/>
        </w:rPr>
      </w:pPr>
      <w:r>
        <w:rPr>
          <w:lang w:val="en-US"/>
        </w:rPr>
        <w:t xml:space="preserve">    &lt;min value="1"/&gt;</w:t>
      </w:r>
    </w:p>
    <w:p w14:paraId="69CD7C1A" w14:textId="77777777" w:rsidR="00C51368" w:rsidRDefault="00E43BD9">
      <w:pPr>
        <w:pStyle w:val="HTMLPreformatted"/>
        <w:divId w:val="1028028047"/>
        <w:rPr>
          <w:lang w:val="en-US"/>
        </w:rPr>
      </w:pPr>
      <w:r>
        <w:rPr>
          <w:lang w:val="en-US"/>
        </w:rPr>
        <w:t xml:space="preserve">  &lt;/element&gt;</w:t>
      </w:r>
    </w:p>
    <w:p w14:paraId="0B1EEBF5" w14:textId="77777777" w:rsidR="00C51368" w:rsidRDefault="00E43BD9">
      <w:pPr>
        <w:pStyle w:val="HTMLPreformatted"/>
        <w:divId w:val="1028028047"/>
        <w:rPr>
          <w:lang w:val="en-US"/>
        </w:rPr>
      </w:pPr>
      <w:r>
        <w:rPr>
          <w:lang w:val="en-US"/>
        </w:rPr>
        <w:t xml:space="preserve">  &lt;element&gt; </w:t>
      </w:r>
    </w:p>
    <w:p w14:paraId="3C4EC8CE" w14:textId="77777777" w:rsidR="00C51368" w:rsidRDefault="00E43BD9">
      <w:pPr>
        <w:pStyle w:val="HTMLPreformatted"/>
        <w:divId w:val="1028028047"/>
        <w:rPr>
          <w:lang w:val="en-US"/>
        </w:rPr>
      </w:pPr>
      <w:r>
        <w:rPr>
          <w:lang w:val="en-US"/>
        </w:rPr>
        <w:t xml:space="preserve">    &lt;path value="Patient.telecom.use"/&gt;</w:t>
      </w:r>
    </w:p>
    <w:p w14:paraId="357A6685" w14:textId="77777777" w:rsidR="00C51368" w:rsidRDefault="00E43BD9">
      <w:pPr>
        <w:pStyle w:val="HTMLPreformatted"/>
        <w:divId w:val="1028028047"/>
        <w:rPr>
          <w:lang w:val="en-US"/>
        </w:rPr>
      </w:pPr>
      <w:r>
        <w:rPr>
          <w:lang w:val="en-US"/>
        </w:rPr>
        <w:t xml:space="preserve">    &lt;min value="1"/&gt;</w:t>
      </w:r>
    </w:p>
    <w:p w14:paraId="33BBD46F" w14:textId="77777777" w:rsidR="00C51368" w:rsidRDefault="00E43BD9">
      <w:pPr>
        <w:pStyle w:val="HTMLPreformatted"/>
        <w:divId w:val="1028028047"/>
        <w:rPr>
          <w:lang w:val="en-US"/>
        </w:rPr>
      </w:pPr>
      <w:r>
        <w:rPr>
          <w:lang w:val="en-US"/>
        </w:rPr>
        <w:t xml:space="preserve">    &lt;fixedCode value="home"/&gt;</w:t>
      </w:r>
    </w:p>
    <w:p w14:paraId="47D1712D" w14:textId="77777777" w:rsidR="00C51368" w:rsidRDefault="00E43BD9">
      <w:pPr>
        <w:pStyle w:val="HTMLPreformatted"/>
        <w:divId w:val="1028028047"/>
        <w:rPr>
          <w:lang w:val="en-US"/>
        </w:rPr>
      </w:pPr>
      <w:r>
        <w:rPr>
          <w:lang w:val="en-US"/>
        </w:rPr>
        <w:t xml:space="preserve">  &lt;/element&gt;</w:t>
      </w:r>
    </w:p>
    <w:p w14:paraId="48EFB6CB" w14:textId="77777777" w:rsidR="00C51368" w:rsidRDefault="00E43BD9">
      <w:pPr>
        <w:pStyle w:val="HTMLPreformatted"/>
        <w:divId w:val="1028028047"/>
        <w:rPr>
          <w:lang w:val="en-US"/>
        </w:rPr>
      </w:pPr>
      <w:r>
        <w:rPr>
          <w:lang w:val="en-US"/>
        </w:rPr>
        <w:t xml:space="preserve">  </w:t>
      </w:r>
    </w:p>
    <w:p w14:paraId="2F4475B8" w14:textId="77777777" w:rsidR="00C51368" w:rsidRDefault="00E43BD9">
      <w:pPr>
        <w:pStyle w:val="HTMLPreformatted"/>
        <w:divId w:val="1028028047"/>
        <w:rPr>
          <w:lang w:val="en-US"/>
        </w:rPr>
      </w:pPr>
      <w:r>
        <w:rPr>
          <w:lang w:val="en-US"/>
        </w:rPr>
        <w:t xml:space="preserve">  &lt;!-- second slice: work phone --&gt;</w:t>
      </w:r>
    </w:p>
    <w:p w14:paraId="7064E3DD" w14:textId="77777777" w:rsidR="00C51368" w:rsidRDefault="00E43BD9">
      <w:pPr>
        <w:pStyle w:val="HTMLPreformatted"/>
        <w:divId w:val="1028028047"/>
        <w:rPr>
          <w:lang w:val="en-US"/>
        </w:rPr>
      </w:pPr>
      <w:r>
        <w:rPr>
          <w:lang w:val="en-US"/>
        </w:rPr>
        <w:t xml:space="preserve">  &lt;element&gt; </w:t>
      </w:r>
    </w:p>
    <w:p w14:paraId="6986952F" w14:textId="77777777" w:rsidR="00C51368" w:rsidRDefault="00E43BD9">
      <w:pPr>
        <w:pStyle w:val="HTMLPreformatted"/>
        <w:divId w:val="1028028047"/>
        <w:rPr>
          <w:lang w:val="en-US"/>
        </w:rPr>
      </w:pPr>
      <w:r>
        <w:rPr>
          <w:lang w:val="en-US"/>
        </w:rPr>
        <w:t xml:space="preserve">    &lt;path value="Patient.telecom"/&gt;</w:t>
      </w:r>
    </w:p>
    <w:p w14:paraId="6B162EAC" w14:textId="77777777" w:rsidR="00C51368" w:rsidRDefault="00E43BD9">
      <w:pPr>
        <w:pStyle w:val="HTMLPreformatted"/>
        <w:divId w:val="1028028047"/>
        <w:rPr>
          <w:lang w:val="en-US"/>
        </w:rPr>
      </w:pPr>
      <w:r>
        <w:rPr>
          <w:lang w:val="en-US"/>
        </w:rPr>
        <w:t xml:space="preserve">    &lt;name value="WorkPhone"/&gt; &lt;!-- mandatory - gives the slice a name --&gt;</w:t>
      </w:r>
    </w:p>
    <w:p w14:paraId="4D096D53" w14:textId="77777777" w:rsidR="00C51368" w:rsidRDefault="00E43BD9">
      <w:pPr>
        <w:pStyle w:val="HTMLPreformatted"/>
        <w:divId w:val="1028028047"/>
        <w:rPr>
          <w:lang w:val="en-US"/>
        </w:rPr>
      </w:pPr>
      <w:r>
        <w:rPr>
          <w:lang w:val="en-US"/>
        </w:rPr>
        <w:t xml:space="preserve">    &lt;min value="0"/&gt;</w:t>
      </w:r>
    </w:p>
    <w:p w14:paraId="7DB3F844" w14:textId="77777777" w:rsidR="00C51368" w:rsidRDefault="00E43BD9">
      <w:pPr>
        <w:pStyle w:val="HTMLPreformatted"/>
        <w:divId w:val="1028028047"/>
        <w:rPr>
          <w:lang w:val="en-US"/>
        </w:rPr>
      </w:pPr>
      <w:r>
        <w:rPr>
          <w:lang w:val="en-US"/>
        </w:rPr>
        <w:t xml:space="preserve">    &lt;max value="1"/&gt;</w:t>
      </w:r>
    </w:p>
    <w:p w14:paraId="7C485737" w14:textId="77777777" w:rsidR="00C51368" w:rsidRDefault="00E43BD9">
      <w:pPr>
        <w:pStyle w:val="HTMLPreformatted"/>
        <w:divId w:val="1028028047"/>
        <w:rPr>
          <w:lang w:val="en-US"/>
        </w:rPr>
      </w:pPr>
      <w:r>
        <w:rPr>
          <w:lang w:val="en-US"/>
        </w:rPr>
        <w:t xml:space="preserve">  &lt;/element&gt;</w:t>
      </w:r>
    </w:p>
    <w:p w14:paraId="7E46C566" w14:textId="77777777" w:rsidR="00C51368" w:rsidRDefault="00E43BD9">
      <w:pPr>
        <w:pStyle w:val="HTMLPreformatted"/>
        <w:divId w:val="1028028047"/>
        <w:rPr>
          <w:lang w:val="en-US"/>
        </w:rPr>
      </w:pPr>
      <w:r>
        <w:rPr>
          <w:lang w:val="en-US"/>
        </w:rPr>
        <w:t xml:space="preserve">  &lt;element&gt; </w:t>
      </w:r>
    </w:p>
    <w:p w14:paraId="7C0FD3F6" w14:textId="77777777" w:rsidR="00C51368" w:rsidRDefault="00E43BD9">
      <w:pPr>
        <w:pStyle w:val="HTMLPreformatted"/>
        <w:divId w:val="1028028047"/>
        <w:rPr>
          <w:lang w:val="en-US"/>
        </w:rPr>
      </w:pPr>
      <w:r>
        <w:rPr>
          <w:lang w:val="en-US"/>
        </w:rPr>
        <w:t xml:space="preserve">    &lt;path value="Patient.telecom.system"/&gt;</w:t>
      </w:r>
    </w:p>
    <w:p w14:paraId="06437297" w14:textId="77777777" w:rsidR="00C51368" w:rsidRDefault="00E43BD9">
      <w:pPr>
        <w:pStyle w:val="HTMLPreformatted"/>
        <w:divId w:val="1028028047"/>
        <w:rPr>
          <w:lang w:val="en-US"/>
        </w:rPr>
      </w:pPr>
      <w:r>
        <w:rPr>
          <w:lang w:val="en-US"/>
        </w:rPr>
        <w:t xml:space="preserve">    &lt;min value="1"/&gt;</w:t>
      </w:r>
    </w:p>
    <w:p w14:paraId="648FC5D2" w14:textId="77777777" w:rsidR="00C51368" w:rsidRDefault="00E43BD9">
      <w:pPr>
        <w:pStyle w:val="HTMLPreformatted"/>
        <w:divId w:val="1028028047"/>
        <w:rPr>
          <w:lang w:val="en-US"/>
        </w:rPr>
      </w:pPr>
      <w:r>
        <w:rPr>
          <w:lang w:val="en-US"/>
        </w:rPr>
        <w:t xml:space="preserve">    &lt;fixedCode value="phone"/&gt;</w:t>
      </w:r>
    </w:p>
    <w:p w14:paraId="7AA5079D" w14:textId="77777777" w:rsidR="00C51368" w:rsidRDefault="00E43BD9">
      <w:pPr>
        <w:pStyle w:val="HTMLPreformatted"/>
        <w:divId w:val="1028028047"/>
        <w:rPr>
          <w:lang w:val="en-US"/>
        </w:rPr>
      </w:pPr>
      <w:r>
        <w:rPr>
          <w:lang w:val="en-US"/>
        </w:rPr>
        <w:t xml:space="preserve">  &lt;/element&gt;</w:t>
      </w:r>
    </w:p>
    <w:p w14:paraId="28221BAE" w14:textId="77777777" w:rsidR="00C51368" w:rsidRDefault="00E43BD9">
      <w:pPr>
        <w:pStyle w:val="HTMLPreformatted"/>
        <w:divId w:val="1028028047"/>
        <w:rPr>
          <w:lang w:val="en-US"/>
        </w:rPr>
      </w:pPr>
      <w:r>
        <w:rPr>
          <w:lang w:val="en-US"/>
        </w:rPr>
        <w:t xml:space="preserve">  &lt;element&gt; </w:t>
      </w:r>
    </w:p>
    <w:p w14:paraId="3F8CAF9D" w14:textId="77777777" w:rsidR="00C51368" w:rsidRDefault="00E43BD9">
      <w:pPr>
        <w:pStyle w:val="HTMLPreformatted"/>
        <w:divId w:val="1028028047"/>
        <w:rPr>
          <w:lang w:val="en-US"/>
        </w:rPr>
      </w:pPr>
      <w:r>
        <w:rPr>
          <w:lang w:val="en-US"/>
        </w:rPr>
        <w:t xml:space="preserve">    &lt;path value="Patient.telecom.value"/&gt;</w:t>
      </w:r>
    </w:p>
    <w:p w14:paraId="1339E5DE" w14:textId="77777777" w:rsidR="00C51368" w:rsidRDefault="00E43BD9">
      <w:pPr>
        <w:pStyle w:val="HTMLPreformatted"/>
        <w:divId w:val="1028028047"/>
        <w:rPr>
          <w:lang w:val="en-US"/>
        </w:rPr>
      </w:pPr>
      <w:r>
        <w:rPr>
          <w:lang w:val="en-US"/>
        </w:rPr>
        <w:t xml:space="preserve">    &lt;min value="1"/&gt;</w:t>
      </w:r>
    </w:p>
    <w:p w14:paraId="2F34223B" w14:textId="77777777" w:rsidR="00C51368" w:rsidRDefault="00E43BD9">
      <w:pPr>
        <w:pStyle w:val="HTMLPreformatted"/>
        <w:divId w:val="1028028047"/>
        <w:rPr>
          <w:lang w:val="en-US"/>
        </w:rPr>
      </w:pPr>
      <w:r>
        <w:rPr>
          <w:lang w:val="en-US"/>
        </w:rPr>
        <w:t xml:space="preserve">  &lt;/element&gt;</w:t>
      </w:r>
    </w:p>
    <w:p w14:paraId="7E120E31" w14:textId="77777777" w:rsidR="00C51368" w:rsidRDefault="00E43BD9">
      <w:pPr>
        <w:pStyle w:val="HTMLPreformatted"/>
        <w:divId w:val="1028028047"/>
        <w:rPr>
          <w:lang w:val="en-US"/>
        </w:rPr>
      </w:pPr>
      <w:r>
        <w:rPr>
          <w:lang w:val="en-US"/>
        </w:rPr>
        <w:t xml:space="preserve">  &lt;element&gt; </w:t>
      </w:r>
    </w:p>
    <w:p w14:paraId="15B76910" w14:textId="77777777" w:rsidR="00C51368" w:rsidRDefault="00E43BD9">
      <w:pPr>
        <w:pStyle w:val="HTMLPreformatted"/>
        <w:divId w:val="1028028047"/>
        <w:rPr>
          <w:lang w:val="en-US"/>
        </w:rPr>
      </w:pPr>
      <w:r>
        <w:rPr>
          <w:lang w:val="en-US"/>
        </w:rPr>
        <w:t xml:space="preserve">    &lt;path value="Patient.telecom.use"/&gt;</w:t>
      </w:r>
    </w:p>
    <w:p w14:paraId="384636A5" w14:textId="77777777" w:rsidR="00C51368" w:rsidRDefault="00E43BD9">
      <w:pPr>
        <w:pStyle w:val="HTMLPreformatted"/>
        <w:divId w:val="1028028047"/>
        <w:rPr>
          <w:lang w:val="en-US"/>
        </w:rPr>
      </w:pPr>
      <w:r>
        <w:rPr>
          <w:lang w:val="en-US"/>
        </w:rPr>
        <w:t xml:space="preserve">    &lt;min value="1"/&gt;</w:t>
      </w:r>
    </w:p>
    <w:p w14:paraId="78AB3BBE" w14:textId="77777777" w:rsidR="00C51368" w:rsidRDefault="00E43BD9">
      <w:pPr>
        <w:pStyle w:val="HTMLPreformatted"/>
        <w:divId w:val="1028028047"/>
        <w:rPr>
          <w:lang w:val="en-US"/>
        </w:rPr>
      </w:pPr>
      <w:r>
        <w:rPr>
          <w:lang w:val="en-US"/>
        </w:rPr>
        <w:t xml:space="preserve">    &lt;fixedCode value="work"/&gt;</w:t>
      </w:r>
    </w:p>
    <w:p w14:paraId="5C1FE620" w14:textId="77777777" w:rsidR="00C51368" w:rsidRDefault="00E43BD9">
      <w:pPr>
        <w:pStyle w:val="HTMLPreformatted"/>
        <w:divId w:val="1028028047"/>
        <w:rPr>
          <w:lang w:val="en-US"/>
        </w:rPr>
      </w:pPr>
      <w:r>
        <w:rPr>
          <w:lang w:val="en-US"/>
        </w:rPr>
        <w:t xml:space="preserve">  &lt;/element&gt;</w:t>
      </w:r>
    </w:p>
    <w:p w14:paraId="4ECC4E70" w14:textId="77777777" w:rsidR="00C51368" w:rsidRDefault="00E43BD9">
      <w:pPr>
        <w:pStyle w:val="HTMLPreformatted"/>
        <w:divId w:val="1028028047"/>
        <w:rPr>
          <w:lang w:val="en-US"/>
        </w:rPr>
      </w:pPr>
      <w:r>
        <w:rPr>
          <w:lang w:val="en-US"/>
        </w:rPr>
        <w:t xml:space="preserve">  </w:t>
      </w:r>
    </w:p>
    <w:p w14:paraId="0EE9FF59" w14:textId="77777777" w:rsidR="00C51368" w:rsidRDefault="00E43BD9">
      <w:pPr>
        <w:pStyle w:val="HTMLPreformatted"/>
        <w:divId w:val="1028028047"/>
        <w:rPr>
          <w:lang w:val="en-US"/>
        </w:rPr>
      </w:pPr>
      <w:r>
        <w:rPr>
          <w:lang w:val="en-US"/>
        </w:rPr>
        <w:t xml:space="preserve">  &lt;!-- thrid slice: email --&gt;</w:t>
      </w:r>
    </w:p>
    <w:p w14:paraId="41F5B8F2" w14:textId="77777777" w:rsidR="00C51368" w:rsidRDefault="00E43BD9">
      <w:pPr>
        <w:pStyle w:val="HTMLPreformatted"/>
        <w:divId w:val="1028028047"/>
        <w:rPr>
          <w:lang w:val="en-US"/>
        </w:rPr>
      </w:pPr>
      <w:r>
        <w:rPr>
          <w:lang w:val="en-US"/>
        </w:rPr>
        <w:t xml:space="preserve">  &lt;element&gt; </w:t>
      </w:r>
    </w:p>
    <w:p w14:paraId="0AC4FDED" w14:textId="77777777" w:rsidR="00C51368" w:rsidRDefault="00E43BD9">
      <w:pPr>
        <w:pStyle w:val="HTMLPreformatted"/>
        <w:divId w:val="1028028047"/>
        <w:rPr>
          <w:lang w:val="en-US"/>
        </w:rPr>
      </w:pPr>
      <w:r>
        <w:rPr>
          <w:lang w:val="en-US"/>
        </w:rPr>
        <w:t xml:space="preserve">    &lt;path value="Patient.telecom"/&gt;</w:t>
      </w:r>
    </w:p>
    <w:p w14:paraId="424E10B0" w14:textId="77777777" w:rsidR="00C51368" w:rsidRDefault="00E43BD9">
      <w:pPr>
        <w:pStyle w:val="HTMLPreformatted"/>
        <w:divId w:val="1028028047"/>
        <w:rPr>
          <w:lang w:val="en-US"/>
        </w:rPr>
      </w:pPr>
      <w:r>
        <w:rPr>
          <w:lang w:val="en-US"/>
        </w:rPr>
        <w:t xml:space="preserve">    &lt;name value="Email"/&gt; &lt;!-- mandatory - gives the slice a name --&gt;</w:t>
      </w:r>
    </w:p>
    <w:p w14:paraId="47E3147E" w14:textId="77777777" w:rsidR="00C51368" w:rsidRDefault="00E43BD9">
      <w:pPr>
        <w:pStyle w:val="HTMLPreformatted"/>
        <w:divId w:val="1028028047"/>
        <w:rPr>
          <w:lang w:val="en-US"/>
        </w:rPr>
      </w:pPr>
      <w:r>
        <w:rPr>
          <w:lang w:val="en-US"/>
        </w:rPr>
        <w:t xml:space="preserve">    &lt;min value="0"/&gt;</w:t>
      </w:r>
    </w:p>
    <w:p w14:paraId="6D95F678" w14:textId="77777777" w:rsidR="00C51368" w:rsidRDefault="00E43BD9">
      <w:pPr>
        <w:pStyle w:val="HTMLPreformatted"/>
        <w:divId w:val="1028028047"/>
        <w:rPr>
          <w:lang w:val="en-US"/>
        </w:rPr>
      </w:pPr>
      <w:r>
        <w:rPr>
          <w:lang w:val="en-US"/>
        </w:rPr>
        <w:t xml:space="preserve">    &lt;max value="1"/&gt;</w:t>
      </w:r>
    </w:p>
    <w:p w14:paraId="2D1D4B7C" w14:textId="77777777" w:rsidR="00C51368" w:rsidRDefault="00E43BD9">
      <w:pPr>
        <w:pStyle w:val="HTMLPreformatted"/>
        <w:divId w:val="1028028047"/>
        <w:rPr>
          <w:lang w:val="en-US"/>
        </w:rPr>
      </w:pPr>
      <w:r>
        <w:rPr>
          <w:lang w:val="en-US"/>
        </w:rPr>
        <w:t xml:space="preserve">  &lt;/element&gt;</w:t>
      </w:r>
    </w:p>
    <w:p w14:paraId="57E5B17B" w14:textId="77777777" w:rsidR="00C51368" w:rsidRDefault="00E43BD9">
      <w:pPr>
        <w:pStyle w:val="HTMLPreformatted"/>
        <w:divId w:val="1028028047"/>
        <w:rPr>
          <w:lang w:val="en-US"/>
        </w:rPr>
      </w:pPr>
      <w:r>
        <w:rPr>
          <w:lang w:val="en-US"/>
        </w:rPr>
        <w:t xml:space="preserve">  &lt;element&gt; </w:t>
      </w:r>
    </w:p>
    <w:p w14:paraId="21D6A8EE" w14:textId="77777777" w:rsidR="00C51368" w:rsidRDefault="00E43BD9">
      <w:pPr>
        <w:pStyle w:val="HTMLPreformatted"/>
        <w:divId w:val="1028028047"/>
        <w:rPr>
          <w:lang w:val="en-US"/>
        </w:rPr>
      </w:pPr>
      <w:r>
        <w:rPr>
          <w:lang w:val="en-US"/>
        </w:rPr>
        <w:t xml:space="preserve">    &lt;path value="Patient.telecom.system"/&gt;</w:t>
      </w:r>
    </w:p>
    <w:p w14:paraId="431B85DB" w14:textId="77777777" w:rsidR="00C51368" w:rsidRDefault="00E43BD9">
      <w:pPr>
        <w:pStyle w:val="HTMLPreformatted"/>
        <w:divId w:val="1028028047"/>
        <w:rPr>
          <w:lang w:val="en-US"/>
        </w:rPr>
      </w:pPr>
      <w:r>
        <w:rPr>
          <w:lang w:val="en-US"/>
        </w:rPr>
        <w:t xml:space="preserve">    &lt;min value="1"/&gt;</w:t>
      </w:r>
    </w:p>
    <w:p w14:paraId="11EB02C5" w14:textId="77777777" w:rsidR="00C51368" w:rsidRDefault="00E43BD9">
      <w:pPr>
        <w:pStyle w:val="HTMLPreformatted"/>
        <w:divId w:val="1028028047"/>
        <w:rPr>
          <w:lang w:val="en-US"/>
        </w:rPr>
      </w:pPr>
      <w:r>
        <w:rPr>
          <w:lang w:val="en-US"/>
        </w:rPr>
        <w:lastRenderedPageBreak/>
        <w:t xml:space="preserve">    &lt;fixedCode value="email"/&gt;</w:t>
      </w:r>
    </w:p>
    <w:p w14:paraId="7FD5FBBB" w14:textId="77777777" w:rsidR="00C51368" w:rsidRDefault="00E43BD9">
      <w:pPr>
        <w:pStyle w:val="HTMLPreformatted"/>
        <w:divId w:val="1028028047"/>
        <w:rPr>
          <w:lang w:val="en-US"/>
        </w:rPr>
      </w:pPr>
      <w:r>
        <w:rPr>
          <w:lang w:val="en-US"/>
        </w:rPr>
        <w:t xml:space="preserve">  &lt;/element&gt;</w:t>
      </w:r>
    </w:p>
    <w:p w14:paraId="4F272FAA" w14:textId="77777777" w:rsidR="00C51368" w:rsidRDefault="00E43BD9">
      <w:pPr>
        <w:pStyle w:val="HTMLPreformatted"/>
        <w:divId w:val="1028028047"/>
        <w:rPr>
          <w:lang w:val="en-US"/>
        </w:rPr>
      </w:pPr>
      <w:r>
        <w:rPr>
          <w:lang w:val="en-US"/>
        </w:rPr>
        <w:t xml:space="preserve">  &lt;element&gt; </w:t>
      </w:r>
    </w:p>
    <w:p w14:paraId="2D5C7AFB" w14:textId="77777777" w:rsidR="00C51368" w:rsidRDefault="00E43BD9">
      <w:pPr>
        <w:pStyle w:val="HTMLPreformatted"/>
        <w:divId w:val="1028028047"/>
        <w:rPr>
          <w:lang w:val="en-US"/>
        </w:rPr>
      </w:pPr>
      <w:r>
        <w:rPr>
          <w:lang w:val="en-US"/>
        </w:rPr>
        <w:t xml:space="preserve">    &lt;path value="Patient.telecom.value"/&gt;</w:t>
      </w:r>
    </w:p>
    <w:p w14:paraId="4FE6AA14" w14:textId="77777777" w:rsidR="00C51368" w:rsidRDefault="00E43BD9">
      <w:pPr>
        <w:pStyle w:val="HTMLPreformatted"/>
        <w:divId w:val="1028028047"/>
        <w:rPr>
          <w:lang w:val="en-US"/>
        </w:rPr>
      </w:pPr>
      <w:r>
        <w:rPr>
          <w:lang w:val="en-US"/>
        </w:rPr>
        <w:t xml:space="preserve">    &lt;min value="1"/&gt;</w:t>
      </w:r>
    </w:p>
    <w:p w14:paraId="5F179243" w14:textId="77777777" w:rsidR="00C51368" w:rsidRDefault="00E43BD9">
      <w:pPr>
        <w:pStyle w:val="HTMLPreformatted"/>
        <w:divId w:val="1028028047"/>
        <w:rPr>
          <w:lang w:val="en-US"/>
        </w:rPr>
      </w:pPr>
      <w:r>
        <w:rPr>
          <w:lang w:val="en-US"/>
        </w:rPr>
        <w:t xml:space="preserve">  &lt;/element&gt;</w:t>
      </w:r>
    </w:p>
    <w:p w14:paraId="2652FBBE" w14:textId="77777777" w:rsidR="00C51368" w:rsidRDefault="00E43BD9">
      <w:pPr>
        <w:pStyle w:val="HTMLPreformatted"/>
        <w:divId w:val="1028028047"/>
        <w:rPr>
          <w:lang w:val="en-US"/>
        </w:rPr>
      </w:pPr>
      <w:r>
        <w:rPr>
          <w:lang w:val="en-US"/>
        </w:rPr>
        <w:t xml:space="preserve">  &lt;element&gt; </w:t>
      </w:r>
    </w:p>
    <w:p w14:paraId="589074F9" w14:textId="77777777" w:rsidR="00C51368" w:rsidRDefault="00E43BD9">
      <w:pPr>
        <w:pStyle w:val="HTMLPreformatted"/>
        <w:divId w:val="1028028047"/>
        <w:rPr>
          <w:lang w:val="en-US"/>
        </w:rPr>
      </w:pPr>
      <w:r>
        <w:rPr>
          <w:lang w:val="en-US"/>
        </w:rPr>
        <w:t xml:space="preserve">    &lt;path value="Patient.telecom.use"/&gt;</w:t>
      </w:r>
    </w:p>
    <w:p w14:paraId="38E46334" w14:textId="77777777" w:rsidR="00C51368" w:rsidRDefault="00E43BD9">
      <w:pPr>
        <w:pStyle w:val="HTMLPreformatted"/>
        <w:divId w:val="1028028047"/>
        <w:rPr>
          <w:lang w:val="en-US"/>
        </w:rPr>
      </w:pPr>
      <w:r>
        <w:rPr>
          <w:lang w:val="en-US"/>
        </w:rPr>
        <w:t xml:space="preserve">    &lt;min value="0"/&gt;</w:t>
      </w:r>
    </w:p>
    <w:p w14:paraId="2CBE8733" w14:textId="77777777" w:rsidR="00C51368" w:rsidRDefault="00E43BD9">
      <w:pPr>
        <w:pStyle w:val="HTMLPreformatted"/>
        <w:divId w:val="1028028047"/>
        <w:rPr>
          <w:lang w:val="en-US"/>
        </w:rPr>
      </w:pPr>
      <w:r>
        <w:rPr>
          <w:lang w:val="en-US"/>
        </w:rPr>
        <w:t xml:space="preserve">  &lt;/element&gt;</w:t>
      </w:r>
    </w:p>
    <w:p w14:paraId="24558A0B" w14:textId="77777777"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14:paraId="009D8BA9" w14:textId="77777777"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14:paraId="68D0442D" w14:textId="77777777">
        <w:trPr>
          <w:divId w:val="1028028047"/>
          <w:tblCellSpacing w:w="15" w:type="dxa"/>
        </w:trPr>
        <w:tc>
          <w:tcPr>
            <w:tcW w:w="0" w:type="auto"/>
            <w:vAlign w:val="center"/>
            <w:hideMark/>
          </w:tcPr>
          <w:p w14:paraId="370386B2" w14:textId="77777777" w:rsidR="00C51368" w:rsidRDefault="00C51368">
            <w:pPr>
              <w:rPr>
                <w:rFonts w:eastAsia="Times New Roman"/>
              </w:rPr>
            </w:pPr>
          </w:p>
        </w:tc>
        <w:tc>
          <w:tcPr>
            <w:tcW w:w="0" w:type="auto"/>
            <w:vAlign w:val="center"/>
            <w:hideMark/>
          </w:tcPr>
          <w:p w14:paraId="1D532C44" w14:textId="77777777"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14:paraId="1AD5E43A" w14:textId="77777777"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14:paraId="1AA14F67" w14:textId="77777777"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14:paraId="396FDD16" w14:textId="77777777"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14:paraId="13817773" w14:textId="77777777" w:rsidR="00C51368" w:rsidRDefault="00E43BD9">
            <w:pPr>
              <w:rPr>
                <w:rFonts w:eastAsia="Times New Roman"/>
              </w:rPr>
            </w:pPr>
            <w:r>
              <w:rPr>
                <w:rFonts w:eastAsia="Times New Roman"/>
                <w:b/>
                <w:bCs/>
              </w:rPr>
              <w:t>Fixed</w:t>
            </w:r>
            <w:r>
              <w:rPr>
                <w:rFonts w:eastAsia="Times New Roman"/>
              </w:rPr>
              <w:t xml:space="preserve"> </w:t>
            </w:r>
          </w:p>
        </w:tc>
      </w:tr>
      <w:tr w:rsidR="00C51368" w14:paraId="2CBD6B22" w14:textId="77777777">
        <w:trPr>
          <w:divId w:val="1028028047"/>
          <w:tblCellSpacing w:w="15" w:type="dxa"/>
        </w:trPr>
        <w:tc>
          <w:tcPr>
            <w:tcW w:w="0" w:type="auto"/>
            <w:vAlign w:val="center"/>
            <w:hideMark/>
          </w:tcPr>
          <w:p w14:paraId="18D4648B" w14:textId="77777777" w:rsidR="00C51368" w:rsidRDefault="00E43BD9">
            <w:pPr>
              <w:rPr>
                <w:rFonts w:eastAsia="Times New Roman"/>
              </w:rPr>
            </w:pPr>
            <w:r>
              <w:rPr>
                <w:rFonts w:eastAsia="Times New Roman"/>
              </w:rPr>
              <w:t xml:space="preserve">&lt;Patient&gt; </w:t>
            </w:r>
          </w:p>
        </w:tc>
        <w:tc>
          <w:tcPr>
            <w:tcW w:w="0" w:type="auto"/>
            <w:vAlign w:val="center"/>
            <w:hideMark/>
          </w:tcPr>
          <w:p w14:paraId="2721D515" w14:textId="77777777" w:rsidR="00C51368" w:rsidRDefault="00E43BD9">
            <w:pPr>
              <w:rPr>
                <w:rFonts w:eastAsia="Times New Roman"/>
              </w:rPr>
            </w:pPr>
            <w:r>
              <w:rPr>
                <w:rFonts w:eastAsia="Times New Roman"/>
              </w:rPr>
              <w:t xml:space="preserve">Patient </w:t>
            </w:r>
          </w:p>
        </w:tc>
        <w:tc>
          <w:tcPr>
            <w:tcW w:w="0" w:type="auto"/>
            <w:vAlign w:val="center"/>
            <w:hideMark/>
          </w:tcPr>
          <w:p w14:paraId="57F83D07" w14:textId="77777777" w:rsidR="00C51368" w:rsidRDefault="00C51368">
            <w:pPr>
              <w:rPr>
                <w:rFonts w:eastAsia="Times New Roman"/>
              </w:rPr>
            </w:pPr>
          </w:p>
        </w:tc>
        <w:tc>
          <w:tcPr>
            <w:tcW w:w="0" w:type="auto"/>
            <w:vAlign w:val="center"/>
            <w:hideMark/>
          </w:tcPr>
          <w:p w14:paraId="694A0A6F" w14:textId="77777777" w:rsidR="00C51368" w:rsidRDefault="00C51368">
            <w:pPr>
              <w:rPr>
                <w:rFonts w:eastAsia="Times New Roman"/>
              </w:rPr>
            </w:pPr>
          </w:p>
        </w:tc>
        <w:tc>
          <w:tcPr>
            <w:tcW w:w="0" w:type="auto"/>
            <w:vAlign w:val="center"/>
            <w:hideMark/>
          </w:tcPr>
          <w:p w14:paraId="587F3CCF" w14:textId="77777777" w:rsidR="00C51368" w:rsidRDefault="00C51368">
            <w:pPr>
              <w:rPr>
                <w:rFonts w:eastAsia="Times New Roman"/>
              </w:rPr>
            </w:pPr>
          </w:p>
        </w:tc>
        <w:tc>
          <w:tcPr>
            <w:tcW w:w="0" w:type="auto"/>
            <w:vAlign w:val="center"/>
            <w:hideMark/>
          </w:tcPr>
          <w:p w14:paraId="244CAE0A" w14:textId="77777777" w:rsidR="00C51368" w:rsidRDefault="00C51368">
            <w:pPr>
              <w:rPr>
                <w:rFonts w:eastAsia="Times New Roman"/>
              </w:rPr>
            </w:pPr>
          </w:p>
        </w:tc>
      </w:tr>
      <w:tr w:rsidR="00C51368" w14:paraId="4A1D8168" w14:textId="77777777">
        <w:trPr>
          <w:divId w:val="1028028047"/>
          <w:tblCellSpacing w:w="15" w:type="dxa"/>
        </w:trPr>
        <w:tc>
          <w:tcPr>
            <w:tcW w:w="0" w:type="auto"/>
            <w:vAlign w:val="center"/>
            <w:hideMark/>
          </w:tcPr>
          <w:p w14:paraId="79C3C559" w14:textId="77777777" w:rsidR="00C51368" w:rsidRDefault="00C51368">
            <w:pPr>
              <w:rPr>
                <w:rFonts w:eastAsia="Times New Roman"/>
              </w:rPr>
            </w:pPr>
          </w:p>
        </w:tc>
        <w:tc>
          <w:tcPr>
            <w:tcW w:w="0" w:type="auto"/>
            <w:vAlign w:val="center"/>
            <w:hideMark/>
          </w:tcPr>
          <w:p w14:paraId="6676EAE7" w14:textId="77777777" w:rsidR="00C51368" w:rsidRDefault="00E43BD9">
            <w:pPr>
              <w:rPr>
                <w:rFonts w:eastAsia="Times New Roman"/>
              </w:rPr>
            </w:pPr>
            <w:r>
              <w:rPr>
                <w:rFonts w:eastAsia="Times New Roman"/>
              </w:rPr>
              <w:t xml:space="preserve">Patient.telecom </w:t>
            </w:r>
          </w:p>
        </w:tc>
        <w:tc>
          <w:tcPr>
            <w:tcW w:w="0" w:type="auto"/>
            <w:vAlign w:val="center"/>
            <w:hideMark/>
          </w:tcPr>
          <w:p w14:paraId="7B1E9E9E" w14:textId="77777777" w:rsidR="00C51368" w:rsidRDefault="00C51368">
            <w:pPr>
              <w:rPr>
                <w:rFonts w:eastAsia="Times New Roman"/>
              </w:rPr>
            </w:pPr>
          </w:p>
        </w:tc>
        <w:tc>
          <w:tcPr>
            <w:tcW w:w="0" w:type="auto"/>
            <w:vAlign w:val="center"/>
            <w:hideMark/>
          </w:tcPr>
          <w:p w14:paraId="60B81985" w14:textId="77777777" w:rsidR="00C51368" w:rsidRDefault="00E43BD9">
            <w:pPr>
              <w:rPr>
                <w:rFonts w:eastAsia="Times New Roman"/>
              </w:rPr>
            </w:pPr>
            <w:r>
              <w:rPr>
                <w:rFonts w:eastAsia="Times New Roman"/>
              </w:rPr>
              <w:t xml:space="preserve">1 </w:t>
            </w:r>
          </w:p>
        </w:tc>
        <w:tc>
          <w:tcPr>
            <w:tcW w:w="0" w:type="auto"/>
            <w:vAlign w:val="center"/>
            <w:hideMark/>
          </w:tcPr>
          <w:p w14:paraId="11B7E28E" w14:textId="77777777" w:rsidR="00C51368" w:rsidRDefault="00E43BD9">
            <w:pPr>
              <w:rPr>
                <w:rFonts w:eastAsia="Times New Roman"/>
              </w:rPr>
            </w:pPr>
            <w:r>
              <w:rPr>
                <w:rFonts w:eastAsia="Times New Roman"/>
              </w:rPr>
              <w:t xml:space="preserve">3 </w:t>
            </w:r>
          </w:p>
        </w:tc>
        <w:tc>
          <w:tcPr>
            <w:tcW w:w="0" w:type="auto"/>
            <w:vAlign w:val="center"/>
            <w:hideMark/>
          </w:tcPr>
          <w:p w14:paraId="567B0FE4" w14:textId="77777777" w:rsidR="00C51368" w:rsidRDefault="00C51368">
            <w:pPr>
              <w:rPr>
                <w:rFonts w:eastAsia="Times New Roman"/>
              </w:rPr>
            </w:pPr>
          </w:p>
        </w:tc>
      </w:tr>
      <w:tr w:rsidR="00C51368" w14:paraId="5CBE936F" w14:textId="77777777">
        <w:trPr>
          <w:divId w:val="1028028047"/>
          <w:tblCellSpacing w:w="15" w:type="dxa"/>
        </w:trPr>
        <w:tc>
          <w:tcPr>
            <w:tcW w:w="0" w:type="auto"/>
            <w:vAlign w:val="center"/>
            <w:hideMark/>
          </w:tcPr>
          <w:p w14:paraId="68FA5BFA" w14:textId="77777777" w:rsidR="00C51368" w:rsidRDefault="00E43BD9">
            <w:pPr>
              <w:rPr>
                <w:rFonts w:eastAsia="Times New Roman"/>
              </w:rPr>
            </w:pPr>
            <w:r>
              <w:rPr>
                <w:rFonts w:eastAsia="Times New Roman"/>
              </w:rPr>
              <w:t xml:space="preserve">&lt;telecom&gt; </w:t>
            </w:r>
          </w:p>
        </w:tc>
        <w:tc>
          <w:tcPr>
            <w:tcW w:w="0" w:type="auto"/>
            <w:vAlign w:val="center"/>
            <w:hideMark/>
          </w:tcPr>
          <w:p w14:paraId="67A786EB" w14:textId="77777777" w:rsidR="00C51368" w:rsidRDefault="00E43BD9">
            <w:pPr>
              <w:rPr>
                <w:rFonts w:eastAsia="Times New Roman"/>
              </w:rPr>
            </w:pPr>
            <w:r>
              <w:rPr>
                <w:rFonts w:eastAsia="Times New Roman"/>
              </w:rPr>
              <w:t xml:space="preserve">Patient.telecom </w:t>
            </w:r>
          </w:p>
        </w:tc>
        <w:tc>
          <w:tcPr>
            <w:tcW w:w="0" w:type="auto"/>
            <w:vAlign w:val="center"/>
            <w:hideMark/>
          </w:tcPr>
          <w:p w14:paraId="20EFE44D" w14:textId="77777777" w:rsidR="00C51368" w:rsidRDefault="00E43BD9">
            <w:pPr>
              <w:rPr>
                <w:rFonts w:eastAsia="Times New Roman"/>
              </w:rPr>
            </w:pPr>
            <w:r>
              <w:rPr>
                <w:rFonts w:eastAsia="Times New Roman"/>
              </w:rPr>
              <w:t xml:space="preserve">HomePhone </w:t>
            </w:r>
          </w:p>
        </w:tc>
        <w:tc>
          <w:tcPr>
            <w:tcW w:w="0" w:type="auto"/>
            <w:vAlign w:val="center"/>
            <w:hideMark/>
          </w:tcPr>
          <w:p w14:paraId="2E162C46" w14:textId="77777777" w:rsidR="00C51368" w:rsidRDefault="00E43BD9">
            <w:pPr>
              <w:rPr>
                <w:rFonts w:eastAsia="Times New Roman"/>
              </w:rPr>
            </w:pPr>
            <w:r>
              <w:rPr>
                <w:rFonts w:eastAsia="Times New Roman"/>
              </w:rPr>
              <w:t xml:space="preserve">1 </w:t>
            </w:r>
          </w:p>
        </w:tc>
        <w:tc>
          <w:tcPr>
            <w:tcW w:w="0" w:type="auto"/>
            <w:vAlign w:val="center"/>
            <w:hideMark/>
          </w:tcPr>
          <w:p w14:paraId="23AD4C27" w14:textId="77777777" w:rsidR="00C51368" w:rsidRDefault="00E43BD9">
            <w:pPr>
              <w:rPr>
                <w:rFonts w:eastAsia="Times New Roman"/>
              </w:rPr>
            </w:pPr>
            <w:r>
              <w:rPr>
                <w:rFonts w:eastAsia="Times New Roman"/>
              </w:rPr>
              <w:t xml:space="preserve">1 </w:t>
            </w:r>
          </w:p>
        </w:tc>
        <w:tc>
          <w:tcPr>
            <w:tcW w:w="0" w:type="auto"/>
            <w:vAlign w:val="center"/>
            <w:hideMark/>
          </w:tcPr>
          <w:p w14:paraId="4A4F3C06" w14:textId="77777777" w:rsidR="00C51368" w:rsidRDefault="00C51368">
            <w:pPr>
              <w:rPr>
                <w:rFonts w:eastAsia="Times New Roman"/>
              </w:rPr>
            </w:pPr>
          </w:p>
        </w:tc>
      </w:tr>
      <w:tr w:rsidR="00C51368" w14:paraId="75E3E7FB" w14:textId="77777777">
        <w:trPr>
          <w:divId w:val="1028028047"/>
          <w:tblCellSpacing w:w="15" w:type="dxa"/>
        </w:trPr>
        <w:tc>
          <w:tcPr>
            <w:tcW w:w="0" w:type="auto"/>
            <w:vAlign w:val="center"/>
            <w:hideMark/>
          </w:tcPr>
          <w:p w14:paraId="162B00B0" w14:textId="77777777" w:rsidR="00C51368" w:rsidRDefault="00E43BD9">
            <w:pPr>
              <w:rPr>
                <w:rFonts w:eastAsia="Times New Roman"/>
              </w:rPr>
            </w:pPr>
            <w:r>
              <w:rPr>
                <w:rFonts w:eastAsia="Times New Roman"/>
              </w:rPr>
              <w:t xml:space="preserve"> &lt;system value="phone" /&gt; </w:t>
            </w:r>
          </w:p>
        </w:tc>
        <w:tc>
          <w:tcPr>
            <w:tcW w:w="0" w:type="auto"/>
            <w:vAlign w:val="center"/>
            <w:hideMark/>
          </w:tcPr>
          <w:p w14:paraId="0AC620FB" w14:textId="77777777" w:rsidR="00C51368" w:rsidRDefault="00E43BD9">
            <w:pPr>
              <w:rPr>
                <w:rFonts w:eastAsia="Times New Roman"/>
              </w:rPr>
            </w:pPr>
            <w:r>
              <w:rPr>
                <w:rFonts w:eastAsia="Times New Roman"/>
              </w:rPr>
              <w:t xml:space="preserve">Patient.telecom.system </w:t>
            </w:r>
          </w:p>
        </w:tc>
        <w:tc>
          <w:tcPr>
            <w:tcW w:w="0" w:type="auto"/>
            <w:vAlign w:val="center"/>
            <w:hideMark/>
          </w:tcPr>
          <w:p w14:paraId="6DEBE3C5" w14:textId="77777777" w:rsidR="00C51368" w:rsidRDefault="00C51368">
            <w:pPr>
              <w:rPr>
                <w:rFonts w:eastAsia="Times New Roman"/>
              </w:rPr>
            </w:pPr>
          </w:p>
        </w:tc>
        <w:tc>
          <w:tcPr>
            <w:tcW w:w="0" w:type="auto"/>
            <w:vAlign w:val="center"/>
            <w:hideMark/>
          </w:tcPr>
          <w:p w14:paraId="0D8DEB50" w14:textId="77777777" w:rsidR="00C51368" w:rsidRDefault="00E43BD9">
            <w:pPr>
              <w:rPr>
                <w:rFonts w:eastAsia="Times New Roman"/>
              </w:rPr>
            </w:pPr>
            <w:r>
              <w:rPr>
                <w:rFonts w:eastAsia="Times New Roman"/>
              </w:rPr>
              <w:t xml:space="preserve">1 </w:t>
            </w:r>
          </w:p>
        </w:tc>
        <w:tc>
          <w:tcPr>
            <w:tcW w:w="0" w:type="auto"/>
            <w:vAlign w:val="center"/>
            <w:hideMark/>
          </w:tcPr>
          <w:p w14:paraId="18892186" w14:textId="77777777" w:rsidR="00C51368" w:rsidRDefault="00E43BD9">
            <w:pPr>
              <w:rPr>
                <w:rFonts w:eastAsia="Times New Roman"/>
              </w:rPr>
            </w:pPr>
            <w:r>
              <w:rPr>
                <w:rFonts w:eastAsia="Times New Roman"/>
              </w:rPr>
              <w:t xml:space="preserve">1 </w:t>
            </w:r>
          </w:p>
        </w:tc>
        <w:tc>
          <w:tcPr>
            <w:tcW w:w="0" w:type="auto"/>
            <w:vAlign w:val="center"/>
            <w:hideMark/>
          </w:tcPr>
          <w:p w14:paraId="5FD7D3C4" w14:textId="77777777" w:rsidR="00C51368" w:rsidRDefault="00E43BD9">
            <w:pPr>
              <w:rPr>
                <w:rFonts w:eastAsia="Times New Roman"/>
              </w:rPr>
            </w:pPr>
            <w:r>
              <w:rPr>
                <w:rFonts w:eastAsia="Times New Roman"/>
              </w:rPr>
              <w:t xml:space="preserve">phone </w:t>
            </w:r>
          </w:p>
        </w:tc>
      </w:tr>
      <w:tr w:rsidR="00C51368" w14:paraId="34C28D28" w14:textId="77777777">
        <w:trPr>
          <w:divId w:val="1028028047"/>
          <w:tblCellSpacing w:w="15" w:type="dxa"/>
        </w:trPr>
        <w:tc>
          <w:tcPr>
            <w:tcW w:w="0" w:type="auto"/>
            <w:vAlign w:val="center"/>
            <w:hideMark/>
          </w:tcPr>
          <w:p w14:paraId="434789F6" w14:textId="77777777" w:rsidR="00C51368" w:rsidRDefault="00E43BD9">
            <w:pPr>
              <w:rPr>
                <w:rFonts w:eastAsia="Times New Roman"/>
              </w:rPr>
            </w:pPr>
            <w:r>
              <w:rPr>
                <w:rFonts w:eastAsia="Times New Roman"/>
              </w:rPr>
              <w:t xml:space="preserve"> &lt;value value="5551234567" /&gt; </w:t>
            </w:r>
          </w:p>
        </w:tc>
        <w:tc>
          <w:tcPr>
            <w:tcW w:w="0" w:type="auto"/>
            <w:vAlign w:val="center"/>
            <w:hideMark/>
          </w:tcPr>
          <w:p w14:paraId="2A846CEC" w14:textId="77777777" w:rsidR="00C51368" w:rsidRDefault="00E43BD9">
            <w:pPr>
              <w:rPr>
                <w:rFonts w:eastAsia="Times New Roman"/>
              </w:rPr>
            </w:pPr>
            <w:r>
              <w:rPr>
                <w:rFonts w:eastAsia="Times New Roman"/>
              </w:rPr>
              <w:t xml:space="preserve">Patient.telecom.value </w:t>
            </w:r>
          </w:p>
        </w:tc>
        <w:tc>
          <w:tcPr>
            <w:tcW w:w="0" w:type="auto"/>
            <w:vAlign w:val="center"/>
            <w:hideMark/>
          </w:tcPr>
          <w:p w14:paraId="3553694F" w14:textId="77777777" w:rsidR="00C51368" w:rsidRDefault="00C51368">
            <w:pPr>
              <w:rPr>
                <w:rFonts w:eastAsia="Times New Roman"/>
              </w:rPr>
            </w:pPr>
          </w:p>
        </w:tc>
        <w:tc>
          <w:tcPr>
            <w:tcW w:w="0" w:type="auto"/>
            <w:vAlign w:val="center"/>
            <w:hideMark/>
          </w:tcPr>
          <w:p w14:paraId="5BFBD1CA" w14:textId="77777777" w:rsidR="00C51368" w:rsidRDefault="00E43BD9">
            <w:pPr>
              <w:rPr>
                <w:rFonts w:eastAsia="Times New Roman"/>
              </w:rPr>
            </w:pPr>
            <w:r>
              <w:rPr>
                <w:rFonts w:eastAsia="Times New Roman"/>
              </w:rPr>
              <w:t xml:space="preserve">1 </w:t>
            </w:r>
          </w:p>
        </w:tc>
        <w:tc>
          <w:tcPr>
            <w:tcW w:w="0" w:type="auto"/>
            <w:vAlign w:val="center"/>
            <w:hideMark/>
          </w:tcPr>
          <w:p w14:paraId="66AC2745" w14:textId="77777777" w:rsidR="00C51368" w:rsidRDefault="00E43BD9">
            <w:pPr>
              <w:rPr>
                <w:rFonts w:eastAsia="Times New Roman"/>
              </w:rPr>
            </w:pPr>
            <w:r>
              <w:rPr>
                <w:rFonts w:eastAsia="Times New Roman"/>
              </w:rPr>
              <w:t xml:space="preserve">1 </w:t>
            </w:r>
          </w:p>
        </w:tc>
        <w:tc>
          <w:tcPr>
            <w:tcW w:w="0" w:type="auto"/>
            <w:vAlign w:val="center"/>
            <w:hideMark/>
          </w:tcPr>
          <w:p w14:paraId="756B69B0" w14:textId="77777777" w:rsidR="00C51368" w:rsidRDefault="00C51368">
            <w:pPr>
              <w:rPr>
                <w:rFonts w:eastAsia="Times New Roman"/>
              </w:rPr>
            </w:pPr>
          </w:p>
        </w:tc>
      </w:tr>
      <w:tr w:rsidR="00C51368" w14:paraId="036A97CC" w14:textId="77777777">
        <w:trPr>
          <w:divId w:val="1028028047"/>
          <w:tblCellSpacing w:w="15" w:type="dxa"/>
        </w:trPr>
        <w:tc>
          <w:tcPr>
            <w:tcW w:w="0" w:type="auto"/>
            <w:vAlign w:val="center"/>
            <w:hideMark/>
          </w:tcPr>
          <w:p w14:paraId="26AE1A10" w14:textId="77777777" w:rsidR="00C51368" w:rsidRDefault="00E43BD9">
            <w:pPr>
              <w:rPr>
                <w:rFonts w:eastAsia="Times New Roman"/>
              </w:rPr>
            </w:pPr>
            <w:r>
              <w:rPr>
                <w:rFonts w:eastAsia="Times New Roman"/>
              </w:rPr>
              <w:t xml:space="preserve"> &lt;use value="home" /&gt; </w:t>
            </w:r>
          </w:p>
        </w:tc>
        <w:tc>
          <w:tcPr>
            <w:tcW w:w="0" w:type="auto"/>
            <w:vAlign w:val="center"/>
            <w:hideMark/>
          </w:tcPr>
          <w:p w14:paraId="002AAC30" w14:textId="77777777" w:rsidR="00C51368" w:rsidRDefault="00E43BD9">
            <w:pPr>
              <w:rPr>
                <w:rFonts w:eastAsia="Times New Roman"/>
              </w:rPr>
            </w:pPr>
            <w:r>
              <w:rPr>
                <w:rFonts w:eastAsia="Times New Roman"/>
              </w:rPr>
              <w:t xml:space="preserve">Patient.telecom.use </w:t>
            </w:r>
          </w:p>
        </w:tc>
        <w:tc>
          <w:tcPr>
            <w:tcW w:w="0" w:type="auto"/>
            <w:vAlign w:val="center"/>
            <w:hideMark/>
          </w:tcPr>
          <w:p w14:paraId="001C4EC9" w14:textId="77777777" w:rsidR="00C51368" w:rsidRDefault="00C51368">
            <w:pPr>
              <w:rPr>
                <w:rFonts w:eastAsia="Times New Roman"/>
              </w:rPr>
            </w:pPr>
          </w:p>
        </w:tc>
        <w:tc>
          <w:tcPr>
            <w:tcW w:w="0" w:type="auto"/>
            <w:vAlign w:val="center"/>
            <w:hideMark/>
          </w:tcPr>
          <w:p w14:paraId="590721FA" w14:textId="77777777" w:rsidR="00C51368" w:rsidRDefault="00E43BD9">
            <w:pPr>
              <w:rPr>
                <w:rFonts w:eastAsia="Times New Roman"/>
              </w:rPr>
            </w:pPr>
            <w:r>
              <w:rPr>
                <w:rFonts w:eastAsia="Times New Roman"/>
              </w:rPr>
              <w:t xml:space="preserve">1 </w:t>
            </w:r>
          </w:p>
        </w:tc>
        <w:tc>
          <w:tcPr>
            <w:tcW w:w="0" w:type="auto"/>
            <w:vAlign w:val="center"/>
            <w:hideMark/>
          </w:tcPr>
          <w:p w14:paraId="01AF5B70" w14:textId="77777777" w:rsidR="00C51368" w:rsidRDefault="00E43BD9">
            <w:pPr>
              <w:rPr>
                <w:rFonts w:eastAsia="Times New Roman"/>
              </w:rPr>
            </w:pPr>
            <w:r>
              <w:rPr>
                <w:rFonts w:eastAsia="Times New Roman"/>
              </w:rPr>
              <w:t xml:space="preserve">1 </w:t>
            </w:r>
          </w:p>
        </w:tc>
        <w:tc>
          <w:tcPr>
            <w:tcW w:w="0" w:type="auto"/>
            <w:vAlign w:val="center"/>
            <w:hideMark/>
          </w:tcPr>
          <w:p w14:paraId="3F538D90" w14:textId="77777777" w:rsidR="00C51368" w:rsidRDefault="00E43BD9">
            <w:pPr>
              <w:rPr>
                <w:rFonts w:eastAsia="Times New Roman"/>
              </w:rPr>
            </w:pPr>
            <w:r>
              <w:rPr>
                <w:rFonts w:eastAsia="Times New Roman"/>
              </w:rPr>
              <w:t xml:space="preserve">home </w:t>
            </w:r>
          </w:p>
        </w:tc>
      </w:tr>
      <w:tr w:rsidR="00C51368" w14:paraId="50F8ED15" w14:textId="77777777">
        <w:trPr>
          <w:divId w:val="1028028047"/>
          <w:tblCellSpacing w:w="15" w:type="dxa"/>
        </w:trPr>
        <w:tc>
          <w:tcPr>
            <w:tcW w:w="0" w:type="auto"/>
            <w:vAlign w:val="center"/>
            <w:hideMark/>
          </w:tcPr>
          <w:p w14:paraId="2B4E265B" w14:textId="77777777" w:rsidR="00C51368" w:rsidRDefault="00E43BD9">
            <w:pPr>
              <w:rPr>
                <w:rFonts w:eastAsia="Times New Roman"/>
              </w:rPr>
            </w:pPr>
            <w:r>
              <w:rPr>
                <w:rFonts w:eastAsia="Times New Roman"/>
              </w:rPr>
              <w:t xml:space="preserve">&lt;/telecom&gt; </w:t>
            </w:r>
          </w:p>
        </w:tc>
        <w:tc>
          <w:tcPr>
            <w:tcW w:w="0" w:type="auto"/>
            <w:vAlign w:val="center"/>
            <w:hideMark/>
          </w:tcPr>
          <w:p w14:paraId="70224234" w14:textId="77777777" w:rsidR="00C51368" w:rsidRDefault="00C51368">
            <w:pPr>
              <w:rPr>
                <w:rFonts w:eastAsia="Times New Roman"/>
              </w:rPr>
            </w:pPr>
          </w:p>
        </w:tc>
        <w:tc>
          <w:tcPr>
            <w:tcW w:w="0" w:type="auto"/>
            <w:vAlign w:val="center"/>
            <w:hideMark/>
          </w:tcPr>
          <w:p w14:paraId="6D52BA3A" w14:textId="77777777" w:rsidR="00C51368" w:rsidRDefault="00C51368">
            <w:pPr>
              <w:rPr>
                <w:rFonts w:eastAsia="Times New Roman"/>
              </w:rPr>
            </w:pPr>
          </w:p>
        </w:tc>
        <w:tc>
          <w:tcPr>
            <w:tcW w:w="0" w:type="auto"/>
            <w:vAlign w:val="center"/>
            <w:hideMark/>
          </w:tcPr>
          <w:p w14:paraId="19BF2E4C" w14:textId="77777777" w:rsidR="00C51368" w:rsidRDefault="00C51368">
            <w:pPr>
              <w:rPr>
                <w:rFonts w:eastAsia="Times New Roman"/>
              </w:rPr>
            </w:pPr>
          </w:p>
        </w:tc>
        <w:tc>
          <w:tcPr>
            <w:tcW w:w="0" w:type="auto"/>
            <w:vAlign w:val="center"/>
            <w:hideMark/>
          </w:tcPr>
          <w:p w14:paraId="565FCA63" w14:textId="77777777" w:rsidR="00C51368" w:rsidRDefault="00C51368">
            <w:pPr>
              <w:rPr>
                <w:rFonts w:eastAsia="Times New Roman"/>
              </w:rPr>
            </w:pPr>
          </w:p>
        </w:tc>
        <w:tc>
          <w:tcPr>
            <w:tcW w:w="0" w:type="auto"/>
            <w:vAlign w:val="center"/>
            <w:hideMark/>
          </w:tcPr>
          <w:p w14:paraId="33E41B52" w14:textId="77777777" w:rsidR="00C51368" w:rsidRDefault="00C51368">
            <w:pPr>
              <w:rPr>
                <w:rFonts w:eastAsia="Times New Roman"/>
              </w:rPr>
            </w:pPr>
          </w:p>
        </w:tc>
      </w:tr>
      <w:tr w:rsidR="00C51368" w14:paraId="306758EB" w14:textId="77777777">
        <w:trPr>
          <w:divId w:val="1028028047"/>
          <w:tblCellSpacing w:w="15" w:type="dxa"/>
        </w:trPr>
        <w:tc>
          <w:tcPr>
            <w:tcW w:w="0" w:type="auto"/>
            <w:vAlign w:val="center"/>
            <w:hideMark/>
          </w:tcPr>
          <w:p w14:paraId="78AC25BA" w14:textId="77777777" w:rsidR="00C51368" w:rsidRDefault="00C51368">
            <w:pPr>
              <w:rPr>
                <w:rFonts w:eastAsia="Times New Roman"/>
              </w:rPr>
            </w:pPr>
          </w:p>
        </w:tc>
        <w:tc>
          <w:tcPr>
            <w:tcW w:w="0" w:type="auto"/>
            <w:vAlign w:val="center"/>
            <w:hideMark/>
          </w:tcPr>
          <w:p w14:paraId="7F304E5F" w14:textId="77777777" w:rsidR="00C51368" w:rsidRDefault="00E43BD9">
            <w:pPr>
              <w:rPr>
                <w:rFonts w:eastAsia="Times New Roman"/>
              </w:rPr>
            </w:pPr>
            <w:r>
              <w:rPr>
                <w:rFonts w:eastAsia="Times New Roman"/>
              </w:rPr>
              <w:t xml:space="preserve">Patient.telecom </w:t>
            </w:r>
          </w:p>
        </w:tc>
        <w:tc>
          <w:tcPr>
            <w:tcW w:w="0" w:type="auto"/>
            <w:vAlign w:val="center"/>
            <w:hideMark/>
          </w:tcPr>
          <w:p w14:paraId="7B3B91D0" w14:textId="77777777" w:rsidR="00C51368" w:rsidRDefault="00E43BD9">
            <w:pPr>
              <w:rPr>
                <w:rFonts w:eastAsia="Times New Roman"/>
              </w:rPr>
            </w:pPr>
            <w:r>
              <w:rPr>
                <w:rFonts w:eastAsia="Times New Roman"/>
              </w:rPr>
              <w:t xml:space="preserve">WorkPhone </w:t>
            </w:r>
          </w:p>
        </w:tc>
        <w:tc>
          <w:tcPr>
            <w:tcW w:w="0" w:type="auto"/>
            <w:vAlign w:val="center"/>
            <w:hideMark/>
          </w:tcPr>
          <w:p w14:paraId="3755C9C8" w14:textId="77777777" w:rsidR="00C51368" w:rsidRDefault="00E43BD9">
            <w:pPr>
              <w:rPr>
                <w:rFonts w:eastAsia="Times New Roman"/>
              </w:rPr>
            </w:pPr>
            <w:r>
              <w:rPr>
                <w:rFonts w:eastAsia="Times New Roman"/>
              </w:rPr>
              <w:t xml:space="preserve">0 </w:t>
            </w:r>
          </w:p>
        </w:tc>
        <w:tc>
          <w:tcPr>
            <w:tcW w:w="0" w:type="auto"/>
            <w:vAlign w:val="center"/>
            <w:hideMark/>
          </w:tcPr>
          <w:p w14:paraId="712AC2D0" w14:textId="77777777" w:rsidR="00C51368" w:rsidRDefault="00E43BD9">
            <w:pPr>
              <w:rPr>
                <w:rFonts w:eastAsia="Times New Roman"/>
              </w:rPr>
            </w:pPr>
            <w:r>
              <w:rPr>
                <w:rFonts w:eastAsia="Times New Roman"/>
              </w:rPr>
              <w:t xml:space="preserve">1 </w:t>
            </w:r>
          </w:p>
        </w:tc>
        <w:tc>
          <w:tcPr>
            <w:tcW w:w="0" w:type="auto"/>
            <w:vAlign w:val="center"/>
            <w:hideMark/>
          </w:tcPr>
          <w:p w14:paraId="10809881" w14:textId="77777777" w:rsidR="00C51368" w:rsidRDefault="00C51368">
            <w:pPr>
              <w:rPr>
                <w:rFonts w:eastAsia="Times New Roman"/>
              </w:rPr>
            </w:pPr>
          </w:p>
        </w:tc>
      </w:tr>
      <w:tr w:rsidR="00C51368" w14:paraId="75D8DC51" w14:textId="77777777">
        <w:trPr>
          <w:divId w:val="1028028047"/>
          <w:tblCellSpacing w:w="15" w:type="dxa"/>
        </w:trPr>
        <w:tc>
          <w:tcPr>
            <w:tcW w:w="0" w:type="auto"/>
            <w:vAlign w:val="center"/>
            <w:hideMark/>
          </w:tcPr>
          <w:p w14:paraId="07CAF0DD" w14:textId="77777777" w:rsidR="00C51368" w:rsidRDefault="00E43BD9">
            <w:pPr>
              <w:rPr>
                <w:rFonts w:eastAsia="Times New Roman"/>
              </w:rPr>
            </w:pPr>
            <w:r>
              <w:rPr>
                <w:rFonts w:eastAsia="Times New Roman"/>
              </w:rPr>
              <w:t xml:space="preserve">&lt;telecom&gt; </w:t>
            </w:r>
          </w:p>
        </w:tc>
        <w:tc>
          <w:tcPr>
            <w:tcW w:w="0" w:type="auto"/>
            <w:vAlign w:val="center"/>
            <w:hideMark/>
          </w:tcPr>
          <w:p w14:paraId="0F86F853" w14:textId="77777777" w:rsidR="00C51368" w:rsidRDefault="00E43BD9">
            <w:pPr>
              <w:rPr>
                <w:rFonts w:eastAsia="Times New Roman"/>
              </w:rPr>
            </w:pPr>
            <w:r>
              <w:rPr>
                <w:rFonts w:eastAsia="Times New Roman"/>
              </w:rPr>
              <w:t xml:space="preserve">Patient.telecom </w:t>
            </w:r>
          </w:p>
        </w:tc>
        <w:tc>
          <w:tcPr>
            <w:tcW w:w="0" w:type="auto"/>
            <w:vAlign w:val="center"/>
            <w:hideMark/>
          </w:tcPr>
          <w:p w14:paraId="47F137CE" w14:textId="77777777" w:rsidR="00C51368" w:rsidRDefault="00E43BD9">
            <w:pPr>
              <w:rPr>
                <w:rFonts w:eastAsia="Times New Roman"/>
              </w:rPr>
            </w:pPr>
            <w:r>
              <w:rPr>
                <w:rFonts w:eastAsia="Times New Roman"/>
              </w:rPr>
              <w:t xml:space="preserve">Email </w:t>
            </w:r>
          </w:p>
        </w:tc>
        <w:tc>
          <w:tcPr>
            <w:tcW w:w="0" w:type="auto"/>
            <w:vAlign w:val="center"/>
            <w:hideMark/>
          </w:tcPr>
          <w:p w14:paraId="0BF6C7C2" w14:textId="77777777" w:rsidR="00C51368" w:rsidRDefault="00E43BD9">
            <w:pPr>
              <w:rPr>
                <w:rFonts w:eastAsia="Times New Roman"/>
              </w:rPr>
            </w:pPr>
            <w:r>
              <w:rPr>
                <w:rFonts w:eastAsia="Times New Roman"/>
              </w:rPr>
              <w:t xml:space="preserve">0 </w:t>
            </w:r>
          </w:p>
        </w:tc>
        <w:tc>
          <w:tcPr>
            <w:tcW w:w="0" w:type="auto"/>
            <w:vAlign w:val="center"/>
            <w:hideMark/>
          </w:tcPr>
          <w:p w14:paraId="155A22DD" w14:textId="77777777" w:rsidR="00C51368" w:rsidRDefault="00E43BD9">
            <w:pPr>
              <w:rPr>
                <w:rFonts w:eastAsia="Times New Roman"/>
              </w:rPr>
            </w:pPr>
            <w:r>
              <w:rPr>
                <w:rFonts w:eastAsia="Times New Roman"/>
              </w:rPr>
              <w:t xml:space="preserve">1 </w:t>
            </w:r>
          </w:p>
        </w:tc>
        <w:tc>
          <w:tcPr>
            <w:tcW w:w="0" w:type="auto"/>
            <w:vAlign w:val="center"/>
            <w:hideMark/>
          </w:tcPr>
          <w:p w14:paraId="3DF83367" w14:textId="77777777" w:rsidR="00C51368" w:rsidRDefault="00C51368">
            <w:pPr>
              <w:rPr>
                <w:rFonts w:eastAsia="Times New Roman"/>
              </w:rPr>
            </w:pPr>
          </w:p>
        </w:tc>
      </w:tr>
      <w:tr w:rsidR="00C51368" w14:paraId="23D844C1" w14:textId="77777777">
        <w:trPr>
          <w:divId w:val="1028028047"/>
          <w:tblCellSpacing w:w="15" w:type="dxa"/>
        </w:trPr>
        <w:tc>
          <w:tcPr>
            <w:tcW w:w="0" w:type="auto"/>
            <w:vAlign w:val="center"/>
            <w:hideMark/>
          </w:tcPr>
          <w:p w14:paraId="1B8910D4" w14:textId="77777777" w:rsidR="00C51368" w:rsidRDefault="00E43BD9">
            <w:pPr>
              <w:rPr>
                <w:rFonts w:eastAsia="Times New Roman"/>
              </w:rPr>
            </w:pPr>
            <w:r>
              <w:rPr>
                <w:rFonts w:eastAsia="Times New Roman"/>
              </w:rPr>
              <w:t xml:space="preserve"> &lt;system value="email" /&gt; </w:t>
            </w:r>
          </w:p>
        </w:tc>
        <w:tc>
          <w:tcPr>
            <w:tcW w:w="0" w:type="auto"/>
            <w:vAlign w:val="center"/>
            <w:hideMark/>
          </w:tcPr>
          <w:p w14:paraId="7457632A" w14:textId="77777777" w:rsidR="00C51368" w:rsidRDefault="00E43BD9">
            <w:pPr>
              <w:rPr>
                <w:rFonts w:eastAsia="Times New Roman"/>
              </w:rPr>
            </w:pPr>
            <w:r>
              <w:rPr>
                <w:rFonts w:eastAsia="Times New Roman"/>
              </w:rPr>
              <w:t xml:space="preserve">Patient.telecom.system </w:t>
            </w:r>
          </w:p>
        </w:tc>
        <w:tc>
          <w:tcPr>
            <w:tcW w:w="0" w:type="auto"/>
            <w:vAlign w:val="center"/>
            <w:hideMark/>
          </w:tcPr>
          <w:p w14:paraId="57842D67" w14:textId="77777777" w:rsidR="00C51368" w:rsidRDefault="00C51368">
            <w:pPr>
              <w:rPr>
                <w:rFonts w:eastAsia="Times New Roman"/>
              </w:rPr>
            </w:pPr>
          </w:p>
        </w:tc>
        <w:tc>
          <w:tcPr>
            <w:tcW w:w="0" w:type="auto"/>
            <w:vAlign w:val="center"/>
            <w:hideMark/>
          </w:tcPr>
          <w:p w14:paraId="04CEBF09" w14:textId="77777777" w:rsidR="00C51368" w:rsidRDefault="00E43BD9">
            <w:pPr>
              <w:rPr>
                <w:rFonts w:eastAsia="Times New Roman"/>
              </w:rPr>
            </w:pPr>
            <w:r>
              <w:rPr>
                <w:rFonts w:eastAsia="Times New Roman"/>
              </w:rPr>
              <w:t xml:space="preserve">1 </w:t>
            </w:r>
          </w:p>
        </w:tc>
        <w:tc>
          <w:tcPr>
            <w:tcW w:w="0" w:type="auto"/>
            <w:vAlign w:val="center"/>
            <w:hideMark/>
          </w:tcPr>
          <w:p w14:paraId="0A835DFE" w14:textId="77777777" w:rsidR="00C51368" w:rsidRDefault="00E43BD9">
            <w:pPr>
              <w:rPr>
                <w:rFonts w:eastAsia="Times New Roman"/>
              </w:rPr>
            </w:pPr>
            <w:r>
              <w:rPr>
                <w:rFonts w:eastAsia="Times New Roman"/>
              </w:rPr>
              <w:t xml:space="preserve">1 </w:t>
            </w:r>
          </w:p>
        </w:tc>
        <w:tc>
          <w:tcPr>
            <w:tcW w:w="0" w:type="auto"/>
            <w:vAlign w:val="center"/>
            <w:hideMark/>
          </w:tcPr>
          <w:p w14:paraId="6CB982B5" w14:textId="77777777" w:rsidR="00C51368" w:rsidRDefault="00E43BD9">
            <w:pPr>
              <w:rPr>
                <w:rFonts w:eastAsia="Times New Roman"/>
              </w:rPr>
            </w:pPr>
            <w:r>
              <w:rPr>
                <w:rFonts w:eastAsia="Times New Roman"/>
              </w:rPr>
              <w:t xml:space="preserve">email </w:t>
            </w:r>
          </w:p>
        </w:tc>
      </w:tr>
      <w:tr w:rsidR="00C51368" w14:paraId="4B9E0044" w14:textId="77777777">
        <w:trPr>
          <w:divId w:val="1028028047"/>
          <w:tblCellSpacing w:w="15" w:type="dxa"/>
        </w:trPr>
        <w:tc>
          <w:tcPr>
            <w:tcW w:w="0" w:type="auto"/>
            <w:vAlign w:val="center"/>
            <w:hideMark/>
          </w:tcPr>
          <w:p w14:paraId="3AD26247" w14:textId="77777777" w:rsidR="00C51368" w:rsidRDefault="00E43BD9">
            <w:pPr>
              <w:rPr>
                <w:rFonts w:eastAsia="Times New Roman"/>
              </w:rPr>
            </w:pPr>
            <w:r>
              <w:rPr>
                <w:rFonts w:eastAsia="Times New Roman"/>
              </w:rPr>
              <w:t xml:space="preserve"> &lt;value value="someone@acme.org" /&gt; </w:t>
            </w:r>
          </w:p>
        </w:tc>
        <w:tc>
          <w:tcPr>
            <w:tcW w:w="0" w:type="auto"/>
            <w:vAlign w:val="center"/>
            <w:hideMark/>
          </w:tcPr>
          <w:p w14:paraId="3411002E" w14:textId="77777777" w:rsidR="00C51368" w:rsidRDefault="00E43BD9">
            <w:pPr>
              <w:rPr>
                <w:rFonts w:eastAsia="Times New Roman"/>
              </w:rPr>
            </w:pPr>
            <w:r>
              <w:rPr>
                <w:rFonts w:eastAsia="Times New Roman"/>
              </w:rPr>
              <w:t xml:space="preserve">Patient.telecom.value </w:t>
            </w:r>
          </w:p>
        </w:tc>
        <w:tc>
          <w:tcPr>
            <w:tcW w:w="0" w:type="auto"/>
            <w:vAlign w:val="center"/>
            <w:hideMark/>
          </w:tcPr>
          <w:p w14:paraId="0B40BC02" w14:textId="77777777" w:rsidR="00C51368" w:rsidRDefault="00C51368">
            <w:pPr>
              <w:rPr>
                <w:rFonts w:eastAsia="Times New Roman"/>
              </w:rPr>
            </w:pPr>
          </w:p>
        </w:tc>
        <w:tc>
          <w:tcPr>
            <w:tcW w:w="0" w:type="auto"/>
            <w:vAlign w:val="center"/>
            <w:hideMark/>
          </w:tcPr>
          <w:p w14:paraId="4D793D4B" w14:textId="77777777" w:rsidR="00C51368" w:rsidRDefault="00E43BD9">
            <w:pPr>
              <w:rPr>
                <w:rFonts w:eastAsia="Times New Roman"/>
              </w:rPr>
            </w:pPr>
            <w:r>
              <w:rPr>
                <w:rFonts w:eastAsia="Times New Roman"/>
              </w:rPr>
              <w:t xml:space="preserve">1 </w:t>
            </w:r>
          </w:p>
        </w:tc>
        <w:tc>
          <w:tcPr>
            <w:tcW w:w="0" w:type="auto"/>
            <w:vAlign w:val="center"/>
            <w:hideMark/>
          </w:tcPr>
          <w:p w14:paraId="3F31324C" w14:textId="77777777" w:rsidR="00C51368" w:rsidRDefault="00E43BD9">
            <w:pPr>
              <w:rPr>
                <w:rFonts w:eastAsia="Times New Roman"/>
              </w:rPr>
            </w:pPr>
            <w:r>
              <w:rPr>
                <w:rFonts w:eastAsia="Times New Roman"/>
              </w:rPr>
              <w:t xml:space="preserve">1 </w:t>
            </w:r>
          </w:p>
        </w:tc>
        <w:tc>
          <w:tcPr>
            <w:tcW w:w="0" w:type="auto"/>
            <w:vAlign w:val="center"/>
            <w:hideMark/>
          </w:tcPr>
          <w:p w14:paraId="5D637575" w14:textId="77777777" w:rsidR="00C51368" w:rsidRDefault="00C51368">
            <w:pPr>
              <w:rPr>
                <w:rFonts w:eastAsia="Times New Roman"/>
              </w:rPr>
            </w:pPr>
          </w:p>
        </w:tc>
      </w:tr>
      <w:tr w:rsidR="00C51368" w14:paraId="38AEB7F1" w14:textId="77777777">
        <w:trPr>
          <w:divId w:val="1028028047"/>
          <w:tblCellSpacing w:w="15" w:type="dxa"/>
        </w:trPr>
        <w:tc>
          <w:tcPr>
            <w:tcW w:w="0" w:type="auto"/>
            <w:vAlign w:val="center"/>
            <w:hideMark/>
          </w:tcPr>
          <w:p w14:paraId="077D06B9" w14:textId="77777777" w:rsidR="00C51368" w:rsidRDefault="00E43BD9">
            <w:pPr>
              <w:rPr>
                <w:rFonts w:eastAsia="Times New Roman"/>
              </w:rPr>
            </w:pPr>
            <w:r>
              <w:rPr>
                <w:rFonts w:eastAsia="Times New Roman"/>
              </w:rPr>
              <w:t xml:space="preserve"> &lt;/telecom&gt; </w:t>
            </w:r>
          </w:p>
        </w:tc>
        <w:tc>
          <w:tcPr>
            <w:tcW w:w="0" w:type="auto"/>
            <w:vAlign w:val="center"/>
            <w:hideMark/>
          </w:tcPr>
          <w:p w14:paraId="6277AEC3" w14:textId="77777777" w:rsidR="00C51368" w:rsidRDefault="00E43BD9">
            <w:pPr>
              <w:rPr>
                <w:rFonts w:eastAsia="Times New Roman"/>
              </w:rPr>
            </w:pPr>
            <w:r>
              <w:rPr>
                <w:rFonts w:eastAsia="Times New Roman"/>
              </w:rPr>
              <w:t xml:space="preserve">Patient.telecom.use </w:t>
            </w:r>
          </w:p>
        </w:tc>
        <w:tc>
          <w:tcPr>
            <w:tcW w:w="0" w:type="auto"/>
            <w:vAlign w:val="center"/>
            <w:hideMark/>
          </w:tcPr>
          <w:p w14:paraId="24785A97" w14:textId="77777777" w:rsidR="00C51368" w:rsidRDefault="00C51368">
            <w:pPr>
              <w:rPr>
                <w:rFonts w:eastAsia="Times New Roman"/>
              </w:rPr>
            </w:pPr>
          </w:p>
        </w:tc>
        <w:tc>
          <w:tcPr>
            <w:tcW w:w="0" w:type="auto"/>
            <w:vAlign w:val="center"/>
            <w:hideMark/>
          </w:tcPr>
          <w:p w14:paraId="38380DFA" w14:textId="77777777" w:rsidR="00C51368" w:rsidRDefault="00C51368">
            <w:pPr>
              <w:rPr>
                <w:rFonts w:eastAsia="Times New Roman"/>
              </w:rPr>
            </w:pPr>
          </w:p>
        </w:tc>
        <w:tc>
          <w:tcPr>
            <w:tcW w:w="0" w:type="auto"/>
            <w:vAlign w:val="center"/>
            <w:hideMark/>
          </w:tcPr>
          <w:p w14:paraId="597CEF5C" w14:textId="77777777" w:rsidR="00C51368" w:rsidRDefault="00C51368">
            <w:pPr>
              <w:rPr>
                <w:rFonts w:eastAsia="Times New Roman"/>
              </w:rPr>
            </w:pPr>
          </w:p>
        </w:tc>
        <w:tc>
          <w:tcPr>
            <w:tcW w:w="0" w:type="auto"/>
            <w:vAlign w:val="center"/>
            <w:hideMark/>
          </w:tcPr>
          <w:p w14:paraId="28F77776" w14:textId="77777777" w:rsidR="00C51368" w:rsidRDefault="00C51368">
            <w:pPr>
              <w:rPr>
                <w:rFonts w:eastAsia="Times New Roman"/>
              </w:rPr>
            </w:pPr>
          </w:p>
        </w:tc>
      </w:tr>
    </w:tbl>
    <w:p w14:paraId="21D37CBB" w14:textId="77777777"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14:paraId="4964E627" w14:textId="77777777" w:rsidR="00C51368" w:rsidRDefault="00E43BD9">
      <w:pPr>
        <w:pStyle w:val="NormalWeb"/>
        <w:divId w:val="1028028047"/>
        <w:rPr>
          <w:lang w:val="en-US"/>
        </w:rPr>
      </w:pPr>
      <w:r>
        <w:rPr>
          <w:lang w:val="en-US"/>
        </w:rPr>
        <w:t xml:space="preserve">Another use of Slicing is for Blood Pressure Measurements, where the profile says: </w:t>
      </w:r>
    </w:p>
    <w:p w14:paraId="3EDE464D"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14:paraId="703BD388"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14:paraId="422F0743"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14:paraId="21365CC0" w14:textId="77777777"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14:paraId="3D90E933" w14:textId="77777777" w:rsidR="00C51368" w:rsidRDefault="00E43BD9">
      <w:pPr>
        <w:pStyle w:val="NormalWeb"/>
        <w:divId w:val="1028028047"/>
        <w:rPr>
          <w:lang w:val="en-US"/>
        </w:rPr>
      </w:pPr>
      <w:r>
        <w:rPr>
          <w:lang w:val="en-US"/>
        </w:rPr>
        <w:t xml:space="preserve">An example of an Observation resource that meets these rules: </w:t>
      </w:r>
    </w:p>
    <w:p w14:paraId="7B4F0CE2" w14:textId="77777777" w:rsidR="00C51368" w:rsidRDefault="00C51368">
      <w:pPr>
        <w:pStyle w:val="HTMLPreformatted"/>
        <w:divId w:val="1028028047"/>
        <w:rPr>
          <w:lang w:val="en-US"/>
        </w:rPr>
      </w:pPr>
    </w:p>
    <w:p w14:paraId="22AE459F" w14:textId="77777777" w:rsidR="00C51368" w:rsidRDefault="00E43BD9">
      <w:pPr>
        <w:pStyle w:val="HTMLPreformatted"/>
        <w:divId w:val="1028028047"/>
        <w:rPr>
          <w:lang w:val="en-US"/>
        </w:rPr>
      </w:pPr>
      <w:r>
        <w:rPr>
          <w:lang w:val="en-US"/>
        </w:rPr>
        <w:t xml:space="preserve">&lt;Observation&gt;                         </w:t>
      </w:r>
    </w:p>
    <w:p w14:paraId="12B1A0A2" w14:textId="77777777" w:rsidR="00C51368" w:rsidRDefault="00E43BD9">
      <w:pPr>
        <w:pStyle w:val="HTMLPreformatted"/>
        <w:divId w:val="1028028047"/>
        <w:rPr>
          <w:lang w:val="en-US"/>
        </w:rPr>
      </w:pPr>
      <w:r>
        <w:rPr>
          <w:lang w:val="en-US"/>
        </w:rPr>
        <w:t>... snip ...</w:t>
      </w:r>
    </w:p>
    <w:p w14:paraId="436C1F59" w14:textId="77777777" w:rsidR="00C51368" w:rsidRDefault="00E43BD9">
      <w:pPr>
        <w:pStyle w:val="HTMLPreformatted"/>
        <w:divId w:val="1028028047"/>
        <w:rPr>
          <w:lang w:val="en-US"/>
        </w:rPr>
      </w:pPr>
      <w:r>
        <w:rPr>
          <w:lang w:val="en-US"/>
        </w:rPr>
        <w:lastRenderedPageBreak/>
        <w:t xml:space="preserve">  &lt;component&gt;                       </w:t>
      </w:r>
    </w:p>
    <w:p w14:paraId="25FB7186" w14:textId="77777777" w:rsidR="00C51368" w:rsidRDefault="00E43BD9">
      <w:pPr>
        <w:pStyle w:val="HTMLPreformatted"/>
        <w:divId w:val="1028028047"/>
        <w:rPr>
          <w:lang w:val="en-US"/>
        </w:rPr>
      </w:pPr>
      <w:r>
        <w:rPr>
          <w:lang w:val="en-US"/>
        </w:rPr>
        <w:t xml:space="preserve">    &lt;code&gt;                       </w:t>
      </w:r>
    </w:p>
    <w:p w14:paraId="3A3EF381" w14:textId="77777777" w:rsidR="00C51368" w:rsidRDefault="00E43BD9">
      <w:pPr>
        <w:pStyle w:val="HTMLPreformatted"/>
        <w:divId w:val="1028028047"/>
        <w:rPr>
          <w:lang w:val="en-US"/>
        </w:rPr>
      </w:pPr>
      <w:r>
        <w:rPr>
          <w:lang w:val="en-US"/>
        </w:rPr>
        <w:t xml:space="preserve">      &lt;coding&gt;                       </w:t>
      </w:r>
    </w:p>
    <w:p w14:paraId="1C105CD4" w14:textId="77777777" w:rsidR="00C51368" w:rsidRDefault="00E43BD9">
      <w:pPr>
        <w:pStyle w:val="HTMLPreformatted"/>
        <w:divId w:val="1028028047"/>
        <w:rPr>
          <w:lang w:val="en-US"/>
        </w:rPr>
      </w:pPr>
      <w:r>
        <w:rPr>
          <w:lang w:val="en-US"/>
        </w:rPr>
        <w:t xml:space="preserve">        &lt;system value="http://loinc.org" /&gt;      </w:t>
      </w:r>
    </w:p>
    <w:p w14:paraId="3AC5F700" w14:textId="77777777" w:rsidR="00C51368" w:rsidRDefault="00E43BD9">
      <w:pPr>
        <w:pStyle w:val="HTMLPreformatted"/>
        <w:divId w:val="1028028047"/>
        <w:rPr>
          <w:lang w:val="en-US"/>
        </w:rPr>
      </w:pPr>
      <w:r>
        <w:rPr>
          <w:lang w:val="en-US"/>
        </w:rPr>
        <w:t xml:space="preserve">        &lt;code value="8480-6" /&gt;  </w:t>
      </w:r>
    </w:p>
    <w:p w14:paraId="57A18780" w14:textId="77777777" w:rsidR="00C51368" w:rsidRDefault="00E43BD9">
      <w:pPr>
        <w:pStyle w:val="HTMLPreformatted"/>
        <w:divId w:val="1028028047"/>
        <w:rPr>
          <w:lang w:val="en-US"/>
        </w:rPr>
      </w:pPr>
      <w:r>
        <w:rPr>
          <w:lang w:val="en-US"/>
        </w:rPr>
        <w:t xml:space="preserve">        &lt;display value="Systolic blood pressure" /&gt;  </w:t>
      </w:r>
    </w:p>
    <w:p w14:paraId="6AD824CC" w14:textId="77777777" w:rsidR="00C51368" w:rsidRDefault="00E43BD9">
      <w:pPr>
        <w:pStyle w:val="HTMLPreformatted"/>
        <w:divId w:val="1028028047"/>
        <w:rPr>
          <w:lang w:val="en-US"/>
        </w:rPr>
      </w:pPr>
      <w:r>
        <w:rPr>
          <w:lang w:val="en-US"/>
        </w:rPr>
        <w:t xml:space="preserve">      &lt;/coding&gt;                       </w:t>
      </w:r>
    </w:p>
    <w:p w14:paraId="01088426" w14:textId="77777777" w:rsidR="00C51368" w:rsidRDefault="00E43BD9">
      <w:pPr>
        <w:pStyle w:val="HTMLPreformatted"/>
        <w:divId w:val="1028028047"/>
        <w:rPr>
          <w:lang w:val="en-US"/>
        </w:rPr>
      </w:pPr>
      <w:r>
        <w:rPr>
          <w:lang w:val="en-US"/>
        </w:rPr>
        <w:t xml:space="preserve">    &lt;/code&gt;                       </w:t>
      </w:r>
    </w:p>
    <w:p w14:paraId="3EC257C8" w14:textId="77777777" w:rsidR="00C51368" w:rsidRDefault="00E43BD9">
      <w:pPr>
        <w:pStyle w:val="HTMLPreformatted"/>
        <w:divId w:val="1028028047"/>
        <w:rPr>
          <w:lang w:val="en-US"/>
        </w:rPr>
      </w:pPr>
      <w:r>
        <w:rPr>
          <w:lang w:val="en-US"/>
        </w:rPr>
        <w:t xml:space="preserve">    &lt;valueQuantity&gt;                       </w:t>
      </w:r>
    </w:p>
    <w:p w14:paraId="40AE736B" w14:textId="77777777" w:rsidR="00C51368" w:rsidRDefault="00E43BD9">
      <w:pPr>
        <w:pStyle w:val="HTMLPreformatted"/>
        <w:divId w:val="1028028047"/>
        <w:rPr>
          <w:lang w:val="en-US"/>
        </w:rPr>
      </w:pPr>
      <w:r>
        <w:rPr>
          <w:lang w:val="en-US"/>
        </w:rPr>
        <w:t xml:space="preserve">      &lt;value value="120" /&gt;  </w:t>
      </w:r>
    </w:p>
    <w:p w14:paraId="7F8E940D" w14:textId="77777777" w:rsidR="00C51368" w:rsidRDefault="00E43BD9">
      <w:pPr>
        <w:pStyle w:val="HTMLPreformatted"/>
        <w:divId w:val="1028028047"/>
        <w:rPr>
          <w:lang w:val="en-US"/>
        </w:rPr>
      </w:pPr>
      <w:r>
        <w:rPr>
          <w:lang w:val="en-US"/>
        </w:rPr>
        <w:t xml:space="preserve">      &lt;unit value="mmHg" /&gt;  </w:t>
      </w:r>
    </w:p>
    <w:p w14:paraId="1BD2C22B" w14:textId="77777777" w:rsidR="00C51368" w:rsidRDefault="00E43BD9">
      <w:pPr>
        <w:pStyle w:val="HTMLPreformatted"/>
        <w:divId w:val="1028028047"/>
        <w:rPr>
          <w:lang w:val="en-US"/>
        </w:rPr>
      </w:pPr>
      <w:r>
        <w:rPr>
          <w:lang w:val="en-US"/>
        </w:rPr>
        <w:t xml:space="preserve">      &lt;system value="http://unitsofmeasure.org" /&gt;  </w:t>
      </w:r>
    </w:p>
    <w:p w14:paraId="7F6FA071" w14:textId="77777777" w:rsidR="00C51368" w:rsidRDefault="00E43BD9">
      <w:pPr>
        <w:pStyle w:val="HTMLPreformatted"/>
        <w:divId w:val="1028028047"/>
        <w:rPr>
          <w:lang w:val="en-US"/>
        </w:rPr>
      </w:pPr>
      <w:r>
        <w:rPr>
          <w:lang w:val="en-US"/>
        </w:rPr>
        <w:t xml:space="preserve">      &lt;code value="mm[Hg]" /&gt;  </w:t>
      </w:r>
    </w:p>
    <w:p w14:paraId="786B116C" w14:textId="77777777" w:rsidR="00C51368" w:rsidRDefault="00E43BD9">
      <w:pPr>
        <w:pStyle w:val="HTMLPreformatted"/>
        <w:divId w:val="1028028047"/>
        <w:rPr>
          <w:lang w:val="en-US"/>
        </w:rPr>
      </w:pPr>
      <w:r>
        <w:rPr>
          <w:lang w:val="en-US"/>
        </w:rPr>
        <w:t xml:space="preserve">    &lt;/valueQuantity&gt;                       </w:t>
      </w:r>
    </w:p>
    <w:p w14:paraId="3E885E89" w14:textId="77777777" w:rsidR="00C51368" w:rsidRDefault="00E43BD9">
      <w:pPr>
        <w:pStyle w:val="HTMLPreformatted"/>
        <w:divId w:val="1028028047"/>
        <w:rPr>
          <w:lang w:val="en-US"/>
        </w:rPr>
      </w:pPr>
      <w:r>
        <w:rPr>
          <w:lang w:val="en-US"/>
        </w:rPr>
        <w:t xml:space="preserve">  &lt;/component&gt;</w:t>
      </w:r>
    </w:p>
    <w:p w14:paraId="109F82D1" w14:textId="77777777" w:rsidR="00C51368" w:rsidRDefault="00E43BD9">
      <w:pPr>
        <w:pStyle w:val="HTMLPreformatted"/>
        <w:divId w:val="1028028047"/>
        <w:rPr>
          <w:lang w:val="en-US"/>
        </w:rPr>
      </w:pPr>
      <w:r>
        <w:rPr>
          <w:lang w:val="en-US"/>
        </w:rPr>
        <w:t xml:space="preserve">  &lt;component&gt;                       </w:t>
      </w:r>
    </w:p>
    <w:p w14:paraId="526A459F" w14:textId="77777777" w:rsidR="00C51368" w:rsidRDefault="00E43BD9">
      <w:pPr>
        <w:pStyle w:val="HTMLPreformatted"/>
        <w:divId w:val="1028028047"/>
        <w:rPr>
          <w:lang w:val="en-US"/>
        </w:rPr>
      </w:pPr>
      <w:r>
        <w:rPr>
          <w:lang w:val="en-US"/>
        </w:rPr>
        <w:t xml:space="preserve">    &lt;code&gt;                       </w:t>
      </w:r>
    </w:p>
    <w:p w14:paraId="51FDB95B" w14:textId="77777777" w:rsidR="00C51368" w:rsidRDefault="00E43BD9">
      <w:pPr>
        <w:pStyle w:val="HTMLPreformatted"/>
        <w:divId w:val="1028028047"/>
        <w:rPr>
          <w:lang w:val="en-US"/>
        </w:rPr>
      </w:pPr>
      <w:r>
        <w:rPr>
          <w:lang w:val="en-US"/>
        </w:rPr>
        <w:t xml:space="preserve">      &lt;coding&gt;                       </w:t>
      </w:r>
    </w:p>
    <w:p w14:paraId="0DBCB4AC" w14:textId="77777777" w:rsidR="00C51368" w:rsidRDefault="00E43BD9">
      <w:pPr>
        <w:pStyle w:val="HTMLPreformatted"/>
        <w:divId w:val="1028028047"/>
        <w:rPr>
          <w:lang w:val="en-US"/>
        </w:rPr>
      </w:pPr>
      <w:r>
        <w:rPr>
          <w:lang w:val="en-US"/>
        </w:rPr>
        <w:t xml:space="preserve">        &lt;system value="http://loinc.org" /&gt;      </w:t>
      </w:r>
    </w:p>
    <w:p w14:paraId="1B6BF172" w14:textId="77777777" w:rsidR="00C51368" w:rsidRDefault="00E43BD9">
      <w:pPr>
        <w:pStyle w:val="HTMLPreformatted"/>
        <w:divId w:val="1028028047"/>
        <w:rPr>
          <w:lang w:val="en-US"/>
        </w:rPr>
      </w:pPr>
      <w:r>
        <w:rPr>
          <w:lang w:val="en-US"/>
        </w:rPr>
        <w:t xml:space="preserve">        &lt;code value="8462-4" /&gt;  </w:t>
      </w:r>
    </w:p>
    <w:p w14:paraId="171A566B" w14:textId="77777777" w:rsidR="00C51368" w:rsidRDefault="00E43BD9">
      <w:pPr>
        <w:pStyle w:val="HTMLPreformatted"/>
        <w:divId w:val="1028028047"/>
        <w:rPr>
          <w:lang w:val="en-US"/>
        </w:rPr>
      </w:pPr>
      <w:r>
        <w:rPr>
          <w:lang w:val="en-US"/>
        </w:rPr>
        <w:t xml:space="preserve">        &lt;display value="Diastolic blood pressure" /&gt;  </w:t>
      </w:r>
    </w:p>
    <w:p w14:paraId="6871FC98" w14:textId="77777777" w:rsidR="00C51368" w:rsidRDefault="00E43BD9">
      <w:pPr>
        <w:pStyle w:val="HTMLPreformatted"/>
        <w:divId w:val="1028028047"/>
        <w:rPr>
          <w:lang w:val="en-US"/>
        </w:rPr>
      </w:pPr>
      <w:r>
        <w:rPr>
          <w:lang w:val="en-US"/>
        </w:rPr>
        <w:t xml:space="preserve">      &lt;/coding&gt;                       </w:t>
      </w:r>
    </w:p>
    <w:p w14:paraId="77F4361F" w14:textId="77777777" w:rsidR="00C51368" w:rsidRDefault="00E43BD9">
      <w:pPr>
        <w:pStyle w:val="HTMLPreformatted"/>
        <w:divId w:val="1028028047"/>
        <w:rPr>
          <w:lang w:val="en-US"/>
        </w:rPr>
      </w:pPr>
      <w:r>
        <w:rPr>
          <w:lang w:val="en-US"/>
        </w:rPr>
        <w:t xml:space="preserve">    &lt;/code&gt;                       </w:t>
      </w:r>
    </w:p>
    <w:p w14:paraId="6ECD3A78" w14:textId="77777777" w:rsidR="00C51368" w:rsidRDefault="00E43BD9">
      <w:pPr>
        <w:pStyle w:val="HTMLPreformatted"/>
        <w:divId w:val="1028028047"/>
        <w:rPr>
          <w:lang w:val="en-US"/>
        </w:rPr>
      </w:pPr>
      <w:r>
        <w:rPr>
          <w:lang w:val="en-US"/>
        </w:rPr>
        <w:t xml:space="preserve">    &lt;valueQuantity&gt;                       </w:t>
      </w:r>
    </w:p>
    <w:p w14:paraId="52490D7F" w14:textId="77777777" w:rsidR="00C51368" w:rsidRDefault="00E43BD9">
      <w:pPr>
        <w:pStyle w:val="HTMLPreformatted"/>
        <w:divId w:val="1028028047"/>
        <w:rPr>
          <w:lang w:val="en-US"/>
        </w:rPr>
      </w:pPr>
      <w:r>
        <w:rPr>
          <w:lang w:val="en-US"/>
        </w:rPr>
        <w:t xml:space="preserve">      &lt;value value="80" /&gt;  </w:t>
      </w:r>
    </w:p>
    <w:p w14:paraId="57979D5F" w14:textId="77777777" w:rsidR="00C51368" w:rsidRDefault="00E43BD9">
      <w:pPr>
        <w:pStyle w:val="HTMLPreformatted"/>
        <w:divId w:val="1028028047"/>
        <w:rPr>
          <w:lang w:val="en-US"/>
        </w:rPr>
      </w:pPr>
      <w:r>
        <w:rPr>
          <w:lang w:val="en-US"/>
        </w:rPr>
        <w:t xml:space="preserve">      &lt;unit value="mmHg" /&gt;  </w:t>
      </w:r>
    </w:p>
    <w:p w14:paraId="6E7D365A" w14:textId="77777777" w:rsidR="00C51368" w:rsidRDefault="00E43BD9">
      <w:pPr>
        <w:pStyle w:val="HTMLPreformatted"/>
        <w:divId w:val="1028028047"/>
        <w:rPr>
          <w:lang w:val="en-US"/>
        </w:rPr>
      </w:pPr>
      <w:r>
        <w:rPr>
          <w:lang w:val="en-US"/>
        </w:rPr>
        <w:t xml:space="preserve">      &lt;system value="http://unitsofmeasure.org" /&gt;  </w:t>
      </w:r>
    </w:p>
    <w:p w14:paraId="549B09AA" w14:textId="77777777" w:rsidR="00C51368" w:rsidRDefault="00E43BD9">
      <w:pPr>
        <w:pStyle w:val="HTMLPreformatted"/>
        <w:divId w:val="1028028047"/>
        <w:rPr>
          <w:lang w:val="en-US"/>
        </w:rPr>
      </w:pPr>
      <w:r>
        <w:rPr>
          <w:lang w:val="en-US"/>
        </w:rPr>
        <w:t xml:space="preserve">      &lt;code value="mm[Hg]" /&gt;  </w:t>
      </w:r>
    </w:p>
    <w:p w14:paraId="5ACE990C" w14:textId="77777777" w:rsidR="00C51368" w:rsidRDefault="00E43BD9">
      <w:pPr>
        <w:pStyle w:val="HTMLPreformatted"/>
        <w:divId w:val="1028028047"/>
        <w:rPr>
          <w:lang w:val="en-US"/>
        </w:rPr>
      </w:pPr>
      <w:r>
        <w:rPr>
          <w:lang w:val="en-US"/>
        </w:rPr>
        <w:t xml:space="preserve">    &lt;/valueQuantity&gt;                       </w:t>
      </w:r>
    </w:p>
    <w:p w14:paraId="42D2367A" w14:textId="77777777" w:rsidR="00C51368" w:rsidRDefault="00E43BD9">
      <w:pPr>
        <w:pStyle w:val="HTMLPreformatted"/>
        <w:divId w:val="1028028047"/>
        <w:rPr>
          <w:lang w:val="en-US"/>
        </w:rPr>
      </w:pPr>
      <w:r>
        <w:rPr>
          <w:lang w:val="en-US"/>
        </w:rPr>
        <w:t xml:space="preserve">  &lt;/component&gt;</w:t>
      </w:r>
    </w:p>
    <w:p w14:paraId="1580CD5A" w14:textId="77777777" w:rsidR="00C51368" w:rsidRDefault="00E43BD9">
      <w:pPr>
        <w:pStyle w:val="HTMLPreformatted"/>
        <w:divId w:val="1028028047"/>
        <w:rPr>
          <w:lang w:val="en-US"/>
        </w:rPr>
      </w:pPr>
      <w:r>
        <w:rPr>
          <w:lang w:val="en-US"/>
        </w:rPr>
        <w:t>&lt;/Patient&gt;</w:t>
      </w:r>
    </w:p>
    <w:p w14:paraId="09529FCF"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41C97ED2" w14:textId="77777777"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14:paraId="6A132816" w14:textId="77777777"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14:paraId="7BF5C01C" w14:textId="77777777"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14:paraId="1DD7F67F" w14:textId="77777777"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14:paraId="01183797" w14:textId="77777777" w:rsidR="00C51368" w:rsidRDefault="00E43BD9">
      <w:pPr>
        <w:pStyle w:val="NormalWeb"/>
        <w:divId w:val="1028028047"/>
        <w:rPr>
          <w:lang w:val="en-US"/>
        </w:rPr>
      </w:pPr>
      <w:r>
        <w:rPr>
          <w:lang w:val="en-US"/>
        </w:rPr>
        <w:t xml:space="preserve">In a StructureDefinition, this will look like: </w:t>
      </w:r>
    </w:p>
    <w:p w14:paraId="191939FB" w14:textId="77777777" w:rsidR="00C51368" w:rsidRDefault="00C51368">
      <w:pPr>
        <w:pStyle w:val="HTMLPreformatted"/>
        <w:divId w:val="1028028047"/>
        <w:rPr>
          <w:lang w:val="en-US"/>
        </w:rPr>
      </w:pPr>
    </w:p>
    <w:p w14:paraId="77D20668" w14:textId="77777777" w:rsidR="00C51368" w:rsidRDefault="00E43BD9">
      <w:pPr>
        <w:pStyle w:val="HTMLPreformatted"/>
        <w:divId w:val="1028028047"/>
        <w:rPr>
          <w:lang w:val="en-US"/>
        </w:rPr>
      </w:pPr>
      <w:r>
        <w:rPr>
          <w:lang w:val="en-US"/>
        </w:rPr>
        <w:t xml:space="preserve">  &lt;!-- setting up the slicing --&gt;</w:t>
      </w:r>
    </w:p>
    <w:p w14:paraId="4F4CC046" w14:textId="77777777" w:rsidR="00C51368" w:rsidRDefault="00E43BD9">
      <w:pPr>
        <w:pStyle w:val="HTMLPreformatted"/>
        <w:divId w:val="1028028047"/>
        <w:rPr>
          <w:lang w:val="en-US"/>
        </w:rPr>
      </w:pPr>
      <w:r>
        <w:rPr>
          <w:lang w:val="en-US"/>
        </w:rPr>
        <w:t xml:space="preserve">  &lt;element&gt; </w:t>
      </w:r>
    </w:p>
    <w:p w14:paraId="4E7922A8" w14:textId="77777777" w:rsidR="00C51368" w:rsidRDefault="00E43BD9">
      <w:pPr>
        <w:pStyle w:val="HTMLPreformatted"/>
        <w:divId w:val="1028028047"/>
        <w:rPr>
          <w:lang w:val="en-US"/>
        </w:rPr>
      </w:pPr>
      <w:r>
        <w:rPr>
          <w:lang w:val="en-US"/>
        </w:rPr>
        <w:t xml:space="preserve">    &lt;path value="Observation.component"/&gt;</w:t>
      </w:r>
    </w:p>
    <w:p w14:paraId="18337015" w14:textId="77777777" w:rsidR="00C51368" w:rsidRDefault="00E43BD9">
      <w:pPr>
        <w:pStyle w:val="HTMLPreformatted"/>
        <w:divId w:val="1028028047"/>
        <w:rPr>
          <w:lang w:val="en-US"/>
        </w:rPr>
      </w:pPr>
      <w:r>
        <w:rPr>
          <w:lang w:val="en-US"/>
        </w:rPr>
        <w:t xml:space="preserve">    &lt;slicing&gt;</w:t>
      </w:r>
    </w:p>
    <w:p w14:paraId="085FA26F" w14:textId="77777777" w:rsidR="00C51368" w:rsidRDefault="00E43BD9">
      <w:pPr>
        <w:pStyle w:val="HTMLPreformatted"/>
        <w:divId w:val="1028028047"/>
        <w:rPr>
          <w:lang w:val="en-US"/>
        </w:rPr>
      </w:pPr>
      <w:r>
        <w:rPr>
          <w:lang w:val="en-US"/>
        </w:rPr>
        <w:t xml:space="preserve">      &lt;discriminator value="code"/&gt;</w:t>
      </w:r>
    </w:p>
    <w:p w14:paraId="57E736C4" w14:textId="77777777" w:rsidR="00C51368" w:rsidRDefault="00E43BD9">
      <w:pPr>
        <w:pStyle w:val="HTMLPreformatted"/>
        <w:divId w:val="1028028047"/>
        <w:rPr>
          <w:lang w:val="en-US"/>
        </w:rPr>
      </w:pPr>
      <w:r>
        <w:rPr>
          <w:lang w:val="en-US"/>
        </w:rPr>
        <w:t xml:space="preserve">    &lt;/slicing&gt;</w:t>
      </w:r>
    </w:p>
    <w:p w14:paraId="5C2CF11E" w14:textId="77777777" w:rsidR="00C51368" w:rsidRDefault="00E43BD9">
      <w:pPr>
        <w:pStyle w:val="HTMLPreformatted"/>
        <w:divId w:val="1028028047"/>
        <w:rPr>
          <w:lang w:val="en-US"/>
        </w:rPr>
      </w:pPr>
      <w:r>
        <w:rPr>
          <w:lang w:val="en-US"/>
        </w:rPr>
        <w:t xml:space="preserve">    &lt;!-- net cardinality rules --&gt;</w:t>
      </w:r>
    </w:p>
    <w:p w14:paraId="432AE5AA" w14:textId="77777777" w:rsidR="00C51368" w:rsidRDefault="00E43BD9">
      <w:pPr>
        <w:pStyle w:val="HTMLPreformatted"/>
        <w:divId w:val="1028028047"/>
        <w:rPr>
          <w:lang w:val="en-US"/>
        </w:rPr>
      </w:pPr>
      <w:r>
        <w:rPr>
          <w:lang w:val="en-US"/>
        </w:rPr>
        <w:t xml:space="preserve">    &lt;min value="2"/&gt;</w:t>
      </w:r>
    </w:p>
    <w:p w14:paraId="5FB97576" w14:textId="77777777" w:rsidR="00C51368" w:rsidRDefault="00E43BD9">
      <w:pPr>
        <w:pStyle w:val="HTMLPreformatted"/>
        <w:divId w:val="1028028047"/>
        <w:rPr>
          <w:lang w:val="en-US"/>
        </w:rPr>
      </w:pPr>
      <w:r>
        <w:rPr>
          <w:lang w:val="en-US"/>
        </w:rPr>
        <w:t xml:space="preserve">    &lt;max value="*"/&gt;</w:t>
      </w:r>
    </w:p>
    <w:p w14:paraId="68DC0D60" w14:textId="77777777" w:rsidR="00C51368" w:rsidRDefault="00E43BD9">
      <w:pPr>
        <w:pStyle w:val="HTMLPreformatted"/>
        <w:divId w:val="1028028047"/>
        <w:rPr>
          <w:lang w:val="en-US"/>
        </w:rPr>
      </w:pPr>
      <w:r>
        <w:rPr>
          <w:lang w:val="en-US"/>
        </w:rPr>
        <w:t xml:space="preserve">  &lt;/element&gt;</w:t>
      </w:r>
    </w:p>
    <w:p w14:paraId="5CFA1016" w14:textId="77777777" w:rsidR="00C51368" w:rsidRDefault="00E43BD9">
      <w:pPr>
        <w:pStyle w:val="HTMLPreformatted"/>
        <w:divId w:val="1028028047"/>
        <w:rPr>
          <w:lang w:val="en-US"/>
        </w:rPr>
      </w:pPr>
      <w:r>
        <w:rPr>
          <w:lang w:val="en-US"/>
        </w:rPr>
        <w:t xml:space="preserve">  </w:t>
      </w:r>
    </w:p>
    <w:p w14:paraId="004811A2" w14:textId="77777777" w:rsidR="00C51368" w:rsidRDefault="00E43BD9">
      <w:pPr>
        <w:pStyle w:val="HTMLPreformatted"/>
        <w:divId w:val="1028028047"/>
        <w:rPr>
          <w:lang w:val="en-US"/>
        </w:rPr>
      </w:pPr>
      <w:r>
        <w:rPr>
          <w:lang w:val="en-US"/>
        </w:rPr>
        <w:lastRenderedPageBreak/>
        <w:t xml:space="preserve">  &lt;!-- first slice: systolic --&gt;</w:t>
      </w:r>
    </w:p>
    <w:p w14:paraId="67D92E12" w14:textId="77777777" w:rsidR="00C51368" w:rsidRDefault="00E43BD9">
      <w:pPr>
        <w:pStyle w:val="HTMLPreformatted"/>
        <w:divId w:val="1028028047"/>
        <w:rPr>
          <w:lang w:val="en-US"/>
        </w:rPr>
      </w:pPr>
      <w:r>
        <w:rPr>
          <w:lang w:val="en-US"/>
        </w:rPr>
        <w:t xml:space="preserve">  &lt;element&gt; </w:t>
      </w:r>
    </w:p>
    <w:p w14:paraId="11C9478E" w14:textId="77777777" w:rsidR="00C51368" w:rsidRDefault="00E43BD9">
      <w:pPr>
        <w:pStyle w:val="HTMLPreformatted"/>
        <w:divId w:val="1028028047"/>
        <w:rPr>
          <w:lang w:val="en-US"/>
        </w:rPr>
      </w:pPr>
      <w:r>
        <w:rPr>
          <w:lang w:val="en-US"/>
        </w:rPr>
        <w:t xml:space="preserve">    &lt;path value="Observation.component"/&gt;</w:t>
      </w:r>
    </w:p>
    <w:p w14:paraId="71CABA5F" w14:textId="77777777" w:rsidR="00C51368" w:rsidRDefault="00E43BD9">
      <w:pPr>
        <w:pStyle w:val="HTMLPreformatted"/>
        <w:divId w:val="1028028047"/>
        <w:rPr>
          <w:lang w:val="en-US"/>
        </w:rPr>
      </w:pPr>
      <w:r>
        <w:rPr>
          <w:lang w:val="en-US"/>
        </w:rPr>
        <w:t xml:space="preserve">    &lt;name value="systolic"/&gt; &lt;!-- mandatory - gives the slice a name --&gt;</w:t>
      </w:r>
    </w:p>
    <w:p w14:paraId="095CB9AA" w14:textId="77777777" w:rsidR="00C51368" w:rsidRDefault="00E43BD9">
      <w:pPr>
        <w:pStyle w:val="HTMLPreformatted"/>
        <w:divId w:val="1028028047"/>
        <w:rPr>
          <w:lang w:val="en-US"/>
        </w:rPr>
      </w:pPr>
      <w:r>
        <w:rPr>
          <w:lang w:val="en-US"/>
        </w:rPr>
        <w:t xml:space="preserve">    &lt;min value="1"/&gt;</w:t>
      </w:r>
    </w:p>
    <w:p w14:paraId="454B58A5" w14:textId="77777777" w:rsidR="00C51368" w:rsidRDefault="00E43BD9">
      <w:pPr>
        <w:pStyle w:val="HTMLPreformatted"/>
        <w:divId w:val="1028028047"/>
        <w:rPr>
          <w:lang w:val="en-US"/>
        </w:rPr>
      </w:pPr>
      <w:r>
        <w:rPr>
          <w:lang w:val="en-US"/>
        </w:rPr>
        <w:t xml:space="preserve">    &lt;max value="1"/&gt;</w:t>
      </w:r>
    </w:p>
    <w:p w14:paraId="76947A05" w14:textId="77777777" w:rsidR="00C51368" w:rsidRDefault="00E43BD9">
      <w:pPr>
        <w:pStyle w:val="HTMLPreformatted"/>
        <w:divId w:val="1028028047"/>
        <w:rPr>
          <w:lang w:val="en-US"/>
        </w:rPr>
      </w:pPr>
      <w:r>
        <w:rPr>
          <w:lang w:val="en-US"/>
        </w:rPr>
        <w:t xml:space="preserve">  &lt;/element&gt;</w:t>
      </w:r>
    </w:p>
    <w:p w14:paraId="391A07FB" w14:textId="77777777" w:rsidR="00C51368" w:rsidRDefault="00E43BD9">
      <w:pPr>
        <w:pStyle w:val="HTMLPreformatted"/>
        <w:divId w:val="1028028047"/>
        <w:rPr>
          <w:lang w:val="en-US"/>
        </w:rPr>
      </w:pPr>
      <w:r>
        <w:rPr>
          <w:lang w:val="en-US"/>
        </w:rPr>
        <w:t xml:space="preserve">  &lt;element&gt; </w:t>
      </w:r>
    </w:p>
    <w:p w14:paraId="36B0ECE5" w14:textId="77777777" w:rsidR="00C51368" w:rsidRDefault="00E43BD9">
      <w:pPr>
        <w:pStyle w:val="HTMLPreformatted"/>
        <w:divId w:val="1028028047"/>
        <w:rPr>
          <w:lang w:val="en-US"/>
        </w:rPr>
      </w:pPr>
      <w:r>
        <w:rPr>
          <w:lang w:val="en-US"/>
        </w:rPr>
        <w:t xml:space="preserve">    &lt;path value="Observation.component.code"/&gt;</w:t>
      </w:r>
    </w:p>
    <w:p w14:paraId="3C7CD652" w14:textId="77777777" w:rsidR="00C51368" w:rsidRDefault="00E43BD9">
      <w:pPr>
        <w:pStyle w:val="HTMLPreformatted"/>
        <w:divId w:val="1028028047"/>
        <w:rPr>
          <w:lang w:val="en-US"/>
        </w:rPr>
      </w:pPr>
      <w:r>
        <w:rPr>
          <w:lang w:val="en-US"/>
        </w:rPr>
        <w:t xml:space="preserve">    &lt;min value="1"/&gt;</w:t>
      </w:r>
    </w:p>
    <w:p w14:paraId="1C36EC6C" w14:textId="77777777" w:rsidR="00C51368" w:rsidRDefault="00E43BD9">
      <w:pPr>
        <w:pStyle w:val="HTMLPreformatted"/>
        <w:divId w:val="1028028047"/>
        <w:rPr>
          <w:lang w:val="en-US"/>
        </w:rPr>
      </w:pPr>
      <w:r>
        <w:rPr>
          <w:lang w:val="en-US"/>
        </w:rPr>
        <w:t xml:space="preserve">    &lt;fixedCodeableConcept&gt;</w:t>
      </w:r>
    </w:p>
    <w:p w14:paraId="02189C8B" w14:textId="77777777" w:rsidR="00C51368" w:rsidRDefault="00E43BD9">
      <w:pPr>
        <w:pStyle w:val="HTMLPreformatted"/>
        <w:divId w:val="1028028047"/>
        <w:rPr>
          <w:lang w:val="en-US"/>
        </w:rPr>
      </w:pPr>
      <w:r>
        <w:rPr>
          <w:lang w:val="en-US"/>
        </w:rPr>
        <w:t xml:space="preserve">      &lt;coding&gt;                       </w:t>
      </w:r>
    </w:p>
    <w:p w14:paraId="053A218B" w14:textId="77777777" w:rsidR="00C51368" w:rsidRDefault="00E43BD9">
      <w:pPr>
        <w:pStyle w:val="HTMLPreformatted"/>
        <w:divId w:val="1028028047"/>
        <w:rPr>
          <w:lang w:val="en-US"/>
        </w:rPr>
      </w:pPr>
      <w:r>
        <w:rPr>
          <w:lang w:val="en-US"/>
        </w:rPr>
        <w:t xml:space="preserve">        &lt;system value="http://loinc.org" /&gt;      </w:t>
      </w:r>
    </w:p>
    <w:p w14:paraId="222588F3" w14:textId="77777777" w:rsidR="00C51368" w:rsidRDefault="00E43BD9">
      <w:pPr>
        <w:pStyle w:val="HTMLPreformatted"/>
        <w:divId w:val="1028028047"/>
        <w:rPr>
          <w:lang w:val="en-US"/>
        </w:rPr>
      </w:pPr>
      <w:r>
        <w:rPr>
          <w:lang w:val="en-US"/>
        </w:rPr>
        <w:t xml:space="preserve">        &lt;code value="8480-6" /&gt;  </w:t>
      </w:r>
    </w:p>
    <w:p w14:paraId="15038645" w14:textId="77777777" w:rsidR="00C51368" w:rsidRDefault="00E43BD9">
      <w:pPr>
        <w:pStyle w:val="HTMLPreformatted"/>
        <w:divId w:val="1028028047"/>
        <w:rPr>
          <w:lang w:val="en-US"/>
        </w:rPr>
      </w:pPr>
      <w:r>
        <w:rPr>
          <w:lang w:val="en-US"/>
        </w:rPr>
        <w:t xml:space="preserve">        &lt;display value="Systolic blood pressure" /&gt;  </w:t>
      </w:r>
    </w:p>
    <w:p w14:paraId="4342D1E8" w14:textId="77777777" w:rsidR="00C51368" w:rsidRDefault="00E43BD9">
      <w:pPr>
        <w:pStyle w:val="HTMLPreformatted"/>
        <w:divId w:val="1028028047"/>
        <w:rPr>
          <w:lang w:val="en-US"/>
        </w:rPr>
      </w:pPr>
      <w:r>
        <w:rPr>
          <w:lang w:val="en-US"/>
        </w:rPr>
        <w:t xml:space="preserve">      &lt;/coding&gt;                       </w:t>
      </w:r>
    </w:p>
    <w:p w14:paraId="757B8263" w14:textId="77777777" w:rsidR="00C51368" w:rsidRDefault="00E43BD9">
      <w:pPr>
        <w:pStyle w:val="HTMLPreformatted"/>
        <w:divId w:val="1028028047"/>
        <w:rPr>
          <w:lang w:val="en-US"/>
        </w:rPr>
      </w:pPr>
      <w:r>
        <w:rPr>
          <w:lang w:val="en-US"/>
        </w:rPr>
        <w:t xml:space="preserve">    &lt;/fixedCodeableConcept&gt;</w:t>
      </w:r>
    </w:p>
    <w:p w14:paraId="1E46150A" w14:textId="77777777" w:rsidR="00C51368" w:rsidRDefault="00E43BD9">
      <w:pPr>
        <w:pStyle w:val="HTMLPreformatted"/>
        <w:divId w:val="1028028047"/>
        <w:rPr>
          <w:lang w:val="en-US"/>
        </w:rPr>
      </w:pPr>
      <w:r>
        <w:rPr>
          <w:lang w:val="en-US"/>
        </w:rPr>
        <w:t xml:space="preserve">  &lt;/element&gt;</w:t>
      </w:r>
    </w:p>
    <w:p w14:paraId="01A1EAE4" w14:textId="77777777" w:rsidR="00C51368" w:rsidRDefault="00E43BD9">
      <w:pPr>
        <w:pStyle w:val="HTMLPreformatted"/>
        <w:divId w:val="1028028047"/>
        <w:rPr>
          <w:lang w:val="en-US"/>
        </w:rPr>
      </w:pPr>
      <w:r>
        <w:rPr>
          <w:lang w:val="en-US"/>
        </w:rPr>
        <w:t xml:space="preserve">  &lt;element&gt; </w:t>
      </w:r>
    </w:p>
    <w:p w14:paraId="3BBCE087" w14:textId="77777777" w:rsidR="00C51368" w:rsidRDefault="00E43BD9">
      <w:pPr>
        <w:pStyle w:val="HTMLPreformatted"/>
        <w:divId w:val="1028028047"/>
        <w:rPr>
          <w:lang w:val="en-US"/>
        </w:rPr>
      </w:pPr>
      <w:r>
        <w:rPr>
          <w:lang w:val="en-US"/>
        </w:rPr>
        <w:t xml:space="preserve">    &lt;path value="Observation.component.valueQuantity"/&gt;</w:t>
      </w:r>
    </w:p>
    <w:p w14:paraId="57FE819F" w14:textId="77777777" w:rsidR="00C51368" w:rsidRDefault="00E43BD9">
      <w:pPr>
        <w:pStyle w:val="HTMLPreformatted"/>
        <w:divId w:val="1028028047"/>
        <w:rPr>
          <w:lang w:val="en-US"/>
        </w:rPr>
      </w:pPr>
      <w:r>
        <w:rPr>
          <w:lang w:val="en-US"/>
        </w:rPr>
        <w:t xml:space="preserve">    &lt;min value="1"/&gt;</w:t>
      </w:r>
    </w:p>
    <w:p w14:paraId="59BF8940" w14:textId="77777777" w:rsidR="00C51368" w:rsidRDefault="00E43BD9">
      <w:pPr>
        <w:pStyle w:val="HTMLPreformatted"/>
        <w:divId w:val="1028028047"/>
        <w:rPr>
          <w:lang w:val="en-US"/>
        </w:rPr>
      </w:pPr>
      <w:r>
        <w:rPr>
          <w:lang w:val="en-US"/>
        </w:rPr>
        <w:t xml:space="preserve">  &lt;/element&gt;</w:t>
      </w:r>
    </w:p>
    <w:p w14:paraId="240149F2" w14:textId="77777777" w:rsidR="00C51368" w:rsidRDefault="00E43BD9">
      <w:pPr>
        <w:pStyle w:val="HTMLPreformatted"/>
        <w:divId w:val="1028028047"/>
        <w:rPr>
          <w:lang w:val="en-US"/>
        </w:rPr>
      </w:pPr>
      <w:r>
        <w:rPr>
          <w:lang w:val="en-US"/>
        </w:rPr>
        <w:t xml:space="preserve">  </w:t>
      </w:r>
    </w:p>
    <w:p w14:paraId="607E9FC1" w14:textId="77777777" w:rsidR="00C51368" w:rsidRDefault="00E43BD9">
      <w:pPr>
        <w:pStyle w:val="HTMLPreformatted"/>
        <w:divId w:val="1028028047"/>
        <w:rPr>
          <w:lang w:val="en-US"/>
        </w:rPr>
      </w:pPr>
      <w:r>
        <w:rPr>
          <w:lang w:val="en-US"/>
        </w:rPr>
        <w:t xml:space="preserve">  &lt;!-- second slice: diastolic --&gt;</w:t>
      </w:r>
    </w:p>
    <w:p w14:paraId="74C39CF5" w14:textId="77777777" w:rsidR="00C51368" w:rsidRDefault="00E43BD9">
      <w:pPr>
        <w:pStyle w:val="HTMLPreformatted"/>
        <w:divId w:val="1028028047"/>
        <w:rPr>
          <w:lang w:val="en-US"/>
        </w:rPr>
      </w:pPr>
      <w:r>
        <w:rPr>
          <w:lang w:val="en-US"/>
        </w:rPr>
        <w:t xml:space="preserve">  &lt;element&gt; </w:t>
      </w:r>
    </w:p>
    <w:p w14:paraId="0F6947C9" w14:textId="77777777" w:rsidR="00C51368" w:rsidRDefault="00E43BD9">
      <w:pPr>
        <w:pStyle w:val="HTMLPreformatted"/>
        <w:divId w:val="1028028047"/>
        <w:rPr>
          <w:lang w:val="en-US"/>
        </w:rPr>
      </w:pPr>
      <w:r>
        <w:rPr>
          <w:lang w:val="en-US"/>
        </w:rPr>
        <w:t xml:space="preserve">    &lt;path value="Observation.component"/&gt;</w:t>
      </w:r>
    </w:p>
    <w:p w14:paraId="54F3A955" w14:textId="77777777" w:rsidR="00C51368" w:rsidRDefault="00E43BD9">
      <w:pPr>
        <w:pStyle w:val="HTMLPreformatted"/>
        <w:divId w:val="1028028047"/>
        <w:rPr>
          <w:lang w:val="en-US"/>
        </w:rPr>
      </w:pPr>
      <w:r>
        <w:rPr>
          <w:lang w:val="en-US"/>
        </w:rPr>
        <w:t xml:space="preserve">    &lt;name value="diastolic"/&gt; &lt;!-- mandatory - gives the slice a name --&gt;</w:t>
      </w:r>
    </w:p>
    <w:p w14:paraId="22B40E61" w14:textId="77777777" w:rsidR="00C51368" w:rsidRDefault="00E43BD9">
      <w:pPr>
        <w:pStyle w:val="HTMLPreformatted"/>
        <w:divId w:val="1028028047"/>
        <w:rPr>
          <w:lang w:val="en-US"/>
        </w:rPr>
      </w:pPr>
      <w:r>
        <w:rPr>
          <w:lang w:val="en-US"/>
        </w:rPr>
        <w:t xml:space="preserve">    &lt;min value="1"/&gt;</w:t>
      </w:r>
    </w:p>
    <w:p w14:paraId="70985350" w14:textId="77777777" w:rsidR="00C51368" w:rsidRDefault="00E43BD9">
      <w:pPr>
        <w:pStyle w:val="HTMLPreformatted"/>
        <w:divId w:val="1028028047"/>
        <w:rPr>
          <w:lang w:val="en-US"/>
        </w:rPr>
      </w:pPr>
      <w:r>
        <w:rPr>
          <w:lang w:val="en-US"/>
        </w:rPr>
        <w:t xml:space="preserve">    &lt;max value="1"/&gt;</w:t>
      </w:r>
    </w:p>
    <w:p w14:paraId="1EC1071F" w14:textId="77777777" w:rsidR="00C51368" w:rsidRDefault="00E43BD9">
      <w:pPr>
        <w:pStyle w:val="HTMLPreformatted"/>
        <w:divId w:val="1028028047"/>
        <w:rPr>
          <w:lang w:val="en-US"/>
        </w:rPr>
      </w:pPr>
      <w:r>
        <w:rPr>
          <w:lang w:val="en-US"/>
        </w:rPr>
        <w:t xml:space="preserve">  &lt;/element&gt;</w:t>
      </w:r>
    </w:p>
    <w:p w14:paraId="6E3AE8D5" w14:textId="77777777" w:rsidR="00C51368" w:rsidRDefault="00E43BD9">
      <w:pPr>
        <w:pStyle w:val="HTMLPreformatted"/>
        <w:divId w:val="1028028047"/>
        <w:rPr>
          <w:lang w:val="en-US"/>
        </w:rPr>
      </w:pPr>
      <w:r>
        <w:rPr>
          <w:lang w:val="en-US"/>
        </w:rPr>
        <w:t xml:space="preserve">  &lt;element&gt; </w:t>
      </w:r>
    </w:p>
    <w:p w14:paraId="65031289" w14:textId="77777777" w:rsidR="00C51368" w:rsidRDefault="00E43BD9">
      <w:pPr>
        <w:pStyle w:val="HTMLPreformatted"/>
        <w:divId w:val="1028028047"/>
        <w:rPr>
          <w:lang w:val="en-US"/>
        </w:rPr>
      </w:pPr>
      <w:r>
        <w:rPr>
          <w:lang w:val="en-US"/>
        </w:rPr>
        <w:t xml:space="preserve">    &lt;path value="Observation.component.code"/&gt;</w:t>
      </w:r>
    </w:p>
    <w:p w14:paraId="41EB05FC" w14:textId="77777777" w:rsidR="00C51368" w:rsidRDefault="00E43BD9">
      <w:pPr>
        <w:pStyle w:val="HTMLPreformatted"/>
        <w:divId w:val="1028028047"/>
        <w:rPr>
          <w:lang w:val="en-US"/>
        </w:rPr>
      </w:pPr>
      <w:r>
        <w:rPr>
          <w:lang w:val="en-US"/>
        </w:rPr>
        <w:t xml:space="preserve">    &lt;min value="1"/&gt;</w:t>
      </w:r>
    </w:p>
    <w:p w14:paraId="705163D2" w14:textId="77777777" w:rsidR="00C51368" w:rsidRDefault="00E43BD9">
      <w:pPr>
        <w:pStyle w:val="HTMLPreformatted"/>
        <w:divId w:val="1028028047"/>
        <w:rPr>
          <w:lang w:val="en-US"/>
        </w:rPr>
      </w:pPr>
      <w:r>
        <w:rPr>
          <w:lang w:val="en-US"/>
        </w:rPr>
        <w:t xml:space="preserve">    &lt;fixedCodeableConcept&gt;</w:t>
      </w:r>
    </w:p>
    <w:p w14:paraId="7D6F4FDE" w14:textId="77777777" w:rsidR="00C51368" w:rsidRDefault="00E43BD9">
      <w:pPr>
        <w:pStyle w:val="HTMLPreformatted"/>
        <w:divId w:val="1028028047"/>
        <w:rPr>
          <w:lang w:val="en-US"/>
        </w:rPr>
      </w:pPr>
      <w:r>
        <w:rPr>
          <w:lang w:val="en-US"/>
        </w:rPr>
        <w:t xml:space="preserve">      &lt;coding&gt;                       </w:t>
      </w:r>
    </w:p>
    <w:p w14:paraId="3257FD19" w14:textId="77777777" w:rsidR="00C51368" w:rsidRDefault="00E43BD9">
      <w:pPr>
        <w:pStyle w:val="HTMLPreformatted"/>
        <w:divId w:val="1028028047"/>
        <w:rPr>
          <w:lang w:val="en-US"/>
        </w:rPr>
      </w:pPr>
      <w:r>
        <w:rPr>
          <w:lang w:val="en-US"/>
        </w:rPr>
        <w:t xml:space="preserve">        &lt;system value="http://loinc.org" /&gt;      </w:t>
      </w:r>
    </w:p>
    <w:p w14:paraId="74956EE3" w14:textId="77777777" w:rsidR="00C51368" w:rsidRDefault="00E43BD9">
      <w:pPr>
        <w:pStyle w:val="HTMLPreformatted"/>
        <w:divId w:val="1028028047"/>
        <w:rPr>
          <w:lang w:val="en-US"/>
        </w:rPr>
      </w:pPr>
      <w:r>
        <w:rPr>
          <w:lang w:val="en-US"/>
        </w:rPr>
        <w:t xml:space="preserve">        &lt;code value="8462-4" /&gt;  </w:t>
      </w:r>
    </w:p>
    <w:p w14:paraId="23CBED42" w14:textId="77777777" w:rsidR="00C51368" w:rsidRDefault="00E43BD9">
      <w:pPr>
        <w:pStyle w:val="HTMLPreformatted"/>
        <w:divId w:val="1028028047"/>
        <w:rPr>
          <w:lang w:val="en-US"/>
        </w:rPr>
      </w:pPr>
      <w:r>
        <w:rPr>
          <w:lang w:val="en-US"/>
        </w:rPr>
        <w:t xml:space="preserve">        &lt;display value="Diastolic blood pressure" /&gt;  </w:t>
      </w:r>
    </w:p>
    <w:p w14:paraId="6159BAF1" w14:textId="77777777" w:rsidR="00C51368" w:rsidRDefault="00E43BD9">
      <w:pPr>
        <w:pStyle w:val="HTMLPreformatted"/>
        <w:divId w:val="1028028047"/>
        <w:rPr>
          <w:lang w:val="en-US"/>
        </w:rPr>
      </w:pPr>
      <w:r>
        <w:rPr>
          <w:lang w:val="en-US"/>
        </w:rPr>
        <w:t xml:space="preserve">      &lt;/coding&gt;                       </w:t>
      </w:r>
    </w:p>
    <w:p w14:paraId="4A6591B5" w14:textId="77777777" w:rsidR="00C51368" w:rsidRDefault="00E43BD9">
      <w:pPr>
        <w:pStyle w:val="HTMLPreformatted"/>
        <w:divId w:val="1028028047"/>
        <w:rPr>
          <w:lang w:val="en-US"/>
        </w:rPr>
      </w:pPr>
      <w:r>
        <w:rPr>
          <w:lang w:val="en-US"/>
        </w:rPr>
        <w:t xml:space="preserve">    &lt;/fixedCodeableConcept&gt;</w:t>
      </w:r>
    </w:p>
    <w:p w14:paraId="3593A4A5" w14:textId="77777777" w:rsidR="00C51368" w:rsidRDefault="00E43BD9">
      <w:pPr>
        <w:pStyle w:val="HTMLPreformatted"/>
        <w:divId w:val="1028028047"/>
        <w:rPr>
          <w:lang w:val="en-US"/>
        </w:rPr>
      </w:pPr>
      <w:r>
        <w:rPr>
          <w:lang w:val="en-US"/>
        </w:rPr>
        <w:t xml:space="preserve">  &lt;/element&gt;</w:t>
      </w:r>
    </w:p>
    <w:p w14:paraId="7C202A40" w14:textId="77777777" w:rsidR="00C51368" w:rsidRDefault="00E43BD9">
      <w:pPr>
        <w:pStyle w:val="HTMLPreformatted"/>
        <w:divId w:val="1028028047"/>
        <w:rPr>
          <w:lang w:val="en-US"/>
        </w:rPr>
      </w:pPr>
      <w:r>
        <w:rPr>
          <w:lang w:val="en-US"/>
        </w:rPr>
        <w:t xml:space="preserve">  &lt;element&gt; </w:t>
      </w:r>
    </w:p>
    <w:p w14:paraId="7901D10F" w14:textId="77777777" w:rsidR="00C51368" w:rsidRDefault="00E43BD9">
      <w:pPr>
        <w:pStyle w:val="HTMLPreformatted"/>
        <w:divId w:val="1028028047"/>
        <w:rPr>
          <w:lang w:val="en-US"/>
        </w:rPr>
      </w:pPr>
      <w:r>
        <w:rPr>
          <w:lang w:val="en-US"/>
        </w:rPr>
        <w:t xml:space="preserve">    &lt;path value="Observation.component.valueQuantity"/&gt;</w:t>
      </w:r>
    </w:p>
    <w:p w14:paraId="55BE175F" w14:textId="77777777" w:rsidR="00C51368" w:rsidRDefault="00E43BD9">
      <w:pPr>
        <w:pStyle w:val="HTMLPreformatted"/>
        <w:divId w:val="1028028047"/>
        <w:rPr>
          <w:lang w:val="en-US"/>
        </w:rPr>
      </w:pPr>
      <w:r>
        <w:rPr>
          <w:lang w:val="en-US"/>
        </w:rPr>
        <w:t xml:space="preserve">    &lt;min value="1"/&gt;</w:t>
      </w:r>
    </w:p>
    <w:p w14:paraId="78937924" w14:textId="77777777" w:rsidR="00C51368" w:rsidRDefault="00E43BD9">
      <w:pPr>
        <w:pStyle w:val="HTMLPreformatted"/>
        <w:divId w:val="1028028047"/>
        <w:rPr>
          <w:lang w:val="en-US"/>
        </w:rPr>
      </w:pPr>
      <w:r>
        <w:rPr>
          <w:lang w:val="en-US"/>
        </w:rPr>
        <w:t xml:space="preserve">  &lt;/element&gt;</w:t>
      </w:r>
    </w:p>
    <w:p w14:paraId="4C9B4DEB" w14:textId="77777777"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14:paraId="7D090350" w14:textId="77777777" w:rsidR="00C51368" w:rsidRDefault="00E43BD9">
      <w:pPr>
        <w:pStyle w:val="Heading3"/>
        <w:divId w:val="1028028047"/>
        <w:rPr>
          <w:rFonts w:eastAsia="Times New Roman"/>
          <w:lang w:val="en-US"/>
        </w:rPr>
      </w:pPr>
      <w:bookmarkStart w:id="198" w:name="extensions"/>
      <w:r>
        <w:rPr>
          <w:rFonts w:eastAsia="Times New Roman"/>
          <w:lang w:val="en-US"/>
        </w:rPr>
        <w:t>Extensions</w:t>
      </w:r>
    </w:p>
    <w:p w14:paraId="5DD1172F" w14:textId="77777777"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w:t>
      </w:r>
      <w:r>
        <w:rPr>
          <w:lang w:val="en-US"/>
        </w:rPr>
        <w:lastRenderedPageBreak/>
        <w:t xml:space="preserve">are two extensions, with URLs http://acme.com/a and http://acme.com/b. In addition, the profile allows other extensions to be used. </w:t>
      </w:r>
    </w:p>
    <w:p w14:paraId="3973617B" w14:textId="77777777"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14:paraId="1A6F8BBF" w14:textId="77777777" w:rsidR="00C51368" w:rsidRDefault="00C51368">
      <w:pPr>
        <w:pStyle w:val="HTMLPreformatted"/>
        <w:divId w:val="144588962"/>
        <w:rPr>
          <w:lang w:val="en-US"/>
        </w:rPr>
      </w:pPr>
    </w:p>
    <w:p w14:paraId="4450CC9E" w14:textId="77777777" w:rsidR="00C51368" w:rsidRDefault="00C51368">
      <w:pPr>
        <w:pStyle w:val="HTMLPreformatted"/>
        <w:divId w:val="144588962"/>
        <w:rPr>
          <w:lang w:val="en-US"/>
        </w:rPr>
      </w:pPr>
    </w:p>
    <w:p w14:paraId="6AC6A602" w14:textId="77777777" w:rsidR="00C51368" w:rsidRDefault="00E43BD9">
      <w:pPr>
        <w:pStyle w:val="HTMLPreformatted"/>
        <w:divId w:val="144588962"/>
        <w:rPr>
          <w:lang w:val="en-US"/>
        </w:rPr>
      </w:pPr>
      <w:r>
        <w:rPr>
          <w:lang w:val="en-US"/>
        </w:rPr>
        <w:t>&lt;StructureDefinition xmlns="http://hl7.org/fhir"&gt;</w:t>
      </w:r>
    </w:p>
    <w:p w14:paraId="61DB880C" w14:textId="77777777" w:rsidR="00C51368" w:rsidRDefault="00E43BD9">
      <w:pPr>
        <w:pStyle w:val="HTMLPreformatted"/>
        <w:divId w:val="144588962"/>
        <w:rPr>
          <w:lang w:val="en-US"/>
        </w:rPr>
      </w:pPr>
      <w:r>
        <w:rPr>
          <w:lang w:val="en-US"/>
        </w:rPr>
        <w:t xml:space="preserve">  &lt;!-- snip --&gt;</w:t>
      </w:r>
    </w:p>
    <w:p w14:paraId="3DFF0ECC" w14:textId="77777777" w:rsidR="00C51368" w:rsidRDefault="00E43BD9">
      <w:pPr>
        <w:pStyle w:val="HTMLPreformatted"/>
        <w:divId w:val="144588962"/>
        <w:rPr>
          <w:lang w:val="en-US"/>
        </w:rPr>
      </w:pPr>
      <w:r>
        <w:rPr>
          <w:lang w:val="en-US"/>
        </w:rPr>
        <w:t xml:space="preserve">    &lt;constrainedType value="Patient"/&gt;</w:t>
      </w:r>
    </w:p>
    <w:p w14:paraId="7CE78B29" w14:textId="77777777" w:rsidR="00C51368" w:rsidRDefault="00E43BD9">
      <w:pPr>
        <w:pStyle w:val="HTMLPreformatted"/>
        <w:divId w:val="144588962"/>
        <w:rPr>
          <w:lang w:val="en-US"/>
        </w:rPr>
      </w:pPr>
      <w:r>
        <w:rPr>
          <w:lang w:val="en-US"/>
        </w:rPr>
        <w:t xml:space="preserve">    &lt;snapshot&gt;</w:t>
      </w:r>
    </w:p>
    <w:p w14:paraId="59D2A90A" w14:textId="77777777" w:rsidR="00C51368" w:rsidRDefault="00E43BD9">
      <w:pPr>
        <w:pStyle w:val="HTMLPreformatted"/>
        <w:divId w:val="144588962"/>
        <w:rPr>
          <w:lang w:val="en-US"/>
        </w:rPr>
      </w:pPr>
      <w:r>
        <w:rPr>
          <w:lang w:val="en-US"/>
        </w:rPr>
        <w:t xml:space="preserve">      &lt;element&gt;</w:t>
      </w:r>
    </w:p>
    <w:p w14:paraId="01ABDC4C" w14:textId="77777777" w:rsidR="00C51368" w:rsidRDefault="00E43BD9">
      <w:pPr>
        <w:pStyle w:val="HTMLPreformatted"/>
        <w:divId w:val="144588962"/>
        <w:rPr>
          <w:lang w:val="en-US"/>
        </w:rPr>
      </w:pPr>
      <w:r>
        <w:rPr>
          <w:lang w:val="en-US"/>
        </w:rPr>
        <w:t xml:space="preserve">        &lt;path value="Patient"/&gt;</w:t>
      </w:r>
    </w:p>
    <w:p w14:paraId="392F0628" w14:textId="77777777" w:rsidR="00C51368" w:rsidRDefault="00E43BD9">
      <w:pPr>
        <w:pStyle w:val="HTMLPreformatted"/>
        <w:divId w:val="144588962"/>
        <w:rPr>
          <w:lang w:val="en-US"/>
        </w:rPr>
      </w:pPr>
      <w:r>
        <w:rPr>
          <w:lang w:val="en-US"/>
        </w:rPr>
        <w:t xml:space="preserve">        &lt;!-- snip --&gt;</w:t>
      </w:r>
    </w:p>
    <w:p w14:paraId="5C0C0F5D" w14:textId="77777777" w:rsidR="00C51368" w:rsidRDefault="00E43BD9">
      <w:pPr>
        <w:pStyle w:val="HTMLPreformatted"/>
        <w:divId w:val="144588962"/>
        <w:rPr>
          <w:lang w:val="en-US"/>
        </w:rPr>
      </w:pPr>
      <w:r>
        <w:rPr>
          <w:lang w:val="en-US"/>
        </w:rPr>
        <w:t xml:space="preserve">      &lt;/element&gt;</w:t>
      </w:r>
    </w:p>
    <w:p w14:paraId="55B643AB" w14:textId="77777777" w:rsidR="00C51368" w:rsidRDefault="00E43BD9">
      <w:pPr>
        <w:pStyle w:val="HTMLPreformatted"/>
        <w:divId w:val="144588962"/>
        <w:rPr>
          <w:lang w:val="en-US"/>
        </w:rPr>
      </w:pPr>
      <w:r>
        <w:rPr>
          <w:lang w:val="en-US"/>
        </w:rPr>
        <w:t xml:space="preserve">      &lt;element&gt;</w:t>
      </w:r>
    </w:p>
    <w:p w14:paraId="4C4ECBA4" w14:textId="77777777" w:rsidR="00C51368" w:rsidRDefault="00E43BD9">
      <w:pPr>
        <w:pStyle w:val="HTMLPreformatted"/>
        <w:divId w:val="144588962"/>
        <w:rPr>
          <w:lang w:val="en-US"/>
        </w:rPr>
      </w:pPr>
      <w:r>
        <w:rPr>
          <w:lang w:val="en-US"/>
        </w:rPr>
        <w:t xml:space="preserve">        &lt;path value="Patient.extension"/&gt;</w:t>
      </w:r>
    </w:p>
    <w:p w14:paraId="05E7283A" w14:textId="77777777" w:rsidR="00C51368" w:rsidRDefault="00E43BD9">
      <w:pPr>
        <w:pStyle w:val="HTMLPreformatted"/>
        <w:divId w:val="144588962"/>
        <w:rPr>
          <w:lang w:val="en-US"/>
        </w:rPr>
      </w:pPr>
      <w:r>
        <w:rPr>
          <w:lang w:val="en-US"/>
        </w:rPr>
        <w:t xml:space="preserve">        &lt;!-- this first element defines the slicing, and carries the base definition forward --&gt;</w:t>
      </w:r>
    </w:p>
    <w:p w14:paraId="0FFEDDCA" w14:textId="77777777" w:rsidR="00C51368" w:rsidRDefault="00E43BD9">
      <w:pPr>
        <w:pStyle w:val="HTMLPreformatted"/>
        <w:divId w:val="144588962"/>
        <w:rPr>
          <w:lang w:val="en-US"/>
        </w:rPr>
      </w:pPr>
      <w:r>
        <w:rPr>
          <w:lang w:val="en-US"/>
        </w:rPr>
        <w:t xml:space="preserve">        &lt;slicing&gt;</w:t>
      </w:r>
    </w:p>
    <w:p w14:paraId="3F8F4202" w14:textId="77777777" w:rsidR="00C51368" w:rsidRDefault="00E43BD9">
      <w:pPr>
        <w:pStyle w:val="HTMLPreformatted"/>
        <w:divId w:val="144588962"/>
        <w:rPr>
          <w:lang w:val="en-US"/>
        </w:rPr>
      </w:pPr>
      <w:r>
        <w:rPr>
          <w:lang w:val="en-US"/>
        </w:rPr>
        <w:t xml:space="preserve">          &lt;discriminator value="url"/&gt; &lt;!-- Extensions are always discriminated by URL --&gt;</w:t>
      </w:r>
    </w:p>
    <w:p w14:paraId="75E42655" w14:textId="77777777" w:rsidR="00C51368" w:rsidRDefault="00E43BD9">
      <w:pPr>
        <w:pStyle w:val="HTMLPreformatted"/>
        <w:divId w:val="144588962"/>
        <w:rPr>
          <w:lang w:val="en-US"/>
        </w:rPr>
      </w:pPr>
      <w:r>
        <w:rPr>
          <w:lang w:val="en-US"/>
        </w:rPr>
        <w:t xml:space="preserve">          &lt;ordered value="false"/&gt;     &lt;!-- we don't care what order they appear in --&gt;</w:t>
      </w:r>
    </w:p>
    <w:p w14:paraId="4C9F8264" w14:textId="77777777" w:rsidR="00C51368" w:rsidRDefault="00E43BD9">
      <w:pPr>
        <w:pStyle w:val="HTMLPreformatted"/>
        <w:divId w:val="144588962"/>
        <w:rPr>
          <w:lang w:val="en-US"/>
        </w:rPr>
      </w:pPr>
      <w:r>
        <w:rPr>
          <w:lang w:val="en-US"/>
        </w:rPr>
        <w:t xml:space="preserve">          &lt;rules value="open"/&gt;        &lt;!-- other extensions can be used --&gt;</w:t>
      </w:r>
    </w:p>
    <w:p w14:paraId="1E5A0561" w14:textId="77777777" w:rsidR="00C51368" w:rsidRDefault="00E43BD9">
      <w:pPr>
        <w:pStyle w:val="HTMLPreformatted"/>
        <w:divId w:val="144588962"/>
        <w:rPr>
          <w:lang w:val="en-US"/>
        </w:rPr>
      </w:pPr>
      <w:r>
        <w:rPr>
          <w:lang w:val="en-US"/>
        </w:rPr>
        <w:t xml:space="preserve">        &lt;/slicing&gt;</w:t>
      </w:r>
    </w:p>
    <w:p w14:paraId="7E8D25EA" w14:textId="77777777" w:rsidR="00C51368" w:rsidRDefault="00E43BD9">
      <w:pPr>
        <w:pStyle w:val="HTMLPreformatted"/>
        <w:divId w:val="144588962"/>
        <w:rPr>
          <w:lang w:val="en-US"/>
        </w:rPr>
      </w:pPr>
      <w:r>
        <w:rPr>
          <w:lang w:val="en-US"/>
        </w:rPr>
        <w:t xml:space="preserve">        &lt;!-- -- snip definition --&gt;</w:t>
      </w:r>
    </w:p>
    <w:p w14:paraId="07F46D62" w14:textId="77777777" w:rsidR="00C51368" w:rsidRDefault="00E43BD9">
      <w:pPr>
        <w:pStyle w:val="HTMLPreformatted"/>
        <w:divId w:val="144588962"/>
        <w:rPr>
          <w:lang w:val="en-US"/>
        </w:rPr>
      </w:pPr>
      <w:r>
        <w:rPr>
          <w:lang w:val="en-US"/>
        </w:rPr>
        <w:t xml:space="preserve">      &lt;/element&gt;</w:t>
      </w:r>
    </w:p>
    <w:p w14:paraId="47150751" w14:textId="77777777" w:rsidR="00C51368" w:rsidRDefault="00E43BD9">
      <w:pPr>
        <w:pStyle w:val="HTMLPreformatted"/>
        <w:divId w:val="144588962"/>
        <w:rPr>
          <w:lang w:val="en-US"/>
        </w:rPr>
      </w:pPr>
      <w:r>
        <w:rPr>
          <w:lang w:val="en-US"/>
        </w:rPr>
        <w:t xml:space="preserve">      &lt;!-- first extension --&gt;</w:t>
      </w:r>
    </w:p>
    <w:p w14:paraId="0CC6898B" w14:textId="77777777" w:rsidR="00C51368" w:rsidRDefault="00E43BD9">
      <w:pPr>
        <w:pStyle w:val="HTMLPreformatted"/>
        <w:divId w:val="144588962"/>
        <w:rPr>
          <w:lang w:val="en-US"/>
        </w:rPr>
      </w:pPr>
      <w:r>
        <w:rPr>
          <w:lang w:val="en-US"/>
        </w:rPr>
        <w:t xml:space="preserve">      &lt;element&gt;</w:t>
      </w:r>
    </w:p>
    <w:p w14:paraId="3797482D" w14:textId="77777777" w:rsidR="00C51368" w:rsidRDefault="00E43BD9">
      <w:pPr>
        <w:pStyle w:val="HTMLPreformatted"/>
        <w:divId w:val="144588962"/>
        <w:rPr>
          <w:lang w:val="en-US"/>
        </w:rPr>
      </w:pPr>
      <w:r>
        <w:rPr>
          <w:lang w:val="en-US"/>
        </w:rPr>
        <w:t xml:space="preserve">        &lt;path value="Patient.extension"/&gt;</w:t>
      </w:r>
    </w:p>
    <w:p w14:paraId="41B8C668" w14:textId="77777777" w:rsidR="00C51368" w:rsidRDefault="00E43BD9">
      <w:pPr>
        <w:pStyle w:val="HTMLPreformatted"/>
        <w:divId w:val="144588962"/>
        <w:rPr>
          <w:lang w:val="en-US"/>
        </w:rPr>
      </w:pPr>
      <w:r>
        <w:rPr>
          <w:lang w:val="en-US"/>
        </w:rPr>
        <w:t xml:space="preserve">        &lt;!-- snip most of definition --&gt;</w:t>
      </w:r>
    </w:p>
    <w:p w14:paraId="68A05860" w14:textId="77777777" w:rsidR="00C51368" w:rsidRDefault="00E43BD9">
      <w:pPr>
        <w:pStyle w:val="HTMLPreformatted"/>
        <w:divId w:val="144588962"/>
        <w:rPr>
          <w:lang w:val="en-US"/>
        </w:rPr>
      </w:pPr>
      <w:r>
        <w:rPr>
          <w:lang w:val="en-US"/>
        </w:rPr>
        <w:t xml:space="preserve">        &lt;type&gt;</w:t>
      </w:r>
    </w:p>
    <w:p w14:paraId="6A6B377C" w14:textId="77777777" w:rsidR="00C51368" w:rsidRDefault="00E43BD9">
      <w:pPr>
        <w:pStyle w:val="HTMLPreformatted"/>
        <w:divId w:val="144588962"/>
        <w:rPr>
          <w:lang w:val="en-US"/>
        </w:rPr>
      </w:pPr>
      <w:r>
        <w:rPr>
          <w:lang w:val="en-US"/>
        </w:rPr>
        <w:t xml:space="preserve">         &lt;code value="Extension"/&gt;</w:t>
      </w:r>
    </w:p>
    <w:p w14:paraId="2E3C7D5E" w14:textId="77777777" w:rsidR="00C51368" w:rsidRDefault="00E43BD9">
      <w:pPr>
        <w:pStyle w:val="HTMLPreformatted"/>
        <w:divId w:val="144588962"/>
        <w:rPr>
          <w:lang w:val="en-US"/>
        </w:rPr>
      </w:pPr>
      <w:r>
        <w:rPr>
          <w:lang w:val="en-US"/>
        </w:rPr>
        <w:t xml:space="preserve">         &lt;!-- the profile for an extension is a reference to the extension definition itself -</w:t>
      </w:r>
    </w:p>
    <w:p w14:paraId="61A25983" w14:textId="77777777" w:rsidR="00C51368" w:rsidRDefault="00E43BD9">
      <w:pPr>
        <w:pStyle w:val="HTMLPreformatted"/>
        <w:divId w:val="144588962"/>
        <w:rPr>
          <w:lang w:val="en-US"/>
        </w:rPr>
      </w:pPr>
      <w:r>
        <w:rPr>
          <w:lang w:val="en-US"/>
        </w:rPr>
        <w:t xml:space="preserve">           this implies a profile, and happens to fix the @url value to the desired URL --&gt;</w:t>
      </w:r>
    </w:p>
    <w:p w14:paraId="2C50D2AE" w14:textId="77777777" w:rsidR="00C51368" w:rsidRDefault="00E43BD9">
      <w:pPr>
        <w:pStyle w:val="HTMLPreformatted"/>
        <w:divId w:val="144588962"/>
        <w:rPr>
          <w:lang w:val="en-US"/>
        </w:rPr>
      </w:pPr>
      <w:r>
        <w:rPr>
          <w:lang w:val="en-US"/>
        </w:rPr>
        <w:t xml:space="preserve">         &lt;profile value="http://acme.com/a"/&gt;</w:t>
      </w:r>
    </w:p>
    <w:p w14:paraId="33AF19C1" w14:textId="77777777" w:rsidR="00C51368" w:rsidRDefault="00E43BD9">
      <w:pPr>
        <w:pStyle w:val="HTMLPreformatted"/>
        <w:divId w:val="144588962"/>
        <w:rPr>
          <w:lang w:val="en-US"/>
        </w:rPr>
      </w:pPr>
      <w:r>
        <w:rPr>
          <w:lang w:val="en-US"/>
        </w:rPr>
        <w:t xml:space="preserve">        &lt;/type&gt;</w:t>
      </w:r>
    </w:p>
    <w:p w14:paraId="5F7BD1F6" w14:textId="77777777" w:rsidR="00C51368" w:rsidRDefault="00E43BD9">
      <w:pPr>
        <w:pStyle w:val="HTMLPreformatted"/>
        <w:divId w:val="144588962"/>
        <w:rPr>
          <w:lang w:val="en-US"/>
        </w:rPr>
      </w:pPr>
      <w:r>
        <w:rPr>
          <w:lang w:val="en-US"/>
        </w:rPr>
        <w:t xml:space="preserve">      &lt;/element&gt;</w:t>
      </w:r>
    </w:p>
    <w:p w14:paraId="2C32A3D5" w14:textId="77777777" w:rsidR="00C51368" w:rsidRDefault="00E43BD9">
      <w:pPr>
        <w:pStyle w:val="HTMLPreformatted"/>
        <w:divId w:val="144588962"/>
        <w:rPr>
          <w:lang w:val="en-US"/>
        </w:rPr>
      </w:pPr>
      <w:r>
        <w:rPr>
          <w:lang w:val="en-US"/>
        </w:rPr>
        <w:t xml:space="preserve">      &lt;!-- second extension --&gt;</w:t>
      </w:r>
    </w:p>
    <w:p w14:paraId="2DC3F793" w14:textId="77777777" w:rsidR="00C51368" w:rsidRDefault="00E43BD9">
      <w:pPr>
        <w:pStyle w:val="HTMLPreformatted"/>
        <w:divId w:val="144588962"/>
        <w:rPr>
          <w:lang w:val="en-US"/>
        </w:rPr>
      </w:pPr>
      <w:r>
        <w:rPr>
          <w:lang w:val="en-US"/>
        </w:rPr>
        <w:t xml:space="preserve">      &lt;element&gt;</w:t>
      </w:r>
    </w:p>
    <w:p w14:paraId="51FD8A08" w14:textId="77777777" w:rsidR="00C51368" w:rsidRDefault="00E43BD9">
      <w:pPr>
        <w:pStyle w:val="HTMLPreformatted"/>
        <w:divId w:val="144588962"/>
        <w:rPr>
          <w:lang w:val="en-US"/>
        </w:rPr>
      </w:pPr>
      <w:r>
        <w:rPr>
          <w:lang w:val="en-US"/>
        </w:rPr>
        <w:t xml:space="preserve">        &lt;path value="Patient.extension"/&gt;</w:t>
      </w:r>
    </w:p>
    <w:p w14:paraId="06A547A0" w14:textId="77777777" w:rsidR="00C51368" w:rsidRDefault="00E43BD9">
      <w:pPr>
        <w:pStyle w:val="HTMLPreformatted"/>
        <w:divId w:val="144588962"/>
        <w:rPr>
          <w:lang w:val="en-US"/>
        </w:rPr>
      </w:pPr>
      <w:r>
        <w:rPr>
          <w:lang w:val="en-US"/>
        </w:rPr>
        <w:t xml:space="preserve">        &lt;!-- snip most of definition --&gt;</w:t>
      </w:r>
    </w:p>
    <w:p w14:paraId="0DB97C20" w14:textId="77777777" w:rsidR="00C51368" w:rsidRDefault="00E43BD9">
      <w:pPr>
        <w:pStyle w:val="HTMLPreformatted"/>
        <w:divId w:val="144588962"/>
        <w:rPr>
          <w:lang w:val="en-US"/>
        </w:rPr>
      </w:pPr>
      <w:r>
        <w:rPr>
          <w:lang w:val="en-US"/>
        </w:rPr>
        <w:t xml:space="preserve">        &lt;type&gt;</w:t>
      </w:r>
    </w:p>
    <w:p w14:paraId="1FDB978B" w14:textId="77777777" w:rsidR="00C51368" w:rsidRDefault="00E43BD9">
      <w:pPr>
        <w:pStyle w:val="HTMLPreformatted"/>
        <w:divId w:val="144588962"/>
        <w:rPr>
          <w:lang w:val="en-US"/>
        </w:rPr>
      </w:pPr>
      <w:r>
        <w:rPr>
          <w:lang w:val="en-US"/>
        </w:rPr>
        <w:t xml:space="preserve">         &lt;code value="Extension"/&gt;</w:t>
      </w:r>
    </w:p>
    <w:p w14:paraId="465160A6" w14:textId="77777777" w:rsidR="00C51368" w:rsidRDefault="00E43BD9">
      <w:pPr>
        <w:pStyle w:val="HTMLPreformatted"/>
        <w:divId w:val="144588962"/>
        <w:rPr>
          <w:lang w:val="en-US"/>
        </w:rPr>
      </w:pPr>
      <w:r>
        <w:rPr>
          <w:lang w:val="en-US"/>
        </w:rPr>
        <w:t xml:space="preserve">         &lt;!-- the profile for an extension is a reference to the extension definition itself -</w:t>
      </w:r>
    </w:p>
    <w:p w14:paraId="3AF5A023" w14:textId="77777777" w:rsidR="00C51368" w:rsidRDefault="00E43BD9">
      <w:pPr>
        <w:pStyle w:val="HTMLPreformatted"/>
        <w:divId w:val="144588962"/>
        <w:rPr>
          <w:lang w:val="en-US"/>
        </w:rPr>
      </w:pPr>
      <w:r>
        <w:rPr>
          <w:lang w:val="en-US"/>
        </w:rPr>
        <w:t xml:space="preserve">           this implies a profile, and happens to fix the @url value to the desired URL --&gt;</w:t>
      </w:r>
    </w:p>
    <w:p w14:paraId="7C0D44C4" w14:textId="77777777" w:rsidR="00C51368" w:rsidRDefault="00E43BD9">
      <w:pPr>
        <w:pStyle w:val="HTMLPreformatted"/>
        <w:divId w:val="144588962"/>
        <w:rPr>
          <w:lang w:val="en-US"/>
        </w:rPr>
      </w:pPr>
      <w:r>
        <w:rPr>
          <w:lang w:val="en-US"/>
        </w:rPr>
        <w:t xml:space="preserve">         &lt;profile value="http://acme.com/b"/&gt;</w:t>
      </w:r>
    </w:p>
    <w:p w14:paraId="2413FC2E" w14:textId="77777777" w:rsidR="00C51368" w:rsidRDefault="00E43BD9">
      <w:pPr>
        <w:pStyle w:val="HTMLPreformatted"/>
        <w:divId w:val="144588962"/>
        <w:rPr>
          <w:lang w:val="en-US"/>
        </w:rPr>
      </w:pPr>
      <w:r>
        <w:rPr>
          <w:lang w:val="en-US"/>
        </w:rPr>
        <w:t xml:space="preserve">        &lt;/type&gt;</w:t>
      </w:r>
    </w:p>
    <w:p w14:paraId="2DBE369F" w14:textId="77777777" w:rsidR="00C51368" w:rsidRDefault="00E43BD9">
      <w:pPr>
        <w:pStyle w:val="HTMLPreformatted"/>
        <w:divId w:val="144588962"/>
        <w:rPr>
          <w:lang w:val="en-US"/>
        </w:rPr>
      </w:pPr>
      <w:r>
        <w:rPr>
          <w:lang w:val="en-US"/>
        </w:rPr>
        <w:lastRenderedPageBreak/>
        <w:t xml:space="preserve">      &lt;/element&gt;</w:t>
      </w:r>
    </w:p>
    <w:p w14:paraId="7542374B" w14:textId="77777777" w:rsidR="00C51368" w:rsidRDefault="00E43BD9">
      <w:pPr>
        <w:pStyle w:val="HTMLPreformatted"/>
        <w:divId w:val="144588962"/>
        <w:rPr>
          <w:lang w:val="en-US"/>
        </w:rPr>
      </w:pPr>
      <w:r>
        <w:rPr>
          <w:lang w:val="en-US"/>
        </w:rPr>
        <w:t xml:space="preserve">      &lt;!-- snip rest of profile --&gt;</w:t>
      </w:r>
    </w:p>
    <w:p w14:paraId="085027AB" w14:textId="77777777" w:rsidR="00C51368" w:rsidRDefault="00E43BD9">
      <w:pPr>
        <w:pStyle w:val="HTMLPreformatted"/>
        <w:divId w:val="144588962"/>
        <w:rPr>
          <w:lang w:val="en-US"/>
        </w:rPr>
      </w:pPr>
      <w:r>
        <w:rPr>
          <w:lang w:val="en-US"/>
        </w:rPr>
        <w:t xml:space="preserve">    &lt;/snapshot&gt;</w:t>
      </w:r>
    </w:p>
    <w:p w14:paraId="060E827F" w14:textId="77777777" w:rsidR="00C51368" w:rsidRDefault="00E43BD9">
      <w:pPr>
        <w:pStyle w:val="HTMLPreformatted"/>
        <w:divId w:val="144588962"/>
        <w:rPr>
          <w:lang w:val="en-US"/>
        </w:rPr>
      </w:pPr>
      <w:r>
        <w:rPr>
          <w:lang w:val="en-US"/>
        </w:rPr>
        <w:t>&lt;/StructureDefinition&gt;</w:t>
      </w:r>
    </w:p>
    <w:p w14:paraId="75B0FE87" w14:textId="77777777" w:rsidR="00C51368" w:rsidRDefault="00E43BD9">
      <w:pPr>
        <w:pStyle w:val="NormalWeb"/>
        <w:divId w:val="1028028047"/>
        <w:rPr>
          <w:lang w:val="en-US"/>
        </w:rPr>
      </w:pPr>
      <w:r>
        <w:rPr>
          <w:lang w:val="en-US"/>
        </w:rPr>
        <w:t xml:space="preserve">Here's a patient example that conforms to this profile: </w:t>
      </w:r>
    </w:p>
    <w:p w14:paraId="22216A52" w14:textId="77777777" w:rsidR="00C51368" w:rsidRDefault="00C51368">
      <w:pPr>
        <w:pStyle w:val="HTMLPreformatted"/>
        <w:divId w:val="627975668"/>
        <w:rPr>
          <w:lang w:val="en-US"/>
        </w:rPr>
      </w:pPr>
    </w:p>
    <w:p w14:paraId="76F88734" w14:textId="77777777" w:rsidR="00C51368" w:rsidRDefault="00E43BD9">
      <w:pPr>
        <w:pStyle w:val="HTMLPreformatted"/>
        <w:divId w:val="627975668"/>
        <w:rPr>
          <w:lang w:val="en-US"/>
        </w:rPr>
      </w:pPr>
      <w:r>
        <w:rPr>
          <w:lang w:val="en-US"/>
        </w:rPr>
        <w:t>&lt;Patient xmlns="http://hl7.org/fhir"&gt;</w:t>
      </w:r>
    </w:p>
    <w:p w14:paraId="3767D7AB" w14:textId="77777777" w:rsidR="00C51368" w:rsidRDefault="00E43BD9">
      <w:pPr>
        <w:pStyle w:val="HTMLPreformatted"/>
        <w:divId w:val="627975668"/>
        <w:rPr>
          <w:lang w:val="en-US"/>
        </w:rPr>
      </w:pPr>
      <w:r>
        <w:rPr>
          <w:lang w:val="en-US"/>
        </w:rPr>
        <w:t xml:space="preserve">  &lt;!-- two extensions, the order doesn't matter --&gt;</w:t>
      </w:r>
    </w:p>
    <w:p w14:paraId="25C985AD" w14:textId="77777777" w:rsidR="00C51368" w:rsidRDefault="00E43BD9">
      <w:pPr>
        <w:pStyle w:val="HTMLPreformatted"/>
        <w:divId w:val="627975668"/>
        <w:rPr>
          <w:lang w:val="en-US"/>
        </w:rPr>
      </w:pPr>
      <w:r>
        <w:rPr>
          <w:lang w:val="en-US"/>
        </w:rPr>
        <w:t xml:space="preserve">  &lt;extension url="http://acme.com/b"&gt;</w:t>
      </w:r>
    </w:p>
    <w:p w14:paraId="3F1A0D6C" w14:textId="77777777" w:rsidR="00C51368" w:rsidRDefault="00E43BD9">
      <w:pPr>
        <w:pStyle w:val="HTMLPreformatted"/>
        <w:divId w:val="627975668"/>
        <w:rPr>
          <w:lang w:val="en-US"/>
        </w:rPr>
      </w:pPr>
      <w:r>
        <w:rPr>
          <w:lang w:val="en-US"/>
        </w:rPr>
        <w:t xml:space="preserve">    &lt;!-- this has the right url, and so matches the second slice --&gt;</w:t>
      </w:r>
    </w:p>
    <w:p w14:paraId="6581BE53" w14:textId="77777777" w:rsidR="00C51368" w:rsidRDefault="00E43BD9">
      <w:pPr>
        <w:pStyle w:val="HTMLPreformatted"/>
        <w:divId w:val="627975668"/>
        <w:rPr>
          <w:lang w:val="en-US"/>
        </w:rPr>
      </w:pPr>
      <w:r>
        <w:rPr>
          <w:lang w:val="en-US"/>
        </w:rPr>
        <w:t xml:space="preserve">    &lt;!-- snip whatever value extension would have --&gt;</w:t>
      </w:r>
    </w:p>
    <w:p w14:paraId="3D6F6B0A" w14:textId="77777777" w:rsidR="00C51368" w:rsidRDefault="00E43BD9">
      <w:pPr>
        <w:pStyle w:val="HTMLPreformatted"/>
        <w:divId w:val="627975668"/>
        <w:rPr>
          <w:lang w:val="en-US"/>
        </w:rPr>
      </w:pPr>
      <w:r>
        <w:rPr>
          <w:lang w:val="en-US"/>
        </w:rPr>
        <w:t xml:space="preserve">  &lt;/extension&gt;</w:t>
      </w:r>
    </w:p>
    <w:p w14:paraId="766A4641" w14:textId="77777777" w:rsidR="00C51368" w:rsidRDefault="00E43BD9">
      <w:pPr>
        <w:pStyle w:val="HTMLPreformatted"/>
        <w:divId w:val="627975668"/>
        <w:rPr>
          <w:lang w:val="en-US"/>
        </w:rPr>
      </w:pPr>
      <w:r>
        <w:rPr>
          <w:lang w:val="en-US"/>
        </w:rPr>
        <w:t xml:space="preserve">  &lt;extension url="http://acme.com/a"&gt;</w:t>
      </w:r>
    </w:p>
    <w:p w14:paraId="661633D5" w14:textId="77777777" w:rsidR="00C51368" w:rsidRDefault="00E43BD9">
      <w:pPr>
        <w:pStyle w:val="HTMLPreformatted"/>
        <w:divId w:val="627975668"/>
        <w:rPr>
          <w:lang w:val="en-US"/>
        </w:rPr>
      </w:pPr>
      <w:r>
        <w:rPr>
          <w:lang w:val="en-US"/>
        </w:rPr>
        <w:t xml:space="preserve">    &lt;!-- this has the right url, and so matches the first slice --&gt;</w:t>
      </w:r>
    </w:p>
    <w:p w14:paraId="7CCF54E8" w14:textId="77777777" w:rsidR="00C51368" w:rsidRDefault="00E43BD9">
      <w:pPr>
        <w:pStyle w:val="HTMLPreformatted"/>
        <w:divId w:val="627975668"/>
        <w:rPr>
          <w:lang w:val="en-US"/>
        </w:rPr>
      </w:pPr>
      <w:r>
        <w:rPr>
          <w:lang w:val="en-US"/>
        </w:rPr>
        <w:t xml:space="preserve">    &lt;!-- snip whatever value extension would have --&gt;</w:t>
      </w:r>
    </w:p>
    <w:p w14:paraId="38F94304" w14:textId="77777777" w:rsidR="00C51368" w:rsidRDefault="00E43BD9">
      <w:pPr>
        <w:pStyle w:val="HTMLPreformatted"/>
        <w:divId w:val="627975668"/>
        <w:rPr>
          <w:lang w:val="en-US"/>
        </w:rPr>
      </w:pPr>
      <w:r>
        <w:rPr>
          <w:lang w:val="en-US"/>
        </w:rPr>
        <w:t xml:space="preserve">  &lt;/extension&gt;</w:t>
      </w:r>
    </w:p>
    <w:p w14:paraId="4D8CB84F" w14:textId="77777777" w:rsidR="00C51368" w:rsidRDefault="00E43BD9">
      <w:pPr>
        <w:pStyle w:val="HTMLPreformatted"/>
        <w:divId w:val="627975668"/>
        <w:rPr>
          <w:lang w:val="en-US"/>
        </w:rPr>
      </w:pPr>
      <w:r>
        <w:rPr>
          <w:lang w:val="en-US"/>
        </w:rPr>
        <w:t xml:space="preserve">  &lt;!-- the rest of patient --&gt;</w:t>
      </w:r>
    </w:p>
    <w:p w14:paraId="2A878FF5" w14:textId="77777777" w:rsidR="00C51368" w:rsidRDefault="00E43BD9">
      <w:pPr>
        <w:pStyle w:val="HTMLPreformatted"/>
        <w:divId w:val="627975668"/>
        <w:rPr>
          <w:lang w:val="en-US"/>
        </w:rPr>
      </w:pPr>
      <w:r>
        <w:rPr>
          <w:lang w:val="en-US"/>
        </w:rPr>
        <w:t>&lt;/Patient&gt;</w:t>
      </w:r>
    </w:p>
    <w:p w14:paraId="2DAA7B01" w14:textId="77777777"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14:paraId="003D9668" w14:textId="77777777"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93"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14:paraId="55BFBA5E" w14:textId="77777777" w:rsidR="00C51368" w:rsidRDefault="00C51368">
      <w:pPr>
        <w:pStyle w:val="HTMLPreformatted"/>
        <w:divId w:val="444006981"/>
        <w:rPr>
          <w:lang w:val="en-US"/>
        </w:rPr>
      </w:pPr>
    </w:p>
    <w:p w14:paraId="375D96E5" w14:textId="77777777" w:rsidR="00C51368" w:rsidRDefault="00E43BD9">
      <w:pPr>
        <w:pStyle w:val="HTMLPreformatted"/>
        <w:divId w:val="444006981"/>
        <w:rPr>
          <w:lang w:val="en-US"/>
        </w:rPr>
      </w:pPr>
      <w:r>
        <w:rPr>
          <w:lang w:val="en-US"/>
        </w:rPr>
        <w:t>&lt;!-- first structure, the DiagnosticReport --&gt;</w:t>
      </w:r>
    </w:p>
    <w:p w14:paraId="1C72A2E4" w14:textId="77777777" w:rsidR="00C51368" w:rsidRDefault="00E43BD9">
      <w:pPr>
        <w:pStyle w:val="HTMLPreformatted"/>
        <w:divId w:val="444006981"/>
        <w:rPr>
          <w:lang w:val="en-US"/>
        </w:rPr>
      </w:pPr>
      <w:r>
        <w:rPr>
          <w:lang w:val="en-US"/>
        </w:rPr>
        <w:t>&lt;StructureDefinition xmlns="http://hl7.org/fhir"&gt;</w:t>
      </w:r>
    </w:p>
    <w:p w14:paraId="74DFB42E" w14:textId="77777777" w:rsidR="00C51368" w:rsidRDefault="00E43BD9">
      <w:pPr>
        <w:pStyle w:val="HTMLPreformatted"/>
        <w:divId w:val="444006981"/>
        <w:rPr>
          <w:lang w:val="en-US"/>
        </w:rPr>
      </w:pPr>
      <w:r>
        <w:rPr>
          <w:lang w:val="en-US"/>
        </w:rPr>
        <w:t xml:space="preserve">  &lt;!-- snip --&gt;</w:t>
      </w:r>
    </w:p>
    <w:p w14:paraId="4510411F" w14:textId="77777777" w:rsidR="00C51368" w:rsidRDefault="00E43BD9">
      <w:pPr>
        <w:pStyle w:val="HTMLPreformatted"/>
        <w:divId w:val="444006981"/>
        <w:rPr>
          <w:lang w:val="en-US"/>
        </w:rPr>
      </w:pPr>
      <w:r>
        <w:rPr>
          <w:lang w:val="en-US"/>
        </w:rPr>
        <w:t xml:space="preserve">  &lt;url value="http://acme.org/fhir/StructureDefinition/lipid-report"/&gt;</w:t>
      </w:r>
    </w:p>
    <w:p w14:paraId="1B9F1835" w14:textId="77777777" w:rsidR="00C51368" w:rsidRDefault="00E43BD9">
      <w:pPr>
        <w:pStyle w:val="HTMLPreformatted"/>
        <w:divId w:val="444006981"/>
        <w:rPr>
          <w:lang w:val="en-US"/>
        </w:rPr>
      </w:pPr>
      <w:r>
        <w:rPr>
          <w:lang w:val="en-US"/>
        </w:rPr>
        <w:t xml:space="preserve">  &lt;constrainedType value="DiagnosticReport"/&gt;</w:t>
      </w:r>
    </w:p>
    <w:p w14:paraId="417069D8" w14:textId="77777777" w:rsidR="00C51368" w:rsidRDefault="00E43BD9">
      <w:pPr>
        <w:pStyle w:val="HTMLPreformatted"/>
        <w:divId w:val="444006981"/>
        <w:rPr>
          <w:lang w:val="en-US"/>
        </w:rPr>
      </w:pPr>
      <w:r>
        <w:rPr>
          <w:lang w:val="en-US"/>
        </w:rPr>
        <w:t xml:space="preserve">  &lt;base value="http://hl7.org/fhir/StructureDefinition/DiagnosticReport"/&gt;</w:t>
      </w:r>
    </w:p>
    <w:p w14:paraId="10994CFA" w14:textId="77777777" w:rsidR="00C51368" w:rsidRDefault="00E43BD9">
      <w:pPr>
        <w:pStyle w:val="HTMLPreformatted"/>
        <w:divId w:val="444006981"/>
        <w:rPr>
          <w:lang w:val="en-US"/>
        </w:rPr>
      </w:pPr>
      <w:r>
        <w:rPr>
          <w:lang w:val="en-US"/>
        </w:rPr>
        <w:t xml:space="preserve">  &lt;name value="LipidProfile"/&gt;</w:t>
      </w:r>
    </w:p>
    <w:p w14:paraId="642ACD90" w14:textId="77777777" w:rsidR="00C51368" w:rsidRDefault="00E43BD9">
      <w:pPr>
        <w:pStyle w:val="HTMLPreformatted"/>
        <w:divId w:val="444006981"/>
        <w:rPr>
          <w:lang w:val="en-US"/>
        </w:rPr>
      </w:pPr>
      <w:r>
        <w:rPr>
          <w:lang w:val="en-US"/>
        </w:rPr>
        <w:t xml:space="preserve">  &lt;!-- snip --&gt;</w:t>
      </w:r>
    </w:p>
    <w:p w14:paraId="591CF6BC" w14:textId="77777777" w:rsidR="00C51368" w:rsidRDefault="00E43BD9">
      <w:pPr>
        <w:pStyle w:val="HTMLPreformatted"/>
        <w:divId w:val="444006981"/>
        <w:rPr>
          <w:lang w:val="en-US"/>
        </w:rPr>
      </w:pPr>
      <w:r>
        <w:rPr>
          <w:lang w:val="en-US"/>
        </w:rPr>
        <w:t xml:space="preserve">  &lt;snapshot&gt;</w:t>
      </w:r>
    </w:p>
    <w:p w14:paraId="473279F1" w14:textId="77777777" w:rsidR="00C51368" w:rsidRDefault="00E43BD9">
      <w:pPr>
        <w:pStyle w:val="HTMLPreformatted"/>
        <w:divId w:val="444006981"/>
        <w:rPr>
          <w:lang w:val="en-US"/>
        </w:rPr>
      </w:pPr>
      <w:r>
        <w:rPr>
          <w:lang w:val="en-US"/>
        </w:rPr>
        <w:t xml:space="preserve">    &lt;!-- snip elements --&gt;</w:t>
      </w:r>
    </w:p>
    <w:p w14:paraId="767CDEC0" w14:textId="77777777" w:rsidR="00C51368" w:rsidRDefault="00E43BD9">
      <w:pPr>
        <w:pStyle w:val="HTMLPreformatted"/>
        <w:divId w:val="444006981"/>
        <w:rPr>
          <w:lang w:val="en-US"/>
        </w:rPr>
      </w:pPr>
      <w:r>
        <w:rPr>
          <w:lang w:val="en-US"/>
        </w:rPr>
        <w:t xml:space="preserve">    &lt;element&gt;</w:t>
      </w:r>
    </w:p>
    <w:p w14:paraId="2F7A618A" w14:textId="77777777" w:rsidR="00C51368" w:rsidRDefault="00E43BD9">
      <w:pPr>
        <w:pStyle w:val="HTMLPreformatted"/>
        <w:divId w:val="444006981"/>
        <w:rPr>
          <w:lang w:val="en-US"/>
        </w:rPr>
      </w:pPr>
      <w:r>
        <w:rPr>
          <w:lang w:val="en-US"/>
        </w:rPr>
        <w:t xml:space="preserve">      &lt;!-- first definition for result --&gt;</w:t>
      </w:r>
    </w:p>
    <w:p w14:paraId="04FCB34B" w14:textId="77777777" w:rsidR="00C51368" w:rsidRDefault="00E43BD9">
      <w:pPr>
        <w:pStyle w:val="HTMLPreformatted"/>
        <w:divId w:val="444006981"/>
        <w:rPr>
          <w:lang w:val="en-US"/>
        </w:rPr>
      </w:pPr>
      <w:r>
        <w:rPr>
          <w:lang w:val="en-US"/>
        </w:rPr>
        <w:t xml:space="preserve">      &lt;path value="DiagnosticReport.result"/&gt;</w:t>
      </w:r>
    </w:p>
    <w:p w14:paraId="6D76F4A6" w14:textId="77777777" w:rsidR="00C51368" w:rsidRDefault="00E43BD9">
      <w:pPr>
        <w:pStyle w:val="HTMLPreformatted"/>
        <w:divId w:val="444006981"/>
        <w:rPr>
          <w:lang w:val="en-US"/>
        </w:rPr>
      </w:pPr>
      <w:r>
        <w:rPr>
          <w:lang w:val="en-US"/>
        </w:rPr>
        <w:t xml:space="preserve">      &lt;slicing&gt;</w:t>
      </w:r>
    </w:p>
    <w:p w14:paraId="07946B2F" w14:textId="77777777" w:rsidR="00C51368" w:rsidRDefault="00E43BD9">
      <w:pPr>
        <w:pStyle w:val="HTMLPreformatted"/>
        <w:divId w:val="444006981"/>
        <w:rPr>
          <w:lang w:val="en-US"/>
        </w:rPr>
      </w:pPr>
      <w:r>
        <w:rPr>
          <w:lang w:val="en-US"/>
        </w:rPr>
        <w:t xml:space="preserve">        &lt;!-- this is sliced by the code value of the target of the reference --&gt;</w:t>
      </w:r>
    </w:p>
    <w:p w14:paraId="63E0ACAF" w14:textId="77777777" w:rsidR="00C51368" w:rsidRDefault="00E43BD9">
      <w:pPr>
        <w:pStyle w:val="HTMLPreformatted"/>
        <w:divId w:val="444006981"/>
        <w:rPr>
          <w:lang w:val="en-US"/>
        </w:rPr>
      </w:pPr>
      <w:r>
        <w:rPr>
          <w:lang w:val="en-US"/>
        </w:rPr>
        <w:t xml:space="preserve">        &lt;discriminator value="reference.code"/&gt;</w:t>
      </w:r>
    </w:p>
    <w:p w14:paraId="3D4DA1C5" w14:textId="77777777" w:rsidR="00C51368" w:rsidRDefault="00E43BD9">
      <w:pPr>
        <w:pStyle w:val="HTMLPreformatted"/>
        <w:divId w:val="444006981"/>
        <w:rPr>
          <w:lang w:val="en-US"/>
        </w:rPr>
      </w:pPr>
      <w:r>
        <w:rPr>
          <w:lang w:val="en-US"/>
        </w:rPr>
        <w:t xml:space="preserve">        &lt;!-- have to be in the specified order --&gt;</w:t>
      </w:r>
    </w:p>
    <w:p w14:paraId="6643E77E" w14:textId="77777777" w:rsidR="00C51368" w:rsidRDefault="00E43BD9">
      <w:pPr>
        <w:pStyle w:val="HTMLPreformatted"/>
        <w:divId w:val="444006981"/>
        <w:rPr>
          <w:lang w:val="en-US"/>
        </w:rPr>
      </w:pPr>
      <w:r>
        <w:rPr>
          <w:lang w:val="en-US"/>
        </w:rPr>
        <w:t xml:space="preserve">        &lt;ordered value="true"/&gt;</w:t>
      </w:r>
    </w:p>
    <w:p w14:paraId="5614C050" w14:textId="77777777" w:rsidR="00C51368" w:rsidRDefault="00E43BD9">
      <w:pPr>
        <w:pStyle w:val="HTMLPreformatted"/>
        <w:divId w:val="444006981"/>
        <w:rPr>
          <w:lang w:val="en-US"/>
        </w:rPr>
      </w:pPr>
      <w:r>
        <w:rPr>
          <w:lang w:val="en-US"/>
        </w:rPr>
        <w:t xml:space="preserve">        &lt;!-- this profile says, no other observations allowed --&gt;</w:t>
      </w:r>
    </w:p>
    <w:p w14:paraId="75229A58" w14:textId="77777777" w:rsidR="00C51368" w:rsidRDefault="00E43BD9">
      <w:pPr>
        <w:pStyle w:val="HTMLPreformatted"/>
        <w:divId w:val="444006981"/>
        <w:rPr>
          <w:lang w:val="en-US"/>
        </w:rPr>
      </w:pPr>
      <w:r>
        <w:rPr>
          <w:lang w:val="en-US"/>
        </w:rPr>
        <w:t xml:space="preserve">        &lt;rules value="closed"/&gt;</w:t>
      </w:r>
    </w:p>
    <w:p w14:paraId="4B8827A4" w14:textId="77777777" w:rsidR="00C51368" w:rsidRDefault="00E43BD9">
      <w:pPr>
        <w:pStyle w:val="HTMLPreformatted"/>
        <w:divId w:val="444006981"/>
        <w:rPr>
          <w:lang w:val="en-US"/>
        </w:rPr>
      </w:pPr>
      <w:r>
        <w:rPr>
          <w:lang w:val="en-US"/>
        </w:rPr>
        <w:t xml:space="preserve">      &lt;/slicing&gt;</w:t>
      </w:r>
    </w:p>
    <w:p w14:paraId="41659A37" w14:textId="77777777" w:rsidR="00C51368" w:rsidRDefault="00E43BD9">
      <w:pPr>
        <w:pStyle w:val="HTMLPreformatted"/>
        <w:divId w:val="444006981"/>
        <w:rPr>
          <w:lang w:val="en-US"/>
        </w:rPr>
      </w:pPr>
      <w:r>
        <w:rPr>
          <w:lang w:val="en-US"/>
        </w:rPr>
        <w:t xml:space="preserve">      &lt;!-- snip definition --&gt;</w:t>
      </w:r>
    </w:p>
    <w:p w14:paraId="71DA0F70" w14:textId="77777777" w:rsidR="00C51368" w:rsidRDefault="00E43BD9">
      <w:pPr>
        <w:pStyle w:val="HTMLPreformatted"/>
        <w:divId w:val="444006981"/>
        <w:rPr>
          <w:lang w:val="en-US"/>
        </w:rPr>
      </w:pPr>
      <w:r>
        <w:rPr>
          <w:lang w:val="en-US"/>
        </w:rPr>
        <w:t xml:space="preserve">    &lt;/element&gt;</w:t>
      </w:r>
    </w:p>
    <w:p w14:paraId="558F2543" w14:textId="77777777" w:rsidR="00C51368" w:rsidRDefault="00E43BD9">
      <w:pPr>
        <w:pStyle w:val="HTMLPreformatted"/>
        <w:divId w:val="444006981"/>
        <w:rPr>
          <w:lang w:val="en-US"/>
        </w:rPr>
      </w:pPr>
      <w:r>
        <w:rPr>
          <w:lang w:val="en-US"/>
        </w:rPr>
        <w:lastRenderedPageBreak/>
        <w:t xml:space="preserve">    &lt;!-- first slice: Cholesterol --&gt;</w:t>
      </w:r>
    </w:p>
    <w:p w14:paraId="6F9552A1" w14:textId="77777777" w:rsidR="00C51368" w:rsidRDefault="00E43BD9">
      <w:pPr>
        <w:pStyle w:val="HTMLPreformatted"/>
        <w:divId w:val="444006981"/>
        <w:rPr>
          <w:lang w:val="en-US"/>
        </w:rPr>
      </w:pPr>
      <w:r>
        <w:rPr>
          <w:lang w:val="en-US"/>
        </w:rPr>
        <w:t xml:space="preserve">    &lt;element&gt;</w:t>
      </w:r>
    </w:p>
    <w:p w14:paraId="4E8FDBC7" w14:textId="77777777" w:rsidR="00C51368" w:rsidRDefault="00E43BD9">
      <w:pPr>
        <w:pStyle w:val="HTMLPreformatted"/>
        <w:divId w:val="444006981"/>
        <w:rPr>
          <w:lang w:val="en-US"/>
        </w:rPr>
      </w:pPr>
      <w:r>
        <w:rPr>
          <w:lang w:val="en-US"/>
        </w:rPr>
        <w:t xml:space="preserve">      &lt;path value="DiagnosticReport.result"/&gt;</w:t>
      </w:r>
    </w:p>
    <w:p w14:paraId="7FEF53B4" w14:textId="77777777" w:rsidR="00C51368" w:rsidRDefault="00E43BD9">
      <w:pPr>
        <w:pStyle w:val="HTMLPreformatted"/>
        <w:divId w:val="444006981"/>
        <w:rPr>
          <w:lang w:val="en-US"/>
        </w:rPr>
      </w:pPr>
      <w:r>
        <w:rPr>
          <w:lang w:val="en-US"/>
        </w:rPr>
        <w:t xml:space="preserve">      &lt;name value="Cholesterol"/&gt;</w:t>
      </w:r>
    </w:p>
    <w:p w14:paraId="1B6B2E9B" w14:textId="77777777" w:rsidR="00C51368" w:rsidRDefault="00E43BD9">
      <w:pPr>
        <w:pStyle w:val="HTMLPreformatted"/>
        <w:divId w:val="444006981"/>
        <w:rPr>
          <w:lang w:val="en-US"/>
        </w:rPr>
      </w:pPr>
      <w:r>
        <w:rPr>
          <w:lang w:val="en-US"/>
        </w:rPr>
        <w:t xml:space="preserve">      &lt;!-- snip definition parts --&gt;</w:t>
      </w:r>
    </w:p>
    <w:p w14:paraId="79E7C0DA" w14:textId="77777777" w:rsidR="00C51368" w:rsidRDefault="00E43BD9">
      <w:pPr>
        <w:pStyle w:val="HTMLPreformatted"/>
        <w:divId w:val="444006981"/>
        <w:rPr>
          <w:lang w:val="en-US"/>
        </w:rPr>
      </w:pPr>
      <w:r>
        <w:rPr>
          <w:lang w:val="en-US"/>
        </w:rPr>
        <w:t xml:space="preserve">      &lt;type&gt;</w:t>
      </w:r>
    </w:p>
    <w:p w14:paraId="4ADE7583" w14:textId="77777777" w:rsidR="00C51368" w:rsidRDefault="00E43BD9">
      <w:pPr>
        <w:pStyle w:val="HTMLPreformatted"/>
        <w:divId w:val="444006981"/>
        <w:rPr>
          <w:lang w:val="en-US"/>
        </w:rPr>
      </w:pPr>
      <w:r>
        <w:rPr>
          <w:lang w:val="en-US"/>
        </w:rPr>
        <w:t xml:space="preserve">        &lt;code value="Reference"/&gt;</w:t>
      </w:r>
    </w:p>
    <w:p w14:paraId="534F086B" w14:textId="77777777" w:rsidR="00C51368" w:rsidRDefault="00E43BD9">
      <w:pPr>
        <w:pStyle w:val="HTMLPreformatted"/>
        <w:divId w:val="444006981"/>
        <w:rPr>
          <w:lang w:val="en-US"/>
        </w:rPr>
      </w:pPr>
      <w:r>
        <w:rPr>
          <w:lang w:val="en-US"/>
        </w:rPr>
        <w:t xml:space="preserve">        &lt;!-- this element must conform to the "Cholesterol" structure --&gt;</w:t>
      </w:r>
    </w:p>
    <w:p w14:paraId="1A02C4F1" w14:textId="77777777" w:rsidR="00C51368" w:rsidRDefault="00E43BD9">
      <w:pPr>
        <w:pStyle w:val="HTMLPreformatted"/>
        <w:divId w:val="444006981"/>
        <w:rPr>
          <w:lang w:val="en-US"/>
        </w:rPr>
      </w:pPr>
      <w:r>
        <w:rPr>
          <w:lang w:val="en-US"/>
        </w:rPr>
        <w:t xml:space="preserve">        &lt;profile value="http://acme.org/fhir/StructureDefinition/Cholesterol"/&gt;</w:t>
      </w:r>
    </w:p>
    <w:p w14:paraId="774A23BE" w14:textId="77777777" w:rsidR="00C51368" w:rsidRDefault="00E43BD9">
      <w:pPr>
        <w:pStyle w:val="HTMLPreformatted"/>
        <w:divId w:val="444006981"/>
        <w:rPr>
          <w:lang w:val="en-US"/>
        </w:rPr>
      </w:pPr>
      <w:r>
        <w:rPr>
          <w:lang w:val="en-US"/>
        </w:rPr>
        <w:t xml:space="preserve">      &lt;/type&gt;</w:t>
      </w:r>
    </w:p>
    <w:p w14:paraId="724A3A30" w14:textId="77777777" w:rsidR="00C51368" w:rsidRDefault="00E43BD9">
      <w:pPr>
        <w:pStyle w:val="HTMLPreformatted"/>
        <w:divId w:val="444006981"/>
        <w:rPr>
          <w:lang w:val="en-US"/>
        </w:rPr>
      </w:pPr>
      <w:r>
        <w:rPr>
          <w:lang w:val="en-US"/>
        </w:rPr>
        <w:t xml:space="preserve">    &lt;/element&gt;</w:t>
      </w:r>
    </w:p>
    <w:p w14:paraId="24A7418B" w14:textId="77777777" w:rsidR="00C51368" w:rsidRDefault="00E43BD9">
      <w:pPr>
        <w:pStyle w:val="HTMLPreformatted"/>
        <w:divId w:val="444006981"/>
        <w:rPr>
          <w:lang w:val="en-US"/>
        </w:rPr>
      </w:pPr>
      <w:r>
        <w:rPr>
          <w:lang w:val="en-US"/>
        </w:rPr>
        <w:t xml:space="preserve">    &lt;!-- next 3 slices all the same, but different names for profile --&gt;</w:t>
      </w:r>
    </w:p>
    <w:p w14:paraId="3F8A3FF2" w14:textId="77777777" w:rsidR="00C51368" w:rsidRDefault="00E43BD9">
      <w:pPr>
        <w:pStyle w:val="HTMLPreformatted"/>
        <w:divId w:val="444006981"/>
        <w:rPr>
          <w:lang w:val="en-US"/>
        </w:rPr>
      </w:pPr>
      <w:r>
        <w:rPr>
          <w:lang w:val="en-US"/>
        </w:rPr>
        <w:t xml:space="preserve">    &lt;element&gt;</w:t>
      </w:r>
    </w:p>
    <w:p w14:paraId="35C40793" w14:textId="77777777" w:rsidR="00C51368" w:rsidRDefault="00E43BD9">
      <w:pPr>
        <w:pStyle w:val="HTMLPreformatted"/>
        <w:divId w:val="444006981"/>
        <w:rPr>
          <w:lang w:val="en-US"/>
        </w:rPr>
      </w:pPr>
      <w:r>
        <w:rPr>
          <w:lang w:val="en-US"/>
        </w:rPr>
        <w:t xml:space="preserve">      &lt;path value="DiagnosticReport.result"/&gt;</w:t>
      </w:r>
    </w:p>
    <w:p w14:paraId="3C635204" w14:textId="77777777" w:rsidR="00C51368" w:rsidRDefault="00E43BD9">
      <w:pPr>
        <w:pStyle w:val="HTMLPreformatted"/>
        <w:divId w:val="444006981"/>
        <w:rPr>
          <w:lang w:val="en-US"/>
        </w:rPr>
      </w:pPr>
      <w:r>
        <w:rPr>
          <w:lang w:val="en-US"/>
        </w:rPr>
        <w:t xml:space="preserve">      &lt;name value="Triglyceride"/&gt;</w:t>
      </w:r>
    </w:p>
    <w:p w14:paraId="494E4576" w14:textId="77777777" w:rsidR="00C51368" w:rsidRDefault="00E43BD9">
      <w:pPr>
        <w:pStyle w:val="HTMLPreformatted"/>
        <w:divId w:val="444006981"/>
        <w:rPr>
          <w:lang w:val="en-US"/>
        </w:rPr>
      </w:pPr>
      <w:r>
        <w:rPr>
          <w:lang w:val="en-US"/>
        </w:rPr>
        <w:t xml:space="preserve">      &lt;!-- snip definition parts --&gt;</w:t>
      </w:r>
    </w:p>
    <w:p w14:paraId="5ACB89D2" w14:textId="77777777" w:rsidR="00C51368" w:rsidRDefault="00E43BD9">
      <w:pPr>
        <w:pStyle w:val="HTMLPreformatted"/>
        <w:divId w:val="444006981"/>
        <w:rPr>
          <w:lang w:val="en-US"/>
        </w:rPr>
      </w:pPr>
      <w:r>
        <w:rPr>
          <w:lang w:val="en-US"/>
        </w:rPr>
        <w:t xml:space="preserve">      &lt;type&gt;</w:t>
      </w:r>
    </w:p>
    <w:p w14:paraId="4D7321D8" w14:textId="77777777" w:rsidR="00C51368" w:rsidRDefault="00E43BD9">
      <w:pPr>
        <w:pStyle w:val="HTMLPreformatted"/>
        <w:divId w:val="444006981"/>
        <w:rPr>
          <w:lang w:val="en-US"/>
        </w:rPr>
      </w:pPr>
      <w:r>
        <w:rPr>
          <w:lang w:val="en-US"/>
        </w:rPr>
        <w:t xml:space="preserve">        &lt;code value="Reference"/&gt;</w:t>
      </w:r>
    </w:p>
    <w:p w14:paraId="54E62C2A" w14:textId="77777777" w:rsidR="00C51368" w:rsidRDefault="00E43BD9">
      <w:pPr>
        <w:pStyle w:val="HTMLPreformatted"/>
        <w:divId w:val="444006981"/>
        <w:rPr>
          <w:lang w:val="en-US"/>
        </w:rPr>
      </w:pPr>
      <w:r>
        <w:rPr>
          <w:lang w:val="en-US"/>
        </w:rPr>
        <w:t xml:space="preserve">        &lt;!-- this element must conform to the "Cholesterol" structure --&gt;</w:t>
      </w:r>
    </w:p>
    <w:p w14:paraId="1D393927" w14:textId="77777777" w:rsidR="00C51368" w:rsidRDefault="00E43BD9">
      <w:pPr>
        <w:pStyle w:val="HTMLPreformatted"/>
        <w:divId w:val="444006981"/>
        <w:rPr>
          <w:lang w:val="en-US"/>
        </w:rPr>
      </w:pPr>
      <w:r>
        <w:rPr>
          <w:lang w:val="en-US"/>
        </w:rPr>
        <w:t xml:space="preserve">        &lt;profile value="http://acme.org/fhir/StructureDefinition/Triglyceride"/&gt;</w:t>
      </w:r>
    </w:p>
    <w:p w14:paraId="3752443E" w14:textId="77777777" w:rsidR="00C51368" w:rsidRDefault="00E43BD9">
      <w:pPr>
        <w:pStyle w:val="HTMLPreformatted"/>
        <w:divId w:val="444006981"/>
        <w:rPr>
          <w:lang w:val="en-US"/>
        </w:rPr>
      </w:pPr>
      <w:r>
        <w:rPr>
          <w:lang w:val="en-US"/>
        </w:rPr>
        <w:t xml:space="preserve">      &lt;/type&gt;</w:t>
      </w:r>
    </w:p>
    <w:p w14:paraId="6A10C567" w14:textId="77777777" w:rsidR="00C51368" w:rsidRDefault="00E43BD9">
      <w:pPr>
        <w:pStyle w:val="HTMLPreformatted"/>
        <w:divId w:val="444006981"/>
        <w:rPr>
          <w:lang w:val="en-US"/>
        </w:rPr>
      </w:pPr>
      <w:r>
        <w:rPr>
          <w:lang w:val="en-US"/>
        </w:rPr>
        <w:t xml:space="preserve">    &lt;/element&gt;</w:t>
      </w:r>
    </w:p>
    <w:p w14:paraId="2071FA2E" w14:textId="77777777" w:rsidR="00C51368" w:rsidRDefault="00E43BD9">
      <w:pPr>
        <w:pStyle w:val="HTMLPreformatted"/>
        <w:divId w:val="444006981"/>
        <w:rPr>
          <w:lang w:val="en-US"/>
        </w:rPr>
      </w:pPr>
      <w:r>
        <w:rPr>
          <w:lang w:val="en-US"/>
        </w:rPr>
        <w:t xml:space="preserve">    &lt;element&gt;</w:t>
      </w:r>
    </w:p>
    <w:p w14:paraId="4F97708E" w14:textId="77777777" w:rsidR="00C51368" w:rsidRDefault="00E43BD9">
      <w:pPr>
        <w:pStyle w:val="HTMLPreformatted"/>
        <w:divId w:val="444006981"/>
        <w:rPr>
          <w:lang w:val="en-US"/>
        </w:rPr>
      </w:pPr>
      <w:r>
        <w:rPr>
          <w:lang w:val="en-US"/>
        </w:rPr>
        <w:t xml:space="preserve">      &lt;path value="DiagnosticReport.result"/&gt;</w:t>
      </w:r>
    </w:p>
    <w:p w14:paraId="7FC5DA1D" w14:textId="77777777" w:rsidR="00C51368" w:rsidRDefault="00E43BD9">
      <w:pPr>
        <w:pStyle w:val="HTMLPreformatted"/>
        <w:divId w:val="444006981"/>
        <w:rPr>
          <w:lang w:val="en-US"/>
        </w:rPr>
      </w:pPr>
      <w:r>
        <w:rPr>
          <w:lang w:val="en-US"/>
        </w:rPr>
        <w:t xml:space="preserve">      &lt;name value="LDLCholesterol"/&gt;</w:t>
      </w:r>
    </w:p>
    <w:p w14:paraId="644D8544" w14:textId="77777777" w:rsidR="00C51368" w:rsidRDefault="00E43BD9">
      <w:pPr>
        <w:pStyle w:val="HTMLPreformatted"/>
        <w:divId w:val="444006981"/>
        <w:rPr>
          <w:lang w:val="en-US"/>
        </w:rPr>
      </w:pPr>
      <w:r>
        <w:rPr>
          <w:lang w:val="en-US"/>
        </w:rPr>
        <w:t xml:space="preserve">      &lt;!-- snip definition parts --&gt;</w:t>
      </w:r>
    </w:p>
    <w:p w14:paraId="0CFE6FED" w14:textId="77777777" w:rsidR="00C51368" w:rsidRDefault="00E43BD9">
      <w:pPr>
        <w:pStyle w:val="HTMLPreformatted"/>
        <w:divId w:val="444006981"/>
        <w:rPr>
          <w:lang w:val="en-US"/>
        </w:rPr>
      </w:pPr>
      <w:r>
        <w:rPr>
          <w:lang w:val="en-US"/>
        </w:rPr>
        <w:t xml:space="preserve">      &lt;type&gt;</w:t>
      </w:r>
    </w:p>
    <w:p w14:paraId="181891FE" w14:textId="77777777" w:rsidR="00C51368" w:rsidRDefault="00E43BD9">
      <w:pPr>
        <w:pStyle w:val="HTMLPreformatted"/>
        <w:divId w:val="444006981"/>
        <w:rPr>
          <w:lang w:val="en-US"/>
        </w:rPr>
      </w:pPr>
      <w:r>
        <w:rPr>
          <w:lang w:val="en-US"/>
        </w:rPr>
        <w:t xml:space="preserve">        &lt;code value="Reference"/&gt;</w:t>
      </w:r>
    </w:p>
    <w:p w14:paraId="01A58E46" w14:textId="77777777" w:rsidR="00C51368" w:rsidRDefault="00E43BD9">
      <w:pPr>
        <w:pStyle w:val="HTMLPreformatted"/>
        <w:divId w:val="444006981"/>
        <w:rPr>
          <w:lang w:val="en-US"/>
        </w:rPr>
      </w:pPr>
      <w:r>
        <w:rPr>
          <w:lang w:val="en-US"/>
        </w:rPr>
        <w:t xml:space="preserve">        &lt;!-- this element must conform to the "Cholesterol" structure --&gt;</w:t>
      </w:r>
    </w:p>
    <w:p w14:paraId="474FD478" w14:textId="77777777" w:rsidR="00C51368" w:rsidRDefault="00E43BD9">
      <w:pPr>
        <w:pStyle w:val="HTMLPreformatted"/>
        <w:divId w:val="444006981"/>
        <w:rPr>
          <w:lang w:val="en-US"/>
        </w:rPr>
      </w:pPr>
      <w:r>
        <w:rPr>
          <w:lang w:val="en-US"/>
        </w:rPr>
        <w:t xml:space="preserve">        &lt;profile value="http://acme.org/fhir/StructureDefinition/LDLCholesterol"/&gt;</w:t>
      </w:r>
    </w:p>
    <w:p w14:paraId="5C96CC8B" w14:textId="77777777" w:rsidR="00C51368" w:rsidRDefault="00E43BD9">
      <w:pPr>
        <w:pStyle w:val="HTMLPreformatted"/>
        <w:divId w:val="444006981"/>
        <w:rPr>
          <w:lang w:val="en-US"/>
        </w:rPr>
      </w:pPr>
      <w:r>
        <w:rPr>
          <w:lang w:val="en-US"/>
        </w:rPr>
        <w:t xml:space="preserve">      &lt;/type&gt;</w:t>
      </w:r>
    </w:p>
    <w:p w14:paraId="2031EAB5" w14:textId="77777777" w:rsidR="00C51368" w:rsidRDefault="00E43BD9">
      <w:pPr>
        <w:pStyle w:val="HTMLPreformatted"/>
        <w:divId w:val="444006981"/>
        <w:rPr>
          <w:lang w:val="en-US"/>
        </w:rPr>
      </w:pPr>
      <w:r>
        <w:rPr>
          <w:lang w:val="en-US"/>
        </w:rPr>
        <w:t xml:space="preserve">    &lt;/element&gt;</w:t>
      </w:r>
    </w:p>
    <w:p w14:paraId="3605DF0C" w14:textId="77777777" w:rsidR="00C51368" w:rsidRDefault="00E43BD9">
      <w:pPr>
        <w:pStyle w:val="HTMLPreformatted"/>
        <w:divId w:val="444006981"/>
        <w:rPr>
          <w:lang w:val="en-US"/>
        </w:rPr>
      </w:pPr>
      <w:r>
        <w:rPr>
          <w:lang w:val="en-US"/>
        </w:rPr>
        <w:t xml:space="preserve">    &lt;element&gt;</w:t>
      </w:r>
    </w:p>
    <w:p w14:paraId="1A4A992B" w14:textId="77777777" w:rsidR="00C51368" w:rsidRDefault="00E43BD9">
      <w:pPr>
        <w:pStyle w:val="HTMLPreformatted"/>
        <w:divId w:val="444006981"/>
        <w:rPr>
          <w:lang w:val="en-US"/>
        </w:rPr>
      </w:pPr>
      <w:r>
        <w:rPr>
          <w:lang w:val="en-US"/>
        </w:rPr>
        <w:t xml:space="preserve">      &lt;path value="DiagnosticReport.result"/&gt;</w:t>
      </w:r>
    </w:p>
    <w:p w14:paraId="3AE2B6E0" w14:textId="77777777" w:rsidR="00C51368" w:rsidRDefault="00E43BD9">
      <w:pPr>
        <w:pStyle w:val="HTMLPreformatted"/>
        <w:divId w:val="444006981"/>
        <w:rPr>
          <w:lang w:val="en-US"/>
        </w:rPr>
      </w:pPr>
      <w:r>
        <w:rPr>
          <w:lang w:val="en-US"/>
        </w:rPr>
        <w:t xml:space="preserve">      &lt;name value="HDLCholesterol"/&gt;</w:t>
      </w:r>
    </w:p>
    <w:p w14:paraId="268E8851" w14:textId="77777777" w:rsidR="00C51368" w:rsidRDefault="00E43BD9">
      <w:pPr>
        <w:pStyle w:val="HTMLPreformatted"/>
        <w:divId w:val="444006981"/>
        <w:rPr>
          <w:lang w:val="en-US"/>
        </w:rPr>
      </w:pPr>
      <w:r>
        <w:rPr>
          <w:lang w:val="en-US"/>
        </w:rPr>
        <w:t xml:space="preserve">      &lt;!-- snip definition parts --&gt;</w:t>
      </w:r>
    </w:p>
    <w:p w14:paraId="45105634" w14:textId="77777777" w:rsidR="00C51368" w:rsidRDefault="00E43BD9">
      <w:pPr>
        <w:pStyle w:val="HTMLPreformatted"/>
        <w:divId w:val="444006981"/>
        <w:rPr>
          <w:lang w:val="en-US"/>
        </w:rPr>
      </w:pPr>
      <w:r>
        <w:rPr>
          <w:lang w:val="en-US"/>
        </w:rPr>
        <w:t xml:space="preserve">      &lt;type&gt;</w:t>
      </w:r>
    </w:p>
    <w:p w14:paraId="1EC7ED5F" w14:textId="77777777" w:rsidR="00C51368" w:rsidRDefault="00E43BD9">
      <w:pPr>
        <w:pStyle w:val="HTMLPreformatted"/>
        <w:divId w:val="444006981"/>
        <w:rPr>
          <w:lang w:val="en-US"/>
        </w:rPr>
      </w:pPr>
      <w:r>
        <w:rPr>
          <w:lang w:val="en-US"/>
        </w:rPr>
        <w:t xml:space="preserve">        &lt;code value="Reference"/&gt;</w:t>
      </w:r>
    </w:p>
    <w:p w14:paraId="76EA1F3D" w14:textId="77777777" w:rsidR="00C51368" w:rsidRDefault="00E43BD9">
      <w:pPr>
        <w:pStyle w:val="HTMLPreformatted"/>
        <w:divId w:val="444006981"/>
        <w:rPr>
          <w:lang w:val="en-US"/>
        </w:rPr>
      </w:pPr>
      <w:r>
        <w:rPr>
          <w:lang w:val="en-US"/>
        </w:rPr>
        <w:t xml:space="preserve">        &lt;!-- this element must conform to the "Cholesterol" structure --&gt;</w:t>
      </w:r>
    </w:p>
    <w:p w14:paraId="0EBD5D2D" w14:textId="77777777" w:rsidR="00C51368" w:rsidRDefault="00E43BD9">
      <w:pPr>
        <w:pStyle w:val="HTMLPreformatted"/>
        <w:divId w:val="444006981"/>
        <w:rPr>
          <w:lang w:val="en-US"/>
        </w:rPr>
      </w:pPr>
      <w:r>
        <w:rPr>
          <w:lang w:val="en-US"/>
        </w:rPr>
        <w:t xml:space="preserve">        &lt;profile value="http://acme.org/fhir/StructureDefinition/HDLCholesterol"/&gt;</w:t>
      </w:r>
    </w:p>
    <w:p w14:paraId="11AC3E20" w14:textId="77777777" w:rsidR="00C51368" w:rsidRDefault="00E43BD9">
      <w:pPr>
        <w:pStyle w:val="HTMLPreformatted"/>
        <w:divId w:val="444006981"/>
        <w:rPr>
          <w:lang w:val="en-US"/>
        </w:rPr>
      </w:pPr>
      <w:r>
        <w:rPr>
          <w:lang w:val="en-US"/>
        </w:rPr>
        <w:t xml:space="preserve">      &lt;/type&gt;</w:t>
      </w:r>
    </w:p>
    <w:p w14:paraId="17D7FCA3" w14:textId="77777777" w:rsidR="00C51368" w:rsidRDefault="00E43BD9">
      <w:pPr>
        <w:pStyle w:val="HTMLPreformatted"/>
        <w:divId w:val="444006981"/>
        <w:rPr>
          <w:lang w:val="en-US"/>
        </w:rPr>
      </w:pPr>
      <w:r>
        <w:rPr>
          <w:lang w:val="en-US"/>
        </w:rPr>
        <w:t xml:space="preserve">    &lt;/element&gt;</w:t>
      </w:r>
    </w:p>
    <w:p w14:paraId="5403B6BB" w14:textId="77777777" w:rsidR="00C51368" w:rsidRDefault="00E43BD9">
      <w:pPr>
        <w:pStyle w:val="HTMLPreformatted"/>
        <w:divId w:val="444006981"/>
        <w:rPr>
          <w:lang w:val="en-US"/>
        </w:rPr>
      </w:pPr>
      <w:r>
        <w:rPr>
          <w:lang w:val="en-US"/>
        </w:rPr>
        <w:t xml:space="preserve">    &lt;!-- snip elements --&gt;</w:t>
      </w:r>
    </w:p>
    <w:p w14:paraId="2D8602A5" w14:textId="77777777" w:rsidR="00C51368" w:rsidRDefault="00E43BD9">
      <w:pPr>
        <w:pStyle w:val="HTMLPreformatted"/>
        <w:divId w:val="444006981"/>
        <w:rPr>
          <w:lang w:val="en-US"/>
        </w:rPr>
      </w:pPr>
      <w:r>
        <w:rPr>
          <w:lang w:val="en-US"/>
        </w:rPr>
        <w:t xml:space="preserve">  &lt;/snapshot&gt;</w:t>
      </w:r>
    </w:p>
    <w:p w14:paraId="09203E33" w14:textId="77777777" w:rsidR="00C51368" w:rsidRDefault="00E43BD9">
      <w:pPr>
        <w:pStyle w:val="HTMLPreformatted"/>
        <w:divId w:val="444006981"/>
        <w:rPr>
          <w:lang w:val="en-US"/>
        </w:rPr>
      </w:pPr>
      <w:r>
        <w:rPr>
          <w:lang w:val="en-US"/>
        </w:rPr>
        <w:t>&lt;/StructureDefinition&gt;</w:t>
      </w:r>
    </w:p>
    <w:p w14:paraId="34FEDE3B" w14:textId="77777777" w:rsidR="00C51368" w:rsidRDefault="00C51368">
      <w:pPr>
        <w:pStyle w:val="HTMLPreformatted"/>
        <w:divId w:val="444006981"/>
        <w:rPr>
          <w:lang w:val="en-US"/>
        </w:rPr>
      </w:pPr>
    </w:p>
    <w:p w14:paraId="30A03DA6" w14:textId="77777777" w:rsidR="00C51368" w:rsidRDefault="00E43BD9">
      <w:pPr>
        <w:pStyle w:val="HTMLPreformatted"/>
        <w:divId w:val="444006981"/>
        <w:rPr>
          <w:lang w:val="en-US"/>
        </w:rPr>
      </w:pPr>
      <w:r>
        <w:rPr>
          <w:lang w:val="en-US"/>
        </w:rPr>
        <w:t>&lt;!-- now, the second structure, for the Cholesterol profile --&gt;</w:t>
      </w:r>
    </w:p>
    <w:p w14:paraId="0E69D656" w14:textId="77777777" w:rsidR="00C51368" w:rsidRDefault="00E43BD9">
      <w:pPr>
        <w:pStyle w:val="HTMLPreformatted"/>
        <w:divId w:val="444006981"/>
        <w:rPr>
          <w:lang w:val="en-US"/>
        </w:rPr>
      </w:pPr>
      <w:r>
        <w:rPr>
          <w:lang w:val="en-US"/>
        </w:rPr>
        <w:t>&lt;StructureDefinition&gt;</w:t>
      </w:r>
    </w:p>
    <w:p w14:paraId="0D504A3B" w14:textId="77777777" w:rsidR="00C51368" w:rsidRDefault="00E43BD9">
      <w:pPr>
        <w:pStyle w:val="HTMLPreformatted"/>
        <w:divId w:val="444006981"/>
        <w:rPr>
          <w:lang w:val="en-US"/>
        </w:rPr>
      </w:pPr>
      <w:r>
        <w:rPr>
          <w:lang w:val="en-US"/>
        </w:rPr>
        <w:t xml:space="preserve">  &lt;url value="http://acme.org/fhir/StructureDefinition/Cholesterol"/&gt;</w:t>
      </w:r>
    </w:p>
    <w:p w14:paraId="5C3C7A9F" w14:textId="77777777" w:rsidR="00C51368" w:rsidRDefault="00E43BD9">
      <w:pPr>
        <w:pStyle w:val="HTMLPreformatted"/>
        <w:divId w:val="444006981"/>
        <w:rPr>
          <w:lang w:val="en-US"/>
        </w:rPr>
      </w:pPr>
      <w:r>
        <w:rPr>
          <w:lang w:val="en-US"/>
        </w:rPr>
        <w:t xml:space="preserve">  &lt;constrainedType value="Observation"/&gt;</w:t>
      </w:r>
    </w:p>
    <w:p w14:paraId="173900A7" w14:textId="77777777" w:rsidR="00C51368" w:rsidRDefault="00E43BD9">
      <w:pPr>
        <w:pStyle w:val="HTMLPreformatted"/>
        <w:divId w:val="444006981"/>
        <w:rPr>
          <w:lang w:val="en-US"/>
        </w:rPr>
      </w:pPr>
      <w:r>
        <w:rPr>
          <w:lang w:val="en-US"/>
        </w:rPr>
        <w:t xml:space="preserve">  &lt;base value="http://hl7.org/fhir/StructureDefinition/Observation"/&gt;</w:t>
      </w:r>
    </w:p>
    <w:p w14:paraId="00DAC6D0" w14:textId="77777777" w:rsidR="00C51368" w:rsidRDefault="00E43BD9">
      <w:pPr>
        <w:pStyle w:val="HTMLPreformatted"/>
        <w:divId w:val="444006981"/>
        <w:rPr>
          <w:lang w:val="en-US"/>
        </w:rPr>
      </w:pPr>
      <w:r>
        <w:rPr>
          <w:lang w:val="en-US"/>
        </w:rPr>
        <w:t xml:space="preserve">  &lt;name value="Cholesterol"/&gt; </w:t>
      </w:r>
    </w:p>
    <w:p w14:paraId="6409B941" w14:textId="77777777" w:rsidR="00C51368" w:rsidRDefault="00E43BD9">
      <w:pPr>
        <w:pStyle w:val="HTMLPreformatted"/>
        <w:divId w:val="444006981"/>
        <w:rPr>
          <w:lang w:val="en-US"/>
        </w:rPr>
      </w:pPr>
      <w:r>
        <w:rPr>
          <w:lang w:val="en-US"/>
        </w:rPr>
        <w:t xml:space="preserve">  &lt;snapshot&gt;</w:t>
      </w:r>
    </w:p>
    <w:p w14:paraId="6414EC72" w14:textId="77777777" w:rsidR="00C51368" w:rsidRDefault="00E43BD9">
      <w:pPr>
        <w:pStyle w:val="HTMLPreformatted"/>
        <w:divId w:val="444006981"/>
        <w:rPr>
          <w:lang w:val="en-US"/>
        </w:rPr>
      </w:pPr>
      <w:r>
        <w:rPr>
          <w:lang w:val="en-US"/>
        </w:rPr>
        <w:lastRenderedPageBreak/>
        <w:t xml:space="preserve">    &lt;!-- snip elements --&gt;</w:t>
      </w:r>
    </w:p>
    <w:p w14:paraId="11BFC40F" w14:textId="77777777" w:rsidR="00C51368" w:rsidRDefault="00E43BD9">
      <w:pPr>
        <w:pStyle w:val="HTMLPreformatted"/>
        <w:divId w:val="444006981"/>
        <w:rPr>
          <w:lang w:val="en-US"/>
        </w:rPr>
      </w:pPr>
      <w:r>
        <w:rPr>
          <w:lang w:val="en-US"/>
        </w:rPr>
        <w:t xml:space="preserve">    &lt;element&gt;</w:t>
      </w:r>
    </w:p>
    <w:p w14:paraId="04D1237B" w14:textId="77777777" w:rsidR="00C51368" w:rsidRDefault="00E43BD9">
      <w:pPr>
        <w:pStyle w:val="HTMLPreformatted"/>
        <w:divId w:val="444006981"/>
        <w:rPr>
          <w:lang w:val="en-US"/>
        </w:rPr>
      </w:pPr>
      <w:r>
        <w:rPr>
          <w:lang w:val="en-US"/>
        </w:rPr>
        <w:t xml:space="preserve">      &lt;!-- this the element definition for name. Because of the</w:t>
      </w:r>
    </w:p>
    <w:p w14:paraId="664AE9B7" w14:textId="77777777" w:rsidR="00C51368" w:rsidRDefault="00E43BD9">
      <w:pPr>
        <w:pStyle w:val="HTMLPreformatted"/>
        <w:divId w:val="444006981"/>
        <w:rPr>
          <w:lang w:val="en-US"/>
        </w:rPr>
      </w:pPr>
      <w:r>
        <w:rPr>
          <w:lang w:val="en-US"/>
        </w:rPr>
        <w:t xml:space="preserve">        slicing / discriminator rules in the LipidReport profile</w:t>
      </w:r>
    </w:p>
    <w:p w14:paraId="62F50EFC" w14:textId="77777777" w:rsidR="00C51368" w:rsidRDefault="00E43BD9">
      <w:pPr>
        <w:pStyle w:val="HTMLPreformatted"/>
        <w:divId w:val="444006981"/>
        <w:rPr>
          <w:lang w:val="en-US"/>
        </w:rPr>
      </w:pPr>
      <w:r>
        <w:rPr>
          <w:lang w:val="en-US"/>
        </w:rPr>
        <w:t xml:space="preserve">        that references it, it is required to fix the value of</w:t>
      </w:r>
    </w:p>
    <w:p w14:paraId="6E4CBCE6" w14:textId="77777777" w:rsidR="00C51368" w:rsidRDefault="00E43BD9">
      <w:pPr>
        <w:pStyle w:val="HTMLPreformatted"/>
        <w:divId w:val="444006981"/>
        <w:rPr>
          <w:lang w:val="en-US"/>
        </w:rPr>
      </w:pPr>
      <w:r>
        <w:rPr>
          <w:lang w:val="en-US"/>
        </w:rPr>
        <w:t xml:space="preserve">        the name element --&gt;</w:t>
      </w:r>
    </w:p>
    <w:p w14:paraId="10F7BE37" w14:textId="77777777" w:rsidR="00C51368" w:rsidRDefault="00E43BD9">
      <w:pPr>
        <w:pStyle w:val="HTMLPreformatted"/>
        <w:divId w:val="444006981"/>
        <w:rPr>
          <w:lang w:val="en-US"/>
        </w:rPr>
      </w:pPr>
      <w:r>
        <w:rPr>
          <w:lang w:val="en-US"/>
        </w:rPr>
        <w:t xml:space="preserve">      &lt;path value="Observation.code"/&gt;</w:t>
      </w:r>
    </w:p>
    <w:p w14:paraId="0B4904CC" w14:textId="77777777" w:rsidR="00C51368" w:rsidRDefault="00E43BD9">
      <w:pPr>
        <w:pStyle w:val="HTMLPreformatted"/>
        <w:divId w:val="444006981"/>
        <w:rPr>
          <w:lang w:val="en-US"/>
        </w:rPr>
      </w:pPr>
      <w:r>
        <w:rPr>
          <w:lang w:val="en-US"/>
        </w:rPr>
        <w:t xml:space="preserve">      &lt;definition&gt;</w:t>
      </w:r>
    </w:p>
    <w:p w14:paraId="0B49BE29" w14:textId="77777777" w:rsidR="00C51368" w:rsidRDefault="00E43BD9">
      <w:pPr>
        <w:pStyle w:val="HTMLPreformatted"/>
        <w:divId w:val="444006981"/>
        <w:rPr>
          <w:lang w:val="en-US"/>
        </w:rPr>
      </w:pPr>
      <w:r>
        <w:rPr>
          <w:lang w:val="en-US"/>
        </w:rPr>
        <w:t xml:space="preserve">         &lt;!-- there's actually 3 ways to fix a CodeableConcept</w:t>
      </w:r>
    </w:p>
    <w:p w14:paraId="2710D947" w14:textId="77777777" w:rsidR="00C51368" w:rsidRDefault="00E43BD9">
      <w:pPr>
        <w:pStyle w:val="HTMLPreformatted"/>
        <w:divId w:val="444006981"/>
        <w:rPr>
          <w:lang w:val="en-US"/>
        </w:rPr>
      </w:pPr>
      <w:r>
        <w:rPr>
          <w:lang w:val="en-US"/>
        </w:rPr>
        <w:t xml:space="preserve">         to a single fixed value. Here, we used the simplest one --&gt;</w:t>
      </w:r>
    </w:p>
    <w:p w14:paraId="4C6C3CFA" w14:textId="77777777" w:rsidR="00C51368" w:rsidRDefault="00E43BD9">
      <w:pPr>
        <w:pStyle w:val="HTMLPreformatted"/>
        <w:divId w:val="444006981"/>
        <w:rPr>
          <w:lang w:val="en-US"/>
        </w:rPr>
      </w:pPr>
      <w:r>
        <w:rPr>
          <w:lang w:val="en-US"/>
        </w:rPr>
        <w:t xml:space="preserve">         &lt;valueCodeableConcept&gt;</w:t>
      </w:r>
    </w:p>
    <w:p w14:paraId="6F6C27E5" w14:textId="77777777" w:rsidR="00C51368" w:rsidRDefault="00E43BD9">
      <w:pPr>
        <w:pStyle w:val="HTMLPreformatted"/>
        <w:divId w:val="444006981"/>
        <w:rPr>
          <w:lang w:val="en-US"/>
        </w:rPr>
      </w:pPr>
      <w:r>
        <w:rPr>
          <w:lang w:val="en-US"/>
        </w:rPr>
        <w:t xml:space="preserve">           &lt;!-- just fix the value to the right code --&gt;</w:t>
      </w:r>
    </w:p>
    <w:p w14:paraId="23437DAB" w14:textId="77777777" w:rsidR="00C51368" w:rsidRDefault="00E43BD9">
      <w:pPr>
        <w:pStyle w:val="HTMLPreformatted"/>
        <w:divId w:val="444006981"/>
        <w:rPr>
          <w:lang w:val="en-US"/>
        </w:rPr>
      </w:pPr>
      <w:r>
        <w:rPr>
          <w:lang w:val="en-US"/>
        </w:rPr>
        <w:t xml:space="preserve">           &lt;coding&gt;</w:t>
      </w:r>
    </w:p>
    <w:p w14:paraId="6F38DE2A" w14:textId="77777777" w:rsidR="00C51368" w:rsidRDefault="00E43BD9">
      <w:pPr>
        <w:pStyle w:val="HTMLPreformatted"/>
        <w:divId w:val="444006981"/>
        <w:rPr>
          <w:lang w:val="en-US"/>
        </w:rPr>
      </w:pPr>
      <w:r>
        <w:rPr>
          <w:lang w:val="en-US"/>
        </w:rPr>
        <w:t xml:space="preserve">             &lt;system value="http://loinc.org"/&gt;</w:t>
      </w:r>
    </w:p>
    <w:p w14:paraId="73AFD150" w14:textId="77777777" w:rsidR="00C51368" w:rsidRDefault="00E43BD9">
      <w:pPr>
        <w:pStyle w:val="HTMLPreformatted"/>
        <w:divId w:val="444006981"/>
        <w:rPr>
          <w:lang w:val="en-US"/>
        </w:rPr>
      </w:pPr>
      <w:r>
        <w:rPr>
          <w:lang w:val="en-US"/>
        </w:rPr>
        <w:t xml:space="preserve">             &lt;code value="35200-5"/&gt;</w:t>
      </w:r>
    </w:p>
    <w:p w14:paraId="3AFDE52C" w14:textId="77777777" w:rsidR="00C51368" w:rsidRDefault="00E43BD9">
      <w:pPr>
        <w:pStyle w:val="HTMLPreformatted"/>
        <w:divId w:val="444006981"/>
        <w:rPr>
          <w:lang w:val="en-US"/>
        </w:rPr>
      </w:pPr>
      <w:r>
        <w:rPr>
          <w:lang w:val="en-US"/>
        </w:rPr>
        <w:t xml:space="preserve">             &lt;display value="Cholesterol"/&gt;</w:t>
      </w:r>
    </w:p>
    <w:p w14:paraId="394D8D3F" w14:textId="77777777" w:rsidR="00C51368" w:rsidRDefault="00E43BD9">
      <w:pPr>
        <w:pStyle w:val="HTMLPreformatted"/>
        <w:divId w:val="444006981"/>
        <w:rPr>
          <w:lang w:val="en-US"/>
        </w:rPr>
      </w:pPr>
      <w:r>
        <w:rPr>
          <w:lang w:val="en-US"/>
        </w:rPr>
        <w:t xml:space="preserve">           &lt;/coding&gt;</w:t>
      </w:r>
    </w:p>
    <w:p w14:paraId="6F306F91" w14:textId="77777777" w:rsidR="00C51368" w:rsidRDefault="00E43BD9">
      <w:pPr>
        <w:pStyle w:val="HTMLPreformatted"/>
        <w:divId w:val="444006981"/>
        <w:rPr>
          <w:lang w:val="en-US"/>
        </w:rPr>
      </w:pPr>
      <w:r>
        <w:rPr>
          <w:lang w:val="en-US"/>
        </w:rPr>
        <w:t xml:space="preserve">         &lt;/valueCodeableConcept&gt;</w:t>
      </w:r>
    </w:p>
    <w:p w14:paraId="30350B08" w14:textId="77777777" w:rsidR="00C51368" w:rsidRDefault="00E43BD9">
      <w:pPr>
        <w:pStyle w:val="HTMLPreformatted"/>
        <w:divId w:val="444006981"/>
        <w:rPr>
          <w:lang w:val="en-US"/>
        </w:rPr>
      </w:pPr>
      <w:r>
        <w:rPr>
          <w:lang w:val="en-US"/>
        </w:rPr>
        <w:t xml:space="preserve">      &lt;/definition&gt;</w:t>
      </w:r>
    </w:p>
    <w:p w14:paraId="7DF50765" w14:textId="77777777" w:rsidR="00C51368" w:rsidRDefault="00E43BD9">
      <w:pPr>
        <w:pStyle w:val="HTMLPreformatted"/>
        <w:divId w:val="444006981"/>
        <w:rPr>
          <w:lang w:val="en-US"/>
        </w:rPr>
      </w:pPr>
      <w:r>
        <w:rPr>
          <w:lang w:val="en-US"/>
        </w:rPr>
        <w:t xml:space="preserve">    &lt;/element&gt;</w:t>
      </w:r>
    </w:p>
    <w:p w14:paraId="3C29B78F" w14:textId="77777777" w:rsidR="00C51368" w:rsidRDefault="00E43BD9">
      <w:pPr>
        <w:pStyle w:val="HTMLPreformatted"/>
        <w:divId w:val="444006981"/>
        <w:rPr>
          <w:lang w:val="en-US"/>
        </w:rPr>
      </w:pPr>
      <w:r>
        <w:rPr>
          <w:lang w:val="en-US"/>
        </w:rPr>
        <w:t xml:space="preserve">    &lt;!-- snip elements --&gt;</w:t>
      </w:r>
    </w:p>
    <w:p w14:paraId="2773CB2F" w14:textId="77777777" w:rsidR="00C51368" w:rsidRDefault="00E43BD9">
      <w:pPr>
        <w:pStyle w:val="HTMLPreformatted"/>
        <w:divId w:val="444006981"/>
        <w:rPr>
          <w:lang w:val="en-US"/>
        </w:rPr>
      </w:pPr>
      <w:r>
        <w:rPr>
          <w:lang w:val="en-US"/>
        </w:rPr>
        <w:t xml:space="preserve">  &lt;/snapshot&gt;</w:t>
      </w:r>
    </w:p>
    <w:p w14:paraId="20468293" w14:textId="77777777" w:rsidR="00C51368" w:rsidRDefault="00E43BD9">
      <w:pPr>
        <w:pStyle w:val="HTMLPreformatted"/>
        <w:divId w:val="444006981"/>
        <w:rPr>
          <w:lang w:val="en-US"/>
        </w:rPr>
      </w:pPr>
      <w:r>
        <w:rPr>
          <w:lang w:val="en-US"/>
        </w:rPr>
        <w:t>&lt;/StructureDefinition&gt;</w:t>
      </w:r>
    </w:p>
    <w:p w14:paraId="4C0BF33B" w14:textId="77777777" w:rsidR="00C51368" w:rsidRDefault="00C51368">
      <w:pPr>
        <w:pStyle w:val="HTMLPreformatted"/>
        <w:divId w:val="444006981"/>
        <w:rPr>
          <w:lang w:val="en-US"/>
        </w:rPr>
      </w:pPr>
    </w:p>
    <w:p w14:paraId="017EF042" w14:textId="77777777" w:rsidR="00C51368" w:rsidRDefault="00E43BD9">
      <w:pPr>
        <w:pStyle w:val="HTMLPreformatted"/>
        <w:divId w:val="444006981"/>
        <w:rPr>
          <w:lang w:val="en-US"/>
        </w:rPr>
      </w:pPr>
      <w:r>
        <w:rPr>
          <w:lang w:val="en-US"/>
        </w:rPr>
        <w:t>&lt;!-- Triglyceride profile --&gt;</w:t>
      </w:r>
    </w:p>
    <w:p w14:paraId="7DD3D4F0" w14:textId="77777777" w:rsidR="00C51368" w:rsidRDefault="00E43BD9">
      <w:pPr>
        <w:pStyle w:val="HTMLPreformatted"/>
        <w:divId w:val="444006981"/>
        <w:rPr>
          <w:lang w:val="en-US"/>
        </w:rPr>
      </w:pPr>
      <w:r>
        <w:rPr>
          <w:lang w:val="en-US"/>
        </w:rPr>
        <w:t>&lt;StructureDefinition&gt;</w:t>
      </w:r>
    </w:p>
    <w:p w14:paraId="429CE789" w14:textId="77777777" w:rsidR="00C51368" w:rsidRDefault="00E43BD9">
      <w:pPr>
        <w:pStyle w:val="HTMLPreformatted"/>
        <w:divId w:val="444006981"/>
        <w:rPr>
          <w:lang w:val="en-US"/>
        </w:rPr>
      </w:pPr>
      <w:r>
        <w:rPr>
          <w:lang w:val="en-US"/>
        </w:rPr>
        <w:t xml:space="preserve">  &lt;url value="http://acme.org/fhir/StructureDefinition/Triglyceride"/&gt;</w:t>
      </w:r>
    </w:p>
    <w:p w14:paraId="186B4AD0" w14:textId="77777777" w:rsidR="00C51368" w:rsidRDefault="00E43BD9">
      <w:pPr>
        <w:pStyle w:val="HTMLPreformatted"/>
        <w:divId w:val="444006981"/>
        <w:rPr>
          <w:lang w:val="en-US"/>
        </w:rPr>
      </w:pPr>
      <w:r>
        <w:rPr>
          <w:lang w:val="en-US"/>
        </w:rPr>
        <w:t xml:space="preserve">  &lt;constrainedType value="Observation"/&gt;</w:t>
      </w:r>
    </w:p>
    <w:p w14:paraId="6721D172" w14:textId="77777777" w:rsidR="00C51368" w:rsidRDefault="00E43BD9">
      <w:pPr>
        <w:pStyle w:val="HTMLPreformatted"/>
        <w:divId w:val="444006981"/>
        <w:rPr>
          <w:lang w:val="en-US"/>
        </w:rPr>
      </w:pPr>
      <w:r>
        <w:rPr>
          <w:lang w:val="en-US"/>
        </w:rPr>
        <w:t xml:space="preserve">  &lt;base value="http://hl7.org/fhir/StructureDefinition/Observation"/&gt;</w:t>
      </w:r>
    </w:p>
    <w:p w14:paraId="176CF1FC" w14:textId="77777777" w:rsidR="00C51368" w:rsidRDefault="00E43BD9">
      <w:pPr>
        <w:pStyle w:val="HTMLPreformatted"/>
        <w:divId w:val="444006981"/>
        <w:rPr>
          <w:lang w:val="en-US"/>
        </w:rPr>
      </w:pPr>
      <w:r>
        <w:rPr>
          <w:lang w:val="en-US"/>
        </w:rPr>
        <w:t xml:space="preserve">  &lt;name value="Triglyceride"/&gt; </w:t>
      </w:r>
    </w:p>
    <w:p w14:paraId="498C15C8" w14:textId="77777777" w:rsidR="00C51368" w:rsidRDefault="00E43BD9">
      <w:pPr>
        <w:pStyle w:val="HTMLPreformatted"/>
        <w:divId w:val="444006981"/>
        <w:rPr>
          <w:lang w:val="en-US"/>
        </w:rPr>
      </w:pPr>
      <w:r>
        <w:rPr>
          <w:lang w:val="en-US"/>
        </w:rPr>
        <w:t xml:space="preserve">  &lt;snapshot&gt;</w:t>
      </w:r>
    </w:p>
    <w:p w14:paraId="1E2C6D34" w14:textId="77777777" w:rsidR="00C51368" w:rsidRDefault="00E43BD9">
      <w:pPr>
        <w:pStyle w:val="HTMLPreformatted"/>
        <w:divId w:val="444006981"/>
        <w:rPr>
          <w:lang w:val="en-US"/>
        </w:rPr>
      </w:pPr>
      <w:r>
        <w:rPr>
          <w:lang w:val="en-US"/>
        </w:rPr>
        <w:t xml:space="preserve">    &lt;!-- snip elements --&gt;</w:t>
      </w:r>
    </w:p>
    <w:p w14:paraId="29662BAC" w14:textId="77777777" w:rsidR="00C51368" w:rsidRDefault="00E43BD9">
      <w:pPr>
        <w:pStyle w:val="HTMLPreformatted"/>
        <w:divId w:val="444006981"/>
        <w:rPr>
          <w:lang w:val="en-US"/>
        </w:rPr>
      </w:pPr>
      <w:r>
        <w:rPr>
          <w:lang w:val="en-US"/>
        </w:rPr>
        <w:t xml:space="preserve">    &lt;element&gt;</w:t>
      </w:r>
    </w:p>
    <w:p w14:paraId="4FA63FC6" w14:textId="77777777" w:rsidR="00C51368" w:rsidRDefault="00E43BD9">
      <w:pPr>
        <w:pStyle w:val="HTMLPreformatted"/>
        <w:divId w:val="444006981"/>
        <w:rPr>
          <w:lang w:val="en-US"/>
        </w:rPr>
      </w:pPr>
      <w:r>
        <w:rPr>
          <w:lang w:val="en-US"/>
        </w:rPr>
        <w:t xml:space="preserve">      &lt;!-- this the element definition for name. Because of the</w:t>
      </w:r>
    </w:p>
    <w:p w14:paraId="37E9640D" w14:textId="77777777" w:rsidR="00C51368" w:rsidRDefault="00E43BD9">
      <w:pPr>
        <w:pStyle w:val="HTMLPreformatted"/>
        <w:divId w:val="444006981"/>
        <w:rPr>
          <w:lang w:val="en-US"/>
        </w:rPr>
      </w:pPr>
      <w:r>
        <w:rPr>
          <w:lang w:val="en-US"/>
        </w:rPr>
        <w:t xml:space="preserve">        slicing / discriminator rules in the LipidReport profile</w:t>
      </w:r>
    </w:p>
    <w:p w14:paraId="0FB00764" w14:textId="77777777" w:rsidR="00C51368" w:rsidRDefault="00E43BD9">
      <w:pPr>
        <w:pStyle w:val="HTMLPreformatted"/>
        <w:divId w:val="444006981"/>
        <w:rPr>
          <w:lang w:val="en-US"/>
        </w:rPr>
      </w:pPr>
      <w:r>
        <w:rPr>
          <w:lang w:val="en-US"/>
        </w:rPr>
        <w:t xml:space="preserve">        that references it, it is required to fix the value of</w:t>
      </w:r>
    </w:p>
    <w:p w14:paraId="6F18316F" w14:textId="77777777" w:rsidR="00C51368" w:rsidRDefault="00E43BD9">
      <w:pPr>
        <w:pStyle w:val="HTMLPreformatted"/>
        <w:divId w:val="444006981"/>
        <w:rPr>
          <w:lang w:val="en-US"/>
        </w:rPr>
      </w:pPr>
      <w:r>
        <w:rPr>
          <w:lang w:val="en-US"/>
        </w:rPr>
        <w:t xml:space="preserve">        the name element --&gt;</w:t>
      </w:r>
    </w:p>
    <w:p w14:paraId="0E2D72AD" w14:textId="77777777" w:rsidR="00C51368" w:rsidRDefault="00E43BD9">
      <w:pPr>
        <w:pStyle w:val="HTMLPreformatted"/>
        <w:divId w:val="444006981"/>
        <w:rPr>
          <w:lang w:val="en-US"/>
        </w:rPr>
      </w:pPr>
      <w:r>
        <w:rPr>
          <w:lang w:val="en-US"/>
        </w:rPr>
        <w:t xml:space="preserve">      &lt;path value="Observation.code"/&gt;</w:t>
      </w:r>
    </w:p>
    <w:p w14:paraId="00951A5D" w14:textId="77777777" w:rsidR="00C51368" w:rsidRDefault="00E43BD9">
      <w:pPr>
        <w:pStyle w:val="HTMLPreformatted"/>
        <w:divId w:val="444006981"/>
        <w:rPr>
          <w:lang w:val="en-US"/>
        </w:rPr>
      </w:pPr>
      <w:r>
        <w:rPr>
          <w:lang w:val="en-US"/>
        </w:rPr>
        <w:t xml:space="preserve">      &lt;definition&gt;</w:t>
      </w:r>
    </w:p>
    <w:p w14:paraId="73210825" w14:textId="77777777" w:rsidR="00C51368" w:rsidRDefault="00E43BD9">
      <w:pPr>
        <w:pStyle w:val="HTMLPreformatted"/>
        <w:divId w:val="444006981"/>
        <w:rPr>
          <w:lang w:val="en-US"/>
        </w:rPr>
      </w:pPr>
      <w:r>
        <w:rPr>
          <w:lang w:val="en-US"/>
        </w:rPr>
        <w:t xml:space="preserve">         &lt;!-- there's actually 3 ways to fix a CodeableConcept</w:t>
      </w:r>
    </w:p>
    <w:p w14:paraId="554273A5" w14:textId="77777777" w:rsidR="00C51368" w:rsidRDefault="00E43BD9">
      <w:pPr>
        <w:pStyle w:val="HTMLPreformatted"/>
        <w:divId w:val="444006981"/>
        <w:rPr>
          <w:lang w:val="en-US"/>
        </w:rPr>
      </w:pPr>
      <w:r>
        <w:rPr>
          <w:lang w:val="en-US"/>
        </w:rPr>
        <w:t xml:space="preserve">         to a single fixed value. Here, we used the simplest one --&gt;</w:t>
      </w:r>
    </w:p>
    <w:p w14:paraId="715B5E39" w14:textId="77777777" w:rsidR="00C51368" w:rsidRDefault="00E43BD9">
      <w:pPr>
        <w:pStyle w:val="HTMLPreformatted"/>
        <w:divId w:val="444006981"/>
        <w:rPr>
          <w:lang w:val="en-US"/>
        </w:rPr>
      </w:pPr>
      <w:r>
        <w:rPr>
          <w:lang w:val="en-US"/>
        </w:rPr>
        <w:t xml:space="preserve">         &lt;valueCodeableConcept&gt;</w:t>
      </w:r>
    </w:p>
    <w:p w14:paraId="593AB661" w14:textId="77777777" w:rsidR="00C51368" w:rsidRDefault="00E43BD9">
      <w:pPr>
        <w:pStyle w:val="HTMLPreformatted"/>
        <w:divId w:val="444006981"/>
        <w:rPr>
          <w:lang w:val="en-US"/>
        </w:rPr>
      </w:pPr>
      <w:r>
        <w:rPr>
          <w:lang w:val="en-US"/>
        </w:rPr>
        <w:t xml:space="preserve">           &lt;!-- just fix the value to the right code --&gt;</w:t>
      </w:r>
    </w:p>
    <w:p w14:paraId="3C7382E0" w14:textId="77777777" w:rsidR="00C51368" w:rsidRDefault="00E43BD9">
      <w:pPr>
        <w:pStyle w:val="HTMLPreformatted"/>
        <w:divId w:val="444006981"/>
        <w:rPr>
          <w:lang w:val="en-US"/>
        </w:rPr>
      </w:pPr>
      <w:r>
        <w:rPr>
          <w:lang w:val="en-US"/>
        </w:rPr>
        <w:t xml:space="preserve">           &lt;coding&gt;</w:t>
      </w:r>
    </w:p>
    <w:p w14:paraId="3670AAD6" w14:textId="77777777" w:rsidR="00C51368" w:rsidRDefault="00E43BD9">
      <w:pPr>
        <w:pStyle w:val="HTMLPreformatted"/>
        <w:divId w:val="444006981"/>
        <w:rPr>
          <w:lang w:val="en-US"/>
        </w:rPr>
      </w:pPr>
      <w:r>
        <w:rPr>
          <w:lang w:val="en-US"/>
        </w:rPr>
        <w:t xml:space="preserve">             &lt;system value="http://loinc.org"/&gt;</w:t>
      </w:r>
    </w:p>
    <w:p w14:paraId="1B5696F5" w14:textId="77777777" w:rsidR="00C51368" w:rsidRDefault="00E43BD9">
      <w:pPr>
        <w:pStyle w:val="HTMLPreformatted"/>
        <w:divId w:val="444006981"/>
        <w:rPr>
          <w:lang w:val="en-US"/>
        </w:rPr>
      </w:pPr>
      <w:r>
        <w:rPr>
          <w:lang w:val="en-US"/>
        </w:rPr>
        <w:t xml:space="preserve">             &lt;code value="35217-9"/&gt;</w:t>
      </w:r>
    </w:p>
    <w:p w14:paraId="63E9E5DB" w14:textId="77777777" w:rsidR="00C51368" w:rsidRDefault="00E43BD9">
      <w:pPr>
        <w:pStyle w:val="HTMLPreformatted"/>
        <w:divId w:val="444006981"/>
        <w:rPr>
          <w:lang w:val="en-US"/>
        </w:rPr>
      </w:pPr>
      <w:r>
        <w:rPr>
          <w:lang w:val="en-US"/>
        </w:rPr>
        <w:t xml:space="preserve">             &lt;display value="Triglyceride"/&gt;</w:t>
      </w:r>
    </w:p>
    <w:p w14:paraId="1F23ECE2" w14:textId="77777777" w:rsidR="00C51368" w:rsidRDefault="00E43BD9">
      <w:pPr>
        <w:pStyle w:val="HTMLPreformatted"/>
        <w:divId w:val="444006981"/>
        <w:rPr>
          <w:lang w:val="en-US"/>
        </w:rPr>
      </w:pPr>
      <w:r>
        <w:rPr>
          <w:lang w:val="en-US"/>
        </w:rPr>
        <w:t xml:space="preserve">           &lt;/coding&gt;</w:t>
      </w:r>
    </w:p>
    <w:p w14:paraId="40436A46" w14:textId="77777777" w:rsidR="00C51368" w:rsidRDefault="00E43BD9">
      <w:pPr>
        <w:pStyle w:val="HTMLPreformatted"/>
        <w:divId w:val="444006981"/>
        <w:rPr>
          <w:lang w:val="en-US"/>
        </w:rPr>
      </w:pPr>
      <w:r>
        <w:rPr>
          <w:lang w:val="en-US"/>
        </w:rPr>
        <w:t xml:space="preserve">         &lt;/valueCodeableConcept&gt;</w:t>
      </w:r>
    </w:p>
    <w:p w14:paraId="7550E6E7" w14:textId="77777777" w:rsidR="00C51368" w:rsidRDefault="00E43BD9">
      <w:pPr>
        <w:pStyle w:val="HTMLPreformatted"/>
        <w:divId w:val="444006981"/>
        <w:rPr>
          <w:lang w:val="en-US"/>
        </w:rPr>
      </w:pPr>
      <w:r>
        <w:rPr>
          <w:lang w:val="en-US"/>
        </w:rPr>
        <w:t xml:space="preserve">      &lt;/definition&gt;</w:t>
      </w:r>
    </w:p>
    <w:p w14:paraId="3BB72634" w14:textId="77777777" w:rsidR="00C51368" w:rsidRDefault="00E43BD9">
      <w:pPr>
        <w:pStyle w:val="HTMLPreformatted"/>
        <w:divId w:val="444006981"/>
        <w:rPr>
          <w:lang w:val="en-US"/>
        </w:rPr>
      </w:pPr>
      <w:r>
        <w:rPr>
          <w:lang w:val="en-US"/>
        </w:rPr>
        <w:t xml:space="preserve">    &lt;/element&gt;</w:t>
      </w:r>
    </w:p>
    <w:p w14:paraId="7C415D26" w14:textId="77777777" w:rsidR="00C51368" w:rsidRDefault="00E43BD9">
      <w:pPr>
        <w:pStyle w:val="HTMLPreformatted"/>
        <w:divId w:val="444006981"/>
        <w:rPr>
          <w:lang w:val="en-US"/>
        </w:rPr>
      </w:pPr>
      <w:r>
        <w:rPr>
          <w:lang w:val="en-US"/>
        </w:rPr>
        <w:t xml:space="preserve">    &lt;!-- snip elements --&gt;</w:t>
      </w:r>
    </w:p>
    <w:p w14:paraId="729F66D9" w14:textId="77777777" w:rsidR="00C51368" w:rsidRDefault="00E43BD9">
      <w:pPr>
        <w:pStyle w:val="HTMLPreformatted"/>
        <w:divId w:val="444006981"/>
        <w:rPr>
          <w:lang w:val="en-US"/>
        </w:rPr>
      </w:pPr>
      <w:r>
        <w:rPr>
          <w:lang w:val="en-US"/>
        </w:rPr>
        <w:t xml:space="preserve">  &lt;/snapshot&gt;</w:t>
      </w:r>
    </w:p>
    <w:p w14:paraId="68399056" w14:textId="77777777" w:rsidR="00C51368" w:rsidRDefault="00E43BD9">
      <w:pPr>
        <w:pStyle w:val="HTMLPreformatted"/>
        <w:divId w:val="444006981"/>
        <w:rPr>
          <w:lang w:val="en-US"/>
        </w:rPr>
      </w:pPr>
      <w:r>
        <w:rPr>
          <w:lang w:val="en-US"/>
        </w:rPr>
        <w:t>&lt;/StructureDefinition&gt;</w:t>
      </w:r>
    </w:p>
    <w:p w14:paraId="036316AD" w14:textId="77777777" w:rsidR="00C51368" w:rsidRDefault="00C51368">
      <w:pPr>
        <w:pStyle w:val="HTMLPreformatted"/>
        <w:divId w:val="444006981"/>
        <w:rPr>
          <w:lang w:val="en-US"/>
        </w:rPr>
      </w:pPr>
    </w:p>
    <w:p w14:paraId="0B699FC0" w14:textId="77777777" w:rsidR="00C51368" w:rsidRDefault="00E43BD9">
      <w:pPr>
        <w:pStyle w:val="HTMLPreformatted"/>
        <w:divId w:val="444006981"/>
        <w:rPr>
          <w:lang w:val="en-US"/>
        </w:rPr>
      </w:pPr>
      <w:r>
        <w:rPr>
          <w:lang w:val="en-US"/>
        </w:rPr>
        <w:t>&lt;!-- LDLCholesterol profile --&gt;</w:t>
      </w:r>
    </w:p>
    <w:p w14:paraId="6E22455D" w14:textId="77777777" w:rsidR="00C51368" w:rsidRDefault="00E43BD9">
      <w:pPr>
        <w:pStyle w:val="HTMLPreformatted"/>
        <w:divId w:val="444006981"/>
        <w:rPr>
          <w:lang w:val="en-US"/>
        </w:rPr>
      </w:pPr>
      <w:r>
        <w:rPr>
          <w:lang w:val="en-US"/>
        </w:rPr>
        <w:t>&lt;StructureDefinition&gt;</w:t>
      </w:r>
    </w:p>
    <w:p w14:paraId="33CBFEF7" w14:textId="77777777" w:rsidR="00C51368" w:rsidRDefault="00E43BD9">
      <w:pPr>
        <w:pStyle w:val="HTMLPreformatted"/>
        <w:divId w:val="444006981"/>
        <w:rPr>
          <w:lang w:val="en-US"/>
        </w:rPr>
      </w:pPr>
      <w:r>
        <w:rPr>
          <w:lang w:val="en-US"/>
        </w:rPr>
        <w:lastRenderedPageBreak/>
        <w:t xml:space="preserve">  &lt;url value="http://acme.org/fhir/StructureDefinition/LDLCholesterol"/&gt;</w:t>
      </w:r>
    </w:p>
    <w:p w14:paraId="34011F13" w14:textId="77777777" w:rsidR="00C51368" w:rsidRDefault="00E43BD9">
      <w:pPr>
        <w:pStyle w:val="HTMLPreformatted"/>
        <w:divId w:val="444006981"/>
        <w:rPr>
          <w:lang w:val="en-US"/>
        </w:rPr>
      </w:pPr>
      <w:r>
        <w:rPr>
          <w:lang w:val="en-US"/>
        </w:rPr>
        <w:t xml:space="preserve">  &lt;constrainedType value="Observation"/&gt;</w:t>
      </w:r>
    </w:p>
    <w:p w14:paraId="2A11F179" w14:textId="77777777" w:rsidR="00C51368" w:rsidRDefault="00E43BD9">
      <w:pPr>
        <w:pStyle w:val="HTMLPreformatted"/>
        <w:divId w:val="444006981"/>
        <w:rPr>
          <w:lang w:val="en-US"/>
        </w:rPr>
      </w:pPr>
      <w:r>
        <w:rPr>
          <w:lang w:val="en-US"/>
        </w:rPr>
        <w:t xml:space="preserve">  &lt;base value="http://hl7.org/fhir/StructureDefinition/Observation"/&gt;</w:t>
      </w:r>
    </w:p>
    <w:p w14:paraId="0D697312" w14:textId="77777777" w:rsidR="00C51368" w:rsidRDefault="00E43BD9">
      <w:pPr>
        <w:pStyle w:val="HTMLPreformatted"/>
        <w:divId w:val="444006981"/>
        <w:rPr>
          <w:lang w:val="en-US"/>
        </w:rPr>
      </w:pPr>
      <w:r>
        <w:rPr>
          <w:lang w:val="en-US"/>
        </w:rPr>
        <w:t xml:space="preserve">  &lt;name value="LDLCholesterol"/&gt; </w:t>
      </w:r>
    </w:p>
    <w:p w14:paraId="2170314A" w14:textId="77777777" w:rsidR="00C51368" w:rsidRDefault="00E43BD9">
      <w:pPr>
        <w:pStyle w:val="HTMLPreformatted"/>
        <w:divId w:val="444006981"/>
        <w:rPr>
          <w:lang w:val="en-US"/>
        </w:rPr>
      </w:pPr>
      <w:r>
        <w:rPr>
          <w:lang w:val="en-US"/>
        </w:rPr>
        <w:t xml:space="preserve">  &lt;snapshot&gt;</w:t>
      </w:r>
    </w:p>
    <w:p w14:paraId="681F9CC0" w14:textId="77777777" w:rsidR="00C51368" w:rsidRDefault="00E43BD9">
      <w:pPr>
        <w:pStyle w:val="HTMLPreformatted"/>
        <w:divId w:val="444006981"/>
        <w:rPr>
          <w:lang w:val="en-US"/>
        </w:rPr>
      </w:pPr>
      <w:r>
        <w:rPr>
          <w:lang w:val="en-US"/>
        </w:rPr>
        <w:t xml:space="preserve">    &lt;!-- snip elements --&gt;</w:t>
      </w:r>
    </w:p>
    <w:p w14:paraId="1FCD6CC9" w14:textId="77777777" w:rsidR="00C51368" w:rsidRDefault="00E43BD9">
      <w:pPr>
        <w:pStyle w:val="HTMLPreformatted"/>
        <w:divId w:val="444006981"/>
        <w:rPr>
          <w:lang w:val="en-US"/>
        </w:rPr>
      </w:pPr>
      <w:r>
        <w:rPr>
          <w:lang w:val="en-US"/>
        </w:rPr>
        <w:t xml:space="preserve">    &lt;element&gt;</w:t>
      </w:r>
    </w:p>
    <w:p w14:paraId="26D3183D" w14:textId="77777777" w:rsidR="00C51368" w:rsidRDefault="00E43BD9">
      <w:pPr>
        <w:pStyle w:val="HTMLPreformatted"/>
        <w:divId w:val="444006981"/>
        <w:rPr>
          <w:lang w:val="en-US"/>
        </w:rPr>
      </w:pPr>
      <w:r>
        <w:rPr>
          <w:lang w:val="en-US"/>
        </w:rPr>
        <w:t xml:space="preserve">      &lt;!-- this the element definition for name. Because of the</w:t>
      </w:r>
    </w:p>
    <w:p w14:paraId="0B559F00" w14:textId="77777777" w:rsidR="00C51368" w:rsidRDefault="00E43BD9">
      <w:pPr>
        <w:pStyle w:val="HTMLPreformatted"/>
        <w:divId w:val="444006981"/>
        <w:rPr>
          <w:lang w:val="en-US"/>
        </w:rPr>
      </w:pPr>
      <w:r>
        <w:rPr>
          <w:lang w:val="en-US"/>
        </w:rPr>
        <w:t xml:space="preserve">        slicing / discriminator rules in the LipidReport profile</w:t>
      </w:r>
    </w:p>
    <w:p w14:paraId="6EC1775F" w14:textId="77777777" w:rsidR="00C51368" w:rsidRDefault="00E43BD9">
      <w:pPr>
        <w:pStyle w:val="HTMLPreformatted"/>
        <w:divId w:val="444006981"/>
        <w:rPr>
          <w:lang w:val="en-US"/>
        </w:rPr>
      </w:pPr>
      <w:r>
        <w:rPr>
          <w:lang w:val="en-US"/>
        </w:rPr>
        <w:t xml:space="preserve">        that references it, it is required to fix the value of</w:t>
      </w:r>
    </w:p>
    <w:p w14:paraId="0F0D7672" w14:textId="77777777" w:rsidR="00C51368" w:rsidRDefault="00E43BD9">
      <w:pPr>
        <w:pStyle w:val="HTMLPreformatted"/>
        <w:divId w:val="444006981"/>
        <w:rPr>
          <w:lang w:val="en-US"/>
        </w:rPr>
      </w:pPr>
      <w:r>
        <w:rPr>
          <w:lang w:val="en-US"/>
        </w:rPr>
        <w:t xml:space="preserve">        the name element --&gt;</w:t>
      </w:r>
    </w:p>
    <w:p w14:paraId="12859B81" w14:textId="77777777" w:rsidR="00C51368" w:rsidRDefault="00E43BD9">
      <w:pPr>
        <w:pStyle w:val="HTMLPreformatted"/>
        <w:divId w:val="444006981"/>
        <w:rPr>
          <w:lang w:val="en-US"/>
        </w:rPr>
      </w:pPr>
      <w:r>
        <w:rPr>
          <w:lang w:val="en-US"/>
        </w:rPr>
        <w:t xml:space="preserve">      &lt;path value="Observation.code"/&gt;</w:t>
      </w:r>
    </w:p>
    <w:p w14:paraId="2AAB5E29" w14:textId="77777777" w:rsidR="00C51368" w:rsidRDefault="00E43BD9">
      <w:pPr>
        <w:pStyle w:val="HTMLPreformatted"/>
        <w:divId w:val="444006981"/>
        <w:rPr>
          <w:lang w:val="en-US"/>
        </w:rPr>
      </w:pPr>
      <w:r>
        <w:rPr>
          <w:lang w:val="en-US"/>
        </w:rPr>
        <w:t xml:space="preserve">      &lt;definition&gt;</w:t>
      </w:r>
    </w:p>
    <w:p w14:paraId="0B480A83" w14:textId="77777777" w:rsidR="00C51368" w:rsidRDefault="00E43BD9">
      <w:pPr>
        <w:pStyle w:val="HTMLPreformatted"/>
        <w:divId w:val="444006981"/>
        <w:rPr>
          <w:lang w:val="en-US"/>
        </w:rPr>
      </w:pPr>
      <w:r>
        <w:rPr>
          <w:lang w:val="en-US"/>
        </w:rPr>
        <w:t xml:space="preserve">         &lt;!-- because of the way that LDL cholesterol measurements works</w:t>
      </w:r>
    </w:p>
    <w:p w14:paraId="65C7FF3B" w14:textId="77777777" w:rsidR="00C51368" w:rsidRDefault="00E43BD9">
      <w:pPr>
        <w:pStyle w:val="HTMLPreformatted"/>
        <w:divId w:val="444006981"/>
        <w:rPr>
          <w:lang w:val="en-US"/>
        </w:rPr>
      </w:pPr>
      <w:r>
        <w:rPr>
          <w:lang w:val="en-US"/>
        </w:rPr>
        <w:t xml:space="preserve">           (well, in this context- it varies), there's 2 different LOINC</w:t>
      </w:r>
    </w:p>
    <w:p w14:paraId="44976AC0" w14:textId="77777777" w:rsidR="00C51368" w:rsidRDefault="00E43BD9">
      <w:pPr>
        <w:pStyle w:val="HTMLPreformatted"/>
        <w:divId w:val="444006981"/>
        <w:rPr>
          <w:lang w:val="en-US"/>
        </w:rPr>
      </w:pPr>
      <w:r>
        <w:rPr>
          <w:lang w:val="en-US"/>
        </w:rPr>
        <w:t xml:space="preserve">           codes for either measured or calculated. So here, we bind to</w:t>
      </w:r>
    </w:p>
    <w:p w14:paraId="7FE72C4D" w14:textId="77777777" w:rsidR="00C51368" w:rsidRDefault="00E43BD9">
      <w:pPr>
        <w:pStyle w:val="HTMLPreformatted"/>
        <w:divId w:val="444006981"/>
        <w:rPr>
          <w:lang w:val="en-US"/>
        </w:rPr>
      </w:pPr>
      <w:r>
        <w:rPr>
          <w:lang w:val="en-US"/>
        </w:rPr>
        <w:t xml:space="preserve">           a value set --&gt;</w:t>
      </w:r>
    </w:p>
    <w:p w14:paraId="629B7D08" w14:textId="77777777" w:rsidR="00C51368" w:rsidRDefault="00E43BD9">
      <w:pPr>
        <w:pStyle w:val="HTMLPreformatted"/>
        <w:divId w:val="444006981"/>
        <w:rPr>
          <w:lang w:val="en-US"/>
        </w:rPr>
      </w:pPr>
      <w:r>
        <w:rPr>
          <w:lang w:val="en-US"/>
        </w:rPr>
        <w:t xml:space="preserve">       &lt;binding&gt;</w:t>
      </w:r>
    </w:p>
    <w:p w14:paraId="02188DE0" w14:textId="77777777" w:rsidR="00C51368" w:rsidRDefault="00E43BD9">
      <w:pPr>
        <w:pStyle w:val="HTMLPreformatted"/>
        <w:divId w:val="444006981"/>
        <w:rPr>
          <w:lang w:val="en-US"/>
        </w:rPr>
      </w:pPr>
      <w:r>
        <w:rPr>
          <w:lang w:val="en-US"/>
        </w:rPr>
        <w:t xml:space="preserve">        &lt;conformance value="required"/&gt; &lt;!-- must be required if this is a discriminator --&gt;</w:t>
      </w:r>
    </w:p>
    <w:p w14:paraId="0307886B" w14:textId="77777777" w:rsidR="00C51368" w:rsidRDefault="00E43BD9">
      <w:pPr>
        <w:pStyle w:val="HTMLPreformatted"/>
        <w:divId w:val="444006981"/>
        <w:rPr>
          <w:lang w:val="en-US"/>
        </w:rPr>
      </w:pPr>
      <w:r>
        <w:rPr>
          <w:lang w:val="en-US"/>
        </w:rPr>
        <w:t xml:space="preserve">        &lt;!-- snip the actual value set reference, but it refers to a value</w:t>
      </w:r>
    </w:p>
    <w:p w14:paraId="530933A2" w14:textId="77777777" w:rsidR="00C51368" w:rsidRDefault="00E43BD9">
      <w:pPr>
        <w:pStyle w:val="HTMLPreformatted"/>
        <w:divId w:val="444006981"/>
        <w:rPr>
          <w:lang w:val="en-US"/>
        </w:rPr>
      </w:pPr>
      <w:r>
        <w:rPr>
          <w:lang w:val="en-US"/>
        </w:rPr>
        <w:t xml:space="preserve">             set with two LOINC codes, one for each kind of LDL, which in</w:t>
      </w:r>
    </w:p>
    <w:p w14:paraId="230EB89F" w14:textId="77777777" w:rsidR="00C51368" w:rsidRDefault="00E43BD9">
      <w:pPr>
        <w:pStyle w:val="HTMLPreformatted"/>
        <w:divId w:val="444006981"/>
        <w:rPr>
          <w:lang w:val="en-US"/>
        </w:rPr>
      </w:pPr>
      <w:r>
        <w:rPr>
          <w:lang w:val="en-US"/>
        </w:rPr>
        <w:t xml:space="preserve">             this case are LOINC codes 18262-6 and 13457-7 --&gt;</w:t>
      </w:r>
    </w:p>
    <w:p w14:paraId="06CD77BE" w14:textId="77777777" w:rsidR="00C51368" w:rsidRDefault="00E43BD9">
      <w:pPr>
        <w:pStyle w:val="HTMLPreformatted"/>
        <w:divId w:val="444006981"/>
        <w:rPr>
          <w:lang w:val="en-US"/>
        </w:rPr>
      </w:pPr>
      <w:r>
        <w:rPr>
          <w:lang w:val="en-US"/>
        </w:rPr>
        <w:t xml:space="preserve">       &lt;/binding&gt;</w:t>
      </w:r>
    </w:p>
    <w:p w14:paraId="13776E8C" w14:textId="77777777" w:rsidR="00C51368" w:rsidRDefault="00E43BD9">
      <w:pPr>
        <w:pStyle w:val="HTMLPreformatted"/>
        <w:divId w:val="444006981"/>
        <w:rPr>
          <w:lang w:val="en-US"/>
        </w:rPr>
      </w:pPr>
      <w:r>
        <w:rPr>
          <w:lang w:val="en-US"/>
        </w:rPr>
        <w:t xml:space="preserve">     &lt;/definition&gt;</w:t>
      </w:r>
    </w:p>
    <w:p w14:paraId="67D89F03" w14:textId="77777777" w:rsidR="00C51368" w:rsidRDefault="00E43BD9">
      <w:pPr>
        <w:pStyle w:val="HTMLPreformatted"/>
        <w:divId w:val="444006981"/>
        <w:rPr>
          <w:lang w:val="en-US"/>
        </w:rPr>
      </w:pPr>
      <w:r>
        <w:rPr>
          <w:lang w:val="en-US"/>
        </w:rPr>
        <w:t xml:space="preserve">    &lt;/element&gt;</w:t>
      </w:r>
    </w:p>
    <w:p w14:paraId="7C593218" w14:textId="77777777" w:rsidR="00C51368" w:rsidRDefault="00E43BD9">
      <w:pPr>
        <w:pStyle w:val="HTMLPreformatted"/>
        <w:divId w:val="444006981"/>
        <w:rPr>
          <w:lang w:val="en-US"/>
        </w:rPr>
      </w:pPr>
      <w:r>
        <w:rPr>
          <w:lang w:val="en-US"/>
        </w:rPr>
        <w:t xml:space="preserve">    &lt;!-- snip elements --&gt;</w:t>
      </w:r>
    </w:p>
    <w:p w14:paraId="04E3B42A" w14:textId="77777777" w:rsidR="00C51368" w:rsidRDefault="00E43BD9">
      <w:pPr>
        <w:pStyle w:val="HTMLPreformatted"/>
        <w:divId w:val="444006981"/>
        <w:rPr>
          <w:lang w:val="en-US"/>
        </w:rPr>
      </w:pPr>
      <w:r>
        <w:rPr>
          <w:lang w:val="en-US"/>
        </w:rPr>
        <w:t xml:space="preserve">  &lt;/snapshot&gt;</w:t>
      </w:r>
    </w:p>
    <w:p w14:paraId="2E836309" w14:textId="77777777" w:rsidR="00C51368" w:rsidRDefault="00E43BD9">
      <w:pPr>
        <w:pStyle w:val="HTMLPreformatted"/>
        <w:divId w:val="444006981"/>
        <w:rPr>
          <w:lang w:val="en-US"/>
        </w:rPr>
      </w:pPr>
      <w:r>
        <w:rPr>
          <w:lang w:val="en-US"/>
        </w:rPr>
        <w:t>&lt;/StructureDefinition&gt;</w:t>
      </w:r>
    </w:p>
    <w:p w14:paraId="017B1775" w14:textId="77777777" w:rsidR="00C51368" w:rsidRDefault="00C51368">
      <w:pPr>
        <w:pStyle w:val="HTMLPreformatted"/>
        <w:divId w:val="444006981"/>
        <w:rPr>
          <w:lang w:val="en-US"/>
        </w:rPr>
      </w:pPr>
    </w:p>
    <w:p w14:paraId="6A3F860B" w14:textId="77777777" w:rsidR="00C51368" w:rsidRDefault="00E43BD9">
      <w:pPr>
        <w:pStyle w:val="HTMLPreformatted"/>
        <w:divId w:val="444006981"/>
        <w:rPr>
          <w:lang w:val="en-US"/>
        </w:rPr>
      </w:pPr>
      <w:r>
        <w:rPr>
          <w:lang w:val="en-US"/>
        </w:rPr>
        <w:t>&lt;!-- HDLCholesterol profile --&gt;</w:t>
      </w:r>
    </w:p>
    <w:p w14:paraId="22064A16" w14:textId="77777777" w:rsidR="00C51368" w:rsidRDefault="00E43BD9">
      <w:pPr>
        <w:pStyle w:val="HTMLPreformatted"/>
        <w:divId w:val="444006981"/>
        <w:rPr>
          <w:lang w:val="en-US"/>
        </w:rPr>
      </w:pPr>
      <w:r>
        <w:rPr>
          <w:lang w:val="en-US"/>
        </w:rPr>
        <w:t>&lt;StructureDefinition&gt;</w:t>
      </w:r>
    </w:p>
    <w:p w14:paraId="6654F71F" w14:textId="77777777" w:rsidR="00C51368" w:rsidRDefault="00E43BD9">
      <w:pPr>
        <w:pStyle w:val="HTMLPreformatted"/>
        <w:divId w:val="444006981"/>
        <w:rPr>
          <w:lang w:val="en-US"/>
        </w:rPr>
      </w:pPr>
      <w:r>
        <w:rPr>
          <w:lang w:val="en-US"/>
        </w:rPr>
        <w:t xml:space="preserve">  &lt;url value="http://acme.org/fhir/StructureDefinition/HDLCholesterol"/&gt;</w:t>
      </w:r>
    </w:p>
    <w:p w14:paraId="649944E3" w14:textId="77777777" w:rsidR="00C51368" w:rsidRDefault="00E43BD9">
      <w:pPr>
        <w:pStyle w:val="HTMLPreformatted"/>
        <w:divId w:val="444006981"/>
        <w:rPr>
          <w:lang w:val="en-US"/>
        </w:rPr>
      </w:pPr>
      <w:r>
        <w:rPr>
          <w:lang w:val="en-US"/>
        </w:rPr>
        <w:t xml:space="preserve">  &lt;constrainedType value="Observation"/&gt;</w:t>
      </w:r>
    </w:p>
    <w:p w14:paraId="66F4B67E" w14:textId="77777777" w:rsidR="00C51368" w:rsidRDefault="00E43BD9">
      <w:pPr>
        <w:pStyle w:val="HTMLPreformatted"/>
        <w:divId w:val="444006981"/>
        <w:rPr>
          <w:lang w:val="en-US"/>
        </w:rPr>
      </w:pPr>
      <w:r>
        <w:rPr>
          <w:lang w:val="en-US"/>
        </w:rPr>
        <w:t xml:space="preserve">  &lt;base value="http://hl7.org/fhir/StructureDefinition/Observation"/&gt;</w:t>
      </w:r>
    </w:p>
    <w:p w14:paraId="5509ED8B" w14:textId="77777777" w:rsidR="00C51368" w:rsidRDefault="00E43BD9">
      <w:pPr>
        <w:pStyle w:val="HTMLPreformatted"/>
        <w:divId w:val="444006981"/>
        <w:rPr>
          <w:lang w:val="en-US"/>
        </w:rPr>
      </w:pPr>
      <w:r>
        <w:rPr>
          <w:lang w:val="en-US"/>
        </w:rPr>
        <w:t xml:space="preserve">  &lt;name value="HDLCholesterol"/&gt; </w:t>
      </w:r>
    </w:p>
    <w:p w14:paraId="78EACB4E" w14:textId="77777777" w:rsidR="00C51368" w:rsidRDefault="00E43BD9">
      <w:pPr>
        <w:pStyle w:val="HTMLPreformatted"/>
        <w:divId w:val="444006981"/>
        <w:rPr>
          <w:lang w:val="en-US"/>
        </w:rPr>
      </w:pPr>
      <w:r>
        <w:rPr>
          <w:lang w:val="en-US"/>
        </w:rPr>
        <w:t xml:space="preserve">  &lt;snapshot&gt;</w:t>
      </w:r>
    </w:p>
    <w:p w14:paraId="6286590F" w14:textId="77777777" w:rsidR="00C51368" w:rsidRDefault="00E43BD9">
      <w:pPr>
        <w:pStyle w:val="HTMLPreformatted"/>
        <w:divId w:val="444006981"/>
        <w:rPr>
          <w:lang w:val="en-US"/>
        </w:rPr>
      </w:pPr>
      <w:r>
        <w:rPr>
          <w:lang w:val="en-US"/>
        </w:rPr>
        <w:t xml:space="preserve">    &lt;!-- snip elements --&gt;</w:t>
      </w:r>
    </w:p>
    <w:p w14:paraId="571379AD" w14:textId="77777777" w:rsidR="00C51368" w:rsidRDefault="00E43BD9">
      <w:pPr>
        <w:pStyle w:val="HTMLPreformatted"/>
        <w:divId w:val="444006981"/>
        <w:rPr>
          <w:lang w:val="en-US"/>
        </w:rPr>
      </w:pPr>
      <w:r>
        <w:rPr>
          <w:lang w:val="en-US"/>
        </w:rPr>
        <w:t xml:space="preserve">    &lt;element&gt;</w:t>
      </w:r>
    </w:p>
    <w:p w14:paraId="212FCAE6" w14:textId="77777777" w:rsidR="00C51368" w:rsidRDefault="00E43BD9">
      <w:pPr>
        <w:pStyle w:val="HTMLPreformatted"/>
        <w:divId w:val="444006981"/>
        <w:rPr>
          <w:lang w:val="en-US"/>
        </w:rPr>
      </w:pPr>
      <w:r>
        <w:rPr>
          <w:lang w:val="en-US"/>
        </w:rPr>
        <w:t xml:space="preserve">      &lt;!-- this the element definition for name. Because of the</w:t>
      </w:r>
    </w:p>
    <w:p w14:paraId="4187A65B" w14:textId="77777777" w:rsidR="00C51368" w:rsidRDefault="00E43BD9">
      <w:pPr>
        <w:pStyle w:val="HTMLPreformatted"/>
        <w:divId w:val="444006981"/>
        <w:rPr>
          <w:lang w:val="en-US"/>
        </w:rPr>
      </w:pPr>
      <w:r>
        <w:rPr>
          <w:lang w:val="en-US"/>
        </w:rPr>
        <w:t xml:space="preserve">        slicing / discriminator rules in the LipidReport profile</w:t>
      </w:r>
    </w:p>
    <w:p w14:paraId="0C05D1DF" w14:textId="77777777" w:rsidR="00C51368" w:rsidRDefault="00E43BD9">
      <w:pPr>
        <w:pStyle w:val="HTMLPreformatted"/>
        <w:divId w:val="444006981"/>
        <w:rPr>
          <w:lang w:val="en-US"/>
        </w:rPr>
      </w:pPr>
      <w:r>
        <w:rPr>
          <w:lang w:val="en-US"/>
        </w:rPr>
        <w:t xml:space="preserve">        that references it, it is required to fix the value of</w:t>
      </w:r>
    </w:p>
    <w:p w14:paraId="5650FF33" w14:textId="77777777" w:rsidR="00C51368" w:rsidRDefault="00E43BD9">
      <w:pPr>
        <w:pStyle w:val="HTMLPreformatted"/>
        <w:divId w:val="444006981"/>
        <w:rPr>
          <w:lang w:val="en-US"/>
        </w:rPr>
      </w:pPr>
      <w:r>
        <w:rPr>
          <w:lang w:val="en-US"/>
        </w:rPr>
        <w:t xml:space="preserve">        the name element --&gt;</w:t>
      </w:r>
    </w:p>
    <w:p w14:paraId="7C5B214A" w14:textId="77777777" w:rsidR="00C51368" w:rsidRDefault="00E43BD9">
      <w:pPr>
        <w:pStyle w:val="HTMLPreformatted"/>
        <w:divId w:val="444006981"/>
        <w:rPr>
          <w:lang w:val="en-US"/>
        </w:rPr>
      </w:pPr>
      <w:r>
        <w:rPr>
          <w:lang w:val="en-US"/>
        </w:rPr>
        <w:t xml:space="preserve">      &lt;path value="Observation.code"/&gt;</w:t>
      </w:r>
    </w:p>
    <w:p w14:paraId="4F1904F3" w14:textId="77777777" w:rsidR="00C51368" w:rsidRDefault="00E43BD9">
      <w:pPr>
        <w:pStyle w:val="HTMLPreformatted"/>
        <w:divId w:val="444006981"/>
        <w:rPr>
          <w:lang w:val="en-US"/>
        </w:rPr>
      </w:pPr>
      <w:r>
        <w:rPr>
          <w:lang w:val="en-US"/>
        </w:rPr>
        <w:t xml:space="preserve">      &lt;definition&gt;</w:t>
      </w:r>
    </w:p>
    <w:p w14:paraId="0DDFBBDE" w14:textId="77777777" w:rsidR="00C51368" w:rsidRDefault="00E43BD9">
      <w:pPr>
        <w:pStyle w:val="HTMLPreformatted"/>
        <w:divId w:val="444006981"/>
        <w:rPr>
          <w:lang w:val="en-US"/>
        </w:rPr>
      </w:pPr>
      <w:r>
        <w:rPr>
          <w:lang w:val="en-US"/>
        </w:rPr>
        <w:t xml:space="preserve">         &lt;!-- there's actually 3 ways to fix a CodeableConcept</w:t>
      </w:r>
    </w:p>
    <w:p w14:paraId="5B36E21A" w14:textId="77777777" w:rsidR="00C51368" w:rsidRDefault="00E43BD9">
      <w:pPr>
        <w:pStyle w:val="HTMLPreformatted"/>
        <w:divId w:val="444006981"/>
        <w:rPr>
          <w:lang w:val="en-US"/>
        </w:rPr>
      </w:pPr>
      <w:r>
        <w:rPr>
          <w:lang w:val="en-US"/>
        </w:rPr>
        <w:t xml:space="preserve">         to a single fixed value. Here, we used the simplest one --&gt;</w:t>
      </w:r>
    </w:p>
    <w:p w14:paraId="638CF0F6" w14:textId="77777777" w:rsidR="00C51368" w:rsidRDefault="00E43BD9">
      <w:pPr>
        <w:pStyle w:val="HTMLPreformatted"/>
        <w:divId w:val="444006981"/>
        <w:rPr>
          <w:lang w:val="en-US"/>
        </w:rPr>
      </w:pPr>
      <w:r>
        <w:rPr>
          <w:lang w:val="en-US"/>
        </w:rPr>
        <w:t xml:space="preserve">         &lt;valueCodeableConcept&gt;</w:t>
      </w:r>
    </w:p>
    <w:p w14:paraId="3104EE53" w14:textId="77777777" w:rsidR="00C51368" w:rsidRDefault="00E43BD9">
      <w:pPr>
        <w:pStyle w:val="HTMLPreformatted"/>
        <w:divId w:val="444006981"/>
        <w:rPr>
          <w:lang w:val="en-US"/>
        </w:rPr>
      </w:pPr>
      <w:r>
        <w:rPr>
          <w:lang w:val="en-US"/>
        </w:rPr>
        <w:t xml:space="preserve">           &lt;!-- just fix the value to the right code --&gt;</w:t>
      </w:r>
    </w:p>
    <w:p w14:paraId="2537C1A4" w14:textId="77777777" w:rsidR="00C51368" w:rsidRDefault="00E43BD9">
      <w:pPr>
        <w:pStyle w:val="HTMLPreformatted"/>
        <w:divId w:val="444006981"/>
        <w:rPr>
          <w:lang w:val="en-US"/>
        </w:rPr>
      </w:pPr>
      <w:r>
        <w:rPr>
          <w:lang w:val="en-US"/>
        </w:rPr>
        <w:t xml:space="preserve">           &lt;coding&gt;</w:t>
      </w:r>
    </w:p>
    <w:p w14:paraId="670C8219" w14:textId="77777777" w:rsidR="00C51368" w:rsidRDefault="00E43BD9">
      <w:pPr>
        <w:pStyle w:val="HTMLPreformatted"/>
        <w:divId w:val="444006981"/>
        <w:rPr>
          <w:lang w:val="en-US"/>
        </w:rPr>
      </w:pPr>
      <w:r>
        <w:rPr>
          <w:lang w:val="en-US"/>
        </w:rPr>
        <w:t xml:space="preserve">             &lt;system value="http://loinc.org"/&gt;</w:t>
      </w:r>
    </w:p>
    <w:p w14:paraId="65E7EAE5" w14:textId="77777777" w:rsidR="00C51368" w:rsidRDefault="00E43BD9">
      <w:pPr>
        <w:pStyle w:val="HTMLPreformatted"/>
        <w:divId w:val="444006981"/>
        <w:rPr>
          <w:lang w:val="en-US"/>
        </w:rPr>
      </w:pPr>
      <w:r>
        <w:rPr>
          <w:lang w:val="en-US"/>
        </w:rPr>
        <w:t xml:space="preserve">             &lt;code value="2085-9"/&gt;</w:t>
      </w:r>
    </w:p>
    <w:p w14:paraId="0D2B5006" w14:textId="77777777" w:rsidR="00C51368" w:rsidRDefault="00E43BD9">
      <w:pPr>
        <w:pStyle w:val="HTMLPreformatted"/>
        <w:divId w:val="444006981"/>
        <w:rPr>
          <w:lang w:val="en-US"/>
        </w:rPr>
      </w:pPr>
      <w:r>
        <w:rPr>
          <w:lang w:val="en-US"/>
        </w:rPr>
        <w:t xml:space="preserve">             &lt;display value="LDL Cholesterol"/&gt;</w:t>
      </w:r>
    </w:p>
    <w:p w14:paraId="51A9C12F" w14:textId="77777777" w:rsidR="00C51368" w:rsidRDefault="00E43BD9">
      <w:pPr>
        <w:pStyle w:val="HTMLPreformatted"/>
        <w:divId w:val="444006981"/>
        <w:rPr>
          <w:lang w:val="en-US"/>
        </w:rPr>
      </w:pPr>
      <w:r>
        <w:rPr>
          <w:lang w:val="en-US"/>
        </w:rPr>
        <w:t xml:space="preserve">           &lt;/coding&gt;</w:t>
      </w:r>
    </w:p>
    <w:p w14:paraId="7864FB17" w14:textId="77777777" w:rsidR="00C51368" w:rsidRDefault="00E43BD9">
      <w:pPr>
        <w:pStyle w:val="HTMLPreformatted"/>
        <w:divId w:val="444006981"/>
        <w:rPr>
          <w:lang w:val="en-US"/>
        </w:rPr>
      </w:pPr>
      <w:r>
        <w:rPr>
          <w:lang w:val="en-US"/>
        </w:rPr>
        <w:t xml:space="preserve">         &lt;/valueCodeableConcept&gt;</w:t>
      </w:r>
    </w:p>
    <w:p w14:paraId="5501AB73" w14:textId="77777777" w:rsidR="00C51368" w:rsidRDefault="00E43BD9">
      <w:pPr>
        <w:pStyle w:val="HTMLPreformatted"/>
        <w:divId w:val="444006981"/>
        <w:rPr>
          <w:lang w:val="en-US"/>
        </w:rPr>
      </w:pPr>
      <w:r>
        <w:rPr>
          <w:lang w:val="en-US"/>
        </w:rPr>
        <w:t xml:space="preserve">      &lt;/definition&gt;</w:t>
      </w:r>
    </w:p>
    <w:p w14:paraId="3C1B2BA0" w14:textId="77777777" w:rsidR="00C51368" w:rsidRDefault="00E43BD9">
      <w:pPr>
        <w:pStyle w:val="HTMLPreformatted"/>
        <w:divId w:val="444006981"/>
        <w:rPr>
          <w:lang w:val="en-US"/>
        </w:rPr>
      </w:pPr>
      <w:r>
        <w:rPr>
          <w:lang w:val="en-US"/>
        </w:rPr>
        <w:t xml:space="preserve">    &lt;/element&gt;</w:t>
      </w:r>
    </w:p>
    <w:p w14:paraId="79657296" w14:textId="77777777" w:rsidR="00C51368" w:rsidRDefault="00E43BD9">
      <w:pPr>
        <w:pStyle w:val="HTMLPreformatted"/>
        <w:divId w:val="444006981"/>
        <w:rPr>
          <w:lang w:val="en-US"/>
        </w:rPr>
      </w:pPr>
      <w:r>
        <w:rPr>
          <w:lang w:val="en-US"/>
        </w:rPr>
        <w:lastRenderedPageBreak/>
        <w:t xml:space="preserve">    &lt;!-- snip elements --&gt;</w:t>
      </w:r>
    </w:p>
    <w:p w14:paraId="43E9E00D" w14:textId="77777777" w:rsidR="00C51368" w:rsidRDefault="00E43BD9">
      <w:pPr>
        <w:pStyle w:val="HTMLPreformatted"/>
        <w:divId w:val="444006981"/>
        <w:rPr>
          <w:lang w:val="en-US"/>
        </w:rPr>
      </w:pPr>
      <w:r>
        <w:rPr>
          <w:lang w:val="en-US"/>
        </w:rPr>
        <w:t xml:space="preserve">  &lt;/snapshot&gt;</w:t>
      </w:r>
    </w:p>
    <w:p w14:paraId="7E451A6D" w14:textId="77777777" w:rsidR="00C51368" w:rsidRDefault="00E43BD9">
      <w:pPr>
        <w:pStyle w:val="HTMLPreformatted"/>
        <w:divId w:val="444006981"/>
        <w:rPr>
          <w:lang w:val="en-US"/>
        </w:rPr>
      </w:pPr>
      <w:r>
        <w:rPr>
          <w:lang w:val="en-US"/>
        </w:rPr>
        <w:t>&lt;/StructureDefinition&gt;</w:t>
      </w:r>
    </w:p>
    <w:p w14:paraId="3C13C148" w14:textId="77777777" w:rsidR="00C51368" w:rsidRDefault="00C51368">
      <w:pPr>
        <w:pStyle w:val="HTMLPreformatted"/>
        <w:divId w:val="444006981"/>
        <w:rPr>
          <w:lang w:val="en-US"/>
        </w:rPr>
      </w:pPr>
    </w:p>
    <w:p w14:paraId="5CEAC065" w14:textId="77777777" w:rsidR="00C51368" w:rsidRDefault="00E43BD9">
      <w:pPr>
        <w:pStyle w:val="NormalWeb"/>
        <w:divId w:val="1028028047"/>
        <w:rPr>
          <w:lang w:val="en-US"/>
        </w:rPr>
      </w:pPr>
      <w:r>
        <w:rPr>
          <w:lang w:val="en-US"/>
        </w:rPr>
        <w:t xml:space="preserve">Here is an instance that meets the rules for this profile: </w:t>
      </w:r>
    </w:p>
    <w:p w14:paraId="34E3C958" w14:textId="77777777" w:rsidR="00C51368" w:rsidRDefault="00C51368">
      <w:pPr>
        <w:pStyle w:val="HTMLPreformatted"/>
        <w:divId w:val="734357750"/>
        <w:rPr>
          <w:lang w:val="en-US"/>
        </w:rPr>
      </w:pPr>
    </w:p>
    <w:p w14:paraId="21B008F7" w14:textId="77777777" w:rsidR="00C51368" w:rsidRDefault="00E43BD9">
      <w:pPr>
        <w:pStyle w:val="HTMLPreformatted"/>
        <w:divId w:val="734357750"/>
        <w:rPr>
          <w:lang w:val="en-US"/>
        </w:rPr>
      </w:pPr>
      <w:r>
        <w:rPr>
          <w:lang w:val="en-US"/>
        </w:rPr>
        <w:t>&lt;!-- first, the diagnostic report --&gt;</w:t>
      </w:r>
    </w:p>
    <w:p w14:paraId="7954B6F5" w14:textId="77777777" w:rsidR="00C51368" w:rsidRDefault="00E43BD9">
      <w:pPr>
        <w:pStyle w:val="HTMLPreformatted"/>
        <w:divId w:val="734357750"/>
        <w:rPr>
          <w:lang w:val="en-US"/>
        </w:rPr>
      </w:pPr>
      <w:r>
        <w:rPr>
          <w:lang w:val="en-US"/>
        </w:rPr>
        <w:t>&lt;DiagnosticReport xmlns="http://hl7.org/fhir"&gt;</w:t>
      </w:r>
    </w:p>
    <w:p w14:paraId="41FBBCEE" w14:textId="77777777" w:rsidR="00C51368" w:rsidRDefault="00E43BD9">
      <w:pPr>
        <w:pStyle w:val="HTMLPreformatted"/>
        <w:divId w:val="734357750"/>
        <w:rPr>
          <w:lang w:val="en-US"/>
        </w:rPr>
      </w:pPr>
      <w:r>
        <w:rPr>
          <w:lang w:val="en-US"/>
        </w:rPr>
        <w:t xml:space="preserve">  &lt;!-- snip --&gt;</w:t>
      </w:r>
    </w:p>
    <w:p w14:paraId="718BCDE6" w14:textId="77777777" w:rsidR="00C51368" w:rsidRDefault="00E43BD9">
      <w:pPr>
        <w:pStyle w:val="HTMLPreformatted"/>
        <w:divId w:val="734357750"/>
        <w:rPr>
          <w:lang w:val="en-US"/>
        </w:rPr>
      </w:pPr>
      <w:r>
        <w:rPr>
          <w:lang w:val="en-US"/>
        </w:rPr>
        <w:t xml:space="preserve">  &lt;!-- here's the set of results. We don't know what</w:t>
      </w:r>
    </w:p>
    <w:p w14:paraId="1B66EFC9" w14:textId="77777777" w:rsidR="00C51368" w:rsidRDefault="00E43BD9">
      <w:pPr>
        <w:pStyle w:val="HTMLPreformatted"/>
        <w:divId w:val="734357750"/>
        <w:rPr>
          <w:lang w:val="en-US"/>
        </w:rPr>
      </w:pPr>
      <w:r>
        <w:rPr>
          <w:lang w:val="en-US"/>
        </w:rPr>
        <w:t xml:space="preserve">    slices they are or anything until we go off, find</w:t>
      </w:r>
    </w:p>
    <w:p w14:paraId="5709B5FA" w14:textId="77777777" w:rsidR="00C51368" w:rsidRDefault="00E43BD9">
      <w:pPr>
        <w:pStyle w:val="HTMLPreformatted"/>
        <w:divId w:val="734357750"/>
        <w:rPr>
          <w:lang w:val="en-US"/>
        </w:rPr>
      </w:pPr>
      <w:r>
        <w:rPr>
          <w:lang w:val="en-US"/>
        </w:rPr>
        <w:t xml:space="preserve">    the references, and look in them --&gt;</w:t>
      </w:r>
    </w:p>
    <w:p w14:paraId="2A972E5C" w14:textId="77777777" w:rsidR="00C51368" w:rsidRDefault="00E43BD9">
      <w:pPr>
        <w:pStyle w:val="HTMLPreformatted"/>
        <w:divId w:val="734357750"/>
        <w:rPr>
          <w:lang w:val="en-US"/>
        </w:rPr>
      </w:pPr>
      <w:r>
        <w:rPr>
          <w:lang w:val="en-US"/>
        </w:rPr>
        <w:t xml:space="preserve">  &lt;result&gt;</w:t>
      </w:r>
    </w:p>
    <w:p w14:paraId="04DA408A" w14:textId="77777777" w:rsidR="00C51368" w:rsidRDefault="00E43BD9">
      <w:pPr>
        <w:pStyle w:val="HTMLPreformatted"/>
        <w:divId w:val="734357750"/>
        <w:rPr>
          <w:lang w:val="en-US"/>
        </w:rPr>
      </w:pPr>
      <w:r>
        <w:rPr>
          <w:lang w:val="en-US"/>
        </w:rPr>
        <w:t xml:space="preserve">    &lt;reference value="Observation/cholesterol"/&gt;</w:t>
      </w:r>
    </w:p>
    <w:p w14:paraId="43EA9BB0" w14:textId="77777777" w:rsidR="00C51368" w:rsidRDefault="00E43BD9">
      <w:pPr>
        <w:pStyle w:val="HTMLPreformatted"/>
        <w:divId w:val="734357750"/>
        <w:rPr>
          <w:lang w:val="en-US"/>
        </w:rPr>
      </w:pPr>
      <w:r>
        <w:rPr>
          <w:lang w:val="en-US"/>
        </w:rPr>
        <w:t xml:space="preserve">  &lt;/result&gt;</w:t>
      </w:r>
    </w:p>
    <w:p w14:paraId="1A639990" w14:textId="77777777" w:rsidR="00C51368" w:rsidRDefault="00E43BD9">
      <w:pPr>
        <w:pStyle w:val="HTMLPreformatted"/>
        <w:divId w:val="734357750"/>
        <w:rPr>
          <w:lang w:val="en-US"/>
        </w:rPr>
      </w:pPr>
      <w:r>
        <w:rPr>
          <w:lang w:val="en-US"/>
        </w:rPr>
        <w:t xml:space="preserve">  &lt;result&gt;</w:t>
      </w:r>
    </w:p>
    <w:p w14:paraId="7A06EEFE" w14:textId="77777777" w:rsidR="00C51368" w:rsidRDefault="00E43BD9">
      <w:pPr>
        <w:pStyle w:val="HTMLPreformatted"/>
        <w:divId w:val="734357750"/>
        <w:rPr>
          <w:lang w:val="en-US"/>
        </w:rPr>
      </w:pPr>
      <w:r>
        <w:rPr>
          <w:lang w:val="en-US"/>
        </w:rPr>
        <w:t xml:space="preserve">    &lt;reference value="Observation/triglyceride"/&gt;</w:t>
      </w:r>
    </w:p>
    <w:p w14:paraId="770B83A0" w14:textId="77777777" w:rsidR="00C51368" w:rsidRDefault="00E43BD9">
      <w:pPr>
        <w:pStyle w:val="HTMLPreformatted"/>
        <w:divId w:val="734357750"/>
        <w:rPr>
          <w:lang w:val="en-US"/>
        </w:rPr>
      </w:pPr>
      <w:r>
        <w:rPr>
          <w:lang w:val="en-US"/>
        </w:rPr>
        <w:t xml:space="preserve">  &lt;/result&gt;</w:t>
      </w:r>
    </w:p>
    <w:p w14:paraId="0FC58CFC" w14:textId="77777777" w:rsidR="00C51368" w:rsidRDefault="00E43BD9">
      <w:pPr>
        <w:pStyle w:val="HTMLPreformatted"/>
        <w:divId w:val="734357750"/>
        <w:rPr>
          <w:lang w:val="en-US"/>
        </w:rPr>
      </w:pPr>
      <w:r>
        <w:rPr>
          <w:lang w:val="en-US"/>
        </w:rPr>
        <w:t xml:space="preserve">  &lt;result&gt;</w:t>
      </w:r>
    </w:p>
    <w:p w14:paraId="28BE5CC4" w14:textId="77777777" w:rsidR="00C51368" w:rsidRDefault="00E43BD9">
      <w:pPr>
        <w:pStyle w:val="HTMLPreformatted"/>
        <w:divId w:val="734357750"/>
        <w:rPr>
          <w:lang w:val="en-US"/>
        </w:rPr>
      </w:pPr>
      <w:r>
        <w:rPr>
          <w:lang w:val="en-US"/>
        </w:rPr>
        <w:t xml:space="preserve">    &lt;reference value="Observation/ldlcholesterol"/&gt;</w:t>
      </w:r>
    </w:p>
    <w:p w14:paraId="29F98E0A" w14:textId="77777777" w:rsidR="00C51368" w:rsidRDefault="00E43BD9">
      <w:pPr>
        <w:pStyle w:val="HTMLPreformatted"/>
        <w:divId w:val="734357750"/>
        <w:rPr>
          <w:lang w:val="en-US"/>
        </w:rPr>
      </w:pPr>
      <w:r>
        <w:rPr>
          <w:lang w:val="en-US"/>
        </w:rPr>
        <w:t xml:space="preserve">  &lt;/result&gt;</w:t>
      </w:r>
    </w:p>
    <w:p w14:paraId="65CAF05E" w14:textId="77777777" w:rsidR="00C51368" w:rsidRDefault="00E43BD9">
      <w:pPr>
        <w:pStyle w:val="HTMLPreformatted"/>
        <w:divId w:val="734357750"/>
        <w:rPr>
          <w:lang w:val="en-US"/>
        </w:rPr>
      </w:pPr>
      <w:r>
        <w:rPr>
          <w:lang w:val="en-US"/>
        </w:rPr>
        <w:t xml:space="preserve">  &lt;result&gt;</w:t>
      </w:r>
    </w:p>
    <w:p w14:paraId="35744514" w14:textId="77777777" w:rsidR="00C51368" w:rsidRDefault="00E43BD9">
      <w:pPr>
        <w:pStyle w:val="HTMLPreformatted"/>
        <w:divId w:val="734357750"/>
        <w:rPr>
          <w:lang w:val="en-US"/>
        </w:rPr>
      </w:pPr>
      <w:r>
        <w:rPr>
          <w:lang w:val="en-US"/>
        </w:rPr>
        <w:t xml:space="preserve">    &lt;reference value="Observation/hdlcholesterol"/&gt;</w:t>
      </w:r>
    </w:p>
    <w:p w14:paraId="488ADE91" w14:textId="77777777" w:rsidR="00C51368" w:rsidRDefault="00E43BD9">
      <w:pPr>
        <w:pStyle w:val="HTMLPreformatted"/>
        <w:divId w:val="734357750"/>
        <w:rPr>
          <w:lang w:val="en-US"/>
        </w:rPr>
      </w:pPr>
      <w:r>
        <w:rPr>
          <w:lang w:val="en-US"/>
        </w:rPr>
        <w:t xml:space="preserve">  &lt;/result&gt;</w:t>
      </w:r>
    </w:p>
    <w:p w14:paraId="12893366" w14:textId="77777777" w:rsidR="00C51368" w:rsidRDefault="00E43BD9">
      <w:pPr>
        <w:pStyle w:val="HTMLPreformatted"/>
        <w:divId w:val="734357750"/>
        <w:rPr>
          <w:lang w:val="en-US"/>
        </w:rPr>
      </w:pPr>
      <w:r>
        <w:rPr>
          <w:lang w:val="en-US"/>
        </w:rPr>
        <w:t xml:space="preserve">  &lt;!-- snip --&gt;</w:t>
      </w:r>
    </w:p>
    <w:p w14:paraId="348597E9" w14:textId="77777777" w:rsidR="00C51368" w:rsidRDefault="00E43BD9">
      <w:pPr>
        <w:pStyle w:val="HTMLPreformatted"/>
        <w:divId w:val="734357750"/>
        <w:rPr>
          <w:lang w:val="en-US"/>
        </w:rPr>
      </w:pPr>
      <w:r>
        <w:rPr>
          <w:lang w:val="en-US"/>
        </w:rPr>
        <w:t>&lt;/DiagnosticReport&gt;</w:t>
      </w:r>
    </w:p>
    <w:p w14:paraId="0421A6E8" w14:textId="77777777" w:rsidR="00C51368" w:rsidRDefault="00C51368">
      <w:pPr>
        <w:pStyle w:val="HTMLPreformatted"/>
        <w:divId w:val="734357750"/>
        <w:rPr>
          <w:lang w:val="en-US"/>
        </w:rPr>
      </w:pPr>
    </w:p>
    <w:p w14:paraId="1A0CBCEB" w14:textId="77777777" w:rsidR="00C51368" w:rsidRDefault="00E43BD9">
      <w:pPr>
        <w:pStyle w:val="HTMLPreformatted"/>
        <w:divId w:val="734357750"/>
        <w:rPr>
          <w:lang w:val="en-US"/>
        </w:rPr>
      </w:pPr>
      <w:r>
        <w:rPr>
          <w:lang w:val="en-US"/>
        </w:rPr>
        <w:t>&lt;!-- Observation, id = cholesterol --&gt;</w:t>
      </w:r>
    </w:p>
    <w:p w14:paraId="75B84468" w14:textId="77777777" w:rsidR="00C51368" w:rsidRDefault="00E43BD9">
      <w:pPr>
        <w:pStyle w:val="HTMLPreformatted"/>
        <w:divId w:val="734357750"/>
        <w:rPr>
          <w:lang w:val="en-US"/>
        </w:rPr>
      </w:pPr>
      <w:r>
        <w:rPr>
          <w:lang w:val="en-US"/>
        </w:rPr>
        <w:t>&lt;Observation xmlns="http://hl7.org/fhir"&gt;</w:t>
      </w:r>
    </w:p>
    <w:p w14:paraId="39253D19" w14:textId="77777777" w:rsidR="00C51368" w:rsidRDefault="00E43BD9">
      <w:pPr>
        <w:pStyle w:val="HTMLPreformatted"/>
        <w:divId w:val="734357750"/>
        <w:rPr>
          <w:lang w:val="en-US"/>
        </w:rPr>
      </w:pPr>
      <w:r>
        <w:rPr>
          <w:lang w:val="en-US"/>
        </w:rPr>
        <w:t xml:space="preserve">  &lt;!-- the observation starts with the name, as specified</w:t>
      </w:r>
    </w:p>
    <w:p w14:paraId="64A5B089" w14:textId="77777777" w:rsidR="00C51368" w:rsidRDefault="00E43BD9">
      <w:pPr>
        <w:pStyle w:val="HTMLPreformatted"/>
        <w:divId w:val="734357750"/>
        <w:rPr>
          <w:lang w:val="en-US"/>
        </w:rPr>
      </w:pPr>
      <w:r>
        <w:rPr>
          <w:lang w:val="en-US"/>
        </w:rPr>
        <w:t xml:space="preserve">    by the profile for the first slice  --&gt;</w:t>
      </w:r>
    </w:p>
    <w:p w14:paraId="43726A69" w14:textId="77777777" w:rsidR="00C51368" w:rsidRDefault="00E43BD9">
      <w:pPr>
        <w:pStyle w:val="HTMLPreformatted"/>
        <w:divId w:val="734357750"/>
        <w:rPr>
          <w:lang w:val="en-US"/>
        </w:rPr>
      </w:pPr>
      <w:r>
        <w:rPr>
          <w:lang w:val="en-US"/>
        </w:rPr>
        <w:t xml:space="preserve">  &lt;code&gt;</w:t>
      </w:r>
    </w:p>
    <w:p w14:paraId="1769148A" w14:textId="77777777" w:rsidR="00C51368" w:rsidRDefault="00E43BD9">
      <w:pPr>
        <w:pStyle w:val="HTMLPreformatted"/>
        <w:divId w:val="734357750"/>
        <w:rPr>
          <w:lang w:val="en-US"/>
        </w:rPr>
      </w:pPr>
      <w:r>
        <w:rPr>
          <w:lang w:val="en-US"/>
        </w:rPr>
        <w:t xml:space="preserve">    &lt;coding&gt;</w:t>
      </w:r>
    </w:p>
    <w:p w14:paraId="3545B62B" w14:textId="77777777" w:rsidR="00C51368" w:rsidRDefault="00E43BD9">
      <w:pPr>
        <w:pStyle w:val="HTMLPreformatted"/>
        <w:divId w:val="734357750"/>
        <w:rPr>
          <w:lang w:val="en-US"/>
        </w:rPr>
      </w:pPr>
      <w:r>
        <w:rPr>
          <w:lang w:val="en-US"/>
        </w:rPr>
        <w:t xml:space="preserve">      &lt;system value="http://loinc.org"/&gt;</w:t>
      </w:r>
    </w:p>
    <w:p w14:paraId="4E6A66C3" w14:textId="77777777" w:rsidR="00C51368" w:rsidRDefault="00E43BD9">
      <w:pPr>
        <w:pStyle w:val="HTMLPreformatted"/>
        <w:divId w:val="734357750"/>
        <w:rPr>
          <w:lang w:val="en-US"/>
        </w:rPr>
      </w:pPr>
      <w:r>
        <w:rPr>
          <w:lang w:val="en-US"/>
        </w:rPr>
        <w:t xml:space="preserve">      &lt;code value="35200-5"/&gt;</w:t>
      </w:r>
    </w:p>
    <w:p w14:paraId="62F52A31" w14:textId="77777777" w:rsidR="00C51368" w:rsidRDefault="00E43BD9">
      <w:pPr>
        <w:pStyle w:val="HTMLPreformatted"/>
        <w:divId w:val="734357750"/>
        <w:rPr>
          <w:lang w:val="en-US"/>
        </w:rPr>
      </w:pPr>
      <w:r>
        <w:rPr>
          <w:lang w:val="en-US"/>
        </w:rPr>
        <w:t xml:space="preserve">      &lt;display value="Cholesterol"/&gt;</w:t>
      </w:r>
    </w:p>
    <w:p w14:paraId="72609475" w14:textId="77777777" w:rsidR="00C51368" w:rsidRDefault="00E43BD9">
      <w:pPr>
        <w:pStyle w:val="HTMLPreformatted"/>
        <w:divId w:val="734357750"/>
        <w:rPr>
          <w:lang w:val="en-US"/>
        </w:rPr>
      </w:pPr>
      <w:r>
        <w:rPr>
          <w:lang w:val="en-US"/>
        </w:rPr>
        <w:t xml:space="preserve">    &lt;/coding&gt;</w:t>
      </w:r>
    </w:p>
    <w:p w14:paraId="7E2C339A" w14:textId="77777777" w:rsidR="00C51368" w:rsidRDefault="00E43BD9">
      <w:pPr>
        <w:pStyle w:val="HTMLPreformatted"/>
        <w:divId w:val="734357750"/>
        <w:rPr>
          <w:lang w:val="en-US"/>
        </w:rPr>
      </w:pPr>
      <w:r>
        <w:rPr>
          <w:lang w:val="en-US"/>
        </w:rPr>
        <w:t xml:space="preserve">  &lt;/code&gt;</w:t>
      </w:r>
    </w:p>
    <w:p w14:paraId="00C498C1" w14:textId="77777777" w:rsidR="00C51368" w:rsidRDefault="00E43BD9">
      <w:pPr>
        <w:pStyle w:val="HTMLPreformatted"/>
        <w:divId w:val="734357750"/>
        <w:rPr>
          <w:lang w:val="en-US"/>
        </w:rPr>
      </w:pPr>
      <w:r>
        <w:rPr>
          <w:lang w:val="en-US"/>
        </w:rPr>
        <w:t xml:space="preserve">  &lt;!-- snip --&gt;</w:t>
      </w:r>
    </w:p>
    <w:p w14:paraId="1124D6B1" w14:textId="77777777" w:rsidR="00C51368" w:rsidRDefault="00E43BD9">
      <w:pPr>
        <w:pStyle w:val="HTMLPreformatted"/>
        <w:divId w:val="734357750"/>
        <w:rPr>
          <w:lang w:val="en-US"/>
        </w:rPr>
      </w:pPr>
      <w:r>
        <w:rPr>
          <w:lang w:val="en-US"/>
        </w:rPr>
        <w:t>&lt;/Observation&gt;</w:t>
      </w:r>
    </w:p>
    <w:p w14:paraId="4D4D0F14" w14:textId="77777777" w:rsidR="00C51368" w:rsidRDefault="00C51368">
      <w:pPr>
        <w:pStyle w:val="HTMLPreformatted"/>
        <w:divId w:val="734357750"/>
        <w:rPr>
          <w:lang w:val="en-US"/>
        </w:rPr>
      </w:pPr>
    </w:p>
    <w:p w14:paraId="20486240" w14:textId="77777777" w:rsidR="00C51368" w:rsidRDefault="00E43BD9">
      <w:pPr>
        <w:pStyle w:val="HTMLPreformatted"/>
        <w:divId w:val="734357750"/>
        <w:rPr>
          <w:lang w:val="en-US"/>
        </w:rPr>
      </w:pPr>
      <w:r>
        <w:rPr>
          <w:lang w:val="en-US"/>
        </w:rPr>
        <w:t>&lt;!-- Observation, id = triglyceride --&gt;</w:t>
      </w:r>
    </w:p>
    <w:p w14:paraId="13EDE34E" w14:textId="77777777" w:rsidR="00C51368" w:rsidRDefault="00E43BD9">
      <w:pPr>
        <w:pStyle w:val="HTMLPreformatted"/>
        <w:divId w:val="734357750"/>
        <w:rPr>
          <w:lang w:val="en-US"/>
        </w:rPr>
      </w:pPr>
      <w:r>
        <w:rPr>
          <w:lang w:val="en-US"/>
        </w:rPr>
        <w:t>&lt;!-- this code matches the second slice. good --&gt;</w:t>
      </w:r>
    </w:p>
    <w:p w14:paraId="2835E7B3" w14:textId="77777777" w:rsidR="00C51368" w:rsidRDefault="00E43BD9">
      <w:pPr>
        <w:pStyle w:val="HTMLPreformatted"/>
        <w:divId w:val="734357750"/>
        <w:rPr>
          <w:lang w:val="en-US"/>
        </w:rPr>
      </w:pPr>
      <w:r>
        <w:rPr>
          <w:lang w:val="en-US"/>
        </w:rPr>
        <w:t>&lt;Observation xmlns="http://hl7.org/fhir"&gt;</w:t>
      </w:r>
    </w:p>
    <w:p w14:paraId="370698FE" w14:textId="77777777" w:rsidR="00C51368" w:rsidRDefault="00E43BD9">
      <w:pPr>
        <w:pStyle w:val="HTMLPreformatted"/>
        <w:divId w:val="734357750"/>
        <w:rPr>
          <w:lang w:val="en-US"/>
        </w:rPr>
      </w:pPr>
      <w:r>
        <w:rPr>
          <w:lang w:val="en-US"/>
        </w:rPr>
        <w:t xml:space="preserve">  &lt;code&gt;</w:t>
      </w:r>
    </w:p>
    <w:p w14:paraId="13280F62" w14:textId="77777777" w:rsidR="00C51368" w:rsidRDefault="00E43BD9">
      <w:pPr>
        <w:pStyle w:val="HTMLPreformatted"/>
        <w:divId w:val="734357750"/>
        <w:rPr>
          <w:lang w:val="en-US"/>
        </w:rPr>
      </w:pPr>
      <w:r>
        <w:rPr>
          <w:lang w:val="en-US"/>
        </w:rPr>
        <w:t xml:space="preserve">    &lt;coding&gt;</w:t>
      </w:r>
    </w:p>
    <w:p w14:paraId="02E2E48B" w14:textId="77777777" w:rsidR="00C51368" w:rsidRDefault="00E43BD9">
      <w:pPr>
        <w:pStyle w:val="HTMLPreformatted"/>
        <w:divId w:val="734357750"/>
        <w:rPr>
          <w:lang w:val="en-US"/>
        </w:rPr>
      </w:pPr>
      <w:r>
        <w:rPr>
          <w:lang w:val="en-US"/>
        </w:rPr>
        <w:t xml:space="preserve">      &lt;system value="http://loinc.org"/&gt;</w:t>
      </w:r>
    </w:p>
    <w:p w14:paraId="556655FA" w14:textId="77777777" w:rsidR="00C51368" w:rsidRDefault="00E43BD9">
      <w:pPr>
        <w:pStyle w:val="HTMLPreformatted"/>
        <w:divId w:val="734357750"/>
        <w:rPr>
          <w:lang w:val="en-US"/>
        </w:rPr>
      </w:pPr>
      <w:r>
        <w:rPr>
          <w:lang w:val="en-US"/>
        </w:rPr>
        <w:t xml:space="preserve">      &lt;code value="35217-9"/&gt;</w:t>
      </w:r>
    </w:p>
    <w:p w14:paraId="51FD3B7A" w14:textId="77777777" w:rsidR="00C51368" w:rsidRDefault="00E43BD9">
      <w:pPr>
        <w:pStyle w:val="HTMLPreformatted"/>
        <w:divId w:val="734357750"/>
        <w:rPr>
          <w:lang w:val="en-US"/>
        </w:rPr>
      </w:pPr>
      <w:r>
        <w:rPr>
          <w:lang w:val="en-US"/>
        </w:rPr>
        <w:t xml:space="preserve">      &lt;display value="Triglyceride"/&gt;</w:t>
      </w:r>
    </w:p>
    <w:p w14:paraId="7ADF9820" w14:textId="77777777" w:rsidR="00C51368" w:rsidRDefault="00E43BD9">
      <w:pPr>
        <w:pStyle w:val="HTMLPreformatted"/>
        <w:divId w:val="734357750"/>
        <w:rPr>
          <w:lang w:val="en-US"/>
        </w:rPr>
      </w:pPr>
      <w:r>
        <w:rPr>
          <w:lang w:val="en-US"/>
        </w:rPr>
        <w:t xml:space="preserve">    &lt;/coding&gt;</w:t>
      </w:r>
    </w:p>
    <w:p w14:paraId="6EDBF789" w14:textId="77777777" w:rsidR="00C51368" w:rsidRDefault="00E43BD9">
      <w:pPr>
        <w:pStyle w:val="HTMLPreformatted"/>
        <w:divId w:val="734357750"/>
        <w:rPr>
          <w:lang w:val="en-US"/>
        </w:rPr>
      </w:pPr>
      <w:r>
        <w:rPr>
          <w:lang w:val="en-US"/>
        </w:rPr>
        <w:t xml:space="preserve">  &lt;/code&gt;</w:t>
      </w:r>
    </w:p>
    <w:p w14:paraId="07B442FA" w14:textId="77777777" w:rsidR="00C51368" w:rsidRDefault="00E43BD9">
      <w:pPr>
        <w:pStyle w:val="HTMLPreformatted"/>
        <w:divId w:val="734357750"/>
        <w:rPr>
          <w:lang w:val="en-US"/>
        </w:rPr>
      </w:pPr>
      <w:r>
        <w:rPr>
          <w:lang w:val="en-US"/>
        </w:rPr>
        <w:t xml:space="preserve">  &lt;!-- snip --&gt;</w:t>
      </w:r>
    </w:p>
    <w:p w14:paraId="297A1C35" w14:textId="77777777" w:rsidR="00C51368" w:rsidRDefault="00E43BD9">
      <w:pPr>
        <w:pStyle w:val="HTMLPreformatted"/>
        <w:divId w:val="734357750"/>
        <w:rPr>
          <w:lang w:val="en-US"/>
        </w:rPr>
      </w:pPr>
      <w:r>
        <w:rPr>
          <w:lang w:val="en-US"/>
        </w:rPr>
        <w:t>&lt;/Observation&gt;</w:t>
      </w:r>
    </w:p>
    <w:p w14:paraId="4C98D73F" w14:textId="77777777" w:rsidR="00C51368" w:rsidRDefault="00C51368">
      <w:pPr>
        <w:pStyle w:val="HTMLPreformatted"/>
        <w:divId w:val="734357750"/>
        <w:rPr>
          <w:lang w:val="en-US"/>
        </w:rPr>
      </w:pPr>
    </w:p>
    <w:p w14:paraId="1E867C5B" w14:textId="77777777" w:rsidR="00C51368" w:rsidRDefault="00E43BD9">
      <w:pPr>
        <w:pStyle w:val="HTMLPreformatted"/>
        <w:divId w:val="734357750"/>
        <w:rPr>
          <w:lang w:val="en-US"/>
        </w:rPr>
      </w:pPr>
      <w:r>
        <w:rPr>
          <w:lang w:val="en-US"/>
        </w:rPr>
        <w:lastRenderedPageBreak/>
        <w:t>&lt;!-- Observation, id = hdlcholesterol --&gt;</w:t>
      </w:r>
    </w:p>
    <w:p w14:paraId="285D7B30" w14:textId="77777777" w:rsidR="00C51368" w:rsidRDefault="00E43BD9">
      <w:pPr>
        <w:pStyle w:val="HTMLPreformatted"/>
        <w:divId w:val="734357750"/>
        <w:rPr>
          <w:lang w:val="en-US"/>
        </w:rPr>
      </w:pPr>
      <w:r>
        <w:rPr>
          <w:lang w:val="en-US"/>
        </w:rPr>
        <w:t>&lt;!-- this code matches the fourth slice. good --&gt;</w:t>
      </w:r>
    </w:p>
    <w:p w14:paraId="254BA8E5" w14:textId="77777777" w:rsidR="00C51368" w:rsidRDefault="00E43BD9">
      <w:pPr>
        <w:pStyle w:val="HTMLPreformatted"/>
        <w:divId w:val="734357750"/>
        <w:rPr>
          <w:lang w:val="en-US"/>
        </w:rPr>
      </w:pPr>
      <w:r>
        <w:rPr>
          <w:lang w:val="en-US"/>
        </w:rPr>
        <w:t>&lt;Observation xmlns="http://hl7.org/fhir"&gt;</w:t>
      </w:r>
    </w:p>
    <w:p w14:paraId="629B2577" w14:textId="77777777" w:rsidR="00C51368" w:rsidRDefault="00E43BD9">
      <w:pPr>
        <w:pStyle w:val="HTMLPreformatted"/>
        <w:divId w:val="734357750"/>
        <w:rPr>
          <w:lang w:val="en-US"/>
        </w:rPr>
      </w:pPr>
      <w:r>
        <w:rPr>
          <w:lang w:val="en-US"/>
        </w:rPr>
        <w:t xml:space="preserve">  &lt;code&gt;</w:t>
      </w:r>
    </w:p>
    <w:p w14:paraId="74F942FC" w14:textId="77777777" w:rsidR="00C51368" w:rsidRDefault="00E43BD9">
      <w:pPr>
        <w:pStyle w:val="HTMLPreformatted"/>
        <w:divId w:val="734357750"/>
        <w:rPr>
          <w:lang w:val="en-US"/>
        </w:rPr>
      </w:pPr>
      <w:r>
        <w:rPr>
          <w:lang w:val="en-US"/>
        </w:rPr>
        <w:t xml:space="preserve">    &lt;coding&gt;</w:t>
      </w:r>
    </w:p>
    <w:p w14:paraId="198BA7F3" w14:textId="77777777" w:rsidR="00C51368" w:rsidRDefault="00E43BD9">
      <w:pPr>
        <w:pStyle w:val="HTMLPreformatted"/>
        <w:divId w:val="734357750"/>
        <w:rPr>
          <w:lang w:val="en-US"/>
        </w:rPr>
      </w:pPr>
      <w:r>
        <w:rPr>
          <w:lang w:val="en-US"/>
        </w:rPr>
        <w:t xml:space="preserve">      &lt;system value="http://loinc.org"/&gt;</w:t>
      </w:r>
    </w:p>
    <w:p w14:paraId="1DB6C60F" w14:textId="77777777" w:rsidR="00C51368" w:rsidRDefault="00E43BD9">
      <w:pPr>
        <w:pStyle w:val="HTMLPreformatted"/>
        <w:divId w:val="734357750"/>
        <w:rPr>
          <w:lang w:val="en-US"/>
        </w:rPr>
      </w:pPr>
      <w:r>
        <w:rPr>
          <w:lang w:val="en-US"/>
        </w:rPr>
        <w:t xml:space="preserve">      &lt;code value="2085-9"/&gt;</w:t>
      </w:r>
    </w:p>
    <w:p w14:paraId="07D8EA72" w14:textId="77777777" w:rsidR="00C51368" w:rsidRDefault="00E43BD9">
      <w:pPr>
        <w:pStyle w:val="HTMLPreformatted"/>
        <w:divId w:val="734357750"/>
        <w:rPr>
          <w:lang w:val="en-US"/>
        </w:rPr>
      </w:pPr>
      <w:r>
        <w:rPr>
          <w:lang w:val="en-US"/>
        </w:rPr>
        <w:t xml:space="preserve">      &lt;display value="HDL Cholesterol"/&gt;</w:t>
      </w:r>
    </w:p>
    <w:p w14:paraId="27A6C559" w14:textId="77777777" w:rsidR="00C51368" w:rsidRDefault="00E43BD9">
      <w:pPr>
        <w:pStyle w:val="HTMLPreformatted"/>
        <w:divId w:val="734357750"/>
        <w:rPr>
          <w:lang w:val="en-US"/>
        </w:rPr>
      </w:pPr>
      <w:r>
        <w:rPr>
          <w:lang w:val="en-US"/>
        </w:rPr>
        <w:t xml:space="preserve">    &lt;/coding&gt;</w:t>
      </w:r>
    </w:p>
    <w:p w14:paraId="43EDA812" w14:textId="77777777" w:rsidR="00C51368" w:rsidRDefault="00E43BD9">
      <w:pPr>
        <w:pStyle w:val="HTMLPreformatted"/>
        <w:divId w:val="734357750"/>
        <w:rPr>
          <w:lang w:val="en-US"/>
        </w:rPr>
      </w:pPr>
      <w:r>
        <w:rPr>
          <w:lang w:val="en-US"/>
        </w:rPr>
        <w:t xml:space="preserve">  &lt;/code&gt;</w:t>
      </w:r>
    </w:p>
    <w:p w14:paraId="0F5591FC" w14:textId="77777777" w:rsidR="00C51368" w:rsidRDefault="00E43BD9">
      <w:pPr>
        <w:pStyle w:val="HTMLPreformatted"/>
        <w:divId w:val="734357750"/>
        <w:rPr>
          <w:lang w:val="en-US"/>
        </w:rPr>
      </w:pPr>
      <w:r>
        <w:rPr>
          <w:lang w:val="en-US"/>
        </w:rPr>
        <w:t xml:space="preserve">  &lt;!-- snip --&gt;</w:t>
      </w:r>
    </w:p>
    <w:p w14:paraId="60CE230C" w14:textId="77777777" w:rsidR="00C51368" w:rsidRDefault="00E43BD9">
      <w:pPr>
        <w:pStyle w:val="HTMLPreformatted"/>
        <w:divId w:val="734357750"/>
        <w:rPr>
          <w:lang w:val="en-US"/>
        </w:rPr>
      </w:pPr>
      <w:r>
        <w:rPr>
          <w:lang w:val="en-US"/>
        </w:rPr>
        <w:t>&lt;/Observation&gt;</w:t>
      </w:r>
    </w:p>
    <w:p w14:paraId="5F236D88" w14:textId="77777777" w:rsidR="00C51368" w:rsidRDefault="00C51368">
      <w:pPr>
        <w:pStyle w:val="HTMLPreformatted"/>
        <w:divId w:val="734357750"/>
        <w:rPr>
          <w:lang w:val="en-US"/>
        </w:rPr>
      </w:pPr>
    </w:p>
    <w:p w14:paraId="6D2DE301" w14:textId="77777777" w:rsidR="00C51368" w:rsidRDefault="00E43BD9">
      <w:pPr>
        <w:pStyle w:val="HTMLPreformatted"/>
        <w:divId w:val="734357750"/>
        <w:rPr>
          <w:lang w:val="en-US"/>
        </w:rPr>
      </w:pPr>
      <w:r>
        <w:rPr>
          <w:lang w:val="en-US"/>
        </w:rPr>
        <w:t>&lt;!-- Observation, id = ldlcholesterol --&gt;</w:t>
      </w:r>
    </w:p>
    <w:p w14:paraId="146A8D16" w14:textId="77777777" w:rsidR="00C51368" w:rsidRDefault="00E43BD9">
      <w:pPr>
        <w:pStyle w:val="HTMLPreformatted"/>
        <w:divId w:val="734357750"/>
        <w:rPr>
          <w:lang w:val="en-US"/>
        </w:rPr>
      </w:pPr>
      <w:r>
        <w:rPr>
          <w:lang w:val="en-US"/>
        </w:rPr>
        <w:t>&lt;!-- this code matches the third slice. good --&gt;</w:t>
      </w:r>
    </w:p>
    <w:p w14:paraId="56B331E0" w14:textId="77777777" w:rsidR="00C51368" w:rsidRDefault="00E43BD9">
      <w:pPr>
        <w:pStyle w:val="HTMLPreformatted"/>
        <w:divId w:val="734357750"/>
        <w:rPr>
          <w:lang w:val="en-US"/>
        </w:rPr>
      </w:pPr>
      <w:r>
        <w:rPr>
          <w:lang w:val="en-US"/>
        </w:rPr>
        <w:t>&lt;Observation id="ldlcholesterol"&gt;</w:t>
      </w:r>
    </w:p>
    <w:p w14:paraId="338D30A6" w14:textId="77777777" w:rsidR="00C51368" w:rsidRDefault="00E43BD9">
      <w:pPr>
        <w:pStyle w:val="HTMLPreformatted"/>
        <w:divId w:val="734357750"/>
        <w:rPr>
          <w:lang w:val="en-US"/>
        </w:rPr>
      </w:pPr>
      <w:r>
        <w:rPr>
          <w:lang w:val="en-US"/>
        </w:rPr>
        <w:t xml:space="preserve">  &lt;code&gt;</w:t>
      </w:r>
    </w:p>
    <w:p w14:paraId="4A9014B7" w14:textId="77777777" w:rsidR="00C51368" w:rsidRDefault="00E43BD9">
      <w:pPr>
        <w:pStyle w:val="HTMLPreformatted"/>
        <w:divId w:val="734357750"/>
        <w:rPr>
          <w:lang w:val="en-US"/>
        </w:rPr>
      </w:pPr>
      <w:r>
        <w:rPr>
          <w:lang w:val="en-US"/>
        </w:rPr>
        <w:t xml:space="preserve">    &lt;coding&gt;</w:t>
      </w:r>
    </w:p>
    <w:p w14:paraId="1477841A" w14:textId="77777777" w:rsidR="00C51368" w:rsidRDefault="00E43BD9">
      <w:pPr>
        <w:pStyle w:val="HTMLPreformatted"/>
        <w:divId w:val="734357750"/>
        <w:rPr>
          <w:lang w:val="en-US"/>
        </w:rPr>
      </w:pPr>
      <w:r>
        <w:rPr>
          <w:lang w:val="en-US"/>
        </w:rPr>
        <w:t xml:space="preserve">      &lt;system value="http://loinc.org"/&gt;</w:t>
      </w:r>
    </w:p>
    <w:p w14:paraId="4813A832" w14:textId="77777777" w:rsidR="00C51368" w:rsidRDefault="00E43BD9">
      <w:pPr>
        <w:pStyle w:val="HTMLPreformatted"/>
        <w:divId w:val="734357750"/>
        <w:rPr>
          <w:lang w:val="en-US"/>
        </w:rPr>
      </w:pPr>
      <w:r>
        <w:rPr>
          <w:lang w:val="en-US"/>
        </w:rPr>
        <w:t xml:space="preserve">      &lt;code value="13457-7"/&gt;</w:t>
      </w:r>
    </w:p>
    <w:p w14:paraId="35285C55" w14:textId="77777777" w:rsidR="00C51368" w:rsidRDefault="00E43BD9">
      <w:pPr>
        <w:pStyle w:val="HTMLPreformatted"/>
        <w:divId w:val="734357750"/>
        <w:rPr>
          <w:lang w:val="en-US"/>
        </w:rPr>
      </w:pPr>
      <w:r>
        <w:rPr>
          <w:lang w:val="en-US"/>
        </w:rPr>
        <w:t xml:space="preserve">      &lt;display value="LDL Chol. (Calc)"/&gt;</w:t>
      </w:r>
    </w:p>
    <w:p w14:paraId="686AFE5F" w14:textId="77777777" w:rsidR="00C51368" w:rsidRDefault="00E43BD9">
      <w:pPr>
        <w:pStyle w:val="HTMLPreformatted"/>
        <w:divId w:val="734357750"/>
        <w:rPr>
          <w:lang w:val="en-US"/>
        </w:rPr>
      </w:pPr>
      <w:r>
        <w:rPr>
          <w:lang w:val="en-US"/>
        </w:rPr>
        <w:t xml:space="preserve">    &lt;/coding&gt;</w:t>
      </w:r>
    </w:p>
    <w:p w14:paraId="6BAD6604" w14:textId="77777777" w:rsidR="00C51368" w:rsidRDefault="00E43BD9">
      <w:pPr>
        <w:pStyle w:val="HTMLPreformatted"/>
        <w:divId w:val="734357750"/>
        <w:rPr>
          <w:lang w:val="en-US"/>
        </w:rPr>
      </w:pPr>
      <w:r>
        <w:rPr>
          <w:lang w:val="en-US"/>
        </w:rPr>
        <w:t xml:space="preserve">  &lt;/code&gt;</w:t>
      </w:r>
    </w:p>
    <w:p w14:paraId="762F89AE" w14:textId="77777777" w:rsidR="00C51368" w:rsidRDefault="00E43BD9">
      <w:pPr>
        <w:pStyle w:val="HTMLPreformatted"/>
        <w:divId w:val="734357750"/>
        <w:rPr>
          <w:lang w:val="en-US"/>
        </w:rPr>
      </w:pPr>
      <w:r>
        <w:rPr>
          <w:lang w:val="en-US"/>
        </w:rPr>
        <w:t xml:space="preserve">  &lt;!-- snip --&gt;</w:t>
      </w:r>
    </w:p>
    <w:p w14:paraId="18C1DD83" w14:textId="77777777" w:rsidR="00C51368" w:rsidRDefault="00E43BD9">
      <w:pPr>
        <w:pStyle w:val="HTMLPreformatted"/>
        <w:divId w:val="734357750"/>
        <w:rPr>
          <w:lang w:val="en-US"/>
        </w:rPr>
      </w:pPr>
      <w:r>
        <w:rPr>
          <w:lang w:val="en-US"/>
        </w:rPr>
        <w:t>&lt;/Observation&gt;</w:t>
      </w:r>
    </w:p>
    <w:p w14:paraId="605BA375" w14:textId="77777777" w:rsidR="00C51368" w:rsidRDefault="00E43BD9">
      <w:pPr>
        <w:pStyle w:val="NormalWeb"/>
        <w:divId w:val="1028028047"/>
        <w:rPr>
          <w:lang w:val="en-US"/>
        </w:rPr>
      </w:pPr>
      <w:r>
        <w:rPr>
          <w:lang w:val="en-US"/>
        </w:rPr>
        <w:t xml:space="preserve">Note that this version isn't valid, because the slices are not in the correct order: </w:t>
      </w:r>
    </w:p>
    <w:p w14:paraId="369ABA89" w14:textId="77777777" w:rsidR="00C51368" w:rsidRDefault="00C51368">
      <w:pPr>
        <w:pStyle w:val="HTMLPreformatted"/>
        <w:divId w:val="1155607282"/>
        <w:rPr>
          <w:lang w:val="en-US"/>
        </w:rPr>
      </w:pPr>
    </w:p>
    <w:p w14:paraId="68F2FD59" w14:textId="77777777" w:rsidR="00C51368" w:rsidRDefault="00E43BD9">
      <w:pPr>
        <w:pStyle w:val="HTMLPreformatted"/>
        <w:divId w:val="1155607282"/>
        <w:rPr>
          <w:lang w:val="en-US"/>
        </w:rPr>
      </w:pPr>
      <w:r>
        <w:rPr>
          <w:lang w:val="en-US"/>
        </w:rPr>
        <w:t>&lt;!-- first, the diagnostic report --&gt;</w:t>
      </w:r>
    </w:p>
    <w:p w14:paraId="4CEE2888" w14:textId="77777777" w:rsidR="00C51368" w:rsidRDefault="00E43BD9">
      <w:pPr>
        <w:pStyle w:val="HTMLPreformatted"/>
        <w:divId w:val="1155607282"/>
        <w:rPr>
          <w:lang w:val="en-US"/>
        </w:rPr>
      </w:pPr>
      <w:r>
        <w:rPr>
          <w:lang w:val="en-US"/>
        </w:rPr>
        <w:t>&lt;DiagnosticReport xmlns="http://hl7.org/fhir"&gt;</w:t>
      </w:r>
    </w:p>
    <w:p w14:paraId="6795C424" w14:textId="77777777" w:rsidR="00C51368" w:rsidRDefault="00E43BD9">
      <w:pPr>
        <w:pStyle w:val="HTMLPreformatted"/>
        <w:divId w:val="1155607282"/>
        <w:rPr>
          <w:lang w:val="en-US"/>
        </w:rPr>
      </w:pPr>
      <w:r>
        <w:rPr>
          <w:lang w:val="en-US"/>
        </w:rPr>
        <w:t xml:space="preserve">  &lt;!-- snip --&gt;</w:t>
      </w:r>
    </w:p>
    <w:p w14:paraId="77929801" w14:textId="77777777" w:rsidR="00C51368" w:rsidRDefault="00E43BD9">
      <w:pPr>
        <w:pStyle w:val="HTMLPreformatted"/>
        <w:divId w:val="1155607282"/>
        <w:rPr>
          <w:lang w:val="en-US"/>
        </w:rPr>
      </w:pPr>
      <w:r>
        <w:rPr>
          <w:lang w:val="en-US"/>
        </w:rPr>
        <w:t xml:space="preserve">  &lt;!-- here's the set of results. We don't know what</w:t>
      </w:r>
    </w:p>
    <w:p w14:paraId="4DDE5307" w14:textId="77777777" w:rsidR="00C51368" w:rsidRDefault="00E43BD9">
      <w:pPr>
        <w:pStyle w:val="HTMLPreformatted"/>
        <w:divId w:val="1155607282"/>
        <w:rPr>
          <w:lang w:val="en-US"/>
        </w:rPr>
      </w:pPr>
      <w:r>
        <w:rPr>
          <w:lang w:val="en-US"/>
        </w:rPr>
        <w:t xml:space="preserve">    slices they are or anything until we go off, find</w:t>
      </w:r>
    </w:p>
    <w:p w14:paraId="65240656" w14:textId="77777777" w:rsidR="00C51368" w:rsidRDefault="00E43BD9">
      <w:pPr>
        <w:pStyle w:val="HTMLPreformatted"/>
        <w:divId w:val="1155607282"/>
        <w:rPr>
          <w:lang w:val="en-US"/>
        </w:rPr>
      </w:pPr>
      <w:r>
        <w:rPr>
          <w:lang w:val="en-US"/>
        </w:rPr>
        <w:t xml:space="preserve">    the references, and look in them --&gt;</w:t>
      </w:r>
    </w:p>
    <w:p w14:paraId="3214066E" w14:textId="77777777" w:rsidR="00C51368" w:rsidRDefault="00E43BD9">
      <w:pPr>
        <w:pStyle w:val="HTMLPreformatted"/>
        <w:divId w:val="1155607282"/>
        <w:rPr>
          <w:lang w:val="en-US"/>
        </w:rPr>
      </w:pPr>
      <w:r>
        <w:rPr>
          <w:lang w:val="en-US"/>
        </w:rPr>
        <w:t xml:space="preserve">  &lt;result&gt;</w:t>
      </w:r>
    </w:p>
    <w:p w14:paraId="45478719" w14:textId="77777777" w:rsidR="00C51368" w:rsidRDefault="00E43BD9">
      <w:pPr>
        <w:pStyle w:val="HTMLPreformatted"/>
        <w:divId w:val="1155607282"/>
        <w:rPr>
          <w:lang w:val="en-US"/>
        </w:rPr>
      </w:pPr>
      <w:r>
        <w:rPr>
          <w:lang w:val="en-US"/>
        </w:rPr>
        <w:t xml:space="preserve">    &lt;reference value="Observation/cholesterol"/&gt;</w:t>
      </w:r>
    </w:p>
    <w:p w14:paraId="64169B74" w14:textId="77777777" w:rsidR="00C51368" w:rsidRDefault="00E43BD9">
      <w:pPr>
        <w:pStyle w:val="HTMLPreformatted"/>
        <w:divId w:val="1155607282"/>
        <w:rPr>
          <w:lang w:val="en-US"/>
        </w:rPr>
      </w:pPr>
      <w:r>
        <w:rPr>
          <w:lang w:val="en-US"/>
        </w:rPr>
        <w:t xml:space="preserve">  &lt;/result&gt;</w:t>
      </w:r>
    </w:p>
    <w:p w14:paraId="52569505" w14:textId="77777777" w:rsidR="00C51368" w:rsidRDefault="00E43BD9">
      <w:pPr>
        <w:pStyle w:val="HTMLPreformatted"/>
        <w:divId w:val="1155607282"/>
        <w:rPr>
          <w:lang w:val="en-US"/>
        </w:rPr>
      </w:pPr>
      <w:r>
        <w:rPr>
          <w:lang w:val="en-US"/>
        </w:rPr>
        <w:t xml:space="preserve">  &lt;result&gt;</w:t>
      </w:r>
    </w:p>
    <w:p w14:paraId="5E9FBF86" w14:textId="77777777" w:rsidR="00C51368" w:rsidRDefault="00E43BD9">
      <w:pPr>
        <w:pStyle w:val="HTMLPreformatted"/>
        <w:divId w:val="1155607282"/>
        <w:rPr>
          <w:lang w:val="en-US"/>
        </w:rPr>
      </w:pPr>
      <w:r>
        <w:rPr>
          <w:lang w:val="en-US"/>
        </w:rPr>
        <w:t xml:space="preserve">    &lt;reference value="Observation/triglyceride"/&gt;</w:t>
      </w:r>
    </w:p>
    <w:p w14:paraId="3183684C" w14:textId="77777777" w:rsidR="00C51368" w:rsidRDefault="00E43BD9">
      <w:pPr>
        <w:pStyle w:val="HTMLPreformatted"/>
        <w:divId w:val="1155607282"/>
        <w:rPr>
          <w:lang w:val="en-US"/>
        </w:rPr>
      </w:pPr>
      <w:r>
        <w:rPr>
          <w:lang w:val="en-US"/>
        </w:rPr>
        <w:t xml:space="preserve">  &lt;/result&gt;</w:t>
      </w:r>
    </w:p>
    <w:p w14:paraId="194505AD" w14:textId="77777777" w:rsidR="00C51368" w:rsidRDefault="00E43BD9">
      <w:pPr>
        <w:pStyle w:val="HTMLPreformatted"/>
        <w:divId w:val="1155607282"/>
        <w:rPr>
          <w:lang w:val="en-US"/>
        </w:rPr>
      </w:pPr>
      <w:r>
        <w:rPr>
          <w:lang w:val="en-US"/>
        </w:rPr>
        <w:t xml:space="preserve">  &lt;result&gt;</w:t>
      </w:r>
    </w:p>
    <w:p w14:paraId="07F77E11" w14:textId="77777777" w:rsidR="00C51368" w:rsidRDefault="00E43BD9">
      <w:pPr>
        <w:pStyle w:val="HTMLPreformatted"/>
        <w:divId w:val="1155607282"/>
        <w:rPr>
          <w:lang w:val="en-US"/>
        </w:rPr>
      </w:pPr>
      <w:r>
        <w:rPr>
          <w:lang w:val="en-US"/>
        </w:rPr>
        <w:t xml:space="preserve">    &lt;reference value="Observation/hdlcholesterol"/&gt;</w:t>
      </w:r>
    </w:p>
    <w:p w14:paraId="3CABF8D7" w14:textId="77777777" w:rsidR="00C51368" w:rsidRDefault="00E43BD9">
      <w:pPr>
        <w:pStyle w:val="HTMLPreformatted"/>
        <w:divId w:val="1155607282"/>
        <w:rPr>
          <w:lang w:val="en-US"/>
        </w:rPr>
      </w:pPr>
      <w:r>
        <w:rPr>
          <w:lang w:val="en-US"/>
        </w:rPr>
        <w:t xml:space="preserve">  &lt;/result&gt;</w:t>
      </w:r>
    </w:p>
    <w:p w14:paraId="2C761F75" w14:textId="77777777" w:rsidR="00C51368" w:rsidRDefault="00E43BD9">
      <w:pPr>
        <w:pStyle w:val="HTMLPreformatted"/>
        <w:divId w:val="1155607282"/>
        <w:rPr>
          <w:lang w:val="en-US"/>
        </w:rPr>
      </w:pPr>
      <w:r>
        <w:rPr>
          <w:lang w:val="en-US"/>
        </w:rPr>
        <w:t xml:space="preserve">  &lt;result&gt;</w:t>
      </w:r>
    </w:p>
    <w:p w14:paraId="4AA18CB1" w14:textId="77777777" w:rsidR="00C51368" w:rsidRDefault="00E43BD9">
      <w:pPr>
        <w:pStyle w:val="HTMLPreformatted"/>
        <w:divId w:val="1155607282"/>
        <w:rPr>
          <w:lang w:val="en-US"/>
        </w:rPr>
      </w:pPr>
      <w:r>
        <w:rPr>
          <w:lang w:val="en-US"/>
        </w:rPr>
        <w:t xml:space="preserve">    &lt;reference value="Observation/ldlcholesterol"/&gt;</w:t>
      </w:r>
    </w:p>
    <w:p w14:paraId="329F3D31" w14:textId="77777777" w:rsidR="00C51368" w:rsidRDefault="00E43BD9">
      <w:pPr>
        <w:pStyle w:val="HTMLPreformatted"/>
        <w:divId w:val="1155607282"/>
        <w:rPr>
          <w:lang w:val="en-US"/>
        </w:rPr>
      </w:pPr>
      <w:r>
        <w:rPr>
          <w:lang w:val="en-US"/>
        </w:rPr>
        <w:t xml:space="preserve">  &lt;/result&gt;</w:t>
      </w:r>
    </w:p>
    <w:p w14:paraId="21FB40F1" w14:textId="77777777" w:rsidR="00C51368" w:rsidRDefault="00E43BD9">
      <w:pPr>
        <w:pStyle w:val="HTMLPreformatted"/>
        <w:divId w:val="1155607282"/>
        <w:rPr>
          <w:lang w:val="en-US"/>
        </w:rPr>
      </w:pPr>
      <w:r>
        <w:rPr>
          <w:lang w:val="en-US"/>
        </w:rPr>
        <w:t xml:space="preserve">  &lt;!-- snip --&gt;</w:t>
      </w:r>
    </w:p>
    <w:p w14:paraId="3EF7239C" w14:textId="77777777" w:rsidR="00C51368" w:rsidRDefault="00E43BD9">
      <w:pPr>
        <w:pStyle w:val="HTMLPreformatted"/>
        <w:divId w:val="1155607282"/>
        <w:rPr>
          <w:lang w:val="en-US"/>
        </w:rPr>
      </w:pPr>
      <w:r>
        <w:rPr>
          <w:lang w:val="en-US"/>
        </w:rPr>
        <w:t>&lt;/DiagnosticReport&gt;</w:t>
      </w:r>
    </w:p>
    <w:p w14:paraId="2A1DEB25" w14:textId="77777777"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14:paraId="58D2AB41" w14:textId="77777777"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14:paraId="2500BB06"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14:paraId="2813A9ED"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14:paraId="156AAD49" w14:textId="77777777"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14:paraId="3886883C" w14:textId="77777777"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14:paraId="1C2540EA" w14:textId="77777777"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14:paraId="5C37FFB0" w14:textId="77777777"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14:paraId="6B58E2FE" w14:textId="77777777" w:rsidR="00C51368" w:rsidRDefault="00E43BD9">
      <w:pPr>
        <w:pStyle w:val="NormalWeb"/>
        <w:divId w:val="1028028047"/>
        <w:rPr>
          <w:lang w:val="en-US"/>
        </w:rPr>
      </w:pPr>
      <w:r>
        <w:rPr>
          <w:lang w:val="en-US"/>
        </w:rPr>
        <w:t xml:space="preserve">An example of a Composition that meets these rules: </w:t>
      </w:r>
    </w:p>
    <w:p w14:paraId="4C09253B" w14:textId="77777777" w:rsidR="00C51368" w:rsidRDefault="00C51368">
      <w:pPr>
        <w:pStyle w:val="HTMLPreformatted"/>
        <w:divId w:val="1028028047"/>
        <w:rPr>
          <w:lang w:val="en-US"/>
        </w:rPr>
      </w:pPr>
    </w:p>
    <w:p w14:paraId="15E6251F" w14:textId="77777777" w:rsidR="00C51368" w:rsidRDefault="00E43BD9">
      <w:pPr>
        <w:pStyle w:val="HTMLPreformatted"/>
        <w:divId w:val="1028028047"/>
        <w:rPr>
          <w:lang w:val="en-US"/>
        </w:rPr>
      </w:pPr>
      <w:r>
        <w:rPr>
          <w:lang w:val="en-US"/>
        </w:rPr>
        <w:t xml:space="preserve">&lt;Composition&gt;                         </w:t>
      </w:r>
    </w:p>
    <w:p w14:paraId="392AE430" w14:textId="77777777" w:rsidR="00C51368" w:rsidRDefault="00E43BD9">
      <w:pPr>
        <w:pStyle w:val="HTMLPreformatted"/>
        <w:divId w:val="1028028047"/>
        <w:rPr>
          <w:lang w:val="en-US"/>
        </w:rPr>
      </w:pPr>
      <w:r>
        <w:rPr>
          <w:lang w:val="en-US"/>
        </w:rPr>
        <w:t>... snip ...</w:t>
      </w:r>
    </w:p>
    <w:p w14:paraId="3D80DBAE" w14:textId="77777777" w:rsidR="00C51368" w:rsidRDefault="00E43BD9">
      <w:pPr>
        <w:pStyle w:val="HTMLPreformatted"/>
        <w:divId w:val="1028028047"/>
        <w:rPr>
          <w:lang w:val="en-US"/>
        </w:rPr>
      </w:pPr>
      <w:r>
        <w:rPr>
          <w:lang w:val="en-US"/>
        </w:rPr>
        <w:t xml:space="preserve">  &lt;section&gt;                       </w:t>
      </w:r>
    </w:p>
    <w:p w14:paraId="13787EAD" w14:textId="77777777" w:rsidR="00C51368" w:rsidRDefault="00E43BD9">
      <w:pPr>
        <w:pStyle w:val="HTMLPreformatted"/>
        <w:divId w:val="1028028047"/>
        <w:rPr>
          <w:lang w:val="en-US"/>
        </w:rPr>
      </w:pPr>
      <w:r>
        <w:rPr>
          <w:lang w:val="en-US"/>
        </w:rPr>
        <w:t xml:space="preserve">    &lt;code&gt;                       </w:t>
      </w:r>
    </w:p>
    <w:p w14:paraId="10A06BDF" w14:textId="77777777" w:rsidR="00C51368" w:rsidRDefault="00E43BD9">
      <w:pPr>
        <w:pStyle w:val="HTMLPreformatted"/>
        <w:divId w:val="1028028047"/>
        <w:rPr>
          <w:lang w:val="en-US"/>
        </w:rPr>
      </w:pPr>
      <w:r>
        <w:rPr>
          <w:lang w:val="en-US"/>
        </w:rPr>
        <w:t xml:space="preserve">      &lt;coding&gt;                       </w:t>
      </w:r>
    </w:p>
    <w:p w14:paraId="75570640" w14:textId="77777777" w:rsidR="00C51368" w:rsidRDefault="00E43BD9">
      <w:pPr>
        <w:pStyle w:val="HTMLPreformatted"/>
        <w:divId w:val="1028028047"/>
        <w:rPr>
          <w:lang w:val="en-US"/>
        </w:rPr>
      </w:pPr>
      <w:r>
        <w:rPr>
          <w:lang w:val="en-US"/>
        </w:rPr>
        <w:t xml:space="preserve">        &lt;system value="http://loinc.org" /&gt;      </w:t>
      </w:r>
    </w:p>
    <w:p w14:paraId="2697C6F4" w14:textId="77777777" w:rsidR="00C51368" w:rsidRDefault="00E43BD9">
      <w:pPr>
        <w:pStyle w:val="HTMLPreformatted"/>
        <w:divId w:val="1028028047"/>
        <w:rPr>
          <w:lang w:val="en-US"/>
        </w:rPr>
      </w:pPr>
      <w:r>
        <w:rPr>
          <w:lang w:val="en-US"/>
        </w:rPr>
        <w:t xml:space="preserve">        &lt;use value="29299-5" /&gt;          </w:t>
      </w:r>
    </w:p>
    <w:p w14:paraId="27B8424D" w14:textId="77777777" w:rsidR="00C51368" w:rsidRDefault="00E43BD9">
      <w:pPr>
        <w:pStyle w:val="HTMLPreformatted"/>
        <w:divId w:val="1028028047"/>
        <w:rPr>
          <w:lang w:val="en-US"/>
        </w:rPr>
      </w:pPr>
      <w:r>
        <w:rPr>
          <w:lang w:val="en-US"/>
        </w:rPr>
        <w:t xml:space="preserve">        &lt;value value="Reason for visit Narrative" /&gt;  </w:t>
      </w:r>
    </w:p>
    <w:p w14:paraId="62D45EA2" w14:textId="77777777" w:rsidR="00C51368" w:rsidRDefault="00E43BD9">
      <w:pPr>
        <w:pStyle w:val="HTMLPreformatted"/>
        <w:divId w:val="1028028047"/>
        <w:rPr>
          <w:lang w:val="en-US"/>
        </w:rPr>
      </w:pPr>
      <w:r>
        <w:rPr>
          <w:lang w:val="en-US"/>
        </w:rPr>
        <w:t xml:space="preserve">      &lt;/coding&gt;                       </w:t>
      </w:r>
    </w:p>
    <w:p w14:paraId="083F64D1" w14:textId="77777777" w:rsidR="00C51368" w:rsidRDefault="00E43BD9">
      <w:pPr>
        <w:pStyle w:val="HTMLPreformatted"/>
        <w:divId w:val="1028028047"/>
        <w:rPr>
          <w:lang w:val="en-US"/>
        </w:rPr>
      </w:pPr>
      <w:r>
        <w:rPr>
          <w:lang w:val="en-US"/>
        </w:rPr>
        <w:t xml:space="preserve">    &lt;/code&gt;                       </w:t>
      </w:r>
    </w:p>
    <w:p w14:paraId="030B51FD" w14:textId="77777777" w:rsidR="00C51368" w:rsidRDefault="00E43BD9">
      <w:pPr>
        <w:pStyle w:val="HTMLPreformatted"/>
        <w:divId w:val="1028028047"/>
        <w:rPr>
          <w:lang w:val="en-US"/>
        </w:rPr>
      </w:pPr>
      <w:r>
        <w:rPr>
          <w:lang w:val="en-US"/>
        </w:rPr>
        <w:t xml:space="preserve">    ... snip ...</w:t>
      </w:r>
    </w:p>
    <w:p w14:paraId="645502E4" w14:textId="77777777" w:rsidR="00C51368" w:rsidRDefault="00E43BD9">
      <w:pPr>
        <w:pStyle w:val="HTMLPreformatted"/>
        <w:divId w:val="1028028047"/>
        <w:rPr>
          <w:lang w:val="en-US"/>
        </w:rPr>
      </w:pPr>
      <w:r>
        <w:rPr>
          <w:lang w:val="en-US"/>
        </w:rPr>
        <w:t xml:space="preserve">  &lt;/section&gt;</w:t>
      </w:r>
    </w:p>
    <w:p w14:paraId="2C5CD693" w14:textId="77777777" w:rsidR="00C51368" w:rsidRDefault="00E43BD9">
      <w:pPr>
        <w:pStyle w:val="HTMLPreformatted"/>
        <w:divId w:val="1028028047"/>
        <w:rPr>
          <w:lang w:val="en-US"/>
        </w:rPr>
      </w:pPr>
      <w:r>
        <w:rPr>
          <w:lang w:val="en-US"/>
        </w:rPr>
        <w:t xml:space="preserve">  &lt;section&gt;                       </w:t>
      </w:r>
    </w:p>
    <w:p w14:paraId="00A0858C" w14:textId="77777777" w:rsidR="00C51368" w:rsidRDefault="00E43BD9">
      <w:pPr>
        <w:pStyle w:val="HTMLPreformatted"/>
        <w:divId w:val="1028028047"/>
        <w:rPr>
          <w:lang w:val="en-US"/>
        </w:rPr>
      </w:pPr>
      <w:r>
        <w:rPr>
          <w:lang w:val="en-US"/>
        </w:rPr>
        <w:t xml:space="preserve">    &lt;code&gt;                       </w:t>
      </w:r>
    </w:p>
    <w:p w14:paraId="292FEB8E" w14:textId="77777777" w:rsidR="00C51368" w:rsidRDefault="00E43BD9">
      <w:pPr>
        <w:pStyle w:val="HTMLPreformatted"/>
        <w:divId w:val="1028028047"/>
        <w:rPr>
          <w:lang w:val="en-US"/>
        </w:rPr>
      </w:pPr>
      <w:r>
        <w:rPr>
          <w:lang w:val="en-US"/>
        </w:rPr>
        <w:t xml:space="preserve">      &lt;coding&gt;                       </w:t>
      </w:r>
    </w:p>
    <w:p w14:paraId="2E6C7A0F" w14:textId="77777777" w:rsidR="00C51368" w:rsidRDefault="00E43BD9">
      <w:pPr>
        <w:pStyle w:val="HTMLPreformatted"/>
        <w:divId w:val="1028028047"/>
        <w:rPr>
          <w:lang w:val="en-US"/>
        </w:rPr>
      </w:pPr>
      <w:r>
        <w:rPr>
          <w:lang w:val="en-US"/>
        </w:rPr>
        <w:t xml:space="preserve">        &lt;system value="http://loinc.org" /&gt;      </w:t>
      </w:r>
    </w:p>
    <w:p w14:paraId="12935DC4" w14:textId="77777777" w:rsidR="00C51368" w:rsidRDefault="00E43BD9">
      <w:pPr>
        <w:pStyle w:val="HTMLPreformatted"/>
        <w:divId w:val="1028028047"/>
        <w:rPr>
          <w:lang w:val="en-US"/>
        </w:rPr>
      </w:pPr>
      <w:r>
        <w:rPr>
          <w:lang w:val="en-US"/>
        </w:rPr>
        <w:t xml:space="preserve">        &lt;use value="46057-6" /&gt;          </w:t>
      </w:r>
    </w:p>
    <w:p w14:paraId="3A80EEE6" w14:textId="77777777" w:rsidR="00C51368" w:rsidRDefault="00E43BD9">
      <w:pPr>
        <w:pStyle w:val="HTMLPreformatted"/>
        <w:divId w:val="1028028047"/>
        <w:rPr>
          <w:lang w:val="en-US"/>
        </w:rPr>
      </w:pPr>
      <w:r>
        <w:rPr>
          <w:lang w:val="en-US"/>
        </w:rPr>
        <w:t xml:space="preserve">        &lt;value value="Medications section" /&gt;  </w:t>
      </w:r>
    </w:p>
    <w:p w14:paraId="7F59C2B5" w14:textId="77777777" w:rsidR="00C51368" w:rsidRDefault="00E43BD9">
      <w:pPr>
        <w:pStyle w:val="HTMLPreformatted"/>
        <w:divId w:val="1028028047"/>
        <w:rPr>
          <w:lang w:val="en-US"/>
        </w:rPr>
      </w:pPr>
      <w:r>
        <w:rPr>
          <w:lang w:val="en-US"/>
        </w:rPr>
        <w:t xml:space="preserve">      &lt;/coding&gt;                       </w:t>
      </w:r>
    </w:p>
    <w:p w14:paraId="318F977C" w14:textId="77777777" w:rsidR="00C51368" w:rsidRDefault="00E43BD9">
      <w:pPr>
        <w:pStyle w:val="HTMLPreformatted"/>
        <w:divId w:val="1028028047"/>
        <w:rPr>
          <w:lang w:val="en-US"/>
        </w:rPr>
      </w:pPr>
      <w:r>
        <w:rPr>
          <w:lang w:val="en-US"/>
        </w:rPr>
        <w:t xml:space="preserve">    &lt;/code&gt;                       </w:t>
      </w:r>
    </w:p>
    <w:p w14:paraId="6CB34217" w14:textId="77777777" w:rsidR="00C51368" w:rsidRDefault="00E43BD9">
      <w:pPr>
        <w:pStyle w:val="HTMLPreformatted"/>
        <w:divId w:val="1028028047"/>
        <w:rPr>
          <w:lang w:val="en-US"/>
        </w:rPr>
      </w:pPr>
      <w:r>
        <w:rPr>
          <w:lang w:val="en-US"/>
        </w:rPr>
        <w:t xml:space="preserve">    ... snip ...</w:t>
      </w:r>
    </w:p>
    <w:p w14:paraId="33FB6896" w14:textId="77777777" w:rsidR="00C51368" w:rsidRDefault="00E43BD9">
      <w:pPr>
        <w:pStyle w:val="HTMLPreformatted"/>
        <w:divId w:val="1028028047"/>
        <w:rPr>
          <w:lang w:val="en-US"/>
        </w:rPr>
      </w:pPr>
      <w:r>
        <w:rPr>
          <w:lang w:val="en-US"/>
        </w:rPr>
        <w:t xml:space="preserve">    &lt;section&gt;                       </w:t>
      </w:r>
    </w:p>
    <w:p w14:paraId="4EE822A0" w14:textId="77777777" w:rsidR="00C51368" w:rsidRDefault="00E43BD9">
      <w:pPr>
        <w:pStyle w:val="HTMLPreformatted"/>
        <w:divId w:val="1028028047"/>
        <w:rPr>
          <w:lang w:val="en-US"/>
        </w:rPr>
      </w:pPr>
      <w:r>
        <w:rPr>
          <w:lang w:val="en-US"/>
        </w:rPr>
        <w:t xml:space="preserve">      &lt;code&gt;                       </w:t>
      </w:r>
    </w:p>
    <w:p w14:paraId="3A852FB0" w14:textId="77777777" w:rsidR="00C51368" w:rsidRDefault="00E43BD9">
      <w:pPr>
        <w:pStyle w:val="HTMLPreformatted"/>
        <w:divId w:val="1028028047"/>
        <w:rPr>
          <w:lang w:val="en-US"/>
        </w:rPr>
      </w:pPr>
      <w:r>
        <w:rPr>
          <w:lang w:val="en-US"/>
        </w:rPr>
        <w:t xml:space="preserve">        &lt;coding&gt;                       </w:t>
      </w:r>
    </w:p>
    <w:p w14:paraId="22834B6E" w14:textId="77777777" w:rsidR="00C51368" w:rsidRDefault="00E43BD9">
      <w:pPr>
        <w:pStyle w:val="HTMLPreformatted"/>
        <w:divId w:val="1028028047"/>
        <w:rPr>
          <w:lang w:val="en-US"/>
        </w:rPr>
      </w:pPr>
      <w:r>
        <w:rPr>
          <w:lang w:val="en-US"/>
        </w:rPr>
        <w:t xml:space="preserve">          &lt;system value="http://loinc.org" /&gt;      </w:t>
      </w:r>
    </w:p>
    <w:p w14:paraId="21F1824B" w14:textId="77777777" w:rsidR="00C51368" w:rsidRDefault="00E43BD9">
      <w:pPr>
        <w:pStyle w:val="HTMLPreformatted"/>
        <w:divId w:val="1028028047"/>
        <w:rPr>
          <w:lang w:val="en-US"/>
        </w:rPr>
      </w:pPr>
      <w:r>
        <w:rPr>
          <w:lang w:val="en-US"/>
        </w:rPr>
        <w:t xml:space="preserve">          &lt;use value="66149-6" /&gt;          </w:t>
      </w:r>
    </w:p>
    <w:p w14:paraId="49204E16" w14:textId="77777777" w:rsidR="00C51368" w:rsidRDefault="00E43BD9">
      <w:pPr>
        <w:pStyle w:val="HTMLPreformatted"/>
        <w:divId w:val="1028028047"/>
        <w:rPr>
          <w:lang w:val="en-US"/>
        </w:rPr>
      </w:pPr>
      <w:r>
        <w:rPr>
          <w:lang w:val="en-US"/>
        </w:rPr>
        <w:t xml:space="preserve">          &lt;value value="Prescribed medications" /&gt;  </w:t>
      </w:r>
    </w:p>
    <w:p w14:paraId="77608FD6" w14:textId="77777777" w:rsidR="00C51368" w:rsidRDefault="00E43BD9">
      <w:pPr>
        <w:pStyle w:val="HTMLPreformatted"/>
        <w:divId w:val="1028028047"/>
        <w:rPr>
          <w:lang w:val="en-US"/>
        </w:rPr>
      </w:pPr>
      <w:r>
        <w:rPr>
          <w:lang w:val="en-US"/>
        </w:rPr>
        <w:t xml:space="preserve">        &lt;/coding&gt;                       </w:t>
      </w:r>
    </w:p>
    <w:p w14:paraId="4E7AE985" w14:textId="77777777" w:rsidR="00C51368" w:rsidRDefault="00E43BD9">
      <w:pPr>
        <w:pStyle w:val="HTMLPreformatted"/>
        <w:divId w:val="1028028047"/>
        <w:rPr>
          <w:lang w:val="en-US"/>
        </w:rPr>
      </w:pPr>
      <w:r>
        <w:rPr>
          <w:lang w:val="en-US"/>
        </w:rPr>
        <w:t xml:space="preserve">      &lt;/code&gt;                       </w:t>
      </w:r>
    </w:p>
    <w:p w14:paraId="5C5D78FE" w14:textId="77777777" w:rsidR="00C51368" w:rsidRDefault="00E43BD9">
      <w:pPr>
        <w:pStyle w:val="HTMLPreformatted"/>
        <w:divId w:val="1028028047"/>
        <w:rPr>
          <w:lang w:val="en-US"/>
        </w:rPr>
      </w:pPr>
      <w:r>
        <w:rPr>
          <w:lang w:val="en-US"/>
        </w:rPr>
        <w:t xml:space="preserve">      ... snip ...</w:t>
      </w:r>
    </w:p>
    <w:p w14:paraId="08F794C6" w14:textId="77777777" w:rsidR="00C51368" w:rsidRDefault="00E43BD9">
      <w:pPr>
        <w:pStyle w:val="HTMLPreformatted"/>
        <w:divId w:val="1028028047"/>
        <w:rPr>
          <w:lang w:val="en-US"/>
        </w:rPr>
      </w:pPr>
      <w:r>
        <w:rPr>
          <w:lang w:val="en-US"/>
        </w:rPr>
        <w:t xml:space="preserve">    &lt;/section&gt;</w:t>
      </w:r>
    </w:p>
    <w:p w14:paraId="1D132402" w14:textId="77777777" w:rsidR="00C51368" w:rsidRDefault="00E43BD9">
      <w:pPr>
        <w:pStyle w:val="HTMLPreformatted"/>
        <w:divId w:val="1028028047"/>
        <w:rPr>
          <w:lang w:val="en-US"/>
        </w:rPr>
      </w:pPr>
      <w:r>
        <w:rPr>
          <w:lang w:val="en-US"/>
        </w:rPr>
        <w:t xml:space="preserve">    &lt;section&gt;                       </w:t>
      </w:r>
    </w:p>
    <w:p w14:paraId="02591D6C" w14:textId="77777777" w:rsidR="00C51368" w:rsidRDefault="00E43BD9">
      <w:pPr>
        <w:pStyle w:val="HTMLPreformatted"/>
        <w:divId w:val="1028028047"/>
        <w:rPr>
          <w:lang w:val="en-US"/>
        </w:rPr>
      </w:pPr>
      <w:r>
        <w:rPr>
          <w:lang w:val="en-US"/>
        </w:rPr>
        <w:t xml:space="preserve">      &lt;code&gt;                       </w:t>
      </w:r>
    </w:p>
    <w:p w14:paraId="2FCA70A8" w14:textId="77777777" w:rsidR="00C51368" w:rsidRDefault="00E43BD9">
      <w:pPr>
        <w:pStyle w:val="HTMLPreformatted"/>
        <w:divId w:val="1028028047"/>
        <w:rPr>
          <w:lang w:val="en-US"/>
        </w:rPr>
      </w:pPr>
      <w:r>
        <w:rPr>
          <w:lang w:val="en-US"/>
        </w:rPr>
        <w:t xml:space="preserve">        &lt;coding&gt;                       </w:t>
      </w:r>
    </w:p>
    <w:p w14:paraId="0450AE43" w14:textId="77777777" w:rsidR="00C51368" w:rsidRDefault="00E43BD9">
      <w:pPr>
        <w:pStyle w:val="HTMLPreformatted"/>
        <w:divId w:val="1028028047"/>
        <w:rPr>
          <w:lang w:val="en-US"/>
        </w:rPr>
      </w:pPr>
      <w:r>
        <w:rPr>
          <w:lang w:val="en-US"/>
        </w:rPr>
        <w:t xml:space="preserve">          &lt;system value="http://loinc.org" /&gt;      </w:t>
      </w:r>
    </w:p>
    <w:p w14:paraId="2639E090" w14:textId="77777777" w:rsidR="00C51368" w:rsidRDefault="00E43BD9">
      <w:pPr>
        <w:pStyle w:val="HTMLPreformatted"/>
        <w:divId w:val="1028028047"/>
        <w:rPr>
          <w:lang w:val="en-US"/>
        </w:rPr>
      </w:pPr>
      <w:r>
        <w:rPr>
          <w:lang w:val="en-US"/>
        </w:rPr>
        <w:t xml:space="preserve">          &lt;use value="66150-4" /&gt;          </w:t>
      </w:r>
    </w:p>
    <w:p w14:paraId="1568ABD6" w14:textId="77777777" w:rsidR="00C51368" w:rsidRDefault="00E43BD9">
      <w:pPr>
        <w:pStyle w:val="HTMLPreformatted"/>
        <w:divId w:val="1028028047"/>
        <w:rPr>
          <w:lang w:val="en-US"/>
        </w:rPr>
      </w:pPr>
      <w:r>
        <w:rPr>
          <w:lang w:val="en-US"/>
        </w:rPr>
        <w:t xml:space="preserve">          &lt;value value="Over the counter medications" /&gt;  </w:t>
      </w:r>
    </w:p>
    <w:p w14:paraId="6B94FB12" w14:textId="77777777" w:rsidR="00C51368" w:rsidRDefault="00E43BD9">
      <w:pPr>
        <w:pStyle w:val="HTMLPreformatted"/>
        <w:divId w:val="1028028047"/>
        <w:rPr>
          <w:lang w:val="en-US"/>
        </w:rPr>
      </w:pPr>
      <w:r>
        <w:rPr>
          <w:lang w:val="en-US"/>
        </w:rPr>
        <w:t xml:space="preserve">        &lt;/coding&gt;                       </w:t>
      </w:r>
    </w:p>
    <w:p w14:paraId="4D70C292" w14:textId="77777777" w:rsidR="00C51368" w:rsidRDefault="00E43BD9">
      <w:pPr>
        <w:pStyle w:val="HTMLPreformatted"/>
        <w:divId w:val="1028028047"/>
        <w:rPr>
          <w:lang w:val="en-US"/>
        </w:rPr>
      </w:pPr>
      <w:r>
        <w:rPr>
          <w:lang w:val="en-US"/>
        </w:rPr>
        <w:t xml:space="preserve">      &lt;/code&gt;                       </w:t>
      </w:r>
    </w:p>
    <w:p w14:paraId="79E53D91" w14:textId="77777777" w:rsidR="00C51368" w:rsidRDefault="00E43BD9">
      <w:pPr>
        <w:pStyle w:val="HTMLPreformatted"/>
        <w:divId w:val="1028028047"/>
        <w:rPr>
          <w:lang w:val="en-US"/>
        </w:rPr>
      </w:pPr>
      <w:r>
        <w:rPr>
          <w:lang w:val="en-US"/>
        </w:rPr>
        <w:t xml:space="preserve">      ... snip ...</w:t>
      </w:r>
    </w:p>
    <w:p w14:paraId="6A77DE68" w14:textId="77777777" w:rsidR="00C51368" w:rsidRDefault="00E43BD9">
      <w:pPr>
        <w:pStyle w:val="HTMLPreformatted"/>
        <w:divId w:val="1028028047"/>
        <w:rPr>
          <w:lang w:val="en-US"/>
        </w:rPr>
      </w:pPr>
      <w:r>
        <w:rPr>
          <w:lang w:val="en-US"/>
        </w:rPr>
        <w:t xml:space="preserve">    &lt;/section&gt;</w:t>
      </w:r>
    </w:p>
    <w:p w14:paraId="139C2A01" w14:textId="77777777" w:rsidR="00C51368" w:rsidRDefault="00E43BD9">
      <w:pPr>
        <w:pStyle w:val="HTMLPreformatted"/>
        <w:divId w:val="1028028047"/>
        <w:rPr>
          <w:lang w:val="en-US"/>
        </w:rPr>
      </w:pPr>
      <w:r>
        <w:rPr>
          <w:lang w:val="en-US"/>
        </w:rPr>
        <w:t xml:space="preserve">  &lt;/section&gt;</w:t>
      </w:r>
    </w:p>
    <w:p w14:paraId="69042341" w14:textId="77777777" w:rsidR="00C51368" w:rsidRDefault="00E43BD9">
      <w:pPr>
        <w:pStyle w:val="HTMLPreformatted"/>
        <w:divId w:val="1028028047"/>
        <w:rPr>
          <w:lang w:val="en-US"/>
        </w:rPr>
      </w:pPr>
      <w:r>
        <w:rPr>
          <w:lang w:val="en-US"/>
        </w:rPr>
        <w:lastRenderedPageBreak/>
        <w:t xml:space="preserve">  &lt;section&gt;                       </w:t>
      </w:r>
    </w:p>
    <w:p w14:paraId="5EC96BF9" w14:textId="77777777" w:rsidR="00C51368" w:rsidRDefault="00E43BD9">
      <w:pPr>
        <w:pStyle w:val="HTMLPreformatted"/>
        <w:divId w:val="1028028047"/>
        <w:rPr>
          <w:lang w:val="en-US"/>
        </w:rPr>
      </w:pPr>
      <w:r>
        <w:rPr>
          <w:lang w:val="en-US"/>
        </w:rPr>
        <w:t xml:space="preserve">    &lt;code&gt;                       </w:t>
      </w:r>
    </w:p>
    <w:p w14:paraId="704016DB" w14:textId="77777777" w:rsidR="00C51368" w:rsidRDefault="00E43BD9">
      <w:pPr>
        <w:pStyle w:val="HTMLPreformatted"/>
        <w:divId w:val="1028028047"/>
        <w:rPr>
          <w:lang w:val="en-US"/>
        </w:rPr>
      </w:pPr>
      <w:r>
        <w:rPr>
          <w:lang w:val="en-US"/>
        </w:rPr>
        <w:t xml:space="preserve">      &lt;coding&gt;                       </w:t>
      </w:r>
    </w:p>
    <w:p w14:paraId="65B9C2DF" w14:textId="77777777" w:rsidR="00C51368" w:rsidRDefault="00E43BD9">
      <w:pPr>
        <w:pStyle w:val="HTMLPreformatted"/>
        <w:divId w:val="1028028047"/>
        <w:rPr>
          <w:lang w:val="en-US"/>
        </w:rPr>
      </w:pPr>
      <w:r>
        <w:rPr>
          <w:lang w:val="en-US"/>
        </w:rPr>
        <w:t xml:space="preserve">        &lt;system value="http://loinc.org" /&gt;      </w:t>
      </w:r>
    </w:p>
    <w:p w14:paraId="2275D3D5" w14:textId="77777777" w:rsidR="00C51368" w:rsidRDefault="00E43BD9">
      <w:pPr>
        <w:pStyle w:val="HTMLPreformatted"/>
        <w:divId w:val="1028028047"/>
        <w:rPr>
          <w:lang w:val="en-US"/>
        </w:rPr>
      </w:pPr>
      <w:r>
        <w:rPr>
          <w:lang w:val="en-US"/>
        </w:rPr>
        <w:t xml:space="preserve">        &lt;use value="8716-3" /&gt;          </w:t>
      </w:r>
    </w:p>
    <w:p w14:paraId="1D4C5EA9" w14:textId="77777777" w:rsidR="00C51368" w:rsidRDefault="00E43BD9">
      <w:pPr>
        <w:pStyle w:val="HTMLPreformatted"/>
        <w:divId w:val="1028028047"/>
        <w:rPr>
          <w:lang w:val="en-US"/>
        </w:rPr>
      </w:pPr>
      <w:r>
        <w:rPr>
          <w:lang w:val="en-US"/>
        </w:rPr>
        <w:t xml:space="preserve">        &lt;value value="Vital signs" /&gt;  </w:t>
      </w:r>
    </w:p>
    <w:p w14:paraId="15D8296D" w14:textId="77777777" w:rsidR="00C51368" w:rsidRDefault="00E43BD9">
      <w:pPr>
        <w:pStyle w:val="HTMLPreformatted"/>
        <w:divId w:val="1028028047"/>
        <w:rPr>
          <w:lang w:val="en-US"/>
        </w:rPr>
      </w:pPr>
      <w:r>
        <w:rPr>
          <w:lang w:val="en-US"/>
        </w:rPr>
        <w:t xml:space="preserve">      &lt;/coding&gt;                       </w:t>
      </w:r>
    </w:p>
    <w:p w14:paraId="20B9FEA3" w14:textId="77777777" w:rsidR="00C51368" w:rsidRDefault="00E43BD9">
      <w:pPr>
        <w:pStyle w:val="HTMLPreformatted"/>
        <w:divId w:val="1028028047"/>
        <w:rPr>
          <w:lang w:val="en-US"/>
        </w:rPr>
      </w:pPr>
      <w:r>
        <w:rPr>
          <w:lang w:val="en-US"/>
        </w:rPr>
        <w:t xml:space="preserve">    &lt;/code&gt;                       </w:t>
      </w:r>
    </w:p>
    <w:p w14:paraId="1A6A63FF" w14:textId="77777777" w:rsidR="00C51368" w:rsidRDefault="00E43BD9">
      <w:pPr>
        <w:pStyle w:val="HTMLPreformatted"/>
        <w:divId w:val="1028028047"/>
        <w:rPr>
          <w:lang w:val="en-US"/>
        </w:rPr>
      </w:pPr>
      <w:r>
        <w:rPr>
          <w:lang w:val="en-US"/>
        </w:rPr>
        <w:t xml:space="preserve">    ... snip ...</w:t>
      </w:r>
    </w:p>
    <w:p w14:paraId="7E8AEAA0" w14:textId="77777777" w:rsidR="00C51368" w:rsidRDefault="00E43BD9">
      <w:pPr>
        <w:pStyle w:val="HTMLPreformatted"/>
        <w:divId w:val="1028028047"/>
        <w:rPr>
          <w:lang w:val="en-US"/>
        </w:rPr>
      </w:pPr>
      <w:r>
        <w:rPr>
          <w:lang w:val="en-US"/>
        </w:rPr>
        <w:t xml:space="preserve">  &lt;/section&gt;</w:t>
      </w:r>
    </w:p>
    <w:p w14:paraId="3257F6C9" w14:textId="77777777" w:rsidR="00C51368" w:rsidRDefault="00E43BD9">
      <w:pPr>
        <w:pStyle w:val="HTMLPreformatted"/>
        <w:divId w:val="1028028047"/>
        <w:rPr>
          <w:lang w:val="en-US"/>
        </w:rPr>
      </w:pPr>
      <w:r>
        <w:rPr>
          <w:lang w:val="en-US"/>
        </w:rPr>
        <w:t>&lt;/Composition&gt;</w:t>
      </w:r>
    </w:p>
    <w:p w14:paraId="73A33DD4" w14:textId="77777777" w:rsidR="00C51368" w:rsidRDefault="00E43BD9">
      <w:pPr>
        <w:pStyle w:val="NormalWeb"/>
        <w:divId w:val="1028028047"/>
        <w:rPr>
          <w:lang w:val="en-US"/>
        </w:rPr>
      </w:pPr>
      <w:r>
        <w:rPr>
          <w:lang w:val="en-US"/>
        </w:rPr>
        <w:t xml:space="preserve">To do this, the profile that implements these rules needs to do the following: </w:t>
      </w:r>
    </w:p>
    <w:p w14:paraId="5887F2CA"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14:paraId="727A0420"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14:paraId="4DFD2A2C"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14:paraId="0447BF37"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14:paraId="4F7F63AB"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14:paraId="651F63EC"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14:paraId="0049358C" w14:textId="77777777"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14:paraId="1397E30D"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14:paraId="44EE1D20" w14:textId="77777777"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14:paraId="7DE02DB1" w14:textId="77777777" w:rsidR="00C51368" w:rsidRDefault="00E43BD9">
      <w:pPr>
        <w:pStyle w:val="NormalWeb"/>
        <w:divId w:val="1028028047"/>
        <w:rPr>
          <w:lang w:val="en-US"/>
        </w:rPr>
      </w:pPr>
      <w:r>
        <w:rPr>
          <w:lang w:val="en-US"/>
        </w:rPr>
        <w:t xml:space="preserve">In a StructureDefinition, this will look like: </w:t>
      </w:r>
    </w:p>
    <w:p w14:paraId="1C45E640" w14:textId="77777777" w:rsidR="00C51368" w:rsidRDefault="00C51368">
      <w:pPr>
        <w:pStyle w:val="HTMLPreformatted"/>
        <w:divId w:val="1028028047"/>
        <w:rPr>
          <w:lang w:val="en-US"/>
        </w:rPr>
      </w:pPr>
    </w:p>
    <w:p w14:paraId="409EDDF9" w14:textId="77777777" w:rsidR="00C51368" w:rsidRDefault="00E43BD9">
      <w:pPr>
        <w:pStyle w:val="HTMLPreformatted"/>
        <w:divId w:val="1028028047"/>
        <w:rPr>
          <w:lang w:val="en-US"/>
        </w:rPr>
      </w:pPr>
      <w:r>
        <w:rPr>
          <w:lang w:val="en-US"/>
        </w:rPr>
        <w:t xml:space="preserve">  &lt;!-- setting up the slicing on Composition.section --&gt;</w:t>
      </w:r>
    </w:p>
    <w:p w14:paraId="29B66031" w14:textId="77777777" w:rsidR="00C51368" w:rsidRDefault="00E43BD9">
      <w:pPr>
        <w:pStyle w:val="HTMLPreformatted"/>
        <w:divId w:val="1028028047"/>
        <w:rPr>
          <w:lang w:val="en-US"/>
        </w:rPr>
      </w:pPr>
      <w:r>
        <w:rPr>
          <w:lang w:val="en-US"/>
        </w:rPr>
        <w:t xml:space="preserve">  &lt;element&gt; </w:t>
      </w:r>
    </w:p>
    <w:p w14:paraId="5494FD42" w14:textId="77777777" w:rsidR="00C51368" w:rsidRDefault="00E43BD9">
      <w:pPr>
        <w:pStyle w:val="HTMLPreformatted"/>
        <w:divId w:val="1028028047"/>
        <w:rPr>
          <w:lang w:val="en-US"/>
        </w:rPr>
      </w:pPr>
      <w:r>
        <w:rPr>
          <w:lang w:val="en-US"/>
        </w:rPr>
        <w:t xml:space="preserve">    &lt;path value="Composition.section"/&gt;</w:t>
      </w:r>
    </w:p>
    <w:p w14:paraId="72C4B56C" w14:textId="77777777" w:rsidR="00C51368" w:rsidRDefault="00E43BD9">
      <w:pPr>
        <w:pStyle w:val="HTMLPreformatted"/>
        <w:divId w:val="1028028047"/>
        <w:rPr>
          <w:lang w:val="en-US"/>
        </w:rPr>
      </w:pPr>
      <w:r>
        <w:rPr>
          <w:lang w:val="en-US"/>
        </w:rPr>
        <w:t xml:space="preserve">    &lt;slicing&gt;</w:t>
      </w:r>
    </w:p>
    <w:p w14:paraId="7F70F860" w14:textId="77777777" w:rsidR="00C51368" w:rsidRDefault="00E43BD9">
      <w:pPr>
        <w:pStyle w:val="HTMLPreformatted"/>
        <w:divId w:val="1028028047"/>
        <w:rPr>
          <w:lang w:val="en-US"/>
        </w:rPr>
      </w:pPr>
      <w:r>
        <w:rPr>
          <w:lang w:val="en-US"/>
        </w:rPr>
        <w:t xml:space="preserve">      &lt;discriminator value="code"/&gt;</w:t>
      </w:r>
    </w:p>
    <w:p w14:paraId="2BF57CBA" w14:textId="77777777" w:rsidR="00C51368" w:rsidRDefault="00E43BD9">
      <w:pPr>
        <w:pStyle w:val="HTMLPreformatted"/>
        <w:divId w:val="1028028047"/>
        <w:rPr>
          <w:lang w:val="en-US"/>
        </w:rPr>
      </w:pPr>
      <w:r>
        <w:rPr>
          <w:lang w:val="en-US"/>
        </w:rPr>
        <w:t xml:space="preserve">      &lt;ordered value="true"/&gt;</w:t>
      </w:r>
    </w:p>
    <w:p w14:paraId="03BEBD2C" w14:textId="77777777" w:rsidR="00C51368" w:rsidRDefault="00E43BD9">
      <w:pPr>
        <w:pStyle w:val="HTMLPreformatted"/>
        <w:divId w:val="1028028047"/>
        <w:rPr>
          <w:lang w:val="en-US"/>
        </w:rPr>
      </w:pPr>
      <w:r>
        <w:rPr>
          <w:lang w:val="en-US"/>
        </w:rPr>
        <w:t xml:space="preserve">      &lt;rules value="closed"/&gt;</w:t>
      </w:r>
    </w:p>
    <w:p w14:paraId="476BED0B" w14:textId="77777777" w:rsidR="00C51368" w:rsidRDefault="00E43BD9">
      <w:pPr>
        <w:pStyle w:val="HTMLPreformatted"/>
        <w:divId w:val="1028028047"/>
        <w:rPr>
          <w:lang w:val="en-US"/>
        </w:rPr>
      </w:pPr>
      <w:r>
        <w:rPr>
          <w:lang w:val="en-US"/>
        </w:rPr>
        <w:t xml:space="preserve">    &lt;/slicing&gt;</w:t>
      </w:r>
    </w:p>
    <w:p w14:paraId="12719158" w14:textId="77777777" w:rsidR="00C51368" w:rsidRDefault="00E43BD9">
      <w:pPr>
        <w:pStyle w:val="HTMLPreformatted"/>
        <w:divId w:val="1028028047"/>
        <w:rPr>
          <w:lang w:val="en-US"/>
        </w:rPr>
      </w:pPr>
      <w:r>
        <w:rPr>
          <w:lang w:val="en-US"/>
        </w:rPr>
        <w:t xml:space="preserve">    &lt;!-- net cardinality rules --&gt;</w:t>
      </w:r>
    </w:p>
    <w:p w14:paraId="29E1A859" w14:textId="77777777" w:rsidR="00C51368" w:rsidRDefault="00E43BD9">
      <w:pPr>
        <w:pStyle w:val="HTMLPreformatted"/>
        <w:divId w:val="1028028047"/>
        <w:rPr>
          <w:lang w:val="en-US"/>
        </w:rPr>
      </w:pPr>
      <w:r>
        <w:rPr>
          <w:lang w:val="en-US"/>
        </w:rPr>
        <w:t xml:space="preserve">    &lt;min value="3"/&gt;</w:t>
      </w:r>
    </w:p>
    <w:p w14:paraId="51042DD5" w14:textId="77777777" w:rsidR="00C51368" w:rsidRDefault="00E43BD9">
      <w:pPr>
        <w:pStyle w:val="HTMLPreformatted"/>
        <w:divId w:val="1028028047"/>
        <w:rPr>
          <w:lang w:val="en-US"/>
        </w:rPr>
      </w:pPr>
      <w:r>
        <w:rPr>
          <w:lang w:val="en-US"/>
        </w:rPr>
        <w:t xml:space="preserve">    &lt;max value="3"/&gt;</w:t>
      </w:r>
    </w:p>
    <w:p w14:paraId="285F1381" w14:textId="77777777" w:rsidR="00C51368" w:rsidRDefault="00E43BD9">
      <w:pPr>
        <w:pStyle w:val="HTMLPreformatted"/>
        <w:divId w:val="1028028047"/>
        <w:rPr>
          <w:lang w:val="en-US"/>
        </w:rPr>
      </w:pPr>
      <w:r>
        <w:rPr>
          <w:lang w:val="en-US"/>
        </w:rPr>
        <w:t xml:space="preserve">  &lt;/element&gt;</w:t>
      </w:r>
    </w:p>
    <w:p w14:paraId="627C0E82" w14:textId="77777777" w:rsidR="00C51368" w:rsidRDefault="00E43BD9">
      <w:pPr>
        <w:pStyle w:val="HTMLPreformatted"/>
        <w:divId w:val="1028028047"/>
        <w:rPr>
          <w:lang w:val="en-US"/>
        </w:rPr>
      </w:pPr>
      <w:r>
        <w:rPr>
          <w:lang w:val="en-US"/>
        </w:rPr>
        <w:t xml:space="preserve">  </w:t>
      </w:r>
    </w:p>
    <w:p w14:paraId="4C45787A" w14:textId="77777777" w:rsidR="00C51368" w:rsidRDefault="00E43BD9">
      <w:pPr>
        <w:pStyle w:val="HTMLPreformatted"/>
        <w:divId w:val="1028028047"/>
        <w:rPr>
          <w:lang w:val="en-US"/>
        </w:rPr>
      </w:pPr>
      <w:r>
        <w:rPr>
          <w:lang w:val="en-US"/>
        </w:rPr>
        <w:t xml:space="preserve">  &lt;!-- first slice: reason for visit --&gt;</w:t>
      </w:r>
    </w:p>
    <w:p w14:paraId="202BC5B3" w14:textId="77777777" w:rsidR="00C51368" w:rsidRDefault="00E43BD9">
      <w:pPr>
        <w:pStyle w:val="HTMLPreformatted"/>
        <w:divId w:val="1028028047"/>
        <w:rPr>
          <w:lang w:val="en-US"/>
        </w:rPr>
      </w:pPr>
      <w:r>
        <w:rPr>
          <w:lang w:val="en-US"/>
        </w:rPr>
        <w:t xml:space="preserve">  &lt;element&gt; </w:t>
      </w:r>
    </w:p>
    <w:p w14:paraId="4A4C34A6" w14:textId="77777777" w:rsidR="00C51368" w:rsidRDefault="00E43BD9">
      <w:pPr>
        <w:pStyle w:val="HTMLPreformatted"/>
        <w:divId w:val="1028028047"/>
        <w:rPr>
          <w:lang w:val="en-US"/>
        </w:rPr>
      </w:pPr>
      <w:r>
        <w:rPr>
          <w:lang w:val="en-US"/>
        </w:rPr>
        <w:t xml:space="preserve">    &lt;path value="Composition.section"/&gt;</w:t>
      </w:r>
    </w:p>
    <w:p w14:paraId="688CAF3A" w14:textId="77777777" w:rsidR="00C51368" w:rsidRDefault="00E43BD9">
      <w:pPr>
        <w:pStyle w:val="HTMLPreformatted"/>
        <w:divId w:val="1028028047"/>
        <w:rPr>
          <w:lang w:val="en-US"/>
        </w:rPr>
      </w:pPr>
      <w:r>
        <w:rPr>
          <w:lang w:val="en-US"/>
        </w:rPr>
        <w:t xml:space="preserve">    &lt;name value="reason-for-visit"/&gt; </w:t>
      </w:r>
    </w:p>
    <w:p w14:paraId="782B25A0" w14:textId="77777777" w:rsidR="00C51368" w:rsidRDefault="00E43BD9">
      <w:pPr>
        <w:pStyle w:val="HTMLPreformatted"/>
        <w:divId w:val="1028028047"/>
        <w:rPr>
          <w:lang w:val="en-US"/>
        </w:rPr>
      </w:pPr>
      <w:r>
        <w:rPr>
          <w:lang w:val="en-US"/>
        </w:rPr>
        <w:t xml:space="preserve">    &lt;min value="1"/&gt;</w:t>
      </w:r>
    </w:p>
    <w:p w14:paraId="2A4F57FF" w14:textId="77777777" w:rsidR="00C51368" w:rsidRDefault="00E43BD9">
      <w:pPr>
        <w:pStyle w:val="HTMLPreformatted"/>
        <w:divId w:val="1028028047"/>
        <w:rPr>
          <w:lang w:val="en-US"/>
        </w:rPr>
      </w:pPr>
      <w:r>
        <w:rPr>
          <w:lang w:val="en-US"/>
        </w:rPr>
        <w:t xml:space="preserve">    &lt;max value="1"/&gt;</w:t>
      </w:r>
    </w:p>
    <w:p w14:paraId="40EFA8A1" w14:textId="77777777" w:rsidR="00C51368" w:rsidRDefault="00E43BD9">
      <w:pPr>
        <w:pStyle w:val="HTMLPreformatted"/>
        <w:divId w:val="1028028047"/>
        <w:rPr>
          <w:lang w:val="en-US"/>
        </w:rPr>
      </w:pPr>
      <w:r>
        <w:rPr>
          <w:lang w:val="en-US"/>
        </w:rPr>
        <w:t xml:space="preserve">  &lt;/element&gt;</w:t>
      </w:r>
    </w:p>
    <w:p w14:paraId="4524FDE8" w14:textId="77777777" w:rsidR="00C51368" w:rsidRDefault="00E43BD9">
      <w:pPr>
        <w:pStyle w:val="HTMLPreformatted"/>
        <w:divId w:val="1028028047"/>
        <w:rPr>
          <w:lang w:val="en-US"/>
        </w:rPr>
      </w:pPr>
      <w:r>
        <w:rPr>
          <w:lang w:val="en-US"/>
        </w:rPr>
        <w:t xml:space="preserve">  &lt;element&gt; </w:t>
      </w:r>
    </w:p>
    <w:p w14:paraId="372D89D2" w14:textId="77777777" w:rsidR="00C51368" w:rsidRDefault="00E43BD9">
      <w:pPr>
        <w:pStyle w:val="HTMLPreformatted"/>
        <w:divId w:val="1028028047"/>
        <w:rPr>
          <w:lang w:val="en-US"/>
        </w:rPr>
      </w:pPr>
      <w:r>
        <w:rPr>
          <w:lang w:val="en-US"/>
        </w:rPr>
        <w:t xml:space="preserve">    &lt;path value="Composition.section.code"/&gt;</w:t>
      </w:r>
    </w:p>
    <w:p w14:paraId="690CFD47" w14:textId="77777777" w:rsidR="00C51368" w:rsidRDefault="00E43BD9">
      <w:pPr>
        <w:pStyle w:val="HTMLPreformatted"/>
        <w:divId w:val="1028028047"/>
        <w:rPr>
          <w:lang w:val="en-US"/>
        </w:rPr>
      </w:pPr>
      <w:r>
        <w:rPr>
          <w:lang w:val="en-US"/>
        </w:rPr>
        <w:t xml:space="preserve">    &lt;min value="1"/&gt;</w:t>
      </w:r>
    </w:p>
    <w:p w14:paraId="325D6B47" w14:textId="77777777" w:rsidR="00C51368" w:rsidRDefault="00E43BD9">
      <w:pPr>
        <w:pStyle w:val="HTMLPreformatted"/>
        <w:divId w:val="1028028047"/>
        <w:rPr>
          <w:lang w:val="en-US"/>
        </w:rPr>
      </w:pPr>
      <w:r>
        <w:rPr>
          <w:lang w:val="en-US"/>
        </w:rPr>
        <w:t xml:space="preserve">    &lt;fixedCodeableConcept&gt;</w:t>
      </w:r>
    </w:p>
    <w:p w14:paraId="44E95E81" w14:textId="77777777" w:rsidR="00C51368" w:rsidRDefault="00E43BD9">
      <w:pPr>
        <w:pStyle w:val="HTMLPreformatted"/>
        <w:divId w:val="1028028047"/>
        <w:rPr>
          <w:lang w:val="en-US"/>
        </w:rPr>
      </w:pPr>
      <w:r>
        <w:rPr>
          <w:lang w:val="en-US"/>
        </w:rPr>
        <w:lastRenderedPageBreak/>
        <w:t xml:space="preserve">      &lt;coding&gt;                       </w:t>
      </w:r>
    </w:p>
    <w:p w14:paraId="47DB614A" w14:textId="77777777" w:rsidR="00C51368" w:rsidRDefault="00E43BD9">
      <w:pPr>
        <w:pStyle w:val="HTMLPreformatted"/>
        <w:divId w:val="1028028047"/>
        <w:rPr>
          <w:lang w:val="en-US"/>
        </w:rPr>
      </w:pPr>
      <w:r>
        <w:rPr>
          <w:lang w:val="en-US"/>
        </w:rPr>
        <w:t xml:space="preserve">        &lt;system value="http://loinc.org" /&gt;      </w:t>
      </w:r>
    </w:p>
    <w:p w14:paraId="46303956" w14:textId="77777777" w:rsidR="00C51368" w:rsidRDefault="00E43BD9">
      <w:pPr>
        <w:pStyle w:val="HTMLPreformatted"/>
        <w:divId w:val="1028028047"/>
        <w:rPr>
          <w:lang w:val="en-US"/>
        </w:rPr>
      </w:pPr>
      <w:r>
        <w:rPr>
          <w:lang w:val="en-US"/>
        </w:rPr>
        <w:t xml:space="preserve">        &lt;use value="29299-5" /&gt;          </w:t>
      </w:r>
    </w:p>
    <w:p w14:paraId="43146FD5" w14:textId="77777777" w:rsidR="00C51368" w:rsidRDefault="00E43BD9">
      <w:pPr>
        <w:pStyle w:val="HTMLPreformatted"/>
        <w:divId w:val="1028028047"/>
        <w:rPr>
          <w:lang w:val="en-US"/>
        </w:rPr>
      </w:pPr>
      <w:r>
        <w:rPr>
          <w:lang w:val="en-US"/>
        </w:rPr>
        <w:t xml:space="preserve">        &lt;value value="Reason for visit Narrative" /&gt;  </w:t>
      </w:r>
    </w:p>
    <w:p w14:paraId="0213252F" w14:textId="77777777" w:rsidR="00C51368" w:rsidRDefault="00E43BD9">
      <w:pPr>
        <w:pStyle w:val="HTMLPreformatted"/>
        <w:divId w:val="1028028047"/>
        <w:rPr>
          <w:lang w:val="en-US"/>
        </w:rPr>
      </w:pPr>
      <w:r>
        <w:rPr>
          <w:lang w:val="en-US"/>
        </w:rPr>
        <w:t xml:space="preserve">      &lt;/coding&gt;                       </w:t>
      </w:r>
    </w:p>
    <w:p w14:paraId="338637A5" w14:textId="77777777" w:rsidR="00C51368" w:rsidRDefault="00E43BD9">
      <w:pPr>
        <w:pStyle w:val="HTMLPreformatted"/>
        <w:divId w:val="1028028047"/>
        <w:rPr>
          <w:lang w:val="en-US"/>
        </w:rPr>
      </w:pPr>
      <w:r>
        <w:rPr>
          <w:lang w:val="en-US"/>
        </w:rPr>
        <w:t xml:space="preserve">    &lt;/fixedCodeableConcept&gt;</w:t>
      </w:r>
    </w:p>
    <w:p w14:paraId="3F1177EE" w14:textId="77777777" w:rsidR="00C51368" w:rsidRDefault="00E43BD9">
      <w:pPr>
        <w:pStyle w:val="HTMLPreformatted"/>
        <w:divId w:val="1028028047"/>
        <w:rPr>
          <w:lang w:val="en-US"/>
        </w:rPr>
      </w:pPr>
      <w:r>
        <w:rPr>
          <w:lang w:val="en-US"/>
        </w:rPr>
        <w:t xml:space="preserve">  &lt;/element&gt;</w:t>
      </w:r>
    </w:p>
    <w:p w14:paraId="1C32BEC7" w14:textId="77777777" w:rsidR="00C51368" w:rsidRDefault="00E43BD9">
      <w:pPr>
        <w:pStyle w:val="HTMLPreformatted"/>
        <w:divId w:val="1028028047"/>
        <w:rPr>
          <w:lang w:val="en-US"/>
        </w:rPr>
      </w:pPr>
      <w:r>
        <w:rPr>
          <w:lang w:val="en-US"/>
        </w:rPr>
        <w:t xml:space="preserve">  </w:t>
      </w:r>
    </w:p>
    <w:p w14:paraId="61CD9F8C" w14:textId="77777777" w:rsidR="00C51368" w:rsidRDefault="00E43BD9">
      <w:pPr>
        <w:pStyle w:val="HTMLPreformatted"/>
        <w:divId w:val="1028028047"/>
        <w:rPr>
          <w:lang w:val="en-US"/>
        </w:rPr>
      </w:pPr>
      <w:r>
        <w:rPr>
          <w:lang w:val="en-US"/>
        </w:rPr>
        <w:t xml:space="preserve">  &lt;!-- second slice: medications --&gt;</w:t>
      </w:r>
    </w:p>
    <w:p w14:paraId="286EB419" w14:textId="77777777" w:rsidR="00C51368" w:rsidRDefault="00E43BD9">
      <w:pPr>
        <w:pStyle w:val="HTMLPreformatted"/>
        <w:divId w:val="1028028047"/>
        <w:rPr>
          <w:lang w:val="en-US"/>
        </w:rPr>
      </w:pPr>
      <w:r>
        <w:rPr>
          <w:lang w:val="en-US"/>
        </w:rPr>
        <w:t xml:space="preserve">  &lt;element&gt; </w:t>
      </w:r>
    </w:p>
    <w:p w14:paraId="39FFEEAF" w14:textId="77777777" w:rsidR="00C51368" w:rsidRDefault="00E43BD9">
      <w:pPr>
        <w:pStyle w:val="HTMLPreformatted"/>
        <w:divId w:val="1028028047"/>
        <w:rPr>
          <w:lang w:val="en-US"/>
        </w:rPr>
      </w:pPr>
      <w:r>
        <w:rPr>
          <w:lang w:val="en-US"/>
        </w:rPr>
        <w:t xml:space="preserve">    &lt;path value="Composition.section"/&gt;</w:t>
      </w:r>
    </w:p>
    <w:p w14:paraId="2A7493FB" w14:textId="77777777" w:rsidR="00C51368" w:rsidRDefault="00E43BD9">
      <w:pPr>
        <w:pStyle w:val="HTMLPreformatted"/>
        <w:divId w:val="1028028047"/>
        <w:rPr>
          <w:lang w:val="en-US"/>
        </w:rPr>
      </w:pPr>
      <w:r>
        <w:rPr>
          <w:lang w:val="en-US"/>
        </w:rPr>
        <w:t xml:space="preserve">    &lt;name value="reason-for-visit"/&gt; </w:t>
      </w:r>
    </w:p>
    <w:p w14:paraId="555DC6F2" w14:textId="77777777" w:rsidR="00C51368" w:rsidRDefault="00E43BD9">
      <w:pPr>
        <w:pStyle w:val="HTMLPreformatted"/>
        <w:divId w:val="1028028047"/>
        <w:rPr>
          <w:lang w:val="en-US"/>
        </w:rPr>
      </w:pPr>
      <w:r>
        <w:rPr>
          <w:lang w:val="en-US"/>
        </w:rPr>
        <w:t xml:space="preserve">    &lt;min value="1"/&gt;</w:t>
      </w:r>
    </w:p>
    <w:p w14:paraId="09A605B0" w14:textId="77777777" w:rsidR="00C51368" w:rsidRDefault="00E43BD9">
      <w:pPr>
        <w:pStyle w:val="HTMLPreformatted"/>
        <w:divId w:val="1028028047"/>
        <w:rPr>
          <w:lang w:val="en-US"/>
        </w:rPr>
      </w:pPr>
      <w:r>
        <w:rPr>
          <w:lang w:val="en-US"/>
        </w:rPr>
        <w:t xml:space="preserve">    &lt;max value="1"/&gt;</w:t>
      </w:r>
    </w:p>
    <w:p w14:paraId="4134E743" w14:textId="77777777" w:rsidR="00C51368" w:rsidRDefault="00E43BD9">
      <w:pPr>
        <w:pStyle w:val="HTMLPreformatted"/>
        <w:divId w:val="1028028047"/>
        <w:rPr>
          <w:lang w:val="en-US"/>
        </w:rPr>
      </w:pPr>
      <w:r>
        <w:rPr>
          <w:lang w:val="en-US"/>
        </w:rPr>
        <w:t xml:space="preserve">  &lt;/element&gt;</w:t>
      </w:r>
    </w:p>
    <w:p w14:paraId="2598C344" w14:textId="77777777" w:rsidR="00C51368" w:rsidRDefault="00E43BD9">
      <w:pPr>
        <w:pStyle w:val="HTMLPreformatted"/>
        <w:divId w:val="1028028047"/>
        <w:rPr>
          <w:lang w:val="en-US"/>
        </w:rPr>
      </w:pPr>
      <w:r>
        <w:rPr>
          <w:lang w:val="en-US"/>
        </w:rPr>
        <w:t xml:space="preserve">  &lt;element&gt; </w:t>
      </w:r>
    </w:p>
    <w:p w14:paraId="7087DDF1" w14:textId="77777777" w:rsidR="00C51368" w:rsidRDefault="00E43BD9">
      <w:pPr>
        <w:pStyle w:val="HTMLPreformatted"/>
        <w:divId w:val="1028028047"/>
        <w:rPr>
          <w:lang w:val="en-US"/>
        </w:rPr>
      </w:pPr>
      <w:r>
        <w:rPr>
          <w:lang w:val="en-US"/>
        </w:rPr>
        <w:t xml:space="preserve">    &lt;path value="Composition.section.code"/&gt;</w:t>
      </w:r>
    </w:p>
    <w:p w14:paraId="275A6961" w14:textId="77777777" w:rsidR="00C51368" w:rsidRDefault="00E43BD9">
      <w:pPr>
        <w:pStyle w:val="HTMLPreformatted"/>
        <w:divId w:val="1028028047"/>
        <w:rPr>
          <w:lang w:val="en-US"/>
        </w:rPr>
      </w:pPr>
      <w:r>
        <w:rPr>
          <w:lang w:val="en-US"/>
        </w:rPr>
        <w:t xml:space="preserve">    &lt;min value="1"/&gt;</w:t>
      </w:r>
    </w:p>
    <w:p w14:paraId="52896768" w14:textId="77777777" w:rsidR="00C51368" w:rsidRDefault="00E43BD9">
      <w:pPr>
        <w:pStyle w:val="HTMLPreformatted"/>
        <w:divId w:val="1028028047"/>
        <w:rPr>
          <w:lang w:val="en-US"/>
        </w:rPr>
      </w:pPr>
      <w:r>
        <w:rPr>
          <w:lang w:val="en-US"/>
        </w:rPr>
        <w:t xml:space="preserve">    &lt;fixedCodeableConcept&gt;</w:t>
      </w:r>
    </w:p>
    <w:p w14:paraId="7C50F152" w14:textId="77777777" w:rsidR="00C51368" w:rsidRDefault="00E43BD9">
      <w:pPr>
        <w:pStyle w:val="HTMLPreformatted"/>
        <w:divId w:val="1028028047"/>
        <w:rPr>
          <w:lang w:val="en-US"/>
        </w:rPr>
      </w:pPr>
      <w:r>
        <w:rPr>
          <w:lang w:val="en-US"/>
        </w:rPr>
        <w:t xml:space="preserve">      &lt;coding&gt;                       </w:t>
      </w:r>
    </w:p>
    <w:p w14:paraId="4846D03F" w14:textId="77777777" w:rsidR="00C51368" w:rsidRDefault="00E43BD9">
      <w:pPr>
        <w:pStyle w:val="HTMLPreformatted"/>
        <w:divId w:val="1028028047"/>
        <w:rPr>
          <w:lang w:val="en-US"/>
        </w:rPr>
      </w:pPr>
      <w:r>
        <w:rPr>
          <w:lang w:val="en-US"/>
        </w:rPr>
        <w:t xml:space="preserve">        &lt;system value="http://loinc.org" /&gt;      </w:t>
      </w:r>
    </w:p>
    <w:p w14:paraId="5FAFEBA8" w14:textId="77777777" w:rsidR="00C51368" w:rsidRDefault="00E43BD9">
      <w:pPr>
        <w:pStyle w:val="HTMLPreformatted"/>
        <w:divId w:val="1028028047"/>
        <w:rPr>
          <w:lang w:val="en-US"/>
        </w:rPr>
      </w:pPr>
      <w:r>
        <w:rPr>
          <w:lang w:val="en-US"/>
        </w:rPr>
        <w:t xml:space="preserve">        &lt;use value="46057-6" /&gt;          </w:t>
      </w:r>
    </w:p>
    <w:p w14:paraId="7AF08603" w14:textId="77777777" w:rsidR="00C51368" w:rsidRDefault="00E43BD9">
      <w:pPr>
        <w:pStyle w:val="HTMLPreformatted"/>
        <w:divId w:val="1028028047"/>
        <w:rPr>
          <w:lang w:val="en-US"/>
        </w:rPr>
      </w:pPr>
      <w:r>
        <w:rPr>
          <w:lang w:val="en-US"/>
        </w:rPr>
        <w:t xml:space="preserve">        &lt;value value="Medications section" /&gt;  </w:t>
      </w:r>
    </w:p>
    <w:p w14:paraId="78521633" w14:textId="77777777" w:rsidR="00C51368" w:rsidRDefault="00E43BD9">
      <w:pPr>
        <w:pStyle w:val="HTMLPreformatted"/>
        <w:divId w:val="1028028047"/>
        <w:rPr>
          <w:lang w:val="en-US"/>
        </w:rPr>
      </w:pPr>
      <w:r>
        <w:rPr>
          <w:lang w:val="en-US"/>
        </w:rPr>
        <w:t xml:space="preserve">      &lt;/coding&gt;                       </w:t>
      </w:r>
    </w:p>
    <w:p w14:paraId="002A9F23" w14:textId="77777777" w:rsidR="00C51368" w:rsidRDefault="00E43BD9">
      <w:pPr>
        <w:pStyle w:val="HTMLPreformatted"/>
        <w:divId w:val="1028028047"/>
        <w:rPr>
          <w:lang w:val="en-US"/>
        </w:rPr>
      </w:pPr>
      <w:r>
        <w:rPr>
          <w:lang w:val="en-US"/>
        </w:rPr>
        <w:t xml:space="preserve">    &lt;/fixedCodeableConcept&gt;</w:t>
      </w:r>
    </w:p>
    <w:p w14:paraId="7E27B7E2" w14:textId="77777777" w:rsidR="00C51368" w:rsidRDefault="00E43BD9">
      <w:pPr>
        <w:pStyle w:val="HTMLPreformatted"/>
        <w:divId w:val="1028028047"/>
        <w:rPr>
          <w:lang w:val="en-US"/>
        </w:rPr>
      </w:pPr>
      <w:r>
        <w:rPr>
          <w:lang w:val="en-US"/>
        </w:rPr>
        <w:t xml:space="preserve">  &lt;/element&gt;</w:t>
      </w:r>
    </w:p>
    <w:p w14:paraId="54C665D1" w14:textId="77777777" w:rsidR="00C51368" w:rsidRDefault="00C51368">
      <w:pPr>
        <w:pStyle w:val="HTMLPreformatted"/>
        <w:divId w:val="1028028047"/>
        <w:rPr>
          <w:lang w:val="en-US"/>
        </w:rPr>
      </w:pPr>
    </w:p>
    <w:p w14:paraId="5A3CEFCC" w14:textId="77777777" w:rsidR="00C51368" w:rsidRDefault="00E43BD9">
      <w:pPr>
        <w:pStyle w:val="HTMLPreformatted"/>
        <w:divId w:val="1028028047"/>
        <w:rPr>
          <w:lang w:val="en-US"/>
        </w:rPr>
      </w:pPr>
      <w:r>
        <w:rPr>
          <w:lang w:val="en-US"/>
        </w:rPr>
        <w:t xml:space="preserve">  &lt;!-- setting up the inner slicing on medication Composition.section.section --&gt;</w:t>
      </w:r>
    </w:p>
    <w:p w14:paraId="6EC83C06" w14:textId="77777777" w:rsidR="00C51368" w:rsidRDefault="00E43BD9">
      <w:pPr>
        <w:pStyle w:val="HTMLPreformatted"/>
        <w:divId w:val="1028028047"/>
        <w:rPr>
          <w:lang w:val="en-US"/>
        </w:rPr>
      </w:pPr>
      <w:r>
        <w:rPr>
          <w:lang w:val="en-US"/>
        </w:rPr>
        <w:t xml:space="preserve">  &lt;element&gt; </w:t>
      </w:r>
    </w:p>
    <w:p w14:paraId="12B3A6FF" w14:textId="77777777" w:rsidR="00C51368" w:rsidRDefault="00E43BD9">
      <w:pPr>
        <w:pStyle w:val="HTMLPreformatted"/>
        <w:divId w:val="1028028047"/>
        <w:rPr>
          <w:lang w:val="en-US"/>
        </w:rPr>
      </w:pPr>
      <w:r>
        <w:rPr>
          <w:lang w:val="en-US"/>
        </w:rPr>
        <w:t xml:space="preserve">    &lt;path value="Composition.section.section"/&gt;</w:t>
      </w:r>
    </w:p>
    <w:p w14:paraId="111A3F02" w14:textId="77777777" w:rsidR="00C51368" w:rsidRDefault="00E43BD9">
      <w:pPr>
        <w:pStyle w:val="HTMLPreformatted"/>
        <w:divId w:val="1028028047"/>
        <w:rPr>
          <w:lang w:val="en-US"/>
        </w:rPr>
      </w:pPr>
      <w:r>
        <w:rPr>
          <w:lang w:val="en-US"/>
        </w:rPr>
        <w:t xml:space="preserve">    &lt;slicing&gt;</w:t>
      </w:r>
    </w:p>
    <w:p w14:paraId="36EFF64F" w14:textId="77777777" w:rsidR="00C51368" w:rsidRDefault="00E43BD9">
      <w:pPr>
        <w:pStyle w:val="HTMLPreformatted"/>
        <w:divId w:val="1028028047"/>
        <w:rPr>
          <w:lang w:val="en-US"/>
        </w:rPr>
      </w:pPr>
      <w:r>
        <w:rPr>
          <w:lang w:val="en-US"/>
        </w:rPr>
        <w:t xml:space="preserve">      &lt;discriminator value="code"/&gt;</w:t>
      </w:r>
    </w:p>
    <w:p w14:paraId="2EC91296" w14:textId="77777777" w:rsidR="00C51368" w:rsidRDefault="00E43BD9">
      <w:pPr>
        <w:pStyle w:val="HTMLPreformatted"/>
        <w:divId w:val="1028028047"/>
        <w:rPr>
          <w:lang w:val="en-US"/>
        </w:rPr>
      </w:pPr>
      <w:r>
        <w:rPr>
          <w:lang w:val="en-US"/>
        </w:rPr>
        <w:t xml:space="preserve">      &lt;ordered value="true"/&gt;</w:t>
      </w:r>
    </w:p>
    <w:p w14:paraId="72DACED1" w14:textId="77777777" w:rsidR="00C51368" w:rsidRDefault="00E43BD9">
      <w:pPr>
        <w:pStyle w:val="HTMLPreformatted"/>
        <w:divId w:val="1028028047"/>
        <w:rPr>
          <w:lang w:val="en-US"/>
        </w:rPr>
      </w:pPr>
      <w:r>
        <w:rPr>
          <w:lang w:val="en-US"/>
        </w:rPr>
        <w:t xml:space="preserve">      &lt;rules value="closed"/&gt;</w:t>
      </w:r>
    </w:p>
    <w:p w14:paraId="4F3D2F52" w14:textId="77777777" w:rsidR="00C51368" w:rsidRDefault="00E43BD9">
      <w:pPr>
        <w:pStyle w:val="HTMLPreformatted"/>
        <w:divId w:val="1028028047"/>
        <w:rPr>
          <w:lang w:val="en-US"/>
        </w:rPr>
      </w:pPr>
      <w:r>
        <w:rPr>
          <w:lang w:val="en-US"/>
        </w:rPr>
        <w:t xml:space="preserve">    &lt;/slicing&gt;</w:t>
      </w:r>
    </w:p>
    <w:p w14:paraId="794D3F51" w14:textId="77777777" w:rsidR="00C51368" w:rsidRDefault="00E43BD9">
      <w:pPr>
        <w:pStyle w:val="HTMLPreformatted"/>
        <w:divId w:val="1028028047"/>
        <w:rPr>
          <w:lang w:val="en-US"/>
        </w:rPr>
      </w:pPr>
      <w:r>
        <w:rPr>
          <w:lang w:val="en-US"/>
        </w:rPr>
        <w:t xml:space="preserve">    &lt;!-- net cardinality rules --&gt;</w:t>
      </w:r>
    </w:p>
    <w:p w14:paraId="23830129" w14:textId="77777777" w:rsidR="00C51368" w:rsidRDefault="00E43BD9">
      <w:pPr>
        <w:pStyle w:val="HTMLPreformatted"/>
        <w:divId w:val="1028028047"/>
        <w:rPr>
          <w:lang w:val="en-US"/>
        </w:rPr>
      </w:pPr>
      <w:r>
        <w:rPr>
          <w:lang w:val="en-US"/>
        </w:rPr>
        <w:t xml:space="preserve">    &lt;min value="1"/&gt;</w:t>
      </w:r>
    </w:p>
    <w:p w14:paraId="73D049BF" w14:textId="77777777" w:rsidR="00C51368" w:rsidRDefault="00E43BD9">
      <w:pPr>
        <w:pStyle w:val="HTMLPreformatted"/>
        <w:divId w:val="1028028047"/>
        <w:rPr>
          <w:lang w:val="en-US"/>
        </w:rPr>
      </w:pPr>
      <w:r>
        <w:rPr>
          <w:lang w:val="en-US"/>
        </w:rPr>
        <w:t xml:space="preserve">    &lt;max value="2"/&gt;</w:t>
      </w:r>
    </w:p>
    <w:p w14:paraId="18AA2C02" w14:textId="77777777" w:rsidR="00C51368" w:rsidRDefault="00E43BD9">
      <w:pPr>
        <w:pStyle w:val="HTMLPreformatted"/>
        <w:divId w:val="1028028047"/>
        <w:rPr>
          <w:lang w:val="en-US"/>
        </w:rPr>
      </w:pPr>
      <w:r>
        <w:rPr>
          <w:lang w:val="en-US"/>
        </w:rPr>
        <w:t xml:space="preserve">  &lt;/element&gt;</w:t>
      </w:r>
    </w:p>
    <w:p w14:paraId="536719DF" w14:textId="77777777" w:rsidR="00C51368" w:rsidRDefault="00C51368">
      <w:pPr>
        <w:pStyle w:val="HTMLPreformatted"/>
        <w:divId w:val="1028028047"/>
        <w:rPr>
          <w:lang w:val="en-US"/>
        </w:rPr>
      </w:pPr>
    </w:p>
    <w:p w14:paraId="3558755A" w14:textId="77777777" w:rsidR="00C51368" w:rsidRDefault="00E43BD9">
      <w:pPr>
        <w:pStyle w:val="HTMLPreformatted"/>
        <w:divId w:val="1028028047"/>
        <w:rPr>
          <w:lang w:val="en-US"/>
        </w:rPr>
      </w:pPr>
      <w:r>
        <w:rPr>
          <w:lang w:val="en-US"/>
        </w:rPr>
        <w:t xml:space="preserve">  &lt;!-- first inner slice: prescribed medications --&gt;</w:t>
      </w:r>
    </w:p>
    <w:p w14:paraId="1D9AC268" w14:textId="77777777" w:rsidR="00C51368" w:rsidRDefault="00E43BD9">
      <w:pPr>
        <w:pStyle w:val="HTMLPreformatted"/>
        <w:divId w:val="1028028047"/>
        <w:rPr>
          <w:lang w:val="en-US"/>
        </w:rPr>
      </w:pPr>
      <w:r>
        <w:rPr>
          <w:lang w:val="en-US"/>
        </w:rPr>
        <w:t xml:space="preserve">  &lt;element&gt; </w:t>
      </w:r>
    </w:p>
    <w:p w14:paraId="5520D8E9" w14:textId="77777777" w:rsidR="00C51368" w:rsidRDefault="00E43BD9">
      <w:pPr>
        <w:pStyle w:val="HTMLPreformatted"/>
        <w:divId w:val="1028028047"/>
        <w:rPr>
          <w:lang w:val="en-US"/>
        </w:rPr>
      </w:pPr>
      <w:r>
        <w:rPr>
          <w:lang w:val="en-US"/>
        </w:rPr>
        <w:t xml:space="preserve">    &lt;path value="Composition.section.section"/&gt;</w:t>
      </w:r>
    </w:p>
    <w:p w14:paraId="682E4745" w14:textId="77777777" w:rsidR="00C51368" w:rsidRDefault="00E43BD9">
      <w:pPr>
        <w:pStyle w:val="HTMLPreformatted"/>
        <w:divId w:val="1028028047"/>
        <w:rPr>
          <w:lang w:val="en-US"/>
        </w:rPr>
      </w:pPr>
      <w:r>
        <w:rPr>
          <w:lang w:val="en-US"/>
        </w:rPr>
        <w:t xml:space="preserve">    &lt;name value="prescribed"/&gt; </w:t>
      </w:r>
    </w:p>
    <w:p w14:paraId="52712018" w14:textId="77777777" w:rsidR="00C51368" w:rsidRDefault="00E43BD9">
      <w:pPr>
        <w:pStyle w:val="HTMLPreformatted"/>
        <w:divId w:val="1028028047"/>
        <w:rPr>
          <w:lang w:val="en-US"/>
        </w:rPr>
      </w:pPr>
      <w:r>
        <w:rPr>
          <w:lang w:val="en-US"/>
        </w:rPr>
        <w:t xml:space="preserve">    &lt;min value="1"/&gt;</w:t>
      </w:r>
    </w:p>
    <w:p w14:paraId="58E9267D" w14:textId="77777777" w:rsidR="00C51368" w:rsidRDefault="00E43BD9">
      <w:pPr>
        <w:pStyle w:val="HTMLPreformatted"/>
        <w:divId w:val="1028028047"/>
        <w:rPr>
          <w:lang w:val="en-US"/>
        </w:rPr>
      </w:pPr>
      <w:r>
        <w:rPr>
          <w:lang w:val="en-US"/>
        </w:rPr>
        <w:t xml:space="preserve">    &lt;max value="1"/&gt;</w:t>
      </w:r>
    </w:p>
    <w:p w14:paraId="03766739" w14:textId="77777777" w:rsidR="00C51368" w:rsidRDefault="00E43BD9">
      <w:pPr>
        <w:pStyle w:val="HTMLPreformatted"/>
        <w:divId w:val="1028028047"/>
        <w:rPr>
          <w:lang w:val="en-US"/>
        </w:rPr>
      </w:pPr>
      <w:r>
        <w:rPr>
          <w:lang w:val="en-US"/>
        </w:rPr>
        <w:t xml:space="preserve">  &lt;/element&gt;</w:t>
      </w:r>
    </w:p>
    <w:p w14:paraId="7062B911" w14:textId="77777777" w:rsidR="00C51368" w:rsidRDefault="00E43BD9">
      <w:pPr>
        <w:pStyle w:val="HTMLPreformatted"/>
        <w:divId w:val="1028028047"/>
        <w:rPr>
          <w:lang w:val="en-US"/>
        </w:rPr>
      </w:pPr>
      <w:r>
        <w:rPr>
          <w:lang w:val="en-US"/>
        </w:rPr>
        <w:t xml:space="preserve">  &lt;element&gt; </w:t>
      </w:r>
    </w:p>
    <w:p w14:paraId="1662A655" w14:textId="77777777" w:rsidR="00C51368" w:rsidRDefault="00E43BD9">
      <w:pPr>
        <w:pStyle w:val="HTMLPreformatted"/>
        <w:divId w:val="1028028047"/>
        <w:rPr>
          <w:lang w:val="en-US"/>
        </w:rPr>
      </w:pPr>
      <w:r>
        <w:rPr>
          <w:lang w:val="en-US"/>
        </w:rPr>
        <w:t xml:space="preserve">    &lt;path value="Composition.section.section.code"/&gt;</w:t>
      </w:r>
    </w:p>
    <w:p w14:paraId="6193C6BF" w14:textId="77777777" w:rsidR="00C51368" w:rsidRDefault="00E43BD9">
      <w:pPr>
        <w:pStyle w:val="HTMLPreformatted"/>
        <w:divId w:val="1028028047"/>
        <w:rPr>
          <w:lang w:val="en-US"/>
        </w:rPr>
      </w:pPr>
      <w:r>
        <w:rPr>
          <w:lang w:val="en-US"/>
        </w:rPr>
        <w:t xml:space="preserve">    &lt;min value="1"/&gt;</w:t>
      </w:r>
    </w:p>
    <w:p w14:paraId="7D3C6C3E" w14:textId="77777777" w:rsidR="00C51368" w:rsidRDefault="00E43BD9">
      <w:pPr>
        <w:pStyle w:val="HTMLPreformatted"/>
        <w:divId w:val="1028028047"/>
        <w:rPr>
          <w:lang w:val="en-US"/>
        </w:rPr>
      </w:pPr>
      <w:r>
        <w:rPr>
          <w:lang w:val="en-US"/>
        </w:rPr>
        <w:t xml:space="preserve">    &lt;fixedCodeableConcept&gt;</w:t>
      </w:r>
    </w:p>
    <w:p w14:paraId="12118515" w14:textId="77777777" w:rsidR="00C51368" w:rsidRDefault="00E43BD9">
      <w:pPr>
        <w:pStyle w:val="HTMLPreformatted"/>
        <w:divId w:val="1028028047"/>
        <w:rPr>
          <w:lang w:val="en-US"/>
        </w:rPr>
      </w:pPr>
      <w:r>
        <w:rPr>
          <w:lang w:val="en-US"/>
        </w:rPr>
        <w:t xml:space="preserve">      &lt;coding&gt;                       </w:t>
      </w:r>
    </w:p>
    <w:p w14:paraId="452B222A" w14:textId="77777777" w:rsidR="00C51368" w:rsidRDefault="00E43BD9">
      <w:pPr>
        <w:pStyle w:val="HTMLPreformatted"/>
        <w:divId w:val="1028028047"/>
        <w:rPr>
          <w:lang w:val="en-US"/>
        </w:rPr>
      </w:pPr>
      <w:r>
        <w:rPr>
          <w:lang w:val="en-US"/>
        </w:rPr>
        <w:t xml:space="preserve">        &lt;system value="http://loinc.org" /&gt;      </w:t>
      </w:r>
    </w:p>
    <w:p w14:paraId="22CA6D31" w14:textId="77777777" w:rsidR="00C51368" w:rsidRDefault="00E43BD9">
      <w:pPr>
        <w:pStyle w:val="HTMLPreformatted"/>
        <w:divId w:val="1028028047"/>
        <w:rPr>
          <w:lang w:val="en-US"/>
        </w:rPr>
      </w:pPr>
      <w:r>
        <w:rPr>
          <w:lang w:val="en-US"/>
        </w:rPr>
        <w:t xml:space="preserve">        &lt;use value="66149-6" /&gt;          </w:t>
      </w:r>
    </w:p>
    <w:p w14:paraId="4ACBB2AA" w14:textId="77777777" w:rsidR="00C51368" w:rsidRDefault="00E43BD9">
      <w:pPr>
        <w:pStyle w:val="HTMLPreformatted"/>
        <w:divId w:val="1028028047"/>
        <w:rPr>
          <w:lang w:val="en-US"/>
        </w:rPr>
      </w:pPr>
      <w:r>
        <w:rPr>
          <w:lang w:val="en-US"/>
        </w:rPr>
        <w:t xml:space="preserve">        &lt;value value="Prescribed medications" /&gt;  </w:t>
      </w:r>
    </w:p>
    <w:p w14:paraId="0391F0A3" w14:textId="77777777" w:rsidR="00C51368" w:rsidRDefault="00E43BD9">
      <w:pPr>
        <w:pStyle w:val="HTMLPreformatted"/>
        <w:divId w:val="1028028047"/>
        <w:rPr>
          <w:lang w:val="en-US"/>
        </w:rPr>
      </w:pPr>
      <w:r>
        <w:rPr>
          <w:lang w:val="en-US"/>
        </w:rPr>
        <w:t xml:space="preserve">      &lt;/coding&gt;                       </w:t>
      </w:r>
    </w:p>
    <w:p w14:paraId="10C95EA1" w14:textId="77777777" w:rsidR="00C51368" w:rsidRDefault="00E43BD9">
      <w:pPr>
        <w:pStyle w:val="HTMLPreformatted"/>
        <w:divId w:val="1028028047"/>
        <w:rPr>
          <w:lang w:val="en-US"/>
        </w:rPr>
      </w:pPr>
      <w:r>
        <w:rPr>
          <w:lang w:val="en-US"/>
        </w:rPr>
        <w:lastRenderedPageBreak/>
        <w:t xml:space="preserve">    &lt;/fixedCodeableConcept&gt;</w:t>
      </w:r>
    </w:p>
    <w:p w14:paraId="18400FEC" w14:textId="77777777" w:rsidR="00C51368" w:rsidRDefault="00E43BD9">
      <w:pPr>
        <w:pStyle w:val="HTMLPreformatted"/>
        <w:divId w:val="1028028047"/>
        <w:rPr>
          <w:lang w:val="en-US"/>
        </w:rPr>
      </w:pPr>
      <w:r>
        <w:rPr>
          <w:lang w:val="en-US"/>
        </w:rPr>
        <w:t xml:space="preserve">  &lt;/element&gt;</w:t>
      </w:r>
    </w:p>
    <w:p w14:paraId="6CAF8482" w14:textId="77777777" w:rsidR="00C51368" w:rsidRDefault="00E43BD9">
      <w:pPr>
        <w:pStyle w:val="HTMLPreformatted"/>
        <w:divId w:val="1028028047"/>
        <w:rPr>
          <w:lang w:val="en-US"/>
        </w:rPr>
      </w:pPr>
      <w:r>
        <w:rPr>
          <w:lang w:val="en-US"/>
        </w:rPr>
        <w:t xml:space="preserve">  </w:t>
      </w:r>
    </w:p>
    <w:p w14:paraId="247B5CC6" w14:textId="77777777" w:rsidR="00C51368" w:rsidRDefault="00E43BD9">
      <w:pPr>
        <w:pStyle w:val="HTMLPreformatted"/>
        <w:divId w:val="1028028047"/>
        <w:rPr>
          <w:lang w:val="en-US"/>
        </w:rPr>
      </w:pPr>
      <w:r>
        <w:rPr>
          <w:lang w:val="en-US"/>
        </w:rPr>
        <w:t xml:space="preserve">  &lt;!-- second inner slice: over the counter medications --&gt;</w:t>
      </w:r>
    </w:p>
    <w:p w14:paraId="2BA2E0FD" w14:textId="77777777" w:rsidR="00C51368" w:rsidRDefault="00E43BD9">
      <w:pPr>
        <w:pStyle w:val="HTMLPreformatted"/>
        <w:divId w:val="1028028047"/>
        <w:rPr>
          <w:lang w:val="en-US"/>
        </w:rPr>
      </w:pPr>
      <w:r>
        <w:rPr>
          <w:lang w:val="en-US"/>
        </w:rPr>
        <w:t xml:space="preserve">  &lt;element&gt; </w:t>
      </w:r>
    </w:p>
    <w:p w14:paraId="229E0136" w14:textId="77777777" w:rsidR="00C51368" w:rsidRDefault="00E43BD9">
      <w:pPr>
        <w:pStyle w:val="HTMLPreformatted"/>
        <w:divId w:val="1028028047"/>
        <w:rPr>
          <w:lang w:val="en-US"/>
        </w:rPr>
      </w:pPr>
      <w:r>
        <w:rPr>
          <w:lang w:val="en-US"/>
        </w:rPr>
        <w:t xml:space="preserve">    &lt;path value="Composition.section.section"/&gt;</w:t>
      </w:r>
    </w:p>
    <w:p w14:paraId="22A12A0B" w14:textId="77777777" w:rsidR="00C51368" w:rsidRDefault="00E43BD9">
      <w:pPr>
        <w:pStyle w:val="HTMLPreformatted"/>
        <w:divId w:val="1028028047"/>
        <w:rPr>
          <w:lang w:val="en-US"/>
        </w:rPr>
      </w:pPr>
      <w:r>
        <w:rPr>
          <w:lang w:val="en-US"/>
        </w:rPr>
        <w:t xml:space="preserve">    &lt;name value="otc"/&gt; </w:t>
      </w:r>
    </w:p>
    <w:p w14:paraId="1BD6AF08" w14:textId="77777777" w:rsidR="00C51368" w:rsidRDefault="00E43BD9">
      <w:pPr>
        <w:pStyle w:val="HTMLPreformatted"/>
        <w:divId w:val="1028028047"/>
        <w:rPr>
          <w:lang w:val="en-US"/>
        </w:rPr>
      </w:pPr>
      <w:r>
        <w:rPr>
          <w:lang w:val="en-US"/>
        </w:rPr>
        <w:t xml:space="preserve">    &lt;min value="1"/&gt;</w:t>
      </w:r>
    </w:p>
    <w:p w14:paraId="160580E1" w14:textId="77777777" w:rsidR="00C51368" w:rsidRDefault="00E43BD9">
      <w:pPr>
        <w:pStyle w:val="HTMLPreformatted"/>
        <w:divId w:val="1028028047"/>
        <w:rPr>
          <w:lang w:val="en-US"/>
        </w:rPr>
      </w:pPr>
      <w:r>
        <w:rPr>
          <w:lang w:val="en-US"/>
        </w:rPr>
        <w:t xml:space="preserve">    &lt;max value="1"/&gt;</w:t>
      </w:r>
    </w:p>
    <w:p w14:paraId="6C2DE957" w14:textId="77777777" w:rsidR="00C51368" w:rsidRDefault="00E43BD9">
      <w:pPr>
        <w:pStyle w:val="HTMLPreformatted"/>
        <w:divId w:val="1028028047"/>
        <w:rPr>
          <w:lang w:val="en-US"/>
        </w:rPr>
      </w:pPr>
      <w:r>
        <w:rPr>
          <w:lang w:val="en-US"/>
        </w:rPr>
        <w:t xml:space="preserve">  &lt;/element&gt;</w:t>
      </w:r>
    </w:p>
    <w:p w14:paraId="385D91E3" w14:textId="77777777" w:rsidR="00C51368" w:rsidRDefault="00E43BD9">
      <w:pPr>
        <w:pStyle w:val="HTMLPreformatted"/>
        <w:divId w:val="1028028047"/>
        <w:rPr>
          <w:lang w:val="en-US"/>
        </w:rPr>
      </w:pPr>
      <w:r>
        <w:rPr>
          <w:lang w:val="en-US"/>
        </w:rPr>
        <w:t xml:space="preserve">  &lt;element&gt; </w:t>
      </w:r>
    </w:p>
    <w:p w14:paraId="78B27EDD" w14:textId="77777777" w:rsidR="00C51368" w:rsidRDefault="00E43BD9">
      <w:pPr>
        <w:pStyle w:val="HTMLPreformatted"/>
        <w:divId w:val="1028028047"/>
        <w:rPr>
          <w:lang w:val="en-US"/>
        </w:rPr>
      </w:pPr>
      <w:r>
        <w:rPr>
          <w:lang w:val="en-US"/>
        </w:rPr>
        <w:t xml:space="preserve">    &lt;path value="Composition.section.section.code"/&gt;</w:t>
      </w:r>
    </w:p>
    <w:p w14:paraId="72B9D679" w14:textId="77777777" w:rsidR="00C51368" w:rsidRDefault="00E43BD9">
      <w:pPr>
        <w:pStyle w:val="HTMLPreformatted"/>
        <w:divId w:val="1028028047"/>
        <w:rPr>
          <w:lang w:val="en-US"/>
        </w:rPr>
      </w:pPr>
      <w:r>
        <w:rPr>
          <w:lang w:val="en-US"/>
        </w:rPr>
        <w:t xml:space="preserve">    &lt;min value="1"/&gt;</w:t>
      </w:r>
    </w:p>
    <w:p w14:paraId="5E65D944" w14:textId="77777777" w:rsidR="00C51368" w:rsidRDefault="00E43BD9">
      <w:pPr>
        <w:pStyle w:val="HTMLPreformatted"/>
        <w:divId w:val="1028028047"/>
        <w:rPr>
          <w:lang w:val="en-US"/>
        </w:rPr>
      </w:pPr>
      <w:r>
        <w:rPr>
          <w:lang w:val="en-US"/>
        </w:rPr>
        <w:t xml:space="preserve">    &lt;fixedCodeableConcept&gt;</w:t>
      </w:r>
    </w:p>
    <w:p w14:paraId="044CE28B" w14:textId="77777777" w:rsidR="00C51368" w:rsidRDefault="00E43BD9">
      <w:pPr>
        <w:pStyle w:val="HTMLPreformatted"/>
        <w:divId w:val="1028028047"/>
        <w:rPr>
          <w:lang w:val="en-US"/>
        </w:rPr>
      </w:pPr>
      <w:r>
        <w:rPr>
          <w:lang w:val="en-US"/>
        </w:rPr>
        <w:t xml:space="preserve">      &lt;coding&gt;                       </w:t>
      </w:r>
    </w:p>
    <w:p w14:paraId="149BA3FF" w14:textId="77777777" w:rsidR="00C51368" w:rsidRDefault="00E43BD9">
      <w:pPr>
        <w:pStyle w:val="HTMLPreformatted"/>
        <w:divId w:val="1028028047"/>
        <w:rPr>
          <w:lang w:val="en-US"/>
        </w:rPr>
      </w:pPr>
      <w:r>
        <w:rPr>
          <w:lang w:val="en-US"/>
        </w:rPr>
        <w:t xml:space="preserve">        &lt;system value="http://loinc.org" /&gt;      </w:t>
      </w:r>
    </w:p>
    <w:p w14:paraId="31EF3BA3" w14:textId="77777777" w:rsidR="00C51368" w:rsidRDefault="00E43BD9">
      <w:pPr>
        <w:pStyle w:val="HTMLPreformatted"/>
        <w:divId w:val="1028028047"/>
        <w:rPr>
          <w:lang w:val="en-US"/>
        </w:rPr>
      </w:pPr>
      <w:r>
        <w:rPr>
          <w:lang w:val="en-US"/>
        </w:rPr>
        <w:t xml:space="preserve">        &lt;use value="66150-4" /&gt;          </w:t>
      </w:r>
    </w:p>
    <w:p w14:paraId="41CFB96D" w14:textId="77777777" w:rsidR="00C51368" w:rsidRDefault="00E43BD9">
      <w:pPr>
        <w:pStyle w:val="HTMLPreformatted"/>
        <w:divId w:val="1028028047"/>
        <w:rPr>
          <w:lang w:val="en-US"/>
        </w:rPr>
      </w:pPr>
      <w:r>
        <w:rPr>
          <w:lang w:val="en-US"/>
        </w:rPr>
        <w:t xml:space="preserve">        &lt;value value="Over the counter medications" /&gt;  </w:t>
      </w:r>
    </w:p>
    <w:p w14:paraId="590962F0" w14:textId="77777777" w:rsidR="00C51368" w:rsidRDefault="00E43BD9">
      <w:pPr>
        <w:pStyle w:val="HTMLPreformatted"/>
        <w:divId w:val="1028028047"/>
        <w:rPr>
          <w:lang w:val="en-US"/>
        </w:rPr>
      </w:pPr>
      <w:r>
        <w:rPr>
          <w:lang w:val="en-US"/>
        </w:rPr>
        <w:t xml:space="preserve">      &lt;/coding&gt;                       </w:t>
      </w:r>
    </w:p>
    <w:p w14:paraId="582570F2" w14:textId="77777777" w:rsidR="00C51368" w:rsidRDefault="00E43BD9">
      <w:pPr>
        <w:pStyle w:val="HTMLPreformatted"/>
        <w:divId w:val="1028028047"/>
        <w:rPr>
          <w:lang w:val="en-US"/>
        </w:rPr>
      </w:pPr>
      <w:r>
        <w:rPr>
          <w:lang w:val="en-US"/>
        </w:rPr>
        <w:t xml:space="preserve">    &lt;/fixedCodeableConcept&gt;</w:t>
      </w:r>
    </w:p>
    <w:p w14:paraId="2F6AD300" w14:textId="77777777" w:rsidR="00C51368" w:rsidRDefault="00E43BD9">
      <w:pPr>
        <w:pStyle w:val="HTMLPreformatted"/>
        <w:divId w:val="1028028047"/>
        <w:rPr>
          <w:lang w:val="en-US"/>
        </w:rPr>
      </w:pPr>
      <w:r>
        <w:rPr>
          <w:lang w:val="en-US"/>
        </w:rPr>
        <w:t xml:space="preserve">  &lt;/element&gt;</w:t>
      </w:r>
    </w:p>
    <w:p w14:paraId="302D6DBC" w14:textId="77777777" w:rsidR="00C51368" w:rsidRDefault="00E43BD9">
      <w:pPr>
        <w:pStyle w:val="HTMLPreformatted"/>
        <w:divId w:val="1028028047"/>
        <w:rPr>
          <w:lang w:val="en-US"/>
        </w:rPr>
      </w:pPr>
      <w:r>
        <w:rPr>
          <w:lang w:val="en-US"/>
        </w:rPr>
        <w:t xml:space="preserve">  </w:t>
      </w:r>
    </w:p>
    <w:p w14:paraId="59D78AC1" w14:textId="77777777" w:rsidR="00C51368" w:rsidRDefault="00E43BD9">
      <w:pPr>
        <w:pStyle w:val="HTMLPreformatted"/>
        <w:divId w:val="1028028047"/>
        <w:rPr>
          <w:lang w:val="en-US"/>
        </w:rPr>
      </w:pPr>
      <w:r>
        <w:rPr>
          <w:lang w:val="en-US"/>
        </w:rPr>
        <w:t xml:space="preserve">  &lt;!-- third slice: Vital Signs --&gt;</w:t>
      </w:r>
    </w:p>
    <w:p w14:paraId="3CF2F690" w14:textId="77777777" w:rsidR="00C51368" w:rsidRDefault="00E43BD9">
      <w:pPr>
        <w:pStyle w:val="HTMLPreformatted"/>
        <w:divId w:val="1028028047"/>
        <w:rPr>
          <w:lang w:val="en-US"/>
        </w:rPr>
      </w:pPr>
      <w:r>
        <w:rPr>
          <w:lang w:val="en-US"/>
        </w:rPr>
        <w:t xml:space="preserve">  &lt;element&gt; </w:t>
      </w:r>
    </w:p>
    <w:p w14:paraId="4FE9D418" w14:textId="77777777" w:rsidR="00C51368" w:rsidRDefault="00E43BD9">
      <w:pPr>
        <w:pStyle w:val="HTMLPreformatted"/>
        <w:divId w:val="1028028047"/>
        <w:rPr>
          <w:lang w:val="en-US"/>
        </w:rPr>
      </w:pPr>
      <w:r>
        <w:rPr>
          <w:lang w:val="en-US"/>
        </w:rPr>
        <w:t xml:space="preserve">    &lt;path value="Composition.section"/&gt;</w:t>
      </w:r>
    </w:p>
    <w:p w14:paraId="587A7821" w14:textId="77777777" w:rsidR="00C51368" w:rsidRDefault="00E43BD9">
      <w:pPr>
        <w:pStyle w:val="HTMLPreformatted"/>
        <w:divId w:val="1028028047"/>
        <w:rPr>
          <w:lang w:val="en-US"/>
        </w:rPr>
      </w:pPr>
      <w:r>
        <w:rPr>
          <w:lang w:val="en-US"/>
        </w:rPr>
        <w:t xml:space="preserve">    &lt;name value="vital-signs"/&gt; </w:t>
      </w:r>
    </w:p>
    <w:p w14:paraId="6D5F7AE7" w14:textId="77777777" w:rsidR="00C51368" w:rsidRDefault="00E43BD9">
      <w:pPr>
        <w:pStyle w:val="HTMLPreformatted"/>
        <w:divId w:val="1028028047"/>
        <w:rPr>
          <w:lang w:val="en-US"/>
        </w:rPr>
      </w:pPr>
      <w:r>
        <w:rPr>
          <w:lang w:val="en-US"/>
        </w:rPr>
        <w:t xml:space="preserve">    &lt;min value="1"/&gt;</w:t>
      </w:r>
    </w:p>
    <w:p w14:paraId="02FAE5DC" w14:textId="77777777" w:rsidR="00C51368" w:rsidRDefault="00E43BD9">
      <w:pPr>
        <w:pStyle w:val="HTMLPreformatted"/>
        <w:divId w:val="1028028047"/>
        <w:rPr>
          <w:lang w:val="en-US"/>
        </w:rPr>
      </w:pPr>
      <w:r>
        <w:rPr>
          <w:lang w:val="en-US"/>
        </w:rPr>
        <w:t xml:space="preserve">    &lt;max value="1"/&gt;</w:t>
      </w:r>
    </w:p>
    <w:p w14:paraId="6E50D8CC" w14:textId="77777777" w:rsidR="00C51368" w:rsidRDefault="00E43BD9">
      <w:pPr>
        <w:pStyle w:val="HTMLPreformatted"/>
        <w:divId w:val="1028028047"/>
        <w:rPr>
          <w:lang w:val="en-US"/>
        </w:rPr>
      </w:pPr>
      <w:r>
        <w:rPr>
          <w:lang w:val="en-US"/>
        </w:rPr>
        <w:t xml:space="preserve">  &lt;/element&gt;</w:t>
      </w:r>
    </w:p>
    <w:p w14:paraId="2E9A0CF0" w14:textId="77777777" w:rsidR="00C51368" w:rsidRDefault="00E43BD9">
      <w:pPr>
        <w:pStyle w:val="HTMLPreformatted"/>
        <w:divId w:val="1028028047"/>
        <w:rPr>
          <w:lang w:val="en-US"/>
        </w:rPr>
      </w:pPr>
      <w:r>
        <w:rPr>
          <w:lang w:val="en-US"/>
        </w:rPr>
        <w:t xml:space="preserve">  &lt;element&gt; </w:t>
      </w:r>
    </w:p>
    <w:p w14:paraId="66EF2349" w14:textId="77777777" w:rsidR="00C51368" w:rsidRDefault="00E43BD9">
      <w:pPr>
        <w:pStyle w:val="HTMLPreformatted"/>
        <w:divId w:val="1028028047"/>
        <w:rPr>
          <w:lang w:val="en-US"/>
        </w:rPr>
      </w:pPr>
      <w:r>
        <w:rPr>
          <w:lang w:val="en-US"/>
        </w:rPr>
        <w:t xml:space="preserve">    &lt;path value="Composition.section.code"/&gt;</w:t>
      </w:r>
    </w:p>
    <w:p w14:paraId="7F298806" w14:textId="77777777" w:rsidR="00C51368" w:rsidRDefault="00E43BD9">
      <w:pPr>
        <w:pStyle w:val="HTMLPreformatted"/>
        <w:divId w:val="1028028047"/>
        <w:rPr>
          <w:lang w:val="en-US"/>
        </w:rPr>
      </w:pPr>
      <w:r>
        <w:rPr>
          <w:lang w:val="en-US"/>
        </w:rPr>
        <w:t xml:space="preserve">    &lt;min value="1"/&gt;</w:t>
      </w:r>
    </w:p>
    <w:p w14:paraId="77544C95" w14:textId="77777777" w:rsidR="00C51368" w:rsidRDefault="00E43BD9">
      <w:pPr>
        <w:pStyle w:val="HTMLPreformatted"/>
        <w:divId w:val="1028028047"/>
        <w:rPr>
          <w:lang w:val="en-US"/>
        </w:rPr>
      </w:pPr>
      <w:r>
        <w:rPr>
          <w:lang w:val="en-US"/>
        </w:rPr>
        <w:t xml:space="preserve">    &lt;fixedCodeableConcept&gt;</w:t>
      </w:r>
    </w:p>
    <w:p w14:paraId="780ADA73" w14:textId="77777777" w:rsidR="00C51368" w:rsidRDefault="00E43BD9">
      <w:pPr>
        <w:pStyle w:val="HTMLPreformatted"/>
        <w:divId w:val="1028028047"/>
        <w:rPr>
          <w:lang w:val="en-US"/>
        </w:rPr>
      </w:pPr>
      <w:r>
        <w:rPr>
          <w:lang w:val="en-US"/>
        </w:rPr>
        <w:t xml:space="preserve">      &lt;coding&gt;                       </w:t>
      </w:r>
    </w:p>
    <w:p w14:paraId="536B6463" w14:textId="77777777" w:rsidR="00C51368" w:rsidRDefault="00E43BD9">
      <w:pPr>
        <w:pStyle w:val="HTMLPreformatted"/>
        <w:divId w:val="1028028047"/>
        <w:rPr>
          <w:lang w:val="en-US"/>
        </w:rPr>
      </w:pPr>
      <w:r>
        <w:rPr>
          <w:lang w:val="en-US"/>
        </w:rPr>
        <w:t xml:space="preserve">        &lt;system value="http://loinc.org" /&gt;      </w:t>
      </w:r>
    </w:p>
    <w:p w14:paraId="59F7187C" w14:textId="77777777" w:rsidR="00C51368" w:rsidRDefault="00E43BD9">
      <w:pPr>
        <w:pStyle w:val="HTMLPreformatted"/>
        <w:divId w:val="1028028047"/>
        <w:rPr>
          <w:lang w:val="en-US"/>
        </w:rPr>
      </w:pPr>
      <w:r>
        <w:rPr>
          <w:lang w:val="en-US"/>
        </w:rPr>
        <w:t xml:space="preserve">        &lt;use value="8716-3" /&gt;          </w:t>
      </w:r>
    </w:p>
    <w:p w14:paraId="777323D0" w14:textId="77777777" w:rsidR="00C51368" w:rsidRDefault="00E43BD9">
      <w:pPr>
        <w:pStyle w:val="HTMLPreformatted"/>
        <w:divId w:val="1028028047"/>
        <w:rPr>
          <w:lang w:val="en-US"/>
        </w:rPr>
      </w:pPr>
      <w:r>
        <w:rPr>
          <w:lang w:val="en-US"/>
        </w:rPr>
        <w:t xml:space="preserve">        &lt;value value="Vital signs" /&gt;  </w:t>
      </w:r>
    </w:p>
    <w:p w14:paraId="1731C971" w14:textId="77777777" w:rsidR="00C51368" w:rsidRDefault="00E43BD9">
      <w:pPr>
        <w:pStyle w:val="HTMLPreformatted"/>
        <w:divId w:val="1028028047"/>
        <w:rPr>
          <w:lang w:val="en-US"/>
        </w:rPr>
      </w:pPr>
      <w:r>
        <w:rPr>
          <w:lang w:val="en-US"/>
        </w:rPr>
        <w:t xml:space="preserve">      &lt;/coding&gt;                       </w:t>
      </w:r>
    </w:p>
    <w:p w14:paraId="6C09B6A9" w14:textId="77777777" w:rsidR="00C51368" w:rsidRDefault="00E43BD9">
      <w:pPr>
        <w:pStyle w:val="HTMLPreformatted"/>
        <w:divId w:val="1028028047"/>
        <w:rPr>
          <w:lang w:val="en-US"/>
        </w:rPr>
      </w:pPr>
      <w:r>
        <w:rPr>
          <w:lang w:val="en-US"/>
        </w:rPr>
        <w:t xml:space="preserve">    &lt;/fixedCodeableConcept&gt;</w:t>
      </w:r>
    </w:p>
    <w:p w14:paraId="4BB15D97" w14:textId="77777777" w:rsidR="00C51368" w:rsidRDefault="00E43BD9">
      <w:pPr>
        <w:pStyle w:val="HTMLPreformatted"/>
        <w:divId w:val="1028028047"/>
        <w:rPr>
          <w:lang w:val="en-US"/>
        </w:rPr>
      </w:pPr>
      <w:r>
        <w:rPr>
          <w:lang w:val="en-US"/>
        </w:rPr>
        <w:t xml:space="preserve">  &lt;/element&gt;</w:t>
      </w:r>
    </w:p>
    <w:p w14:paraId="6E604EC8" w14:textId="77777777" w:rsidR="00C51368" w:rsidRDefault="00E43BD9">
      <w:pPr>
        <w:pStyle w:val="Heading1"/>
        <w:divId w:val="990249517"/>
        <w:rPr>
          <w:rFonts w:eastAsia="Times New Roman"/>
          <w:noProof/>
          <w:lang w:val="en-US"/>
        </w:rPr>
      </w:pPr>
      <w:r>
        <w:rPr>
          <w:rFonts w:eastAsia="Times New Roman"/>
          <w:noProof/>
          <w:lang w:val="en-US"/>
        </w:rPr>
        <w:t>profiling.html</w:t>
      </w:r>
    </w:p>
    <w:p w14:paraId="7FBB4231" w14:textId="77777777"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32B113E" w14:textId="77777777">
        <w:trPr>
          <w:divId w:val="809324418"/>
          <w:tblCellSpacing w:w="15" w:type="dxa"/>
        </w:trPr>
        <w:tc>
          <w:tcPr>
            <w:tcW w:w="0" w:type="auto"/>
            <w:vAlign w:val="center"/>
            <w:hideMark/>
          </w:tcPr>
          <w:p w14:paraId="4DE75599" w14:textId="77777777" w:rsidR="00C51368" w:rsidRDefault="00E43BD9">
            <w:pPr>
              <w:rPr>
                <w:rFonts w:eastAsia="Times New Roman"/>
              </w:rPr>
            </w:pPr>
            <w:r>
              <w:rPr>
                <w:rFonts w:eastAsia="Times New Roman"/>
              </w:rPr>
              <w:t>Work Group</w:t>
            </w:r>
          </w:p>
        </w:tc>
        <w:tc>
          <w:tcPr>
            <w:tcW w:w="0" w:type="auto"/>
            <w:vAlign w:val="center"/>
            <w:hideMark/>
          </w:tcPr>
          <w:p w14:paraId="3ECBBBE7" w14:textId="77777777" w:rsidR="00C51368" w:rsidRDefault="001708AB">
            <w:pPr>
              <w:rPr>
                <w:rFonts w:eastAsia="Times New Roman"/>
              </w:rPr>
            </w:pPr>
            <w:hyperlink r:id="rId199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28F46749" w14:textId="77777777" w:rsidR="00C51368" w:rsidRDefault="001708AB">
            <w:pPr>
              <w:rPr>
                <w:rFonts w:eastAsia="Times New Roman"/>
              </w:rPr>
            </w:pPr>
            <w:hyperlink r:id="rId1995" w:anchor="status" w:history="1">
              <w:r w:rsidR="00E43BD9">
                <w:rPr>
                  <w:rStyle w:val="Hyperlink"/>
                  <w:rFonts w:eastAsia="Times New Roman"/>
                </w:rPr>
                <w:t>Ballot Status</w:t>
              </w:r>
            </w:hyperlink>
            <w:r w:rsidR="00E43BD9">
              <w:rPr>
                <w:rFonts w:eastAsia="Times New Roman"/>
              </w:rPr>
              <w:t xml:space="preserve">: </w:t>
            </w:r>
            <w:hyperlink r:id="rId1996" w:anchor="pubs" w:history="1">
              <w:r w:rsidR="00E43BD9">
                <w:rPr>
                  <w:rStyle w:val="Hyperlink"/>
                  <w:rFonts w:eastAsia="Times New Roman"/>
                </w:rPr>
                <w:t>DSTU 2</w:t>
              </w:r>
            </w:hyperlink>
          </w:p>
        </w:tc>
      </w:tr>
    </w:tbl>
    <w:p w14:paraId="66415A6D" w14:textId="77777777"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14:paraId="7436FECE" w14:textId="77777777"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14:paraId="7CDA24A9"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14:paraId="57BD631A"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14:paraId="178FB217"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14:paraId="7EAFE76E" w14:textId="77777777"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14:paraId="3D4E6750" w14:textId="77777777"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14:paraId="03DE47C0" w14:textId="77777777"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14:paraId="01734282" w14:textId="77777777"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14:paraId="2D66CAC7" w14:textId="77777777">
        <w:trPr>
          <w:divId w:val="809324418"/>
          <w:tblCellSpacing w:w="15" w:type="dxa"/>
        </w:trPr>
        <w:tc>
          <w:tcPr>
            <w:tcW w:w="0" w:type="auto"/>
            <w:vAlign w:val="center"/>
            <w:hideMark/>
          </w:tcPr>
          <w:p w14:paraId="3DCB19B8" w14:textId="77777777" w:rsidR="00C51368" w:rsidRDefault="00E43BD9">
            <w:pPr>
              <w:rPr>
                <w:rFonts w:eastAsia="Times New Roman"/>
              </w:rPr>
            </w:pPr>
            <w:r>
              <w:rPr>
                <w:rFonts w:eastAsia="Times New Roman"/>
                <w:b/>
                <w:bCs/>
              </w:rPr>
              <w:t>Artifact</w:t>
            </w:r>
          </w:p>
        </w:tc>
        <w:tc>
          <w:tcPr>
            <w:tcW w:w="0" w:type="auto"/>
            <w:vAlign w:val="center"/>
            <w:hideMark/>
          </w:tcPr>
          <w:p w14:paraId="33A66CEE" w14:textId="77777777" w:rsidR="00C51368" w:rsidRDefault="00E43BD9">
            <w:pPr>
              <w:rPr>
                <w:rFonts w:eastAsia="Times New Roman"/>
              </w:rPr>
            </w:pPr>
            <w:r>
              <w:rPr>
                <w:rFonts w:eastAsia="Times New Roman"/>
                <w:b/>
                <w:bCs/>
              </w:rPr>
              <w:t>Description</w:t>
            </w:r>
          </w:p>
        </w:tc>
        <w:tc>
          <w:tcPr>
            <w:tcW w:w="0" w:type="auto"/>
            <w:vAlign w:val="center"/>
            <w:hideMark/>
          </w:tcPr>
          <w:p w14:paraId="12ADB789" w14:textId="77777777" w:rsidR="00C51368" w:rsidRDefault="001708AB">
            <w:pPr>
              <w:rPr>
                <w:rFonts w:eastAsia="Times New Roman"/>
              </w:rPr>
            </w:pPr>
            <w:hyperlink r:id="rId1997" w:history="1">
              <w:r w:rsidR="00E43BD9">
                <w:rPr>
                  <w:rStyle w:val="Hyperlink"/>
                  <w:rFonts w:eastAsia="Times New Roman"/>
                  <w:b/>
                  <w:bCs/>
                </w:rPr>
                <w:t>DAF</w:t>
              </w:r>
            </w:hyperlink>
            <w:r w:rsidR="00E43BD9">
              <w:rPr>
                <w:rFonts w:eastAsia="Times New Roman"/>
                <w:b/>
                <w:bCs/>
              </w:rPr>
              <w:t xml:space="preserve"> example</w:t>
            </w:r>
          </w:p>
        </w:tc>
      </w:tr>
      <w:tr w:rsidR="00C51368" w14:paraId="6C08F43C" w14:textId="77777777">
        <w:trPr>
          <w:divId w:val="809324418"/>
          <w:tblCellSpacing w:w="15" w:type="dxa"/>
        </w:trPr>
        <w:tc>
          <w:tcPr>
            <w:tcW w:w="0" w:type="auto"/>
            <w:vAlign w:val="center"/>
            <w:hideMark/>
          </w:tcPr>
          <w:p w14:paraId="5B7DFD1F" w14:textId="77777777" w:rsidR="00C51368" w:rsidRDefault="00E43BD9">
            <w:pPr>
              <w:rPr>
                <w:rFonts w:eastAsia="Times New Roman"/>
              </w:rPr>
            </w:pPr>
            <w:r>
              <w:rPr>
                <w:rFonts w:eastAsia="Times New Roman"/>
              </w:rPr>
              <w:t>Implementation Guide</w:t>
            </w:r>
          </w:p>
        </w:tc>
        <w:tc>
          <w:tcPr>
            <w:tcW w:w="0" w:type="auto"/>
            <w:vAlign w:val="center"/>
            <w:hideMark/>
          </w:tcPr>
          <w:p w14:paraId="0B647D62" w14:textId="77777777"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14:paraId="292ADA64" w14:textId="77777777" w:rsidR="00C51368" w:rsidRDefault="001708AB">
            <w:pPr>
              <w:rPr>
                <w:rFonts w:eastAsia="Times New Roman"/>
              </w:rPr>
            </w:pPr>
            <w:hyperlink r:id="rId1998" w:history="1">
              <w:r w:rsidR="00E43BD9">
                <w:rPr>
                  <w:rStyle w:val="Hyperlink"/>
                  <w:rFonts w:eastAsia="Times New Roman"/>
                </w:rPr>
                <w:t>DAF IG</w:t>
              </w:r>
            </w:hyperlink>
          </w:p>
        </w:tc>
      </w:tr>
      <w:tr w:rsidR="00C51368" w14:paraId="35BD7EA7" w14:textId="77777777">
        <w:trPr>
          <w:divId w:val="809324418"/>
          <w:tblCellSpacing w:w="15" w:type="dxa"/>
        </w:trPr>
        <w:tc>
          <w:tcPr>
            <w:tcW w:w="0" w:type="auto"/>
            <w:vAlign w:val="center"/>
            <w:hideMark/>
          </w:tcPr>
          <w:p w14:paraId="2E8E8DB2" w14:textId="77777777" w:rsidR="00C51368" w:rsidRDefault="00E43BD9">
            <w:pPr>
              <w:rPr>
                <w:rFonts w:eastAsia="Times New Roman"/>
              </w:rPr>
            </w:pPr>
            <w:r>
              <w:rPr>
                <w:rFonts w:eastAsia="Times New Roman"/>
              </w:rPr>
              <w:t>Package</w:t>
            </w:r>
          </w:p>
        </w:tc>
        <w:tc>
          <w:tcPr>
            <w:tcW w:w="0" w:type="auto"/>
            <w:vAlign w:val="center"/>
            <w:hideMark/>
          </w:tcPr>
          <w:p w14:paraId="2DDEAEB8" w14:textId="77777777"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14:paraId="52E1A681" w14:textId="77777777" w:rsidR="00C51368" w:rsidRDefault="001708AB">
            <w:pPr>
              <w:rPr>
                <w:rFonts w:eastAsia="Times New Roman"/>
              </w:rPr>
            </w:pPr>
            <w:hyperlink r:id="rId1999" w:history="1">
              <w:r w:rsidR="00E43BD9">
                <w:rPr>
                  <w:rStyle w:val="Hyperlink"/>
                  <w:rFonts w:eastAsia="Times New Roman"/>
                </w:rPr>
                <w:t>DAF Medication Usage</w:t>
              </w:r>
            </w:hyperlink>
          </w:p>
        </w:tc>
      </w:tr>
      <w:tr w:rsidR="00C51368" w14:paraId="3A09693F" w14:textId="77777777">
        <w:trPr>
          <w:divId w:val="809324418"/>
          <w:tblCellSpacing w:w="15" w:type="dxa"/>
        </w:trPr>
        <w:tc>
          <w:tcPr>
            <w:tcW w:w="0" w:type="auto"/>
            <w:vAlign w:val="center"/>
            <w:hideMark/>
          </w:tcPr>
          <w:p w14:paraId="41B093B3" w14:textId="77777777" w:rsidR="00C51368" w:rsidRDefault="00E43BD9">
            <w:pPr>
              <w:rPr>
                <w:rFonts w:eastAsia="Times New Roman"/>
              </w:rPr>
            </w:pPr>
            <w:r>
              <w:rPr>
                <w:rFonts w:eastAsia="Times New Roman"/>
              </w:rPr>
              <w:t>Conformance Item</w:t>
            </w:r>
          </w:p>
        </w:tc>
        <w:tc>
          <w:tcPr>
            <w:tcW w:w="0" w:type="auto"/>
            <w:vAlign w:val="center"/>
            <w:hideMark/>
          </w:tcPr>
          <w:p w14:paraId="2E1F1B5C" w14:textId="77777777"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14:paraId="7A697062" w14:textId="77777777" w:rsidR="00C51368" w:rsidRDefault="001708AB">
            <w:pPr>
              <w:rPr>
                <w:rFonts w:eastAsia="Times New Roman"/>
              </w:rPr>
            </w:pPr>
            <w:hyperlink r:id="rId2000" w:history="1">
              <w:r w:rsidR="00E43BD9">
                <w:rPr>
                  <w:rStyle w:val="Hyperlink"/>
                  <w:rFonts w:eastAsia="Times New Roman"/>
                </w:rPr>
                <w:t>DAF Prescription</w:t>
              </w:r>
            </w:hyperlink>
          </w:p>
        </w:tc>
      </w:tr>
    </w:tbl>
    <w:p w14:paraId="1617634A" w14:textId="77777777"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14:paraId="1A48D9B6" w14:textId="77777777"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14:paraId="77D4EE0F" w14:textId="77777777"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14:paraId="3EBDB893"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1"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2" w:history="1">
        <w:r>
          <w:rPr>
            <w:rStyle w:val="Hyperlink"/>
            <w:rFonts w:eastAsia="Times New Roman"/>
            <w:lang w:val="en-US"/>
          </w:rPr>
          <w:t>Conformance</w:t>
        </w:r>
      </w:hyperlink>
      <w:r>
        <w:rPr>
          <w:rFonts w:eastAsia="Times New Roman"/>
          <w:lang w:val="en-US"/>
        </w:rPr>
        <w:t xml:space="preserve"> Resource)</w:t>
      </w:r>
    </w:p>
    <w:p w14:paraId="0F5EB473"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3" w:history="1">
        <w:r>
          <w:rPr>
            <w:rStyle w:val="Hyperlink"/>
            <w:rFonts w:eastAsia="Times New Roman"/>
            <w:lang w:val="en-US"/>
          </w:rPr>
          <w:t>operations</w:t>
        </w:r>
      </w:hyperlink>
      <w:r>
        <w:rPr>
          <w:rFonts w:eastAsia="Times New Roman"/>
          <w:lang w:val="en-US"/>
        </w:rPr>
        <w:t xml:space="preserve"> or </w:t>
      </w:r>
      <w:hyperlink r:id="rId2004" w:history="1">
        <w:r>
          <w:rPr>
            <w:rStyle w:val="Hyperlink"/>
            <w:rFonts w:eastAsia="Times New Roman"/>
            <w:lang w:val="en-US"/>
          </w:rPr>
          <w:t>search parameters</w:t>
        </w:r>
      </w:hyperlink>
      <w:r>
        <w:rPr>
          <w:rFonts w:eastAsia="Times New Roman"/>
          <w:lang w:val="en-US"/>
        </w:rPr>
        <w:t xml:space="preserve"> not in the base specification (using the </w:t>
      </w:r>
      <w:hyperlink r:id="rId2005" w:history="1">
        <w:r>
          <w:rPr>
            <w:rStyle w:val="Hyperlink"/>
            <w:rFonts w:eastAsia="Times New Roman"/>
            <w:lang w:val="en-US"/>
          </w:rPr>
          <w:t>OperationDefinition</w:t>
        </w:r>
      </w:hyperlink>
      <w:r>
        <w:rPr>
          <w:rFonts w:eastAsia="Times New Roman"/>
          <w:lang w:val="en-US"/>
        </w:rPr>
        <w:t xml:space="preserve"> resource or the </w:t>
      </w:r>
      <w:hyperlink r:id="rId2006" w:history="1">
        <w:r>
          <w:rPr>
            <w:rStyle w:val="Hyperlink"/>
            <w:rFonts w:eastAsia="Times New Roman"/>
            <w:lang w:val="en-US"/>
          </w:rPr>
          <w:t>SearchParameter</w:t>
        </w:r>
      </w:hyperlink>
      <w:r>
        <w:rPr>
          <w:rFonts w:eastAsia="Times New Roman"/>
          <w:lang w:val="en-US"/>
        </w:rPr>
        <w:t xml:space="preserve"> Resource</w:t>
      </w:r>
    </w:p>
    <w:p w14:paraId="3F3D5979"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2007" w:history="1">
        <w:r>
          <w:rPr>
            <w:rStyle w:val="Hyperlink"/>
            <w:rFonts w:eastAsia="Times New Roman"/>
            <w:lang w:val="en-US"/>
          </w:rPr>
          <w:t>StructureDefinition</w:t>
        </w:r>
      </w:hyperlink>
      <w:r>
        <w:rPr>
          <w:rFonts w:eastAsia="Times New Roman"/>
          <w:lang w:val="en-US"/>
        </w:rPr>
        <w:t xml:space="preserve"> Resource): </w:t>
      </w:r>
    </w:p>
    <w:p w14:paraId="2F9E4B8D"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14:paraId="66C53CD5"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14:paraId="37BBA4B3" w14:textId="77777777"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14:paraId="34AA4164"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8" w:history="1">
        <w:r>
          <w:rPr>
            <w:rStyle w:val="Hyperlink"/>
            <w:rFonts w:eastAsia="Times New Roman"/>
            <w:lang w:val="en-US"/>
          </w:rPr>
          <w:t>Value Set</w:t>
        </w:r>
      </w:hyperlink>
      <w:r>
        <w:rPr>
          <w:rFonts w:eastAsia="Times New Roman"/>
          <w:lang w:val="en-US"/>
        </w:rPr>
        <w:t xml:space="preserve"> and StructureDefinition Resources)</w:t>
      </w:r>
    </w:p>
    <w:p w14:paraId="029B756B"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9" w:history="1">
        <w:r>
          <w:rPr>
            <w:rStyle w:val="Hyperlink"/>
            <w:rFonts w:eastAsia="Times New Roman"/>
            <w:lang w:val="en-US"/>
          </w:rPr>
          <w:t>Concept Map</w:t>
        </w:r>
      </w:hyperlink>
      <w:r>
        <w:rPr>
          <w:rFonts w:eastAsia="Times New Roman"/>
          <w:lang w:val="en-US"/>
        </w:rPr>
        <w:t xml:space="preserve"> Resource)</w:t>
      </w:r>
    </w:p>
    <w:p w14:paraId="20F4466A"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0" w:history="1">
        <w:r>
          <w:rPr>
            <w:rStyle w:val="Hyperlink"/>
            <w:rFonts w:eastAsia="Times New Roman"/>
            <w:lang w:val="en-US"/>
          </w:rPr>
          <w:t>NamingSystem</w:t>
        </w:r>
      </w:hyperlink>
      <w:r>
        <w:rPr>
          <w:rFonts w:eastAsia="Times New Roman"/>
          <w:lang w:val="en-US"/>
        </w:rPr>
        <w:t xml:space="preserve"> Resource)</w:t>
      </w:r>
    </w:p>
    <w:p w14:paraId="563E215B" w14:textId="77777777"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1" w:history="1">
        <w:r>
          <w:rPr>
            <w:rStyle w:val="Hyperlink"/>
            <w:rFonts w:eastAsia="Times New Roman"/>
            <w:lang w:val="en-US"/>
          </w:rPr>
          <w:t>DataElement</w:t>
        </w:r>
      </w:hyperlink>
      <w:r>
        <w:rPr>
          <w:rFonts w:eastAsia="Times New Roman"/>
          <w:lang w:val="en-US"/>
        </w:rPr>
        <w:t xml:space="preserve"> Resource)</w:t>
      </w:r>
    </w:p>
    <w:p w14:paraId="28929087" w14:textId="77777777"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2" w:history="1">
        <w:r>
          <w:rPr>
            <w:rStyle w:val="Hyperlink"/>
            <w:lang w:val="en-US"/>
          </w:rPr>
          <w:t>"Extensibility"</w:t>
        </w:r>
      </w:hyperlink>
      <w:r>
        <w:rPr>
          <w:lang w:val="en-US"/>
        </w:rPr>
        <w:t xml:space="preserve">. For implementer convenience, the specification itself publishes its base definitions using these same resources. </w:t>
      </w:r>
    </w:p>
    <w:p w14:paraId="19BF572C" w14:textId="77777777"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14:paraId="5C7FFB70" w14:textId="77777777" w:rsidR="00C51368" w:rsidRDefault="00E43BD9">
      <w:pPr>
        <w:pStyle w:val="NormalWeb"/>
        <w:divId w:val="809324418"/>
        <w:rPr>
          <w:lang w:val="en-US"/>
        </w:rPr>
      </w:pPr>
      <w:r>
        <w:rPr>
          <w:lang w:val="en-US"/>
        </w:rPr>
        <w:t xml:space="preserve">The </w:t>
      </w:r>
      <w:hyperlink r:id="rId2013"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14:paraId="34DDEA54" w14:textId="77777777" w:rsidR="00C51368" w:rsidRDefault="00E43BD9">
      <w:pPr>
        <w:pStyle w:val="Heading4"/>
        <w:divId w:val="809324418"/>
        <w:rPr>
          <w:rFonts w:eastAsia="Times New Roman"/>
          <w:lang w:val="en-US"/>
        </w:rPr>
      </w:pPr>
      <w:r>
        <w:rPr>
          <w:rFonts w:eastAsia="Times New Roman"/>
          <w:lang w:val="en-US"/>
        </w:rPr>
        <w:t>Conformance.rest.resource.profile</w:t>
      </w:r>
    </w:p>
    <w:p w14:paraId="40736EE9" w14:textId="77777777"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14:paraId="2772A4AE" w14:textId="77777777" w:rsidR="00C51368" w:rsidRDefault="00E43BD9">
      <w:pPr>
        <w:pStyle w:val="Heading4"/>
        <w:divId w:val="809324418"/>
        <w:rPr>
          <w:rFonts w:eastAsia="Times New Roman"/>
          <w:lang w:val="en-US"/>
        </w:rPr>
      </w:pPr>
      <w:r>
        <w:rPr>
          <w:rFonts w:eastAsia="Times New Roman"/>
          <w:lang w:val="en-US"/>
        </w:rPr>
        <w:t>Conformance.profile</w:t>
      </w:r>
    </w:p>
    <w:p w14:paraId="74247E5A" w14:textId="77777777"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14:paraId="3710260D"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14:paraId="0190952C"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14:paraId="22B7614C" w14:textId="77777777"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14:paraId="701C6FCF" w14:textId="77777777"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14:paraId="0DFA3D51" w14:textId="77777777"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14:paraId="540F17E1" w14:textId="77777777"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14:paraId="6213E934" w14:textId="77777777"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14:paraId="30E66142" w14:textId="77777777"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4"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14:paraId="112DF400" w14:textId="77777777" w:rsidR="00C51368" w:rsidRDefault="001708AB">
      <w:pPr>
        <w:numPr>
          <w:ilvl w:val="0"/>
          <w:numId w:val="234"/>
        </w:numPr>
        <w:spacing w:before="100" w:beforeAutospacing="1" w:after="100" w:afterAutospacing="1"/>
        <w:divId w:val="809324418"/>
        <w:rPr>
          <w:rFonts w:eastAsia="Times New Roman"/>
          <w:lang w:val="en-US"/>
        </w:rPr>
      </w:pPr>
      <w:hyperlink r:id="rId2015"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14:paraId="2AF6615E" w14:textId="77777777"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6" w:anchor="profile" w:history="1">
        <w:r>
          <w:rPr>
            <w:rStyle w:val="Hyperlink"/>
            <w:rFonts w:eastAsia="Times New Roman"/>
            <w:lang w:val="en-US"/>
          </w:rPr>
          <w:t>_profile parameter</w:t>
        </w:r>
      </w:hyperlink>
      <w:r>
        <w:rPr>
          <w:rFonts w:eastAsia="Times New Roman"/>
          <w:lang w:val="en-US"/>
        </w:rPr>
        <w:t xml:space="preserve"> for the declared profiles</w:t>
      </w:r>
    </w:p>
    <w:p w14:paraId="490223EC" w14:textId="77777777"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14:paraId="7228E73A" w14:textId="77777777"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14:paraId="263B9BC0" w14:textId="77777777" w:rsidR="00C51368" w:rsidRDefault="00E43BD9">
      <w:pPr>
        <w:pStyle w:val="NormalWeb"/>
        <w:divId w:val="175971909"/>
        <w:rPr>
          <w:lang w:val="en-US"/>
        </w:rPr>
      </w:pPr>
      <w:r>
        <w:rPr>
          <w:lang w:val="en-US"/>
        </w:rPr>
        <w:t xml:space="preserve">Feedback </w:t>
      </w:r>
      <w:hyperlink r:id="rId2017" w:history="1">
        <w:r>
          <w:rPr>
            <w:rStyle w:val="Hyperlink"/>
            <w:lang w:val="en-US"/>
          </w:rPr>
          <w:t>here</w:t>
        </w:r>
      </w:hyperlink>
      <w:r>
        <w:rPr>
          <w:lang w:val="en-US"/>
        </w:rPr>
        <w:t xml:space="preserve">. </w:t>
      </w:r>
    </w:p>
    <w:p w14:paraId="57D2DC01" w14:textId="77777777"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14:paraId="4F4F0899" w14:textId="77777777"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8"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14:paraId="2609C78D" w14:textId="77777777"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9"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14:paraId="60392A43" w14:textId="77777777"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14:paraId="0C173578" w14:textId="77777777"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0" w:anchor="read" w:history="1">
        <w:r>
          <w:rPr>
            <w:rStyle w:val="Hyperlink"/>
            <w:lang w:val="en-US"/>
          </w:rPr>
          <w:t>read</w:t>
        </w:r>
      </w:hyperlink>
      <w:r>
        <w:rPr>
          <w:lang w:val="en-US"/>
        </w:rPr>
        <w:t xml:space="preserve"> or </w:t>
      </w:r>
      <w:hyperlink r:id="rId2021"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14:paraId="716AE9FF" w14:textId="77777777" w:rsidR="00C51368" w:rsidRDefault="00E43BD9">
      <w:pPr>
        <w:pStyle w:val="Heading3"/>
        <w:divId w:val="809324418"/>
        <w:rPr>
          <w:rFonts w:eastAsia="Times New Roman"/>
          <w:lang w:val="en-US"/>
        </w:rPr>
      </w:pPr>
      <w:r>
        <w:rPr>
          <w:rFonts w:eastAsia="Times New Roman"/>
          <w:lang w:val="en-US"/>
        </w:rPr>
        <w:t>Extending and Restricting Resources</w:t>
      </w:r>
    </w:p>
    <w:p w14:paraId="2D9FDEB0" w14:textId="77777777"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14:paraId="692ED3F0" w14:textId="77777777" w:rsidR="00C51368" w:rsidRDefault="00E43BD9">
      <w:pPr>
        <w:pStyle w:val="Heading3"/>
        <w:divId w:val="809324418"/>
        <w:rPr>
          <w:rFonts w:eastAsia="Times New Roman"/>
          <w:lang w:val="en-US"/>
        </w:rPr>
      </w:pPr>
      <w:r>
        <w:rPr>
          <w:rFonts w:eastAsia="Times New Roman"/>
          <w:lang w:val="en-US"/>
        </w:rPr>
        <w:t>Changing Cardinality</w:t>
      </w:r>
    </w:p>
    <w:p w14:paraId="44857B66" w14:textId="77777777"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14:paraId="7D2E9484" w14:textId="77777777">
        <w:trPr>
          <w:divId w:val="809324418"/>
          <w:tblCellSpacing w:w="15" w:type="dxa"/>
        </w:trPr>
        <w:tc>
          <w:tcPr>
            <w:tcW w:w="0" w:type="auto"/>
            <w:vAlign w:val="center"/>
            <w:hideMark/>
          </w:tcPr>
          <w:p w14:paraId="4FDBD065" w14:textId="77777777"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14:paraId="3ED69273" w14:textId="77777777"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14:paraId="48BD24DC" w14:textId="77777777"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14:paraId="1B3BF905" w14:textId="77777777"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14:paraId="66CCFA46" w14:textId="77777777"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14:paraId="60AA37E1" w14:textId="77777777" w:rsidR="00C51368" w:rsidRDefault="00E43BD9">
            <w:pPr>
              <w:rPr>
                <w:rFonts w:eastAsia="Times New Roman"/>
              </w:rPr>
            </w:pPr>
            <w:r>
              <w:rPr>
                <w:rFonts w:eastAsia="Times New Roman"/>
              </w:rPr>
              <w:t>1..n</w:t>
            </w:r>
            <w:r>
              <w:rPr>
                <w:rFonts w:eastAsia="Times New Roman"/>
              </w:rPr>
              <w:br/>
              <w:t>(at least 1)</w:t>
            </w:r>
          </w:p>
        </w:tc>
      </w:tr>
      <w:tr w:rsidR="00C51368" w14:paraId="188E230B" w14:textId="77777777">
        <w:trPr>
          <w:divId w:val="809324418"/>
          <w:tblCellSpacing w:w="15" w:type="dxa"/>
        </w:trPr>
        <w:tc>
          <w:tcPr>
            <w:tcW w:w="0" w:type="auto"/>
            <w:vAlign w:val="center"/>
            <w:hideMark/>
          </w:tcPr>
          <w:p w14:paraId="7F048DBA" w14:textId="77777777" w:rsidR="00C51368" w:rsidRDefault="00E43BD9">
            <w:pPr>
              <w:rPr>
                <w:rFonts w:eastAsia="Times New Roman"/>
              </w:rPr>
            </w:pPr>
            <w:r>
              <w:rPr>
                <w:rFonts w:eastAsia="Times New Roman"/>
              </w:rPr>
              <w:t>0..1</w:t>
            </w:r>
          </w:p>
        </w:tc>
        <w:tc>
          <w:tcPr>
            <w:tcW w:w="0" w:type="auto"/>
            <w:vAlign w:val="center"/>
            <w:hideMark/>
          </w:tcPr>
          <w:p w14:paraId="6CBE097C" w14:textId="77777777" w:rsidR="00C51368" w:rsidRDefault="00E43BD9">
            <w:pPr>
              <w:rPr>
                <w:rFonts w:eastAsia="Times New Roman"/>
              </w:rPr>
            </w:pPr>
            <w:r>
              <w:rPr>
                <w:rFonts w:eastAsia="Times New Roman"/>
              </w:rPr>
              <w:t>yes</w:t>
            </w:r>
          </w:p>
        </w:tc>
        <w:tc>
          <w:tcPr>
            <w:tcW w:w="0" w:type="auto"/>
            <w:vAlign w:val="center"/>
            <w:hideMark/>
          </w:tcPr>
          <w:p w14:paraId="517ED00F" w14:textId="77777777" w:rsidR="00C51368" w:rsidRDefault="00E43BD9">
            <w:pPr>
              <w:rPr>
                <w:rFonts w:eastAsia="Times New Roman"/>
              </w:rPr>
            </w:pPr>
            <w:r>
              <w:rPr>
                <w:rFonts w:eastAsia="Times New Roman"/>
              </w:rPr>
              <w:t>yes</w:t>
            </w:r>
          </w:p>
        </w:tc>
        <w:tc>
          <w:tcPr>
            <w:tcW w:w="0" w:type="auto"/>
            <w:vAlign w:val="center"/>
            <w:hideMark/>
          </w:tcPr>
          <w:p w14:paraId="0900AC97" w14:textId="77777777" w:rsidR="00C51368" w:rsidRDefault="00E43BD9">
            <w:pPr>
              <w:rPr>
                <w:rFonts w:eastAsia="Times New Roman"/>
              </w:rPr>
            </w:pPr>
            <w:r>
              <w:rPr>
                <w:rFonts w:eastAsia="Times New Roman"/>
              </w:rPr>
              <w:t>no</w:t>
            </w:r>
          </w:p>
        </w:tc>
        <w:tc>
          <w:tcPr>
            <w:tcW w:w="0" w:type="auto"/>
            <w:vAlign w:val="center"/>
            <w:hideMark/>
          </w:tcPr>
          <w:p w14:paraId="79E9C7DC" w14:textId="77777777" w:rsidR="00C51368" w:rsidRDefault="00E43BD9">
            <w:pPr>
              <w:rPr>
                <w:rFonts w:eastAsia="Times New Roman"/>
              </w:rPr>
            </w:pPr>
            <w:r>
              <w:rPr>
                <w:rFonts w:eastAsia="Times New Roman"/>
              </w:rPr>
              <w:t>yes</w:t>
            </w:r>
          </w:p>
        </w:tc>
        <w:tc>
          <w:tcPr>
            <w:tcW w:w="0" w:type="auto"/>
            <w:vAlign w:val="center"/>
            <w:hideMark/>
          </w:tcPr>
          <w:p w14:paraId="18A54D2B" w14:textId="77777777" w:rsidR="00C51368" w:rsidRDefault="00E43BD9">
            <w:pPr>
              <w:rPr>
                <w:rFonts w:eastAsia="Times New Roman"/>
              </w:rPr>
            </w:pPr>
            <w:r>
              <w:rPr>
                <w:rFonts w:eastAsia="Times New Roman"/>
              </w:rPr>
              <w:t>no</w:t>
            </w:r>
          </w:p>
        </w:tc>
      </w:tr>
      <w:tr w:rsidR="00C51368" w14:paraId="206CF175" w14:textId="77777777">
        <w:trPr>
          <w:divId w:val="809324418"/>
          <w:tblCellSpacing w:w="15" w:type="dxa"/>
        </w:trPr>
        <w:tc>
          <w:tcPr>
            <w:tcW w:w="0" w:type="auto"/>
            <w:vAlign w:val="center"/>
            <w:hideMark/>
          </w:tcPr>
          <w:p w14:paraId="1FE32E38" w14:textId="77777777" w:rsidR="00C51368" w:rsidRDefault="00E43BD9">
            <w:pPr>
              <w:rPr>
                <w:rFonts w:eastAsia="Times New Roman"/>
              </w:rPr>
            </w:pPr>
            <w:r>
              <w:rPr>
                <w:rFonts w:eastAsia="Times New Roman"/>
              </w:rPr>
              <w:t>0..*</w:t>
            </w:r>
          </w:p>
        </w:tc>
        <w:tc>
          <w:tcPr>
            <w:tcW w:w="0" w:type="auto"/>
            <w:vAlign w:val="center"/>
            <w:hideMark/>
          </w:tcPr>
          <w:p w14:paraId="6970F049" w14:textId="77777777" w:rsidR="00C51368" w:rsidRDefault="00E43BD9">
            <w:pPr>
              <w:rPr>
                <w:rFonts w:eastAsia="Times New Roman"/>
              </w:rPr>
            </w:pPr>
            <w:r>
              <w:rPr>
                <w:rFonts w:eastAsia="Times New Roman"/>
              </w:rPr>
              <w:t>yes</w:t>
            </w:r>
          </w:p>
        </w:tc>
        <w:tc>
          <w:tcPr>
            <w:tcW w:w="0" w:type="auto"/>
            <w:vAlign w:val="center"/>
            <w:hideMark/>
          </w:tcPr>
          <w:p w14:paraId="2CBF0779" w14:textId="77777777" w:rsidR="00C51368" w:rsidRDefault="00E43BD9">
            <w:pPr>
              <w:rPr>
                <w:rFonts w:eastAsia="Times New Roman"/>
              </w:rPr>
            </w:pPr>
            <w:r>
              <w:rPr>
                <w:rFonts w:eastAsia="Times New Roman"/>
              </w:rPr>
              <w:t>yes</w:t>
            </w:r>
          </w:p>
        </w:tc>
        <w:tc>
          <w:tcPr>
            <w:tcW w:w="0" w:type="auto"/>
            <w:vAlign w:val="center"/>
            <w:hideMark/>
          </w:tcPr>
          <w:p w14:paraId="378E7676" w14:textId="77777777" w:rsidR="00C51368" w:rsidRDefault="00E43BD9">
            <w:pPr>
              <w:rPr>
                <w:rFonts w:eastAsia="Times New Roman"/>
              </w:rPr>
            </w:pPr>
            <w:r>
              <w:rPr>
                <w:rFonts w:eastAsia="Times New Roman"/>
              </w:rPr>
              <w:t>yes</w:t>
            </w:r>
          </w:p>
        </w:tc>
        <w:tc>
          <w:tcPr>
            <w:tcW w:w="0" w:type="auto"/>
            <w:vAlign w:val="center"/>
            <w:hideMark/>
          </w:tcPr>
          <w:p w14:paraId="6F636DF9" w14:textId="77777777" w:rsidR="00C51368" w:rsidRDefault="00E43BD9">
            <w:pPr>
              <w:rPr>
                <w:rFonts w:eastAsia="Times New Roman"/>
              </w:rPr>
            </w:pPr>
            <w:r>
              <w:rPr>
                <w:rFonts w:eastAsia="Times New Roman"/>
              </w:rPr>
              <w:t>yes</w:t>
            </w:r>
          </w:p>
        </w:tc>
        <w:tc>
          <w:tcPr>
            <w:tcW w:w="0" w:type="auto"/>
            <w:vAlign w:val="center"/>
            <w:hideMark/>
          </w:tcPr>
          <w:p w14:paraId="547ED2E1" w14:textId="77777777" w:rsidR="00C51368" w:rsidRDefault="00E43BD9">
            <w:pPr>
              <w:rPr>
                <w:rFonts w:eastAsia="Times New Roman"/>
              </w:rPr>
            </w:pPr>
            <w:r>
              <w:rPr>
                <w:rFonts w:eastAsia="Times New Roman"/>
              </w:rPr>
              <w:t>yes</w:t>
            </w:r>
          </w:p>
        </w:tc>
      </w:tr>
      <w:tr w:rsidR="00C51368" w14:paraId="36821A18" w14:textId="77777777">
        <w:trPr>
          <w:divId w:val="809324418"/>
          <w:tblCellSpacing w:w="15" w:type="dxa"/>
        </w:trPr>
        <w:tc>
          <w:tcPr>
            <w:tcW w:w="0" w:type="auto"/>
            <w:vAlign w:val="center"/>
            <w:hideMark/>
          </w:tcPr>
          <w:p w14:paraId="0E77E8AD" w14:textId="77777777" w:rsidR="00C51368" w:rsidRDefault="00E43BD9">
            <w:pPr>
              <w:rPr>
                <w:rFonts w:eastAsia="Times New Roman"/>
              </w:rPr>
            </w:pPr>
            <w:r>
              <w:rPr>
                <w:rFonts w:eastAsia="Times New Roman"/>
              </w:rPr>
              <w:t>1..1</w:t>
            </w:r>
          </w:p>
        </w:tc>
        <w:tc>
          <w:tcPr>
            <w:tcW w:w="0" w:type="auto"/>
            <w:vAlign w:val="center"/>
            <w:hideMark/>
          </w:tcPr>
          <w:p w14:paraId="29260027" w14:textId="77777777" w:rsidR="00C51368" w:rsidRDefault="00E43BD9">
            <w:pPr>
              <w:rPr>
                <w:rFonts w:eastAsia="Times New Roman"/>
              </w:rPr>
            </w:pPr>
            <w:r>
              <w:rPr>
                <w:rFonts w:eastAsia="Times New Roman"/>
              </w:rPr>
              <w:t>no</w:t>
            </w:r>
          </w:p>
        </w:tc>
        <w:tc>
          <w:tcPr>
            <w:tcW w:w="0" w:type="auto"/>
            <w:vAlign w:val="center"/>
            <w:hideMark/>
          </w:tcPr>
          <w:p w14:paraId="31E0A0B3" w14:textId="77777777" w:rsidR="00C51368" w:rsidRDefault="00E43BD9">
            <w:pPr>
              <w:rPr>
                <w:rFonts w:eastAsia="Times New Roman"/>
              </w:rPr>
            </w:pPr>
            <w:r>
              <w:rPr>
                <w:rFonts w:eastAsia="Times New Roman"/>
              </w:rPr>
              <w:t>no</w:t>
            </w:r>
          </w:p>
        </w:tc>
        <w:tc>
          <w:tcPr>
            <w:tcW w:w="0" w:type="auto"/>
            <w:vAlign w:val="center"/>
            <w:hideMark/>
          </w:tcPr>
          <w:p w14:paraId="1181C647" w14:textId="77777777" w:rsidR="00C51368" w:rsidRDefault="00E43BD9">
            <w:pPr>
              <w:rPr>
                <w:rFonts w:eastAsia="Times New Roman"/>
              </w:rPr>
            </w:pPr>
            <w:r>
              <w:rPr>
                <w:rFonts w:eastAsia="Times New Roman"/>
              </w:rPr>
              <w:t>no</w:t>
            </w:r>
          </w:p>
        </w:tc>
        <w:tc>
          <w:tcPr>
            <w:tcW w:w="0" w:type="auto"/>
            <w:vAlign w:val="center"/>
            <w:hideMark/>
          </w:tcPr>
          <w:p w14:paraId="3AA03DB4" w14:textId="77777777" w:rsidR="00C51368" w:rsidRDefault="00E43BD9">
            <w:pPr>
              <w:rPr>
                <w:rFonts w:eastAsia="Times New Roman"/>
              </w:rPr>
            </w:pPr>
            <w:r>
              <w:rPr>
                <w:rFonts w:eastAsia="Times New Roman"/>
              </w:rPr>
              <w:t>yes</w:t>
            </w:r>
          </w:p>
        </w:tc>
        <w:tc>
          <w:tcPr>
            <w:tcW w:w="0" w:type="auto"/>
            <w:vAlign w:val="center"/>
            <w:hideMark/>
          </w:tcPr>
          <w:p w14:paraId="306BE6CD" w14:textId="77777777" w:rsidR="00C51368" w:rsidRDefault="00E43BD9">
            <w:pPr>
              <w:rPr>
                <w:rFonts w:eastAsia="Times New Roman"/>
              </w:rPr>
            </w:pPr>
            <w:r>
              <w:rPr>
                <w:rFonts w:eastAsia="Times New Roman"/>
              </w:rPr>
              <w:t>no</w:t>
            </w:r>
          </w:p>
        </w:tc>
      </w:tr>
      <w:tr w:rsidR="00C51368" w14:paraId="1C80735A" w14:textId="77777777">
        <w:trPr>
          <w:divId w:val="809324418"/>
          <w:tblCellSpacing w:w="15" w:type="dxa"/>
        </w:trPr>
        <w:tc>
          <w:tcPr>
            <w:tcW w:w="0" w:type="auto"/>
            <w:vAlign w:val="center"/>
            <w:hideMark/>
          </w:tcPr>
          <w:p w14:paraId="382FD978" w14:textId="77777777" w:rsidR="00C51368" w:rsidRDefault="00E43BD9">
            <w:pPr>
              <w:rPr>
                <w:rFonts w:eastAsia="Times New Roman"/>
              </w:rPr>
            </w:pPr>
            <w:r>
              <w:rPr>
                <w:rFonts w:eastAsia="Times New Roman"/>
              </w:rPr>
              <w:t>1..*</w:t>
            </w:r>
          </w:p>
        </w:tc>
        <w:tc>
          <w:tcPr>
            <w:tcW w:w="0" w:type="auto"/>
            <w:vAlign w:val="center"/>
            <w:hideMark/>
          </w:tcPr>
          <w:p w14:paraId="1EB6A6C3" w14:textId="77777777" w:rsidR="00C51368" w:rsidRDefault="00E43BD9">
            <w:pPr>
              <w:rPr>
                <w:rFonts w:eastAsia="Times New Roman"/>
              </w:rPr>
            </w:pPr>
            <w:r>
              <w:rPr>
                <w:rFonts w:eastAsia="Times New Roman"/>
              </w:rPr>
              <w:t>no</w:t>
            </w:r>
          </w:p>
        </w:tc>
        <w:tc>
          <w:tcPr>
            <w:tcW w:w="0" w:type="auto"/>
            <w:vAlign w:val="center"/>
            <w:hideMark/>
          </w:tcPr>
          <w:p w14:paraId="60285C55" w14:textId="77777777" w:rsidR="00C51368" w:rsidRDefault="00E43BD9">
            <w:pPr>
              <w:rPr>
                <w:rFonts w:eastAsia="Times New Roman"/>
              </w:rPr>
            </w:pPr>
            <w:r>
              <w:rPr>
                <w:rFonts w:eastAsia="Times New Roman"/>
              </w:rPr>
              <w:t>no</w:t>
            </w:r>
          </w:p>
        </w:tc>
        <w:tc>
          <w:tcPr>
            <w:tcW w:w="0" w:type="auto"/>
            <w:vAlign w:val="center"/>
            <w:hideMark/>
          </w:tcPr>
          <w:p w14:paraId="076B0C63" w14:textId="77777777" w:rsidR="00C51368" w:rsidRDefault="00E43BD9">
            <w:pPr>
              <w:rPr>
                <w:rFonts w:eastAsia="Times New Roman"/>
              </w:rPr>
            </w:pPr>
            <w:r>
              <w:rPr>
                <w:rFonts w:eastAsia="Times New Roman"/>
              </w:rPr>
              <w:t>no</w:t>
            </w:r>
          </w:p>
        </w:tc>
        <w:tc>
          <w:tcPr>
            <w:tcW w:w="0" w:type="auto"/>
            <w:vAlign w:val="center"/>
            <w:hideMark/>
          </w:tcPr>
          <w:p w14:paraId="30C6EDD5" w14:textId="77777777" w:rsidR="00C51368" w:rsidRDefault="00E43BD9">
            <w:pPr>
              <w:rPr>
                <w:rFonts w:eastAsia="Times New Roman"/>
              </w:rPr>
            </w:pPr>
            <w:r>
              <w:rPr>
                <w:rFonts w:eastAsia="Times New Roman"/>
              </w:rPr>
              <w:t>yes</w:t>
            </w:r>
          </w:p>
        </w:tc>
        <w:tc>
          <w:tcPr>
            <w:tcW w:w="0" w:type="auto"/>
            <w:vAlign w:val="center"/>
            <w:hideMark/>
          </w:tcPr>
          <w:p w14:paraId="5A9EE33D" w14:textId="77777777" w:rsidR="00C51368" w:rsidRDefault="00E43BD9">
            <w:pPr>
              <w:rPr>
                <w:rFonts w:eastAsia="Times New Roman"/>
              </w:rPr>
            </w:pPr>
            <w:r>
              <w:rPr>
                <w:rFonts w:eastAsia="Times New Roman"/>
              </w:rPr>
              <w:t>yes</w:t>
            </w:r>
          </w:p>
        </w:tc>
      </w:tr>
    </w:tbl>
    <w:p w14:paraId="06D61585" w14:textId="77777777"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14:paraId="5E045047" w14:textId="77777777" w:rsidR="00C51368" w:rsidRDefault="00E43BD9">
      <w:pPr>
        <w:pStyle w:val="Heading3"/>
        <w:divId w:val="809324418"/>
        <w:rPr>
          <w:rFonts w:eastAsia="Times New Roman"/>
          <w:lang w:val="en-US"/>
        </w:rPr>
      </w:pPr>
      <w:r>
        <w:rPr>
          <w:rFonts w:eastAsia="Times New Roman"/>
          <w:lang w:val="en-US"/>
        </w:rPr>
        <w:t>Limitations of Use</w:t>
      </w:r>
    </w:p>
    <w:p w14:paraId="6688A023" w14:textId="77777777"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14:paraId="22745195"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14:paraId="636A8610"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14:paraId="08A5F1DA"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14:paraId="613BEA19" w14:textId="77777777"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14:paraId="529099DF" w14:textId="77777777"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2"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14:paraId="106BE338" w14:textId="77777777" w:rsidR="00C51368" w:rsidRDefault="00E43BD9">
      <w:pPr>
        <w:pStyle w:val="NormalWeb"/>
        <w:divId w:val="809324418"/>
        <w:rPr>
          <w:lang w:val="en-US"/>
        </w:rPr>
      </w:pPr>
      <w:r>
        <w:rPr>
          <w:lang w:val="en-US"/>
        </w:rPr>
        <w:t xml:space="preserve">As an example, if a profile wished to describe that a </w:t>
      </w:r>
      <w:hyperlink r:id="rId2023"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14:paraId="15F8A1B4" w14:textId="77777777"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4" w:anchor="ruleset" w:history="1">
        <w:r>
          <w:rPr>
            <w:rStyle w:val="Hyperlink"/>
            <w:lang w:val="en-US"/>
          </w:rPr>
          <w:t>Restricted Understanding of Resources</w:t>
        </w:r>
      </w:hyperlink>
      <w:r>
        <w:rPr>
          <w:lang w:val="en-US"/>
        </w:rPr>
        <w:t xml:space="preserve">. </w:t>
      </w:r>
    </w:p>
    <w:p w14:paraId="7E603F5E" w14:textId="77777777" w:rsidR="00C51368" w:rsidRDefault="00E43BD9">
      <w:pPr>
        <w:pStyle w:val="Heading3"/>
        <w:divId w:val="809324418"/>
        <w:rPr>
          <w:rFonts w:eastAsia="Times New Roman"/>
          <w:lang w:val="en-US"/>
        </w:rPr>
      </w:pPr>
      <w:r>
        <w:rPr>
          <w:rFonts w:eastAsia="Times New Roman"/>
          <w:lang w:val="en-US"/>
        </w:rPr>
        <w:t>Using Structure Definitions</w:t>
      </w:r>
    </w:p>
    <w:p w14:paraId="4D6BF634" w14:textId="77777777"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5" w:history="1">
        <w:r>
          <w:rPr>
            <w:rStyle w:val="Hyperlink"/>
            <w:lang w:val="en-US"/>
          </w:rPr>
          <w:t>Element Definitions</w:t>
        </w:r>
      </w:hyperlink>
      <w:r>
        <w:rPr>
          <w:lang w:val="en-US"/>
        </w:rPr>
        <w:t xml:space="preserve">: </w:t>
      </w:r>
    </w:p>
    <w:p w14:paraId="41D108E0"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14:paraId="0B4E4701"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14:paraId="5506ABBB"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14:paraId="7BF711E0"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14:paraId="5075C29F"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14:paraId="50B83E87"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14:paraId="4743A90B"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14:paraId="09B8E956"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14:paraId="15DC2FA8"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14:paraId="3B1D0856" w14:textId="77777777"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14:paraId="63D5AFF2" w14:textId="77777777"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14:paraId="17CBB58D" w14:textId="77777777"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14:paraId="7D00A581" w14:textId="77777777" w:rsidR="00C51368" w:rsidRDefault="00E43BD9">
      <w:pPr>
        <w:pStyle w:val="NormalWeb"/>
        <w:divId w:val="809324418"/>
        <w:rPr>
          <w:lang w:val="en-US"/>
        </w:rPr>
      </w:pPr>
      <w:r>
        <w:rPr>
          <w:lang w:val="en-US"/>
        </w:rPr>
        <w:t xml:space="preserve">A structure definition contains a linear list of </w:t>
      </w:r>
      <w:hyperlink r:id="rId2026"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14:paraId="1CDA4A6A"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14:paraId="7D65846B"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14:paraId="3A95FAC0"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14:paraId="26C17796" w14:textId="77777777"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14:paraId="6715752E" w14:textId="77777777" w:rsidR="00C51368" w:rsidRDefault="00E43BD9">
      <w:pPr>
        <w:pStyle w:val="NormalWeb"/>
        <w:divId w:val="809324418"/>
        <w:rPr>
          <w:lang w:val="en-US"/>
        </w:rPr>
      </w:pPr>
      <w:r>
        <w:rPr>
          <w:lang w:val="en-US"/>
        </w:rPr>
        <w:t xml:space="preserve">defines the following structure: </w:t>
      </w:r>
    </w:p>
    <w:p w14:paraId="3D3D4EB0" w14:textId="77777777" w:rsidR="00C51368" w:rsidRDefault="00C51368">
      <w:pPr>
        <w:pStyle w:val="HTMLPreformatted"/>
        <w:divId w:val="809324418"/>
        <w:rPr>
          <w:lang w:val="en-US"/>
        </w:rPr>
      </w:pPr>
    </w:p>
    <w:p w14:paraId="74007BC5" w14:textId="77777777" w:rsidR="00C51368" w:rsidRDefault="00E43BD9">
      <w:pPr>
        <w:pStyle w:val="HTMLPreformatted"/>
        <w:divId w:val="809324418"/>
        <w:rPr>
          <w:lang w:val="en-US"/>
        </w:rPr>
      </w:pPr>
      <w:r>
        <w:rPr>
          <w:lang w:val="en-US"/>
        </w:rPr>
        <w:t xml:space="preserve"> &lt;Root&gt;</w:t>
      </w:r>
    </w:p>
    <w:p w14:paraId="5199197E" w14:textId="77777777" w:rsidR="00C51368" w:rsidRDefault="00E43BD9">
      <w:pPr>
        <w:pStyle w:val="HTMLPreformatted"/>
        <w:divId w:val="809324418"/>
        <w:rPr>
          <w:lang w:val="en-US"/>
        </w:rPr>
      </w:pPr>
      <w:r>
        <w:rPr>
          <w:lang w:val="en-US"/>
        </w:rPr>
        <w:t xml:space="preserve">   &lt;childA&gt;</w:t>
      </w:r>
    </w:p>
    <w:p w14:paraId="7973EA62" w14:textId="77777777" w:rsidR="00C51368" w:rsidRDefault="00E43BD9">
      <w:pPr>
        <w:pStyle w:val="HTMLPreformatted"/>
        <w:divId w:val="809324418"/>
        <w:rPr>
          <w:lang w:val="en-US"/>
        </w:rPr>
      </w:pPr>
      <w:r>
        <w:rPr>
          <w:lang w:val="en-US"/>
        </w:rPr>
        <w:t xml:space="preserve">     &lt;grandChild/&gt;</w:t>
      </w:r>
    </w:p>
    <w:p w14:paraId="6EF3BC37" w14:textId="77777777" w:rsidR="00C51368" w:rsidRDefault="00E43BD9">
      <w:pPr>
        <w:pStyle w:val="HTMLPreformatted"/>
        <w:divId w:val="809324418"/>
        <w:rPr>
          <w:lang w:val="en-US"/>
        </w:rPr>
      </w:pPr>
      <w:r>
        <w:rPr>
          <w:lang w:val="en-US"/>
        </w:rPr>
        <w:t xml:space="preserve">   &lt;/childA&gt;</w:t>
      </w:r>
    </w:p>
    <w:p w14:paraId="17888BAF" w14:textId="77777777" w:rsidR="00C51368" w:rsidRDefault="00E43BD9">
      <w:pPr>
        <w:pStyle w:val="HTMLPreformatted"/>
        <w:divId w:val="809324418"/>
        <w:rPr>
          <w:lang w:val="en-US"/>
        </w:rPr>
      </w:pPr>
      <w:r>
        <w:rPr>
          <w:lang w:val="en-US"/>
        </w:rPr>
        <w:t xml:space="preserve">   &lt;childB/&gt;</w:t>
      </w:r>
    </w:p>
    <w:p w14:paraId="6C637C3B" w14:textId="77777777" w:rsidR="00C51368" w:rsidRDefault="00E43BD9">
      <w:pPr>
        <w:pStyle w:val="HTMLPreformatted"/>
        <w:divId w:val="809324418"/>
        <w:rPr>
          <w:lang w:val="en-US"/>
        </w:rPr>
      </w:pPr>
      <w:r>
        <w:rPr>
          <w:lang w:val="en-US"/>
        </w:rPr>
        <w:t xml:space="preserve"> &lt;/Root&gt;</w:t>
      </w:r>
    </w:p>
    <w:p w14:paraId="3FA1E476" w14:textId="77777777"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14:paraId="40C6549D" w14:textId="77777777"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14:paraId="13A8EB65" w14:textId="77777777" w:rsidR="00C51368" w:rsidRDefault="00E43BD9">
      <w:pPr>
        <w:pStyle w:val="NormalWeb"/>
        <w:divId w:val="809324418"/>
        <w:rPr>
          <w:lang w:val="en-US"/>
        </w:rPr>
      </w:pPr>
      <w:r>
        <w:rPr>
          <w:lang w:val="en-US"/>
        </w:rPr>
        <w:t xml:space="preserve">Structure Definitions may contain either a differential statement, a snapshot statement or both. </w:t>
      </w:r>
    </w:p>
    <w:p w14:paraId="525B4BCB" w14:textId="77777777"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14:paraId="13779D3D" w14:textId="77777777"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it's usefulness. </w:t>
      </w:r>
    </w:p>
    <w:p w14:paraId="6ED7F59D" w14:textId="77777777"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14:paraId="6DF67AAC" w14:textId="77777777"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14:paraId="23CD1564" w14:textId="77777777" w:rsidR="00C51368" w:rsidRDefault="00E43BD9">
      <w:pPr>
        <w:pStyle w:val="Heading3"/>
        <w:divId w:val="809324418"/>
        <w:rPr>
          <w:rFonts w:eastAsia="Times New Roman"/>
          <w:lang w:val="en-US"/>
        </w:rPr>
      </w:pPr>
      <w:r>
        <w:rPr>
          <w:rFonts w:eastAsia="Times New Roman"/>
          <w:lang w:val="en-US"/>
        </w:rPr>
        <w:t>Slicing</w:t>
      </w:r>
    </w:p>
    <w:p w14:paraId="0DBA6F61" w14:textId="77777777"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14:paraId="444F8BBE" w14:textId="77777777" w:rsidR="00C51368" w:rsidRDefault="00E43BD9">
      <w:pPr>
        <w:pStyle w:val="NormalWeb"/>
        <w:divId w:val="809324418"/>
        <w:rPr>
          <w:lang w:val="en-US"/>
        </w:rPr>
      </w:pPr>
      <w:r>
        <w:rPr>
          <w:lang w:val="en-US"/>
        </w:rPr>
        <w:t xml:space="preserve">Here is an example to illustrate the process: </w:t>
      </w:r>
    </w:p>
    <w:p w14:paraId="3AB0D802" w14:textId="77777777" w:rsidR="00C51368" w:rsidRDefault="00E43BD9">
      <w:pPr>
        <w:divId w:val="809324418"/>
        <w:rPr>
          <w:rFonts w:eastAsia="Times New Roman"/>
          <w:lang w:val="en-US"/>
        </w:rPr>
      </w:pPr>
      <w:r>
        <w:rPr>
          <w:rFonts w:eastAsia="Times New Roman"/>
          <w:noProof/>
          <w:lang w:val="en-US" w:eastAsia="en-US"/>
        </w:rPr>
        <w:drawing>
          <wp:inline distT="0" distB="0" distL="0" distR="0" wp14:anchorId="59D1B2A0" wp14:editId="5CBE968A">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7"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14:paraId="2D5B925B" w14:textId="77777777" w:rsidR="00C51368" w:rsidRDefault="00E43BD9">
      <w:pPr>
        <w:pStyle w:val="NormalWeb"/>
        <w:divId w:val="809324418"/>
        <w:rPr>
          <w:lang w:val="en-US"/>
        </w:rPr>
      </w:pPr>
      <w:r>
        <w:rPr>
          <w:lang w:val="en-US"/>
        </w:rPr>
        <w:lastRenderedPageBreak/>
        <w:t xml:space="preserve">In this example, the base structure definition for the resource </w:t>
      </w:r>
      <w:hyperlink r:id="rId2028"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29" w:history="1">
        <w:r>
          <w:rPr>
            <w:rStyle w:val="Hyperlink"/>
            <w:lang w:val="en-US"/>
          </w:rPr>
          <w:t>example</w:t>
        </w:r>
      </w:hyperlink>
      <w:r>
        <w:rPr>
          <w:lang w:val="en-US"/>
        </w:rPr>
        <w:t xml:space="preserve">). </w:t>
      </w:r>
    </w:p>
    <w:p w14:paraId="2D0A676E" w14:textId="77777777"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14:paraId="032EAD8C" w14:textId="77777777"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14:paraId="30C48B62" w14:textId="77777777"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14:paraId="7F23F8EE" w14:textId="77777777" w:rsidR="00C51368" w:rsidRDefault="00C51368">
      <w:pPr>
        <w:pStyle w:val="HTMLPreformatted"/>
        <w:divId w:val="809324418"/>
        <w:rPr>
          <w:lang w:val="en-US"/>
        </w:rPr>
      </w:pPr>
    </w:p>
    <w:p w14:paraId="2211BA80" w14:textId="77777777" w:rsidR="00C51368" w:rsidRDefault="00E43BD9">
      <w:pPr>
        <w:pStyle w:val="HTMLPreformatted"/>
        <w:divId w:val="809324418"/>
        <w:rPr>
          <w:lang w:val="en-US"/>
        </w:rPr>
      </w:pPr>
      <w:r>
        <w:rPr>
          <w:lang w:val="en-US"/>
        </w:rPr>
        <w:t xml:space="preserve"> &lt;Observation&gt;</w:t>
      </w:r>
    </w:p>
    <w:p w14:paraId="1D2C73AE" w14:textId="77777777" w:rsidR="00C51368" w:rsidRDefault="00E43BD9">
      <w:pPr>
        <w:pStyle w:val="HTMLPreformatted"/>
        <w:divId w:val="809324418"/>
        <w:rPr>
          <w:lang w:val="en-US"/>
        </w:rPr>
      </w:pPr>
      <w:r>
        <w:rPr>
          <w:lang w:val="en-US"/>
        </w:rPr>
        <w:t xml:space="preserve">   ...</w:t>
      </w:r>
    </w:p>
    <w:p w14:paraId="4D5E9002" w14:textId="77777777" w:rsidR="00C51368" w:rsidRDefault="00E43BD9">
      <w:pPr>
        <w:pStyle w:val="HTMLPreformatted"/>
        <w:divId w:val="809324418"/>
        <w:rPr>
          <w:lang w:val="en-US"/>
        </w:rPr>
      </w:pPr>
      <w:r>
        <w:rPr>
          <w:lang w:val="en-US"/>
        </w:rPr>
        <w:t xml:space="preserve">   &lt;component&gt;</w:t>
      </w:r>
    </w:p>
    <w:p w14:paraId="3FC7869A" w14:textId="77777777" w:rsidR="00C51368" w:rsidRDefault="00E43BD9">
      <w:pPr>
        <w:pStyle w:val="HTMLPreformatted"/>
        <w:divId w:val="809324418"/>
        <w:rPr>
          <w:lang w:val="en-US"/>
        </w:rPr>
      </w:pPr>
      <w:r>
        <w:rPr>
          <w:lang w:val="en-US"/>
        </w:rPr>
        <w:t xml:space="preserve">     &lt;code {LOINC="8480-6}"/&gt;</w:t>
      </w:r>
    </w:p>
    <w:p w14:paraId="64838EAC" w14:textId="77777777" w:rsidR="00C51368" w:rsidRDefault="00E43BD9">
      <w:pPr>
        <w:pStyle w:val="HTMLPreformatted"/>
        <w:divId w:val="809324418"/>
        <w:rPr>
          <w:lang w:val="en-US"/>
        </w:rPr>
      </w:pPr>
      <w:r>
        <w:rPr>
          <w:lang w:val="en-US"/>
        </w:rPr>
        <w:t xml:space="preserve">     &lt;value ...&gt; </w:t>
      </w:r>
    </w:p>
    <w:p w14:paraId="26053653" w14:textId="77777777" w:rsidR="00C51368" w:rsidRDefault="00E43BD9">
      <w:pPr>
        <w:pStyle w:val="HTMLPreformatted"/>
        <w:divId w:val="809324418"/>
        <w:rPr>
          <w:lang w:val="en-US"/>
        </w:rPr>
      </w:pPr>
      <w:r>
        <w:rPr>
          <w:lang w:val="en-US"/>
        </w:rPr>
        <w:t xml:space="preserve">   &lt;/component&gt;</w:t>
      </w:r>
    </w:p>
    <w:p w14:paraId="3101DFD3" w14:textId="77777777" w:rsidR="00C51368" w:rsidRDefault="00E43BD9">
      <w:pPr>
        <w:pStyle w:val="HTMLPreformatted"/>
        <w:divId w:val="809324418"/>
        <w:rPr>
          <w:lang w:val="en-US"/>
        </w:rPr>
      </w:pPr>
      <w:r>
        <w:rPr>
          <w:lang w:val="en-US"/>
        </w:rPr>
        <w:t xml:space="preserve">   &lt;component&gt;</w:t>
      </w:r>
    </w:p>
    <w:p w14:paraId="2FF47B0B" w14:textId="77777777" w:rsidR="00C51368" w:rsidRDefault="00E43BD9">
      <w:pPr>
        <w:pStyle w:val="HTMLPreformatted"/>
        <w:divId w:val="809324418"/>
        <w:rPr>
          <w:lang w:val="en-US"/>
        </w:rPr>
      </w:pPr>
      <w:r>
        <w:rPr>
          <w:lang w:val="en-US"/>
        </w:rPr>
        <w:t xml:space="preserve">     &lt;code {LOINC="8462-4}"/&gt;</w:t>
      </w:r>
    </w:p>
    <w:p w14:paraId="51212338" w14:textId="77777777" w:rsidR="00C51368" w:rsidRDefault="00E43BD9">
      <w:pPr>
        <w:pStyle w:val="HTMLPreformatted"/>
        <w:divId w:val="809324418"/>
        <w:rPr>
          <w:lang w:val="en-US"/>
        </w:rPr>
      </w:pPr>
      <w:r>
        <w:rPr>
          <w:lang w:val="en-US"/>
        </w:rPr>
        <w:t xml:space="preserve">     &lt;value ...&gt;</w:t>
      </w:r>
    </w:p>
    <w:p w14:paraId="7F510D75" w14:textId="77777777" w:rsidR="00C51368" w:rsidRDefault="00E43BD9">
      <w:pPr>
        <w:pStyle w:val="HTMLPreformatted"/>
        <w:divId w:val="809324418"/>
        <w:rPr>
          <w:lang w:val="en-US"/>
        </w:rPr>
      </w:pPr>
      <w:r>
        <w:rPr>
          <w:lang w:val="en-US"/>
        </w:rPr>
        <w:t xml:space="preserve">   &lt;/component&gt;</w:t>
      </w:r>
    </w:p>
    <w:p w14:paraId="637E33D8" w14:textId="77777777" w:rsidR="00C51368" w:rsidRDefault="00E43BD9">
      <w:pPr>
        <w:pStyle w:val="HTMLPreformatted"/>
        <w:divId w:val="809324418"/>
        <w:rPr>
          <w:lang w:val="en-US"/>
        </w:rPr>
      </w:pPr>
      <w:r>
        <w:rPr>
          <w:lang w:val="en-US"/>
        </w:rPr>
        <w:t xml:space="preserve"> &lt;/Observation&gt;</w:t>
      </w:r>
    </w:p>
    <w:p w14:paraId="7B97C67F" w14:textId="77777777"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14:paraId="08A6FEF6" w14:textId="77777777"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14:paraId="098FCA8F" w14:textId="77777777"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14:paraId="6C5A8359" w14:textId="77777777"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14:paraId="676DDE66" w14:textId="77777777"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14:paraId="7CF9CCA3" w14:textId="77777777"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0"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1"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2"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14:paraId="162C8466" w14:textId="77777777"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14:paraId="44E00835" w14:textId="77777777"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14:paraId="61A7BA36" w14:textId="77777777"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14:paraId="7A9F851A"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14:paraId="54C22E54"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14:paraId="38783E55" w14:textId="77777777"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14:paraId="77FC1958" w14:textId="77777777"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14:paraId="7BB65733" w14:textId="77777777">
        <w:trPr>
          <w:divId w:val="809324418"/>
          <w:tblCellSpacing w:w="15" w:type="dxa"/>
        </w:trPr>
        <w:tc>
          <w:tcPr>
            <w:tcW w:w="0" w:type="auto"/>
            <w:vAlign w:val="center"/>
            <w:hideMark/>
          </w:tcPr>
          <w:p w14:paraId="1D653656" w14:textId="77777777" w:rsidR="00C51368" w:rsidRDefault="00E43BD9">
            <w:pPr>
              <w:rPr>
                <w:rFonts w:eastAsia="Times New Roman"/>
              </w:rPr>
            </w:pPr>
            <w:r>
              <w:rPr>
                <w:rFonts w:eastAsia="Times New Roman"/>
                <w:b/>
                <w:bCs/>
              </w:rPr>
              <w:t>Context</w:t>
            </w:r>
          </w:p>
        </w:tc>
        <w:tc>
          <w:tcPr>
            <w:tcW w:w="0" w:type="auto"/>
            <w:vAlign w:val="center"/>
            <w:hideMark/>
          </w:tcPr>
          <w:p w14:paraId="4EE25456" w14:textId="77777777" w:rsidR="00C51368" w:rsidRDefault="00E43BD9">
            <w:pPr>
              <w:rPr>
                <w:rFonts w:eastAsia="Times New Roman"/>
              </w:rPr>
            </w:pPr>
            <w:r>
              <w:rPr>
                <w:rFonts w:eastAsia="Times New Roman"/>
                <w:b/>
                <w:bCs/>
              </w:rPr>
              <w:t>Discriminator</w:t>
            </w:r>
          </w:p>
        </w:tc>
        <w:tc>
          <w:tcPr>
            <w:tcW w:w="0" w:type="auto"/>
            <w:vAlign w:val="center"/>
            <w:hideMark/>
          </w:tcPr>
          <w:p w14:paraId="5BCA51F0" w14:textId="77777777" w:rsidR="00C51368" w:rsidRDefault="00E43BD9">
            <w:pPr>
              <w:rPr>
                <w:rFonts w:eastAsia="Times New Roman"/>
              </w:rPr>
            </w:pPr>
            <w:r>
              <w:rPr>
                <w:rFonts w:eastAsia="Times New Roman"/>
                <w:b/>
                <w:bCs/>
              </w:rPr>
              <w:t>Interpretation</w:t>
            </w:r>
          </w:p>
        </w:tc>
      </w:tr>
      <w:tr w:rsidR="00C51368" w14:paraId="6F19432D" w14:textId="77777777">
        <w:trPr>
          <w:divId w:val="809324418"/>
          <w:tblCellSpacing w:w="15" w:type="dxa"/>
        </w:trPr>
        <w:tc>
          <w:tcPr>
            <w:tcW w:w="0" w:type="auto"/>
            <w:vAlign w:val="center"/>
            <w:hideMark/>
          </w:tcPr>
          <w:p w14:paraId="1D3C38C4" w14:textId="77777777" w:rsidR="00C51368" w:rsidRDefault="00E43BD9">
            <w:pPr>
              <w:rPr>
                <w:rFonts w:eastAsia="Times New Roman"/>
              </w:rPr>
            </w:pPr>
            <w:r>
              <w:rPr>
                <w:rFonts w:eastAsia="Times New Roman"/>
              </w:rPr>
              <w:t>List.entry</w:t>
            </w:r>
          </w:p>
        </w:tc>
        <w:tc>
          <w:tcPr>
            <w:tcW w:w="0" w:type="auto"/>
            <w:vAlign w:val="center"/>
            <w:hideMark/>
          </w:tcPr>
          <w:p w14:paraId="2A5A66C9" w14:textId="77777777" w:rsidR="00C51368" w:rsidRDefault="00E43BD9">
            <w:pPr>
              <w:rPr>
                <w:rFonts w:eastAsia="Times New Roman"/>
              </w:rPr>
            </w:pPr>
            <w:r>
              <w:rPr>
                <w:rFonts w:eastAsia="Times New Roman"/>
              </w:rPr>
              <w:t>item.reference.name</w:t>
            </w:r>
          </w:p>
        </w:tc>
        <w:tc>
          <w:tcPr>
            <w:tcW w:w="0" w:type="auto"/>
            <w:vAlign w:val="center"/>
            <w:hideMark/>
          </w:tcPr>
          <w:p w14:paraId="6925ED9B" w14:textId="77777777"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14:paraId="5983CB34" w14:textId="77777777">
        <w:trPr>
          <w:divId w:val="809324418"/>
          <w:tblCellSpacing w:w="15" w:type="dxa"/>
        </w:trPr>
        <w:tc>
          <w:tcPr>
            <w:tcW w:w="0" w:type="auto"/>
            <w:vAlign w:val="center"/>
            <w:hideMark/>
          </w:tcPr>
          <w:p w14:paraId="3732F675" w14:textId="77777777" w:rsidR="00C51368" w:rsidRDefault="00E43BD9">
            <w:pPr>
              <w:rPr>
                <w:rFonts w:eastAsia="Times New Roman"/>
              </w:rPr>
            </w:pPr>
            <w:r>
              <w:rPr>
                <w:rFonts w:eastAsia="Times New Roman"/>
              </w:rPr>
              <w:t>List.entry</w:t>
            </w:r>
          </w:p>
        </w:tc>
        <w:tc>
          <w:tcPr>
            <w:tcW w:w="0" w:type="auto"/>
            <w:vAlign w:val="center"/>
            <w:hideMark/>
          </w:tcPr>
          <w:p w14:paraId="3925A991" w14:textId="77777777" w:rsidR="00C51368" w:rsidRDefault="00E43BD9">
            <w:pPr>
              <w:rPr>
                <w:rFonts w:eastAsia="Times New Roman"/>
              </w:rPr>
            </w:pPr>
            <w:r>
              <w:rPr>
                <w:rFonts w:eastAsia="Times New Roman"/>
              </w:rPr>
              <w:t>item.reference.@type</w:t>
            </w:r>
          </w:p>
        </w:tc>
        <w:tc>
          <w:tcPr>
            <w:tcW w:w="0" w:type="auto"/>
            <w:vAlign w:val="center"/>
            <w:hideMark/>
          </w:tcPr>
          <w:p w14:paraId="74E6E8F4" w14:textId="77777777" w:rsidR="00C51368" w:rsidRDefault="00E43BD9">
            <w:pPr>
              <w:rPr>
                <w:rFonts w:eastAsia="Times New Roman"/>
              </w:rPr>
            </w:pPr>
            <w:r>
              <w:rPr>
                <w:rFonts w:eastAsia="Times New Roman"/>
              </w:rPr>
              <w:t>Entries are differentiated by the type of the target element that the reference points to</w:t>
            </w:r>
          </w:p>
        </w:tc>
      </w:tr>
      <w:tr w:rsidR="00C51368" w14:paraId="552A7216" w14:textId="77777777">
        <w:trPr>
          <w:divId w:val="809324418"/>
          <w:tblCellSpacing w:w="15" w:type="dxa"/>
        </w:trPr>
        <w:tc>
          <w:tcPr>
            <w:tcW w:w="0" w:type="auto"/>
            <w:vAlign w:val="center"/>
            <w:hideMark/>
          </w:tcPr>
          <w:p w14:paraId="30177FC1" w14:textId="77777777" w:rsidR="00C51368" w:rsidRDefault="00E43BD9">
            <w:pPr>
              <w:rPr>
                <w:rFonts w:eastAsia="Times New Roman"/>
              </w:rPr>
            </w:pPr>
            <w:r>
              <w:rPr>
                <w:rFonts w:eastAsia="Times New Roman"/>
              </w:rPr>
              <w:t>List.entry</w:t>
            </w:r>
          </w:p>
        </w:tc>
        <w:tc>
          <w:tcPr>
            <w:tcW w:w="0" w:type="auto"/>
            <w:vAlign w:val="center"/>
            <w:hideMark/>
          </w:tcPr>
          <w:p w14:paraId="108CDE3E" w14:textId="77777777" w:rsidR="00C51368" w:rsidRDefault="00E43BD9">
            <w:pPr>
              <w:rPr>
                <w:rFonts w:eastAsia="Times New Roman"/>
              </w:rPr>
            </w:pPr>
            <w:r>
              <w:rPr>
                <w:rFonts w:eastAsia="Times New Roman"/>
              </w:rPr>
              <w:t>item.reference.@profile</w:t>
            </w:r>
          </w:p>
        </w:tc>
        <w:tc>
          <w:tcPr>
            <w:tcW w:w="0" w:type="auto"/>
            <w:vAlign w:val="center"/>
            <w:hideMark/>
          </w:tcPr>
          <w:p w14:paraId="07369CCF" w14:textId="77777777"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14:paraId="7D08B1FC" w14:textId="77777777">
        <w:trPr>
          <w:divId w:val="809324418"/>
          <w:tblCellSpacing w:w="15" w:type="dxa"/>
        </w:trPr>
        <w:tc>
          <w:tcPr>
            <w:tcW w:w="0" w:type="auto"/>
            <w:vAlign w:val="center"/>
            <w:hideMark/>
          </w:tcPr>
          <w:p w14:paraId="58679B5E" w14:textId="77777777" w:rsidR="00C51368" w:rsidRDefault="00E43BD9">
            <w:pPr>
              <w:rPr>
                <w:rFonts w:eastAsia="Times New Roman"/>
              </w:rPr>
            </w:pPr>
            <w:r>
              <w:rPr>
                <w:rFonts w:eastAsia="Times New Roman"/>
              </w:rPr>
              <w:t>List.entry</w:t>
            </w:r>
          </w:p>
        </w:tc>
        <w:tc>
          <w:tcPr>
            <w:tcW w:w="0" w:type="auto"/>
            <w:vAlign w:val="center"/>
            <w:hideMark/>
          </w:tcPr>
          <w:p w14:paraId="19C05C23" w14:textId="77777777" w:rsidR="00C51368" w:rsidRDefault="00E43BD9">
            <w:pPr>
              <w:rPr>
                <w:rFonts w:eastAsia="Times New Roman"/>
              </w:rPr>
            </w:pPr>
            <w:r>
              <w:rPr>
                <w:rFonts w:eastAsia="Times New Roman"/>
              </w:rPr>
              <w:t>item.extension["http://acme.org/extensions/test"].code</w:t>
            </w:r>
          </w:p>
        </w:tc>
        <w:tc>
          <w:tcPr>
            <w:tcW w:w="0" w:type="auto"/>
            <w:vAlign w:val="center"/>
            <w:hideMark/>
          </w:tcPr>
          <w:p w14:paraId="039B6F47" w14:textId="77777777" w:rsidR="00C51368" w:rsidRDefault="00E43BD9">
            <w:pPr>
              <w:rPr>
                <w:rFonts w:eastAsia="Times New Roman"/>
              </w:rPr>
            </w:pPr>
            <w:r>
              <w:rPr>
                <w:rFonts w:eastAsia="Times New Roman"/>
              </w:rPr>
              <w:t>Entries are differentiated by the value of the code element in the extension with the nominated URL</w:t>
            </w:r>
          </w:p>
        </w:tc>
      </w:tr>
      <w:tr w:rsidR="00C51368" w14:paraId="2D0624EE" w14:textId="77777777">
        <w:trPr>
          <w:divId w:val="809324418"/>
          <w:tblCellSpacing w:w="15" w:type="dxa"/>
        </w:trPr>
        <w:tc>
          <w:tcPr>
            <w:tcW w:w="0" w:type="auto"/>
            <w:vAlign w:val="center"/>
            <w:hideMark/>
          </w:tcPr>
          <w:p w14:paraId="51A0FD6B" w14:textId="77777777" w:rsidR="00C51368" w:rsidRDefault="00E43BD9">
            <w:pPr>
              <w:rPr>
                <w:rFonts w:eastAsia="Times New Roman"/>
              </w:rPr>
            </w:pPr>
            <w:r>
              <w:rPr>
                <w:rFonts w:eastAsia="Times New Roman"/>
              </w:rPr>
              <w:t>List.entry.extension</w:t>
            </w:r>
          </w:p>
        </w:tc>
        <w:tc>
          <w:tcPr>
            <w:tcW w:w="0" w:type="auto"/>
            <w:vAlign w:val="center"/>
            <w:hideMark/>
          </w:tcPr>
          <w:p w14:paraId="2826C8DD" w14:textId="77777777" w:rsidR="00C51368" w:rsidRDefault="00E43BD9">
            <w:pPr>
              <w:rPr>
                <w:rFonts w:eastAsia="Times New Roman"/>
              </w:rPr>
            </w:pPr>
            <w:r>
              <w:rPr>
                <w:rFonts w:eastAsia="Times New Roman"/>
              </w:rPr>
              <w:t>url</w:t>
            </w:r>
          </w:p>
        </w:tc>
        <w:tc>
          <w:tcPr>
            <w:tcW w:w="0" w:type="auto"/>
            <w:vAlign w:val="center"/>
            <w:hideMark/>
          </w:tcPr>
          <w:p w14:paraId="72F49BB3" w14:textId="77777777" w:rsidR="00C51368" w:rsidRDefault="00E43BD9">
            <w:pPr>
              <w:rPr>
                <w:rFonts w:eastAsia="Times New Roman"/>
              </w:rPr>
            </w:pPr>
            <w:r>
              <w:rPr>
                <w:rFonts w:eastAsia="Times New Roman"/>
              </w:rPr>
              <w:t>Extensions are differentiated by the value of their url property (usually how extensions are sliced)</w:t>
            </w:r>
          </w:p>
        </w:tc>
      </w:tr>
      <w:tr w:rsidR="00C51368" w14:paraId="38E6975A" w14:textId="77777777">
        <w:trPr>
          <w:divId w:val="809324418"/>
          <w:tblCellSpacing w:w="15" w:type="dxa"/>
        </w:trPr>
        <w:tc>
          <w:tcPr>
            <w:tcW w:w="0" w:type="auto"/>
            <w:vAlign w:val="center"/>
            <w:hideMark/>
          </w:tcPr>
          <w:p w14:paraId="5FC37E86" w14:textId="77777777" w:rsidR="00C51368" w:rsidRDefault="00E43BD9">
            <w:pPr>
              <w:rPr>
                <w:rFonts w:eastAsia="Times New Roman"/>
              </w:rPr>
            </w:pPr>
            <w:r>
              <w:rPr>
                <w:rFonts w:eastAsia="Times New Roman"/>
              </w:rPr>
              <w:t>List.entry</w:t>
            </w:r>
          </w:p>
        </w:tc>
        <w:tc>
          <w:tcPr>
            <w:tcW w:w="0" w:type="auto"/>
            <w:vAlign w:val="center"/>
            <w:hideMark/>
          </w:tcPr>
          <w:p w14:paraId="69D9C021" w14:textId="77777777" w:rsidR="00C51368" w:rsidRDefault="00E43BD9">
            <w:pPr>
              <w:rPr>
                <w:rFonts w:eastAsia="Times New Roman"/>
              </w:rPr>
            </w:pPr>
            <w:r>
              <w:rPr>
                <w:rFonts w:eastAsia="Times New Roman"/>
              </w:rPr>
              <w:t>item.reference.@type, item.reference.name</w:t>
            </w:r>
          </w:p>
        </w:tc>
        <w:tc>
          <w:tcPr>
            <w:tcW w:w="0" w:type="auto"/>
            <w:vAlign w:val="center"/>
            <w:hideMark/>
          </w:tcPr>
          <w:p w14:paraId="61ACAFF1" w14:textId="77777777"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14:paraId="2F6B1CCA" w14:textId="77777777">
        <w:trPr>
          <w:divId w:val="809324418"/>
          <w:tblCellSpacing w:w="15" w:type="dxa"/>
        </w:trPr>
        <w:tc>
          <w:tcPr>
            <w:tcW w:w="0" w:type="auto"/>
            <w:vAlign w:val="center"/>
            <w:hideMark/>
          </w:tcPr>
          <w:p w14:paraId="014939A1" w14:textId="77777777" w:rsidR="00C51368" w:rsidRDefault="00E43BD9">
            <w:pPr>
              <w:rPr>
                <w:rFonts w:eastAsia="Times New Roman"/>
              </w:rPr>
            </w:pPr>
            <w:r>
              <w:rPr>
                <w:rFonts w:eastAsia="Times New Roman"/>
              </w:rPr>
              <w:lastRenderedPageBreak/>
              <w:t>Observation.value[x]</w:t>
            </w:r>
          </w:p>
        </w:tc>
        <w:tc>
          <w:tcPr>
            <w:tcW w:w="0" w:type="auto"/>
            <w:vAlign w:val="center"/>
            <w:hideMark/>
          </w:tcPr>
          <w:p w14:paraId="71349879" w14:textId="77777777" w:rsidR="00C51368" w:rsidRDefault="00E43BD9">
            <w:pPr>
              <w:rPr>
                <w:rFonts w:eastAsia="Times New Roman"/>
              </w:rPr>
            </w:pPr>
            <w:r>
              <w:rPr>
                <w:rFonts w:eastAsia="Times New Roman"/>
              </w:rPr>
              <w:t>@type</w:t>
            </w:r>
          </w:p>
        </w:tc>
        <w:tc>
          <w:tcPr>
            <w:tcW w:w="0" w:type="auto"/>
            <w:vAlign w:val="center"/>
            <w:hideMark/>
          </w:tcPr>
          <w:p w14:paraId="09CA42A3" w14:textId="77777777"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14:paraId="3B3C465A" w14:textId="77777777" w:rsidR="00C51368" w:rsidRDefault="00E43BD9">
      <w:pPr>
        <w:pStyle w:val="NormalWeb"/>
        <w:divId w:val="809324418"/>
        <w:rPr>
          <w:lang w:val="en-US"/>
        </w:rPr>
      </w:pPr>
      <w:r>
        <w:rPr>
          <w:lang w:val="en-US"/>
        </w:rPr>
        <w:t xml:space="preserve">The </w:t>
      </w:r>
      <w:hyperlink r:id="rId2033" w:history="1">
        <w:r>
          <w:rPr>
            <w:rStyle w:val="Hyperlink"/>
            <w:lang w:val="en-US"/>
          </w:rPr>
          <w:t>examples of slicing and discriminators</w:t>
        </w:r>
      </w:hyperlink>
      <w:r>
        <w:rPr>
          <w:lang w:val="en-US"/>
        </w:rPr>
        <w:t xml:space="preserve"> show exactly how this and other typical uses of slicing are represented in profiles. </w:t>
      </w:r>
    </w:p>
    <w:p w14:paraId="1263C3CA" w14:textId="77777777"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14:paraId="185ACEBD" w14:textId="77777777"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14:paraId="6EB9DE88" w14:textId="77777777"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14:paraId="6B9AF83F"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14:paraId="33327802"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14:paraId="3232A697" w14:textId="77777777"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14:paraId="5C2DBBBB" w14:textId="77777777" w:rsidR="00C51368" w:rsidRDefault="00E43BD9">
      <w:pPr>
        <w:pStyle w:val="NormalWeb"/>
        <w:divId w:val="809324418"/>
        <w:rPr>
          <w:lang w:val="en-US"/>
        </w:rPr>
      </w:pPr>
      <w:r>
        <w:rPr>
          <w:lang w:val="en-US"/>
        </w:rPr>
        <w:t xml:space="preserve">Then, profile C derives from profile B. Profile C can do the following: </w:t>
      </w:r>
    </w:p>
    <w:p w14:paraId="6187DCB5"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14:paraId="342AFB8C"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14:paraId="700103FF"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14:paraId="72033B2E" w14:textId="77777777"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14:paraId="01024322" w14:textId="77777777"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14:paraId="4ED626B9" w14:textId="77777777"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14:paraId="089869F8" w14:textId="77777777" w:rsidR="00C51368" w:rsidRDefault="00E43BD9">
      <w:pPr>
        <w:pStyle w:val="Heading3"/>
        <w:divId w:val="809324418"/>
        <w:rPr>
          <w:rFonts w:eastAsia="Times New Roman"/>
          <w:lang w:val="en-US"/>
        </w:rPr>
      </w:pPr>
      <w:r>
        <w:rPr>
          <w:rFonts w:eastAsia="Times New Roman"/>
          <w:lang w:val="en-US"/>
        </w:rPr>
        <w:t>Extension Definitions</w:t>
      </w:r>
    </w:p>
    <w:p w14:paraId="5A25F71B" w14:textId="77777777"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14:paraId="7D85A07F" w14:textId="77777777"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14:paraId="0A6B123D" w14:textId="77777777" w:rsidR="00C51368" w:rsidRDefault="00E43BD9">
      <w:pPr>
        <w:pStyle w:val="NormalWeb"/>
        <w:divId w:val="809324418"/>
        <w:rPr>
          <w:lang w:val="en-US"/>
        </w:rPr>
      </w:pPr>
      <w:r>
        <w:rPr>
          <w:lang w:val="en-US"/>
        </w:rPr>
        <w:t xml:space="preserve">For further discussion of defining and using extensions, along with some examples, see </w:t>
      </w:r>
      <w:hyperlink r:id="rId2034" w:history="1">
        <w:r>
          <w:rPr>
            <w:rStyle w:val="Hyperlink"/>
            <w:lang w:val="en-US"/>
          </w:rPr>
          <w:t>Extensibility</w:t>
        </w:r>
      </w:hyperlink>
      <w:r>
        <w:rPr>
          <w:lang w:val="en-US"/>
        </w:rPr>
        <w:t xml:space="preserve">. </w:t>
      </w:r>
    </w:p>
    <w:p w14:paraId="48A7696E" w14:textId="77777777" w:rsidR="00C51368" w:rsidRDefault="00E43BD9">
      <w:pPr>
        <w:pStyle w:val="Heading4"/>
        <w:divId w:val="809324418"/>
        <w:rPr>
          <w:rFonts w:eastAsia="Times New Roman"/>
          <w:lang w:val="en-US"/>
        </w:rPr>
      </w:pPr>
      <w:r>
        <w:rPr>
          <w:rFonts w:eastAsia="Times New Roman"/>
          <w:lang w:val="en-US"/>
        </w:rPr>
        <w:t>Using Extensions in Profiles</w:t>
      </w:r>
    </w:p>
    <w:p w14:paraId="59846E70" w14:textId="77777777"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14:paraId="488D917C" w14:textId="77777777"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5" w:anchor="sliceextensions" w:history="1">
        <w:r>
          <w:rPr>
            <w:rStyle w:val="Hyperlink"/>
            <w:lang w:val="en-US"/>
          </w:rPr>
          <w:t>the extensibility examples</w:t>
        </w:r>
      </w:hyperlink>
    </w:p>
    <w:p w14:paraId="7A1310DE" w14:textId="77777777"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14:paraId="487B1826" w14:textId="77777777" w:rsidR="00C51368" w:rsidRDefault="00E43BD9">
      <w:pPr>
        <w:pStyle w:val="Heading3"/>
        <w:divId w:val="809324418"/>
        <w:rPr>
          <w:rFonts w:eastAsia="Times New Roman"/>
          <w:lang w:val="en-US"/>
        </w:rPr>
      </w:pPr>
      <w:bookmarkStart w:id="208" w:name="binding"/>
      <w:r>
        <w:rPr>
          <w:rFonts w:eastAsia="Times New Roman"/>
          <w:lang w:val="en-US"/>
        </w:rPr>
        <w:t>Binding Definitions</w:t>
      </w:r>
    </w:p>
    <w:p w14:paraId="355A3B41" w14:textId="77777777"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14:paraId="619FF119" w14:textId="77777777" w:rsidR="00C51368" w:rsidRDefault="00E43BD9">
      <w:pPr>
        <w:pStyle w:val="NormalWeb"/>
        <w:divId w:val="809324418"/>
        <w:rPr>
          <w:lang w:val="en-US"/>
        </w:rPr>
      </w:pPr>
      <w:r>
        <w:rPr>
          <w:lang w:val="en-US"/>
        </w:rPr>
        <w:t xml:space="preserve">The set of possible codes is either a formal reference to a </w:t>
      </w:r>
      <w:hyperlink r:id="rId2036"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14:paraId="4FF126AB" w14:textId="77777777"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7" w:anchor="strength" w:history="1">
        <w:r>
          <w:rPr>
            <w:rStyle w:val="Hyperlink"/>
            <w:lang w:val="en-US"/>
          </w:rPr>
          <w:t>Binding Strength</w:t>
        </w:r>
      </w:hyperlink>
      <w:r>
        <w:rPr>
          <w:lang w:val="en-US"/>
        </w:rPr>
        <w:t xml:space="preserve">. </w:t>
      </w:r>
    </w:p>
    <w:p w14:paraId="71655F1C" w14:textId="77777777"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14:paraId="58FEB213" w14:textId="77777777" w:rsidR="00C51368" w:rsidRDefault="001708AB">
      <w:pPr>
        <w:pStyle w:val="NormalWeb"/>
        <w:divId w:val="809324418"/>
        <w:rPr>
          <w:lang w:val="en-US"/>
        </w:rPr>
      </w:pPr>
      <w:hyperlink r:id="rId2038" w:history="1">
        <w:r w:rsidR="00E43BD9">
          <w:rPr>
            <w:rStyle w:val="Hyperlink"/>
            <w:lang w:val="en-US"/>
          </w:rPr>
          <w:t>Value Set</w:t>
        </w:r>
      </w:hyperlink>
      <w:r w:rsidR="00E43BD9">
        <w:rPr>
          <w:lang w:val="en-US"/>
        </w:rPr>
        <w:t xml:space="preserve"> resources can be used to carry definitions of local code systems (</w:t>
      </w:r>
      <w:hyperlink r:id="rId2039"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14:paraId="6C226771" w14:textId="77777777">
        <w:trPr>
          <w:divId w:val="809324418"/>
          <w:tblCellSpacing w:w="15" w:type="dxa"/>
        </w:trPr>
        <w:tc>
          <w:tcPr>
            <w:tcW w:w="0" w:type="auto"/>
            <w:vAlign w:val="center"/>
            <w:hideMark/>
          </w:tcPr>
          <w:p w14:paraId="3E027B50" w14:textId="77777777" w:rsidR="00C51368" w:rsidRDefault="001708AB">
            <w:pPr>
              <w:rPr>
                <w:rFonts w:eastAsia="Times New Roman"/>
              </w:rPr>
            </w:pPr>
            <w:hyperlink r:id="rId2040"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14:paraId="004181EF" w14:textId="77777777" w:rsidR="00C51368" w:rsidRDefault="00E43BD9">
            <w:pPr>
              <w:rPr>
                <w:rFonts w:eastAsia="Times New Roman"/>
              </w:rPr>
            </w:pPr>
            <w:r>
              <w:rPr>
                <w:rFonts w:eastAsia="Times New Roman"/>
                <w:b/>
                <w:bCs/>
              </w:rPr>
              <w:t>Customization Rules in Profiles</w:t>
            </w:r>
          </w:p>
        </w:tc>
      </w:tr>
      <w:tr w:rsidR="00C51368" w14:paraId="2DEDE1FA" w14:textId="77777777">
        <w:trPr>
          <w:divId w:val="809324418"/>
          <w:tblCellSpacing w:w="15" w:type="dxa"/>
        </w:trPr>
        <w:tc>
          <w:tcPr>
            <w:tcW w:w="0" w:type="auto"/>
            <w:vAlign w:val="center"/>
            <w:hideMark/>
          </w:tcPr>
          <w:p w14:paraId="7EE74E0A" w14:textId="77777777" w:rsidR="00C51368" w:rsidRDefault="00E43BD9">
            <w:pPr>
              <w:rPr>
                <w:rFonts w:eastAsia="Times New Roman"/>
              </w:rPr>
            </w:pPr>
            <w:r>
              <w:rPr>
                <w:rFonts w:eastAsia="Times New Roman"/>
              </w:rPr>
              <w:t>required</w:t>
            </w:r>
          </w:p>
        </w:tc>
        <w:tc>
          <w:tcPr>
            <w:tcW w:w="0" w:type="auto"/>
            <w:vAlign w:val="center"/>
            <w:hideMark/>
          </w:tcPr>
          <w:p w14:paraId="0AA9C4C1" w14:textId="77777777" w:rsidR="00C51368" w:rsidRDefault="00E43BD9">
            <w:pPr>
              <w:rPr>
                <w:rFonts w:eastAsia="Times New Roman"/>
              </w:rPr>
            </w:pPr>
            <w:r>
              <w:rPr>
                <w:rFonts w:eastAsia="Times New Roman"/>
              </w:rPr>
              <w:t>The value set can only contain codes contained in the value set specified by the FHIR specification</w:t>
            </w:r>
          </w:p>
        </w:tc>
      </w:tr>
      <w:tr w:rsidR="00C51368" w14:paraId="7BD17C7A" w14:textId="77777777">
        <w:trPr>
          <w:divId w:val="809324418"/>
          <w:tblCellSpacing w:w="15" w:type="dxa"/>
        </w:trPr>
        <w:tc>
          <w:tcPr>
            <w:tcW w:w="0" w:type="auto"/>
            <w:vAlign w:val="center"/>
            <w:hideMark/>
          </w:tcPr>
          <w:p w14:paraId="1A0300B3" w14:textId="77777777" w:rsidR="00C51368" w:rsidRDefault="00E43BD9">
            <w:pPr>
              <w:rPr>
                <w:rFonts w:eastAsia="Times New Roman"/>
              </w:rPr>
            </w:pPr>
            <w:r>
              <w:rPr>
                <w:rFonts w:eastAsia="Times New Roman"/>
              </w:rPr>
              <w:t>extensible</w:t>
            </w:r>
          </w:p>
        </w:tc>
        <w:tc>
          <w:tcPr>
            <w:tcW w:w="0" w:type="auto"/>
            <w:vAlign w:val="center"/>
            <w:hideMark/>
          </w:tcPr>
          <w:p w14:paraId="003E9472" w14:textId="77777777"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14:paraId="772546AF" w14:textId="77777777">
        <w:trPr>
          <w:divId w:val="809324418"/>
          <w:tblCellSpacing w:w="15" w:type="dxa"/>
        </w:trPr>
        <w:tc>
          <w:tcPr>
            <w:tcW w:w="0" w:type="auto"/>
            <w:vAlign w:val="center"/>
            <w:hideMark/>
          </w:tcPr>
          <w:p w14:paraId="2EA154D3" w14:textId="77777777" w:rsidR="00C51368" w:rsidRDefault="00E43BD9">
            <w:pPr>
              <w:rPr>
                <w:rFonts w:eastAsia="Times New Roman"/>
              </w:rPr>
            </w:pPr>
            <w:r>
              <w:rPr>
                <w:rFonts w:eastAsia="Times New Roman"/>
              </w:rPr>
              <w:t>preferred</w:t>
            </w:r>
          </w:p>
        </w:tc>
        <w:tc>
          <w:tcPr>
            <w:tcW w:w="0" w:type="auto"/>
            <w:vAlign w:val="center"/>
            <w:hideMark/>
          </w:tcPr>
          <w:p w14:paraId="7E3FF84B" w14:textId="77777777" w:rsidR="00C51368" w:rsidRDefault="00E43BD9">
            <w:pPr>
              <w:rPr>
                <w:rFonts w:eastAsia="Times New Roman"/>
              </w:rPr>
            </w:pPr>
            <w:r>
              <w:rPr>
                <w:rFonts w:eastAsia="Times New Roman"/>
              </w:rPr>
              <w:t>The value set can contain whatever is appropriate for local use</w:t>
            </w:r>
          </w:p>
        </w:tc>
      </w:tr>
      <w:tr w:rsidR="00C51368" w14:paraId="7948BAA0" w14:textId="77777777">
        <w:trPr>
          <w:divId w:val="809324418"/>
          <w:tblCellSpacing w:w="15" w:type="dxa"/>
        </w:trPr>
        <w:tc>
          <w:tcPr>
            <w:tcW w:w="0" w:type="auto"/>
            <w:vAlign w:val="center"/>
            <w:hideMark/>
          </w:tcPr>
          <w:p w14:paraId="6C15A813" w14:textId="77777777" w:rsidR="00C51368" w:rsidRDefault="00E43BD9">
            <w:pPr>
              <w:rPr>
                <w:rFonts w:eastAsia="Times New Roman"/>
              </w:rPr>
            </w:pPr>
            <w:r>
              <w:rPr>
                <w:rFonts w:eastAsia="Times New Roman"/>
              </w:rPr>
              <w:t>example</w:t>
            </w:r>
          </w:p>
        </w:tc>
        <w:tc>
          <w:tcPr>
            <w:tcW w:w="0" w:type="auto"/>
            <w:vAlign w:val="center"/>
            <w:hideMark/>
          </w:tcPr>
          <w:p w14:paraId="15DDCE86" w14:textId="77777777" w:rsidR="00C51368" w:rsidRDefault="00E43BD9">
            <w:pPr>
              <w:rPr>
                <w:rFonts w:eastAsia="Times New Roman"/>
              </w:rPr>
            </w:pPr>
            <w:r>
              <w:rPr>
                <w:rFonts w:eastAsia="Times New Roman"/>
              </w:rPr>
              <w:t>The value set can contain whatever is appropriate for local use</w:t>
            </w:r>
          </w:p>
        </w:tc>
      </w:tr>
    </w:tbl>
    <w:p w14:paraId="762C850E" w14:textId="77777777"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14:paraId="24F970E2" w14:textId="77777777" w:rsidR="00C51368" w:rsidRDefault="00E43BD9">
      <w:pPr>
        <w:pStyle w:val="Heading3"/>
        <w:divId w:val="809324418"/>
        <w:rPr>
          <w:rFonts w:eastAsia="Times New Roman"/>
          <w:lang w:val="en-US"/>
        </w:rPr>
      </w:pPr>
      <w:r>
        <w:rPr>
          <w:rFonts w:eastAsia="Times New Roman"/>
          <w:lang w:val="en-US"/>
        </w:rPr>
        <w:t>Changing Binding Strength in Profiles</w:t>
      </w:r>
    </w:p>
    <w:p w14:paraId="106C5F41" w14:textId="77777777"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14:paraId="21AAECDE" w14:textId="77777777">
        <w:trPr>
          <w:divId w:val="809324418"/>
          <w:tblCellSpacing w:w="15" w:type="dxa"/>
        </w:trPr>
        <w:tc>
          <w:tcPr>
            <w:tcW w:w="0" w:type="auto"/>
            <w:vAlign w:val="center"/>
            <w:hideMark/>
          </w:tcPr>
          <w:p w14:paraId="288EE93A" w14:textId="77777777"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14:paraId="0D961AC8" w14:textId="77777777" w:rsidR="00C51368" w:rsidRDefault="00E43BD9">
            <w:pPr>
              <w:rPr>
                <w:rFonts w:eastAsia="Times New Roman"/>
              </w:rPr>
            </w:pPr>
            <w:r>
              <w:rPr>
                <w:rFonts w:eastAsia="Times New Roman"/>
              </w:rPr>
              <w:t>required</w:t>
            </w:r>
          </w:p>
        </w:tc>
        <w:tc>
          <w:tcPr>
            <w:tcW w:w="0" w:type="auto"/>
            <w:vAlign w:val="center"/>
            <w:hideMark/>
          </w:tcPr>
          <w:p w14:paraId="528E33C9" w14:textId="77777777" w:rsidR="00C51368" w:rsidRDefault="00E43BD9">
            <w:pPr>
              <w:rPr>
                <w:rFonts w:eastAsia="Times New Roman"/>
              </w:rPr>
            </w:pPr>
            <w:r>
              <w:rPr>
                <w:rFonts w:eastAsia="Times New Roman"/>
              </w:rPr>
              <w:t>extensible</w:t>
            </w:r>
          </w:p>
        </w:tc>
        <w:tc>
          <w:tcPr>
            <w:tcW w:w="0" w:type="auto"/>
            <w:vAlign w:val="center"/>
            <w:hideMark/>
          </w:tcPr>
          <w:p w14:paraId="34658AA6" w14:textId="77777777" w:rsidR="00C51368" w:rsidRDefault="00E43BD9">
            <w:pPr>
              <w:rPr>
                <w:rFonts w:eastAsia="Times New Roman"/>
              </w:rPr>
            </w:pPr>
            <w:r>
              <w:rPr>
                <w:rFonts w:eastAsia="Times New Roman"/>
              </w:rPr>
              <w:t>preferred</w:t>
            </w:r>
          </w:p>
        </w:tc>
        <w:tc>
          <w:tcPr>
            <w:tcW w:w="0" w:type="auto"/>
            <w:vAlign w:val="center"/>
            <w:hideMark/>
          </w:tcPr>
          <w:p w14:paraId="3684D9F9" w14:textId="77777777" w:rsidR="00C51368" w:rsidRDefault="00E43BD9">
            <w:pPr>
              <w:rPr>
                <w:rFonts w:eastAsia="Times New Roman"/>
              </w:rPr>
            </w:pPr>
            <w:r>
              <w:rPr>
                <w:rFonts w:eastAsia="Times New Roman"/>
              </w:rPr>
              <w:t>example</w:t>
            </w:r>
          </w:p>
        </w:tc>
      </w:tr>
      <w:tr w:rsidR="00C51368" w14:paraId="5336DCE2" w14:textId="77777777">
        <w:trPr>
          <w:divId w:val="809324418"/>
          <w:tblCellSpacing w:w="15" w:type="dxa"/>
        </w:trPr>
        <w:tc>
          <w:tcPr>
            <w:tcW w:w="0" w:type="auto"/>
            <w:vAlign w:val="center"/>
            <w:hideMark/>
          </w:tcPr>
          <w:p w14:paraId="354DB819" w14:textId="77777777" w:rsidR="00C51368" w:rsidRDefault="00E43BD9">
            <w:pPr>
              <w:rPr>
                <w:rFonts w:eastAsia="Times New Roman"/>
              </w:rPr>
            </w:pPr>
            <w:r>
              <w:rPr>
                <w:rFonts w:eastAsia="Times New Roman"/>
              </w:rPr>
              <w:t>required</w:t>
            </w:r>
          </w:p>
        </w:tc>
        <w:tc>
          <w:tcPr>
            <w:tcW w:w="0" w:type="auto"/>
            <w:vAlign w:val="center"/>
            <w:hideMark/>
          </w:tcPr>
          <w:p w14:paraId="019C5A72" w14:textId="77777777" w:rsidR="00C51368" w:rsidRDefault="00E43BD9">
            <w:pPr>
              <w:rPr>
                <w:rFonts w:eastAsia="Times New Roman"/>
              </w:rPr>
            </w:pPr>
            <w:r>
              <w:rPr>
                <w:rFonts w:eastAsia="Times New Roman"/>
              </w:rPr>
              <w:t>yes</w:t>
            </w:r>
          </w:p>
        </w:tc>
        <w:tc>
          <w:tcPr>
            <w:tcW w:w="0" w:type="auto"/>
            <w:vAlign w:val="center"/>
            <w:hideMark/>
          </w:tcPr>
          <w:p w14:paraId="66468634" w14:textId="77777777" w:rsidR="00C51368" w:rsidRDefault="00E43BD9">
            <w:pPr>
              <w:rPr>
                <w:rFonts w:eastAsia="Times New Roman"/>
              </w:rPr>
            </w:pPr>
            <w:r>
              <w:rPr>
                <w:rFonts w:eastAsia="Times New Roman"/>
              </w:rPr>
              <w:t>no</w:t>
            </w:r>
          </w:p>
        </w:tc>
        <w:tc>
          <w:tcPr>
            <w:tcW w:w="0" w:type="auto"/>
            <w:vAlign w:val="center"/>
            <w:hideMark/>
          </w:tcPr>
          <w:p w14:paraId="3A975AF9" w14:textId="77777777" w:rsidR="00C51368" w:rsidRDefault="00E43BD9">
            <w:pPr>
              <w:rPr>
                <w:rFonts w:eastAsia="Times New Roman"/>
              </w:rPr>
            </w:pPr>
            <w:r>
              <w:rPr>
                <w:rFonts w:eastAsia="Times New Roman"/>
              </w:rPr>
              <w:t>no</w:t>
            </w:r>
          </w:p>
        </w:tc>
        <w:tc>
          <w:tcPr>
            <w:tcW w:w="0" w:type="auto"/>
            <w:vAlign w:val="center"/>
            <w:hideMark/>
          </w:tcPr>
          <w:p w14:paraId="5B89DED8" w14:textId="77777777" w:rsidR="00C51368" w:rsidRDefault="00E43BD9">
            <w:pPr>
              <w:rPr>
                <w:rFonts w:eastAsia="Times New Roman"/>
              </w:rPr>
            </w:pPr>
            <w:r>
              <w:rPr>
                <w:rFonts w:eastAsia="Times New Roman"/>
              </w:rPr>
              <w:t>no</w:t>
            </w:r>
          </w:p>
        </w:tc>
      </w:tr>
      <w:tr w:rsidR="00C51368" w14:paraId="37E84B82" w14:textId="77777777">
        <w:trPr>
          <w:divId w:val="809324418"/>
          <w:tblCellSpacing w:w="15" w:type="dxa"/>
        </w:trPr>
        <w:tc>
          <w:tcPr>
            <w:tcW w:w="0" w:type="auto"/>
            <w:vAlign w:val="center"/>
            <w:hideMark/>
          </w:tcPr>
          <w:p w14:paraId="7AC4B0D3" w14:textId="77777777" w:rsidR="00C51368" w:rsidRDefault="00E43BD9">
            <w:pPr>
              <w:rPr>
                <w:rFonts w:eastAsia="Times New Roman"/>
              </w:rPr>
            </w:pPr>
            <w:r>
              <w:rPr>
                <w:rFonts w:eastAsia="Times New Roman"/>
              </w:rPr>
              <w:t>extensible</w:t>
            </w:r>
          </w:p>
        </w:tc>
        <w:tc>
          <w:tcPr>
            <w:tcW w:w="0" w:type="auto"/>
            <w:vAlign w:val="center"/>
            <w:hideMark/>
          </w:tcPr>
          <w:p w14:paraId="66C08FFA" w14:textId="77777777" w:rsidR="00C51368" w:rsidRDefault="00E43BD9">
            <w:pPr>
              <w:rPr>
                <w:rFonts w:eastAsia="Times New Roman"/>
              </w:rPr>
            </w:pPr>
            <w:r>
              <w:rPr>
                <w:rFonts w:eastAsia="Times New Roman"/>
              </w:rPr>
              <w:t>yes</w:t>
            </w:r>
          </w:p>
        </w:tc>
        <w:tc>
          <w:tcPr>
            <w:tcW w:w="0" w:type="auto"/>
            <w:vAlign w:val="center"/>
            <w:hideMark/>
          </w:tcPr>
          <w:p w14:paraId="04605772" w14:textId="77777777" w:rsidR="00C51368" w:rsidRDefault="00E43BD9">
            <w:pPr>
              <w:rPr>
                <w:rFonts w:eastAsia="Times New Roman"/>
              </w:rPr>
            </w:pPr>
            <w:r>
              <w:rPr>
                <w:rFonts w:eastAsia="Times New Roman"/>
              </w:rPr>
              <w:t>yes</w:t>
            </w:r>
          </w:p>
        </w:tc>
        <w:tc>
          <w:tcPr>
            <w:tcW w:w="0" w:type="auto"/>
            <w:vAlign w:val="center"/>
            <w:hideMark/>
          </w:tcPr>
          <w:p w14:paraId="7F0759EC" w14:textId="77777777" w:rsidR="00C51368" w:rsidRDefault="00E43BD9">
            <w:pPr>
              <w:rPr>
                <w:rFonts w:eastAsia="Times New Roman"/>
              </w:rPr>
            </w:pPr>
            <w:r>
              <w:rPr>
                <w:rFonts w:eastAsia="Times New Roman"/>
              </w:rPr>
              <w:t>no</w:t>
            </w:r>
          </w:p>
        </w:tc>
        <w:tc>
          <w:tcPr>
            <w:tcW w:w="0" w:type="auto"/>
            <w:vAlign w:val="center"/>
            <w:hideMark/>
          </w:tcPr>
          <w:p w14:paraId="5811A4B3" w14:textId="77777777" w:rsidR="00C51368" w:rsidRDefault="00E43BD9">
            <w:pPr>
              <w:rPr>
                <w:rFonts w:eastAsia="Times New Roman"/>
              </w:rPr>
            </w:pPr>
            <w:r>
              <w:rPr>
                <w:rFonts w:eastAsia="Times New Roman"/>
              </w:rPr>
              <w:t>no</w:t>
            </w:r>
          </w:p>
        </w:tc>
      </w:tr>
      <w:tr w:rsidR="00C51368" w14:paraId="370E53DC" w14:textId="77777777">
        <w:trPr>
          <w:divId w:val="809324418"/>
          <w:tblCellSpacing w:w="15" w:type="dxa"/>
        </w:trPr>
        <w:tc>
          <w:tcPr>
            <w:tcW w:w="0" w:type="auto"/>
            <w:vAlign w:val="center"/>
            <w:hideMark/>
          </w:tcPr>
          <w:p w14:paraId="65A583F4" w14:textId="77777777" w:rsidR="00C51368" w:rsidRDefault="00E43BD9">
            <w:pPr>
              <w:rPr>
                <w:rFonts w:eastAsia="Times New Roman"/>
              </w:rPr>
            </w:pPr>
            <w:r>
              <w:rPr>
                <w:rFonts w:eastAsia="Times New Roman"/>
              </w:rPr>
              <w:t>preferred</w:t>
            </w:r>
          </w:p>
        </w:tc>
        <w:tc>
          <w:tcPr>
            <w:tcW w:w="0" w:type="auto"/>
            <w:vAlign w:val="center"/>
            <w:hideMark/>
          </w:tcPr>
          <w:p w14:paraId="19C41DA8" w14:textId="77777777" w:rsidR="00C51368" w:rsidRDefault="00E43BD9">
            <w:pPr>
              <w:rPr>
                <w:rFonts w:eastAsia="Times New Roman"/>
              </w:rPr>
            </w:pPr>
            <w:r>
              <w:rPr>
                <w:rFonts w:eastAsia="Times New Roman"/>
              </w:rPr>
              <w:t>yes</w:t>
            </w:r>
          </w:p>
        </w:tc>
        <w:tc>
          <w:tcPr>
            <w:tcW w:w="0" w:type="auto"/>
            <w:vAlign w:val="center"/>
            <w:hideMark/>
          </w:tcPr>
          <w:p w14:paraId="13B26CBB" w14:textId="77777777" w:rsidR="00C51368" w:rsidRDefault="00E43BD9">
            <w:pPr>
              <w:rPr>
                <w:rFonts w:eastAsia="Times New Roman"/>
              </w:rPr>
            </w:pPr>
            <w:r>
              <w:rPr>
                <w:rFonts w:eastAsia="Times New Roman"/>
              </w:rPr>
              <w:t>yes</w:t>
            </w:r>
          </w:p>
        </w:tc>
        <w:tc>
          <w:tcPr>
            <w:tcW w:w="0" w:type="auto"/>
            <w:vAlign w:val="center"/>
            <w:hideMark/>
          </w:tcPr>
          <w:p w14:paraId="3F020C56" w14:textId="77777777" w:rsidR="00C51368" w:rsidRDefault="00E43BD9">
            <w:pPr>
              <w:rPr>
                <w:rFonts w:eastAsia="Times New Roman"/>
              </w:rPr>
            </w:pPr>
            <w:r>
              <w:rPr>
                <w:rFonts w:eastAsia="Times New Roman"/>
              </w:rPr>
              <w:t>yes</w:t>
            </w:r>
          </w:p>
        </w:tc>
        <w:tc>
          <w:tcPr>
            <w:tcW w:w="0" w:type="auto"/>
            <w:vAlign w:val="center"/>
            <w:hideMark/>
          </w:tcPr>
          <w:p w14:paraId="4CA0273E" w14:textId="77777777" w:rsidR="00C51368" w:rsidRDefault="00E43BD9">
            <w:pPr>
              <w:rPr>
                <w:rFonts w:eastAsia="Times New Roman"/>
              </w:rPr>
            </w:pPr>
            <w:r>
              <w:rPr>
                <w:rFonts w:eastAsia="Times New Roman"/>
              </w:rPr>
              <w:t>no</w:t>
            </w:r>
          </w:p>
        </w:tc>
      </w:tr>
      <w:tr w:rsidR="00C51368" w14:paraId="5E9B9DBE" w14:textId="77777777">
        <w:trPr>
          <w:divId w:val="809324418"/>
          <w:tblCellSpacing w:w="15" w:type="dxa"/>
        </w:trPr>
        <w:tc>
          <w:tcPr>
            <w:tcW w:w="0" w:type="auto"/>
            <w:vAlign w:val="center"/>
            <w:hideMark/>
          </w:tcPr>
          <w:p w14:paraId="3BB3ECB3" w14:textId="77777777" w:rsidR="00C51368" w:rsidRDefault="00E43BD9">
            <w:pPr>
              <w:rPr>
                <w:rFonts w:eastAsia="Times New Roman"/>
              </w:rPr>
            </w:pPr>
            <w:r>
              <w:rPr>
                <w:rFonts w:eastAsia="Times New Roman"/>
              </w:rPr>
              <w:lastRenderedPageBreak/>
              <w:t>example</w:t>
            </w:r>
          </w:p>
        </w:tc>
        <w:tc>
          <w:tcPr>
            <w:tcW w:w="0" w:type="auto"/>
            <w:vAlign w:val="center"/>
            <w:hideMark/>
          </w:tcPr>
          <w:p w14:paraId="008C5756" w14:textId="77777777" w:rsidR="00C51368" w:rsidRDefault="00E43BD9">
            <w:pPr>
              <w:rPr>
                <w:rFonts w:eastAsia="Times New Roman"/>
              </w:rPr>
            </w:pPr>
            <w:r>
              <w:rPr>
                <w:rFonts w:eastAsia="Times New Roman"/>
              </w:rPr>
              <w:t>yes</w:t>
            </w:r>
          </w:p>
        </w:tc>
        <w:tc>
          <w:tcPr>
            <w:tcW w:w="0" w:type="auto"/>
            <w:vAlign w:val="center"/>
            <w:hideMark/>
          </w:tcPr>
          <w:p w14:paraId="22FF3C96" w14:textId="77777777" w:rsidR="00C51368" w:rsidRDefault="00E43BD9">
            <w:pPr>
              <w:rPr>
                <w:rFonts w:eastAsia="Times New Roman"/>
              </w:rPr>
            </w:pPr>
            <w:r>
              <w:rPr>
                <w:rFonts w:eastAsia="Times New Roman"/>
              </w:rPr>
              <w:t>yes</w:t>
            </w:r>
          </w:p>
        </w:tc>
        <w:tc>
          <w:tcPr>
            <w:tcW w:w="0" w:type="auto"/>
            <w:vAlign w:val="center"/>
            <w:hideMark/>
          </w:tcPr>
          <w:p w14:paraId="34C3FEC4" w14:textId="77777777" w:rsidR="00C51368" w:rsidRDefault="00E43BD9">
            <w:pPr>
              <w:rPr>
                <w:rFonts w:eastAsia="Times New Roman"/>
              </w:rPr>
            </w:pPr>
            <w:r>
              <w:rPr>
                <w:rFonts w:eastAsia="Times New Roman"/>
              </w:rPr>
              <w:t>yes</w:t>
            </w:r>
          </w:p>
        </w:tc>
        <w:tc>
          <w:tcPr>
            <w:tcW w:w="0" w:type="auto"/>
            <w:vAlign w:val="center"/>
            <w:hideMark/>
          </w:tcPr>
          <w:p w14:paraId="5E1173FD" w14:textId="77777777" w:rsidR="00C51368" w:rsidRDefault="00E43BD9">
            <w:pPr>
              <w:rPr>
                <w:rFonts w:eastAsia="Times New Roman"/>
              </w:rPr>
            </w:pPr>
            <w:r>
              <w:rPr>
                <w:rFonts w:eastAsia="Times New Roman"/>
              </w:rPr>
              <w:t>yes</w:t>
            </w:r>
          </w:p>
        </w:tc>
      </w:tr>
    </w:tbl>
    <w:p w14:paraId="12FF68AE" w14:textId="77777777"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14:paraId="6B5F88D7" w14:textId="77777777" w:rsidR="00C51368" w:rsidRDefault="00E43BD9">
      <w:pPr>
        <w:pStyle w:val="Heading3"/>
        <w:divId w:val="809324418"/>
        <w:rPr>
          <w:rFonts w:eastAsia="Times New Roman"/>
          <w:lang w:val="en-US"/>
        </w:rPr>
      </w:pPr>
      <w:r>
        <w:rPr>
          <w:rFonts w:eastAsia="Times New Roman"/>
          <w:lang w:val="en-US"/>
        </w:rPr>
        <w:t>Must Support</w:t>
      </w:r>
    </w:p>
    <w:p w14:paraId="4B1191B2" w14:textId="77777777"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14:paraId="7C0F4196" w14:textId="77777777"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14:paraId="70541538"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14:paraId="64BEFDC0"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14:paraId="0E19AB0F"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14:paraId="09C41F0B"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14:paraId="43E78C23" w14:textId="77777777"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14:paraId="24F7FBD3" w14:textId="77777777"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14:paraId="588490B6" w14:textId="77777777"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14:paraId="70B085C2" w14:textId="77777777" w:rsidR="00C51368" w:rsidRDefault="00E43BD9">
      <w:pPr>
        <w:pStyle w:val="Heading3"/>
        <w:divId w:val="809324418"/>
        <w:rPr>
          <w:rFonts w:eastAsia="Times New Roman"/>
          <w:lang w:val="en-US"/>
        </w:rPr>
      </w:pPr>
      <w:r>
        <w:rPr>
          <w:rFonts w:eastAsia="Times New Roman"/>
          <w:lang w:val="en-US"/>
        </w:rPr>
        <w:t>Search Criteria</w:t>
      </w:r>
    </w:p>
    <w:p w14:paraId="3F08560B" w14:textId="77777777"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14:paraId="3DD9B37F"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14:paraId="63C7DE42"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14:paraId="05A682FD"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14:paraId="5FFBE4CC" w14:textId="77777777"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14:paraId="5D854B7C" w14:textId="77777777" w:rsidR="00C51368" w:rsidRDefault="00E43BD9">
      <w:pPr>
        <w:pStyle w:val="NormalWeb"/>
        <w:divId w:val="809324418"/>
        <w:rPr>
          <w:lang w:val="en-US"/>
        </w:rPr>
      </w:pPr>
      <w:r>
        <w:rPr>
          <w:lang w:val="en-US"/>
        </w:rPr>
        <w:t xml:space="preserve">Additional Search Parameters can be defined using the </w:t>
      </w:r>
      <w:hyperlink r:id="rId2041" w:history="1">
        <w:r>
          <w:rPr>
            <w:rStyle w:val="Hyperlink"/>
            <w:lang w:val="en-US"/>
          </w:rPr>
          <w:t>SearchParameter</w:t>
        </w:r>
      </w:hyperlink>
      <w:r>
        <w:rPr>
          <w:lang w:val="en-US"/>
        </w:rPr>
        <w:t xml:space="preserve"> resource. </w:t>
      </w:r>
    </w:p>
    <w:p w14:paraId="5DADCB08" w14:textId="77777777"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14:paraId="6F52DCD4" w14:textId="77777777"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2" w:history="1">
        <w:r>
          <w:rPr>
            <w:rStyle w:val="Hyperlink"/>
            <w:lang w:val="en-US"/>
          </w:rPr>
          <w:t>DAF</w:t>
        </w:r>
      </w:hyperlink>
      <w:r>
        <w:rPr>
          <w:lang w:val="en-US"/>
        </w:rPr>
        <w:t xml:space="preserve">), and also must support specific profiles for decision support using the same interface. </w:t>
      </w:r>
    </w:p>
    <w:p w14:paraId="58EE9292" w14:textId="77777777"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14:paraId="5379D80F" w14:textId="77777777"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14:paraId="04629C4F" w14:textId="77777777"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14:paraId="5613228B"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14:paraId="37210FE7"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14:paraId="0A6BEFDB"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14:paraId="69DD5D5A" w14:textId="77777777"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14:paraId="6C5339C2" w14:textId="77777777" w:rsidR="00C51368" w:rsidRDefault="00E43BD9">
      <w:pPr>
        <w:pStyle w:val="NormalWeb"/>
        <w:divId w:val="809324418"/>
        <w:rPr>
          <w:lang w:val="en-US"/>
        </w:rPr>
      </w:pPr>
      <w:r>
        <w:rPr>
          <w:lang w:val="en-US"/>
        </w:rPr>
        <w:t xml:space="preserve">Profiles can be compared to determine their compatibility. One </w:t>
      </w:r>
      <w:hyperlink r:id="rId2043" w:history="1">
        <w:r>
          <w:rPr>
            <w:rStyle w:val="Hyperlink"/>
            <w:lang w:val="en-US"/>
          </w:rPr>
          <w:t>such comparison</w:t>
        </w:r>
      </w:hyperlink>
      <w:r>
        <w:rPr>
          <w:lang w:val="en-US"/>
        </w:rPr>
        <w:t xml:space="preserve"> can be found between </w:t>
      </w:r>
      <w:hyperlink r:id="rId2044" w:history="1">
        <w:r>
          <w:rPr>
            <w:rStyle w:val="Hyperlink"/>
            <w:lang w:val="en-US"/>
          </w:rPr>
          <w:t>DAF</w:t>
        </w:r>
      </w:hyperlink>
      <w:r>
        <w:rPr>
          <w:lang w:val="en-US"/>
        </w:rPr>
        <w:t xml:space="preserve"> and </w:t>
      </w:r>
      <w:hyperlink r:id="rId2045"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14:paraId="4FDBAF2D" w14:textId="77777777" w:rsidR="00C51368" w:rsidRDefault="00E43BD9">
      <w:pPr>
        <w:pStyle w:val="Heading1"/>
        <w:divId w:val="990249517"/>
        <w:rPr>
          <w:rFonts w:eastAsia="Times New Roman"/>
          <w:noProof/>
          <w:lang w:val="en-US"/>
        </w:rPr>
      </w:pPr>
      <w:r>
        <w:rPr>
          <w:rFonts w:eastAsia="Times New Roman"/>
          <w:noProof/>
          <w:lang w:val="en-US"/>
        </w:rPr>
        <w:t>pushpull.html</w:t>
      </w:r>
    </w:p>
    <w:p w14:paraId="39DC3A2C" w14:textId="77777777"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E1C22B0" w14:textId="77777777">
        <w:trPr>
          <w:divId w:val="1805392726"/>
          <w:tblCellSpacing w:w="15" w:type="dxa"/>
        </w:trPr>
        <w:tc>
          <w:tcPr>
            <w:tcW w:w="0" w:type="auto"/>
            <w:vAlign w:val="center"/>
            <w:hideMark/>
          </w:tcPr>
          <w:p w14:paraId="50B0883E" w14:textId="77777777" w:rsidR="00C51368" w:rsidRDefault="00E43BD9">
            <w:pPr>
              <w:rPr>
                <w:rFonts w:eastAsia="Times New Roman"/>
              </w:rPr>
            </w:pPr>
            <w:r>
              <w:rPr>
                <w:rFonts w:eastAsia="Times New Roman"/>
              </w:rPr>
              <w:t>Work Group</w:t>
            </w:r>
          </w:p>
        </w:tc>
        <w:tc>
          <w:tcPr>
            <w:tcW w:w="0" w:type="auto"/>
            <w:vAlign w:val="center"/>
            <w:hideMark/>
          </w:tcPr>
          <w:p w14:paraId="1F679FB2" w14:textId="77777777" w:rsidR="00C51368" w:rsidRDefault="001708AB">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5663C17" w14:textId="77777777" w:rsidR="00C51368" w:rsidRDefault="001708AB">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14:paraId="386B75BB" w14:textId="77777777"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14:paraId="7235F52D" w14:textId="77777777">
        <w:trPr>
          <w:divId w:val="1805392726"/>
          <w:tblCellSpacing w:w="15" w:type="dxa"/>
        </w:trPr>
        <w:tc>
          <w:tcPr>
            <w:tcW w:w="0" w:type="auto"/>
            <w:vAlign w:val="center"/>
            <w:hideMark/>
          </w:tcPr>
          <w:p w14:paraId="0D905ED4" w14:textId="77777777" w:rsidR="00C51368" w:rsidRDefault="00E43BD9">
            <w:pPr>
              <w:rPr>
                <w:rFonts w:eastAsia="Times New Roman"/>
              </w:rPr>
            </w:pPr>
            <w:r>
              <w:rPr>
                <w:rFonts w:eastAsia="Times New Roman"/>
              </w:rPr>
              <w:t>Push</w:t>
            </w:r>
          </w:p>
        </w:tc>
        <w:tc>
          <w:tcPr>
            <w:tcW w:w="0" w:type="auto"/>
            <w:vAlign w:val="center"/>
            <w:hideMark/>
          </w:tcPr>
          <w:p w14:paraId="7692A0F6" w14:textId="77777777"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14:paraId="13917282" w14:textId="77777777">
        <w:trPr>
          <w:divId w:val="1805392726"/>
          <w:tblCellSpacing w:w="15" w:type="dxa"/>
        </w:trPr>
        <w:tc>
          <w:tcPr>
            <w:tcW w:w="0" w:type="auto"/>
            <w:vAlign w:val="center"/>
            <w:hideMark/>
          </w:tcPr>
          <w:p w14:paraId="1B0BAA46" w14:textId="77777777" w:rsidR="00C51368" w:rsidRDefault="00E43BD9">
            <w:pPr>
              <w:rPr>
                <w:rFonts w:eastAsia="Times New Roman"/>
              </w:rPr>
            </w:pPr>
            <w:r>
              <w:rPr>
                <w:rFonts w:eastAsia="Times New Roman"/>
              </w:rPr>
              <w:t>Pull</w:t>
            </w:r>
          </w:p>
        </w:tc>
        <w:tc>
          <w:tcPr>
            <w:tcW w:w="0" w:type="auto"/>
            <w:vAlign w:val="center"/>
            <w:hideMark/>
          </w:tcPr>
          <w:p w14:paraId="298FFAB3" w14:textId="77777777"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14:paraId="4DE291A9" w14:textId="77777777"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14:paraId="07FACF39" w14:textId="77777777"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14:paraId="3BEC747B" w14:textId="77777777" w:rsidR="00C51368" w:rsidRDefault="00E43BD9">
      <w:pPr>
        <w:pStyle w:val="NormalWeb"/>
        <w:divId w:val="1805392726"/>
        <w:rPr>
          <w:lang w:val="en-US"/>
        </w:rPr>
      </w:pPr>
      <w:r>
        <w:rPr>
          <w:lang w:val="en-US"/>
        </w:rPr>
        <w:t xml:space="preserve">The FHIR specification supports and enables both push and pull: </w:t>
      </w:r>
    </w:p>
    <w:p w14:paraId="793D640D"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14:paraId="433450F7"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14:paraId="4912F284"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14:paraId="76EE832C" w14:textId="77777777"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14:paraId="372B2B4B" w14:textId="77777777" w:rsidR="00C51368" w:rsidRDefault="00E43BD9">
      <w:pPr>
        <w:pStyle w:val="Heading3"/>
        <w:divId w:val="1805392726"/>
        <w:rPr>
          <w:rFonts w:eastAsia="Times New Roman"/>
          <w:lang w:val="en-US"/>
        </w:rPr>
      </w:pPr>
      <w:r>
        <w:rPr>
          <w:rFonts w:eastAsia="Times New Roman"/>
          <w:lang w:val="en-US"/>
        </w:rPr>
        <w:t>Push and Pull on a RESTful interface</w:t>
      </w:r>
    </w:p>
    <w:p w14:paraId="0E289CEA"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9" w:anchor="create" w:history="1">
        <w:r>
          <w:rPr>
            <w:rStyle w:val="Hyperlink"/>
            <w:rFonts w:eastAsia="Times New Roman"/>
            <w:lang w:val="en-US"/>
          </w:rPr>
          <w:t>create</w:t>
        </w:r>
      </w:hyperlink>
      <w:r>
        <w:rPr>
          <w:rFonts w:eastAsia="Times New Roman"/>
          <w:lang w:val="en-US"/>
        </w:rPr>
        <w:t xml:space="preserve">, </w:t>
      </w:r>
      <w:hyperlink r:id="rId2050" w:anchor="update" w:history="1">
        <w:r>
          <w:rPr>
            <w:rStyle w:val="Hyperlink"/>
            <w:rFonts w:eastAsia="Times New Roman"/>
            <w:lang w:val="en-US"/>
          </w:rPr>
          <w:t>update</w:t>
        </w:r>
      </w:hyperlink>
      <w:r>
        <w:rPr>
          <w:rFonts w:eastAsia="Times New Roman"/>
          <w:lang w:val="en-US"/>
        </w:rPr>
        <w:t xml:space="preserve">, and </w:t>
      </w:r>
      <w:hyperlink r:id="rId2051"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14:paraId="4718671E"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2" w:anchor="search" w:history="1">
        <w:r>
          <w:rPr>
            <w:rStyle w:val="Hyperlink"/>
            <w:rFonts w:eastAsia="Times New Roman"/>
            <w:lang w:val="en-US"/>
          </w:rPr>
          <w:t>search</w:t>
        </w:r>
      </w:hyperlink>
      <w:r>
        <w:rPr>
          <w:rFonts w:eastAsia="Times New Roman"/>
          <w:lang w:val="en-US"/>
        </w:rPr>
        <w:t xml:space="preserve"> and </w:t>
      </w:r>
      <w:hyperlink r:id="rId2053" w:anchor="read" w:history="1">
        <w:r>
          <w:rPr>
            <w:rStyle w:val="Hyperlink"/>
            <w:rFonts w:eastAsia="Times New Roman"/>
            <w:lang w:val="en-US"/>
          </w:rPr>
          <w:t>read</w:t>
        </w:r>
      </w:hyperlink>
      <w:r>
        <w:rPr>
          <w:rFonts w:eastAsia="Times New Roman"/>
          <w:lang w:val="en-US"/>
        </w:rPr>
        <w:t xml:space="preserve"> so the users can find the data they need</w:t>
      </w:r>
    </w:p>
    <w:p w14:paraId="0E38C6E3" w14:textId="77777777"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4" w:anchor="history" w:history="1">
        <w:r>
          <w:rPr>
            <w:rStyle w:val="Hyperlink"/>
            <w:rFonts w:eastAsia="Times New Roman"/>
            <w:lang w:val="en-US"/>
          </w:rPr>
          <w:t>history</w:t>
        </w:r>
      </w:hyperlink>
      <w:r>
        <w:rPr>
          <w:rFonts w:eastAsia="Times New Roman"/>
          <w:lang w:val="en-US"/>
        </w:rPr>
        <w:t>, and replicates the changes in its own copy of the database</w:t>
      </w:r>
    </w:p>
    <w:p w14:paraId="3332B5E7" w14:textId="77777777" w:rsidR="00C51368" w:rsidRDefault="00E43BD9">
      <w:pPr>
        <w:pStyle w:val="Heading1"/>
        <w:divId w:val="990249517"/>
        <w:rPr>
          <w:rFonts w:eastAsia="Times New Roman"/>
          <w:noProof/>
          <w:lang w:val="en-US"/>
        </w:rPr>
      </w:pPr>
      <w:r>
        <w:rPr>
          <w:rFonts w:eastAsia="Times New Roman"/>
          <w:noProof/>
          <w:lang w:val="en-US"/>
        </w:rPr>
        <w:t>qa.html</w:t>
      </w:r>
    </w:p>
    <w:p w14:paraId="3B7924AD" w14:textId="77777777" w:rsidR="00C51368" w:rsidRDefault="00E43BD9">
      <w:pPr>
        <w:pStyle w:val="Heading1"/>
        <w:divId w:val="1202398457"/>
        <w:rPr>
          <w:rFonts w:eastAsia="Times New Roman"/>
          <w:lang w:val="en-US"/>
        </w:rPr>
      </w:pPr>
      <w:r>
        <w:rPr>
          <w:rFonts w:eastAsia="Times New Roman"/>
          <w:lang w:val="en-US"/>
        </w:rPr>
        <w:lastRenderedPageBreak/>
        <w:t>FHIR QA Report</w:t>
      </w:r>
    </w:p>
    <w:p w14:paraId="3180DECF" w14:textId="77777777" w:rsidR="00C51368" w:rsidRDefault="00E43BD9">
      <w:pPr>
        <w:pStyle w:val="Heading1"/>
        <w:divId w:val="990249517"/>
        <w:rPr>
          <w:rFonts w:eastAsia="Times New Roman"/>
          <w:noProof/>
          <w:lang w:val="en-US"/>
        </w:rPr>
      </w:pPr>
      <w:r>
        <w:rPr>
          <w:rFonts w:eastAsia="Times New Roman"/>
          <w:noProof/>
          <w:lang w:val="en-US"/>
        </w:rPr>
        <w:t>rdf.html</w:t>
      </w:r>
    </w:p>
    <w:p w14:paraId="37F07C7F" w14:textId="77777777"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14:paraId="33D809CC" w14:textId="77777777">
        <w:trPr>
          <w:divId w:val="2145729832"/>
          <w:tblCellSpacing w:w="15" w:type="dxa"/>
        </w:trPr>
        <w:tc>
          <w:tcPr>
            <w:tcW w:w="0" w:type="auto"/>
            <w:vAlign w:val="center"/>
            <w:hideMark/>
          </w:tcPr>
          <w:p w14:paraId="1FE4F10D" w14:textId="77777777" w:rsidR="00C51368" w:rsidRDefault="00E43BD9">
            <w:pPr>
              <w:rPr>
                <w:rFonts w:eastAsia="Times New Roman"/>
              </w:rPr>
            </w:pPr>
            <w:r>
              <w:rPr>
                <w:rFonts w:eastAsia="Times New Roman"/>
              </w:rPr>
              <w:t>Work Group</w:t>
            </w:r>
          </w:p>
        </w:tc>
        <w:tc>
          <w:tcPr>
            <w:tcW w:w="0" w:type="auto"/>
            <w:vAlign w:val="center"/>
            <w:hideMark/>
          </w:tcPr>
          <w:p w14:paraId="2D003C31" w14:textId="77777777" w:rsidR="00C51368" w:rsidRDefault="001708AB">
            <w:pPr>
              <w:rPr>
                <w:rFonts w:eastAsia="Times New Roman"/>
              </w:rPr>
            </w:pPr>
            <w:hyperlink r:id="rId2055"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14:paraId="7D11EDAD" w14:textId="77777777" w:rsidR="00C51368" w:rsidRDefault="001708AB">
            <w:pPr>
              <w:rPr>
                <w:rFonts w:eastAsia="Times New Roman"/>
              </w:rPr>
            </w:pPr>
            <w:hyperlink r:id="rId2056" w:anchor="status" w:history="1">
              <w:r w:rsidR="00E43BD9">
                <w:rPr>
                  <w:rStyle w:val="Hyperlink"/>
                  <w:rFonts w:eastAsia="Times New Roman"/>
                </w:rPr>
                <w:t>Ballot Status</w:t>
              </w:r>
            </w:hyperlink>
            <w:r w:rsidR="00E43BD9">
              <w:rPr>
                <w:rFonts w:eastAsia="Times New Roman"/>
              </w:rPr>
              <w:t xml:space="preserve">: </w:t>
            </w:r>
            <w:hyperlink r:id="rId2057" w:anchor="pubs" w:history="1">
              <w:r w:rsidR="00E43BD9">
                <w:rPr>
                  <w:rStyle w:val="Hyperlink"/>
                  <w:rFonts w:eastAsia="Times New Roman"/>
                </w:rPr>
                <w:t>Draft</w:t>
              </w:r>
            </w:hyperlink>
          </w:p>
        </w:tc>
      </w:tr>
    </w:tbl>
    <w:p w14:paraId="01FCAC02" w14:textId="77777777"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14:paraId="555F747C" w14:textId="77777777" w:rsidR="00C51368" w:rsidRDefault="00E43BD9">
      <w:pPr>
        <w:pStyle w:val="NormalWeb"/>
        <w:divId w:val="2145729832"/>
        <w:rPr>
          <w:lang w:val="en-US"/>
        </w:rPr>
      </w:pPr>
      <w:r>
        <w:rPr>
          <w:lang w:val="en-US"/>
        </w:rPr>
        <w:t xml:space="preserve">FHIR resources can be represented as an </w:t>
      </w:r>
      <w:hyperlink r:id="rId2058"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14:paraId="4A0495E3" w14:textId="77777777" w:rsidR="00C51368" w:rsidRDefault="001708AB">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14:paraId="2CF6F1F8" w14:textId="77777777" w:rsidR="00C51368" w:rsidRDefault="001708AB">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14:paraId="18AD7C08" w14:textId="77777777" w:rsidR="00C51368" w:rsidRDefault="001708AB">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14:paraId="527BF694" w14:textId="77777777" w:rsidR="00C51368" w:rsidRDefault="001708AB">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14:paraId="78AF6407" w14:textId="77777777"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14:paraId="7B9D5FB1" w14:textId="77777777"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9" w:history="1">
        <w:r>
          <w:rPr>
            <w:rStyle w:val="Hyperlink"/>
            <w:lang w:val="en-US"/>
          </w:rPr>
          <w:t>JSON</w:t>
        </w:r>
      </w:hyperlink>
      <w:r>
        <w:rPr>
          <w:lang w:val="en-US"/>
        </w:rPr>
        <w:t xml:space="preserve"> and </w:t>
      </w:r>
      <w:hyperlink r:id="rId2060" w:history="1">
        <w:r>
          <w:rPr>
            <w:rStyle w:val="Hyperlink"/>
            <w:lang w:val="en-US"/>
          </w:rPr>
          <w:t>XML</w:t>
        </w:r>
      </w:hyperlink>
      <w:r>
        <w:rPr>
          <w:lang w:val="en-US"/>
        </w:rPr>
        <w:t xml:space="preserve">, and would be implemented for different reasons. Systems focused on operational exchange of data would not generally use RDF. </w:t>
      </w:r>
    </w:p>
    <w:p w14:paraId="5F6D12F1" w14:textId="77777777"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14:paraId="767C9B50" w14:textId="77777777" w:rsidR="00C51368" w:rsidRDefault="00E43BD9">
      <w:pPr>
        <w:pStyle w:val="NormalWeb"/>
        <w:divId w:val="2145729832"/>
        <w:rPr>
          <w:lang w:val="en-US"/>
        </w:rPr>
      </w:pPr>
      <w:r>
        <w:rPr>
          <w:lang w:val="en-US"/>
        </w:rPr>
        <w:t xml:space="preserve">The FHIR RDF definitions are defined for the following purposes: </w:t>
      </w:r>
    </w:p>
    <w:p w14:paraId="255F3E41"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14:paraId="51E4168F"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14:paraId="364248B6"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14:paraId="27EC4303" w14:textId="77777777"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14:paraId="2DD39C36" w14:textId="77777777" w:rsidR="00C51368" w:rsidRDefault="00E43BD9">
      <w:pPr>
        <w:pStyle w:val="NormalWeb"/>
        <w:divId w:val="2145729832"/>
        <w:rPr>
          <w:lang w:val="en-US"/>
        </w:rPr>
      </w:pPr>
      <w:r>
        <w:rPr>
          <w:lang w:val="en-US"/>
        </w:rPr>
        <w:t xml:space="preserve">The RDF definitions are published as a series of turtle files </w:t>
      </w:r>
      <w:hyperlink r:id="rId2061" w:history="1">
        <w:r>
          <w:rPr>
            <w:rStyle w:val="Hyperlink"/>
            <w:lang w:val="en-US"/>
          </w:rPr>
          <w:t>RIM</w:t>
        </w:r>
      </w:hyperlink>
      <w:r>
        <w:rPr>
          <w:lang w:val="en-US"/>
        </w:rPr>
        <w:t xml:space="preserve"> and </w:t>
      </w:r>
      <w:hyperlink r:id="rId2062" w:history="1">
        <w:r>
          <w:rPr>
            <w:rStyle w:val="Hyperlink"/>
            <w:lang w:val="en-US"/>
          </w:rPr>
          <w:t>FHIR</w:t>
        </w:r>
      </w:hyperlink>
      <w:r>
        <w:rPr>
          <w:lang w:val="en-US"/>
        </w:rPr>
        <w:t xml:space="preserve">. </w:t>
      </w:r>
    </w:p>
    <w:p w14:paraId="2A1CA074" w14:textId="77777777" w:rsidR="00C51368" w:rsidRDefault="00E43BD9">
      <w:pPr>
        <w:pStyle w:val="Heading4"/>
        <w:divId w:val="2145729832"/>
        <w:rPr>
          <w:rFonts w:eastAsia="Times New Roman"/>
          <w:lang w:val="en-US"/>
        </w:rPr>
      </w:pPr>
      <w:r>
        <w:rPr>
          <w:rFonts w:eastAsia="Times New Roman"/>
          <w:lang w:val="en-US"/>
        </w:rPr>
        <w:lastRenderedPageBreak/>
        <w:t>RDF Class Definitions</w:t>
      </w:r>
    </w:p>
    <w:p w14:paraId="27445E01" w14:textId="77777777"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14:paraId="04D71A5E" w14:textId="77777777"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14:paraId="4B1B3EFF" w14:textId="77777777" w:rsidR="00C51368" w:rsidRDefault="00E43BD9">
      <w:pPr>
        <w:pStyle w:val="Heading4"/>
        <w:divId w:val="2145729832"/>
        <w:rPr>
          <w:rFonts w:eastAsia="Times New Roman"/>
          <w:lang w:val="en-US"/>
        </w:rPr>
      </w:pPr>
      <w:r>
        <w:rPr>
          <w:rFonts w:eastAsia="Times New Roman"/>
          <w:lang w:val="en-US"/>
        </w:rPr>
        <w:t>Enumerated Codes</w:t>
      </w:r>
    </w:p>
    <w:p w14:paraId="6F4C94FA" w14:textId="77777777" w:rsidR="00C51368" w:rsidRDefault="00E43BD9">
      <w:pPr>
        <w:pStyle w:val="NormalWeb"/>
        <w:divId w:val="2145729832"/>
        <w:rPr>
          <w:lang w:val="en-US"/>
        </w:rPr>
      </w:pPr>
      <w:r>
        <w:rPr>
          <w:lang w:val="en-US"/>
        </w:rPr>
        <w:t xml:space="preserve">FHIR elements that have a </w:t>
      </w:r>
      <w:hyperlink r:id="rId2063" w:anchor="code" w:history="1">
        <w:r>
          <w:rPr>
            <w:rStyle w:val="Hyperlink"/>
            <w:lang w:val="en-US"/>
          </w:rPr>
          <w:t>code data type</w:t>
        </w:r>
      </w:hyperlink>
      <w:r>
        <w:rPr>
          <w:lang w:val="en-US"/>
        </w:rPr>
        <w:t xml:space="preserve"> with a </w:t>
      </w:r>
      <w:hyperlink r:id="rId2064" w:anchor="required" w:history="1">
        <w:r>
          <w:rPr>
            <w:rStyle w:val="Hyperlink"/>
            <w:lang w:val="en-US"/>
          </w:rPr>
          <w:t>Required</w:t>
        </w:r>
      </w:hyperlink>
      <w:r>
        <w:rPr>
          <w:lang w:val="en-US"/>
        </w:rPr>
        <w:t xml:space="preserve"> binding to an extensional </w:t>
      </w:r>
      <w:hyperlink r:id="rId2065"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14:paraId="67FC1A94" w14:textId="77777777" w:rsidR="00C51368" w:rsidRDefault="00E43BD9">
      <w:pPr>
        <w:pStyle w:val="Heading4"/>
        <w:divId w:val="2145729832"/>
        <w:rPr>
          <w:rFonts w:eastAsia="Times New Roman"/>
          <w:lang w:val="en-US"/>
        </w:rPr>
      </w:pPr>
      <w:r>
        <w:rPr>
          <w:rFonts w:eastAsia="Times New Roman"/>
          <w:lang w:val="en-US"/>
        </w:rPr>
        <w:t>The Ontological RIM</w:t>
      </w:r>
    </w:p>
    <w:p w14:paraId="4D947F00" w14:textId="77777777"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6" w:history="1">
        <w:r>
          <w:rPr>
            <w:rStyle w:val="Hyperlink"/>
            <w:lang w:val="en-US"/>
          </w:rPr>
          <w:t>turtle</w:t>
        </w:r>
      </w:hyperlink>
      <w:r>
        <w:rPr>
          <w:lang w:val="en-US"/>
        </w:rPr>
        <w:t xml:space="preserve"> and </w:t>
      </w:r>
      <w:hyperlink r:id="rId2067"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14:paraId="54D8F7AB" w14:textId="77777777" w:rsidR="00C51368" w:rsidRDefault="00E43BD9">
      <w:pPr>
        <w:pStyle w:val="NormalWeb"/>
        <w:divId w:val="2145729832"/>
        <w:rPr>
          <w:lang w:val="en-US"/>
        </w:rPr>
      </w:pPr>
      <w:r>
        <w:rPr>
          <w:lang w:val="en-US"/>
        </w:rPr>
        <w:t xml:space="preserve">The Ontological RIM is a variant of the </w:t>
      </w:r>
      <w:hyperlink r:id="rId2068"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14:paraId="22A23EB4"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14:paraId="454C423A"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14:paraId="199585D0"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14:paraId="183B2EC4" w14:textId="77777777"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14:paraId="317DE381" w14:textId="77777777" w:rsidR="00C51368" w:rsidRDefault="00E43BD9">
      <w:pPr>
        <w:pStyle w:val="Heading4"/>
        <w:divId w:val="2145729832"/>
        <w:rPr>
          <w:rFonts w:eastAsia="Times New Roman"/>
          <w:lang w:val="en-US"/>
        </w:rPr>
      </w:pPr>
      <w:r>
        <w:rPr>
          <w:rFonts w:eastAsia="Times New Roman"/>
          <w:lang w:val="en-US"/>
        </w:rPr>
        <w:t>Other Mappings</w:t>
      </w:r>
    </w:p>
    <w:p w14:paraId="458D9E96" w14:textId="77777777"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14:paraId="6509A859" w14:textId="77777777" w:rsidR="00C51368" w:rsidRDefault="00E43BD9">
      <w:pPr>
        <w:pStyle w:val="Heading3"/>
        <w:divId w:val="2145729832"/>
        <w:rPr>
          <w:rFonts w:eastAsia="Times New Roman"/>
          <w:lang w:val="en-US"/>
        </w:rPr>
      </w:pPr>
      <w:r>
        <w:rPr>
          <w:rFonts w:eastAsia="Times New Roman"/>
          <w:lang w:val="en-US"/>
        </w:rPr>
        <w:t>Decimal Precision</w:t>
      </w:r>
    </w:p>
    <w:p w14:paraId="3E8C3F97" w14:textId="77777777" w:rsidR="00C51368" w:rsidRDefault="00E43BD9">
      <w:pPr>
        <w:pStyle w:val="NormalWeb"/>
        <w:divId w:val="2145729832"/>
        <w:rPr>
          <w:lang w:val="en-US"/>
        </w:rPr>
      </w:pPr>
      <w:r>
        <w:rPr>
          <w:lang w:val="en-US"/>
        </w:rPr>
        <w:lastRenderedPageBreak/>
        <w:t xml:space="preserve">todo. </w:t>
      </w:r>
    </w:p>
    <w:p w14:paraId="257054DB" w14:textId="77777777"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14:paraId="61741698" w14:textId="77777777" w:rsidR="00C51368" w:rsidRDefault="00E43BD9">
      <w:pPr>
        <w:pStyle w:val="NormalWeb"/>
        <w:divId w:val="2145729832"/>
        <w:rPr>
          <w:lang w:val="en-US"/>
        </w:rPr>
      </w:pPr>
      <w:r>
        <w:rPr>
          <w:lang w:val="en-US"/>
        </w:rPr>
        <w:t xml:space="preserve">todo. </w:t>
      </w:r>
    </w:p>
    <w:p w14:paraId="3D93B889" w14:textId="77777777"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14:paraId="671B2826" w14:textId="77777777"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14:paraId="17E0257B" w14:textId="77777777" w:rsidR="00C51368" w:rsidRDefault="00C51368">
      <w:pPr>
        <w:pStyle w:val="HTMLPreformatted"/>
        <w:divId w:val="2145729832"/>
        <w:rPr>
          <w:lang w:val="en-US"/>
        </w:rPr>
      </w:pPr>
    </w:p>
    <w:p w14:paraId="0D0A93D6" w14:textId="77777777" w:rsidR="00C51368" w:rsidRDefault="00E43BD9">
      <w:pPr>
        <w:pStyle w:val="HTMLPreformatted"/>
        <w:divId w:val="2145729832"/>
        <w:rPr>
          <w:lang w:val="en-US"/>
        </w:rPr>
      </w:pPr>
      <w:r>
        <w:rPr>
          <w:lang w:val="en-US"/>
        </w:rPr>
        <w:t>@prefix fhir: &lt;http://hl7.org/fhir/&gt; .</w:t>
      </w:r>
    </w:p>
    <w:p w14:paraId="69D63C66" w14:textId="77777777" w:rsidR="00C51368" w:rsidRDefault="00E43BD9">
      <w:pPr>
        <w:pStyle w:val="HTMLPreformatted"/>
        <w:divId w:val="2145729832"/>
        <w:rPr>
          <w:lang w:val="en-US"/>
        </w:rPr>
      </w:pPr>
      <w:r>
        <w:rPr>
          <w:lang w:val="en-US"/>
        </w:rPr>
        <w:t>@prefix flag: &lt;http://hl7.org/fhir/Flag.&gt; .</w:t>
      </w:r>
    </w:p>
    <w:p w14:paraId="5AD81614" w14:textId="77777777" w:rsidR="00C51368" w:rsidRDefault="00C51368">
      <w:pPr>
        <w:pStyle w:val="HTMLPreformatted"/>
        <w:divId w:val="2145729832"/>
        <w:rPr>
          <w:lang w:val="en-US"/>
        </w:rPr>
      </w:pPr>
    </w:p>
    <w:p w14:paraId="2ED3F53A" w14:textId="77777777" w:rsidR="00C51368" w:rsidRDefault="00E43BD9">
      <w:pPr>
        <w:pStyle w:val="HTMLPreformatted"/>
        <w:divId w:val="2145729832"/>
        <w:rPr>
          <w:lang w:val="en-US"/>
        </w:rPr>
      </w:pPr>
      <w:r>
        <w:rPr>
          <w:lang w:val="en-US"/>
        </w:rPr>
        <w:t>:resource a fhir:Flag;...</w:t>
      </w:r>
    </w:p>
    <w:p w14:paraId="1473847F" w14:textId="77777777"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14:paraId="2EAEA81F" w14:textId="77777777" w:rsidR="00C51368" w:rsidRDefault="00C51368">
      <w:pPr>
        <w:pStyle w:val="HTMLPreformatted"/>
        <w:divId w:val="2145729832"/>
        <w:rPr>
          <w:lang w:val="en-US"/>
        </w:rPr>
      </w:pPr>
    </w:p>
    <w:p w14:paraId="7D7478A3" w14:textId="77777777" w:rsidR="00C51368" w:rsidRDefault="00E43BD9">
      <w:pPr>
        <w:pStyle w:val="HTMLPreformatted"/>
        <w:divId w:val="2145729832"/>
        <w:rPr>
          <w:lang w:val="en-US"/>
        </w:rPr>
      </w:pPr>
      <w:r>
        <w:rPr>
          <w:lang w:val="en-US"/>
        </w:rPr>
        <w:t>:resource a fhir:Flag;</w:t>
      </w:r>
    </w:p>
    <w:p w14:paraId="7844FB13" w14:textId="77777777" w:rsidR="00C51368" w:rsidRDefault="00E43BD9">
      <w:pPr>
        <w:pStyle w:val="HTMLPreformatted"/>
        <w:divId w:val="2145729832"/>
        <w:rPr>
          <w:lang w:val="en-US"/>
        </w:rPr>
      </w:pPr>
      <w:r>
        <w:rPr>
          <w:lang w:val="en-US"/>
        </w:rPr>
        <w:t xml:space="preserve">  flag:id "example";</w:t>
      </w:r>
    </w:p>
    <w:p w14:paraId="0960FD78" w14:textId="77777777" w:rsidR="00C51368" w:rsidRDefault="00E43BD9">
      <w:pPr>
        <w:pStyle w:val="HTMLPreformatted"/>
        <w:divId w:val="2145729832"/>
        <w:rPr>
          <w:lang w:val="en-US"/>
        </w:rPr>
      </w:pPr>
      <w:r>
        <w:rPr>
          <w:lang w:val="en-US"/>
        </w:rPr>
        <w:t xml:space="preserve">  flag:text [...];</w:t>
      </w:r>
    </w:p>
    <w:p w14:paraId="68E897EB" w14:textId="77777777" w:rsidR="00C51368" w:rsidRDefault="00E43BD9">
      <w:pPr>
        <w:pStyle w:val="HTMLPreformatted"/>
        <w:divId w:val="2145729832"/>
        <w:rPr>
          <w:lang w:val="en-US"/>
        </w:rPr>
      </w:pPr>
      <w:r>
        <w:rPr>
          <w:lang w:val="en-US"/>
        </w:rPr>
        <w:t xml:space="preserve">  flag:category [...];</w:t>
      </w:r>
    </w:p>
    <w:p w14:paraId="3E18FC78" w14:textId="77777777" w:rsidR="00C51368" w:rsidRDefault="00E43BD9">
      <w:pPr>
        <w:pStyle w:val="HTMLPreformatted"/>
        <w:divId w:val="2145729832"/>
        <w:rPr>
          <w:lang w:val="en-US"/>
        </w:rPr>
      </w:pPr>
      <w:r>
        <w:rPr>
          <w:lang w:val="en-US"/>
        </w:rPr>
        <w:t xml:space="preserve">  flag:status fhir:flag-status\#active.</w:t>
      </w:r>
    </w:p>
    <w:p w14:paraId="5F9A6939" w14:textId="77777777"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14:paraId="41C3A38C" w14:textId="77777777" w:rsidR="00C51368" w:rsidRDefault="00E43BD9">
      <w:pPr>
        <w:pStyle w:val="NormalWeb"/>
        <w:divId w:val="2145729832"/>
        <w:rPr>
          <w:lang w:val="en-US"/>
        </w:rPr>
      </w:pPr>
      <w:r>
        <w:rPr>
          <w:lang w:val="en-US"/>
        </w:rPr>
        <w:t xml:space="preserve">Property names are defined by class, and follow into the data types: </w:t>
      </w:r>
    </w:p>
    <w:p w14:paraId="096604A9" w14:textId="77777777" w:rsidR="00C51368" w:rsidRDefault="00C51368">
      <w:pPr>
        <w:pStyle w:val="HTMLPreformatted"/>
        <w:divId w:val="2145729832"/>
        <w:rPr>
          <w:lang w:val="en-US"/>
        </w:rPr>
      </w:pPr>
    </w:p>
    <w:p w14:paraId="29CD6FDC" w14:textId="77777777" w:rsidR="00C51368" w:rsidRDefault="00E43BD9">
      <w:pPr>
        <w:pStyle w:val="HTMLPreformatted"/>
        <w:divId w:val="2145729832"/>
        <w:rPr>
          <w:lang w:val="en-US"/>
        </w:rPr>
      </w:pPr>
      <w:r>
        <w:rPr>
          <w:lang w:val="en-US"/>
        </w:rPr>
        <w:t xml:space="preserve">  flag:category [</w:t>
      </w:r>
    </w:p>
    <w:p w14:paraId="494901B2" w14:textId="77777777" w:rsidR="00C51368" w:rsidRDefault="00E43BD9">
      <w:pPr>
        <w:pStyle w:val="HTMLPreformatted"/>
        <w:divId w:val="2145729832"/>
        <w:rPr>
          <w:lang w:val="en-US"/>
        </w:rPr>
      </w:pPr>
      <w:r>
        <w:rPr>
          <w:lang w:val="en-US"/>
        </w:rPr>
        <w:t xml:space="preserve">    fhir:CodeableConcept.coding [</w:t>
      </w:r>
    </w:p>
    <w:p w14:paraId="10D2DB0A" w14:textId="77777777" w:rsidR="00C51368" w:rsidRDefault="00E43BD9">
      <w:pPr>
        <w:pStyle w:val="HTMLPreformatted"/>
        <w:divId w:val="2145729832"/>
        <w:rPr>
          <w:lang w:val="en-US"/>
        </w:rPr>
      </w:pPr>
      <w:r>
        <w:rPr>
          <w:lang w:val="en-US"/>
        </w:rPr>
        <w:tab/>
        <w:t xml:space="preserve">  fhir:Coding.system &lt;http://example.org/local&gt;;</w:t>
      </w:r>
    </w:p>
    <w:p w14:paraId="0429CC27" w14:textId="77777777" w:rsidR="00C51368" w:rsidRDefault="00E43BD9">
      <w:pPr>
        <w:pStyle w:val="HTMLPreformatted"/>
        <w:divId w:val="2145729832"/>
        <w:rPr>
          <w:lang w:val="en-US"/>
        </w:rPr>
      </w:pPr>
      <w:r>
        <w:rPr>
          <w:lang w:val="en-US"/>
        </w:rPr>
        <w:tab/>
        <w:t xml:space="preserve">  fhir:Coding.code "admin";</w:t>
      </w:r>
    </w:p>
    <w:p w14:paraId="5289AC83" w14:textId="77777777" w:rsidR="00C51368" w:rsidRDefault="00E43BD9">
      <w:pPr>
        <w:pStyle w:val="HTMLPreformatted"/>
        <w:divId w:val="2145729832"/>
        <w:rPr>
          <w:lang w:val="en-US"/>
        </w:rPr>
      </w:pPr>
      <w:r>
        <w:rPr>
          <w:lang w:val="en-US"/>
        </w:rPr>
        <w:tab/>
        <w:t xml:space="preserve">  fhir:Coding.display "Admin";</w:t>
      </w:r>
    </w:p>
    <w:p w14:paraId="06AC0E36" w14:textId="77777777" w:rsidR="00C51368" w:rsidRDefault="00E43BD9">
      <w:pPr>
        <w:pStyle w:val="HTMLPreformatted"/>
        <w:divId w:val="2145729832"/>
        <w:rPr>
          <w:lang w:val="en-US"/>
        </w:rPr>
      </w:pPr>
      <w:r>
        <w:rPr>
          <w:lang w:val="en-US"/>
        </w:rPr>
        <w:tab/>
        <w:t>];</w:t>
      </w:r>
    </w:p>
    <w:p w14:paraId="11A9E152" w14:textId="77777777" w:rsidR="00C51368" w:rsidRDefault="00E43BD9">
      <w:pPr>
        <w:pStyle w:val="HTMLPreformatted"/>
        <w:divId w:val="2145729832"/>
        <w:rPr>
          <w:lang w:val="en-US"/>
        </w:rPr>
      </w:pPr>
      <w:r>
        <w:rPr>
          <w:lang w:val="en-US"/>
        </w:rPr>
        <w:tab/>
        <w:t>fhir:CodeableConcept.text "admin"</w:t>
      </w:r>
    </w:p>
    <w:p w14:paraId="3D35C701" w14:textId="77777777" w:rsidR="00C51368" w:rsidRDefault="00E43BD9">
      <w:pPr>
        <w:pStyle w:val="HTMLPreformatted"/>
        <w:divId w:val="2145729832"/>
        <w:rPr>
          <w:lang w:val="en-US"/>
        </w:rPr>
      </w:pPr>
      <w:r>
        <w:rPr>
          <w:lang w:val="en-US"/>
        </w:rPr>
        <w:t xml:space="preserve">  ];</w:t>
      </w:r>
    </w:p>
    <w:p w14:paraId="53203E64" w14:textId="77777777" w:rsidR="00C51368" w:rsidRDefault="00E43BD9">
      <w:pPr>
        <w:pStyle w:val="NormalWeb"/>
        <w:divId w:val="2145729832"/>
        <w:rPr>
          <w:lang w:val="en-US"/>
        </w:rPr>
      </w:pPr>
      <w:r>
        <w:rPr>
          <w:lang w:val="en-US"/>
        </w:rPr>
        <w:t xml:space="preserve">The </w:t>
      </w:r>
      <w:hyperlink r:id="rId2069"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14:paraId="170651AE" w14:textId="77777777" w:rsidR="00C51368" w:rsidRDefault="00E43BD9">
      <w:pPr>
        <w:pStyle w:val="NormalWeb"/>
        <w:divId w:val="2145729832"/>
        <w:rPr>
          <w:lang w:val="en-US"/>
        </w:rPr>
      </w:pPr>
      <w:r>
        <w:rPr>
          <w:lang w:val="en-US"/>
        </w:rPr>
        <w:t xml:space="preserve">There are several special issues for the RDF based representation: </w:t>
      </w:r>
    </w:p>
    <w:p w14:paraId="68784165" w14:textId="77777777" w:rsidR="00C51368" w:rsidRDefault="00E43BD9">
      <w:pPr>
        <w:pStyle w:val="Heading4"/>
        <w:divId w:val="2145729832"/>
        <w:rPr>
          <w:rFonts w:eastAsia="Times New Roman"/>
          <w:lang w:val="en-US"/>
        </w:rPr>
      </w:pPr>
      <w:r>
        <w:rPr>
          <w:rFonts w:eastAsia="Times New Roman"/>
          <w:lang w:val="en-US"/>
        </w:rPr>
        <w:lastRenderedPageBreak/>
        <w:t>Missing elements</w:t>
      </w:r>
    </w:p>
    <w:p w14:paraId="6871C0F1" w14:textId="77777777"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14:paraId="6F03C40D" w14:textId="77777777" w:rsidR="00C51368" w:rsidRDefault="00C51368">
      <w:pPr>
        <w:pStyle w:val="HTMLPreformatted"/>
        <w:divId w:val="2145729832"/>
        <w:rPr>
          <w:lang w:val="en-US"/>
        </w:rPr>
      </w:pPr>
    </w:p>
    <w:p w14:paraId="7E851324" w14:textId="77777777" w:rsidR="00C51368" w:rsidRDefault="00E43BD9">
      <w:pPr>
        <w:pStyle w:val="HTMLPreformatted"/>
        <w:divId w:val="2145729832"/>
        <w:rPr>
          <w:lang w:val="en-US"/>
        </w:rPr>
      </w:pPr>
      <w:r>
        <w:rPr>
          <w:lang w:val="en-US"/>
        </w:rPr>
        <w:t>fhir:Patient.active a rdf:Property;</w:t>
      </w:r>
    </w:p>
    <w:p w14:paraId="523C45FC" w14:textId="77777777" w:rsidR="00C51368" w:rsidRDefault="00E43BD9">
      <w:pPr>
        <w:pStyle w:val="HTMLPreformatted"/>
        <w:divId w:val="2145729832"/>
        <w:rPr>
          <w:lang w:val="en-US"/>
        </w:rPr>
      </w:pPr>
      <w:r>
        <w:rPr>
          <w:lang w:val="en-US"/>
        </w:rPr>
        <w:t xml:space="preserve">  os:occurs os:Zero-or-one;</w:t>
      </w:r>
    </w:p>
    <w:p w14:paraId="6D55C2C4" w14:textId="77777777" w:rsidR="00C51368" w:rsidRDefault="00E43BD9">
      <w:pPr>
        <w:pStyle w:val="HTMLPreformatted"/>
        <w:divId w:val="2145729832"/>
        <w:rPr>
          <w:lang w:val="en-US"/>
        </w:rPr>
      </w:pPr>
      <w:r>
        <w:rPr>
          <w:lang w:val="en-US"/>
        </w:rPr>
        <w:t xml:space="preserve">  rdfs:range fhir:boolean;</w:t>
      </w:r>
    </w:p>
    <w:p w14:paraId="0E1DBA77" w14:textId="77777777" w:rsidR="00C51368" w:rsidRDefault="00E43BD9">
      <w:pPr>
        <w:pStyle w:val="HTMLPreformatted"/>
        <w:divId w:val="2145729832"/>
        <w:rPr>
          <w:lang w:val="en-US"/>
        </w:rPr>
      </w:pPr>
      <w:r>
        <w:rPr>
          <w:lang w:val="en-US"/>
        </w:rPr>
        <w:t xml:space="preserve">  fhir:default [</w:t>
      </w:r>
    </w:p>
    <w:p w14:paraId="25871204" w14:textId="77777777" w:rsidR="00C51368" w:rsidRDefault="00E43BD9">
      <w:pPr>
        <w:pStyle w:val="HTMLPreformatted"/>
        <w:divId w:val="2145729832"/>
        <w:rPr>
          <w:lang w:val="en-US"/>
        </w:rPr>
      </w:pPr>
      <w:r>
        <w:rPr>
          <w:lang w:val="en-US"/>
        </w:rPr>
        <w:t xml:space="preserve">     a fhir:boolean;</w:t>
      </w:r>
    </w:p>
    <w:p w14:paraId="49CAF26D" w14:textId="77777777" w:rsidR="00C51368" w:rsidRDefault="00E43BD9">
      <w:pPr>
        <w:pStyle w:val="HTMLPreformatted"/>
        <w:divId w:val="2145729832"/>
        <w:rPr>
          <w:lang w:val="en-US"/>
        </w:rPr>
      </w:pPr>
      <w:r>
        <w:rPr>
          <w:lang w:val="en-US"/>
        </w:rPr>
        <w:t xml:space="preserve">     fhir:value [ fhir:Boolean.value "true"]</w:t>
      </w:r>
    </w:p>
    <w:p w14:paraId="09C32AAC" w14:textId="77777777" w:rsidR="00C51368" w:rsidRDefault="00E43BD9">
      <w:pPr>
        <w:pStyle w:val="HTMLPreformatted"/>
        <w:divId w:val="2145729832"/>
        <w:rPr>
          <w:lang w:val="en-US"/>
        </w:rPr>
      </w:pPr>
      <w:r>
        <w:rPr>
          <w:lang w:val="en-US"/>
        </w:rPr>
        <w:t xml:space="preserve">  ].</w:t>
      </w:r>
    </w:p>
    <w:p w14:paraId="1F48D19E" w14:textId="77777777" w:rsidR="00C51368" w:rsidRDefault="00E43BD9">
      <w:pPr>
        <w:pStyle w:val="NormalWeb"/>
        <w:divId w:val="2145729832"/>
        <w:rPr>
          <w:lang w:val="en-US"/>
        </w:rPr>
      </w:pPr>
      <w:r>
        <w:rPr>
          <w:lang w:val="en-US"/>
        </w:rPr>
        <w:t xml:space="preserve">Since it has a default value, it can never be omitted from an instance: </w:t>
      </w:r>
    </w:p>
    <w:p w14:paraId="479E58AA" w14:textId="77777777" w:rsidR="00C51368" w:rsidRDefault="00C51368">
      <w:pPr>
        <w:pStyle w:val="HTMLPreformatted"/>
        <w:divId w:val="2145729832"/>
        <w:rPr>
          <w:lang w:val="en-US"/>
        </w:rPr>
      </w:pPr>
    </w:p>
    <w:p w14:paraId="20BC496D" w14:textId="77777777" w:rsidR="00C51368" w:rsidRDefault="00E43BD9">
      <w:pPr>
        <w:pStyle w:val="HTMLPreformatted"/>
        <w:divId w:val="2145729832"/>
        <w:rPr>
          <w:lang w:val="en-US"/>
        </w:rPr>
      </w:pPr>
      <w:r>
        <w:rPr>
          <w:lang w:val="en-US"/>
        </w:rPr>
        <w:t>:resource a fhir:Patient;</w:t>
      </w:r>
    </w:p>
    <w:p w14:paraId="7259A200" w14:textId="77777777" w:rsidR="00C51368" w:rsidRDefault="00E43BD9">
      <w:pPr>
        <w:pStyle w:val="HTMLPreformatted"/>
        <w:divId w:val="2145729832"/>
        <w:rPr>
          <w:lang w:val="en-US"/>
        </w:rPr>
      </w:pPr>
      <w:r>
        <w:rPr>
          <w:lang w:val="en-US"/>
        </w:rPr>
        <w:t xml:space="preserve">  fhir:Patient.active [ fhir:Boolean.value "true"],</w:t>
      </w:r>
    </w:p>
    <w:p w14:paraId="73A8DE2C" w14:textId="77777777" w:rsidR="00C51368" w:rsidRDefault="00E43BD9">
      <w:pPr>
        <w:pStyle w:val="HTMLPreformatted"/>
        <w:divId w:val="2145729832"/>
        <w:rPr>
          <w:lang w:val="en-US"/>
        </w:rPr>
      </w:pPr>
      <w:r>
        <w:rPr>
          <w:lang w:val="en-US"/>
        </w:rPr>
        <w:t xml:space="preserve">  ...etc</w:t>
      </w:r>
    </w:p>
    <w:p w14:paraId="306027B6" w14:textId="77777777"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0"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fhir:nil). </w:t>
      </w:r>
    </w:p>
    <w:p w14:paraId="73E02FFB" w14:textId="77777777" w:rsidR="00C51368" w:rsidRDefault="00E43BD9">
      <w:pPr>
        <w:pStyle w:val="NormalWeb"/>
        <w:divId w:val="2145729832"/>
        <w:rPr>
          <w:lang w:val="en-US"/>
        </w:rPr>
      </w:pPr>
      <w:r>
        <w:rPr>
          <w:lang w:val="en-US"/>
        </w:rPr>
        <w:t xml:space="preserve">Here's a patient resource with an animal property: </w:t>
      </w:r>
    </w:p>
    <w:p w14:paraId="7A9D993B" w14:textId="77777777" w:rsidR="00C51368" w:rsidRDefault="00C51368">
      <w:pPr>
        <w:pStyle w:val="HTMLPreformatted"/>
        <w:divId w:val="2145729832"/>
        <w:rPr>
          <w:lang w:val="en-US"/>
        </w:rPr>
      </w:pPr>
    </w:p>
    <w:p w14:paraId="0B0C5FC0" w14:textId="77777777" w:rsidR="00C51368" w:rsidRDefault="00E43BD9">
      <w:pPr>
        <w:pStyle w:val="HTMLPreformatted"/>
        <w:divId w:val="2145729832"/>
        <w:rPr>
          <w:lang w:val="en-US"/>
        </w:rPr>
      </w:pPr>
      <w:r>
        <w:rPr>
          <w:lang w:val="en-US"/>
        </w:rPr>
        <w:t>:resource a fhir:Patient;</w:t>
      </w:r>
    </w:p>
    <w:p w14:paraId="74C21134" w14:textId="77777777" w:rsidR="00C51368" w:rsidRDefault="00E43BD9">
      <w:pPr>
        <w:pStyle w:val="HTMLPreformatted"/>
        <w:divId w:val="2145729832"/>
        <w:rPr>
          <w:lang w:val="en-US"/>
        </w:rPr>
      </w:pPr>
      <w:r>
        <w:rPr>
          <w:lang w:val="en-US"/>
        </w:rPr>
        <w:t xml:space="preserve">  pat:animal [ ... ]</w:t>
      </w:r>
    </w:p>
    <w:p w14:paraId="541AEA88" w14:textId="77777777" w:rsidR="00C51368" w:rsidRDefault="00E43BD9">
      <w:pPr>
        <w:pStyle w:val="NormalWeb"/>
        <w:divId w:val="2145729832"/>
        <w:rPr>
          <w:lang w:val="en-US"/>
        </w:rPr>
      </w:pPr>
      <w:r>
        <w:rPr>
          <w:lang w:val="en-US"/>
        </w:rPr>
        <w:t xml:space="preserve">If the patient is human then the representation will be: </w:t>
      </w:r>
    </w:p>
    <w:p w14:paraId="27A439F3" w14:textId="77777777" w:rsidR="00C51368" w:rsidRDefault="00C51368">
      <w:pPr>
        <w:pStyle w:val="HTMLPreformatted"/>
        <w:divId w:val="2145729832"/>
        <w:rPr>
          <w:lang w:val="en-US"/>
        </w:rPr>
      </w:pPr>
    </w:p>
    <w:p w14:paraId="624FF13F" w14:textId="77777777" w:rsidR="00C51368" w:rsidRDefault="00E43BD9">
      <w:pPr>
        <w:pStyle w:val="HTMLPreformatted"/>
        <w:divId w:val="2145729832"/>
        <w:rPr>
          <w:lang w:val="en-US"/>
        </w:rPr>
      </w:pPr>
      <w:r>
        <w:rPr>
          <w:lang w:val="en-US"/>
        </w:rPr>
        <w:t>:resource a fhir:Patient;</w:t>
      </w:r>
    </w:p>
    <w:p w14:paraId="2FE6F327" w14:textId="77777777" w:rsidR="00C51368" w:rsidRDefault="00E43BD9">
      <w:pPr>
        <w:pStyle w:val="HTMLPreformatted"/>
        <w:divId w:val="2145729832"/>
        <w:rPr>
          <w:lang w:val="en-US"/>
        </w:rPr>
      </w:pPr>
      <w:r>
        <w:rPr>
          <w:lang w:val="en-US"/>
        </w:rPr>
        <w:t xml:space="preserve">  pat:animal fhir:nil;</w:t>
      </w:r>
    </w:p>
    <w:p w14:paraId="4A0ADCE9" w14:textId="77777777"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14:paraId="1DC9A3E6" w14:textId="77777777" w:rsidR="00C51368" w:rsidRDefault="00E43BD9">
      <w:pPr>
        <w:pStyle w:val="Heading4"/>
        <w:divId w:val="2145729832"/>
        <w:rPr>
          <w:rFonts w:eastAsia="Times New Roman"/>
          <w:lang w:val="en-US"/>
        </w:rPr>
      </w:pPr>
      <w:r>
        <w:rPr>
          <w:rFonts w:eastAsia="Times New Roman"/>
          <w:lang w:val="en-US"/>
        </w:rPr>
        <w:t>Order</w:t>
      </w:r>
    </w:p>
    <w:p w14:paraId="5BA16C72" w14:textId="77777777"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14:paraId="5ACA2C9A" w14:textId="77777777" w:rsidR="00C51368" w:rsidRDefault="00E43BD9">
      <w:pPr>
        <w:pStyle w:val="NormalWeb"/>
        <w:divId w:val="2145729832"/>
        <w:rPr>
          <w:lang w:val="en-US"/>
        </w:rPr>
      </w:pPr>
      <w:r>
        <w:rPr>
          <w:lang w:val="en-US"/>
        </w:rPr>
        <w:lastRenderedPageBreak/>
        <w:t xml:space="preserve">TODO: it is not yet resolved how this will be done. </w:t>
      </w:r>
    </w:p>
    <w:p w14:paraId="191DEBF6" w14:textId="77777777" w:rsidR="00C51368" w:rsidRDefault="00E43BD9">
      <w:pPr>
        <w:pStyle w:val="Heading4"/>
        <w:divId w:val="2145729832"/>
        <w:rPr>
          <w:rFonts w:eastAsia="Times New Roman"/>
          <w:lang w:val="en-US"/>
        </w:rPr>
      </w:pPr>
      <w:r>
        <w:rPr>
          <w:rFonts w:eastAsia="Times New Roman"/>
          <w:lang w:val="en-US"/>
        </w:rPr>
        <w:t>Contained Resources</w:t>
      </w:r>
    </w:p>
    <w:p w14:paraId="2BF1F1F1" w14:textId="77777777" w:rsidR="00C51368" w:rsidRDefault="00E43BD9">
      <w:pPr>
        <w:pStyle w:val="NormalWeb"/>
        <w:divId w:val="2145729832"/>
        <w:rPr>
          <w:lang w:val="en-US"/>
        </w:rPr>
      </w:pPr>
      <w:r>
        <w:rPr>
          <w:lang w:val="en-US"/>
        </w:rPr>
        <w:t xml:space="preserve">Contained resources are represented like this: </w:t>
      </w:r>
    </w:p>
    <w:p w14:paraId="7BDB7F84" w14:textId="77777777" w:rsidR="00C51368" w:rsidRDefault="00C51368">
      <w:pPr>
        <w:pStyle w:val="HTMLPreformatted"/>
        <w:divId w:val="2145729832"/>
        <w:rPr>
          <w:lang w:val="en-US"/>
        </w:rPr>
      </w:pPr>
    </w:p>
    <w:p w14:paraId="2EB7EA68" w14:textId="77777777" w:rsidR="00C51368" w:rsidRDefault="00E43BD9">
      <w:pPr>
        <w:pStyle w:val="HTMLPreformatted"/>
        <w:divId w:val="2145729832"/>
        <w:rPr>
          <w:lang w:val="en-US"/>
        </w:rPr>
      </w:pPr>
      <w:r>
        <w:rPr>
          <w:lang w:val="en-US"/>
        </w:rPr>
        <w:t>:resource a fhir:Observation;</w:t>
      </w:r>
    </w:p>
    <w:p w14:paraId="60A87092" w14:textId="77777777" w:rsidR="00C51368" w:rsidRDefault="00E43BD9">
      <w:pPr>
        <w:pStyle w:val="HTMLPreformatted"/>
        <w:divId w:val="2145729832"/>
        <w:rPr>
          <w:lang w:val="en-US"/>
        </w:rPr>
      </w:pPr>
      <w:r>
        <w:rPr>
          <w:lang w:val="en-US"/>
        </w:rPr>
        <w:t xml:space="preserve">  fhir:contained :resource\#23;</w:t>
      </w:r>
    </w:p>
    <w:p w14:paraId="38F3743F" w14:textId="77777777" w:rsidR="00C51368" w:rsidRDefault="00E43BD9">
      <w:pPr>
        <w:pStyle w:val="HTMLPreformatted"/>
        <w:divId w:val="2145729832"/>
        <w:rPr>
          <w:lang w:val="en-US"/>
        </w:rPr>
      </w:pPr>
      <w:r>
        <w:rPr>
          <w:lang w:val="en-US"/>
        </w:rPr>
        <w:t xml:space="preserve">  fhir:Observation.subject [</w:t>
      </w:r>
    </w:p>
    <w:p w14:paraId="6EBF5B3E" w14:textId="77777777" w:rsidR="00C51368" w:rsidRDefault="00E43BD9">
      <w:pPr>
        <w:pStyle w:val="HTMLPreformatted"/>
        <w:divId w:val="2145729832"/>
        <w:rPr>
          <w:lang w:val="en-US"/>
        </w:rPr>
      </w:pPr>
      <w:r>
        <w:rPr>
          <w:lang w:val="en-US"/>
        </w:rPr>
        <w:t xml:space="preserve">     fhir:Reference.reference [ fhir:string.value :resource\#23]</w:t>
      </w:r>
    </w:p>
    <w:p w14:paraId="3E1C48DE" w14:textId="77777777" w:rsidR="00C51368" w:rsidRDefault="00E43BD9">
      <w:pPr>
        <w:pStyle w:val="HTMLPreformatted"/>
        <w:divId w:val="2145729832"/>
        <w:rPr>
          <w:lang w:val="en-US"/>
        </w:rPr>
      </w:pPr>
      <w:r>
        <w:rPr>
          <w:lang w:val="en-US"/>
        </w:rPr>
        <w:t xml:space="preserve">  ].</w:t>
      </w:r>
    </w:p>
    <w:p w14:paraId="5E24437D" w14:textId="77777777" w:rsidR="00C51368" w:rsidRDefault="00C51368">
      <w:pPr>
        <w:pStyle w:val="HTMLPreformatted"/>
        <w:divId w:val="2145729832"/>
        <w:rPr>
          <w:lang w:val="en-US"/>
        </w:rPr>
      </w:pPr>
    </w:p>
    <w:p w14:paraId="303E0042" w14:textId="77777777" w:rsidR="00C51368" w:rsidRDefault="00E43BD9">
      <w:pPr>
        <w:pStyle w:val="HTMLPreformatted"/>
        <w:divId w:val="2145729832"/>
        <w:rPr>
          <w:lang w:val="en-US"/>
        </w:rPr>
      </w:pPr>
      <w:r>
        <w:rPr>
          <w:lang w:val="en-US"/>
        </w:rPr>
        <w:t>:resource\#23 a fhir:Patient;</w:t>
      </w:r>
    </w:p>
    <w:p w14:paraId="559CA264" w14:textId="77777777" w:rsidR="00C51368" w:rsidRDefault="00E43BD9">
      <w:pPr>
        <w:pStyle w:val="HTMLPreformatted"/>
        <w:divId w:val="2145729832"/>
        <w:rPr>
          <w:lang w:val="en-US"/>
        </w:rPr>
      </w:pPr>
      <w:r>
        <w:rPr>
          <w:lang w:val="en-US"/>
        </w:rPr>
        <w:t xml:space="preserve">  fhir:Patient.name [</w:t>
      </w:r>
    </w:p>
    <w:p w14:paraId="750EBBEE" w14:textId="77777777" w:rsidR="00C51368" w:rsidRDefault="00E43BD9">
      <w:pPr>
        <w:pStyle w:val="HTMLPreformatted"/>
        <w:divId w:val="2145729832"/>
        <w:rPr>
          <w:lang w:val="en-US"/>
        </w:rPr>
      </w:pPr>
      <w:r>
        <w:rPr>
          <w:lang w:val="en-US"/>
        </w:rPr>
        <w:t xml:space="preserve">    fhir:text [ fhir:string.value "John Smith"]</w:t>
      </w:r>
    </w:p>
    <w:p w14:paraId="514C7EFD" w14:textId="77777777" w:rsidR="00C51368" w:rsidRDefault="00E43BD9">
      <w:pPr>
        <w:pStyle w:val="HTMLPreformatted"/>
        <w:divId w:val="2145729832"/>
        <w:rPr>
          <w:lang w:val="en-US"/>
        </w:rPr>
      </w:pPr>
      <w:r>
        <w:rPr>
          <w:lang w:val="en-US"/>
        </w:rPr>
        <w:t xml:space="preserve">  ].</w:t>
      </w:r>
    </w:p>
    <w:p w14:paraId="7EB08E8B" w14:textId="77777777"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14:paraId="56595425" w14:textId="77777777" w:rsidR="00C51368" w:rsidRDefault="00E43BD9">
      <w:pPr>
        <w:pStyle w:val="Heading4"/>
        <w:divId w:val="2145729832"/>
        <w:rPr>
          <w:rFonts w:eastAsia="Times New Roman"/>
          <w:lang w:val="en-US"/>
        </w:rPr>
      </w:pPr>
      <w:r>
        <w:rPr>
          <w:rFonts w:eastAsia="Times New Roman"/>
          <w:lang w:val="en-US"/>
        </w:rPr>
        <w:t>Extensions</w:t>
      </w:r>
    </w:p>
    <w:p w14:paraId="3BFDEDC7" w14:textId="77777777"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14:paraId="1797B912" w14:textId="77777777"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14:paraId="32A3AFD9" w14:textId="77777777" w:rsidR="00C51368" w:rsidRDefault="00C51368">
      <w:pPr>
        <w:pStyle w:val="HTMLPreformatted"/>
        <w:divId w:val="2145729832"/>
        <w:rPr>
          <w:lang w:val="en-US"/>
        </w:rPr>
      </w:pPr>
    </w:p>
    <w:p w14:paraId="4C9DD62C" w14:textId="77777777" w:rsidR="00C51368" w:rsidRDefault="00E43BD9">
      <w:pPr>
        <w:pStyle w:val="HTMLPreformatted"/>
        <w:divId w:val="2145729832"/>
        <w:rPr>
          <w:lang w:val="en-US"/>
        </w:rPr>
      </w:pPr>
      <w:r>
        <w:rPr>
          <w:lang w:val="en-US"/>
        </w:rPr>
        <w:t>@prefix ex: &lt;http://hl7.org/fhir/StructureDefinition/&gt; .</w:t>
      </w:r>
    </w:p>
    <w:p w14:paraId="5E2E349E" w14:textId="77777777" w:rsidR="00C51368" w:rsidRDefault="00C51368">
      <w:pPr>
        <w:pStyle w:val="HTMLPreformatted"/>
        <w:divId w:val="2145729832"/>
        <w:rPr>
          <w:lang w:val="en-US"/>
        </w:rPr>
      </w:pPr>
    </w:p>
    <w:p w14:paraId="2DA57B0C" w14:textId="77777777" w:rsidR="00C51368" w:rsidRDefault="00E43BD9">
      <w:pPr>
        <w:pStyle w:val="HTMLPreformatted"/>
        <w:divId w:val="2145729832"/>
        <w:rPr>
          <w:lang w:val="en-US"/>
        </w:rPr>
      </w:pPr>
      <w:r>
        <w:rPr>
          <w:lang w:val="en-US"/>
        </w:rPr>
        <w:t>ex:birthplace a fhir:ExtensionDefinition;</w:t>
      </w:r>
    </w:p>
    <w:p w14:paraId="406E598B" w14:textId="77777777" w:rsidR="00C51368" w:rsidRDefault="00E43BD9">
      <w:pPr>
        <w:pStyle w:val="HTMLPreformatted"/>
        <w:divId w:val="2145729832"/>
        <w:rPr>
          <w:lang w:val="en-US"/>
        </w:rPr>
      </w:pPr>
      <w:r>
        <w:rPr>
          <w:lang w:val="en-US"/>
        </w:rPr>
        <w:t xml:space="preserve">   rdfs:range fhir:Address;</w:t>
      </w:r>
    </w:p>
    <w:p w14:paraId="646E0FB2" w14:textId="77777777" w:rsidR="00C51368" w:rsidRDefault="00E43BD9">
      <w:pPr>
        <w:pStyle w:val="HTMLPreformatted"/>
        <w:divId w:val="2145729832"/>
        <w:rPr>
          <w:lang w:val="en-US"/>
        </w:rPr>
      </w:pPr>
      <w:r>
        <w:rPr>
          <w:lang w:val="en-US"/>
        </w:rPr>
        <w:t xml:space="preserve">   fhir:flag fhir:isModifier.</w:t>
      </w:r>
    </w:p>
    <w:p w14:paraId="6D5D1693" w14:textId="77777777"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14:paraId="2737E95C" w14:textId="77777777" w:rsidR="00C51368" w:rsidRDefault="00E43BD9">
      <w:pPr>
        <w:pStyle w:val="NormalWeb"/>
        <w:divId w:val="2145729832"/>
        <w:rPr>
          <w:lang w:val="en-US"/>
        </w:rPr>
      </w:pPr>
      <w:r>
        <w:rPr>
          <w:lang w:val="en-US"/>
        </w:rPr>
        <w:t xml:space="preserve">The value of an extension is represented as a predicate: </w:t>
      </w:r>
    </w:p>
    <w:p w14:paraId="27002DE3" w14:textId="77777777" w:rsidR="00C51368" w:rsidRDefault="00C51368">
      <w:pPr>
        <w:pStyle w:val="HTMLPreformatted"/>
        <w:divId w:val="2145729832"/>
        <w:rPr>
          <w:lang w:val="en-US"/>
        </w:rPr>
      </w:pPr>
    </w:p>
    <w:p w14:paraId="4CED3189" w14:textId="77777777" w:rsidR="00C51368" w:rsidRDefault="00E43BD9">
      <w:pPr>
        <w:pStyle w:val="HTMLPreformatted"/>
        <w:divId w:val="2145729832"/>
        <w:rPr>
          <w:lang w:val="en-US"/>
        </w:rPr>
      </w:pPr>
      <w:r>
        <w:rPr>
          <w:lang w:val="en-US"/>
        </w:rPr>
        <w:t>:resource a fhir:Patient;</w:t>
      </w:r>
    </w:p>
    <w:p w14:paraId="429226F7" w14:textId="77777777" w:rsidR="00C51368" w:rsidRDefault="00E43BD9">
      <w:pPr>
        <w:pStyle w:val="HTMLPreformatted"/>
        <w:divId w:val="2145729832"/>
        <w:rPr>
          <w:lang w:val="en-US"/>
        </w:rPr>
      </w:pPr>
      <w:r>
        <w:rPr>
          <w:lang w:val="en-US"/>
        </w:rPr>
        <w:t xml:space="preserve">  ex:birthPlace [ .. properties of address ... ];</w:t>
      </w:r>
    </w:p>
    <w:p w14:paraId="7BEDB588" w14:textId="77777777" w:rsidR="00C51368" w:rsidRDefault="00E43BD9">
      <w:pPr>
        <w:pStyle w:val="NormalWeb"/>
        <w:divId w:val="2145729832"/>
        <w:rPr>
          <w:lang w:val="en-US"/>
        </w:rPr>
      </w:pPr>
      <w:r>
        <w:rPr>
          <w:lang w:val="en-US"/>
        </w:rPr>
        <w:t xml:space="preserve">The value of the property is the value of the extension, or a complex object with further extensions. </w:t>
      </w:r>
    </w:p>
    <w:p w14:paraId="695A2082" w14:textId="77777777" w:rsidR="00C51368" w:rsidRDefault="00E43BD9">
      <w:pPr>
        <w:pStyle w:val="Heading4"/>
        <w:divId w:val="2145729832"/>
        <w:rPr>
          <w:rFonts w:eastAsia="Times New Roman"/>
          <w:lang w:val="en-US"/>
        </w:rPr>
      </w:pPr>
      <w:r>
        <w:rPr>
          <w:rFonts w:eastAsia="Times New Roman"/>
          <w:lang w:val="en-US"/>
        </w:rPr>
        <w:lastRenderedPageBreak/>
        <w:t>Concept References</w:t>
      </w:r>
    </w:p>
    <w:p w14:paraId="419E100A" w14:textId="77777777" w:rsidR="00C51368" w:rsidRDefault="00E43BD9">
      <w:pPr>
        <w:pStyle w:val="NormalWeb"/>
        <w:divId w:val="2145729832"/>
        <w:rPr>
          <w:lang w:val="en-US"/>
        </w:rPr>
      </w:pPr>
      <w:r>
        <w:rPr>
          <w:lang w:val="en-US"/>
        </w:rPr>
        <w:t xml:space="preserve">The data type </w:t>
      </w:r>
      <w:hyperlink r:id="rId2071" w:anchor="Coding" w:history="1">
        <w:r>
          <w:rPr>
            <w:rStyle w:val="Hyperlink"/>
            <w:lang w:val="en-US"/>
          </w:rPr>
          <w:t>Coding</w:t>
        </w:r>
      </w:hyperlink>
      <w:r>
        <w:rPr>
          <w:lang w:val="en-US"/>
        </w:rPr>
        <w:t xml:space="preserve"> and its container </w:t>
      </w:r>
      <w:hyperlink r:id="rId2072"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14:paraId="67DA304A" w14:textId="77777777" w:rsidR="00C51368" w:rsidRDefault="00E43BD9">
      <w:pPr>
        <w:pStyle w:val="NormalWeb"/>
        <w:divId w:val="2145729832"/>
        <w:rPr>
          <w:lang w:val="en-US"/>
        </w:rPr>
      </w:pPr>
      <w:r>
        <w:rPr>
          <w:lang w:val="en-US"/>
        </w:rPr>
        <w:t xml:space="preserve">For instance, a reference to a LOINC code in an JSON resource instance takes this form: </w:t>
      </w:r>
    </w:p>
    <w:p w14:paraId="387B6CDC" w14:textId="77777777" w:rsidR="00C51368" w:rsidRDefault="00C51368">
      <w:pPr>
        <w:pStyle w:val="HTMLPreformatted"/>
        <w:divId w:val="2145729832"/>
        <w:rPr>
          <w:lang w:val="en-US"/>
        </w:rPr>
      </w:pPr>
    </w:p>
    <w:p w14:paraId="720C15ED" w14:textId="77777777" w:rsidR="00C51368" w:rsidRDefault="00E43BD9">
      <w:pPr>
        <w:pStyle w:val="HTMLPreformatted"/>
        <w:divId w:val="2145729832"/>
        <w:rPr>
          <w:lang w:val="en-US"/>
        </w:rPr>
      </w:pPr>
      <w:r>
        <w:rPr>
          <w:lang w:val="en-US"/>
        </w:rPr>
        <w:t>{</w:t>
      </w:r>
    </w:p>
    <w:p w14:paraId="54B2156A" w14:textId="77777777" w:rsidR="00C51368" w:rsidRDefault="00E43BD9">
      <w:pPr>
        <w:pStyle w:val="HTMLPreformatted"/>
        <w:divId w:val="2145729832"/>
        <w:rPr>
          <w:lang w:val="en-US"/>
        </w:rPr>
      </w:pPr>
      <w:r>
        <w:rPr>
          <w:lang w:val="en-US"/>
        </w:rPr>
        <w:t xml:space="preserve">  "resourceType" : "Observation",</w:t>
      </w:r>
    </w:p>
    <w:p w14:paraId="4EEC6823" w14:textId="77777777" w:rsidR="00C51368" w:rsidRDefault="00E43BD9">
      <w:pPr>
        <w:pStyle w:val="HTMLPreformatted"/>
        <w:divId w:val="2145729832"/>
        <w:rPr>
          <w:lang w:val="en-US"/>
        </w:rPr>
      </w:pPr>
      <w:r>
        <w:rPr>
          <w:lang w:val="en-US"/>
        </w:rPr>
        <w:t xml:space="preserve">  "code" : {</w:t>
      </w:r>
    </w:p>
    <w:p w14:paraId="5E63DE61" w14:textId="77777777" w:rsidR="00C51368" w:rsidRDefault="00E43BD9">
      <w:pPr>
        <w:pStyle w:val="HTMLPreformatted"/>
        <w:divId w:val="2145729832"/>
        <w:rPr>
          <w:lang w:val="en-US"/>
        </w:rPr>
      </w:pPr>
      <w:r>
        <w:rPr>
          <w:lang w:val="en-US"/>
        </w:rPr>
        <w:t xml:space="preserve">    "coding" : {</w:t>
      </w:r>
    </w:p>
    <w:p w14:paraId="38571D02" w14:textId="77777777" w:rsidR="00C51368" w:rsidRDefault="00E43BD9">
      <w:pPr>
        <w:pStyle w:val="HTMLPreformatted"/>
        <w:divId w:val="2145729832"/>
        <w:rPr>
          <w:lang w:val="en-US"/>
        </w:rPr>
      </w:pPr>
      <w:r>
        <w:rPr>
          <w:lang w:val="en-US"/>
        </w:rPr>
        <w:t xml:space="preserve">      "system" :  [ fhir:uri.value "http://loinc.org"],</w:t>
      </w:r>
    </w:p>
    <w:p w14:paraId="0100B38A" w14:textId="77777777" w:rsidR="00C51368" w:rsidRDefault="00E43BD9">
      <w:pPr>
        <w:pStyle w:val="HTMLPreformatted"/>
        <w:divId w:val="2145729832"/>
        <w:rPr>
          <w:lang w:val="en-US"/>
        </w:rPr>
      </w:pPr>
      <w:r>
        <w:rPr>
          <w:lang w:val="en-US"/>
        </w:rPr>
        <w:t xml:space="preserve">      "code" : [ fhir:code.value "54411-4"],</w:t>
      </w:r>
    </w:p>
    <w:p w14:paraId="12F4787F" w14:textId="77777777" w:rsidR="00C51368" w:rsidRDefault="00E43BD9">
      <w:pPr>
        <w:pStyle w:val="HTMLPreformatted"/>
        <w:divId w:val="2145729832"/>
        <w:rPr>
          <w:lang w:val="en-US"/>
        </w:rPr>
      </w:pPr>
      <w:r>
        <w:rPr>
          <w:lang w:val="en-US"/>
        </w:rPr>
        <w:t xml:space="preserve">      "display" : [ fhir:string.value "Rh immune globulin given Qualitative"]</w:t>
      </w:r>
    </w:p>
    <w:p w14:paraId="47BF5EED" w14:textId="77777777" w:rsidR="00C51368" w:rsidRDefault="00E43BD9">
      <w:pPr>
        <w:pStyle w:val="HTMLPreformatted"/>
        <w:divId w:val="2145729832"/>
        <w:rPr>
          <w:lang w:val="en-US"/>
        </w:rPr>
      </w:pPr>
      <w:r>
        <w:rPr>
          <w:lang w:val="en-US"/>
        </w:rPr>
        <w:t xml:space="preserve">   </w:t>
      </w:r>
      <w:r>
        <w:rPr>
          <w:lang w:val="en-US"/>
        </w:rPr>
        <w:tab/>
        <w:t>},</w:t>
      </w:r>
    </w:p>
    <w:p w14:paraId="13A997AF" w14:textId="77777777" w:rsidR="00C51368" w:rsidRDefault="00E43BD9">
      <w:pPr>
        <w:pStyle w:val="HTMLPreformatted"/>
        <w:divId w:val="2145729832"/>
        <w:rPr>
          <w:lang w:val="en-US"/>
        </w:rPr>
      </w:pPr>
      <w:r>
        <w:rPr>
          <w:lang w:val="en-US"/>
        </w:rPr>
        <w:t xml:space="preserve">    "text" : "Rh immune globulin"</w:t>
      </w:r>
    </w:p>
    <w:p w14:paraId="6C2CCDD1" w14:textId="77777777" w:rsidR="00C51368" w:rsidRDefault="00E43BD9">
      <w:pPr>
        <w:pStyle w:val="HTMLPreformatted"/>
        <w:divId w:val="2145729832"/>
        <w:rPr>
          <w:lang w:val="en-US"/>
        </w:rPr>
      </w:pPr>
      <w:r>
        <w:rPr>
          <w:lang w:val="en-US"/>
        </w:rPr>
        <w:t xml:space="preserve">  }</w:t>
      </w:r>
    </w:p>
    <w:p w14:paraId="0DE0C271" w14:textId="77777777" w:rsidR="00C51368" w:rsidRDefault="00E43BD9">
      <w:pPr>
        <w:pStyle w:val="HTMLPreformatted"/>
        <w:divId w:val="2145729832"/>
        <w:rPr>
          <w:lang w:val="en-US"/>
        </w:rPr>
      </w:pPr>
      <w:r>
        <w:rPr>
          <w:lang w:val="en-US"/>
        </w:rPr>
        <w:t>}</w:t>
      </w:r>
    </w:p>
    <w:p w14:paraId="029011BE" w14:textId="77777777"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14:paraId="6C054B56" w14:textId="77777777"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14:paraId="22280D9E" w14:textId="77777777" w:rsidR="00C51368" w:rsidRDefault="00C51368">
      <w:pPr>
        <w:pStyle w:val="HTMLPreformatted"/>
        <w:divId w:val="2145729832"/>
        <w:rPr>
          <w:lang w:val="en-US"/>
        </w:rPr>
      </w:pPr>
    </w:p>
    <w:p w14:paraId="759F3C0A" w14:textId="77777777" w:rsidR="00C51368" w:rsidRDefault="00E43BD9">
      <w:pPr>
        <w:pStyle w:val="HTMLPreformatted"/>
        <w:divId w:val="2145729832"/>
        <w:rPr>
          <w:lang w:val="en-US"/>
        </w:rPr>
      </w:pPr>
      <w:r>
        <w:rPr>
          <w:lang w:val="en-US"/>
        </w:rPr>
        <w:t>@prefix loinc: &lt;http://loinc.org/owl#&gt; .</w:t>
      </w:r>
    </w:p>
    <w:p w14:paraId="78CF3D12" w14:textId="77777777" w:rsidR="00C51368" w:rsidRDefault="00C51368">
      <w:pPr>
        <w:pStyle w:val="HTMLPreformatted"/>
        <w:divId w:val="2145729832"/>
        <w:rPr>
          <w:lang w:val="en-US"/>
        </w:rPr>
      </w:pPr>
    </w:p>
    <w:p w14:paraId="4166DC0B" w14:textId="77777777" w:rsidR="00C51368" w:rsidRDefault="00E43BD9">
      <w:pPr>
        <w:pStyle w:val="HTMLPreformatted"/>
        <w:divId w:val="2145729832"/>
        <w:rPr>
          <w:lang w:val="en-US"/>
        </w:rPr>
      </w:pPr>
      <w:r>
        <w:rPr>
          <w:lang w:val="en-US"/>
        </w:rPr>
        <w:t>:resource a fhir:Observation;</w:t>
      </w:r>
    </w:p>
    <w:p w14:paraId="22145941" w14:textId="77777777" w:rsidR="00C51368" w:rsidRDefault="00E43BD9">
      <w:pPr>
        <w:pStyle w:val="HTMLPreformatted"/>
        <w:divId w:val="2145729832"/>
        <w:rPr>
          <w:lang w:val="en-US"/>
        </w:rPr>
      </w:pPr>
      <w:r>
        <w:rPr>
          <w:lang w:val="en-US"/>
        </w:rPr>
        <w:t xml:space="preserve">  fhir:Observation.code [</w:t>
      </w:r>
    </w:p>
    <w:p w14:paraId="01B0E27E" w14:textId="77777777" w:rsidR="00C51368" w:rsidRDefault="00E43BD9">
      <w:pPr>
        <w:pStyle w:val="HTMLPreformatted"/>
        <w:divId w:val="2145729832"/>
        <w:rPr>
          <w:lang w:val="en-US"/>
        </w:rPr>
      </w:pPr>
      <w:r>
        <w:rPr>
          <w:lang w:val="en-US"/>
        </w:rPr>
        <w:t xml:space="preserve">    a loinc:54411-4;</w:t>
      </w:r>
    </w:p>
    <w:p w14:paraId="79EDA102" w14:textId="77777777" w:rsidR="00C51368" w:rsidRDefault="00E43BD9">
      <w:pPr>
        <w:pStyle w:val="HTMLPreformatted"/>
        <w:divId w:val="2145729832"/>
        <w:rPr>
          <w:lang w:val="en-US"/>
        </w:rPr>
      </w:pPr>
      <w:r>
        <w:rPr>
          <w:lang w:val="en-US"/>
        </w:rPr>
        <w:t xml:space="preserve">    fhir:CodeableConcept.coding [</w:t>
      </w:r>
    </w:p>
    <w:p w14:paraId="2C46D47F" w14:textId="77777777" w:rsidR="00C51368" w:rsidRDefault="00E43BD9">
      <w:pPr>
        <w:pStyle w:val="HTMLPreformatted"/>
        <w:divId w:val="2145729832"/>
        <w:rPr>
          <w:lang w:val="en-US"/>
        </w:rPr>
      </w:pPr>
      <w:r>
        <w:rPr>
          <w:lang w:val="en-US"/>
        </w:rPr>
        <w:t xml:space="preserve">      fhir:Coding.system [ fhir:uri.value &lt;http://loinc.org&gt;] ;</w:t>
      </w:r>
    </w:p>
    <w:p w14:paraId="3452E5FA" w14:textId="77777777" w:rsidR="00C51368" w:rsidRDefault="00E43BD9">
      <w:pPr>
        <w:pStyle w:val="HTMLPreformatted"/>
        <w:divId w:val="2145729832"/>
        <w:rPr>
          <w:lang w:val="en-US"/>
        </w:rPr>
      </w:pPr>
      <w:r>
        <w:rPr>
          <w:lang w:val="en-US"/>
        </w:rPr>
        <w:t xml:space="preserve">      fhir:Coding.code [ fhir:code.value "54411-4" ];</w:t>
      </w:r>
    </w:p>
    <w:p w14:paraId="6B4D797D" w14:textId="77777777" w:rsidR="00C51368" w:rsidRDefault="00E43BD9">
      <w:pPr>
        <w:pStyle w:val="HTMLPreformatted"/>
        <w:divId w:val="2145729832"/>
        <w:rPr>
          <w:lang w:val="en-US"/>
        </w:rPr>
      </w:pPr>
      <w:r>
        <w:rPr>
          <w:lang w:val="en-US"/>
        </w:rPr>
        <w:t xml:space="preserve">      fhir:Coding.display [ fhir:string.value "Rh immune globulin given Qualitative"];</w:t>
      </w:r>
    </w:p>
    <w:p w14:paraId="163AB02A" w14:textId="77777777" w:rsidR="00C51368" w:rsidRDefault="00E43BD9">
      <w:pPr>
        <w:pStyle w:val="HTMLPreformatted"/>
        <w:divId w:val="2145729832"/>
        <w:rPr>
          <w:lang w:val="en-US"/>
        </w:rPr>
      </w:pPr>
      <w:r>
        <w:rPr>
          <w:lang w:val="en-US"/>
        </w:rPr>
        <w:t xml:space="preserve">      ];</w:t>
      </w:r>
    </w:p>
    <w:p w14:paraId="6485098E" w14:textId="77777777" w:rsidR="00C51368" w:rsidRDefault="00E43BD9">
      <w:pPr>
        <w:pStyle w:val="HTMLPreformatted"/>
        <w:divId w:val="2145729832"/>
        <w:rPr>
          <w:lang w:val="en-US"/>
        </w:rPr>
      </w:pPr>
      <w:r>
        <w:rPr>
          <w:lang w:val="en-US"/>
        </w:rPr>
        <w:t xml:space="preserve">    fhir:CodeableConcept.text [ fhir:string.value "Rh immune globulin" ];</w:t>
      </w:r>
    </w:p>
    <w:p w14:paraId="5ECC85AB" w14:textId="77777777" w:rsidR="00C51368" w:rsidRDefault="00E43BD9">
      <w:pPr>
        <w:pStyle w:val="HTMLPreformatted"/>
        <w:divId w:val="2145729832"/>
        <w:rPr>
          <w:lang w:val="en-US"/>
        </w:rPr>
      </w:pPr>
      <w:r>
        <w:rPr>
          <w:lang w:val="en-US"/>
        </w:rPr>
        <w:t xml:space="preserve">  ].</w:t>
      </w:r>
    </w:p>
    <w:p w14:paraId="6730DF57" w14:textId="77777777"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14:paraId="58F4EDDC" w14:textId="77777777" w:rsidR="00C51368" w:rsidRDefault="00C51368">
      <w:pPr>
        <w:pStyle w:val="HTMLPreformatted"/>
        <w:divId w:val="2145729832"/>
        <w:rPr>
          <w:lang w:val="en-US"/>
        </w:rPr>
      </w:pPr>
    </w:p>
    <w:p w14:paraId="47560848" w14:textId="77777777" w:rsidR="00C51368" w:rsidRDefault="00E43BD9">
      <w:pPr>
        <w:pStyle w:val="HTMLPreformatted"/>
        <w:divId w:val="2145729832"/>
        <w:rPr>
          <w:lang w:val="en-US"/>
        </w:rPr>
      </w:pPr>
      <w:r>
        <w:rPr>
          <w:lang w:val="en-US"/>
        </w:rPr>
        <w:t>{</w:t>
      </w:r>
    </w:p>
    <w:p w14:paraId="4A88998F" w14:textId="77777777" w:rsidR="00C51368" w:rsidRDefault="00E43BD9">
      <w:pPr>
        <w:pStyle w:val="HTMLPreformatted"/>
        <w:divId w:val="2145729832"/>
        <w:rPr>
          <w:lang w:val="en-US"/>
        </w:rPr>
      </w:pPr>
      <w:r>
        <w:rPr>
          <w:lang w:val="en-US"/>
        </w:rPr>
        <w:t xml:space="preserve">  "resourceType" : "Observation",</w:t>
      </w:r>
    </w:p>
    <w:p w14:paraId="7577CFE6" w14:textId="77777777" w:rsidR="00C51368" w:rsidRDefault="00E43BD9">
      <w:pPr>
        <w:pStyle w:val="HTMLPreformatted"/>
        <w:divId w:val="2145729832"/>
        <w:rPr>
          <w:lang w:val="en-US"/>
        </w:rPr>
      </w:pPr>
      <w:r>
        <w:rPr>
          <w:lang w:val="en-US"/>
        </w:rPr>
        <w:t xml:space="preserve">  "code" : {</w:t>
      </w:r>
    </w:p>
    <w:p w14:paraId="106F994D" w14:textId="77777777" w:rsidR="00C51368" w:rsidRDefault="00E43BD9">
      <w:pPr>
        <w:pStyle w:val="HTMLPreformatted"/>
        <w:divId w:val="2145729832"/>
        <w:rPr>
          <w:lang w:val="en-US"/>
        </w:rPr>
      </w:pPr>
      <w:r>
        <w:rPr>
          <w:lang w:val="en-US"/>
        </w:rPr>
        <w:t xml:space="preserve">    "extension" : {</w:t>
      </w:r>
    </w:p>
    <w:p w14:paraId="2458E46F" w14:textId="77777777" w:rsidR="00C51368" w:rsidRDefault="00E43BD9">
      <w:pPr>
        <w:pStyle w:val="HTMLPreformatted"/>
        <w:divId w:val="2145729832"/>
        <w:rPr>
          <w:lang w:val="en-US"/>
        </w:rPr>
      </w:pPr>
      <w:r>
        <w:rPr>
          <w:lang w:val="en-US"/>
        </w:rPr>
        <w:t xml:space="preserve">      "url" : "http://hl7.org/fhir/StructureDefinition/rdftype",</w:t>
      </w:r>
    </w:p>
    <w:p w14:paraId="0140386A" w14:textId="77777777" w:rsidR="00C51368" w:rsidRDefault="00E43BD9">
      <w:pPr>
        <w:pStyle w:val="HTMLPreformatted"/>
        <w:divId w:val="2145729832"/>
        <w:rPr>
          <w:lang w:val="en-US"/>
        </w:rPr>
      </w:pPr>
      <w:r>
        <w:rPr>
          <w:lang w:val="en-US"/>
        </w:rPr>
        <w:t xml:space="preserve">      "valueUri" : "http://loinc.org/owl/54411-4"</w:t>
      </w:r>
    </w:p>
    <w:p w14:paraId="17C0F5EE" w14:textId="77777777" w:rsidR="00C51368" w:rsidRDefault="00E43BD9">
      <w:pPr>
        <w:pStyle w:val="HTMLPreformatted"/>
        <w:divId w:val="2145729832"/>
        <w:rPr>
          <w:lang w:val="en-US"/>
        </w:rPr>
      </w:pPr>
      <w:r>
        <w:rPr>
          <w:lang w:val="en-US"/>
        </w:rPr>
        <w:t xml:space="preserve">    },</w:t>
      </w:r>
    </w:p>
    <w:p w14:paraId="60A76082" w14:textId="77777777" w:rsidR="00C51368" w:rsidRDefault="00E43BD9">
      <w:pPr>
        <w:pStyle w:val="HTMLPreformatted"/>
        <w:divId w:val="2145729832"/>
        <w:rPr>
          <w:lang w:val="en-US"/>
        </w:rPr>
      </w:pPr>
      <w:r>
        <w:rPr>
          <w:lang w:val="en-US"/>
        </w:rPr>
        <w:t xml:space="preserve">    "coding" : {</w:t>
      </w:r>
    </w:p>
    <w:p w14:paraId="102E57A6" w14:textId="77777777" w:rsidR="00C51368" w:rsidRDefault="00E43BD9">
      <w:pPr>
        <w:pStyle w:val="HTMLPreformatted"/>
        <w:divId w:val="2145729832"/>
        <w:rPr>
          <w:lang w:val="en-US"/>
        </w:rPr>
      </w:pPr>
      <w:r>
        <w:rPr>
          <w:lang w:val="en-US"/>
        </w:rPr>
        <w:t xml:space="preserve">      "system" : "http://loinc.org",</w:t>
      </w:r>
    </w:p>
    <w:p w14:paraId="5CE53333" w14:textId="77777777" w:rsidR="00C51368" w:rsidRDefault="00E43BD9">
      <w:pPr>
        <w:pStyle w:val="HTMLPreformatted"/>
        <w:divId w:val="2145729832"/>
        <w:rPr>
          <w:lang w:val="en-US"/>
        </w:rPr>
      </w:pPr>
      <w:r>
        <w:rPr>
          <w:lang w:val="en-US"/>
        </w:rPr>
        <w:t xml:space="preserve">      "code" : "54411-4",</w:t>
      </w:r>
    </w:p>
    <w:p w14:paraId="5FEA18B2" w14:textId="77777777" w:rsidR="00C51368" w:rsidRDefault="00E43BD9">
      <w:pPr>
        <w:pStyle w:val="HTMLPreformatted"/>
        <w:divId w:val="2145729832"/>
        <w:rPr>
          <w:lang w:val="en-US"/>
        </w:rPr>
      </w:pPr>
      <w:r>
        <w:rPr>
          <w:lang w:val="en-US"/>
        </w:rPr>
        <w:t xml:space="preserve">      "display" : "Rh immune globulin given Qualitative"</w:t>
      </w:r>
    </w:p>
    <w:p w14:paraId="32C25775" w14:textId="77777777" w:rsidR="00C51368" w:rsidRDefault="00E43BD9">
      <w:pPr>
        <w:pStyle w:val="HTMLPreformatted"/>
        <w:divId w:val="2145729832"/>
        <w:rPr>
          <w:lang w:val="en-US"/>
        </w:rPr>
      </w:pPr>
      <w:r>
        <w:rPr>
          <w:lang w:val="en-US"/>
        </w:rPr>
        <w:t xml:space="preserve">   </w:t>
      </w:r>
      <w:r>
        <w:rPr>
          <w:lang w:val="en-US"/>
        </w:rPr>
        <w:tab/>
        <w:t>},</w:t>
      </w:r>
    </w:p>
    <w:p w14:paraId="64A1E178" w14:textId="77777777" w:rsidR="00C51368" w:rsidRDefault="00E43BD9">
      <w:pPr>
        <w:pStyle w:val="HTMLPreformatted"/>
        <w:divId w:val="2145729832"/>
        <w:rPr>
          <w:lang w:val="en-US"/>
        </w:rPr>
      </w:pPr>
      <w:r>
        <w:rPr>
          <w:lang w:val="en-US"/>
        </w:rPr>
        <w:t xml:space="preserve">    "text" : "Rh immune globulin"</w:t>
      </w:r>
    </w:p>
    <w:p w14:paraId="31539AC0" w14:textId="77777777" w:rsidR="00C51368" w:rsidRDefault="00E43BD9">
      <w:pPr>
        <w:pStyle w:val="HTMLPreformatted"/>
        <w:divId w:val="2145729832"/>
        <w:rPr>
          <w:lang w:val="en-US"/>
        </w:rPr>
      </w:pPr>
      <w:r>
        <w:rPr>
          <w:lang w:val="en-US"/>
        </w:rPr>
        <w:t xml:space="preserve">  }</w:t>
      </w:r>
    </w:p>
    <w:p w14:paraId="6F648FA3" w14:textId="77777777" w:rsidR="00C51368" w:rsidRDefault="00E43BD9">
      <w:pPr>
        <w:pStyle w:val="HTMLPreformatted"/>
        <w:divId w:val="2145729832"/>
        <w:rPr>
          <w:lang w:val="en-US"/>
        </w:rPr>
      </w:pPr>
      <w:r>
        <w:rPr>
          <w:lang w:val="en-US"/>
        </w:rPr>
        <w:t>}</w:t>
      </w:r>
    </w:p>
    <w:p w14:paraId="7FE762E3" w14:textId="77777777"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persist these references. </w:t>
      </w:r>
    </w:p>
    <w:p w14:paraId="6AC99646" w14:textId="77777777"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14:paraId="5296E65A" w14:textId="77777777" w:rsidR="00C51368" w:rsidRDefault="00E43BD9">
      <w:pPr>
        <w:pStyle w:val="Heading4"/>
        <w:divId w:val="2145729832"/>
        <w:rPr>
          <w:rFonts w:eastAsia="Times New Roman"/>
          <w:lang w:val="en-US"/>
        </w:rPr>
      </w:pPr>
      <w:r>
        <w:rPr>
          <w:rFonts w:eastAsia="Times New Roman"/>
          <w:lang w:val="en-US"/>
        </w:rPr>
        <w:t>Resource References</w:t>
      </w:r>
    </w:p>
    <w:p w14:paraId="020FEC55" w14:textId="77777777" w:rsidR="00C51368" w:rsidRDefault="00E43BD9">
      <w:pPr>
        <w:pStyle w:val="NormalWeb"/>
        <w:divId w:val="2145729832"/>
        <w:rPr>
          <w:lang w:val="en-US"/>
        </w:rPr>
      </w:pPr>
      <w:r>
        <w:rPr>
          <w:lang w:val="en-US"/>
        </w:rPr>
        <w:t xml:space="preserve">The </w:t>
      </w:r>
      <w:hyperlink r:id="rId2073"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14:paraId="37EA1FFE" w14:textId="77777777" w:rsidR="00C51368" w:rsidRDefault="00C51368">
      <w:pPr>
        <w:pStyle w:val="HTMLPreformatted"/>
        <w:divId w:val="2145729832"/>
        <w:rPr>
          <w:lang w:val="en-US"/>
        </w:rPr>
      </w:pPr>
    </w:p>
    <w:p w14:paraId="2BDA2613" w14:textId="77777777" w:rsidR="00C51368" w:rsidRDefault="00E43BD9">
      <w:pPr>
        <w:pStyle w:val="HTMLPreformatted"/>
        <w:divId w:val="2145729832"/>
        <w:rPr>
          <w:lang w:val="en-US"/>
        </w:rPr>
      </w:pPr>
      <w:r>
        <w:rPr>
          <w:lang w:val="en-US"/>
        </w:rPr>
        <w:t>{</w:t>
      </w:r>
    </w:p>
    <w:p w14:paraId="6AF3665D" w14:textId="77777777" w:rsidR="00C51368" w:rsidRDefault="00E43BD9">
      <w:pPr>
        <w:pStyle w:val="HTMLPreformatted"/>
        <w:divId w:val="2145729832"/>
        <w:rPr>
          <w:lang w:val="en-US"/>
        </w:rPr>
      </w:pPr>
      <w:r>
        <w:rPr>
          <w:lang w:val="en-US"/>
        </w:rPr>
        <w:t xml:space="preserve">  "resourceType" : "Observation",</w:t>
      </w:r>
    </w:p>
    <w:p w14:paraId="16AAF839" w14:textId="77777777" w:rsidR="00C51368" w:rsidRDefault="00E43BD9">
      <w:pPr>
        <w:pStyle w:val="HTMLPreformatted"/>
        <w:divId w:val="2145729832"/>
        <w:rPr>
          <w:lang w:val="en-US"/>
        </w:rPr>
      </w:pPr>
      <w:r>
        <w:rPr>
          <w:lang w:val="en-US"/>
        </w:rPr>
        <w:t xml:space="preserve">  "subject" : {</w:t>
      </w:r>
    </w:p>
    <w:p w14:paraId="38014EB1" w14:textId="77777777" w:rsidR="00C51368" w:rsidRDefault="00E43BD9">
      <w:pPr>
        <w:pStyle w:val="HTMLPreformatted"/>
        <w:divId w:val="2145729832"/>
        <w:rPr>
          <w:lang w:val="en-US"/>
        </w:rPr>
      </w:pPr>
      <w:r>
        <w:rPr>
          <w:lang w:val="en-US"/>
        </w:rPr>
        <w:t xml:space="preserve">    "reference" : "Patient/example"</w:t>
      </w:r>
    </w:p>
    <w:p w14:paraId="2534A7AE" w14:textId="77777777" w:rsidR="00C51368" w:rsidRDefault="00E43BD9">
      <w:pPr>
        <w:pStyle w:val="HTMLPreformatted"/>
        <w:divId w:val="2145729832"/>
        <w:rPr>
          <w:lang w:val="en-US"/>
        </w:rPr>
      </w:pPr>
      <w:r>
        <w:rPr>
          <w:lang w:val="en-US"/>
        </w:rPr>
        <w:t xml:space="preserve">  }</w:t>
      </w:r>
    </w:p>
    <w:p w14:paraId="70118DB5" w14:textId="77777777" w:rsidR="00C51368" w:rsidRDefault="00E43BD9">
      <w:pPr>
        <w:pStyle w:val="HTMLPreformatted"/>
        <w:divId w:val="2145729832"/>
        <w:rPr>
          <w:lang w:val="en-US"/>
        </w:rPr>
      </w:pPr>
      <w:r>
        <w:rPr>
          <w:lang w:val="en-US"/>
        </w:rPr>
        <w:t>}</w:t>
      </w:r>
    </w:p>
    <w:p w14:paraId="6C764E3D" w14:textId="77777777" w:rsidR="00C51368" w:rsidRDefault="00E43BD9">
      <w:pPr>
        <w:pStyle w:val="NormalWeb"/>
        <w:divId w:val="2145729832"/>
        <w:rPr>
          <w:lang w:val="en-US"/>
        </w:rPr>
      </w:pPr>
      <w:r>
        <w:rPr>
          <w:lang w:val="en-US"/>
        </w:rPr>
        <w:t xml:space="preserve">In RDF, this is represented as a an anonymous instance of the data type reference: </w:t>
      </w:r>
    </w:p>
    <w:p w14:paraId="11A4732C" w14:textId="77777777" w:rsidR="00C51368" w:rsidRDefault="00C51368">
      <w:pPr>
        <w:pStyle w:val="HTMLPreformatted"/>
        <w:divId w:val="2145729832"/>
        <w:rPr>
          <w:lang w:val="en-US"/>
        </w:rPr>
      </w:pPr>
    </w:p>
    <w:p w14:paraId="6CE31FF2" w14:textId="77777777" w:rsidR="00C51368" w:rsidRDefault="00E43BD9">
      <w:pPr>
        <w:pStyle w:val="HTMLPreformatted"/>
        <w:divId w:val="2145729832"/>
        <w:rPr>
          <w:lang w:val="en-US"/>
        </w:rPr>
      </w:pPr>
      <w:r>
        <w:rPr>
          <w:lang w:val="en-US"/>
        </w:rPr>
        <w:t>:resource a fhir:Observation;</w:t>
      </w:r>
    </w:p>
    <w:p w14:paraId="604D7342" w14:textId="77777777" w:rsidR="00C51368" w:rsidRDefault="00E43BD9">
      <w:pPr>
        <w:pStyle w:val="HTMLPreformatted"/>
        <w:divId w:val="2145729832"/>
        <w:rPr>
          <w:lang w:val="en-US"/>
        </w:rPr>
      </w:pPr>
      <w:r>
        <w:rPr>
          <w:lang w:val="en-US"/>
        </w:rPr>
        <w:t xml:space="preserve">  fhir:Observation.subject [</w:t>
      </w:r>
    </w:p>
    <w:p w14:paraId="164B9DFF" w14:textId="77777777" w:rsidR="00C51368" w:rsidRDefault="00E43BD9">
      <w:pPr>
        <w:pStyle w:val="HTMLPreformatted"/>
        <w:divId w:val="2145729832"/>
        <w:rPr>
          <w:lang w:val="en-US"/>
        </w:rPr>
      </w:pPr>
      <w:r>
        <w:rPr>
          <w:lang w:val="en-US"/>
        </w:rPr>
        <w:t xml:space="preserve">    fhir:Reference.reference [ fhir:string.value "Patient/example" ];</w:t>
      </w:r>
    </w:p>
    <w:p w14:paraId="6DF8EC24" w14:textId="77777777" w:rsidR="00C51368" w:rsidRDefault="00E43BD9">
      <w:pPr>
        <w:pStyle w:val="HTMLPreformatted"/>
        <w:divId w:val="2145729832"/>
        <w:rPr>
          <w:lang w:val="en-US"/>
        </w:rPr>
      </w:pPr>
      <w:r>
        <w:rPr>
          <w:lang w:val="en-US"/>
        </w:rPr>
        <w:t xml:space="preserve">  </w:t>
      </w:r>
      <w:r>
        <w:rPr>
          <w:lang w:val="en-US"/>
        </w:rPr>
        <w:tab/>
        <w:t>a pat:example</w:t>
      </w:r>
    </w:p>
    <w:p w14:paraId="01881D3D" w14:textId="77777777" w:rsidR="00C51368" w:rsidRDefault="00E43BD9">
      <w:pPr>
        <w:pStyle w:val="HTMLPreformatted"/>
        <w:divId w:val="2145729832"/>
        <w:rPr>
          <w:lang w:val="en-US"/>
        </w:rPr>
      </w:pPr>
      <w:r>
        <w:rPr>
          <w:lang w:val="en-US"/>
        </w:rPr>
        <w:t xml:space="preserve">  ].</w:t>
      </w:r>
    </w:p>
    <w:p w14:paraId="5DD65FE3" w14:textId="77777777"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14:paraId="0429602F" w14:textId="77777777" w:rsidR="00C51368" w:rsidRDefault="00C51368">
      <w:pPr>
        <w:pStyle w:val="HTMLPreformatted"/>
        <w:divId w:val="2145729832"/>
        <w:rPr>
          <w:lang w:val="en-US"/>
        </w:rPr>
      </w:pPr>
    </w:p>
    <w:p w14:paraId="425BAC69" w14:textId="77777777" w:rsidR="00C51368" w:rsidRDefault="00E43BD9">
      <w:pPr>
        <w:pStyle w:val="HTMLPreformatted"/>
        <w:divId w:val="2145729832"/>
        <w:rPr>
          <w:lang w:val="en-US"/>
        </w:rPr>
      </w:pPr>
      <w:r>
        <w:rPr>
          <w:lang w:val="en-US"/>
        </w:rPr>
        <w:t>:resource a fhir:Observation;</w:t>
      </w:r>
    </w:p>
    <w:p w14:paraId="51F220F8" w14:textId="77777777" w:rsidR="00C51368" w:rsidRDefault="00E43BD9">
      <w:pPr>
        <w:pStyle w:val="HTMLPreformatted"/>
        <w:divId w:val="2145729832"/>
        <w:rPr>
          <w:lang w:val="en-US"/>
        </w:rPr>
      </w:pPr>
      <w:r>
        <w:rPr>
          <w:lang w:val="en-US"/>
        </w:rPr>
        <w:t xml:space="preserve">  fhir:Observation.subject :patient-example.</w:t>
      </w:r>
    </w:p>
    <w:p w14:paraId="50E7A85A" w14:textId="77777777" w:rsidR="00C51368" w:rsidRDefault="00E43BD9">
      <w:pPr>
        <w:pStyle w:val="HTMLPreformatted"/>
        <w:divId w:val="2145729832"/>
        <w:rPr>
          <w:lang w:val="en-US"/>
        </w:rPr>
      </w:pPr>
      <w:r>
        <w:rPr>
          <w:lang w:val="en-US"/>
        </w:rPr>
        <w:t xml:space="preserve">  </w:t>
      </w:r>
    </w:p>
    <w:p w14:paraId="623271DD" w14:textId="77777777" w:rsidR="00C51368" w:rsidRDefault="00E43BD9">
      <w:pPr>
        <w:pStyle w:val="HTMLPreformatted"/>
        <w:divId w:val="2145729832"/>
        <w:rPr>
          <w:lang w:val="en-US"/>
        </w:rPr>
      </w:pPr>
      <w:r>
        <w:rPr>
          <w:lang w:val="en-US"/>
        </w:rPr>
        <w:t>:patient-example fhir:Reference.reference [ fhir:string.value "Patient/example" ];</w:t>
      </w:r>
    </w:p>
    <w:p w14:paraId="44471E13" w14:textId="77777777"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14:paraId="7759A33A" w14:textId="77777777" w:rsidR="00C51368" w:rsidRDefault="00C51368">
      <w:pPr>
        <w:pStyle w:val="HTMLPreformatted"/>
        <w:divId w:val="2145729832"/>
        <w:rPr>
          <w:lang w:val="en-US"/>
        </w:rPr>
      </w:pPr>
    </w:p>
    <w:p w14:paraId="44D7F097" w14:textId="77777777" w:rsidR="00C51368" w:rsidRDefault="00E43BD9">
      <w:pPr>
        <w:pStyle w:val="HTMLPreformatted"/>
        <w:divId w:val="2145729832"/>
        <w:rPr>
          <w:lang w:val="en-US"/>
        </w:rPr>
      </w:pPr>
      <w:r>
        <w:rPr>
          <w:lang w:val="en-US"/>
        </w:rPr>
        <w:t xml:space="preserve">@prefix pat: &lt;http://acme.com/services/fhir/Patient/#&gt; </w:t>
      </w:r>
    </w:p>
    <w:p w14:paraId="2B35A8E6" w14:textId="77777777" w:rsidR="00C51368" w:rsidRDefault="00C51368">
      <w:pPr>
        <w:pStyle w:val="HTMLPreformatted"/>
        <w:divId w:val="2145729832"/>
        <w:rPr>
          <w:lang w:val="en-US"/>
        </w:rPr>
      </w:pPr>
    </w:p>
    <w:p w14:paraId="449D4371" w14:textId="77777777" w:rsidR="00C51368" w:rsidRDefault="00E43BD9">
      <w:pPr>
        <w:pStyle w:val="HTMLPreformatted"/>
        <w:divId w:val="2145729832"/>
        <w:rPr>
          <w:lang w:val="en-US"/>
        </w:rPr>
      </w:pPr>
      <w:r>
        <w:rPr>
          <w:lang w:val="en-US"/>
        </w:rPr>
        <w:t>:resource a fhir:Observation;</w:t>
      </w:r>
    </w:p>
    <w:p w14:paraId="60310F41" w14:textId="77777777" w:rsidR="00C51368" w:rsidRDefault="00E43BD9">
      <w:pPr>
        <w:pStyle w:val="HTMLPreformatted"/>
        <w:divId w:val="2145729832"/>
        <w:rPr>
          <w:lang w:val="en-US"/>
        </w:rPr>
      </w:pPr>
      <w:r>
        <w:rPr>
          <w:lang w:val="en-US"/>
        </w:rPr>
        <w:t xml:space="preserve">  fhir:Observation.subject [</w:t>
      </w:r>
    </w:p>
    <w:p w14:paraId="55231C36" w14:textId="77777777" w:rsidR="00C51368" w:rsidRDefault="00E43BD9">
      <w:pPr>
        <w:pStyle w:val="HTMLPreformatted"/>
        <w:divId w:val="2145729832"/>
        <w:rPr>
          <w:lang w:val="en-US"/>
        </w:rPr>
      </w:pPr>
      <w:r>
        <w:rPr>
          <w:lang w:val="en-US"/>
        </w:rPr>
        <w:t xml:space="preserve">    fhir:Reference.reference [ fhir:string.value "Patient/example" ];</w:t>
      </w:r>
    </w:p>
    <w:p w14:paraId="3EFE172A" w14:textId="77777777" w:rsidR="00C51368" w:rsidRDefault="00E43BD9">
      <w:pPr>
        <w:pStyle w:val="HTMLPreformatted"/>
        <w:divId w:val="2145729832"/>
        <w:rPr>
          <w:lang w:val="en-US"/>
        </w:rPr>
      </w:pPr>
      <w:r>
        <w:rPr>
          <w:lang w:val="en-US"/>
        </w:rPr>
        <w:t xml:space="preserve">  </w:t>
      </w:r>
      <w:r>
        <w:rPr>
          <w:lang w:val="en-US"/>
        </w:rPr>
        <w:tab/>
        <w:t>a pat:example</w:t>
      </w:r>
    </w:p>
    <w:p w14:paraId="34CB6E0A" w14:textId="77777777" w:rsidR="00C51368" w:rsidRDefault="00E43BD9">
      <w:pPr>
        <w:pStyle w:val="HTMLPreformatted"/>
        <w:divId w:val="2145729832"/>
        <w:rPr>
          <w:lang w:val="en-US"/>
        </w:rPr>
      </w:pPr>
      <w:r>
        <w:rPr>
          <w:lang w:val="en-US"/>
        </w:rPr>
        <w:t xml:space="preserve">  ].</w:t>
      </w:r>
    </w:p>
    <w:p w14:paraId="7B494FEB" w14:textId="77777777" w:rsidR="00C51368" w:rsidRDefault="00E43BD9">
      <w:pPr>
        <w:pStyle w:val="Heading4"/>
        <w:divId w:val="2145729832"/>
        <w:rPr>
          <w:rFonts w:eastAsia="Times New Roman"/>
          <w:lang w:val="en-US"/>
        </w:rPr>
      </w:pPr>
      <w:r>
        <w:rPr>
          <w:rFonts w:eastAsia="Times New Roman"/>
          <w:lang w:val="en-US"/>
        </w:rPr>
        <w:t>Other Stuff</w:t>
      </w:r>
    </w:p>
    <w:p w14:paraId="468BE5DA" w14:textId="77777777"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204"/>
    <w:p w14:paraId="7FFDC338" w14:textId="77777777" w:rsidR="00C51368" w:rsidRDefault="00E43BD9">
      <w:pPr>
        <w:pStyle w:val="Heading3"/>
        <w:divId w:val="2145729832"/>
        <w:rPr>
          <w:rFonts w:eastAsia="Times New Roman"/>
          <w:lang w:val="en-US"/>
        </w:rPr>
      </w:pPr>
      <w:r>
        <w:rPr>
          <w:rFonts w:eastAsia="Times New Roman"/>
          <w:lang w:val="en-US"/>
        </w:rPr>
        <w:t>Using RDF with the REST API</w:t>
      </w:r>
    </w:p>
    <w:p w14:paraId="4537322E" w14:textId="77777777" w:rsidR="00C51368" w:rsidRDefault="00E43BD9">
      <w:pPr>
        <w:pStyle w:val="NormalWeb"/>
        <w:divId w:val="2145729832"/>
        <w:rPr>
          <w:lang w:val="en-US"/>
        </w:rPr>
      </w:pPr>
      <w:r>
        <w:rPr>
          <w:lang w:val="en-US"/>
        </w:rPr>
        <w:t xml:space="preserve">When using RDF on the REST API, the following media types apply: </w:t>
      </w:r>
    </w:p>
    <w:p w14:paraId="718CEBD8"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14:paraId="4640B534"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14:paraId="3B746FEC" w14:textId="77777777"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14:paraId="7CF67704" w14:textId="77777777"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14:paraId="1640BCD5" w14:textId="77777777" w:rsidR="00C51368" w:rsidRDefault="00E43BD9">
      <w:pPr>
        <w:pStyle w:val="Heading1"/>
        <w:divId w:val="990249517"/>
        <w:rPr>
          <w:rFonts w:eastAsia="Times New Roman"/>
          <w:noProof/>
          <w:lang w:val="en-US"/>
        </w:rPr>
      </w:pPr>
      <w:r>
        <w:rPr>
          <w:rFonts w:eastAsia="Times New Roman"/>
          <w:noProof/>
          <w:lang w:val="en-US"/>
        </w:rPr>
        <w:t>redirect.html</w:t>
      </w:r>
    </w:p>
    <w:p w14:paraId="4C98EBE7" w14:textId="77777777" w:rsidR="00C51368" w:rsidRDefault="00E43BD9">
      <w:pPr>
        <w:pStyle w:val="NormalWeb"/>
        <w:divId w:val="990249517"/>
        <w:rPr>
          <w:lang w:val="en-US"/>
        </w:rPr>
      </w:pPr>
      <w:r>
        <w:rPr>
          <w:lang w:val="en-US"/>
        </w:rPr>
        <w:t xml:space="preserve">See here: </w:t>
      </w:r>
      <w:hyperlink r:id="rId2074" w:history="1">
        <w:r>
          <w:rPr>
            <w:rStyle w:val="Hyperlink"/>
            <w:lang w:val="en-US"/>
          </w:rPr>
          <w:t>this link</w:t>
        </w:r>
      </w:hyperlink>
      <w:r>
        <w:rPr>
          <w:lang w:val="en-US"/>
        </w:rPr>
        <w:t>.</w:t>
      </w:r>
    </w:p>
    <w:p w14:paraId="219EE36C" w14:textId="77777777"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4D7DE71" w14:textId="77777777">
        <w:trPr>
          <w:divId w:val="923539568"/>
          <w:tblCellSpacing w:w="15" w:type="dxa"/>
        </w:trPr>
        <w:tc>
          <w:tcPr>
            <w:tcW w:w="0" w:type="auto"/>
            <w:vAlign w:val="center"/>
            <w:hideMark/>
          </w:tcPr>
          <w:p w14:paraId="67876C4A" w14:textId="77777777" w:rsidR="00C51368" w:rsidRDefault="00E43BD9">
            <w:pPr>
              <w:rPr>
                <w:rFonts w:eastAsia="Times New Roman"/>
              </w:rPr>
            </w:pPr>
            <w:r>
              <w:rPr>
                <w:rFonts w:eastAsia="Times New Roman"/>
              </w:rPr>
              <w:t>Work Group</w:t>
            </w:r>
          </w:p>
        </w:tc>
        <w:tc>
          <w:tcPr>
            <w:tcW w:w="0" w:type="auto"/>
            <w:vAlign w:val="center"/>
            <w:hideMark/>
          </w:tcPr>
          <w:p w14:paraId="51524CB7" w14:textId="77777777" w:rsidR="00C51368" w:rsidRDefault="001708AB">
            <w:pPr>
              <w:rPr>
                <w:rFonts w:eastAsia="Times New Roman"/>
              </w:rPr>
            </w:pPr>
            <w:hyperlink r:id="rId20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D55EFA8" w14:textId="77777777" w:rsidR="00C51368" w:rsidRDefault="001708AB">
            <w:pPr>
              <w:rPr>
                <w:rFonts w:eastAsia="Times New Roman"/>
              </w:rPr>
            </w:pPr>
            <w:hyperlink r:id="rId2076" w:anchor="status" w:history="1">
              <w:r w:rsidR="00E43BD9">
                <w:rPr>
                  <w:rStyle w:val="Hyperlink"/>
                  <w:rFonts w:eastAsia="Times New Roman"/>
                </w:rPr>
                <w:t>Ballot Status</w:t>
              </w:r>
            </w:hyperlink>
            <w:r w:rsidR="00E43BD9">
              <w:rPr>
                <w:rFonts w:eastAsia="Times New Roman"/>
              </w:rPr>
              <w:t xml:space="preserve">: </w:t>
            </w:r>
            <w:hyperlink r:id="rId2077" w:anchor="pubs" w:history="1">
              <w:r w:rsidR="00E43BD9">
                <w:rPr>
                  <w:rStyle w:val="Hyperlink"/>
                  <w:rFonts w:eastAsia="Times New Roman"/>
                </w:rPr>
                <w:t>DSTU 2</w:t>
              </w:r>
            </w:hyperlink>
          </w:p>
        </w:tc>
      </w:tr>
    </w:tbl>
    <w:p w14:paraId="287D69CC" w14:textId="77777777" w:rsidR="00C51368" w:rsidRDefault="00E43BD9">
      <w:pPr>
        <w:pStyle w:val="Heading1"/>
        <w:divId w:val="990249517"/>
        <w:rPr>
          <w:rFonts w:eastAsia="Times New Roman"/>
          <w:noProof/>
          <w:lang w:val="en-US"/>
        </w:rPr>
      </w:pPr>
      <w:r>
        <w:rPr>
          <w:rFonts w:eastAsia="Times New Roman"/>
          <w:noProof/>
          <w:lang w:val="en-US"/>
        </w:rPr>
        <w:lastRenderedPageBreak/>
        <w:t>references.html</w:t>
      </w:r>
    </w:p>
    <w:p w14:paraId="6E507B4B" w14:textId="77777777"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CFFB255" w14:textId="77777777">
        <w:trPr>
          <w:divId w:val="644165314"/>
          <w:tblCellSpacing w:w="15" w:type="dxa"/>
        </w:trPr>
        <w:tc>
          <w:tcPr>
            <w:tcW w:w="0" w:type="auto"/>
            <w:vAlign w:val="center"/>
            <w:hideMark/>
          </w:tcPr>
          <w:p w14:paraId="2096D154" w14:textId="77777777" w:rsidR="00C51368" w:rsidRDefault="00E43BD9">
            <w:pPr>
              <w:rPr>
                <w:rFonts w:eastAsia="Times New Roman"/>
              </w:rPr>
            </w:pPr>
            <w:r>
              <w:rPr>
                <w:rFonts w:eastAsia="Times New Roman"/>
              </w:rPr>
              <w:t>Work Group</w:t>
            </w:r>
          </w:p>
        </w:tc>
        <w:tc>
          <w:tcPr>
            <w:tcW w:w="0" w:type="auto"/>
            <w:vAlign w:val="center"/>
            <w:hideMark/>
          </w:tcPr>
          <w:p w14:paraId="54E93857" w14:textId="77777777" w:rsidR="00C51368" w:rsidRDefault="001708AB">
            <w:pPr>
              <w:rPr>
                <w:rFonts w:eastAsia="Times New Roman"/>
              </w:rPr>
            </w:pPr>
            <w:hyperlink r:id="rId20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12233D9F" w14:textId="77777777" w:rsidR="00C51368" w:rsidRDefault="001708AB">
            <w:pPr>
              <w:rPr>
                <w:rFonts w:eastAsia="Times New Roman"/>
              </w:rPr>
            </w:pPr>
            <w:hyperlink r:id="rId2079" w:anchor="status" w:history="1">
              <w:r w:rsidR="00E43BD9">
                <w:rPr>
                  <w:rStyle w:val="Hyperlink"/>
                  <w:rFonts w:eastAsia="Times New Roman"/>
                </w:rPr>
                <w:t>Ballot Status</w:t>
              </w:r>
            </w:hyperlink>
            <w:r w:rsidR="00E43BD9">
              <w:rPr>
                <w:rFonts w:eastAsia="Times New Roman"/>
              </w:rPr>
              <w:t xml:space="preserve">: </w:t>
            </w:r>
            <w:hyperlink r:id="rId2080" w:anchor="pubs" w:history="1">
              <w:r w:rsidR="00E43BD9">
                <w:rPr>
                  <w:rStyle w:val="Hyperlink"/>
                  <w:rFonts w:eastAsia="Times New Roman"/>
                </w:rPr>
                <w:t>DSTU 2</w:t>
              </w:r>
            </w:hyperlink>
          </w:p>
        </w:tc>
      </w:tr>
    </w:tbl>
    <w:p w14:paraId="28696236" w14:textId="77777777"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14:paraId="6DE98ADB" w14:textId="77777777" w:rsidR="00C51368" w:rsidRDefault="00E43BD9">
      <w:pPr>
        <w:pStyle w:val="NormalWeb"/>
        <w:divId w:val="644165314"/>
        <w:rPr>
          <w:lang w:val="en-US"/>
        </w:rPr>
      </w:pPr>
      <w:r>
        <w:rPr>
          <w:lang w:val="en-US"/>
        </w:rPr>
        <w:t xml:space="preserve">Resources contain two types of references: </w:t>
      </w:r>
    </w:p>
    <w:p w14:paraId="3380DA36" w14:textId="77777777"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14:paraId="71401DC2" w14:textId="77777777"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14:paraId="43C29B01" w14:textId="77777777"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14:paraId="1BC15533" w14:textId="77777777"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1" w:history="1">
        <w:r>
          <w:rPr>
            <w:rStyle w:val="Hyperlink"/>
            <w:lang w:val="en-US"/>
          </w:rPr>
          <w:t>REST API</w:t>
        </w:r>
      </w:hyperlink>
      <w:r>
        <w:rPr>
          <w:lang w:val="en-US"/>
        </w:rPr>
        <w:t xml:space="preserve"> provides one such infrastructure by providing the ability to </w:t>
      </w:r>
      <w:hyperlink r:id="rId2082" w:anchor="search" w:history="1">
        <w:r>
          <w:rPr>
            <w:rStyle w:val="Hyperlink"/>
            <w:lang w:val="en-US"/>
          </w:rPr>
          <w:t>search</w:t>
        </w:r>
      </w:hyperlink>
      <w:r>
        <w:rPr>
          <w:lang w:val="en-US"/>
        </w:rPr>
        <w:t xml:space="preserve"> the reverse relationship by naming search parameters for the references, and by providing support for </w:t>
      </w:r>
      <w:hyperlink r:id="rId2083" w:anchor="revinclude" w:history="1">
        <w:r>
          <w:rPr>
            <w:rStyle w:val="Hyperlink"/>
            <w:lang w:val="en-US"/>
          </w:rPr>
          <w:t>reverse includes</w:t>
        </w:r>
      </w:hyperlink>
      <w:r>
        <w:rPr>
          <w:lang w:val="en-US"/>
        </w:rPr>
        <w:t xml:space="preserve">). </w:t>
      </w:r>
    </w:p>
    <w:p w14:paraId="62EE4537" w14:textId="77777777"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4" w:history="1">
        <w:r>
          <w:rPr>
            <w:rStyle w:val="Hyperlink"/>
            <w:lang w:val="en-US"/>
          </w:rPr>
          <w:t>Condition</w:t>
        </w:r>
      </w:hyperlink>
      <w:r>
        <w:rPr>
          <w:lang w:val="en-US"/>
        </w:rPr>
        <w:t xml:space="preserve"> resource references a particular </w:t>
      </w:r>
      <w:hyperlink r:id="rId2085" w:history="1">
        <w:r>
          <w:rPr>
            <w:rStyle w:val="Hyperlink"/>
            <w:lang w:val="en-US"/>
          </w:rPr>
          <w:t>Patient</w:t>
        </w:r>
      </w:hyperlink>
      <w:r>
        <w:rPr>
          <w:lang w:val="en-US"/>
        </w:rPr>
        <w:t xml:space="preserve"> as its subject, and references a </w:t>
      </w:r>
      <w:hyperlink r:id="rId2086"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14:paraId="69E237F4" w14:textId="77777777"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14:paraId="268977D7" w14:textId="77777777" w:rsidR="00C51368" w:rsidRDefault="00E43BD9">
      <w:pPr>
        <w:pStyle w:val="NormalWeb"/>
        <w:divId w:val="644165314"/>
        <w:rPr>
          <w:lang w:val="en-US"/>
        </w:rPr>
      </w:pPr>
      <w:r>
        <w:rPr>
          <w:lang w:val="en-US"/>
        </w:rPr>
        <w:t> </w:t>
      </w:r>
    </w:p>
    <w:p w14:paraId="02C731AD" w14:textId="77777777" w:rsidR="00C51368" w:rsidRDefault="00E43BD9">
      <w:pPr>
        <w:pStyle w:val="NormalWeb"/>
        <w:divId w:val="1860964616"/>
        <w:rPr>
          <w:lang w:val="en-US"/>
        </w:rPr>
      </w:pPr>
      <w:r>
        <w:rPr>
          <w:b/>
          <w:bCs/>
          <w:lang w:val="en-US"/>
        </w:rPr>
        <w:t>Constraints</w:t>
      </w:r>
    </w:p>
    <w:p w14:paraId="2EC960A9" w14:textId="77777777" w:rsidR="00C51368" w:rsidRDefault="00E43BD9">
      <w:pPr>
        <w:pStyle w:val="NormalWeb"/>
        <w:divId w:val="644165314"/>
        <w:rPr>
          <w:lang w:val="en-US"/>
        </w:rPr>
      </w:pPr>
      <w:r>
        <w:rPr>
          <w:lang w:val="en-US"/>
        </w:rPr>
        <w:lastRenderedPageBreak/>
        <w:t>Notes:</w:t>
      </w:r>
    </w:p>
    <w:p w14:paraId="7E8E10AE"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14:paraId="2B22D986"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14:paraId="72FFBC53"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7"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8" w:anchor="references" w:history="1">
        <w:r>
          <w:rPr>
            <w:rStyle w:val="Hyperlink"/>
            <w:rFonts w:eastAsia="Times New Roman"/>
            <w:lang w:val="en-US"/>
          </w:rPr>
          <w:t>Resolving References in Bundles</w:t>
        </w:r>
      </w:hyperlink>
    </w:p>
    <w:p w14:paraId="57E8A367" w14:textId="77777777"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14:paraId="12D18BF3" w14:textId="77777777"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9" w:anchor="identity" w:history="1">
        <w:r>
          <w:rPr>
            <w:rStyle w:val="Hyperlink"/>
            <w:rFonts w:eastAsia="Times New Roman"/>
            <w:lang w:val="en-US"/>
          </w:rPr>
          <w:t>implementation issues for further discussion</w:t>
        </w:r>
      </w:hyperlink>
      <w:r>
        <w:rPr>
          <w:rFonts w:eastAsia="Times New Roman"/>
          <w:lang w:val="en-US"/>
        </w:rPr>
        <w:t>)</w:t>
      </w:r>
    </w:p>
    <w:p w14:paraId="0BF2A17A"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0"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14:paraId="762981A2" w14:textId="77777777" w:rsidR="00C51368" w:rsidRDefault="00C51368">
      <w:pPr>
        <w:pStyle w:val="HTMLPreformatted"/>
        <w:numPr>
          <w:ilvl w:val="0"/>
          <w:numId w:val="251"/>
        </w:numPr>
        <w:tabs>
          <w:tab w:val="clear" w:pos="720"/>
        </w:tabs>
        <w:divId w:val="644165314"/>
        <w:rPr>
          <w:lang w:val="en-US"/>
        </w:rPr>
      </w:pPr>
    </w:p>
    <w:p w14:paraId="315F2C86" w14:textId="77777777"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14:paraId="2B3BD025" w14:textId="77777777" w:rsidR="00C51368" w:rsidRDefault="00E43BD9">
      <w:pPr>
        <w:pStyle w:val="HTMLPreformatted"/>
        <w:ind w:left="720"/>
        <w:divId w:val="644165314"/>
        <w:rPr>
          <w:lang w:val="en-US"/>
        </w:rPr>
      </w:pPr>
      <w:r>
        <w:rPr>
          <w:lang w:val="en-US"/>
        </w:rPr>
        <w:t xml:space="preserve">   </w:t>
      </w:r>
    </w:p>
    <w:p w14:paraId="30ACEF83" w14:textId="77777777"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14:paraId="756D46C9"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14:paraId="7C4170D2" w14:textId="77777777"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14:paraId="75922664" w14:textId="77777777" w:rsidR="00C51368" w:rsidRDefault="00E43BD9">
      <w:pPr>
        <w:pStyle w:val="NormalWeb"/>
        <w:divId w:val="1479759745"/>
        <w:rPr>
          <w:lang w:val="en-US"/>
        </w:rPr>
      </w:pPr>
      <w:r>
        <w:rPr>
          <w:lang w:val="en-US"/>
        </w:rPr>
        <w:t xml:space="preserve">A relative reference to the </w:t>
      </w:r>
      <w:hyperlink r:id="rId2091" w:history="1">
        <w:r>
          <w:rPr>
            <w:rStyle w:val="Hyperlink"/>
            <w:lang w:val="en-US"/>
          </w:rPr>
          <w:t>patient</w:t>
        </w:r>
      </w:hyperlink>
      <w:r>
        <w:rPr>
          <w:lang w:val="en-US"/>
        </w:rPr>
        <w:t xml:space="preserve"> "034AB16" in an element named "context" on a FHIR RESTful server:</w:t>
      </w:r>
    </w:p>
    <w:p w14:paraId="02D7BF25" w14:textId="77777777" w:rsidR="00C51368" w:rsidRDefault="00C51368">
      <w:pPr>
        <w:pStyle w:val="HTMLPreformatted"/>
        <w:divId w:val="1479759745"/>
        <w:rPr>
          <w:lang w:val="en-US"/>
        </w:rPr>
      </w:pPr>
    </w:p>
    <w:p w14:paraId="29CCA8D0" w14:textId="77777777" w:rsidR="00C51368" w:rsidRDefault="00E43BD9">
      <w:pPr>
        <w:pStyle w:val="HTMLPreformatted"/>
        <w:divId w:val="1479759745"/>
        <w:rPr>
          <w:lang w:val="en-US"/>
        </w:rPr>
      </w:pPr>
      <w:r>
        <w:rPr>
          <w:lang w:val="en-US"/>
        </w:rPr>
        <w:t xml:space="preserve">  &lt;context&gt;</w:t>
      </w:r>
    </w:p>
    <w:p w14:paraId="2B74FA26" w14:textId="77777777" w:rsidR="00C51368" w:rsidRDefault="00E43BD9">
      <w:pPr>
        <w:pStyle w:val="HTMLPreformatted"/>
        <w:divId w:val="1479759745"/>
        <w:rPr>
          <w:lang w:val="en-US"/>
        </w:rPr>
      </w:pPr>
      <w:r>
        <w:rPr>
          <w:lang w:val="en-US"/>
        </w:rPr>
        <w:t xml:space="preserve">    &lt;reference value="Patient/034AB16" /&gt;</w:t>
      </w:r>
    </w:p>
    <w:p w14:paraId="41AD5254" w14:textId="77777777" w:rsidR="00C51368" w:rsidRDefault="00E43BD9">
      <w:pPr>
        <w:pStyle w:val="HTMLPreformatted"/>
        <w:divId w:val="1479759745"/>
        <w:rPr>
          <w:lang w:val="en-US"/>
        </w:rPr>
      </w:pPr>
      <w:r>
        <w:rPr>
          <w:lang w:val="en-US"/>
        </w:rPr>
        <w:t xml:space="preserve">  &lt;/context&gt;</w:t>
      </w:r>
    </w:p>
    <w:p w14:paraId="313C4825" w14:textId="77777777" w:rsidR="00C51368" w:rsidRDefault="00E43BD9">
      <w:pPr>
        <w:pStyle w:val="NormalWeb"/>
        <w:divId w:val="1479759745"/>
        <w:rPr>
          <w:lang w:val="en-US"/>
        </w:rPr>
      </w:pPr>
      <w:r>
        <w:rPr>
          <w:lang w:val="en-US"/>
        </w:rPr>
        <w:t xml:space="preserve">An absolute reference to a </w:t>
      </w:r>
      <w:hyperlink r:id="rId2092" w:history="1">
        <w:r>
          <w:rPr>
            <w:rStyle w:val="Hyperlink"/>
            <w:lang w:val="en-US"/>
          </w:rPr>
          <w:t>Structure Definition</w:t>
        </w:r>
      </w:hyperlink>
      <w:r>
        <w:rPr>
          <w:lang w:val="en-US"/>
        </w:rPr>
        <w:t xml:space="preserve"> in an element named "profile":</w:t>
      </w:r>
    </w:p>
    <w:p w14:paraId="70A86EEF" w14:textId="77777777" w:rsidR="00C51368" w:rsidRDefault="00C51368">
      <w:pPr>
        <w:pStyle w:val="HTMLPreformatted"/>
        <w:divId w:val="1479759745"/>
        <w:rPr>
          <w:lang w:val="en-US"/>
        </w:rPr>
      </w:pPr>
    </w:p>
    <w:p w14:paraId="08B4A935" w14:textId="77777777" w:rsidR="00C51368" w:rsidRDefault="00E43BD9">
      <w:pPr>
        <w:pStyle w:val="HTMLPreformatted"/>
        <w:divId w:val="1479759745"/>
        <w:rPr>
          <w:lang w:val="en-US"/>
        </w:rPr>
      </w:pPr>
      <w:r>
        <w:rPr>
          <w:lang w:val="en-US"/>
        </w:rPr>
        <w:t xml:space="preserve">  &lt;profile&gt;</w:t>
      </w:r>
    </w:p>
    <w:p w14:paraId="15CC1CC4" w14:textId="77777777" w:rsidR="00C51368" w:rsidRDefault="00E43BD9">
      <w:pPr>
        <w:pStyle w:val="HTMLPreformatted"/>
        <w:divId w:val="1479759745"/>
        <w:rPr>
          <w:lang w:val="en-US"/>
        </w:rPr>
      </w:pPr>
      <w:r>
        <w:rPr>
          <w:lang w:val="en-US"/>
        </w:rPr>
        <w:t xml:space="preserve">    &lt;reference value="http://fhir.hl7.org/svc/StructureDefinition/c8973a22-2b5b-4e76-9c66-00639c99e61b" /&gt;</w:t>
      </w:r>
    </w:p>
    <w:p w14:paraId="52783BC2" w14:textId="77777777" w:rsidR="00C51368" w:rsidRDefault="00E43BD9">
      <w:pPr>
        <w:pStyle w:val="HTMLPreformatted"/>
        <w:divId w:val="1479759745"/>
        <w:rPr>
          <w:lang w:val="en-US"/>
        </w:rPr>
      </w:pPr>
      <w:r>
        <w:rPr>
          <w:lang w:val="en-US"/>
        </w:rPr>
        <w:t xml:space="preserve">  &lt;/profile&gt;</w:t>
      </w:r>
    </w:p>
    <w:p w14:paraId="69994FED" w14:textId="77777777"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14:paraId="399C17C2" w14:textId="77777777" w:rsidR="00C51368" w:rsidRDefault="00E43BD9">
      <w:pPr>
        <w:pStyle w:val="NormalWeb"/>
        <w:divId w:val="1479759745"/>
        <w:rPr>
          <w:lang w:val="en-US"/>
        </w:rPr>
      </w:pPr>
      <w:r>
        <w:rPr>
          <w:lang w:val="en-US"/>
        </w:rPr>
        <w:t xml:space="preserve">A short display text that provides a human-readable identification of the resource may be provided: </w:t>
      </w:r>
    </w:p>
    <w:p w14:paraId="34482D17" w14:textId="77777777" w:rsidR="00C51368" w:rsidRDefault="00C51368">
      <w:pPr>
        <w:pStyle w:val="HTMLPreformatted"/>
        <w:divId w:val="1479759745"/>
        <w:rPr>
          <w:lang w:val="en-US"/>
        </w:rPr>
      </w:pPr>
    </w:p>
    <w:p w14:paraId="4FF6AD5C" w14:textId="77777777" w:rsidR="00C51368" w:rsidRDefault="00E43BD9">
      <w:pPr>
        <w:pStyle w:val="HTMLPreformatted"/>
        <w:divId w:val="1479759745"/>
        <w:rPr>
          <w:lang w:val="en-US"/>
        </w:rPr>
      </w:pPr>
      <w:r>
        <w:rPr>
          <w:lang w:val="en-US"/>
        </w:rPr>
        <w:t xml:space="preserve">  &lt;custodian&gt;</w:t>
      </w:r>
    </w:p>
    <w:p w14:paraId="456592BD" w14:textId="77777777" w:rsidR="00C51368" w:rsidRDefault="00E43BD9">
      <w:pPr>
        <w:pStyle w:val="HTMLPreformatted"/>
        <w:divId w:val="1479759745"/>
        <w:rPr>
          <w:lang w:val="en-US"/>
        </w:rPr>
      </w:pPr>
      <w:r>
        <w:rPr>
          <w:lang w:val="en-US"/>
        </w:rPr>
        <w:t xml:space="preserve">    &lt;reference value="Organization/123" /&gt;</w:t>
      </w:r>
    </w:p>
    <w:p w14:paraId="64BB4136" w14:textId="77777777" w:rsidR="00C51368" w:rsidRDefault="00E43BD9">
      <w:pPr>
        <w:pStyle w:val="HTMLPreformatted"/>
        <w:divId w:val="1479759745"/>
        <w:rPr>
          <w:lang w:val="en-US"/>
        </w:rPr>
      </w:pPr>
      <w:r>
        <w:rPr>
          <w:lang w:val="en-US"/>
        </w:rPr>
        <w:t xml:space="preserve">    &lt;display value="HL7, Inc" /&gt;</w:t>
      </w:r>
    </w:p>
    <w:p w14:paraId="7EC1ABAD" w14:textId="77777777" w:rsidR="00C51368" w:rsidRDefault="00E43BD9">
      <w:pPr>
        <w:pStyle w:val="HTMLPreformatted"/>
        <w:divId w:val="1479759745"/>
        <w:rPr>
          <w:lang w:val="en-US"/>
        </w:rPr>
      </w:pPr>
      <w:r>
        <w:rPr>
          <w:lang w:val="en-US"/>
        </w:rPr>
        <w:t xml:space="preserve">  &lt;/custodian&gt;</w:t>
      </w:r>
    </w:p>
    <w:p w14:paraId="66E3FDBD" w14:textId="77777777" w:rsidR="00C51368" w:rsidRDefault="00E43BD9">
      <w:pPr>
        <w:pStyle w:val="NormalWeb"/>
        <w:divId w:val="1479759745"/>
        <w:rPr>
          <w:lang w:val="en-US"/>
        </w:rPr>
      </w:pPr>
      <w:r>
        <w:rPr>
          <w:lang w:val="en-US"/>
        </w:rPr>
        <w:t xml:space="preserve">This text can be used by a system that is unable to resolve the reference to an actual resource. </w:t>
      </w:r>
    </w:p>
    <w:p w14:paraId="538A1918" w14:textId="77777777" w:rsidR="00C51368" w:rsidRDefault="00E43BD9">
      <w:pPr>
        <w:pStyle w:val="NormalWeb"/>
        <w:divId w:val="644165314"/>
        <w:rPr>
          <w:lang w:val="en-US"/>
        </w:rPr>
      </w:pPr>
      <w:r>
        <w:rPr>
          <w:lang w:val="en-US"/>
        </w:rPr>
        <w:t>Note that some elements have the type "</w:t>
      </w:r>
      <w:hyperlink r:id="rId2093"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14:paraId="73F19AF6" w14:textId="77777777"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14:paraId="16D2C921" w14:textId="77777777"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14:paraId="2F7AB0E9" w14:textId="77777777" w:rsidR="00C51368" w:rsidRDefault="00E43BD9">
      <w:pPr>
        <w:pStyle w:val="NormalWeb"/>
        <w:divId w:val="644165314"/>
        <w:rPr>
          <w:lang w:val="en-US"/>
        </w:rPr>
      </w:pPr>
      <w:r>
        <w:rPr>
          <w:lang w:val="en-US"/>
        </w:rPr>
        <w:t xml:space="preserve">For example, consider a situation where an interface engine is creating a </w:t>
      </w:r>
      <w:hyperlink r:id="rId2094"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5" w:history="1">
        <w:r>
          <w:rPr>
            <w:rStyle w:val="Hyperlink"/>
            <w:lang w:val="en-US"/>
          </w:rPr>
          <w:t>Practitioner</w:t>
        </w:r>
      </w:hyperlink>
      <w:r>
        <w:rPr>
          <w:lang w:val="en-US"/>
        </w:rPr>
        <w:t xml:space="preserve"> resource - more than one practitioner might have the same name. </w:t>
      </w:r>
    </w:p>
    <w:p w14:paraId="10E19DC9" w14:textId="77777777"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14:paraId="3A6ED1E8" w14:textId="77777777" w:rsidR="00C51368" w:rsidRDefault="00E43BD9">
      <w:pPr>
        <w:pStyle w:val="NormalWeb"/>
        <w:divId w:val="34819490"/>
        <w:rPr>
          <w:lang w:val="en-US"/>
        </w:rPr>
      </w:pPr>
      <w:r>
        <w:rPr>
          <w:lang w:val="en-US"/>
        </w:rPr>
        <w:t xml:space="preserve">An example of a contained resource: </w:t>
      </w:r>
    </w:p>
    <w:p w14:paraId="4877795D" w14:textId="77777777" w:rsidR="00C51368" w:rsidRDefault="00E43BD9">
      <w:pPr>
        <w:pStyle w:val="HTMLPreformatted"/>
        <w:divId w:val="34819490"/>
        <w:rPr>
          <w:lang w:val="en-US"/>
        </w:rPr>
      </w:pPr>
      <w:r>
        <w:rPr>
          <w:lang w:val="en-US"/>
        </w:rPr>
        <w:t xml:space="preserve"> </w:t>
      </w:r>
    </w:p>
    <w:p w14:paraId="2A77B496" w14:textId="77777777" w:rsidR="00C51368" w:rsidRDefault="00E43BD9">
      <w:pPr>
        <w:pStyle w:val="HTMLPreformatted"/>
        <w:divId w:val="34819490"/>
        <w:rPr>
          <w:lang w:val="en-US"/>
        </w:rPr>
      </w:pPr>
      <w:r>
        <w:rPr>
          <w:lang w:val="en-US"/>
        </w:rPr>
        <w:t xml:space="preserve"> &lt;Composition xmlns="http://hl7.org/fhir"&gt;</w:t>
      </w:r>
    </w:p>
    <w:p w14:paraId="4D57A320" w14:textId="77777777" w:rsidR="00C51368" w:rsidRDefault="00E43BD9">
      <w:pPr>
        <w:pStyle w:val="HTMLPreformatted"/>
        <w:divId w:val="34819490"/>
        <w:rPr>
          <w:lang w:val="en-US"/>
        </w:rPr>
      </w:pPr>
      <w:r>
        <w:rPr>
          <w:lang w:val="en-US"/>
        </w:rPr>
        <w:t xml:space="preserve">  &lt;extension&gt;...&lt;/extension&gt;</w:t>
      </w:r>
    </w:p>
    <w:p w14:paraId="3619EB27" w14:textId="77777777" w:rsidR="00C51368" w:rsidRDefault="00E43BD9">
      <w:pPr>
        <w:pStyle w:val="HTMLPreformatted"/>
        <w:divId w:val="34819490"/>
        <w:rPr>
          <w:lang w:val="en-US"/>
        </w:rPr>
      </w:pPr>
      <w:r>
        <w:rPr>
          <w:lang w:val="en-US"/>
        </w:rPr>
        <w:t xml:space="preserve">  &lt;text&gt;...&lt;/text&gt;</w:t>
      </w:r>
    </w:p>
    <w:p w14:paraId="1B5EF98F" w14:textId="77777777" w:rsidR="00C51368" w:rsidRDefault="00E43BD9">
      <w:pPr>
        <w:pStyle w:val="HTMLPreformatted"/>
        <w:divId w:val="34819490"/>
        <w:rPr>
          <w:lang w:val="en-US"/>
        </w:rPr>
      </w:pPr>
      <w:r>
        <w:rPr>
          <w:lang w:val="en-US"/>
        </w:rPr>
        <w:t xml:space="preserve">  &lt;contained&gt;</w:t>
      </w:r>
    </w:p>
    <w:p w14:paraId="259893E1" w14:textId="77777777" w:rsidR="00C51368" w:rsidRDefault="00E43BD9">
      <w:pPr>
        <w:pStyle w:val="HTMLPreformatted"/>
        <w:divId w:val="34819490"/>
        <w:rPr>
          <w:lang w:val="en-US"/>
        </w:rPr>
      </w:pPr>
      <w:r>
        <w:rPr>
          <w:lang w:val="en-US"/>
        </w:rPr>
        <w:t xml:space="preserve">    &lt;Organization&gt;</w:t>
      </w:r>
    </w:p>
    <w:p w14:paraId="696DE9AA" w14:textId="77777777" w:rsidR="00C51368" w:rsidRDefault="00E43BD9">
      <w:pPr>
        <w:pStyle w:val="HTMLPreformatted"/>
        <w:divId w:val="34819490"/>
        <w:rPr>
          <w:lang w:val="en-US"/>
        </w:rPr>
      </w:pPr>
      <w:r>
        <w:rPr>
          <w:lang w:val="en-US"/>
        </w:rPr>
        <w:t xml:space="preserve">      &lt;id value="org1"/&gt;</w:t>
      </w:r>
    </w:p>
    <w:p w14:paraId="38AA112D" w14:textId="77777777" w:rsidR="00C51368" w:rsidRDefault="00E43BD9">
      <w:pPr>
        <w:pStyle w:val="HTMLPreformatted"/>
        <w:divId w:val="34819490"/>
        <w:rPr>
          <w:lang w:val="en-US"/>
        </w:rPr>
      </w:pPr>
      <w:r>
        <w:rPr>
          <w:lang w:val="en-US"/>
        </w:rPr>
        <w:t xml:space="preserve">      &lt;!-- whatever information is available --&gt;</w:t>
      </w:r>
    </w:p>
    <w:p w14:paraId="6F61ACD5" w14:textId="77777777" w:rsidR="00C51368" w:rsidRDefault="00E43BD9">
      <w:pPr>
        <w:pStyle w:val="HTMLPreformatted"/>
        <w:divId w:val="34819490"/>
        <w:rPr>
          <w:lang w:val="en-US"/>
        </w:rPr>
      </w:pPr>
      <w:r>
        <w:rPr>
          <w:lang w:val="en-US"/>
        </w:rPr>
        <w:t xml:space="preserve">    &lt;/Organization&gt;</w:t>
      </w:r>
    </w:p>
    <w:p w14:paraId="11305E25" w14:textId="77777777" w:rsidR="00C51368" w:rsidRDefault="00E43BD9">
      <w:pPr>
        <w:pStyle w:val="HTMLPreformatted"/>
        <w:divId w:val="34819490"/>
        <w:rPr>
          <w:lang w:val="en-US"/>
        </w:rPr>
      </w:pPr>
      <w:r>
        <w:rPr>
          <w:lang w:val="en-US"/>
        </w:rPr>
        <w:t xml:space="preserve">  &lt;/contained&gt;</w:t>
      </w:r>
    </w:p>
    <w:p w14:paraId="0798612D" w14:textId="77777777" w:rsidR="00C51368" w:rsidRDefault="00E43BD9">
      <w:pPr>
        <w:pStyle w:val="HTMLPreformatted"/>
        <w:divId w:val="34819490"/>
        <w:rPr>
          <w:lang w:val="en-US"/>
        </w:rPr>
      </w:pPr>
      <w:r>
        <w:rPr>
          <w:lang w:val="en-US"/>
        </w:rPr>
        <w:t xml:space="preserve">  &lt;information&gt;</w:t>
      </w:r>
    </w:p>
    <w:p w14:paraId="7BD4A382" w14:textId="77777777" w:rsidR="00C51368" w:rsidRDefault="00E43BD9">
      <w:pPr>
        <w:pStyle w:val="HTMLPreformatted"/>
        <w:divId w:val="34819490"/>
        <w:rPr>
          <w:lang w:val="en-US"/>
        </w:rPr>
      </w:pPr>
      <w:r>
        <w:rPr>
          <w:lang w:val="en-US"/>
        </w:rPr>
        <w:t xml:space="preserve">    &lt;!-- other attributes --&gt;</w:t>
      </w:r>
    </w:p>
    <w:p w14:paraId="279199DB" w14:textId="77777777" w:rsidR="00C51368" w:rsidRDefault="00E43BD9">
      <w:pPr>
        <w:pStyle w:val="HTMLPreformatted"/>
        <w:divId w:val="34819490"/>
        <w:rPr>
          <w:lang w:val="en-US"/>
        </w:rPr>
      </w:pPr>
      <w:r>
        <w:rPr>
          <w:lang w:val="en-US"/>
        </w:rPr>
        <w:t xml:space="preserve">    &lt;custodian&gt;</w:t>
      </w:r>
    </w:p>
    <w:p w14:paraId="17C82221" w14:textId="77777777" w:rsidR="00C51368" w:rsidRDefault="00E43BD9">
      <w:pPr>
        <w:pStyle w:val="HTMLPreformatted"/>
        <w:divId w:val="34819490"/>
        <w:rPr>
          <w:lang w:val="en-US"/>
        </w:rPr>
      </w:pPr>
      <w:r>
        <w:rPr>
          <w:lang w:val="en-US"/>
        </w:rPr>
        <w:t xml:space="preserve">      &lt;reference value="#org1" /&gt;</w:t>
      </w:r>
    </w:p>
    <w:p w14:paraId="73D20EF9" w14:textId="77777777" w:rsidR="00C51368" w:rsidRDefault="00E43BD9">
      <w:pPr>
        <w:pStyle w:val="HTMLPreformatted"/>
        <w:divId w:val="34819490"/>
        <w:rPr>
          <w:lang w:val="en-US"/>
        </w:rPr>
      </w:pPr>
      <w:r>
        <w:rPr>
          <w:lang w:val="en-US"/>
        </w:rPr>
        <w:lastRenderedPageBreak/>
        <w:t xml:space="preserve">    &lt;/custodian&gt;</w:t>
      </w:r>
    </w:p>
    <w:p w14:paraId="5C954F21" w14:textId="77777777" w:rsidR="00C51368" w:rsidRDefault="00E43BD9">
      <w:pPr>
        <w:pStyle w:val="HTMLPreformatted"/>
        <w:divId w:val="34819490"/>
        <w:rPr>
          <w:lang w:val="en-US"/>
        </w:rPr>
      </w:pPr>
      <w:r>
        <w:rPr>
          <w:lang w:val="en-US"/>
        </w:rPr>
        <w:t xml:space="preserve">    &lt;!-- other attributes --&gt;</w:t>
      </w:r>
    </w:p>
    <w:p w14:paraId="67099BBF" w14:textId="77777777" w:rsidR="00C51368" w:rsidRDefault="00E43BD9">
      <w:pPr>
        <w:pStyle w:val="HTMLPreformatted"/>
        <w:divId w:val="34819490"/>
        <w:rPr>
          <w:lang w:val="en-US"/>
        </w:rPr>
      </w:pPr>
      <w:r>
        <w:rPr>
          <w:lang w:val="en-US"/>
        </w:rPr>
        <w:t xml:space="preserve">  &lt;information&gt;</w:t>
      </w:r>
    </w:p>
    <w:p w14:paraId="76A8EAC4" w14:textId="77777777" w:rsidR="00C51368" w:rsidRDefault="00E43BD9">
      <w:pPr>
        <w:pStyle w:val="HTMLPreformatted"/>
        <w:divId w:val="34819490"/>
        <w:rPr>
          <w:lang w:val="en-US"/>
        </w:rPr>
      </w:pPr>
      <w:r>
        <w:rPr>
          <w:lang w:val="en-US"/>
        </w:rPr>
        <w:t xml:space="preserve"> &lt;/Composition&gt;</w:t>
      </w:r>
    </w:p>
    <w:p w14:paraId="49434F1F" w14:textId="77777777" w:rsidR="00C51368" w:rsidRDefault="00E43BD9">
      <w:pPr>
        <w:pStyle w:val="NormalWeb"/>
        <w:divId w:val="34819490"/>
        <w:rPr>
          <w:lang w:val="en-US"/>
        </w:rPr>
      </w:pPr>
      <w:r>
        <w:rPr>
          <w:lang w:val="en-US"/>
        </w:rPr>
        <w:t xml:space="preserve">The same example in JSON: </w:t>
      </w:r>
    </w:p>
    <w:p w14:paraId="363F4416" w14:textId="77777777" w:rsidR="00C51368" w:rsidRDefault="00C51368">
      <w:pPr>
        <w:pStyle w:val="HTMLPreformatted"/>
        <w:divId w:val="34819490"/>
        <w:rPr>
          <w:lang w:val="en-US"/>
        </w:rPr>
      </w:pPr>
    </w:p>
    <w:p w14:paraId="3423C214" w14:textId="77777777" w:rsidR="00C51368" w:rsidRDefault="00E43BD9">
      <w:pPr>
        <w:pStyle w:val="HTMLPreformatted"/>
        <w:divId w:val="34819490"/>
        <w:rPr>
          <w:lang w:val="en-US"/>
        </w:rPr>
      </w:pPr>
      <w:r>
        <w:rPr>
          <w:lang w:val="en-US"/>
        </w:rPr>
        <w:t>{ "resourceType" : "Composition",</w:t>
      </w:r>
    </w:p>
    <w:p w14:paraId="5AD95B0C" w14:textId="77777777" w:rsidR="00C51368" w:rsidRDefault="00E43BD9">
      <w:pPr>
        <w:pStyle w:val="HTMLPreformatted"/>
        <w:divId w:val="34819490"/>
        <w:rPr>
          <w:lang w:val="en-US"/>
        </w:rPr>
      </w:pPr>
      <w:r>
        <w:rPr>
          <w:lang w:val="en-US"/>
        </w:rPr>
        <w:t xml:space="preserve">  "extension" : { ... },</w:t>
      </w:r>
    </w:p>
    <w:p w14:paraId="5F86B6C5" w14:textId="77777777" w:rsidR="00C51368" w:rsidRDefault="00E43BD9">
      <w:pPr>
        <w:pStyle w:val="HTMLPreformatted"/>
        <w:divId w:val="34819490"/>
        <w:rPr>
          <w:lang w:val="en-US"/>
        </w:rPr>
      </w:pPr>
      <w:r>
        <w:rPr>
          <w:lang w:val="en-US"/>
        </w:rPr>
        <w:t xml:space="preserve">  "text" : { .. },</w:t>
      </w:r>
    </w:p>
    <w:p w14:paraId="4E1E947C" w14:textId="77777777" w:rsidR="00C51368" w:rsidRDefault="00E43BD9">
      <w:pPr>
        <w:pStyle w:val="HTMLPreformatted"/>
        <w:divId w:val="34819490"/>
        <w:rPr>
          <w:lang w:val="en-US"/>
        </w:rPr>
      </w:pPr>
      <w:r>
        <w:rPr>
          <w:lang w:val="en-US"/>
        </w:rPr>
        <w:t xml:space="preserve">  "contained: [</w:t>
      </w:r>
    </w:p>
    <w:p w14:paraId="063328A0" w14:textId="77777777" w:rsidR="00C51368" w:rsidRDefault="00E43BD9">
      <w:pPr>
        <w:pStyle w:val="HTMLPreformatted"/>
        <w:divId w:val="34819490"/>
        <w:rPr>
          <w:lang w:val="en-US"/>
        </w:rPr>
      </w:pPr>
      <w:r>
        <w:rPr>
          <w:lang w:val="en-US"/>
        </w:rPr>
        <w:t xml:space="preserve">    {</w:t>
      </w:r>
    </w:p>
    <w:p w14:paraId="73AA31DA" w14:textId="77777777" w:rsidR="00C51368" w:rsidRDefault="00E43BD9">
      <w:pPr>
        <w:pStyle w:val="HTMLPreformatted"/>
        <w:divId w:val="34819490"/>
        <w:rPr>
          <w:lang w:val="en-US"/>
        </w:rPr>
      </w:pPr>
      <w:r>
        <w:rPr>
          <w:lang w:val="en-US"/>
        </w:rPr>
        <w:t xml:space="preserve">      "resourceType" : "Organization",</w:t>
      </w:r>
    </w:p>
    <w:p w14:paraId="63476D15" w14:textId="77777777" w:rsidR="00C51368" w:rsidRDefault="00E43BD9">
      <w:pPr>
        <w:pStyle w:val="HTMLPreformatted"/>
        <w:divId w:val="34819490"/>
        <w:rPr>
          <w:lang w:val="en-US"/>
        </w:rPr>
      </w:pPr>
      <w:r>
        <w:rPr>
          <w:lang w:val="en-US"/>
        </w:rPr>
        <w:t xml:space="preserve">      "id" : "org1",</w:t>
      </w:r>
    </w:p>
    <w:p w14:paraId="4630A641" w14:textId="77777777" w:rsidR="00C51368" w:rsidRDefault="00E43BD9">
      <w:pPr>
        <w:pStyle w:val="HTMLPreformatted"/>
        <w:divId w:val="34819490"/>
        <w:rPr>
          <w:lang w:val="en-US"/>
        </w:rPr>
      </w:pPr>
      <w:r>
        <w:rPr>
          <w:lang w:val="en-US"/>
        </w:rPr>
        <w:t xml:space="preserve">      .. whatever information is available ...</w:t>
      </w:r>
    </w:p>
    <w:p w14:paraId="5366ED78" w14:textId="77777777" w:rsidR="00C51368" w:rsidRDefault="00E43BD9">
      <w:pPr>
        <w:pStyle w:val="HTMLPreformatted"/>
        <w:divId w:val="34819490"/>
        <w:rPr>
          <w:lang w:val="en-US"/>
        </w:rPr>
      </w:pPr>
      <w:r>
        <w:rPr>
          <w:lang w:val="en-US"/>
        </w:rPr>
        <w:tab/>
        <w:t>}  ]</w:t>
      </w:r>
    </w:p>
    <w:p w14:paraId="2EB0F6FA" w14:textId="77777777" w:rsidR="00C51368" w:rsidRDefault="00E43BD9">
      <w:pPr>
        <w:pStyle w:val="HTMLPreformatted"/>
        <w:divId w:val="34819490"/>
        <w:rPr>
          <w:lang w:val="en-US"/>
        </w:rPr>
      </w:pPr>
      <w:r>
        <w:rPr>
          <w:lang w:val="en-US"/>
        </w:rPr>
        <w:t xml:space="preserve">  "information: {</w:t>
      </w:r>
    </w:p>
    <w:p w14:paraId="55FF9B40" w14:textId="77777777" w:rsidR="00C51368" w:rsidRDefault="00E43BD9">
      <w:pPr>
        <w:pStyle w:val="HTMLPreformatted"/>
        <w:divId w:val="34819490"/>
        <w:rPr>
          <w:lang w:val="en-US"/>
        </w:rPr>
      </w:pPr>
      <w:r>
        <w:rPr>
          <w:lang w:val="en-US"/>
        </w:rPr>
        <w:t xml:space="preserve">    ... other attributes ...</w:t>
      </w:r>
    </w:p>
    <w:p w14:paraId="49F3DC90" w14:textId="77777777" w:rsidR="00C51368" w:rsidRDefault="00E43BD9">
      <w:pPr>
        <w:pStyle w:val="HTMLPreformatted"/>
        <w:divId w:val="34819490"/>
        <w:rPr>
          <w:lang w:val="en-US"/>
        </w:rPr>
      </w:pPr>
      <w:r>
        <w:rPr>
          <w:lang w:val="en-US"/>
        </w:rPr>
        <w:t xml:space="preserve">    "custodian" : {</w:t>
      </w:r>
    </w:p>
    <w:p w14:paraId="2B6152E3" w14:textId="77777777" w:rsidR="00C51368" w:rsidRDefault="00E43BD9">
      <w:pPr>
        <w:pStyle w:val="HTMLPreformatted"/>
        <w:divId w:val="34819490"/>
        <w:rPr>
          <w:lang w:val="en-US"/>
        </w:rPr>
      </w:pPr>
      <w:r>
        <w:rPr>
          <w:lang w:val="en-US"/>
        </w:rPr>
        <w:t xml:space="preserve">      "reference" : "#org1"</w:t>
      </w:r>
    </w:p>
    <w:p w14:paraId="4FB58862" w14:textId="77777777" w:rsidR="00C51368" w:rsidRDefault="00E43BD9">
      <w:pPr>
        <w:pStyle w:val="HTMLPreformatted"/>
        <w:divId w:val="34819490"/>
        <w:rPr>
          <w:lang w:val="en-US"/>
        </w:rPr>
      </w:pPr>
      <w:r>
        <w:rPr>
          <w:lang w:val="en-US"/>
        </w:rPr>
        <w:tab/>
        <w:t>}</w:t>
      </w:r>
    </w:p>
    <w:p w14:paraId="023E011B" w14:textId="77777777" w:rsidR="00C51368" w:rsidRDefault="00E43BD9">
      <w:pPr>
        <w:pStyle w:val="HTMLPreformatted"/>
        <w:divId w:val="34819490"/>
        <w:rPr>
          <w:lang w:val="en-US"/>
        </w:rPr>
      </w:pPr>
      <w:r>
        <w:rPr>
          <w:lang w:val="en-US"/>
        </w:rPr>
        <w:t xml:space="preserve">    ... other attributes ...</w:t>
      </w:r>
    </w:p>
    <w:p w14:paraId="1FBD12B2" w14:textId="77777777" w:rsidR="00C51368" w:rsidRDefault="00E43BD9">
      <w:pPr>
        <w:pStyle w:val="HTMLPreformatted"/>
        <w:divId w:val="34819490"/>
        <w:rPr>
          <w:lang w:val="en-US"/>
        </w:rPr>
      </w:pPr>
      <w:r>
        <w:rPr>
          <w:lang w:val="en-US"/>
        </w:rPr>
        <w:t xml:space="preserve">  }</w:t>
      </w:r>
    </w:p>
    <w:p w14:paraId="3382FEC0" w14:textId="77777777" w:rsidR="00C51368" w:rsidRDefault="00E43BD9">
      <w:pPr>
        <w:pStyle w:val="HTMLPreformatted"/>
        <w:divId w:val="34819490"/>
        <w:rPr>
          <w:lang w:val="en-US"/>
        </w:rPr>
      </w:pPr>
      <w:r>
        <w:rPr>
          <w:lang w:val="en-US"/>
        </w:rPr>
        <w:t>}</w:t>
      </w:r>
    </w:p>
    <w:p w14:paraId="4373CC30" w14:textId="77777777"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14:paraId="4C6D2F5E" w14:textId="77777777" w:rsidR="00C51368" w:rsidRDefault="00C51368">
      <w:pPr>
        <w:pStyle w:val="HTMLPreformatted"/>
        <w:divId w:val="1277257130"/>
        <w:rPr>
          <w:lang w:val="en-US"/>
        </w:rPr>
      </w:pPr>
    </w:p>
    <w:p w14:paraId="13BF1280" w14:textId="77777777"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14:paraId="24357AD0" w14:textId="77777777" w:rsidR="00C51368" w:rsidRDefault="00E43BD9">
      <w:pPr>
        <w:pStyle w:val="NormalWeb"/>
        <w:divId w:val="644165314"/>
        <w:rPr>
          <w:lang w:val="en-US"/>
        </w:rPr>
      </w:pPr>
      <w:r>
        <w:rPr>
          <w:lang w:val="en-US"/>
        </w:rPr>
        <w:t xml:space="preserve">Some notes about use and interpretation of contained resources: </w:t>
      </w:r>
    </w:p>
    <w:p w14:paraId="32B54DE3"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14:paraId="7079CC83"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14:paraId="0BA7AFA2"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14:paraId="3B099F03"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14:paraId="7B2602AA" w14:textId="77777777"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14:paraId="7C412605" w14:textId="77777777"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14:paraId="6A5C8E2B" w14:textId="77777777"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14:paraId="7BC6E74D" w14:textId="77777777"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14:paraId="18A47374" w14:textId="77777777" w:rsidR="00C51368" w:rsidRDefault="00E43BD9">
      <w:pPr>
        <w:pStyle w:val="NormalWeb"/>
        <w:divId w:val="792797087"/>
        <w:rPr>
          <w:lang w:val="en-US"/>
        </w:rPr>
      </w:pPr>
      <w:r>
        <w:rPr>
          <w:lang w:val="en-US"/>
        </w:rPr>
        <w:t xml:space="preserve">Feedback is welcome </w:t>
      </w:r>
      <w:hyperlink r:id="rId2096" w:history="1">
        <w:r>
          <w:rPr>
            <w:rStyle w:val="Hyperlink"/>
            <w:lang w:val="en-US"/>
          </w:rPr>
          <w:t>here</w:t>
        </w:r>
      </w:hyperlink>
      <w:r>
        <w:rPr>
          <w:lang w:val="en-US"/>
        </w:rPr>
        <w:t xml:space="preserve">. </w:t>
      </w:r>
    </w:p>
    <w:p w14:paraId="77EDF3FE" w14:textId="77777777" w:rsidR="00C51368" w:rsidRDefault="00E43BD9">
      <w:pPr>
        <w:pStyle w:val="Heading1"/>
        <w:divId w:val="990249517"/>
        <w:rPr>
          <w:rFonts w:eastAsia="Times New Roman"/>
          <w:noProof/>
          <w:lang w:val="en-US"/>
        </w:rPr>
      </w:pPr>
      <w:r>
        <w:rPr>
          <w:rFonts w:eastAsia="Times New Roman"/>
          <w:noProof/>
          <w:lang w:val="en-US"/>
        </w:rPr>
        <w:t>resource-definitions.html</w:t>
      </w:r>
    </w:p>
    <w:p w14:paraId="7EB642B8" w14:textId="77777777" w:rsidR="00C51368" w:rsidRDefault="00E43BD9">
      <w:pPr>
        <w:pStyle w:val="Heading2"/>
        <w:divId w:val="1667702789"/>
        <w:rPr>
          <w:rFonts w:eastAsia="Times New Roman"/>
          <w:lang w:val="en-US"/>
        </w:rPr>
      </w:pPr>
      <w:r>
        <w:rPr>
          <w:rFonts w:eastAsia="Times New Roman"/>
          <w:lang w:val="en-US"/>
        </w:rPr>
        <w:t>Resource Definitions - Detailed Descriptions</w:t>
      </w:r>
    </w:p>
    <w:p w14:paraId="312A78F7" w14:textId="77777777" w:rsidR="00C51368" w:rsidRDefault="00E43BD9">
      <w:pPr>
        <w:pStyle w:val="Heading3"/>
        <w:divId w:val="1667702789"/>
        <w:rPr>
          <w:rFonts w:eastAsia="Times New Roman"/>
          <w:lang w:val="en-US"/>
        </w:rPr>
      </w:pPr>
      <w:r>
        <w:rPr>
          <w:rFonts w:eastAsia="Times New Roman"/>
          <w:lang w:val="en-US"/>
        </w:rPr>
        <w:t>Resource</w:t>
      </w:r>
    </w:p>
    <w:p w14:paraId="456F79C4" w14:textId="77777777" w:rsidR="00C51368" w:rsidRDefault="00E43BD9">
      <w:pPr>
        <w:pStyle w:val="Heading3"/>
        <w:divId w:val="1667702789"/>
        <w:rPr>
          <w:rFonts w:eastAsia="Times New Roman"/>
          <w:lang w:val="en-US"/>
        </w:rPr>
      </w:pPr>
      <w:r>
        <w:rPr>
          <w:rFonts w:eastAsia="Times New Roman"/>
          <w:lang w:val="en-US"/>
        </w:rPr>
        <w:t>Reference</w:t>
      </w:r>
    </w:p>
    <w:p w14:paraId="609F2C78" w14:textId="77777777" w:rsidR="00C51368" w:rsidRDefault="00E43BD9">
      <w:pPr>
        <w:pStyle w:val="Heading1"/>
        <w:divId w:val="990249517"/>
        <w:rPr>
          <w:rFonts w:eastAsia="Times New Roman"/>
          <w:noProof/>
          <w:lang w:val="en-US"/>
        </w:rPr>
      </w:pPr>
      <w:r>
        <w:rPr>
          <w:rFonts w:eastAsia="Times New Roman"/>
          <w:noProof/>
          <w:lang w:val="en-US"/>
        </w:rPr>
        <w:t>resourceguide.html</w:t>
      </w:r>
    </w:p>
    <w:p w14:paraId="5579D062" w14:textId="77777777"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14:paraId="5CA02C27" w14:textId="77777777">
        <w:trPr>
          <w:divId w:val="246420894"/>
          <w:tblCellSpacing w:w="15" w:type="dxa"/>
        </w:trPr>
        <w:tc>
          <w:tcPr>
            <w:tcW w:w="0" w:type="auto"/>
            <w:vAlign w:val="center"/>
            <w:hideMark/>
          </w:tcPr>
          <w:p w14:paraId="3D3C22CF" w14:textId="77777777" w:rsidR="00C51368" w:rsidRDefault="00E43BD9">
            <w:pPr>
              <w:rPr>
                <w:rFonts w:eastAsia="Times New Roman"/>
              </w:rPr>
            </w:pPr>
            <w:r>
              <w:rPr>
                <w:rFonts w:eastAsia="Times New Roman"/>
              </w:rPr>
              <w:t>Work Group</w:t>
            </w:r>
          </w:p>
        </w:tc>
        <w:tc>
          <w:tcPr>
            <w:tcW w:w="0" w:type="auto"/>
            <w:vAlign w:val="center"/>
            <w:hideMark/>
          </w:tcPr>
          <w:p w14:paraId="4710258F" w14:textId="77777777" w:rsidR="00C51368" w:rsidRDefault="001708AB">
            <w:pPr>
              <w:rPr>
                <w:rFonts w:eastAsia="Times New Roman"/>
              </w:rPr>
            </w:pPr>
            <w:hyperlink r:id="rId20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17DA7EE" w14:textId="77777777" w:rsidR="00C51368" w:rsidRDefault="001708AB">
            <w:pPr>
              <w:rPr>
                <w:rFonts w:eastAsia="Times New Roman"/>
              </w:rPr>
            </w:pPr>
            <w:hyperlink r:id="rId2098" w:anchor="status" w:history="1">
              <w:r w:rsidR="00E43BD9">
                <w:rPr>
                  <w:rStyle w:val="Hyperlink"/>
                  <w:rFonts w:eastAsia="Times New Roman"/>
                </w:rPr>
                <w:t>Ballot Status</w:t>
              </w:r>
            </w:hyperlink>
            <w:r w:rsidR="00E43BD9">
              <w:rPr>
                <w:rFonts w:eastAsia="Times New Roman"/>
              </w:rPr>
              <w:t xml:space="preserve">: </w:t>
            </w:r>
            <w:hyperlink r:id="rId2099" w:anchor="pubs" w:history="1">
              <w:r w:rsidR="00E43BD9">
                <w:rPr>
                  <w:rStyle w:val="Hyperlink"/>
                  <w:rFonts w:eastAsia="Times New Roman"/>
                </w:rPr>
                <w:t>Draft</w:t>
              </w:r>
            </w:hyperlink>
          </w:p>
        </w:tc>
      </w:tr>
    </w:tbl>
    <w:p w14:paraId="07CAB414" w14:textId="77777777"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14:paraId="066B29ED" w14:textId="77777777" w:rsidR="00C51368" w:rsidRDefault="00E43BD9">
      <w:pPr>
        <w:pStyle w:val="NormalWeb"/>
        <w:divId w:val="246420894"/>
        <w:rPr>
          <w:lang w:val="en-US"/>
        </w:rPr>
      </w:pPr>
      <w:r>
        <w:rPr>
          <w:lang w:val="en-US"/>
        </w:rPr>
        <w:t xml:space="preserve">The resources are classified into 6 sections: </w:t>
      </w:r>
    </w:p>
    <w:p w14:paraId="58342796" w14:textId="77777777" w:rsidR="00C51368" w:rsidRDefault="001708AB">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14:paraId="63DF9210" w14:textId="77777777" w:rsidR="00C51368" w:rsidRDefault="001708AB">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14:paraId="12F35139" w14:textId="77777777" w:rsidR="00C51368" w:rsidRDefault="001708AB">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14:paraId="1B7FB048" w14:textId="77777777" w:rsidR="00C51368" w:rsidRDefault="001708AB">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14:paraId="0C9A72F5" w14:textId="77777777" w:rsidR="00C51368" w:rsidRDefault="001708AB">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14:paraId="1C38C858" w14:textId="77777777" w:rsidR="00C51368" w:rsidRDefault="001708AB">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14:paraId="496A994E" w14:textId="77777777"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14:paraId="19882E2A" w14:textId="77777777"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14:paraId="1EC91F3D" w14:textId="77777777">
        <w:trPr>
          <w:divId w:val="246420894"/>
          <w:tblCellSpacing w:w="15" w:type="dxa"/>
        </w:trPr>
        <w:tc>
          <w:tcPr>
            <w:tcW w:w="0" w:type="auto"/>
            <w:vAlign w:val="center"/>
            <w:hideMark/>
          </w:tcPr>
          <w:p w14:paraId="185FB928" w14:textId="77777777" w:rsidR="00C51368" w:rsidRDefault="00E43BD9">
            <w:pPr>
              <w:rPr>
                <w:rFonts w:eastAsia="Times New Roman"/>
              </w:rPr>
            </w:pPr>
            <w:r>
              <w:rPr>
                <w:rFonts w:eastAsia="Times New Roman"/>
                <w:b/>
                <w:bCs/>
              </w:rPr>
              <w:t>Concept</w:t>
            </w:r>
          </w:p>
        </w:tc>
        <w:tc>
          <w:tcPr>
            <w:tcW w:w="0" w:type="auto"/>
            <w:vAlign w:val="center"/>
            <w:hideMark/>
          </w:tcPr>
          <w:p w14:paraId="2B4EFA57" w14:textId="77777777" w:rsidR="00C51368" w:rsidRDefault="00E43BD9">
            <w:pPr>
              <w:rPr>
                <w:rFonts w:eastAsia="Times New Roman"/>
              </w:rPr>
            </w:pPr>
            <w:r>
              <w:rPr>
                <w:rFonts w:eastAsia="Times New Roman"/>
                <w:b/>
                <w:bCs/>
              </w:rPr>
              <w:t>Example</w:t>
            </w:r>
          </w:p>
        </w:tc>
        <w:tc>
          <w:tcPr>
            <w:tcW w:w="0" w:type="auto"/>
            <w:vAlign w:val="center"/>
            <w:hideMark/>
          </w:tcPr>
          <w:p w14:paraId="0FE6A809" w14:textId="77777777" w:rsidR="00C51368" w:rsidRDefault="00E43BD9">
            <w:pPr>
              <w:rPr>
                <w:rFonts w:eastAsia="Times New Roman"/>
              </w:rPr>
            </w:pPr>
            <w:r>
              <w:rPr>
                <w:rFonts w:eastAsia="Times New Roman"/>
                <w:b/>
                <w:bCs/>
              </w:rPr>
              <w:t>Where to find</w:t>
            </w:r>
          </w:p>
        </w:tc>
      </w:tr>
      <w:tr w:rsidR="00C51368" w14:paraId="7A09C287" w14:textId="77777777">
        <w:trPr>
          <w:divId w:val="246420894"/>
          <w:tblCellSpacing w:w="15" w:type="dxa"/>
        </w:trPr>
        <w:tc>
          <w:tcPr>
            <w:tcW w:w="0" w:type="auto"/>
            <w:gridSpan w:val="3"/>
            <w:vAlign w:val="center"/>
            <w:hideMark/>
          </w:tcPr>
          <w:p w14:paraId="24C022F4" w14:textId="77777777" w:rsidR="00C51368" w:rsidRDefault="00E43BD9">
            <w:pPr>
              <w:rPr>
                <w:rFonts w:eastAsia="Times New Roman"/>
              </w:rPr>
            </w:pPr>
            <w:r>
              <w:rPr>
                <w:rFonts w:eastAsia="Times New Roman"/>
                <w:b/>
                <w:bCs/>
              </w:rPr>
              <w:t>Clinical Findings</w:t>
            </w:r>
          </w:p>
        </w:tc>
      </w:tr>
      <w:tr w:rsidR="00C51368" w14:paraId="58E55485" w14:textId="77777777">
        <w:trPr>
          <w:divId w:val="246420894"/>
          <w:tblCellSpacing w:w="15" w:type="dxa"/>
        </w:trPr>
        <w:tc>
          <w:tcPr>
            <w:tcW w:w="0" w:type="auto"/>
            <w:vAlign w:val="center"/>
            <w:hideMark/>
          </w:tcPr>
          <w:p w14:paraId="6378B7B7" w14:textId="77777777" w:rsidR="00C51368" w:rsidRDefault="00E43BD9">
            <w:pPr>
              <w:rPr>
                <w:rFonts w:eastAsia="Times New Roman"/>
              </w:rPr>
            </w:pPr>
            <w:r>
              <w:rPr>
                <w:rFonts w:eastAsia="Times New Roman"/>
              </w:rPr>
              <w:t>Laboratory Results</w:t>
            </w:r>
          </w:p>
        </w:tc>
        <w:tc>
          <w:tcPr>
            <w:tcW w:w="0" w:type="auto"/>
            <w:vAlign w:val="center"/>
            <w:hideMark/>
          </w:tcPr>
          <w:p w14:paraId="292CDF4B" w14:textId="77777777" w:rsidR="00C51368" w:rsidRDefault="00E43BD9">
            <w:pPr>
              <w:rPr>
                <w:rFonts w:eastAsia="Times New Roman"/>
              </w:rPr>
            </w:pPr>
            <w:r>
              <w:rPr>
                <w:rFonts w:eastAsia="Times New Roman"/>
              </w:rPr>
              <w:t>Blood panels such as CBC with Differential, Liver Panel, etc)</w:t>
            </w:r>
          </w:p>
        </w:tc>
        <w:tc>
          <w:tcPr>
            <w:tcW w:w="0" w:type="auto"/>
            <w:vAlign w:val="center"/>
            <w:hideMark/>
          </w:tcPr>
          <w:p w14:paraId="397F04BB" w14:textId="77777777" w:rsidR="00C51368" w:rsidRDefault="001708AB">
            <w:pPr>
              <w:rPr>
                <w:rFonts w:eastAsia="Times New Roman"/>
              </w:rPr>
            </w:pPr>
            <w:hyperlink r:id="rId2100" w:history="1">
              <w:r w:rsidR="00E43BD9">
                <w:rPr>
                  <w:rStyle w:val="Hyperlink"/>
                  <w:rFonts w:eastAsia="Times New Roman"/>
                </w:rPr>
                <w:t>DiagnosticReport</w:t>
              </w:r>
            </w:hyperlink>
            <w:r w:rsidR="00E43BD9">
              <w:rPr>
                <w:rFonts w:eastAsia="Times New Roman"/>
              </w:rPr>
              <w:t xml:space="preserve"> with </w:t>
            </w:r>
            <w:hyperlink r:id="rId2101" w:history="1">
              <w:r w:rsidR="00E43BD9">
                <w:rPr>
                  <w:rStyle w:val="Hyperlink"/>
                  <w:rFonts w:eastAsia="Times New Roman"/>
                </w:rPr>
                <w:t>Observations</w:t>
              </w:r>
            </w:hyperlink>
          </w:p>
        </w:tc>
      </w:tr>
      <w:tr w:rsidR="00C51368" w14:paraId="264DA6E9" w14:textId="77777777">
        <w:trPr>
          <w:divId w:val="246420894"/>
          <w:tblCellSpacing w:w="15" w:type="dxa"/>
        </w:trPr>
        <w:tc>
          <w:tcPr>
            <w:tcW w:w="0" w:type="auto"/>
            <w:vAlign w:val="center"/>
            <w:hideMark/>
          </w:tcPr>
          <w:p w14:paraId="70E8634E" w14:textId="77777777" w:rsidR="00C51368" w:rsidRDefault="00E43BD9">
            <w:pPr>
              <w:rPr>
                <w:rFonts w:eastAsia="Times New Roman"/>
              </w:rPr>
            </w:pPr>
            <w:r>
              <w:rPr>
                <w:rFonts w:eastAsia="Times New Roman"/>
              </w:rPr>
              <w:t>Imaging Study Findings</w:t>
            </w:r>
          </w:p>
        </w:tc>
        <w:tc>
          <w:tcPr>
            <w:tcW w:w="0" w:type="auto"/>
            <w:vAlign w:val="center"/>
            <w:hideMark/>
          </w:tcPr>
          <w:p w14:paraId="1E36A43E" w14:textId="77777777" w:rsidR="00C51368" w:rsidRDefault="00E43BD9">
            <w:pPr>
              <w:rPr>
                <w:rFonts w:eastAsia="Times New Roman"/>
              </w:rPr>
            </w:pPr>
            <w:r>
              <w:rPr>
                <w:rFonts w:eastAsia="Times New Roman"/>
              </w:rPr>
              <w:t>CT Scans, MRI, Plain Radiographs, Ultrasounds)</w:t>
            </w:r>
          </w:p>
        </w:tc>
        <w:tc>
          <w:tcPr>
            <w:tcW w:w="0" w:type="auto"/>
            <w:vAlign w:val="center"/>
            <w:hideMark/>
          </w:tcPr>
          <w:p w14:paraId="3147B092" w14:textId="77777777" w:rsidR="00C51368" w:rsidRDefault="001708AB">
            <w:pPr>
              <w:rPr>
                <w:rFonts w:eastAsia="Times New Roman"/>
              </w:rPr>
            </w:pPr>
            <w:hyperlink r:id="rId2102" w:history="1">
              <w:r w:rsidR="00E43BD9">
                <w:rPr>
                  <w:rStyle w:val="Hyperlink"/>
                  <w:rFonts w:eastAsia="Times New Roman"/>
                </w:rPr>
                <w:t>DiagnosticReport</w:t>
              </w:r>
            </w:hyperlink>
            <w:r w:rsidR="00E43BD9">
              <w:rPr>
                <w:rFonts w:eastAsia="Times New Roman"/>
              </w:rPr>
              <w:t xml:space="preserve"> (some with </w:t>
            </w:r>
            <w:hyperlink r:id="rId2103" w:history="1">
              <w:r w:rsidR="00E43BD9">
                <w:rPr>
                  <w:rStyle w:val="Hyperlink"/>
                  <w:rFonts w:eastAsia="Times New Roman"/>
                </w:rPr>
                <w:t>Observations</w:t>
              </w:r>
            </w:hyperlink>
            <w:r w:rsidR="00E43BD9">
              <w:rPr>
                <w:rFonts w:eastAsia="Times New Roman"/>
              </w:rPr>
              <w:t>)</w:t>
            </w:r>
          </w:p>
        </w:tc>
      </w:tr>
      <w:tr w:rsidR="00C51368" w14:paraId="2AD0C0D6" w14:textId="77777777">
        <w:trPr>
          <w:divId w:val="246420894"/>
          <w:tblCellSpacing w:w="15" w:type="dxa"/>
        </w:trPr>
        <w:tc>
          <w:tcPr>
            <w:tcW w:w="0" w:type="auto"/>
            <w:vAlign w:val="center"/>
            <w:hideMark/>
          </w:tcPr>
          <w:p w14:paraId="0C08F245" w14:textId="77777777" w:rsidR="00C51368" w:rsidRDefault="00E43BD9">
            <w:pPr>
              <w:rPr>
                <w:rFonts w:eastAsia="Times New Roman"/>
              </w:rPr>
            </w:pPr>
            <w:r>
              <w:rPr>
                <w:rFonts w:eastAsia="Times New Roman"/>
              </w:rPr>
              <w:t>Diagnostic Test Results</w:t>
            </w:r>
          </w:p>
        </w:tc>
        <w:tc>
          <w:tcPr>
            <w:tcW w:w="0" w:type="auto"/>
            <w:vAlign w:val="center"/>
            <w:hideMark/>
          </w:tcPr>
          <w:p w14:paraId="4E42E854" w14:textId="77777777" w:rsidR="00C51368" w:rsidRDefault="00E43BD9">
            <w:pPr>
              <w:rPr>
                <w:rFonts w:eastAsia="Times New Roman"/>
              </w:rPr>
            </w:pPr>
            <w:r>
              <w:rPr>
                <w:rFonts w:eastAsia="Times New Roman"/>
              </w:rPr>
              <w:t>EKG, pulmonary function test, EEG)</w:t>
            </w:r>
          </w:p>
        </w:tc>
        <w:tc>
          <w:tcPr>
            <w:tcW w:w="0" w:type="auto"/>
            <w:vAlign w:val="center"/>
            <w:hideMark/>
          </w:tcPr>
          <w:p w14:paraId="77D7BF3F" w14:textId="77777777" w:rsidR="00C51368" w:rsidRDefault="001708AB">
            <w:pPr>
              <w:rPr>
                <w:rFonts w:eastAsia="Times New Roman"/>
              </w:rPr>
            </w:pPr>
            <w:hyperlink r:id="rId2104" w:history="1">
              <w:r w:rsidR="00E43BD9">
                <w:rPr>
                  <w:rStyle w:val="Hyperlink"/>
                  <w:rFonts w:eastAsia="Times New Roman"/>
                </w:rPr>
                <w:t>Observations</w:t>
              </w:r>
            </w:hyperlink>
            <w:r w:rsidR="00E43BD9">
              <w:rPr>
                <w:rFonts w:eastAsia="Times New Roman"/>
              </w:rPr>
              <w:t xml:space="preserve"> (and maybe a </w:t>
            </w:r>
            <w:hyperlink r:id="rId2105" w:history="1">
              <w:r w:rsidR="00E43BD9">
                <w:rPr>
                  <w:rStyle w:val="Hyperlink"/>
                  <w:rFonts w:eastAsia="Times New Roman"/>
                </w:rPr>
                <w:t>DiagnosticReport</w:t>
              </w:r>
            </w:hyperlink>
            <w:r w:rsidR="00E43BD9">
              <w:rPr>
                <w:rFonts w:eastAsia="Times New Roman"/>
              </w:rPr>
              <w:t>)</w:t>
            </w:r>
          </w:p>
        </w:tc>
      </w:tr>
      <w:tr w:rsidR="00C51368" w14:paraId="2FA7210D" w14:textId="77777777">
        <w:trPr>
          <w:divId w:val="246420894"/>
          <w:tblCellSpacing w:w="15" w:type="dxa"/>
        </w:trPr>
        <w:tc>
          <w:tcPr>
            <w:tcW w:w="0" w:type="auto"/>
            <w:vAlign w:val="center"/>
            <w:hideMark/>
          </w:tcPr>
          <w:p w14:paraId="2582896A" w14:textId="77777777" w:rsidR="00C51368" w:rsidRDefault="00E43BD9">
            <w:pPr>
              <w:rPr>
                <w:rFonts w:eastAsia="Times New Roman"/>
              </w:rPr>
            </w:pPr>
            <w:r>
              <w:rPr>
                <w:rFonts w:eastAsia="Times New Roman"/>
              </w:rPr>
              <w:t>Vital Signs</w:t>
            </w:r>
          </w:p>
        </w:tc>
        <w:tc>
          <w:tcPr>
            <w:tcW w:w="0" w:type="auto"/>
            <w:vAlign w:val="center"/>
            <w:hideMark/>
          </w:tcPr>
          <w:p w14:paraId="1BDE7FC7" w14:textId="77777777" w:rsidR="00C51368" w:rsidRDefault="00E43BD9">
            <w:pPr>
              <w:rPr>
                <w:rFonts w:eastAsia="Times New Roman"/>
              </w:rPr>
            </w:pPr>
            <w:r>
              <w:rPr>
                <w:rFonts w:eastAsia="Times New Roman"/>
              </w:rPr>
              <w:t>Temperature, Blood Pressure, Heart Rate, Respiratory Rate)</w:t>
            </w:r>
          </w:p>
        </w:tc>
        <w:tc>
          <w:tcPr>
            <w:tcW w:w="0" w:type="auto"/>
            <w:vAlign w:val="center"/>
            <w:hideMark/>
          </w:tcPr>
          <w:p w14:paraId="41D8A7B8" w14:textId="77777777" w:rsidR="00C51368" w:rsidRDefault="001708AB">
            <w:pPr>
              <w:rPr>
                <w:rFonts w:eastAsia="Times New Roman"/>
              </w:rPr>
            </w:pPr>
            <w:hyperlink r:id="rId2106" w:history="1">
              <w:r w:rsidR="00E43BD9">
                <w:rPr>
                  <w:rStyle w:val="Hyperlink"/>
                  <w:rFonts w:eastAsia="Times New Roman"/>
                </w:rPr>
                <w:t>Observation</w:t>
              </w:r>
            </w:hyperlink>
          </w:p>
        </w:tc>
      </w:tr>
      <w:tr w:rsidR="00C51368" w14:paraId="342F36B2" w14:textId="77777777">
        <w:trPr>
          <w:divId w:val="246420894"/>
          <w:tblCellSpacing w:w="15" w:type="dxa"/>
        </w:trPr>
        <w:tc>
          <w:tcPr>
            <w:tcW w:w="0" w:type="auto"/>
            <w:vAlign w:val="center"/>
            <w:hideMark/>
          </w:tcPr>
          <w:p w14:paraId="39ABB615" w14:textId="77777777" w:rsidR="00C51368" w:rsidRDefault="00E43BD9">
            <w:pPr>
              <w:rPr>
                <w:rFonts w:eastAsia="Times New Roman"/>
              </w:rPr>
            </w:pPr>
            <w:r>
              <w:rPr>
                <w:rFonts w:eastAsia="Times New Roman"/>
              </w:rPr>
              <w:t>Other Physical Exam Findings</w:t>
            </w:r>
          </w:p>
        </w:tc>
        <w:tc>
          <w:tcPr>
            <w:tcW w:w="0" w:type="auto"/>
            <w:vAlign w:val="center"/>
            <w:hideMark/>
          </w:tcPr>
          <w:p w14:paraId="0B750C9D" w14:textId="77777777" w:rsidR="00C51368" w:rsidRDefault="00E43BD9">
            <w:pPr>
              <w:rPr>
                <w:rFonts w:eastAsia="Times New Roman"/>
              </w:rPr>
            </w:pPr>
            <w:r>
              <w:rPr>
                <w:rFonts w:eastAsia="Times New Roman"/>
              </w:rPr>
              <w:t>Auscultation findings)</w:t>
            </w:r>
          </w:p>
        </w:tc>
        <w:tc>
          <w:tcPr>
            <w:tcW w:w="0" w:type="auto"/>
            <w:vAlign w:val="center"/>
            <w:hideMark/>
          </w:tcPr>
          <w:p w14:paraId="2471935E" w14:textId="77777777" w:rsidR="00C51368" w:rsidRDefault="001708AB">
            <w:pPr>
              <w:rPr>
                <w:rFonts w:eastAsia="Times New Roman"/>
              </w:rPr>
            </w:pPr>
            <w:hyperlink r:id="rId2107" w:history="1">
              <w:r w:rsidR="00E43BD9">
                <w:rPr>
                  <w:rStyle w:val="Hyperlink"/>
                  <w:rFonts w:eastAsia="Times New Roman"/>
                </w:rPr>
                <w:t>Observation</w:t>
              </w:r>
            </w:hyperlink>
          </w:p>
        </w:tc>
      </w:tr>
      <w:tr w:rsidR="00C51368" w14:paraId="344F864A" w14:textId="77777777">
        <w:trPr>
          <w:divId w:val="246420894"/>
          <w:tblCellSpacing w:w="15" w:type="dxa"/>
        </w:trPr>
        <w:tc>
          <w:tcPr>
            <w:tcW w:w="0" w:type="auto"/>
            <w:vAlign w:val="center"/>
            <w:hideMark/>
          </w:tcPr>
          <w:p w14:paraId="12521153" w14:textId="77777777" w:rsidR="00C51368" w:rsidRDefault="00E43BD9">
            <w:pPr>
              <w:rPr>
                <w:rFonts w:eastAsia="Times New Roman"/>
              </w:rPr>
            </w:pPr>
            <w:r>
              <w:rPr>
                <w:rFonts w:eastAsia="Times New Roman"/>
              </w:rPr>
              <w:t>Pulmonary Artery Catheter readings</w:t>
            </w:r>
          </w:p>
        </w:tc>
        <w:tc>
          <w:tcPr>
            <w:tcW w:w="0" w:type="auto"/>
            <w:vAlign w:val="center"/>
            <w:hideMark/>
          </w:tcPr>
          <w:p w14:paraId="716F5BA4" w14:textId="77777777" w:rsidR="00C51368" w:rsidRDefault="00E43BD9">
            <w:pPr>
              <w:rPr>
                <w:rFonts w:eastAsia="Times New Roman"/>
              </w:rPr>
            </w:pPr>
            <w:r>
              <w:rPr>
                <w:rFonts w:eastAsia="Times New Roman"/>
              </w:rPr>
              <w:t>Pulmonary artery pressure)</w:t>
            </w:r>
          </w:p>
        </w:tc>
        <w:tc>
          <w:tcPr>
            <w:tcW w:w="0" w:type="auto"/>
            <w:vAlign w:val="center"/>
            <w:hideMark/>
          </w:tcPr>
          <w:p w14:paraId="581B8F26" w14:textId="77777777" w:rsidR="00C51368" w:rsidRDefault="001708AB">
            <w:pPr>
              <w:rPr>
                <w:rFonts w:eastAsia="Times New Roman"/>
              </w:rPr>
            </w:pPr>
            <w:hyperlink r:id="rId2108" w:history="1">
              <w:r w:rsidR="00E43BD9">
                <w:rPr>
                  <w:rStyle w:val="Hyperlink"/>
                  <w:rFonts w:eastAsia="Times New Roman"/>
                </w:rPr>
                <w:t>Observation</w:t>
              </w:r>
            </w:hyperlink>
          </w:p>
        </w:tc>
      </w:tr>
      <w:tr w:rsidR="00C51368" w14:paraId="3EE7FE46" w14:textId="77777777">
        <w:trPr>
          <w:divId w:val="246420894"/>
          <w:tblCellSpacing w:w="15" w:type="dxa"/>
        </w:trPr>
        <w:tc>
          <w:tcPr>
            <w:tcW w:w="0" w:type="auto"/>
            <w:gridSpan w:val="3"/>
            <w:vAlign w:val="center"/>
            <w:hideMark/>
          </w:tcPr>
          <w:p w14:paraId="69DF846B" w14:textId="77777777" w:rsidR="00C51368" w:rsidRDefault="00E43BD9">
            <w:pPr>
              <w:rPr>
                <w:rFonts w:eastAsia="Times New Roman"/>
              </w:rPr>
            </w:pPr>
            <w:r>
              <w:rPr>
                <w:rFonts w:eastAsia="Times New Roman"/>
                <w:b/>
                <w:bCs/>
              </w:rPr>
              <w:t>Patient Problems, Allergies and Adverse Events</w:t>
            </w:r>
          </w:p>
        </w:tc>
      </w:tr>
      <w:tr w:rsidR="00C51368" w14:paraId="307A061D" w14:textId="77777777">
        <w:trPr>
          <w:divId w:val="246420894"/>
          <w:tblCellSpacing w:w="15" w:type="dxa"/>
        </w:trPr>
        <w:tc>
          <w:tcPr>
            <w:tcW w:w="0" w:type="auto"/>
            <w:vAlign w:val="center"/>
            <w:hideMark/>
          </w:tcPr>
          <w:p w14:paraId="65129181" w14:textId="77777777" w:rsidR="00C51368" w:rsidRDefault="00E43BD9">
            <w:pPr>
              <w:rPr>
                <w:rFonts w:eastAsia="Times New Roman"/>
              </w:rPr>
            </w:pPr>
            <w:r>
              <w:rPr>
                <w:rFonts w:eastAsia="Times New Roman"/>
              </w:rPr>
              <w:t>Allergy</w:t>
            </w:r>
          </w:p>
        </w:tc>
        <w:tc>
          <w:tcPr>
            <w:tcW w:w="0" w:type="auto"/>
            <w:vAlign w:val="center"/>
            <w:hideMark/>
          </w:tcPr>
          <w:p w14:paraId="1464E60C" w14:textId="77777777" w:rsidR="00C51368" w:rsidRDefault="00E43BD9">
            <w:pPr>
              <w:rPr>
                <w:rFonts w:eastAsia="Times New Roman"/>
              </w:rPr>
            </w:pPr>
            <w:r>
              <w:rPr>
                <w:rFonts w:eastAsia="Times New Roman"/>
              </w:rPr>
              <w:t>Food or drug allergies</w:t>
            </w:r>
          </w:p>
        </w:tc>
        <w:tc>
          <w:tcPr>
            <w:tcW w:w="0" w:type="auto"/>
            <w:vAlign w:val="center"/>
            <w:hideMark/>
          </w:tcPr>
          <w:p w14:paraId="7DDA0836" w14:textId="77777777" w:rsidR="00C51368" w:rsidRDefault="001708AB">
            <w:pPr>
              <w:rPr>
                <w:rFonts w:eastAsia="Times New Roman"/>
              </w:rPr>
            </w:pPr>
            <w:hyperlink r:id="rId2109" w:history="1">
              <w:r w:rsidR="00E43BD9">
                <w:rPr>
                  <w:rStyle w:val="Hyperlink"/>
                  <w:rFonts w:eastAsia="Times New Roman"/>
                </w:rPr>
                <w:t>AllergyIntolerance</w:t>
              </w:r>
            </w:hyperlink>
            <w:r w:rsidR="00E43BD9">
              <w:rPr>
                <w:rFonts w:eastAsia="Times New Roman"/>
              </w:rPr>
              <w:t xml:space="preserve"> </w:t>
            </w:r>
          </w:p>
        </w:tc>
      </w:tr>
      <w:tr w:rsidR="00C51368" w14:paraId="0D2EA258" w14:textId="77777777">
        <w:trPr>
          <w:divId w:val="246420894"/>
          <w:tblCellSpacing w:w="15" w:type="dxa"/>
        </w:trPr>
        <w:tc>
          <w:tcPr>
            <w:tcW w:w="0" w:type="auto"/>
            <w:vAlign w:val="center"/>
            <w:hideMark/>
          </w:tcPr>
          <w:p w14:paraId="5449622C" w14:textId="77777777" w:rsidR="00C51368" w:rsidRDefault="00E43BD9">
            <w:pPr>
              <w:rPr>
                <w:rFonts w:eastAsia="Times New Roman"/>
              </w:rPr>
            </w:pPr>
            <w:r>
              <w:rPr>
                <w:rFonts w:eastAsia="Times New Roman"/>
              </w:rPr>
              <w:t>Clinical Diagnosis</w:t>
            </w:r>
          </w:p>
        </w:tc>
        <w:tc>
          <w:tcPr>
            <w:tcW w:w="0" w:type="auto"/>
            <w:vAlign w:val="center"/>
            <w:hideMark/>
          </w:tcPr>
          <w:p w14:paraId="1E481172" w14:textId="77777777" w:rsidR="00C51368" w:rsidRDefault="00E43BD9">
            <w:pPr>
              <w:rPr>
                <w:rFonts w:eastAsia="Times New Roman"/>
              </w:rPr>
            </w:pPr>
            <w:r>
              <w:rPr>
                <w:rFonts w:eastAsia="Times New Roman"/>
              </w:rPr>
              <w:t>Diabetes, Congestive Heart Failure</w:t>
            </w:r>
          </w:p>
        </w:tc>
        <w:tc>
          <w:tcPr>
            <w:tcW w:w="0" w:type="auto"/>
            <w:vAlign w:val="center"/>
            <w:hideMark/>
          </w:tcPr>
          <w:p w14:paraId="4DD205A0" w14:textId="77777777" w:rsidR="00C51368" w:rsidRDefault="001708AB">
            <w:pPr>
              <w:rPr>
                <w:rFonts w:eastAsia="Times New Roman"/>
              </w:rPr>
            </w:pPr>
            <w:hyperlink r:id="rId2110" w:history="1">
              <w:r w:rsidR="00E43BD9">
                <w:rPr>
                  <w:rStyle w:val="Hyperlink"/>
                  <w:rFonts w:eastAsia="Times New Roman"/>
                </w:rPr>
                <w:t>Condition</w:t>
              </w:r>
            </w:hyperlink>
            <w:r w:rsidR="00E43BD9">
              <w:rPr>
                <w:rFonts w:eastAsia="Times New Roman"/>
              </w:rPr>
              <w:t xml:space="preserve"> </w:t>
            </w:r>
          </w:p>
        </w:tc>
      </w:tr>
      <w:tr w:rsidR="00C51368" w14:paraId="022AEB84" w14:textId="77777777">
        <w:trPr>
          <w:divId w:val="246420894"/>
          <w:tblCellSpacing w:w="15" w:type="dxa"/>
        </w:trPr>
        <w:tc>
          <w:tcPr>
            <w:tcW w:w="0" w:type="auto"/>
            <w:vAlign w:val="center"/>
            <w:hideMark/>
          </w:tcPr>
          <w:p w14:paraId="5116CDEE" w14:textId="77777777" w:rsidR="00C51368" w:rsidRDefault="00E43BD9">
            <w:pPr>
              <w:rPr>
                <w:rFonts w:eastAsia="Times New Roman"/>
              </w:rPr>
            </w:pPr>
            <w:r>
              <w:rPr>
                <w:rFonts w:eastAsia="Times New Roman"/>
              </w:rPr>
              <w:t>Adverse Event / Reaction</w:t>
            </w:r>
          </w:p>
        </w:tc>
        <w:tc>
          <w:tcPr>
            <w:tcW w:w="0" w:type="auto"/>
            <w:vAlign w:val="center"/>
            <w:hideMark/>
          </w:tcPr>
          <w:p w14:paraId="72E6F3A2" w14:textId="77777777"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14:paraId="211D7554" w14:textId="77777777" w:rsidR="00C51368" w:rsidRDefault="00E43BD9">
            <w:pPr>
              <w:rPr>
                <w:rFonts w:eastAsia="Times New Roman"/>
              </w:rPr>
            </w:pPr>
            <w:r>
              <w:rPr>
                <w:rFonts w:eastAsia="Times New Roman"/>
              </w:rPr>
              <w:t>(not done yet)</w:t>
            </w:r>
          </w:p>
        </w:tc>
      </w:tr>
      <w:tr w:rsidR="00C51368" w14:paraId="7E2CF8DA" w14:textId="77777777">
        <w:trPr>
          <w:divId w:val="246420894"/>
          <w:tblCellSpacing w:w="15" w:type="dxa"/>
        </w:trPr>
        <w:tc>
          <w:tcPr>
            <w:tcW w:w="0" w:type="auto"/>
            <w:gridSpan w:val="3"/>
            <w:vAlign w:val="center"/>
            <w:hideMark/>
          </w:tcPr>
          <w:p w14:paraId="4399CBD1" w14:textId="77777777" w:rsidR="00C51368" w:rsidRDefault="00E43BD9">
            <w:pPr>
              <w:rPr>
                <w:rFonts w:eastAsia="Times New Roman"/>
              </w:rPr>
            </w:pPr>
            <w:r>
              <w:rPr>
                <w:rFonts w:eastAsia="Times New Roman"/>
                <w:b/>
                <w:bCs/>
              </w:rPr>
              <w:t>Patient History</w:t>
            </w:r>
          </w:p>
        </w:tc>
      </w:tr>
      <w:tr w:rsidR="00C51368" w14:paraId="10DD963A" w14:textId="77777777">
        <w:trPr>
          <w:divId w:val="246420894"/>
          <w:tblCellSpacing w:w="15" w:type="dxa"/>
        </w:trPr>
        <w:tc>
          <w:tcPr>
            <w:tcW w:w="0" w:type="auto"/>
            <w:vAlign w:val="center"/>
            <w:hideMark/>
          </w:tcPr>
          <w:p w14:paraId="1E53B191" w14:textId="77777777" w:rsidR="00C51368" w:rsidRDefault="00E43BD9">
            <w:pPr>
              <w:rPr>
                <w:rFonts w:eastAsia="Times New Roman"/>
              </w:rPr>
            </w:pPr>
            <w:r>
              <w:rPr>
                <w:rFonts w:eastAsia="Times New Roman"/>
              </w:rPr>
              <w:t>Chief Complaint</w:t>
            </w:r>
          </w:p>
        </w:tc>
        <w:tc>
          <w:tcPr>
            <w:tcW w:w="0" w:type="auto"/>
            <w:vAlign w:val="center"/>
            <w:hideMark/>
          </w:tcPr>
          <w:p w14:paraId="0BCFD096" w14:textId="77777777" w:rsidR="00C51368" w:rsidRDefault="00E43BD9">
            <w:pPr>
              <w:rPr>
                <w:rFonts w:eastAsia="Times New Roman"/>
              </w:rPr>
            </w:pPr>
            <w:r>
              <w:rPr>
                <w:rFonts w:eastAsia="Times New Roman"/>
              </w:rPr>
              <w:t>Cough, Pain, Fever, Fatigue</w:t>
            </w:r>
          </w:p>
        </w:tc>
        <w:tc>
          <w:tcPr>
            <w:tcW w:w="0" w:type="auto"/>
            <w:vAlign w:val="center"/>
            <w:hideMark/>
          </w:tcPr>
          <w:p w14:paraId="3E81B3DA" w14:textId="77777777" w:rsidR="00C51368" w:rsidRDefault="001708AB">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14:paraId="6B9DAB3A" w14:textId="77777777">
        <w:trPr>
          <w:divId w:val="246420894"/>
          <w:tblCellSpacing w:w="15" w:type="dxa"/>
        </w:trPr>
        <w:tc>
          <w:tcPr>
            <w:tcW w:w="0" w:type="auto"/>
            <w:vAlign w:val="center"/>
            <w:hideMark/>
          </w:tcPr>
          <w:p w14:paraId="1FD8F55B" w14:textId="77777777" w:rsidR="00C51368" w:rsidRDefault="00E43BD9">
            <w:pPr>
              <w:rPr>
                <w:rFonts w:eastAsia="Times New Roman"/>
              </w:rPr>
            </w:pPr>
            <w:r>
              <w:rPr>
                <w:rFonts w:eastAsia="Times New Roman"/>
              </w:rPr>
              <w:t>Past Surgical History</w:t>
            </w:r>
          </w:p>
        </w:tc>
        <w:tc>
          <w:tcPr>
            <w:tcW w:w="0" w:type="auto"/>
            <w:vAlign w:val="center"/>
            <w:hideMark/>
          </w:tcPr>
          <w:p w14:paraId="61496612" w14:textId="77777777" w:rsidR="00C51368" w:rsidRDefault="00E43BD9">
            <w:pPr>
              <w:rPr>
                <w:rFonts w:eastAsia="Times New Roman"/>
              </w:rPr>
            </w:pPr>
            <w:r>
              <w:rPr>
                <w:rFonts w:eastAsia="Times New Roman"/>
              </w:rPr>
              <w:t>Appendectomy, Hernia repair</w:t>
            </w:r>
          </w:p>
        </w:tc>
        <w:tc>
          <w:tcPr>
            <w:tcW w:w="0" w:type="auto"/>
            <w:vAlign w:val="center"/>
            <w:hideMark/>
          </w:tcPr>
          <w:p w14:paraId="57DD9B5A" w14:textId="77777777" w:rsidR="00C51368" w:rsidRDefault="001708AB">
            <w:pPr>
              <w:rPr>
                <w:rFonts w:eastAsia="Times New Roman"/>
              </w:rPr>
            </w:pPr>
            <w:hyperlink r:id="rId2112" w:history="1">
              <w:r w:rsidR="00E43BD9">
                <w:rPr>
                  <w:rStyle w:val="Hyperlink"/>
                  <w:rFonts w:eastAsia="Times New Roman"/>
                </w:rPr>
                <w:t>Procedure</w:t>
              </w:r>
            </w:hyperlink>
            <w:r w:rsidR="00E43BD9">
              <w:rPr>
                <w:rFonts w:eastAsia="Times New Roman"/>
              </w:rPr>
              <w:t xml:space="preserve"> </w:t>
            </w:r>
          </w:p>
        </w:tc>
      </w:tr>
      <w:tr w:rsidR="00C51368" w14:paraId="0B8F5660" w14:textId="77777777">
        <w:trPr>
          <w:divId w:val="246420894"/>
          <w:tblCellSpacing w:w="15" w:type="dxa"/>
        </w:trPr>
        <w:tc>
          <w:tcPr>
            <w:tcW w:w="0" w:type="auto"/>
            <w:vAlign w:val="center"/>
            <w:hideMark/>
          </w:tcPr>
          <w:p w14:paraId="1ABEC09D" w14:textId="77777777" w:rsidR="00C51368" w:rsidRDefault="00E43BD9">
            <w:pPr>
              <w:rPr>
                <w:rFonts w:eastAsia="Times New Roman"/>
              </w:rPr>
            </w:pPr>
            <w:r>
              <w:rPr>
                <w:rFonts w:eastAsia="Times New Roman"/>
              </w:rPr>
              <w:t>Past Medical History</w:t>
            </w:r>
          </w:p>
        </w:tc>
        <w:tc>
          <w:tcPr>
            <w:tcW w:w="0" w:type="auto"/>
            <w:vAlign w:val="center"/>
            <w:hideMark/>
          </w:tcPr>
          <w:p w14:paraId="22F01A48" w14:textId="77777777" w:rsidR="00C51368" w:rsidRDefault="00E43BD9">
            <w:pPr>
              <w:rPr>
                <w:rFonts w:eastAsia="Times New Roman"/>
              </w:rPr>
            </w:pPr>
            <w:r>
              <w:rPr>
                <w:rFonts w:eastAsia="Times New Roman"/>
              </w:rPr>
              <w:t>Diabetes, Congestive heart failure</w:t>
            </w:r>
          </w:p>
        </w:tc>
        <w:tc>
          <w:tcPr>
            <w:tcW w:w="0" w:type="auto"/>
            <w:vAlign w:val="center"/>
            <w:hideMark/>
          </w:tcPr>
          <w:p w14:paraId="702D0E6D" w14:textId="77777777" w:rsidR="00C51368" w:rsidRDefault="001708AB">
            <w:pPr>
              <w:rPr>
                <w:rFonts w:eastAsia="Times New Roman"/>
              </w:rPr>
            </w:pPr>
            <w:hyperlink r:id="rId2113" w:history="1">
              <w:r w:rsidR="00E43BD9">
                <w:rPr>
                  <w:rStyle w:val="Hyperlink"/>
                  <w:rFonts w:eastAsia="Times New Roman"/>
                </w:rPr>
                <w:t>Condition</w:t>
              </w:r>
            </w:hyperlink>
            <w:r w:rsidR="00E43BD9">
              <w:rPr>
                <w:rFonts w:eastAsia="Times New Roman"/>
              </w:rPr>
              <w:t xml:space="preserve"> </w:t>
            </w:r>
          </w:p>
        </w:tc>
      </w:tr>
      <w:tr w:rsidR="00C51368" w14:paraId="788680BA" w14:textId="77777777">
        <w:trPr>
          <w:divId w:val="246420894"/>
          <w:tblCellSpacing w:w="15" w:type="dxa"/>
        </w:trPr>
        <w:tc>
          <w:tcPr>
            <w:tcW w:w="0" w:type="auto"/>
            <w:vAlign w:val="center"/>
            <w:hideMark/>
          </w:tcPr>
          <w:p w14:paraId="14F14E36" w14:textId="77777777" w:rsidR="00C51368" w:rsidRDefault="00E43BD9">
            <w:pPr>
              <w:rPr>
                <w:rFonts w:eastAsia="Times New Roman"/>
              </w:rPr>
            </w:pPr>
            <w:r>
              <w:rPr>
                <w:rFonts w:eastAsia="Times New Roman"/>
              </w:rPr>
              <w:t>MAR (Medication Administration Record)</w:t>
            </w:r>
          </w:p>
        </w:tc>
        <w:tc>
          <w:tcPr>
            <w:tcW w:w="0" w:type="auto"/>
            <w:vAlign w:val="center"/>
            <w:hideMark/>
          </w:tcPr>
          <w:p w14:paraId="08521CFA" w14:textId="77777777" w:rsidR="00C51368" w:rsidRDefault="00E43BD9">
            <w:pPr>
              <w:rPr>
                <w:rFonts w:eastAsia="Times New Roman"/>
              </w:rPr>
            </w:pPr>
            <w:r>
              <w:rPr>
                <w:rFonts w:eastAsia="Times New Roman"/>
              </w:rPr>
              <w:t>Warfarin 5mg PO administered on 12/10/2013 at 3pm</w:t>
            </w:r>
          </w:p>
        </w:tc>
        <w:tc>
          <w:tcPr>
            <w:tcW w:w="0" w:type="auto"/>
            <w:vAlign w:val="center"/>
            <w:hideMark/>
          </w:tcPr>
          <w:p w14:paraId="512E4E81" w14:textId="77777777" w:rsidR="00C51368" w:rsidRDefault="001708AB">
            <w:pPr>
              <w:rPr>
                <w:rFonts w:eastAsia="Times New Roman"/>
              </w:rPr>
            </w:pPr>
            <w:hyperlink r:id="rId2114" w:history="1">
              <w:r w:rsidR="00E43BD9">
                <w:rPr>
                  <w:rStyle w:val="Hyperlink"/>
                  <w:rFonts w:eastAsia="Times New Roman"/>
                </w:rPr>
                <w:t>MedicationAdministration</w:t>
              </w:r>
            </w:hyperlink>
            <w:r w:rsidR="00E43BD9">
              <w:rPr>
                <w:rFonts w:eastAsia="Times New Roman"/>
              </w:rPr>
              <w:t xml:space="preserve"> </w:t>
            </w:r>
          </w:p>
        </w:tc>
      </w:tr>
      <w:tr w:rsidR="00C51368" w14:paraId="0504E4FD" w14:textId="77777777">
        <w:trPr>
          <w:divId w:val="246420894"/>
          <w:tblCellSpacing w:w="15" w:type="dxa"/>
        </w:trPr>
        <w:tc>
          <w:tcPr>
            <w:tcW w:w="0" w:type="auto"/>
            <w:vAlign w:val="center"/>
            <w:hideMark/>
          </w:tcPr>
          <w:p w14:paraId="5B0565EA" w14:textId="77777777" w:rsidR="00C51368" w:rsidRDefault="00E43BD9">
            <w:pPr>
              <w:rPr>
                <w:rFonts w:eastAsia="Times New Roman"/>
              </w:rPr>
            </w:pPr>
            <w:r>
              <w:rPr>
                <w:rFonts w:eastAsia="Times New Roman"/>
              </w:rPr>
              <w:t>Home Meds</w:t>
            </w:r>
          </w:p>
        </w:tc>
        <w:tc>
          <w:tcPr>
            <w:tcW w:w="0" w:type="auto"/>
            <w:vAlign w:val="center"/>
            <w:hideMark/>
          </w:tcPr>
          <w:p w14:paraId="7923B612" w14:textId="77777777" w:rsidR="00C51368" w:rsidRDefault="00E43BD9">
            <w:pPr>
              <w:rPr>
                <w:rFonts w:eastAsia="Times New Roman"/>
              </w:rPr>
            </w:pPr>
            <w:r>
              <w:rPr>
                <w:rFonts w:eastAsia="Times New Roman"/>
              </w:rPr>
              <w:t>Warfarin 5mg, 30 day supply, dispensed on 12/01/2013</w:t>
            </w:r>
          </w:p>
        </w:tc>
        <w:tc>
          <w:tcPr>
            <w:tcW w:w="0" w:type="auto"/>
            <w:vAlign w:val="center"/>
            <w:hideMark/>
          </w:tcPr>
          <w:p w14:paraId="6A0CB83D" w14:textId="77777777" w:rsidR="00C51368" w:rsidRDefault="001708AB">
            <w:pPr>
              <w:rPr>
                <w:rFonts w:eastAsia="Times New Roman"/>
              </w:rPr>
            </w:pPr>
            <w:hyperlink r:id="rId2115" w:history="1">
              <w:r w:rsidR="00E43BD9">
                <w:rPr>
                  <w:rStyle w:val="Hyperlink"/>
                  <w:rFonts w:eastAsia="Times New Roman"/>
                </w:rPr>
                <w:t>MedicationStatement</w:t>
              </w:r>
            </w:hyperlink>
            <w:r w:rsidR="00E43BD9">
              <w:rPr>
                <w:rFonts w:eastAsia="Times New Roman"/>
              </w:rPr>
              <w:t xml:space="preserve"> </w:t>
            </w:r>
          </w:p>
        </w:tc>
      </w:tr>
      <w:tr w:rsidR="00C51368" w14:paraId="19094680" w14:textId="77777777">
        <w:trPr>
          <w:divId w:val="246420894"/>
          <w:tblCellSpacing w:w="15" w:type="dxa"/>
        </w:trPr>
        <w:tc>
          <w:tcPr>
            <w:tcW w:w="0" w:type="auto"/>
            <w:vAlign w:val="center"/>
            <w:hideMark/>
          </w:tcPr>
          <w:p w14:paraId="27D175CF" w14:textId="77777777" w:rsidR="00C51368" w:rsidRDefault="00E43BD9">
            <w:pPr>
              <w:rPr>
                <w:rFonts w:eastAsia="Times New Roman"/>
              </w:rPr>
            </w:pPr>
            <w:r>
              <w:rPr>
                <w:rFonts w:eastAsia="Times New Roman"/>
              </w:rPr>
              <w:t>Social History</w:t>
            </w:r>
          </w:p>
        </w:tc>
        <w:tc>
          <w:tcPr>
            <w:tcW w:w="0" w:type="auto"/>
            <w:vAlign w:val="center"/>
            <w:hideMark/>
          </w:tcPr>
          <w:p w14:paraId="29A14D02" w14:textId="77777777"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14:paraId="2C141228" w14:textId="77777777" w:rsidR="00C51368" w:rsidRDefault="001708AB">
            <w:pPr>
              <w:rPr>
                <w:rFonts w:eastAsia="Times New Roman"/>
              </w:rPr>
            </w:pPr>
            <w:hyperlink r:id="rId2116" w:history="1">
              <w:r w:rsidR="00E43BD9">
                <w:rPr>
                  <w:rStyle w:val="Hyperlink"/>
                  <w:rFonts w:eastAsia="Times New Roman"/>
                </w:rPr>
                <w:t>Observation</w:t>
              </w:r>
            </w:hyperlink>
            <w:r w:rsidR="00E43BD9">
              <w:rPr>
                <w:rFonts w:eastAsia="Times New Roman"/>
              </w:rPr>
              <w:t xml:space="preserve"> </w:t>
            </w:r>
          </w:p>
        </w:tc>
      </w:tr>
      <w:tr w:rsidR="00C51368" w14:paraId="1938E1FE" w14:textId="77777777">
        <w:trPr>
          <w:divId w:val="246420894"/>
          <w:tblCellSpacing w:w="15" w:type="dxa"/>
        </w:trPr>
        <w:tc>
          <w:tcPr>
            <w:tcW w:w="0" w:type="auto"/>
            <w:vAlign w:val="center"/>
            <w:hideMark/>
          </w:tcPr>
          <w:p w14:paraId="13E2584C" w14:textId="77777777" w:rsidR="00C51368" w:rsidRDefault="00E43BD9">
            <w:pPr>
              <w:rPr>
                <w:rFonts w:eastAsia="Times New Roman"/>
              </w:rPr>
            </w:pPr>
            <w:r>
              <w:rPr>
                <w:rFonts w:eastAsia="Times New Roman"/>
              </w:rPr>
              <w:t>Family History</w:t>
            </w:r>
          </w:p>
        </w:tc>
        <w:tc>
          <w:tcPr>
            <w:tcW w:w="0" w:type="auto"/>
            <w:vAlign w:val="center"/>
            <w:hideMark/>
          </w:tcPr>
          <w:p w14:paraId="6D620D22" w14:textId="77777777" w:rsidR="00C51368" w:rsidRDefault="00E43BD9">
            <w:pPr>
              <w:rPr>
                <w:rFonts w:eastAsia="Times New Roman"/>
              </w:rPr>
            </w:pPr>
            <w:r>
              <w:rPr>
                <w:rFonts w:eastAsia="Times New Roman"/>
              </w:rPr>
              <w:t>Mother has diabetes</w:t>
            </w:r>
          </w:p>
        </w:tc>
        <w:tc>
          <w:tcPr>
            <w:tcW w:w="0" w:type="auto"/>
            <w:vAlign w:val="center"/>
            <w:hideMark/>
          </w:tcPr>
          <w:p w14:paraId="659ED406" w14:textId="77777777" w:rsidR="00C51368" w:rsidRDefault="001708AB">
            <w:pPr>
              <w:rPr>
                <w:rFonts w:eastAsia="Times New Roman"/>
              </w:rPr>
            </w:pPr>
            <w:hyperlink r:id="rId2117" w:history="1">
              <w:r w:rsidR="00E43BD9">
                <w:rPr>
                  <w:rStyle w:val="Hyperlink"/>
                  <w:rFonts w:eastAsia="Times New Roman"/>
                </w:rPr>
                <w:t>FamilyMemberHistory</w:t>
              </w:r>
            </w:hyperlink>
            <w:r w:rsidR="00E43BD9">
              <w:rPr>
                <w:rFonts w:eastAsia="Times New Roman"/>
              </w:rPr>
              <w:t xml:space="preserve"> </w:t>
            </w:r>
          </w:p>
        </w:tc>
      </w:tr>
      <w:tr w:rsidR="00C51368" w14:paraId="64FADD60" w14:textId="77777777">
        <w:trPr>
          <w:divId w:val="246420894"/>
          <w:tblCellSpacing w:w="15" w:type="dxa"/>
        </w:trPr>
        <w:tc>
          <w:tcPr>
            <w:tcW w:w="0" w:type="auto"/>
            <w:vAlign w:val="center"/>
            <w:hideMark/>
          </w:tcPr>
          <w:p w14:paraId="364291C2" w14:textId="77777777" w:rsidR="00C51368" w:rsidRDefault="00E43BD9">
            <w:pPr>
              <w:rPr>
                <w:rFonts w:eastAsia="Times New Roman"/>
              </w:rPr>
            </w:pPr>
            <w:r>
              <w:rPr>
                <w:rFonts w:eastAsia="Times New Roman"/>
              </w:rPr>
              <w:t>Signs &amp; Symptoms</w:t>
            </w:r>
          </w:p>
        </w:tc>
        <w:tc>
          <w:tcPr>
            <w:tcW w:w="0" w:type="auto"/>
            <w:vAlign w:val="center"/>
            <w:hideMark/>
          </w:tcPr>
          <w:p w14:paraId="32DE9A11" w14:textId="77777777" w:rsidR="00C51368" w:rsidRDefault="00E43BD9">
            <w:pPr>
              <w:rPr>
                <w:rFonts w:eastAsia="Times New Roman"/>
              </w:rPr>
            </w:pPr>
            <w:r>
              <w:rPr>
                <w:rFonts w:eastAsia="Times New Roman"/>
              </w:rPr>
              <w:t>from a review of systems- Pain, Fever</w:t>
            </w:r>
          </w:p>
        </w:tc>
        <w:tc>
          <w:tcPr>
            <w:tcW w:w="0" w:type="auto"/>
            <w:vAlign w:val="center"/>
            <w:hideMark/>
          </w:tcPr>
          <w:p w14:paraId="20C948CE" w14:textId="77777777" w:rsidR="00C51368" w:rsidRDefault="001708AB">
            <w:pPr>
              <w:rPr>
                <w:rFonts w:eastAsia="Times New Roman"/>
              </w:rPr>
            </w:pPr>
            <w:hyperlink r:id="rId2118" w:history="1">
              <w:r w:rsidR="00E43BD9">
                <w:rPr>
                  <w:rStyle w:val="Hyperlink"/>
                  <w:rFonts w:eastAsia="Times New Roman"/>
                </w:rPr>
                <w:t>Condition</w:t>
              </w:r>
            </w:hyperlink>
            <w:r w:rsidR="00E43BD9">
              <w:rPr>
                <w:rFonts w:eastAsia="Times New Roman"/>
              </w:rPr>
              <w:t xml:space="preserve"> </w:t>
            </w:r>
          </w:p>
        </w:tc>
      </w:tr>
      <w:tr w:rsidR="00C51368" w14:paraId="64A77A84" w14:textId="77777777">
        <w:trPr>
          <w:divId w:val="246420894"/>
          <w:tblCellSpacing w:w="15" w:type="dxa"/>
        </w:trPr>
        <w:tc>
          <w:tcPr>
            <w:tcW w:w="0" w:type="auto"/>
            <w:gridSpan w:val="3"/>
            <w:vAlign w:val="center"/>
            <w:hideMark/>
          </w:tcPr>
          <w:p w14:paraId="070BA437" w14:textId="77777777" w:rsidR="00C51368" w:rsidRDefault="00E43BD9">
            <w:pPr>
              <w:rPr>
                <w:rFonts w:eastAsia="Times New Roman"/>
              </w:rPr>
            </w:pPr>
            <w:r>
              <w:rPr>
                <w:rFonts w:eastAsia="Times New Roman"/>
                <w:b/>
                <w:bCs/>
              </w:rPr>
              <w:t xml:space="preserve">Suggested Physician Orders </w:t>
            </w:r>
          </w:p>
        </w:tc>
      </w:tr>
      <w:tr w:rsidR="00C51368" w14:paraId="4D2F8259" w14:textId="77777777">
        <w:trPr>
          <w:divId w:val="246420894"/>
          <w:tblCellSpacing w:w="15" w:type="dxa"/>
        </w:trPr>
        <w:tc>
          <w:tcPr>
            <w:tcW w:w="0" w:type="auto"/>
            <w:vAlign w:val="center"/>
            <w:hideMark/>
          </w:tcPr>
          <w:p w14:paraId="0813FE10" w14:textId="77777777" w:rsidR="00C51368" w:rsidRDefault="00E43BD9">
            <w:pPr>
              <w:rPr>
                <w:rFonts w:eastAsia="Times New Roman"/>
              </w:rPr>
            </w:pPr>
            <w:r>
              <w:rPr>
                <w:rFonts w:eastAsia="Times New Roman"/>
              </w:rPr>
              <w:lastRenderedPageBreak/>
              <w:t>Proposal for a laboratory test</w:t>
            </w:r>
          </w:p>
        </w:tc>
        <w:tc>
          <w:tcPr>
            <w:tcW w:w="0" w:type="auto"/>
            <w:vAlign w:val="center"/>
            <w:hideMark/>
          </w:tcPr>
          <w:p w14:paraId="020652B4" w14:textId="77777777" w:rsidR="00C51368" w:rsidRDefault="00E43BD9">
            <w:pPr>
              <w:rPr>
                <w:rFonts w:eastAsia="Times New Roman"/>
              </w:rPr>
            </w:pPr>
            <w:r>
              <w:rPr>
                <w:rFonts w:eastAsia="Times New Roman"/>
              </w:rPr>
              <w:t>A blood panel, a stool analysis</w:t>
            </w:r>
          </w:p>
        </w:tc>
        <w:tc>
          <w:tcPr>
            <w:tcW w:w="0" w:type="auto"/>
            <w:vAlign w:val="center"/>
            <w:hideMark/>
          </w:tcPr>
          <w:p w14:paraId="479F8148" w14:textId="77777777" w:rsidR="00C51368" w:rsidRDefault="001708AB">
            <w:pPr>
              <w:rPr>
                <w:rFonts w:eastAsia="Times New Roman"/>
              </w:rPr>
            </w:pPr>
            <w:hyperlink r:id="rId2119" w:history="1">
              <w:r w:rsidR="00E43BD9">
                <w:rPr>
                  <w:rStyle w:val="Hyperlink"/>
                  <w:rFonts w:eastAsia="Times New Roman"/>
                </w:rPr>
                <w:t>DiagnosticOrder</w:t>
              </w:r>
            </w:hyperlink>
            <w:r w:rsidR="00E43BD9">
              <w:rPr>
                <w:rFonts w:eastAsia="Times New Roman"/>
              </w:rPr>
              <w:t xml:space="preserve"> </w:t>
            </w:r>
          </w:p>
        </w:tc>
      </w:tr>
      <w:tr w:rsidR="00C51368" w14:paraId="34368AC6" w14:textId="77777777">
        <w:trPr>
          <w:divId w:val="246420894"/>
          <w:tblCellSpacing w:w="15" w:type="dxa"/>
        </w:trPr>
        <w:tc>
          <w:tcPr>
            <w:tcW w:w="0" w:type="auto"/>
            <w:vAlign w:val="center"/>
            <w:hideMark/>
          </w:tcPr>
          <w:p w14:paraId="32A85CFC" w14:textId="77777777" w:rsidR="00C51368" w:rsidRDefault="00E43BD9">
            <w:pPr>
              <w:rPr>
                <w:rFonts w:eastAsia="Times New Roman"/>
              </w:rPr>
            </w:pPr>
            <w:r>
              <w:rPr>
                <w:rFonts w:eastAsia="Times New Roman"/>
              </w:rPr>
              <w:t>Proposal for an imaging procedure</w:t>
            </w:r>
          </w:p>
        </w:tc>
        <w:tc>
          <w:tcPr>
            <w:tcW w:w="0" w:type="auto"/>
            <w:vAlign w:val="center"/>
            <w:hideMark/>
          </w:tcPr>
          <w:p w14:paraId="0004026C" w14:textId="77777777" w:rsidR="00C51368" w:rsidRDefault="00E43BD9">
            <w:pPr>
              <w:rPr>
                <w:rFonts w:eastAsia="Times New Roman"/>
              </w:rPr>
            </w:pPr>
            <w:r>
              <w:rPr>
                <w:rFonts w:eastAsia="Times New Roman"/>
              </w:rPr>
              <w:t>CT Scan, MRI, X-Rays</w:t>
            </w:r>
          </w:p>
        </w:tc>
        <w:tc>
          <w:tcPr>
            <w:tcW w:w="0" w:type="auto"/>
            <w:vAlign w:val="center"/>
            <w:hideMark/>
          </w:tcPr>
          <w:p w14:paraId="34DD98AA" w14:textId="77777777" w:rsidR="00C51368" w:rsidRDefault="001708AB">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14:paraId="223D61F7" w14:textId="77777777">
        <w:trPr>
          <w:divId w:val="246420894"/>
          <w:tblCellSpacing w:w="15" w:type="dxa"/>
        </w:trPr>
        <w:tc>
          <w:tcPr>
            <w:tcW w:w="0" w:type="auto"/>
            <w:vAlign w:val="center"/>
            <w:hideMark/>
          </w:tcPr>
          <w:p w14:paraId="2B76AD81" w14:textId="77777777" w:rsidR="00C51368" w:rsidRDefault="00E43BD9">
            <w:pPr>
              <w:rPr>
                <w:rFonts w:eastAsia="Times New Roman"/>
              </w:rPr>
            </w:pPr>
            <w:r>
              <w:rPr>
                <w:rFonts w:eastAsia="Times New Roman"/>
              </w:rPr>
              <w:t>Proposed Diet Order</w:t>
            </w:r>
          </w:p>
        </w:tc>
        <w:tc>
          <w:tcPr>
            <w:tcW w:w="0" w:type="auto"/>
            <w:vAlign w:val="center"/>
            <w:hideMark/>
          </w:tcPr>
          <w:p w14:paraId="02EAE859" w14:textId="77777777" w:rsidR="00C51368" w:rsidRDefault="00E43BD9">
            <w:pPr>
              <w:rPr>
                <w:rFonts w:eastAsia="Times New Roman"/>
              </w:rPr>
            </w:pPr>
            <w:r>
              <w:rPr>
                <w:rFonts w:eastAsia="Times New Roman"/>
              </w:rPr>
              <w:t>An oral diet order</w:t>
            </w:r>
          </w:p>
        </w:tc>
        <w:tc>
          <w:tcPr>
            <w:tcW w:w="0" w:type="auto"/>
            <w:vAlign w:val="center"/>
            <w:hideMark/>
          </w:tcPr>
          <w:p w14:paraId="08E05C30" w14:textId="77777777" w:rsidR="00C51368" w:rsidRDefault="001708AB">
            <w:pPr>
              <w:rPr>
                <w:rFonts w:eastAsia="Times New Roman"/>
              </w:rPr>
            </w:pPr>
            <w:hyperlink r:id="rId2121" w:history="1">
              <w:r w:rsidR="00E43BD9">
                <w:rPr>
                  <w:rStyle w:val="Hyperlink"/>
                  <w:rFonts w:eastAsia="Times New Roman"/>
                </w:rPr>
                <w:t>NutritionOrder</w:t>
              </w:r>
            </w:hyperlink>
            <w:r w:rsidR="00E43BD9">
              <w:rPr>
                <w:rFonts w:eastAsia="Times New Roman"/>
              </w:rPr>
              <w:t xml:space="preserve"> </w:t>
            </w:r>
          </w:p>
        </w:tc>
      </w:tr>
      <w:tr w:rsidR="00C51368" w14:paraId="580459B8" w14:textId="77777777">
        <w:trPr>
          <w:divId w:val="246420894"/>
          <w:tblCellSpacing w:w="15" w:type="dxa"/>
        </w:trPr>
        <w:tc>
          <w:tcPr>
            <w:tcW w:w="0" w:type="auto"/>
            <w:vAlign w:val="center"/>
            <w:hideMark/>
          </w:tcPr>
          <w:p w14:paraId="27E3FC41" w14:textId="77777777" w:rsidR="00C51368" w:rsidRDefault="00E43BD9">
            <w:pPr>
              <w:rPr>
                <w:rFonts w:eastAsia="Times New Roman"/>
              </w:rPr>
            </w:pPr>
            <w:r>
              <w:rPr>
                <w:rFonts w:eastAsia="Times New Roman"/>
              </w:rPr>
              <w:t>Proposed respiratory order</w:t>
            </w:r>
          </w:p>
        </w:tc>
        <w:tc>
          <w:tcPr>
            <w:tcW w:w="0" w:type="auto"/>
            <w:vAlign w:val="center"/>
            <w:hideMark/>
          </w:tcPr>
          <w:p w14:paraId="70510D0C" w14:textId="77777777" w:rsidR="00C51368" w:rsidRDefault="00E43BD9">
            <w:pPr>
              <w:rPr>
                <w:rFonts w:eastAsia="Times New Roman"/>
              </w:rPr>
            </w:pPr>
            <w:r>
              <w:rPr>
                <w:rFonts w:eastAsia="Times New Roman"/>
              </w:rPr>
              <w:t>Oxygen delivery</w:t>
            </w:r>
          </w:p>
        </w:tc>
        <w:tc>
          <w:tcPr>
            <w:tcW w:w="0" w:type="auto"/>
            <w:vAlign w:val="center"/>
            <w:hideMark/>
          </w:tcPr>
          <w:p w14:paraId="706E717A" w14:textId="77777777" w:rsidR="00C51368" w:rsidRDefault="00E43BD9">
            <w:pPr>
              <w:rPr>
                <w:rFonts w:eastAsia="Times New Roman"/>
              </w:rPr>
            </w:pPr>
            <w:r>
              <w:rPr>
                <w:rFonts w:eastAsia="Times New Roman"/>
              </w:rPr>
              <w:t>Not done yet</w:t>
            </w:r>
          </w:p>
        </w:tc>
      </w:tr>
      <w:tr w:rsidR="00C51368" w14:paraId="348277F7" w14:textId="77777777">
        <w:trPr>
          <w:divId w:val="246420894"/>
          <w:tblCellSpacing w:w="15" w:type="dxa"/>
        </w:trPr>
        <w:tc>
          <w:tcPr>
            <w:tcW w:w="0" w:type="auto"/>
            <w:vAlign w:val="center"/>
            <w:hideMark/>
          </w:tcPr>
          <w:p w14:paraId="39F2C02F" w14:textId="77777777" w:rsidR="00C51368" w:rsidRDefault="00E43BD9">
            <w:pPr>
              <w:rPr>
                <w:rFonts w:eastAsia="Times New Roman"/>
              </w:rPr>
            </w:pPr>
            <w:r>
              <w:rPr>
                <w:rFonts w:eastAsia="Times New Roman"/>
              </w:rPr>
              <w:t>Proposed Medications</w:t>
            </w:r>
          </w:p>
        </w:tc>
        <w:tc>
          <w:tcPr>
            <w:tcW w:w="0" w:type="auto"/>
            <w:vAlign w:val="center"/>
            <w:hideMark/>
          </w:tcPr>
          <w:p w14:paraId="30C3AAD5" w14:textId="77777777" w:rsidR="00C51368" w:rsidRDefault="00E43BD9">
            <w:pPr>
              <w:rPr>
                <w:rFonts w:eastAsia="Times New Roman"/>
              </w:rPr>
            </w:pPr>
            <w:r>
              <w:rPr>
                <w:rFonts w:eastAsia="Times New Roman"/>
              </w:rPr>
              <w:t>Aspirin, Lisinopril</w:t>
            </w:r>
          </w:p>
        </w:tc>
        <w:tc>
          <w:tcPr>
            <w:tcW w:w="0" w:type="auto"/>
            <w:vAlign w:val="center"/>
            <w:hideMark/>
          </w:tcPr>
          <w:p w14:paraId="5D7D8C76" w14:textId="77777777" w:rsidR="00C51368" w:rsidRDefault="001708AB">
            <w:pPr>
              <w:rPr>
                <w:rFonts w:eastAsia="Times New Roman"/>
              </w:rPr>
            </w:pPr>
            <w:hyperlink r:id="rId2122" w:history="1">
              <w:r w:rsidR="00E43BD9">
                <w:rPr>
                  <w:rStyle w:val="Hyperlink"/>
                  <w:rFonts w:eastAsia="Times New Roman"/>
                </w:rPr>
                <w:t>MedicationOrder</w:t>
              </w:r>
            </w:hyperlink>
            <w:r w:rsidR="00E43BD9">
              <w:rPr>
                <w:rFonts w:eastAsia="Times New Roman"/>
              </w:rPr>
              <w:t xml:space="preserve"> </w:t>
            </w:r>
          </w:p>
        </w:tc>
      </w:tr>
      <w:tr w:rsidR="00C51368" w14:paraId="05E58F4E" w14:textId="77777777">
        <w:trPr>
          <w:divId w:val="246420894"/>
          <w:tblCellSpacing w:w="15" w:type="dxa"/>
        </w:trPr>
        <w:tc>
          <w:tcPr>
            <w:tcW w:w="0" w:type="auto"/>
            <w:vAlign w:val="center"/>
            <w:hideMark/>
          </w:tcPr>
          <w:p w14:paraId="0C410431" w14:textId="77777777" w:rsidR="00C51368" w:rsidRDefault="00E43BD9">
            <w:pPr>
              <w:rPr>
                <w:rFonts w:eastAsia="Times New Roman"/>
              </w:rPr>
            </w:pPr>
            <w:r>
              <w:rPr>
                <w:rFonts w:eastAsia="Times New Roman"/>
              </w:rPr>
              <w:t>Proposed Supply</w:t>
            </w:r>
          </w:p>
        </w:tc>
        <w:tc>
          <w:tcPr>
            <w:tcW w:w="0" w:type="auto"/>
            <w:vAlign w:val="center"/>
            <w:hideMark/>
          </w:tcPr>
          <w:p w14:paraId="354A8DE3" w14:textId="77777777" w:rsidR="00C51368" w:rsidRDefault="00E43BD9">
            <w:pPr>
              <w:rPr>
                <w:rFonts w:eastAsia="Times New Roman"/>
              </w:rPr>
            </w:pPr>
            <w:r>
              <w:rPr>
                <w:rFonts w:eastAsia="Times New Roman"/>
              </w:rPr>
              <w:t>Wheel Chair, Food Tray</w:t>
            </w:r>
          </w:p>
        </w:tc>
        <w:tc>
          <w:tcPr>
            <w:tcW w:w="0" w:type="auto"/>
            <w:vAlign w:val="center"/>
            <w:hideMark/>
          </w:tcPr>
          <w:p w14:paraId="08321F40" w14:textId="77777777" w:rsidR="00C51368" w:rsidRDefault="001708AB">
            <w:pPr>
              <w:rPr>
                <w:rFonts w:eastAsia="Times New Roman"/>
              </w:rPr>
            </w:pPr>
            <w:hyperlink r:id="rId2123" w:history="1">
              <w:r w:rsidR="00E43BD9">
                <w:rPr>
                  <w:rStyle w:val="Hyperlink"/>
                  <w:rFonts w:eastAsia="Times New Roman"/>
                </w:rPr>
                <w:t>SupplyRequest</w:t>
              </w:r>
            </w:hyperlink>
            <w:r w:rsidR="00E43BD9">
              <w:rPr>
                <w:rFonts w:eastAsia="Times New Roman"/>
              </w:rPr>
              <w:t xml:space="preserve"> </w:t>
            </w:r>
          </w:p>
        </w:tc>
      </w:tr>
      <w:tr w:rsidR="00C51368" w14:paraId="5C3FD59E" w14:textId="77777777">
        <w:trPr>
          <w:divId w:val="246420894"/>
          <w:tblCellSpacing w:w="15" w:type="dxa"/>
        </w:trPr>
        <w:tc>
          <w:tcPr>
            <w:tcW w:w="0" w:type="auto"/>
            <w:gridSpan w:val="3"/>
            <w:vAlign w:val="center"/>
            <w:hideMark/>
          </w:tcPr>
          <w:p w14:paraId="52B74787" w14:textId="77777777" w:rsidR="00C51368" w:rsidRDefault="00E43BD9">
            <w:pPr>
              <w:rPr>
                <w:rFonts w:eastAsia="Times New Roman"/>
              </w:rPr>
            </w:pPr>
            <w:r>
              <w:rPr>
                <w:rFonts w:eastAsia="Times New Roman"/>
                <w:b/>
                <w:bCs/>
              </w:rPr>
              <w:t>Interdisciplinary Care Planning</w:t>
            </w:r>
          </w:p>
        </w:tc>
      </w:tr>
      <w:tr w:rsidR="00C51368" w14:paraId="34BAC2A7" w14:textId="77777777">
        <w:trPr>
          <w:divId w:val="246420894"/>
          <w:tblCellSpacing w:w="15" w:type="dxa"/>
        </w:trPr>
        <w:tc>
          <w:tcPr>
            <w:tcW w:w="0" w:type="auto"/>
            <w:vAlign w:val="center"/>
            <w:hideMark/>
          </w:tcPr>
          <w:p w14:paraId="17F2E47E" w14:textId="77777777" w:rsidR="00C51368" w:rsidRDefault="00E43BD9">
            <w:pPr>
              <w:rPr>
                <w:rFonts w:eastAsia="Times New Roman"/>
              </w:rPr>
            </w:pPr>
            <w:r>
              <w:rPr>
                <w:rFonts w:eastAsia="Times New Roman"/>
              </w:rPr>
              <w:t>Patient Goal</w:t>
            </w:r>
          </w:p>
        </w:tc>
        <w:tc>
          <w:tcPr>
            <w:tcW w:w="0" w:type="auto"/>
            <w:vAlign w:val="center"/>
            <w:hideMark/>
          </w:tcPr>
          <w:p w14:paraId="5C34844C" w14:textId="77777777" w:rsidR="00C51368" w:rsidRDefault="00E43BD9">
            <w:pPr>
              <w:rPr>
                <w:rFonts w:eastAsia="Times New Roman"/>
              </w:rPr>
            </w:pPr>
            <w:r>
              <w:rPr>
                <w:rFonts w:eastAsia="Times New Roman"/>
              </w:rPr>
              <w:t>Reduce risk of falls, lose weight</w:t>
            </w:r>
          </w:p>
        </w:tc>
        <w:tc>
          <w:tcPr>
            <w:tcW w:w="0" w:type="auto"/>
            <w:vAlign w:val="center"/>
            <w:hideMark/>
          </w:tcPr>
          <w:p w14:paraId="65C43F3C" w14:textId="77777777" w:rsidR="00C51368" w:rsidRDefault="001708AB">
            <w:pPr>
              <w:rPr>
                <w:rFonts w:eastAsia="Times New Roman"/>
              </w:rPr>
            </w:pPr>
            <w:hyperlink r:id="rId2124" w:history="1">
              <w:r w:rsidR="00E43BD9">
                <w:rPr>
                  <w:rStyle w:val="Hyperlink"/>
                  <w:rFonts w:eastAsia="Times New Roman"/>
                </w:rPr>
                <w:t>Goal</w:t>
              </w:r>
            </w:hyperlink>
            <w:r w:rsidR="00E43BD9">
              <w:rPr>
                <w:rFonts w:eastAsia="Times New Roman"/>
              </w:rPr>
              <w:t xml:space="preserve"> (as part of a </w:t>
            </w:r>
            <w:hyperlink r:id="rId2125" w:history="1">
              <w:r w:rsidR="00E43BD9">
                <w:rPr>
                  <w:rStyle w:val="Hyperlink"/>
                  <w:rFonts w:eastAsia="Times New Roman"/>
                </w:rPr>
                <w:t>CarePlan</w:t>
              </w:r>
            </w:hyperlink>
            <w:r w:rsidR="00E43BD9">
              <w:rPr>
                <w:rFonts w:eastAsia="Times New Roman"/>
              </w:rPr>
              <w:t>)</w:t>
            </w:r>
          </w:p>
        </w:tc>
      </w:tr>
      <w:tr w:rsidR="00C51368" w14:paraId="00F84742" w14:textId="77777777">
        <w:trPr>
          <w:divId w:val="246420894"/>
          <w:tblCellSpacing w:w="15" w:type="dxa"/>
        </w:trPr>
        <w:tc>
          <w:tcPr>
            <w:tcW w:w="0" w:type="auto"/>
            <w:vAlign w:val="center"/>
            <w:hideMark/>
          </w:tcPr>
          <w:p w14:paraId="7BCA630C" w14:textId="77777777" w:rsidR="00C51368" w:rsidRDefault="00E43BD9">
            <w:pPr>
              <w:rPr>
                <w:rFonts w:eastAsia="Times New Roman"/>
              </w:rPr>
            </w:pPr>
            <w:r>
              <w:rPr>
                <w:rFonts w:eastAsia="Times New Roman"/>
              </w:rPr>
              <w:t>Intervention</w:t>
            </w:r>
          </w:p>
        </w:tc>
        <w:tc>
          <w:tcPr>
            <w:tcW w:w="0" w:type="auto"/>
            <w:vAlign w:val="center"/>
            <w:hideMark/>
          </w:tcPr>
          <w:p w14:paraId="1E46B028" w14:textId="77777777" w:rsidR="00C51368" w:rsidRDefault="00E43BD9">
            <w:pPr>
              <w:rPr>
                <w:rFonts w:eastAsia="Times New Roman"/>
              </w:rPr>
            </w:pPr>
            <w:r>
              <w:rPr>
                <w:rFonts w:eastAsia="Times New Roman"/>
              </w:rPr>
              <w:t>Patient assessments</w:t>
            </w:r>
          </w:p>
        </w:tc>
        <w:tc>
          <w:tcPr>
            <w:tcW w:w="0" w:type="auto"/>
            <w:vAlign w:val="center"/>
            <w:hideMark/>
          </w:tcPr>
          <w:p w14:paraId="18E0BE7C" w14:textId="77777777" w:rsidR="00C51368" w:rsidRDefault="001708AB">
            <w:pPr>
              <w:rPr>
                <w:rFonts w:eastAsia="Times New Roman"/>
              </w:rPr>
            </w:pPr>
            <w:hyperlink r:id="rId2126" w:history="1">
              <w:r w:rsidR="00E43BD9">
                <w:rPr>
                  <w:rStyle w:val="Hyperlink"/>
                  <w:rFonts w:eastAsia="Times New Roman"/>
                </w:rPr>
                <w:t>ProcedureRequest</w:t>
              </w:r>
            </w:hyperlink>
            <w:r w:rsidR="00E43BD9">
              <w:rPr>
                <w:rFonts w:eastAsia="Times New Roman"/>
              </w:rPr>
              <w:t xml:space="preserve"> </w:t>
            </w:r>
          </w:p>
        </w:tc>
      </w:tr>
    </w:tbl>
    <w:p w14:paraId="4FD268E5" w14:textId="77777777" w:rsidR="00C51368" w:rsidRDefault="00E43BD9">
      <w:pPr>
        <w:pStyle w:val="NormalWeb"/>
        <w:divId w:val="246420894"/>
        <w:rPr>
          <w:lang w:val="en-US"/>
        </w:rPr>
      </w:pPr>
      <w:r>
        <w:rPr>
          <w:lang w:val="en-US"/>
        </w:rPr>
        <w:t xml:space="preserve">In addition, to the information on this page, see also </w:t>
      </w:r>
      <w:hyperlink r:id="rId2127" w:history="1">
        <w:r>
          <w:rPr>
            <w:rStyle w:val="Hyperlink"/>
            <w:lang w:val="en-US"/>
          </w:rPr>
          <w:t>Common Use Cases</w:t>
        </w:r>
      </w:hyperlink>
      <w:r>
        <w:rPr>
          <w:lang w:val="en-US"/>
        </w:rPr>
        <w:t xml:space="preserve">. </w:t>
      </w:r>
    </w:p>
    <w:p w14:paraId="560F02B1" w14:textId="77777777"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14:paraId="18E71C04" w14:textId="77777777"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14:paraId="752A8584" w14:textId="77777777"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events,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14:paraId="4CBFEA21" w14:textId="77777777">
        <w:trPr>
          <w:divId w:val="246420894"/>
          <w:tblCellSpacing w:w="15" w:type="dxa"/>
        </w:trPr>
        <w:tc>
          <w:tcPr>
            <w:tcW w:w="0" w:type="auto"/>
            <w:vAlign w:val="center"/>
            <w:hideMark/>
          </w:tcPr>
          <w:p w14:paraId="7B50FE67" w14:textId="77777777" w:rsidR="00C51368" w:rsidRDefault="00E43BD9">
            <w:pPr>
              <w:rPr>
                <w:rFonts w:eastAsia="Times New Roman"/>
              </w:rPr>
            </w:pPr>
            <w:r>
              <w:rPr>
                <w:rFonts w:eastAsia="Times New Roman"/>
                <w:b/>
                <w:bCs/>
              </w:rPr>
              <w:t>Type</w:t>
            </w:r>
          </w:p>
        </w:tc>
        <w:tc>
          <w:tcPr>
            <w:tcW w:w="0" w:type="auto"/>
            <w:vAlign w:val="center"/>
            <w:hideMark/>
          </w:tcPr>
          <w:p w14:paraId="6D3CB385" w14:textId="77777777" w:rsidR="00C51368" w:rsidRDefault="00E43BD9">
            <w:pPr>
              <w:rPr>
                <w:rFonts w:eastAsia="Times New Roman"/>
              </w:rPr>
            </w:pPr>
            <w:r>
              <w:rPr>
                <w:rFonts w:eastAsia="Times New Roman"/>
                <w:b/>
                <w:bCs/>
              </w:rPr>
              <w:t>Description</w:t>
            </w:r>
          </w:p>
        </w:tc>
      </w:tr>
      <w:tr w:rsidR="00C51368" w14:paraId="5F52BA6B" w14:textId="77777777">
        <w:trPr>
          <w:divId w:val="246420894"/>
          <w:tblCellSpacing w:w="15" w:type="dxa"/>
        </w:trPr>
        <w:tc>
          <w:tcPr>
            <w:tcW w:w="0" w:type="auto"/>
            <w:vAlign w:val="center"/>
            <w:hideMark/>
          </w:tcPr>
          <w:p w14:paraId="7985D4B8" w14:textId="77777777" w:rsidR="00C51368" w:rsidRDefault="00E43BD9">
            <w:pPr>
              <w:rPr>
                <w:rFonts w:eastAsia="Times New Roman"/>
              </w:rPr>
            </w:pPr>
            <w:bookmarkStart w:id="221" w:name="Record"/>
            <w:bookmarkEnd w:id="221"/>
            <w:r>
              <w:rPr>
                <w:rFonts w:eastAsia="Times New Roman"/>
              </w:rPr>
              <w:t>Past</w:t>
            </w:r>
          </w:p>
        </w:tc>
        <w:tc>
          <w:tcPr>
            <w:tcW w:w="0" w:type="auto"/>
            <w:vAlign w:val="center"/>
            <w:hideMark/>
          </w:tcPr>
          <w:p w14:paraId="1E3E83CB" w14:textId="77777777" w:rsidR="00C51368" w:rsidRDefault="00E43BD9">
            <w:pPr>
              <w:rPr>
                <w:rFonts w:eastAsia="Times New Roman"/>
              </w:rPr>
            </w:pPr>
            <w:r>
              <w:rPr>
                <w:rFonts w:eastAsia="Times New Roman"/>
              </w:rPr>
              <w:t>A record of an event that has happened</w:t>
            </w:r>
          </w:p>
        </w:tc>
      </w:tr>
      <w:tr w:rsidR="00C51368" w14:paraId="66D3DE11" w14:textId="77777777">
        <w:trPr>
          <w:divId w:val="246420894"/>
          <w:tblCellSpacing w:w="15" w:type="dxa"/>
        </w:trPr>
        <w:tc>
          <w:tcPr>
            <w:tcW w:w="0" w:type="auto"/>
            <w:vAlign w:val="center"/>
            <w:hideMark/>
          </w:tcPr>
          <w:p w14:paraId="03C67324" w14:textId="77777777"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14:paraId="6F3BDE81" w14:textId="77777777" w:rsidR="00C51368" w:rsidRDefault="00E43BD9">
            <w:pPr>
              <w:rPr>
                <w:rFonts w:eastAsia="Times New Roman"/>
              </w:rPr>
            </w:pPr>
            <w:r>
              <w:rPr>
                <w:rFonts w:eastAsia="Times New Roman"/>
              </w:rPr>
              <w:t>A record that serves an exchange in real time</w:t>
            </w:r>
          </w:p>
        </w:tc>
      </w:tr>
      <w:tr w:rsidR="00C51368" w14:paraId="331C2C76" w14:textId="77777777">
        <w:trPr>
          <w:divId w:val="246420894"/>
          <w:tblCellSpacing w:w="15" w:type="dxa"/>
        </w:trPr>
        <w:tc>
          <w:tcPr>
            <w:tcW w:w="0" w:type="auto"/>
            <w:vAlign w:val="center"/>
            <w:hideMark/>
          </w:tcPr>
          <w:p w14:paraId="68FB1EE5" w14:textId="77777777" w:rsidR="00C51368" w:rsidRDefault="00E43BD9">
            <w:pPr>
              <w:rPr>
                <w:rFonts w:eastAsia="Times New Roman"/>
              </w:rPr>
            </w:pPr>
            <w:bookmarkStart w:id="223" w:name="Plan"/>
            <w:bookmarkEnd w:id="223"/>
            <w:r>
              <w:rPr>
                <w:rFonts w:eastAsia="Times New Roman"/>
              </w:rPr>
              <w:t>Future</w:t>
            </w:r>
          </w:p>
        </w:tc>
        <w:tc>
          <w:tcPr>
            <w:tcW w:w="0" w:type="auto"/>
            <w:vAlign w:val="center"/>
            <w:hideMark/>
          </w:tcPr>
          <w:p w14:paraId="04DD268A" w14:textId="77777777" w:rsidR="00C51368" w:rsidRDefault="00E43BD9">
            <w:pPr>
              <w:rPr>
                <w:rFonts w:eastAsia="Times New Roman"/>
              </w:rPr>
            </w:pPr>
            <w:r>
              <w:rPr>
                <w:rFonts w:eastAsia="Times New Roman"/>
              </w:rPr>
              <w:t>A record that describes a future intent</w:t>
            </w:r>
          </w:p>
        </w:tc>
      </w:tr>
      <w:tr w:rsidR="00C51368" w14:paraId="5DFAE121" w14:textId="77777777">
        <w:trPr>
          <w:divId w:val="246420894"/>
          <w:tblCellSpacing w:w="15" w:type="dxa"/>
        </w:trPr>
        <w:tc>
          <w:tcPr>
            <w:tcW w:w="0" w:type="auto"/>
            <w:vAlign w:val="center"/>
            <w:hideMark/>
          </w:tcPr>
          <w:p w14:paraId="5AE28AC6" w14:textId="77777777"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14:paraId="3FF2BAF3" w14:textId="77777777" w:rsidR="00C51368" w:rsidRDefault="00E43BD9">
            <w:pPr>
              <w:rPr>
                <w:rFonts w:eastAsia="Times New Roman"/>
              </w:rPr>
            </w:pPr>
            <w:r>
              <w:rPr>
                <w:rFonts w:eastAsia="Times New Roman"/>
              </w:rPr>
              <w:t>A record that is maintained over time that tracks the state of a patient</w:t>
            </w:r>
          </w:p>
        </w:tc>
      </w:tr>
      <w:tr w:rsidR="00C51368" w14:paraId="6AE6E7FE" w14:textId="77777777">
        <w:trPr>
          <w:divId w:val="246420894"/>
          <w:tblCellSpacing w:w="15" w:type="dxa"/>
        </w:trPr>
        <w:tc>
          <w:tcPr>
            <w:tcW w:w="0" w:type="auto"/>
            <w:vAlign w:val="center"/>
            <w:hideMark/>
          </w:tcPr>
          <w:p w14:paraId="7C9B9B8E" w14:textId="77777777" w:rsidR="00C51368" w:rsidRDefault="00E43BD9">
            <w:pPr>
              <w:rPr>
                <w:rFonts w:eastAsia="Times New Roman"/>
              </w:rPr>
            </w:pPr>
            <w:r>
              <w:rPr>
                <w:rFonts w:eastAsia="Times New Roman"/>
              </w:rPr>
              <w:t>Unrelated</w:t>
            </w:r>
          </w:p>
        </w:tc>
        <w:tc>
          <w:tcPr>
            <w:tcW w:w="0" w:type="auto"/>
            <w:vAlign w:val="center"/>
            <w:hideMark/>
          </w:tcPr>
          <w:p w14:paraId="78AB9E5A" w14:textId="77777777" w:rsidR="00C51368" w:rsidRDefault="00E43BD9">
            <w:pPr>
              <w:rPr>
                <w:rFonts w:eastAsia="Times New Roman"/>
              </w:rPr>
            </w:pPr>
            <w:r>
              <w:rPr>
                <w:rFonts w:eastAsia="Times New Roman"/>
              </w:rPr>
              <w:t>A record that doesn't relate to time (e.g. a fixed entity)</w:t>
            </w:r>
          </w:p>
        </w:tc>
      </w:tr>
    </w:tbl>
    <w:bookmarkEnd w:id="224"/>
    <w:p w14:paraId="375EDA82" w14:textId="77777777" w:rsidR="00C51368" w:rsidRDefault="00E43BD9">
      <w:pPr>
        <w:pStyle w:val="NormalWeb"/>
        <w:divId w:val="246420894"/>
        <w:rPr>
          <w:lang w:val="en-US"/>
        </w:rPr>
      </w:pPr>
      <w:r>
        <w:rPr>
          <w:lang w:val="en-US"/>
        </w:rPr>
        <w:t xml:space="preserve">Note that even future records end up in the past after the event they are concerned with passes. </w:t>
      </w:r>
    </w:p>
    <w:p w14:paraId="4CF181F8" w14:textId="77777777" w:rsidR="00C51368" w:rsidRDefault="00E43BD9">
      <w:pPr>
        <w:pStyle w:val="Heading3"/>
        <w:divId w:val="246420894"/>
        <w:rPr>
          <w:rFonts w:eastAsia="Times New Roman"/>
          <w:lang w:val="en-US"/>
        </w:rPr>
      </w:pPr>
      <w:r>
        <w:rPr>
          <w:rFonts w:eastAsia="Times New Roman"/>
          <w:lang w:val="en-US"/>
        </w:rPr>
        <w:t>Clinical</w:t>
      </w:r>
    </w:p>
    <w:p w14:paraId="6813F1A4" w14:textId="77777777" w:rsidR="00C51368" w:rsidRDefault="00E43BD9">
      <w:pPr>
        <w:pStyle w:val="Heading4"/>
        <w:divId w:val="246420894"/>
        <w:rPr>
          <w:rFonts w:eastAsia="Times New Roman"/>
          <w:lang w:val="en-US"/>
        </w:rPr>
      </w:pPr>
      <w:r>
        <w:rPr>
          <w:rFonts w:eastAsia="Times New Roman"/>
          <w:lang w:val="en-US"/>
        </w:rPr>
        <w:t>General</w:t>
      </w:r>
    </w:p>
    <w:p w14:paraId="602A05A8" w14:textId="77777777"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14:paraId="4727D925" w14:textId="77777777"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an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14:paraId="5EC2357C" w14:textId="77777777"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14:paraId="05580FA7" w14:textId="77777777">
        <w:trPr>
          <w:divId w:val="246420894"/>
          <w:tblCellSpacing w:w="15" w:type="dxa"/>
        </w:trPr>
        <w:tc>
          <w:tcPr>
            <w:tcW w:w="0" w:type="auto"/>
            <w:vAlign w:val="center"/>
            <w:hideMark/>
          </w:tcPr>
          <w:p w14:paraId="5B8AB61B" w14:textId="77777777" w:rsidR="00C51368" w:rsidRDefault="00E43BD9">
            <w:pPr>
              <w:rPr>
                <w:rFonts w:eastAsia="Times New Roman"/>
              </w:rPr>
            </w:pPr>
            <w:r>
              <w:rPr>
                <w:rFonts w:eastAsia="Times New Roman"/>
                <w:b/>
                <w:bCs/>
              </w:rPr>
              <w:t>Resource</w:t>
            </w:r>
          </w:p>
        </w:tc>
        <w:tc>
          <w:tcPr>
            <w:tcW w:w="0" w:type="auto"/>
            <w:vAlign w:val="center"/>
            <w:hideMark/>
          </w:tcPr>
          <w:p w14:paraId="7378FE66" w14:textId="77777777" w:rsidR="00C51368" w:rsidRDefault="00E43BD9">
            <w:pPr>
              <w:rPr>
                <w:rFonts w:eastAsia="Times New Roman"/>
              </w:rPr>
            </w:pPr>
            <w:r>
              <w:rPr>
                <w:rFonts w:eastAsia="Times New Roman"/>
                <w:b/>
                <w:bCs/>
              </w:rPr>
              <w:t>Category</w:t>
            </w:r>
          </w:p>
        </w:tc>
        <w:tc>
          <w:tcPr>
            <w:tcW w:w="0" w:type="auto"/>
            <w:vAlign w:val="center"/>
            <w:hideMark/>
          </w:tcPr>
          <w:p w14:paraId="03C49209" w14:textId="77777777" w:rsidR="00C51368" w:rsidRDefault="00E43BD9">
            <w:pPr>
              <w:rPr>
                <w:rFonts w:eastAsia="Times New Roman"/>
              </w:rPr>
            </w:pPr>
            <w:r>
              <w:rPr>
                <w:rFonts w:eastAsia="Times New Roman"/>
                <w:b/>
                <w:bCs/>
              </w:rPr>
              <w:t>RIM</w:t>
            </w:r>
          </w:p>
        </w:tc>
        <w:tc>
          <w:tcPr>
            <w:tcW w:w="0" w:type="auto"/>
            <w:vAlign w:val="center"/>
            <w:hideMark/>
          </w:tcPr>
          <w:p w14:paraId="272303DD" w14:textId="77777777" w:rsidR="00C51368" w:rsidRDefault="00E43BD9">
            <w:pPr>
              <w:rPr>
                <w:rFonts w:eastAsia="Times New Roman"/>
              </w:rPr>
            </w:pPr>
            <w:r>
              <w:rPr>
                <w:rFonts w:eastAsia="Times New Roman"/>
                <w:b/>
                <w:bCs/>
              </w:rPr>
              <w:t>Lifecycle</w:t>
            </w:r>
          </w:p>
        </w:tc>
      </w:tr>
      <w:tr w:rsidR="00C51368" w14:paraId="5D8C29D8" w14:textId="77777777">
        <w:trPr>
          <w:divId w:val="246420894"/>
          <w:tblCellSpacing w:w="15" w:type="dxa"/>
        </w:trPr>
        <w:tc>
          <w:tcPr>
            <w:tcW w:w="0" w:type="auto"/>
            <w:vAlign w:val="center"/>
            <w:hideMark/>
          </w:tcPr>
          <w:p w14:paraId="1E5D2F65" w14:textId="77777777" w:rsidR="00C51368" w:rsidRDefault="001708AB">
            <w:pPr>
              <w:rPr>
                <w:rFonts w:eastAsia="Times New Roman"/>
              </w:rPr>
            </w:pPr>
            <w:hyperlink r:id="rId2128" w:history="1">
              <w:r w:rsidR="00E43BD9">
                <w:rPr>
                  <w:rStyle w:val="Hyperlink"/>
                  <w:rFonts w:eastAsia="Times New Roman"/>
                </w:rPr>
                <w:t>AllergyIntolerance</w:t>
              </w:r>
            </w:hyperlink>
          </w:p>
        </w:tc>
        <w:tc>
          <w:tcPr>
            <w:tcW w:w="0" w:type="auto"/>
            <w:vAlign w:val="center"/>
            <w:hideMark/>
          </w:tcPr>
          <w:p w14:paraId="77EFF23B" w14:textId="77777777" w:rsidR="00C51368" w:rsidRDefault="001708AB">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4B2CB8A5" w14:textId="77777777" w:rsidR="00C51368" w:rsidRDefault="00E43BD9">
            <w:pPr>
              <w:rPr>
                <w:rFonts w:eastAsia="Times New Roman"/>
              </w:rPr>
            </w:pPr>
            <w:r>
              <w:rPr>
                <w:rFonts w:eastAsia="Times New Roman"/>
              </w:rPr>
              <w:t>Act</w:t>
            </w:r>
          </w:p>
        </w:tc>
        <w:tc>
          <w:tcPr>
            <w:tcW w:w="0" w:type="auto"/>
            <w:vAlign w:val="center"/>
            <w:hideMark/>
          </w:tcPr>
          <w:p w14:paraId="0DB46B7C" w14:textId="77777777" w:rsidR="00C51368" w:rsidRDefault="00E43BD9">
            <w:pPr>
              <w:rPr>
                <w:rFonts w:eastAsia="Times New Roman"/>
              </w:rPr>
            </w:pPr>
            <w:r>
              <w:rPr>
                <w:rFonts w:eastAsia="Times New Roman"/>
              </w:rPr>
              <w:t xml:space="preserve">This has a </w:t>
            </w:r>
            <w:hyperlink r:id="rId2129" w:anchor="current" w:history="1">
              <w:r>
                <w:rPr>
                  <w:rStyle w:val="Hyperlink"/>
                  <w:rFonts w:eastAsia="Times New Roman"/>
                </w:rPr>
                <w:t>Current List</w:t>
              </w:r>
            </w:hyperlink>
          </w:p>
        </w:tc>
      </w:tr>
      <w:tr w:rsidR="00C51368" w14:paraId="0C990E2A" w14:textId="77777777">
        <w:trPr>
          <w:divId w:val="246420894"/>
          <w:tblCellSpacing w:w="15" w:type="dxa"/>
        </w:trPr>
        <w:tc>
          <w:tcPr>
            <w:tcW w:w="0" w:type="auto"/>
            <w:vAlign w:val="center"/>
            <w:hideMark/>
          </w:tcPr>
          <w:p w14:paraId="652E2D57" w14:textId="77777777" w:rsidR="00C51368" w:rsidRDefault="001708AB">
            <w:pPr>
              <w:rPr>
                <w:rFonts w:eastAsia="Times New Roman"/>
              </w:rPr>
            </w:pPr>
            <w:hyperlink r:id="rId2130" w:history="1">
              <w:r w:rsidR="00E43BD9">
                <w:rPr>
                  <w:rStyle w:val="Hyperlink"/>
                  <w:rFonts w:eastAsia="Times New Roman"/>
                </w:rPr>
                <w:t>Condition</w:t>
              </w:r>
            </w:hyperlink>
          </w:p>
        </w:tc>
        <w:tc>
          <w:tcPr>
            <w:tcW w:w="0" w:type="auto"/>
            <w:vAlign w:val="center"/>
            <w:hideMark/>
          </w:tcPr>
          <w:p w14:paraId="378E55B2" w14:textId="77777777" w:rsidR="00C51368" w:rsidRDefault="001708AB">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6A7A6780" w14:textId="77777777" w:rsidR="00C51368" w:rsidRDefault="00E43BD9">
            <w:pPr>
              <w:rPr>
                <w:rFonts w:eastAsia="Times New Roman"/>
              </w:rPr>
            </w:pPr>
            <w:r>
              <w:rPr>
                <w:rFonts w:eastAsia="Times New Roman"/>
              </w:rPr>
              <w:t>Act</w:t>
            </w:r>
          </w:p>
        </w:tc>
        <w:tc>
          <w:tcPr>
            <w:tcW w:w="0" w:type="auto"/>
            <w:vAlign w:val="center"/>
            <w:hideMark/>
          </w:tcPr>
          <w:p w14:paraId="74E19188" w14:textId="77777777" w:rsidR="00C51368" w:rsidRDefault="00E43BD9">
            <w:pPr>
              <w:rPr>
                <w:rFonts w:eastAsia="Times New Roman"/>
              </w:rPr>
            </w:pPr>
            <w:r>
              <w:rPr>
                <w:rFonts w:eastAsia="Times New Roman"/>
              </w:rPr>
              <w:t xml:space="preserve">This has a </w:t>
            </w:r>
            <w:hyperlink r:id="rId2131" w:anchor="current" w:history="1">
              <w:r>
                <w:rPr>
                  <w:rStyle w:val="Hyperlink"/>
                  <w:rFonts w:eastAsia="Times New Roman"/>
                </w:rPr>
                <w:t>Current List</w:t>
              </w:r>
            </w:hyperlink>
          </w:p>
        </w:tc>
      </w:tr>
      <w:tr w:rsidR="00C51368" w14:paraId="4C0C515B" w14:textId="77777777">
        <w:trPr>
          <w:divId w:val="246420894"/>
          <w:tblCellSpacing w:w="15" w:type="dxa"/>
        </w:trPr>
        <w:tc>
          <w:tcPr>
            <w:tcW w:w="0" w:type="auto"/>
            <w:vAlign w:val="center"/>
            <w:hideMark/>
          </w:tcPr>
          <w:p w14:paraId="66C10931" w14:textId="77777777" w:rsidR="00C51368" w:rsidRDefault="001708AB">
            <w:pPr>
              <w:rPr>
                <w:rFonts w:eastAsia="Times New Roman"/>
              </w:rPr>
            </w:pPr>
            <w:hyperlink r:id="rId2132" w:history="1">
              <w:r w:rsidR="00E43BD9">
                <w:rPr>
                  <w:rStyle w:val="Hyperlink"/>
                  <w:rFonts w:eastAsia="Times New Roman"/>
                </w:rPr>
                <w:t>Procedure</w:t>
              </w:r>
            </w:hyperlink>
          </w:p>
        </w:tc>
        <w:tc>
          <w:tcPr>
            <w:tcW w:w="0" w:type="auto"/>
            <w:vAlign w:val="center"/>
            <w:hideMark/>
          </w:tcPr>
          <w:p w14:paraId="168A95E3"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5DA4ED52" w14:textId="77777777" w:rsidR="00C51368" w:rsidRDefault="00E43BD9">
            <w:pPr>
              <w:rPr>
                <w:rFonts w:eastAsia="Times New Roman"/>
              </w:rPr>
            </w:pPr>
            <w:r>
              <w:rPr>
                <w:rFonts w:eastAsia="Times New Roman"/>
              </w:rPr>
              <w:t>Act</w:t>
            </w:r>
          </w:p>
        </w:tc>
        <w:tc>
          <w:tcPr>
            <w:tcW w:w="0" w:type="auto"/>
            <w:vAlign w:val="center"/>
            <w:hideMark/>
          </w:tcPr>
          <w:p w14:paraId="1B31440C" w14:textId="77777777" w:rsidR="00C51368" w:rsidRDefault="001708AB">
            <w:pPr>
              <w:rPr>
                <w:rFonts w:eastAsia="Times New Roman"/>
              </w:rPr>
            </w:pPr>
            <w:hyperlink r:id="rId2133" w:anchor="clinical" w:history="1">
              <w:r w:rsidR="00E43BD9">
                <w:rPr>
                  <w:rStyle w:val="Hyperlink"/>
                  <w:rFonts w:eastAsia="Times New Roman"/>
                </w:rPr>
                <w:t>Clinical Workflow</w:t>
              </w:r>
            </w:hyperlink>
          </w:p>
        </w:tc>
      </w:tr>
      <w:tr w:rsidR="00C51368" w14:paraId="39901343" w14:textId="77777777">
        <w:trPr>
          <w:divId w:val="246420894"/>
          <w:tblCellSpacing w:w="15" w:type="dxa"/>
        </w:trPr>
        <w:tc>
          <w:tcPr>
            <w:tcW w:w="0" w:type="auto"/>
            <w:vAlign w:val="center"/>
            <w:hideMark/>
          </w:tcPr>
          <w:p w14:paraId="0F99F777" w14:textId="77777777" w:rsidR="00C51368" w:rsidRDefault="001708AB">
            <w:pPr>
              <w:rPr>
                <w:rFonts w:eastAsia="Times New Roman"/>
              </w:rPr>
            </w:pPr>
            <w:hyperlink r:id="rId2134" w:history="1">
              <w:r w:rsidR="00E43BD9">
                <w:rPr>
                  <w:rStyle w:val="Hyperlink"/>
                  <w:rFonts w:eastAsia="Times New Roman"/>
                </w:rPr>
                <w:t>FamilyMemberHistory</w:t>
              </w:r>
            </w:hyperlink>
          </w:p>
        </w:tc>
        <w:tc>
          <w:tcPr>
            <w:tcW w:w="0" w:type="auto"/>
            <w:vAlign w:val="center"/>
            <w:hideMark/>
          </w:tcPr>
          <w:p w14:paraId="20B736D2"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2FBEDEAC" w14:textId="77777777" w:rsidR="00C51368" w:rsidRDefault="00E43BD9">
            <w:pPr>
              <w:rPr>
                <w:rFonts w:eastAsia="Times New Roman"/>
              </w:rPr>
            </w:pPr>
            <w:r>
              <w:rPr>
                <w:rFonts w:eastAsia="Times New Roman"/>
              </w:rPr>
              <w:t>Act</w:t>
            </w:r>
          </w:p>
        </w:tc>
        <w:tc>
          <w:tcPr>
            <w:tcW w:w="0" w:type="auto"/>
            <w:vAlign w:val="center"/>
            <w:hideMark/>
          </w:tcPr>
          <w:p w14:paraId="487131CB" w14:textId="77777777" w:rsidR="00C51368" w:rsidRDefault="00C51368">
            <w:pPr>
              <w:rPr>
                <w:rFonts w:eastAsia="Times New Roman"/>
              </w:rPr>
            </w:pPr>
          </w:p>
        </w:tc>
      </w:tr>
      <w:tr w:rsidR="00C51368" w14:paraId="38EFAC08" w14:textId="77777777">
        <w:trPr>
          <w:divId w:val="246420894"/>
          <w:tblCellSpacing w:w="15" w:type="dxa"/>
        </w:trPr>
        <w:tc>
          <w:tcPr>
            <w:tcW w:w="0" w:type="auto"/>
            <w:vAlign w:val="center"/>
            <w:hideMark/>
          </w:tcPr>
          <w:p w14:paraId="673FB4FF" w14:textId="77777777" w:rsidR="00C51368" w:rsidRDefault="001708AB">
            <w:pPr>
              <w:rPr>
                <w:rFonts w:eastAsia="Times New Roman"/>
              </w:rPr>
            </w:pPr>
            <w:hyperlink r:id="rId2135" w:history="1">
              <w:r w:rsidR="00E43BD9">
                <w:rPr>
                  <w:rStyle w:val="Hyperlink"/>
                  <w:rFonts w:eastAsia="Times New Roman"/>
                </w:rPr>
                <w:t>ClinicalImpression</w:t>
              </w:r>
            </w:hyperlink>
          </w:p>
        </w:tc>
        <w:tc>
          <w:tcPr>
            <w:tcW w:w="0" w:type="auto"/>
            <w:vAlign w:val="center"/>
            <w:hideMark/>
          </w:tcPr>
          <w:p w14:paraId="120F9BAB"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7BD39A5A" w14:textId="77777777" w:rsidR="00C51368" w:rsidRDefault="00E43BD9">
            <w:pPr>
              <w:rPr>
                <w:rFonts w:eastAsia="Times New Roman"/>
              </w:rPr>
            </w:pPr>
            <w:r>
              <w:rPr>
                <w:rFonts w:eastAsia="Times New Roman"/>
              </w:rPr>
              <w:t>Act</w:t>
            </w:r>
          </w:p>
        </w:tc>
        <w:tc>
          <w:tcPr>
            <w:tcW w:w="0" w:type="auto"/>
            <w:vAlign w:val="center"/>
            <w:hideMark/>
          </w:tcPr>
          <w:p w14:paraId="7FD5677A" w14:textId="77777777" w:rsidR="00C51368" w:rsidRDefault="00C51368">
            <w:pPr>
              <w:rPr>
                <w:rFonts w:eastAsia="Times New Roman"/>
              </w:rPr>
            </w:pPr>
          </w:p>
        </w:tc>
      </w:tr>
      <w:tr w:rsidR="00C51368" w14:paraId="64E124A7" w14:textId="77777777">
        <w:trPr>
          <w:divId w:val="246420894"/>
          <w:tblCellSpacing w:w="15" w:type="dxa"/>
        </w:trPr>
        <w:tc>
          <w:tcPr>
            <w:tcW w:w="0" w:type="auto"/>
            <w:vAlign w:val="center"/>
            <w:hideMark/>
          </w:tcPr>
          <w:p w14:paraId="5DA77A5C" w14:textId="77777777" w:rsidR="00C51368" w:rsidRDefault="001708AB">
            <w:pPr>
              <w:rPr>
                <w:rFonts w:eastAsia="Times New Roman"/>
              </w:rPr>
            </w:pPr>
            <w:hyperlink r:id="rId2136" w:history="1">
              <w:r w:rsidR="00E43BD9">
                <w:rPr>
                  <w:rStyle w:val="Hyperlink"/>
                  <w:rFonts w:eastAsia="Times New Roman"/>
                </w:rPr>
                <w:t>RiskAssessment</w:t>
              </w:r>
            </w:hyperlink>
          </w:p>
        </w:tc>
        <w:tc>
          <w:tcPr>
            <w:tcW w:w="0" w:type="auto"/>
            <w:vAlign w:val="center"/>
            <w:hideMark/>
          </w:tcPr>
          <w:p w14:paraId="7D0DF1E3"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1B0582D5" w14:textId="77777777" w:rsidR="00C51368" w:rsidRDefault="00E43BD9">
            <w:pPr>
              <w:rPr>
                <w:rFonts w:eastAsia="Times New Roman"/>
              </w:rPr>
            </w:pPr>
            <w:r>
              <w:rPr>
                <w:rFonts w:eastAsia="Times New Roman"/>
              </w:rPr>
              <w:t>Act</w:t>
            </w:r>
          </w:p>
        </w:tc>
        <w:tc>
          <w:tcPr>
            <w:tcW w:w="0" w:type="auto"/>
            <w:vAlign w:val="center"/>
            <w:hideMark/>
          </w:tcPr>
          <w:p w14:paraId="3D78F87A" w14:textId="77777777" w:rsidR="00C51368" w:rsidRDefault="001708AB">
            <w:pPr>
              <w:rPr>
                <w:rFonts w:eastAsia="Times New Roman"/>
              </w:rPr>
            </w:pPr>
            <w:hyperlink r:id="rId2137" w:anchor="clinical" w:history="1">
              <w:r w:rsidR="00E43BD9">
                <w:rPr>
                  <w:rStyle w:val="Hyperlink"/>
                  <w:rFonts w:eastAsia="Times New Roman"/>
                </w:rPr>
                <w:t>Clinical Workflow</w:t>
              </w:r>
            </w:hyperlink>
          </w:p>
        </w:tc>
      </w:tr>
      <w:tr w:rsidR="00C51368" w14:paraId="6ECDE6D0" w14:textId="77777777">
        <w:trPr>
          <w:divId w:val="246420894"/>
          <w:tblCellSpacing w:w="15" w:type="dxa"/>
        </w:trPr>
        <w:tc>
          <w:tcPr>
            <w:tcW w:w="0" w:type="auto"/>
            <w:vAlign w:val="center"/>
            <w:hideMark/>
          </w:tcPr>
          <w:p w14:paraId="2C480DAF" w14:textId="77777777" w:rsidR="00C51368" w:rsidRDefault="001708AB">
            <w:pPr>
              <w:rPr>
                <w:rFonts w:eastAsia="Times New Roman"/>
              </w:rPr>
            </w:pPr>
            <w:hyperlink r:id="rId2138" w:history="1">
              <w:r w:rsidR="00E43BD9">
                <w:rPr>
                  <w:rStyle w:val="Hyperlink"/>
                  <w:rFonts w:eastAsia="Times New Roman"/>
                </w:rPr>
                <w:t>DetectedIssue</w:t>
              </w:r>
            </w:hyperlink>
          </w:p>
        </w:tc>
        <w:tc>
          <w:tcPr>
            <w:tcW w:w="0" w:type="auto"/>
            <w:vAlign w:val="center"/>
            <w:hideMark/>
          </w:tcPr>
          <w:p w14:paraId="6341C571"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6D407C34" w14:textId="77777777" w:rsidR="00C51368" w:rsidRDefault="00E43BD9">
            <w:pPr>
              <w:rPr>
                <w:rFonts w:eastAsia="Times New Roman"/>
              </w:rPr>
            </w:pPr>
            <w:r>
              <w:rPr>
                <w:rFonts w:eastAsia="Times New Roman"/>
              </w:rPr>
              <w:t>Act</w:t>
            </w:r>
          </w:p>
        </w:tc>
        <w:tc>
          <w:tcPr>
            <w:tcW w:w="0" w:type="auto"/>
            <w:vAlign w:val="center"/>
            <w:hideMark/>
          </w:tcPr>
          <w:p w14:paraId="5DE9D644" w14:textId="77777777" w:rsidR="00C51368" w:rsidRDefault="00C51368">
            <w:pPr>
              <w:rPr>
                <w:rFonts w:eastAsia="Times New Roman"/>
              </w:rPr>
            </w:pPr>
          </w:p>
        </w:tc>
      </w:tr>
    </w:tbl>
    <w:p w14:paraId="6C1C99EB" w14:textId="77777777" w:rsidR="00C51368" w:rsidRDefault="00E43BD9">
      <w:pPr>
        <w:pStyle w:val="Heading4"/>
        <w:divId w:val="246420894"/>
        <w:rPr>
          <w:rFonts w:eastAsia="Times New Roman"/>
          <w:lang w:val="en-US"/>
        </w:rPr>
      </w:pPr>
      <w:r>
        <w:rPr>
          <w:rFonts w:eastAsia="Times New Roman"/>
          <w:lang w:val="en-US"/>
        </w:rPr>
        <w:t>Care Provision</w:t>
      </w:r>
    </w:p>
    <w:p w14:paraId="2049BCFE" w14:textId="77777777" w:rsidR="00C51368" w:rsidRDefault="00E43BD9">
      <w:pPr>
        <w:pStyle w:val="NormalWeb"/>
        <w:divId w:val="246420894"/>
        <w:rPr>
          <w:lang w:val="en-US"/>
        </w:rPr>
      </w:pPr>
      <w:r>
        <w:rPr>
          <w:lang w:val="en-US"/>
        </w:rPr>
        <w:t xml:space="preserve">These resources support planning of care provision - care and treatment plans. </w:t>
      </w:r>
    </w:p>
    <w:p w14:paraId="47E4100C" w14:textId="77777777"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14:paraId="134889E8" w14:textId="77777777"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14:paraId="60DF522F" w14:textId="77777777"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14:paraId="5B06D5E3" w14:textId="77777777">
        <w:trPr>
          <w:divId w:val="246420894"/>
          <w:tblCellSpacing w:w="15" w:type="dxa"/>
        </w:trPr>
        <w:tc>
          <w:tcPr>
            <w:tcW w:w="0" w:type="auto"/>
            <w:vAlign w:val="center"/>
            <w:hideMark/>
          </w:tcPr>
          <w:p w14:paraId="7260CB29" w14:textId="77777777" w:rsidR="00C51368" w:rsidRDefault="00E43BD9">
            <w:pPr>
              <w:rPr>
                <w:rFonts w:eastAsia="Times New Roman"/>
              </w:rPr>
            </w:pPr>
            <w:r>
              <w:rPr>
                <w:rFonts w:eastAsia="Times New Roman"/>
                <w:b/>
                <w:bCs/>
              </w:rPr>
              <w:t>Resource</w:t>
            </w:r>
          </w:p>
        </w:tc>
        <w:tc>
          <w:tcPr>
            <w:tcW w:w="0" w:type="auto"/>
            <w:vAlign w:val="center"/>
            <w:hideMark/>
          </w:tcPr>
          <w:p w14:paraId="065EC7ED" w14:textId="77777777" w:rsidR="00C51368" w:rsidRDefault="00E43BD9">
            <w:pPr>
              <w:rPr>
                <w:rFonts w:eastAsia="Times New Roman"/>
              </w:rPr>
            </w:pPr>
            <w:r>
              <w:rPr>
                <w:rFonts w:eastAsia="Times New Roman"/>
                <w:b/>
                <w:bCs/>
              </w:rPr>
              <w:t>Category</w:t>
            </w:r>
          </w:p>
        </w:tc>
        <w:tc>
          <w:tcPr>
            <w:tcW w:w="0" w:type="auto"/>
            <w:vAlign w:val="center"/>
            <w:hideMark/>
          </w:tcPr>
          <w:p w14:paraId="7D289574" w14:textId="77777777" w:rsidR="00C51368" w:rsidRDefault="00E43BD9">
            <w:pPr>
              <w:rPr>
                <w:rFonts w:eastAsia="Times New Roman"/>
              </w:rPr>
            </w:pPr>
            <w:r>
              <w:rPr>
                <w:rFonts w:eastAsia="Times New Roman"/>
                <w:b/>
                <w:bCs/>
              </w:rPr>
              <w:t>RIM</w:t>
            </w:r>
          </w:p>
        </w:tc>
        <w:tc>
          <w:tcPr>
            <w:tcW w:w="0" w:type="auto"/>
            <w:vAlign w:val="center"/>
            <w:hideMark/>
          </w:tcPr>
          <w:p w14:paraId="18FA727D" w14:textId="77777777" w:rsidR="00C51368" w:rsidRDefault="00E43BD9">
            <w:pPr>
              <w:rPr>
                <w:rFonts w:eastAsia="Times New Roman"/>
              </w:rPr>
            </w:pPr>
            <w:r>
              <w:rPr>
                <w:rFonts w:eastAsia="Times New Roman"/>
                <w:b/>
                <w:bCs/>
              </w:rPr>
              <w:t>Lifecycle</w:t>
            </w:r>
          </w:p>
        </w:tc>
      </w:tr>
      <w:tr w:rsidR="00C51368" w14:paraId="6748FEE6" w14:textId="77777777">
        <w:trPr>
          <w:divId w:val="246420894"/>
          <w:tblCellSpacing w:w="15" w:type="dxa"/>
        </w:trPr>
        <w:tc>
          <w:tcPr>
            <w:tcW w:w="0" w:type="auto"/>
            <w:vAlign w:val="center"/>
            <w:hideMark/>
          </w:tcPr>
          <w:p w14:paraId="30485350" w14:textId="77777777" w:rsidR="00C51368" w:rsidRDefault="001708AB">
            <w:pPr>
              <w:rPr>
                <w:rFonts w:eastAsia="Times New Roman"/>
              </w:rPr>
            </w:pPr>
            <w:hyperlink r:id="rId2139" w:history="1">
              <w:r w:rsidR="00E43BD9">
                <w:rPr>
                  <w:rStyle w:val="Hyperlink"/>
                  <w:rFonts w:eastAsia="Times New Roman"/>
                </w:rPr>
                <w:t>CarePlan</w:t>
              </w:r>
            </w:hyperlink>
          </w:p>
        </w:tc>
        <w:tc>
          <w:tcPr>
            <w:tcW w:w="0" w:type="auto"/>
            <w:vAlign w:val="center"/>
            <w:hideMark/>
          </w:tcPr>
          <w:p w14:paraId="61B0E27A" w14:textId="77777777" w:rsidR="00C51368" w:rsidRDefault="001708AB">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59ED47EC" w14:textId="77777777" w:rsidR="00C51368" w:rsidRDefault="00E43BD9">
            <w:pPr>
              <w:rPr>
                <w:rFonts w:eastAsia="Times New Roman"/>
              </w:rPr>
            </w:pPr>
            <w:r>
              <w:rPr>
                <w:rFonts w:eastAsia="Times New Roman"/>
              </w:rPr>
              <w:t>Act</w:t>
            </w:r>
          </w:p>
        </w:tc>
        <w:tc>
          <w:tcPr>
            <w:tcW w:w="0" w:type="auto"/>
            <w:vAlign w:val="center"/>
            <w:hideMark/>
          </w:tcPr>
          <w:p w14:paraId="7EED0E42" w14:textId="77777777" w:rsidR="00C51368" w:rsidRDefault="00C51368">
            <w:pPr>
              <w:rPr>
                <w:rFonts w:eastAsia="Times New Roman"/>
              </w:rPr>
            </w:pPr>
          </w:p>
        </w:tc>
      </w:tr>
      <w:tr w:rsidR="00C51368" w14:paraId="07E25EAF" w14:textId="77777777">
        <w:trPr>
          <w:divId w:val="246420894"/>
          <w:tblCellSpacing w:w="15" w:type="dxa"/>
        </w:trPr>
        <w:tc>
          <w:tcPr>
            <w:tcW w:w="0" w:type="auto"/>
            <w:vAlign w:val="center"/>
            <w:hideMark/>
          </w:tcPr>
          <w:p w14:paraId="7667A062" w14:textId="77777777" w:rsidR="00C51368" w:rsidRDefault="001708AB">
            <w:pPr>
              <w:rPr>
                <w:rFonts w:eastAsia="Times New Roman"/>
              </w:rPr>
            </w:pPr>
            <w:hyperlink r:id="rId2140" w:history="1">
              <w:r w:rsidR="00E43BD9">
                <w:rPr>
                  <w:rStyle w:val="Hyperlink"/>
                  <w:rFonts w:eastAsia="Times New Roman"/>
                </w:rPr>
                <w:t>Goal</w:t>
              </w:r>
            </w:hyperlink>
          </w:p>
        </w:tc>
        <w:tc>
          <w:tcPr>
            <w:tcW w:w="0" w:type="auto"/>
            <w:vAlign w:val="center"/>
            <w:hideMark/>
          </w:tcPr>
          <w:p w14:paraId="0080BFD9"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664C9F34" w14:textId="77777777" w:rsidR="00C51368" w:rsidRDefault="00E43BD9">
            <w:pPr>
              <w:rPr>
                <w:rFonts w:eastAsia="Times New Roman"/>
              </w:rPr>
            </w:pPr>
            <w:r>
              <w:rPr>
                <w:rFonts w:eastAsia="Times New Roman"/>
              </w:rPr>
              <w:t>Act</w:t>
            </w:r>
          </w:p>
        </w:tc>
        <w:tc>
          <w:tcPr>
            <w:tcW w:w="0" w:type="auto"/>
            <w:vAlign w:val="center"/>
            <w:hideMark/>
          </w:tcPr>
          <w:p w14:paraId="248470A6" w14:textId="77777777" w:rsidR="00C51368" w:rsidRDefault="001708AB">
            <w:pPr>
              <w:rPr>
                <w:rFonts w:eastAsia="Times New Roman"/>
              </w:rPr>
            </w:pPr>
            <w:hyperlink r:id="rId2141" w:anchor="clinical" w:history="1">
              <w:r w:rsidR="00E43BD9">
                <w:rPr>
                  <w:rStyle w:val="Hyperlink"/>
                  <w:rFonts w:eastAsia="Times New Roman"/>
                </w:rPr>
                <w:t>Clinical Workflow</w:t>
              </w:r>
            </w:hyperlink>
          </w:p>
        </w:tc>
      </w:tr>
      <w:tr w:rsidR="00C51368" w14:paraId="34F36893" w14:textId="77777777">
        <w:trPr>
          <w:divId w:val="246420894"/>
          <w:tblCellSpacing w:w="15" w:type="dxa"/>
        </w:trPr>
        <w:tc>
          <w:tcPr>
            <w:tcW w:w="0" w:type="auto"/>
            <w:vAlign w:val="center"/>
            <w:hideMark/>
          </w:tcPr>
          <w:p w14:paraId="125712E7" w14:textId="77777777" w:rsidR="00C51368" w:rsidRDefault="001708AB">
            <w:pPr>
              <w:rPr>
                <w:rFonts w:eastAsia="Times New Roman"/>
              </w:rPr>
            </w:pPr>
            <w:hyperlink r:id="rId2142" w:history="1">
              <w:r w:rsidR="00E43BD9">
                <w:rPr>
                  <w:rStyle w:val="Hyperlink"/>
                  <w:rFonts w:eastAsia="Times New Roman"/>
                </w:rPr>
                <w:t>ReferralRequest</w:t>
              </w:r>
            </w:hyperlink>
          </w:p>
        </w:tc>
        <w:tc>
          <w:tcPr>
            <w:tcW w:w="0" w:type="auto"/>
            <w:vAlign w:val="center"/>
            <w:hideMark/>
          </w:tcPr>
          <w:p w14:paraId="317CEBA8"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2069474D" w14:textId="77777777" w:rsidR="00C51368" w:rsidRDefault="00E43BD9">
            <w:pPr>
              <w:rPr>
                <w:rFonts w:eastAsia="Times New Roman"/>
              </w:rPr>
            </w:pPr>
            <w:r>
              <w:rPr>
                <w:rFonts w:eastAsia="Times New Roman"/>
              </w:rPr>
              <w:t>Act</w:t>
            </w:r>
          </w:p>
        </w:tc>
        <w:tc>
          <w:tcPr>
            <w:tcW w:w="0" w:type="auto"/>
            <w:vAlign w:val="center"/>
            <w:hideMark/>
          </w:tcPr>
          <w:p w14:paraId="01E12274" w14:textId="77777777" w:rsidR="00C51368" w:rsidRDefault="001708AB">
            <w:pPr>
              <w:rPr>
                <w:rFonts w:eastAsia="Times New Roman"/>
              </w:rPr>
            </w:pPr>
            <w:hyperlink r:id="rId2143" w:anchor="clinical" w:history="1">
              <w:r w:rsidR="00E43BD9">
                <w:rPr>
                  <w:rStyle w:val="Hyperlink"/>
                  <w:rFonts w:eastAsia="Times New Roman"/>
                </w:rPr>
                <w:t>Clinical Workflow</w:t>
              </w:r>
            </w:hyperlink>
          </w:p>
        </w:tc>
      </w:tr>
      <w:tr w:rsidR="00C51368" w14:paraId="5F9ACE91" w14:textId="77777777">
        <w:trPr>
          <w:divId w:val="246420894"/>
          <w:tblCellSpacing w:w="15" w:type="dxa"/>
        </w:trPr>
        <w:tc>
          <w:tcPr>
            <w:tcW w:w="0" w:type="auto"/>
            <w:vAlign w:val="center"/>
            <w:hideMark/>
          </w:tcPr>
          <w:p w14:paraId="78FF9E3A" w14:textId="77777777" w:rsidR="00C51368" w:rsidRDefault="001708AB">
            <w:pPr>
              <w:rPr>
                <w:rFonts w:eastAsia="Times New Roman"/>
              </w:rPr>
            </w:pPr>
            <w:hyperlink r:id="rId2144" w:history="1">
              <w:r w:rsidR="00E43BD9">
                <w:rPr>
                  <w:rStyle w:val="Hyperlink"/>
                  <w:rFonts w:eastAsia="Times New Roman"/>
                </w:rPr>
                <w:t>ProcedureRequest</w:t>
              </w:r>
            </w:hyperlink>
          </w:p>
        </w:tc>
        <w:tc>
          <w:tcPr>
            <w:tcW w:w="0" w:type="auto"/>
            <w:vAlign w:val="center"/>
            <w:hideMark/>
          </w:tcPr>
          <w:p w14:paraId="01660B37"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42C8DF13" w14:textId="77777777" w:rsidR="00C51368" w:rsidRDefault="00E43BD9">
            <w:pPr>
              <w:rPr>
                <w:rFonts w:eastAsia="Times New Roman"/>
              </w:rPr>
            </w:pPr>
            <w:r>
              <w:rPr>
                <w:rFonts w:eastAsia="Times New Roman"/>
              </w:rPr>
              <w:t>Act</w:t>
            </w:r>
          </w:p>
        </w:tc>
        <w:tc>
          <w:tcPr>
            <w:tcW w:w="0" w:type="auto"/>
            <w:vAlign w:val="center"/>
            <w:hideMark/>
          </w:tcPr>
          <w:p w14:paraId="2F22A82F" w14:textId="77777777" w:rsidR="00C51368" w:rsidRDefault="001708AB">
            <w:pPr>
              <w:rPr>
                <w:rFonts w:eastAsia="Times New Roman"/>
              </w:rPr>
            </w:pPr>
            <w:hyperlink r:id="rId2145" w:anchor="clinical" w:history="1">
              <w:r w:rsidR="00E43BD9">
                <w:rPr>
                  <w:rStyle w:val="Hyperlink"/>
                  <w:rFonts w:eastAsia="Times New Roman"/>
                </w:rPr>
                <w:t>Clinical Workflow</w:t>
              </w:r>
            </w:hyperlink>
          </w:p>
        </w:tc>
      </w:tr>
      <w:tr w:rsidR="00C51368" w14:paraId="0D094888" w14:textId="77777777">
        <w:trPr>
          <w:divId w:val="246420894"/>
          <w:tblCellSpacing w:w="15" w:type="dxa"/>
        </w:trPr>
        <w:tc>
          <w:tcPr>
            <w:tcW w:w="0" w:type="auto"/>
            <w:vAlign w:val="center"/>
            <w:hideMark/>
          </w:tcPr>
          <w:p w14:paraId="50F3730E" w14:textId="77777777" w:rsidR="00C51368" w:rsidRDefault="001708AB">
            <w:pPr>
              <w:rPr>
                <w:rFonts w:eastAsia="Times New Roman"/>
              </w:rPr>
            </w:pPr>
            <w:hyperlink r:id="rId2146" w:history="1">
              <w:r w:rsidR="00E43BD9">
                <w:rPr>
                  <w:rStyle w:val="Hyperlink"/>
                  <w:rFonts w:eastAsia="Times New Roman"/>
                </w:rPr>
                <w:t>NutritionOrder</w:t>
              </w:r>
            </w:hyperlink>
          </w:p>
        </w:tc>
        <w:tc>
          <w:tcPr>
            <w:tcW w:w="0" w:type="auto"/>
            <w:vAlign w:val="center"/>
            <w:hideMark/>
          </w:tcPr>
          <w:p w14:paraId="2691CCE2" w14:textId="77777777" w:rsidR="00C51368" w:rsidRDefault="001708AB">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14:paraId="426DCA0D" w14:textId="77777777" w:rsidR="00C51368" w:rsidRDefault="00E43BD9">
            <w:pPr>
              <w:rPr>
                <w:rFonts w:eastAsia="Times New Roman"/>
              </w:rPr>
            </w:pPr>
            <w:r>
              <w:rPr>
                <w:rFonts w:eastAsia="Times New Roman"/>
              </w:rPr>
              <w:t>Act</w:t>
            </w:r>
          </w:p>
        </w:tc>
        <w:tc>
          <w:tcPr>
            <w:tcW w:w="0" w:type="auto"/>
            <w:vAlign w:val="center"/>
            <w:hideMark/>
          </w:tcPr>
          <w:p w14:paraId="08ED274C" w14:textId="77777777" w:rsidR="00C51368" w:rsidRDefault="00C51368">
            <w:pPr>
              <w:rPr>
                <w:rFonts w:eastAsia="Times New Roman"/>
              </w:rPr>
            </w:pPr>
          </w:p>
        </w:tc>
      </w:tr>
      <w:tr w:rsidR="00C51368" w14:paraId="0EC4C567" w14:textId="77777777">
        <w:trPr>
          <w:divId w:val="246420894"/>
          <w:tblCellSpacing w:w="15" w:type="dxa"/>
        </w:trPr>
        <w:tc>
          <w:tcPr>
            <w:tcW w:w="0" w:type="auto"/>
            <w:vAlign w:val="center"/>
            <w:hideMark/>
          </w:tcPr>
          <w:p w14:paraId="38304C8B" w14:textId="77777777" w:rsidR="00C51368" w:rsidRDefault="001708AB">
            <w:pPr>
              <w:rPr>
                <w:rFonts w:eastAsia="Times New Roman"/>
              </w:rPr>
            </w:pPr>
            <w:hyperlink r:id="rId2147" w:history="1">
              <w:r w:rsidR="00E43BD9">
                <w:rPr>
                  <w:rStyle w:val="Hyperlink"/>
                  <w:rFonts w:eastAsia="Times New Roman"/>
                </w:rPr>
                <w:t>VisionPrescription</w:t>
              </w:r>
            </w:hyperlink>
          </w:p>
        </w:tc>
        <w:tc>
          <w:tcPr>
            <w:tcW w:w="0" w:type="auto"/>
            <w:vAlign w:val="center"/>
            <w:hideMark/>
          </w:tcPr>
          <w:p w14:paraId="2FF540BF"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6EC1A777" w14:textId="77777777" w:rsidR="00C51368" w:rsidRDefault="00E43BD9">
            <w:pPr>
              <w:rPr>
                <w:rFonts w:eastAsia="Times New Roman"/>
              </w:rPr>
            </w:pPr>
            <w:r>
              <w:rPr>
                <w:rFonts w:eastAsia="Times New Roman"/>
              </w:rPr>
              <w:t>Act</w:t>
            </w:r>
          </w:p>
        </w:tc>
        <w:tc>
          <w:tcPr>
            <w:tcW w:w="0" w:type="auto"/>
            <w:vAlign w:val="center"/>
            <w:hideMark/>
          </w:tcPr>
          <w:p w14:paraId="16427665" w14:textId="77777777" w:rsidR="00C51368" w:rsidRDefault="00C51368">
            <w:pPr>
              <w:rPr>
                <w:rFonts w:eastAsia="Times New Roman"/>
              </w:rPr>
            </w:pPr>
          </w:p>
        </w:tc>
      </w:tr>
    </w:tbl>
    <w:p w14:paraId="2DD5C98D" w14:textId="77777777" w:rsidR="00C51368" w:rsidRDefault="00E43BD9">
      <w:pPr>
        <w:pStyle w:val="Heading4"/>
        <w:divId w:val="246420894"/>
        <w:rPr>
          <w:rFonts w:eastAsia="Times New Roman"/>
          <w:lang w:val="en-US"/>
        </w:rPr>
      </w:pPr>
      <w:r>
        <w:rPr>
          <w:rFonts w:eastAsia="Times New Roman"/>
          <w:lang w:val="en-US"/>
        </w:rPr>
        <w:lastRenderedPageBreak/>
        <w:t>Medication Management</w:t>
      </w:r>
    </w:p>
    <w:p w14:paraId="7DA1E47C" w14:textId="77777777" w:rsidR="00C51368" w:rsidRDefault="00E43BD9">
      <w:pPr>
        <w:pStyle w:val="NormalWeb"/>
        <w:divId w:val="246420894"/>
        <w:rPr>
          <w:lang w:val="en-US"/>
        </w:rPr>
      </w:pPr>
      <w:r>
        <w:rPr>
          <w:lang w:val="en-US"/>
        </w:rPr>
        <w:t xml:space="preserve">Supports the medication and immunization processes. Some points of note: </w:t>
      </w:r>
    </w:p>
    <w:p w14:paraId="46C76714"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14:paraId="6ACA31D2"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14:paraId="69E63109"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14:paraId="3EF407E7" w14:textId="77777777"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14:paraId="6DE7CD45" w14:textId="77777777">
        <w:trPr>
          <w:divId w:val="246420894"/>
          <w:tblCellSpacing w:w="15" w:type="dxa"/>
        </w:trPr>
        <w:tc>
          <w:tcPr>
            <w:tcW w:w="0" w:type="auto"/>
            <w:vAlign w:val="center"/>
            <w:hideMark/>
          </w:tcPr>
          <w:p w14:paraId="32DFF665" w14:textId="77777777" w:rsidR="00C51368" w:rsidRDefault="00E43BD9">
            <w:pPr>
              <w:rPr>
                <w:rFonts w:eastAsia="Times New Roman"/>
              </w:rPr>
            </w:pPr>
            <w:r>
              <w:rPr>
                <w:rFonts w:eastAsia="Times New Roman"/>
                <w:b/>
                <w:bCs/>
              </w:rPr>
              <w:t>Resource</w:t>
            </w:r>
          </w:p>
        </w:tc>
        <w:tc>
          <w:tcPr>
            <w:tcW w:w="0" w:type="auto"/>
            <w:vAlign w:val="center"/>
            <w:hideMark/>
          </w:tcPr>
          <w:p w14:paraId="54FC537C" w14:textId="77777777" w:rsidR="00C51368" w:rsidRDefault="00E43BD9">
            <w:pPr>
              <w:rPr>
                <w:rFonts w:eastAsia="Times New Roman"/>
              </w:rPr>
            </w:pPr>
            <w:r>
              <w:rPr>
                <w:rFonts w:eastAsia="Times New Roman"/>
                <w:b/>
                <w:bCs/>
              </w:rPr>
              <w:t>Category</w:t>
            </w:r>
          </w:p>
        </w:tc>
        <w:tc>
          <w:tcPr>
            <w:tcW w:w="0" w:type="auto"/>
            <w:vAlign w:val="center"/>
            <w:hideMark/>
          </w:tcPr>
          <w:p w14:paraId="6F1BB13B" w14:textId="77777777" w:rsidR="00C51368" w:rsidRDefault="00E43BD9">
            <w:pPr>
              <w:rPr>
                <w:rFonts w:eastAsia="Times New Roman"/>
              </w:rPr>
            </w:pPr>
            <w:r>
              <w:rPr>
                <w:rFonts w:eastAsia="Times New Roman"/>
                <w:b/>
                <w:bCs/>
              </w:rPr>
              <w:t>RIM</w:t>
            </w:r>
          </w:p>
        </w:tc>
        <w:tc>
          <w:tcPr>
            <w:tcW w:w="0" w:type="auto"/>
            <w:vAlign w:val="center"/>
            <w:hideMark/>
          </w:tcPr>
          <w:p w14:paraId="146B27F0" w14:textId="77777777" w:rsidR="00C51368" w:rsidRDefault="00E43BD9">
            <w:pPr>
              <w:rPr>
                <w:rFonts w:eastAsia="Times New Roman"/>
              </w:rPr>
            </w:pPr>
            <w:r>
              <w:rPr>
                <w:rFonts w:eastAsia="Times New Roman"/>
                <w:b/>
                <w:bCs/>
              </w:rPr>
              <w:t>Lifecycle</w:t>
            </w:r>
          </w:p>
        </w:tc>
      </w:tr>
      <w:tr w:rsidR="00C51368" w14:paraId="0993602A" w14:textId="77777777">
        <w:trPr>
          <w:divId w:val="246420894"/>
          <w:tblCellSpacing w:w="15" w:type="dxa"/>
        </w:trPr>
        <w:tc>
          <w:tcPr>
            <w:tcW w:w="0" w:type="auto"/>
            <w:vAlign w:val="center"/>
            <w:hideMark/>
          </w:tcPr>
          <w:p w14:paraId="70BABAE9" w14:textId="77777777" w:rsidR="00C51368" w:rsidRDefault="001708AB">
            <w:pPr>
              <w:rPr>
                <w:rFonts w:eastAsia="Times New Roman"/>
              </w:rPr>
            </w:pPr>
            <w:hyperlink r:id="rId2148" w:history="1">
              <w:r w:rsidR="00E43BD9">
                <w:rPr>
                  <w:rStyle w:val="Hyperlink"/>
                  <w:rFonts w:eastAsia="Times New Roman"/>
                </w:rPr>
                <w:t>Medication</w:t>
              </w:r>
            </w:hyperlink>
          </w:p>
        </w:tc>
        <w:tc>
          <w:tcPr>
            <w:tcW w:w="0" w:type="auto"/>
            <w:vAlign w:val="center"/>
            <w:hideMark/>
          </w:tcPr>
          <w:p w14:paraId="46A17DBF"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C61E107" w14:textId="77777777" w:rsidR="00C51368" w:rsidRDefault="00E43BD9">
            <w:pPr>
              <w:rPr>
                <w:rFonts w:eastAsia="Times New Roman"/>
              </w:rPr>
            </w:pPr>
            <w:r>
              <w:rPr>
                <w:rFonts w:eastAsia="Times New Roman"/>
              </w:rPr>
              <w:t>Role</w:t>
            </w:r>
          </w:p>
        </w:tc>
        <w:tc>
          <w:tcPr>
            <w:tcW w:w="0" w:type="auto"/>
            <w:vAlign w:val="center"/>
            <w:hideMark/>
          </w:tcPr>
          <w:p w14:paraId="12029ED1" w14:textId="77777777" w:rsidR="00C51368" w:rsidRDefault="00C51368">
            <w:pPr>
              <w:rPr>
                <w:rFonts w:eastAsia="Times New Roman"/>
              </w:rPr>
            </w:pPr>
          </w:p>
        </w:tc>
      </w:tr>
      <w:tr w:rsidR="00C51368" w14:paraId="27133D49" w14:textId="77777777">
        <w:trPr>
          <w:divId w:val="246420894"/>
          <w:tblCellSpacing w:w="15" w:type="dxa"/>
        </w:trPr>
        <w:tc>
          <w:tcPr>
            <w:tcW w:w="0" w:type="auto"/>
            <w:vAlign w:val="center"/>
            <w:hideMark/>
          </w:tcPr>
          <w:p w14:paraId="75DCF37C" w14:textId="77777777" w:rsidR="00C51368" w:rsidRDefault="001708AB">
            <w:pPr>
              <w:rPr>
                <w:rFonts w:eastAsia="Times New Roman"/>
              </w:rPr>
            </w:pPr>
            <w:hyperlink r:id="rId2149" w:history="1">
              <w:r w:rsidR="00E43BD9">
                <w:rPr>
                  <w:rStyle w:val="Hyperlink"/>
                  <w:rFonts w:eastAsia="Times New Roman"/>
                </w:rPr>
                <w:t>Medication</w:t>
              </w:r>
            </w:hyperlink>
          </w:p>
        </w:tc>
        <w:tc>
          <w:tcPr>
            <w:tcW w:w="0" w:type="auto"/>
            <w:vAlign w:val="center"/>
            <w:hideMark/>
          </w:tcPr>
          <w:p w14:paraId="3875E025" w14:textId="77777777" w:rsidR="00C51368" w:rsidRDefault="001708AB">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14:paraId="1D24CE46" w14:textId="77777777" w:rsidR="00C51368" w:rsidRDefault="00E43BD9">
            <w:pPr>
              <w:rPr>
                <w:rFonts w:eastAsia="Times New Roman"/>
              </w:rPr>
            </w:pPr>
            <w:r>
              <w:rPr>
                <w:rFonts w:eastAsia="Times New Roman"/>
              </w:rPr>
              <w:t>Act</w:t>
            </w:r>
          </w:p>
        </w:tc>
        <w:tc>
          <w:tcPr>
            <w:tcW w:w="0" w:type="auto"/>
            <w:vAlign w:val="center"/>
            <w:hideMark/>
          </w:tcPr>
          <w:p w14:paraId="280A1D50" w14:textId="77777777" w:rsidR="00C51368" w:rsidRDefault="001708AB">
            <w:pPr>
              <w:rPr>
                <w:rFonts w:eastAsia="Times New Roman"/>
              </w:rPr>
            </w:pPr>
            <w:hyperlink r:id="rId2150" w:anchor="clinical" w:history="1">
              <w:r w:rsidR="00E43BD9">
                <w:rPr>
                  <w:rStyle w:val="Hyperlink"/>
                  <w:rFonts w:eastAsia="Times New Roman"/>
                </w:rPr>
                <w:t>Clinical Workflow</w:t>
              </w:r>
            </w:hyperlink>
          </w:p>
        </w:tc>
      </w:tr>
      <w:tr w:rsidR="00C51368" w14:paraId="722EA315" w14:textId="77777777">
        <w:trPr>
          <w:divId w:val="246420894"/>
          <w:tblCellSpacing w:w="15" w:type="dxa"/>
        </w:trPr>
        <w:tc>
          <w:tcPr>
            <w:tcW w:w="0" w:type="auto"/>
            <w:vAlign w:val="center"/>
            <w:hideMark/>
          </w:tcPr>
          <w:p w14:paraId="2822EE57" w14:textId="77777777" w:rsidR="00C51368" w:rsidRDefault="001708AB">
            <w:pPr>
              <w:rPr>
                <w:rFonts w:eastAsia="Times New Roman"/>
              </w:rPr>
            </w:pPr>
            <w:hyperlink r:id="rId2151" w:history="1">
              <w:r w:rsidR="00E43BD9">
                <w:rPr>
                  <w:rStyle w:val="Hyperlink"/>
                  <w:rFonts w:eastAsia="Times New Roman"/>
                </w:rPr>
                <w:t>MedicationDispense</w:t>
              </w:r>
            </w:hyperlink>
          </w:p>
        </w:tc>
        <w:tc>
          <w:tcPr>
            <w:tcW w:w="0" w:type="auto"/>
            <w:vAlign w:val="center"/>
            <w:hideMark/>
          </w:tcPr>
          <w:p w14:paraId="5F1E4AC2"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2826D570" w14:textId="77777777" w:rsidR="00C51368" w:rsidRDefault="00E43BD9">
            <w:pPr>
              <w:rPr>
                <w:rFonts w:eastAsia="Times New Roman"/>
              </w:rPr>
            </w:pPr>
            <w:r>
              <w:rPr>
                <w:rFonts w:eastAsia="Times New Roman"/>
              </w:rPr>
              <w:t>Act</w:t>
            </w:r>
          </w:p>
        </w:tc>
        <w:tc>
          <w:tcPr>
            <w:tcW w:w="0" w:type="auto"/>
            <w:vAlign w:val="center"/>
            <w:hideMark/>
          </w:tcPr>
          <w:p w14:paraId="74D6DECF" w14:textId="77777777" w:rsidR="00C51368" w:rsidRDefault="001708AB">
            <w:pPr>
              <w:rPr>
                <w:rFonts w:eastAsia="Times New Roman"/>
              </w:rPr>
            </w:pPr>
            <w:hyperlink r:id="rId2152" w:anchor="clinical" w:history="1">
              <w:r w:rsidR="00E43BD9">
                <w:rPr>
                  <w:rStyle w:val="Hyperlink"/>
                  <w:rFonts w:eastAsia="Times New Roman"/>
                </w:rPr>
                <w:t>Clinical Workflow</w:t>
              </w:r>
            </w:hyperlink>
          </w:p>
        </w:tc>
      </w:tr>
      <w:tr w:rsidR="00C51368" w14:paraId="21D9B146" w14:textId="77777777">
        <w:trPr>
          <w:divId w:val="246420894"/>
          <w:tblCellSpacing w:w="15" w:type="dxa"/>
        </w:trPr>
        <w:tc>
          <w:tcPr>
            <w:tcW w:w="0" w:type="auto"/>
            <w:vAlign w:val="center"/>
            <w:hideMark/>
          </w:tcPr>
          <w:p w14:paraId="02334E73" w14:textId="77777777" w:rsidR="00C51368" w:rsidRDefault="001708AB">
            <w:pPr>
              <w:rPr>
                <w:rFonts w:eastAsia="Times New Roman"/>
              </w:rPr>
            </w:pPr>
            <w:hyperlink r:id="rId2153" w:history="1">
              <w:r w:rsidR="00E43BD9">
                <w:rPr>
                  <w:rStyle w:val="Hyperlink"/>
                  <w:rFonts w:eastAsia="Times New Roman"/>
                </w:rPr>
                <w:t>MedicationOrder</w:t>
              </w:r>
            </w:hyperlink>
          </w:p>
        </w:tc>
        <w:tc>
          <w:tcPr>
            <w:tcW w:w="0" w:type="auto"/>
            <w:vAlign w:val="center"/>
            <w:hideMark/>
          </w:tcPr>
          <w:p w14:paraId="055541F6"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32D025FB" w14:textId="77777777" w:rsidR="00C51368" w:rsidRDefault="00E43BD9">
            <w:pPr>
              <w:rPr>
                <w:rFonts w:eastAsia="Times New Roman"/>
              </w:rPr>
            </w:pPr>
            <w:r>
              <w:rPr>
                <w:rFonts w:eastAsia="Times New Roman"/>
              </w:rPr>
              <w:t>Act</w:t>
            </w:r>
          </w:p>
        </w:tc>
        <w:tc>
          <w:tcPr>
            <w:tcW w:w="0" w:type="auto"/>
            <w:vAlign w:val="center"/>
            <w:hideMark/>
          </w:tcPr>
          <w:p w14:paraId="764DCDB6" w14:textId="77777777" w:rsidR="00C51368" w:rsidRDefault="001708AB">
            <w:pPr>
              <w:rPr>
                <w:rFonts w:eastAsia="Times New Roman"/>
              </w:rPr>
            </w:pPr>
            <w:hyperlink r:id="rId2154" w:anchor="order" w:history="1">
              <w:r w:rsidR="00E43BD9">
                <w:rPr>
                  <w:rStyle w:val="Hyperlink"/>
                  <w:rFonts w:eastAsia="Times New Roman"/>
                </w:rPr>
                <w:t>Request/Order</w:t>
              </w:r>
            </w:hyperlink>
            <w:r w:rsidR="00E43BD9">
              <w:rPr>
                <w:rFonts w:eastAsia="Times New Roman"/>
              </w:rPr>
              <w:t xml:space="preserve">. This has a </w:t>
            </w:r>
            <w:hyperlink r:id="rId2155" w:anchor="current" w:history="1">
              <w:r w:rsidR="00E43BD9">
                <w:rPr>
                  <w:rStyle w:val="Hyperlink"/>
                  <w:rFonts w:eastAsia="Times New Roman"/>
                </w:rPr>
                <w:t>current List</w:t>
              </w:r>
            </w:hyperlink>
          </w:p>
        </w:tc>
      </w:tr>
      <w:tr w:rsidR="00C51368" w14:paraId="7498B6A5" w14:textId="77777777">
        <w:trPr>
          <w:divId w:val="246420894"/>
          <w:tblCellSpacing w:w="15" w:type="dxa"/>
        </w:trPr>
        <w:tc>
          <w:tcPr>
            <w:tcW w:w="0" w:type="auto"/>
            <w:vAlign w:val="center"/>
            <w:hideMark/>
          </w:tcPr>
          <w:p w14:paraId="377286BF" w14:textId="77777777" w:rsidR="00C51368" w:rsidRDefault="001708AB">
            <w:pPr>
              <w:rPr>
                <w:rFonts w:eastAsia="Times New Roman"/>
              </w:rPr>
            </w:pPr>
            <w:hyperlink r:id="rId2156" w:history="1">
              <w:r w:rsidR="00E43BD9">
                <w:rPr>
                  <w:rStyle w:val="Hyperlink"/>
                  <w:rFonts w:eastAsia="Times New Roman"/>
                </w:rPr>
                <w:t>MedicationStatement</w:t>
              </w:r>
            </w:hyperlink>
          </w:p>
        </w:tc>
        <w:tc>
          <w:tcPr>
            <w:tcW w:w="0" w:type="auto"/>
            <w:vAlign w:val="center"/>
            <w:hideMark/>
          </w:tcPr>
          <w:p w14:paraId="3FA82FB1" w14:textId="77777777" w:rsidR="00C51368" w:rsidRDefault="001708AB">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14:paraId="323A7F21" w14:textId="77777777" w:rsidR="00C51368" w:rsidRDefault="00E43BD9">
            <w:pPr>
              <w:rPr>
                <w:rFonts w:eastAsia="Times New Roman"/>
              </w:rPr>
            </w:pPr>
            <w:r>
              <w:rPr>
                <w:rFonts w:eastAsia="Times New Roman"/>
              </w:rPr>
              <w:t>Act</w:t>
            </w:r>
          </w:p>
        </w:tc>
        <w:tc>
          <w:tcPr>
            <w:tcW w:w="0" w:type="auto"/>
            <w:vAlign w:val="center"/>
            <w:hideMark/>
          </w:tcPr>
          <w:p w14:paraId="092BE910" w14:textId="77777777" w:rsidR="00C51368" w:rsidRDefault="001708AB">
            <w:pPr>
              <w:rPr>
                <w:rFonts w:eastAsia="Times New Roman"/>
              </w:rPr>
            </w:pPr>
            <w:hyperlink r:id="rId2157" w:anchor="entity" w:history="1">
              <w:r w:rsidR="00E43BD9">
                <w:rPr>
                  <w:rStyle w:val="Hyperlink"/>
                  <w:rFonts w:eastAsia="Times New Roman"/>
                </w:rPr>
                <w:t>Entity Availability Workflow</w:t>
              </w:r>
            </w:hyperlink>
            <w:r w:rsidR="00E43BD9">
              <w:rPr>
                <w:rFonts w:eastAsia="Times New Roman"/>
              </w:rPr>
              <w:t xml:space="preserve">. This has a </w:t>
            </w:r>
            <w:hyperlink r:id="rId2158" w:anchor="current" w:history="1">
              <w:r w:rsidR="00E43BD9">
                <w:rPr>
                  <w:rStyle w:val="Hyperlink"/>
                  <w:rFonts w:eastAsia="Times New Roman"/>
                </w:rPr>
                <w:t>Current List</w:t>
              </w:r>
            </w:hyperlink>
          </w:p>
        </w:tc>
      </w:tr>
      <w:tr w:rsidR="00C51368" w14:paraId="420FCF21" w14:textId="77777777">
        <w:trPr>
          <w:divId w:val="246420894"/>
          <w:tblCellSpacing w:w="15" w:type="dxa"/>
        </w:trPr>
        <w:tc>
          <w:tcPr>
            <w:tcW w:w="0" w:type="auto"/>
            <w:vAlign w:val="center"/>
            <w:hideMark/>
          </w:tcPr>
          <w:p w14:paraId="21A3BBC0" w14:textId="77777777" w:rsidR="00C51368" w:rsidRDefault="001708AB">
            <w:pPr>
              <w:rPr>
                <w:rFonts w:eastAsia="Times New Roman"/>
              </w:rPr>
            </w:pPr>
            <w:hyperlink r:id="rId2159" w:history="1">
              <w:r w:rsidR="00E43BD9">
                <w:rPr>
                  <w:rStyle w:val="Hyperlink"/>
                  <w:rFonts w:eastAsia="Times New Roman"/>
                </w:rPr>
                <w:t>Immunization</w:t>
              </w:r>
            </w:hyperlink>
          </w:p>
        </w:tc>
        <w:tc>
          <w:tcPr>
            <w:tcW w:w="0" w:type="auto"/>
            <w:vAlign w:val="center"/>
            <w:hideMark/>
          </w:tcPr>
          <w:p w14:paraId="21666621"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7068CE5C" w14:textId="77777777" w:rsidR="00C51368" w:rsidRDefault="00E43BD9">
            <w:pPr>
              <w:rPr>
                <w:rFonts w:eastAsia="Times New Roman"/>
              </w:rPr>
            </w:pPr>
            <w:r>
              <w:rPr>
                <w:rFonts w:eastAsia="Times New Roman"/>
              </w:rPr>
              <w:t>Act</w:t>
            </w:r>
          </w:p>
        </w:tc>
        <w:tc>
          <w:tcPr>
            <w:tcW w:w="0" w:type="auto"/>
            <w:vAlign w:val="center"/>
            <w:hideMark/>
          </w:tcPr>
          <w:p w14:paraId="7FC19F79" w14:textId="77777777" w:rsidR="00C51368" w:rsidRDefault="00C51368">
            <w:pPr>
              <w:rPr>
                <w:rFonts w:eastAsia="Times New Roman"/>
              </w:rPr>
            </w:pPr>
          </w:p>
        </w:tc>
      </w:tr>
      <w:tr w:rsidR="00C51368" w14:paraId="3E6B38FD" w14:textId="77777777">
        <w:trPr>
          <w:divId w:val="246420894"/>
          <w:tblCellSpacing w:w="15" w:type="dxa"/>
        </w:trPr>
        <w:tc>
          <w:tcPr>
            <w:tcW w:w="0" w:type="auto"/>
            <w:vAlign w:val="center"/>
            <w:hideMark/>
          </w:tcPr>
          <w:p w14:paraId="738A0DA9" w14:textId="77777777" w:rsidR="00C51368" w:rsidRDefault="001708AB">
            <w:pPr>
              <w:rPr>
                <w:rFonts w:eastAsia="Times New Roman"/>
              </w:rPr>
            </w:pPr>
            <w:hyperlink r:id="rId2160" w:history="1">
              <w:r w:rsidR="00E43BD9">
                <w:rPr>
                  <w:rStyle w:val="Hyperlink"/>
                  <w:rFonts w:eastAsia="Times New Roman"/>
                </w:rPr>
                <w:t>ImmunizationRecommendation</w:t>
              </w:r>
            </w:hyperlink>
          </w:p>
        </w:tc>
        <w:tc>
          <w:tcPr>
            <w:tcW w:w="0" w:type="auto"/>
            <w:vAlign w:val="center"/>
            <w:hideMark/>
          </w:tcPr>
          <w:p w14:paraId="123B0316"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CF20BAD" w14:textId="77777777" w:rsidR="00C51368" w:rsidRDefault="00E43BD9">
            <w:pPr>
              <w:rPr>
                <w:rFonts w:eastAsia="Times New Roman"/>
              </w:rPr>
            </w:pPr>
            <w:r>
              <w:rPr>
                <w:rFonts w:eastAsia="Times New Roman"/>
              </w:rPr>
              <w:t>Act</w:t>
            </w:r>
          </w:p>
        </w:tc>
        <w:tc>
          <w:tcPr>
            <w:tcW w:w="0" w:type="auto"/>
            <w:vAlign w:val="center"/>
            <w:hideMark/>
          </w:tcPr>
          <w:p w14:paraId="6CB6DDE3" w14:textId="77777777" w:rsidR="00C51368" w:rsidRDefault="00C51368">
            <w:pPr>
              <w:rPr>
                <w:rFonts w:eastAsia="Times New Roman"/>
              </w:rPr>
            </w:pPr>
          </w:p>
        </w:tc>
      </w:tr>
    </w:tbl>
    <w:p w14:paraId="32760E90" w14:textId="77777777" w:rsidR="00C51368" w:rsidRDefault="00E43BD9">
      <w:pPr>
        <w:pStyle w:val="Heading4"/>
        <w:divId w:val="246420894"/>
        <w:rPr>
          <w:rFonts w:eastAsia="Times New Roman"/>
          <w:lang w:val="en-US"/>
        </w:rPr>
      </w:pPr>
      <w:r>
        <w:rPr>
          <w:rFonts w:eastAsia="Times New Roman"/>
          <w:lang w:val="en-US"/>
        </w:rPr>
        <w:t>Diagnostics</w:t>
      </w:r>
    </w:p>
    <w:p w14:paraId="76197D2E" w14:textId="77777777"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14:paraId="4AE449DE"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14:paraId="32F2A2BD"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14:paraId="215A0561"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14:paraId="158D101D" w14:textId="77777777"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14:paraId="5FAFF303" w14:textId="77777777" w:rsidR="00C51368" w:rsidRDefault="00E43BD9">
      <w:pPr>
        <w:pStyle w:val="NormalWeb"/>
        <w:divId w:val="246420894"/>
        <w:rPr>
          <w:lang w:val="en-US"/>
        </w:rPr>
      </w:pPr>
      <w:r>
        <w:rPr>
          <w:lang w:val="en-US"/>
        </w:rPr>
        <w:t xml:space="preserve">and many more things beside. Note that 'everything is an observation', but implementations should not use Observation where </w:t>
      </w:r>
      <w:hyperlink r:id="rId2161" w:history="1">
        <w:r>
          <w:rPr>
            <w:rStyle w:val="Hyperlink"/>
            <w:lang w:val="en-US"/>
          </w:rPr>
          <w:t>Condition</w:t>
        </w:r>
      </w:hyperlink>
      <w:r>
        <w:rPr>
          <w:lang w:val="en-US"/>
        </w:rPr>
        <w:t xml:space="preserve"> is more appropriate. </w:t>
      </w:r>
    </w:p>
    <w:p w14:paraId="7C0AA90E" w14:textId="77777777"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14:paraId="40047EAA" w14:textId="77777777"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2"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14:paraId="788E860B" w14:textId="77777777">
        <w:trPr>
          <w:divId w:val="246420894"/>
          <w:tblCellSpacing w:w="15" w:type="dxa"/>
        </w:trPr>
        <w:tc>
          <w:tcPr>
            <w:tcW w:w="0" w:type="auto"/>
            <w:vAlign w:val="center"/>
            <w:hideMark/>
          </w:tcPr>
          <w:p w14:paraId="077C0DE9" w14:textId="77777777" w:rsidR="00C51368" w:rsidRDefault="00E43BD9">
            <w:pPr>
              <w:rPr>
                <w:rFonts w:eastAsia="Times New Roman"/>
              </w:rPr>
            </w:pPr>
            <w:r>
              <w:rPr>
                <w:rFonts w:eastAsia="Times New Roman"/>
                <w:b/>
                <w:bCs/>
              </w:rPr>
              <w:t>Resource</w:t>
            </w:r>
          </w:p>
        </w:tc>
        <w:tc>
          <w:tcPr>
            <w:tcW w:w="0" w:type="auto"/>
            <w:vAlign w:val="center"/>
            <w:hideMark/>
          </w:tcPr>
          <w:p w14:paraId="3D2E686E" w14:textId="77777777" w:rsidR="00C51368" w:rsidRDefault="00E43BD9">
            <w:pPr>
              <w:rPr>
                <w:rFonts w:eastAsia="Times New Roman"/>
              </w:rPr>
            </w:pPr>
            <w:r>
              <w:rPr>
                <w:rFonts w:eastAsia="Times New Roman"/>
                <w:b/>
                <w:bCs/>
              </w:rPr>
              <w:t>Category</w:t>
            </w:r>
          </w:p>
        </w:tc>
        <w:tc>
          <w:tcPr>
            <w:tcW w:w="0" w:type="auto"/>
            <w:vAlign w:val="center"/>
            <w:hideMark/>
          </w:tcPr>
          <w:p w14:paraId="3869140F" w14:textId="77777777" w:rsidR="00C51368" w:rsidRDefault="00E43BD9">
            <w:pPr>
              <w:rPr>
                <w:rFonts w:eastAsia="Times New Roman"/>
              </w:rPr>
            </w:pPr>
            <w:r>
              <w:rPr>
                <w:rFonts w:eastAsia="Times New Roman"/>
                <w:b/>
                <w:bCs/>
              </w:rPr>
              <w:t>RIM</w:t>
            </w:r>
          </w:p>
        </w:tc>
        <w:tc>
          <w:tcPr>
            <w:tcW w:w="0" w:type="auto"/>
            <w:vAlign w:val="center"/>
            <w:hideMark/>
          </w:tcPr>
          <w:p w14:paraId="323363F5" w14:textId="77777777" w:rsidR="00C51368" w:rsidRDefault="00E43BD9">
            <w:pPr>
              <w:rPr>
                <w:rFonts w:eastAsia="Times New Roman"/>
              </w:rPr>
            </w:pPr>
            <w:r>
              <w:rPr>
                <w:rFonts w:eastAsia="Times New Roman"/>
                <w:b/>
                <w:bCs/>
              </w:rPr>
              <w:t>Lifecycle</w:t>
            </w:r>
          </w:p>
        </w:tc>
      </w:tr>
      <w:tr w:rsidR="00C51368" w14:paraId="0EEA725E" w14:textId="77777777">
        <w:trPr>
          <w:divId w:val="246420894"/>
          <w:tblCellSpacing w:w="15" w:type="dxa"/>
        </w:trPr>
        <w:tc>
          <w:tcPr>
            <w:tcW w:w="0" w:type="auto"/>
            <w:vAlign w:val="center"/>
            <w:hideMark/>
          </w:tcPr>
          <w:p w14:paraId="0EB93E3F" w14:textId="77777777" w:rsidR="00C51368" w:rsidRDefault="001708AB">
            <w:pPr>
              <w:rPr>
                <w:rFonts w:eastAsia="Times New Roman"/>
              </w:rPr>
            </w:pPr>
            <w:hyperlink r:id="rId2163" w:history="1">
              <w:r w:rsidR="00E43BD9">
                <w:rPr>
                  <w:rStyle w:val="Hyperlink"/>
                  <w:rFonts w:eastAsia="Times New Roman"/>
                </w:rPr>
                <w:t>Observation</w:t>
              </w:r>
            </w:hyperlink>
          </w:p>
        </w:tc>
        <w:tc>
          <w:tcPr>
            <w:tcW w:w="0" w:type="auto"/>
            <w:vAlign w:val="center"/>
            <w:hideMark/>
          </w:tcPr>
          <w:p w14:paraId="7395C03D"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52FCDDB1" w14:textId="77777777" w:rsidR="00C51368" w:rsidRDefault="00E43BD9">
            <w:pPr>
              <w:rPr>
                <w:rFonts w:eastAsia="Times New Roman"/>
              </w:rPr>
            </w:pPr>
            <w:r>
              <w:rPr>
                <w:rFonts w:eastAsia="Times New Roman"/>
              </w:rPr>
              <w:t>Act</w:t>
            </w:r>
          </w:p>
        </w:tc>
        <w:tc>
          <w:tcPr>
            <w:tcW w:w="0" w:type="auto"/>
            <w:vAlign w:val="center"/>
            <w:hideMark/>
          </w:tcPr>
          <w:p w14:paraId="49D1C11E" w14:textId="77777777" w:rsidR="00C51368" w:rsidRDefault="00C51368">
            <w:pPr>
              <w:rPr>
                <w:rFonts w:eastAsia="Times New Roman"/>
              </w:rPr>
            </w:pPr>
          </w:p>
        </w:tc>
      </w:tr>
      <w:tr w:rsidR="00C51368" w14:paraId="245DFE31" w14:textId="77777777">
        <w:trPr>
          <w:divId w:val="246420894"/>
          <w:tblCellSpacing w:w="15" w:type="dxa"/>
        </w:trPr>
        <w:tc>
          <w:tcPr>
            <w:tcW w:w="0" w:type="auto"/>
            <w:vAlign w:val="center"/>
            <w:hideMark/>
          </w:tcPr>
          <w:p w14:paraId="53324B27" w14:textId="77777777" w:rsidR="00C51368" w:rsidRDefault="001708AB">
            <w:pPr>
              <w:rPr>
                <w:rFonts w:eastAsia="Times New Roman"/>
              </w:rPr>
            </w:pPr>
            <w:hyperlink r:id="rId2164" w:history="1">
              <w:r w:rsidR="00E43BD9">
                <w:rPr>
                  <w:rStyle w:val="Hyperlink"/>
                  <w:rFonts w:eastAsia="Times New Roman"/>
                </w:rPr>
                <w:t>DiagnosticReport</w:t>
              </w:r>
            </w:hyperlink>
          </w:p>
        </w:tc>
        <w:tc>
          <w:tcPr>
            <w:tcW w:w="0" w:type="auto"/>
            <w:vAlign w:val="center"/>
            <w:hideMark/>
          </w:tcPr>
          <w:p w14:paraId="4B79EA30"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1F1A172B" w14:textId="77777777" w:rsidR="00C51368" w:rsidRDefault="00E43BD9">
            <w:pPr>
              <w:rPr>
                <w:rFonts w:eastAsia="Times New Roman"/>
              </w:rPr>
            </w:pPr>
            <w:r>
              <w:rPr>
                <w:rFonts w:eastAsia="Times New Roman"/>
              </w:rPr>
              <w:t>Act</w:t>
            </w:r>
          </w:p>
        </w:tc>
        <w:tc>
          <w:tcPr>
            <w:tcW w:w="0" w:type="auto"/>
            <w:vAlign w:val="center"/>
            <w:hideMark/>
          </w:tcPr>
          <w:p w14:paraId="46F79D65" w14:textId="77777777" w:rsidR="00C51368" w:rsidRDefault="001708AB">
            <w:pPr>
              <w:rPr>
                <w:rFonts w:eastAsia="Times New Roman"/>
              </w:rPr>
            </w:pPr>
            <w:hyperlink r:id="rId2165" w:anchor="entity" w:history="1">
              <w:r w:rsidR="00E43BD9">
                <w:rPr>
                  <w:rStyle w:val="Hyperlink"/>
                  <w:rFonts w:eastAsia="Times New Roman"/>
                </w:rPr>
                <w:t>Entity Availability Workflow</w:t>
              </w:r>
            </w:hyperlink>
          </w:p>
        </w:tc>
      </w:tr>
      <w:tr w:rsidR="00C51368" w14:paraId="27C15715" w14:textId="77777777">
        <w:trPr>
          <w:divId w:val="246420894"/>
          <w:tblCellSpacing w:w="15" w:type="dxa"/>
        </w:trPr>
        <w:tc>
          <w:tcPr>
            <w:tcW w:w="0" w:type="auto"/>
            <w:vAlign w:val="center"/>
            <w:hideMark/>
          </w:tcPr>
          <w:p w14:paraId="44ED50C1" w14:textId="77777777" w:rsidR="00C51368" w:rsidRDefault="001708AB">
            <w:pPr>
              <w:rPr>
                <w:rFonts w:eastAsia="Times New Roman"/>
              </w:rPr>
            </w:pPr>
            <w:hyperlink r:id="rId2166" w:history="1">
              <w:r w:rsidR="00E43BD9">
                <w:rPr>
                  <w:rStyle w:val="Hyperlink"/>
                  <w:rFonts w:eastAsia="Times New Roman"/>
                </w:rPr>
                <w:t>DiagnosticOrder</w:t>
              </w:r>
            </w:hyperlink>
          </w:p>
        </w:tc>
        <w:tc>
          <w:tcPr>
            <w:tcW w:w="0" w:type="auto"/>
            <w:vAlign w:val="center"/>
            <w:hideMark/>
          </w:tcPr>
          <w:p w14:paraId="5F3FC35E"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2C36E363" w14:textId="77777777" w:rsidR="00C51368" w:rsidRDefault="00E43BD9">
            <w:pPr>
              <w:rPr>
                <w:rFonts w:eastAsia="Times New Roman"/>
              </w:rPr>
            </w:pPr>
            <w:r>
              <w:rPr>
                <w:rFonts w:eastAsia="Times New Roman"/>
              </w:rPr>
              <w:t>Act</w:t>
            </w:r>
          </w:p>
        </w:tc>
        <w:tc>
          <w:tcPr>
            <w:tcW w:w="0" w:type="auto"/>
            <w:vAlign w:val="center"/>
            <w:hideMark/>
          </w:tcPr>
          <w:p w14:paraId="50BE1891" w14:textId="77777777" w:rsidR="00C51368" w:rsidRDefault="001708AB">
            <w:pPr>
              <w:rPr>
                <w:rFonts w:eastAsia="Times New Roman"/>
              </w:rPr>
            </w:pPr>
            <w:hyperlink r:id="rId2167" w:anchor="order" w:history="1">
              <w:r w:rsidR="00E43BD9">
                <w:rPr>
                  <w:rStyle w:val="Hyperlink"/>
                  <w:rFonts w:eastAsia="Times New Roman"/>
                </w:rPr>
                <w:t>Request/Order</w:t>
              </w:r>
            </w:hyperlink>
          </w:p>
        </w:tc>
      </w:tr>
      <w:tr w:rsidR="00C51368" w14:paraId="058B9505" w14:textId="77777777">
        <w:trPr>
          <w:divId w:val="246420894"/>
          <w:tblCellSpacing w:w="15" w:type="dxa"/>
        </w:trPr>
        <w:tc>
          <w:tcPr>
            <w:tcW w:w="0" w:type="auto"/>
            <w:vAlign w:val="center"/>
            <w:hideMark/>
          </w:tcPr>
          <w:p w14:paraId="3F368364" w14:textId="77777777" w:rsidR="00C51368" w:rsidRDefault="001708AB">
            <w:pPr>
              <w:rPr>
                <w:rFonts w:eastAsia="Times New Roman"/>
              </w:rPr>
            </w:pPr>
            <w:hyperlink r:id="rId2168" w:history="1">
              <w:r w:rsidR="00E43BD9">
                <w:rPr>
                  <w:rStyle w:val="Hyperlink"/>
                  <w:rFonts w:eastAsia="Times New Roman"/>
                </w:rPr>
                <w:t>Specimen</w:t>
              </w:r>
            </w:hyperlink>
          </w:p>
        </w:tc>
        <w:tc>
          <w:tcPr>
            <w:tcW w:w="0" w:type="auto"/>
            <w:vAlign w:val="center"/>
            <w:hideMark/>
          </w:tcPr>
          <w:p w14:paraId="295B671A"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28F06C5" w14:textId="77777777" w:rsidR="00C51368" w:rsidRDefault="00E43BD9">
            <w:pPr>
              <w:rPr>
                <w:rFonts w:eastAsia="Times New Roman"/>
              </w:rPr>
            </w:pPr>
            <w:r>
              <w:rPr>
                <w:rFonts w:eastAsia="Times New Roman"/>
              </w:rPr>
              <w:t>Role</w:t>
            </w:r>
          </w:p>
        </w:tc>
        <w:tc>
          <w:tcPr>
            <w:tcW w:w="0" w:type="auto"/>
            <w:vAlign w:val="center"/>
            <w:hideMark/>
          </w:tcPr>
          <w:p w14:paraId="3403817E" w14:textId="77777777" w:rsidR="00C51368" w:rsidRDefault="001708AB">
            <w:pPr>
              <w:rPr>
                <w:rFonts w:eastAsia="Times New Roman"/>
              </w:rPr>
            </w:pPr>
            <w:hyperlink r:id="rId2169" w:anchor="entity" w:history="1">
              <w:r w:rsidR="00E43BD9">
                <w:rPr>
                  <w:rStyle w:val="Hyperlink"/>
                  <w:rFonts w:eastAsia="Times New Roman"/>
                </w:rPr>
                <w:t>Entity Availability Workflow</w:t>
              </w:r>
            </w:hyperlink>
          </w:p>
        </w:tc>
      </w:tr>
      <w:tr w:rsidR="00C51368" w14:paraId="08350A59" w14:textId="77777777">
        <w:trPr>
          <w:divId w:val="246420894"/>
          <w:tblCellSpacing w:w="15" w:type="dxa"/>
        </w:trPr>
        <w:tc>
          <w:tcPr>
            <w:tcW w:w="0" w:type="auto"/>
            <w:vAlign w:val="center"/>
            <w:hideMark/>
          </w:tcPr>
          <w:p w14:paraId="56E096EA" w14:textId="77777777" w:rsidR="00C51368" w:rsidRDefault="001708AB">
            <w:pPr>
              <w:rPr>
                <w:rFonts w:eastAsia="Times New Roman"/>
              </w:rPr>
            </w:pPr>
            <w:hyperlink r:id="rId2170" w:history="1">
              <w:r w:rsidR="00E43BD9">
                <w:rPr>
                  <w:rStyle w:val="Hyperlink"/>
                  <w:rFonts w:eastAsia="Times New Roman"/>
                </w:rPr>
                <w:t>BodySite</w:t>
              </w:r>
            </w:hyperlink>
          </w:p>
        </w:tc>
        <w:tc>
          <w:tcPr>
            <w:tcW w:w="0" w:type="auto"/>
            <w:vAlign w:val="center"/>
            <w:hideMark/>
          </w:tcPr>
          <w:p w14:paraId="010A6E65"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839D4F0" w14:textId="77777777" w:rsidR="00C51368" w:rsidRDefault="00E43BD9">
            <w:pPr>
              <w:rPr>
                <w:rFonts w:eastAsia="Times New Roman"/>
              </w:rPr>
            </w:pPr>
            <w:r>
              <w:rPr>
                <w:rFonts w:eastAsia="Times New Roman"/>
              </w:rPr>
              <w:t>Role</w:t>
            </w:r>
          </w:p>
        </w:tc>
        <w:tc>
          <w:tcPr>
            <w:tcW w:w="0" w:type="auto"/>
            <w:vAlign w:val="center"/>
            <w:hideMark/>
          </w:tcPr>
          <w:p w14:paraId="2DAAB02A" w14:textId="77777777" w:rsidR="00C51368" w:rsidRDefault="00C51368">
            <w:pPr>
              <w:rPr>
                <w:rFonts w:eastAsia="Times New Roman"/>
              </w:rPr>
            </w:pPr>
          </w:p>
        </w:tc>
      </w:tr>
      <w:tr w:rsidR="00C51368" w14:paraId="43CD8D2C" w14:textId="77777777">
        <w:trPr>
          <w:divId w:val="246420894"/>
          <w:tblCellSpacing w:w="15" w:type="dxa"/>
        </w:trPr>
        <w:tc>
          <w:tcPr>
            <w:tcW w:w="0" w:type="auto"/>
            <w:vAlign w:val="center"/>
            <w:hideMark/>
          </w:tcPr>
          <w:p w14:paraId="75DAB44F" w14:textId="77777777" w:rsidR="00C51368" w:rsidRDefault="001708AB">
            <w:pPr>
              <w:rPr>
                <w:rFonts w:eastAsia="Times New Roman"/>
              </w:rPr>
            </w:pPr>
            <w:hyperlink r:id="rId2171" w:history="1">
              <w:r w:rsidR="00E43BD9">
                <w:rPr>
                  <w:rStyle w:val="Hyperlink"/>
                  <w:rFonts w:eastAsia="Times New Roman"/>
                </w:rPr>
                <w:t>ImagingObjectSelection</w:t>
              </w:r>
            </w:hyperlink>
          </w:p>
        </w:tc>
        <w:tc>
          <w:tcPr>
            <w:tcW w:w="0" w:type="auto"/>
            <w:vAlign w:val="center"/>
            <w:hideMark/>
          </w:tcPr>
          <w:p w14:paraId="62443731"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6E063807" w14:textId="77777777" w:rsidR="00C51368" w:rsidRDefault="00E43BD9">
            <w:pPr>
              <w:rPr>
                <w:rFonts w:eastAsia="Times New Roman"/>
              </w:rPr>
            </w:pPr>
            <w:r>
              <w:rPr>
                <w:rFonts w:eastAsia="Times New Roman"/>
              </w:rPr>
              <w:t>Act</w:t>
            </w:r>
          </w:p>
        </w:tc>
        <w:tc>
          <w:tcPr>
            <w:tcW w:w="0" w:type="auto"/>
            <w:vAlign w:val="center"/>
            <w:hideMark/>
          </w:tcPr>
          <w:p w14:paraId="7FA04D97" w14:textId="77777777" w:rsidR="00C51368" w:rsidRDefault="00C51368">
            <w:pPr>
              <w:rPr>
                <w:rFonts w:eastAsia="Times New Roman"/>
              </w:rPr>
            </w:pPr>
          </w:p>
        </w:tc>
      </w:tr>
      <w:tr w:rsidR="00C51368" w14:paraId="06F4935C" w14:textId="77777777">
        <w:trPr>
          <w:divId w:val="246420894"/>
          <w:tblCellSpacing w:w="15" w:type="dxa"/>
        </w:trPr>
        <w:tc>
          <w:tcPr>
            <w:tcW w:w="0" w:type="auto"/>
            <w:vAlign w:val="center"/>
            <w:hideMark/>
          </w:tcPr>
          <w:p w14:paraId="3FAD9971" w14:textId="77777777" w:rsidR="00C51368" w:rsidRDefault="001708AB">
            <w:pPr>
              <w:rPr>
                <w:rFonts w:eastAsia="Times New Roman"/>
              </w:rPr>
            </w:pPr>
            <w:hyperlink r:id="rId2172" w:history="1">
              <w:r w:rsidR="00E43BD9">
                <w:rPr>
                  <w:rStyle w:val="Hyperlink"/>
                  <w:rFonts w:eastAsia="Times New Roman"/>
                </w:rPr>
                <w:t>ImagingStudy</w:t>
              </w:r>
            </w:hyperlink>
          </w:p>
        </w:tc>
        <w:tc>
          <w:tcPr>
            <w:tcW w:w="0" w:type="auto"/>
            <w:vAlign w:val="center"/>
            <w:hideMark/>
          </w:tcPr>
          <w:p w14:paraId="01E45055"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2EEA7CE9" w14:textId="77777777" w:rsidR="00C51368" w:rsidRDefault="00E43BD9">
            <w:pPr>
              <w:rPr>
                <w:rFonts w:eastAsia="Times New Roman"/>
              </w:rPr>
            </w:pPr>
            <w:r>
              <w:rPr>
                <w:rFonts w:eastAsia="Times New Roman"/>
              </w:rPr>
              <w:t>Act</w:t>
            </w:r>
          </w:p>
        </w:tc>
        <w:tc>
          <w:tcPr>
            <w:tcW w:w="0" w:type="auto"/>
            <w:vAlign w:val="center"/>
            <w:hideMark/>
          </w:tcPr>
          <w:p w14:paraId="74C6BAAE" w14:textId="77777777" w:rsidR="00C51368" w:rsidRDefault="00C51368">
            <w:pPr>
              <w:rPr>
                <w:rFonts w:eastAsia="Times New Roman"/>
              </w:rPr>
            </w:pPr>
          </w:p>
        </w:tc>
      </w:tr>
    </w:tbl>
    <w:p w14:paraId="6FC5E47F" w14:textId="77777777" w:rsidR="00C51368" w:rsidRDefault="00E43BD9">
      <w:pPr>
        <w:pStyle w:val="Heading3"/>
        <w:divId w:val="246420894"/>
        <w:rPr>
          <w:rFonts w:eastAsia="Times New Roman"/>
          <w:lang w:val="en-US"/>
        </w:rPr>
      </w:pPr>
      <w:r>
        <w:rPr>
          <w:rFonts w:eastAsia="Times New Roman"/>
          <w:lang w:val="en-US"/>
        </w:rPr>
        <w:t>Administrative Resources</w:t>
      </w:r>
    </w:p>
    <w:p w14:paraId="15DBBF32" w14:textId="77777777" w:rsidR="00C51368" w:rsidRDefault="00E43BD9">
      <w:pPr>
        <w:pStyle w:val="NormalWeb"/>
        <w:divId w:val="246420894"/>
        <w:rPr>
          <w:lang w:val="en-US"/>
        </w:rPr>
      </w:pPr>
      <w:r>
        <w:rPr>
          <w:lang w:val="en-US"/>
        </w:rPr>
        <w:t xml:space="preserve">These resources are provide support for identifing the various entities that are involved in healthcare: people, organizations, substances, devices, etc. </w:t>
      </w:r>
    </w:p>
    <w:p w14:paraId="2A4299BD" w14:textId="77777777" w:rsidR="00C51368" w:rsidRDefault="00E43BD9">
      <w:pPr>
        <w:pStyle w:val="Heading4"/>
        <w:divId w:val="246420894"/>
        <w:rPr>
          <w:rFonts w:eastAsia="Times New Roman"/>
          <w:lang w:val="en-US"/>
        </w:rPr>
      </w:pPr>
      <w:r>
        <w:rPr>
          <w:rFonts w:eastAsia="Times New Roman"/>
          <w:lang w:val="en-US"/>
        </w:rPr>
        <w:t>Individuals</w:t>
      </w:r>
    </w:p>
    <w:p w14:paraId="5810A074" w14:textId="77777777"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14:paraId="10E87635" w14:textId="77777777"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14:paraId="410B9097" w14:textId="77777777"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14:paraId="0D927DC0" w14:textId="77777777">
        <w:trPr>
          <w:divId w:val="246420894"/>
          <w:tblCellSpacing w:w="15" w:type="dxa"/>
        </w:trPr>
        <w:tc>
          <w:tcPr>
            <w:tcW w:w="0" w:type="auto"/>
            <w:vAlign w:val="center"/>
            <w:hideMark/>
          </w:tcPr>
          <w:p w14:paraId="73B6D9AD" w14:textId="77777777" w:rsidR="00C51368" w:rsidRDefault="00E43BD9">
            <w:pPr>
              <w:rPr>
                <w:rFonts w:eastAsia="Times New Roman"/>
              </w:rPr>
            </w:pPr>
            <w:r>
              <w:rPr>
                <w:rFonts w:eastAsia="Times New Roman"/>
                <w:b/>
                <w:bCs/>
              </w:rPr>
              <w:t>Resource</w:t>
            </w:r>
          </w:p>
        </w:tc>
        <w:tc>
          <w:tcPr>
            <w:tcW w:w="0" w:type="auto"/>
            <w:vAlign w:val="center"/>
            <w:hideMark/>
          </w:tcPr>
          <w:p w14:paraId="48C9C678" w14:textId="77777777" w:rsidR="00C51368" w:rsidRDefault="00E43BD9">
            <w:pPr>
              <w:rPr>
                <w:rFonts w:eastAsia="Times New Roman"/>
              </w:rPr>
            </w:pPr>
            <w:r>
              <w:rPr>
                <w:rFonts w:eastAsia="Times New Roman"/>
                <w:b/>
                <w:bCs/>
              </w:rPr>
              <w:t>Category</w:t>
            </w:r>
          </w:p>
        </w:tc>
        <w:tc>
          <w:tcPr>
            <w:tcW w:w="0" w:type="auto"/>
            <w:vAlign w:val="center"/>
            <w:hideMark/>
          </w:tcPr>
          <w:p w14:paraId="7FCFD6E9" w14:textId="77777777" w:rsidR="00C51368" w:rsidRDefault="00E43BD9">
            <w:pPr>
              <w:rPr>
                <w:rFonts w:eastAsia="Times New Roman"/>
              </w:rPr>
            </w:pPr>
            <w:r>
              <w:rPr>
                <w:rFonts w:eastAsia="Times New Roman"/>
                <w:b/>
                <w:bCs/>
              </w:rPr>
              <w:t>RIM</w:t>
            </w:r>
          </w:p>
        </w:tc>
        <w:tc>
          <w:tcPr>
            <w:tcW w:w="0" w:type="auto"/>
            <w:vAlign w:val="center"/>
            <w:hideMark/>
          </w:tcPr>
          <w:p w14:paraId="6374A95F" w14:textId="77777777" w:rsidR="00C51368" w:rsidRDefault="00E43BD9">
            <w:pPr>
              <w:rPr>
                <w:rFonts w:eastAsia="Times New Roman"/>
              </w:rPr>
            </w:pPr>
            <w:r>
              <w:rPr>
                <w:rFonts w:eastAsia="Times New Roman"/>
                <w:b/>
                <w:bCs/>
              </w:rPr>
              <w:t>Lifecycle</w:t>
            </w:r>
          </w:p>
        </w:tc>
      </w:tr>
      <w:tr w:rsidR="00C51368" w14:paraId="3E829C55" w14:textId="77777777">
        <w:trPr>
          <w:divId w:val="246420894"/>
          <w:tblCellSpacing w:w="15" w:type="dxa"/>
        </w:trPr>
        <w:tc>
          <w:tcPr>
            <w:tcW w:w="0" w:type="auto"/>
            <w:vAlign w:val="center"/>
            <w:hideMark/>
          </w:tcPr>
          <w:p w14:paraId="47EEF93B" w14:textId="77777777" w:rsidR="00C51368" w:rsidRDefault="001708AB">
            <w:pPr>
              <w:rPr>
                <w:rFonts w:eastAsia="Times New Roman"/>
              </w:rPr>
            </w:pPr>
            <w:hyperlink r:id="rId2173" w:history="1">
              <w:r w:rsidR="00E43BD9">
                <w:rPr>
                  <w:rStyle w:val="Hyperlink"/>
                  <w:rFonts w:eastAsia="Times New Roman"/>
                </w:rPr>
                <w:t>Patient</w:t>
              </w:r>
            </w:hyperlink>
          </w:p>
        </w:tc>
        <w:tc>
          <w:tcPr>
            <w:tcW w:w="0" w:type="auto"/>
            <w:vAlign w:val="center"/>
            <w:hideMark/>
          </w:tcPr>
          <w:p w14:paraId="35DC150A"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71FFAD8" w14:textId="77777777" w:rsidR="00C51368" w:rsidRDefault="00E43BD9">
            <w:pPr>
              <w:rPr>
                <w:rFonts w:eastAsia="Times New Roman"/>
              </w:rPr>
            </w:pPr>
            <w:r>
              <w:rPr>
                <w:rFonts w:eastAsia="Times New Roman"/>
              </w:rPr>
              <w:t>Role</w:t>
            </w:r>
          </w:p>
        </w:tc>
        <w:tc>
          <w:tcPr>
            <w:tcW w:w="0" w:type="auto"/>
            <w:vAlign w:val="center"/>
            <w:hideMark/>
          </w:tcPr>
          <w:p w14:paraId="00E724FD" w14:textId="77777777" w:rsidR="00C51368" w:rsidRDefault="001708AB">
            <w:pPr>
              <w:rPr>
                <w:rFonts w:eastAsia="Times New Roman"/>
              </w:rPr>
            </w:pPr>
            <w:hyperlink r:id="rId2174" w:anchor="entity" w:history="1">
              <w:r w:rsidR="00E43BD9">
                <w:rPr>
                  <w:rStyle w:val="Hyperlink"/>
                  <w:rFonts w:eastAsia="Times New Roman"/>
                </w:rPr>
                <w:t>Entity Availability Workflow</w:t>
              </w:r>
            </w:hyperlink>
          </w:p>
        </w:tc>
      </w:tr>
      <w:tr w:rsidR="00C51368" w14:paraId="6B455FF8" w14:textId="77777777">
        <w:trPr>
          <w:divId w:val="246420894"/>
          <w:tblCellSpacing w:w="15" w:type="dxa"/>
        </w:trPr>
        <w:tc>
          <w:tcPr>
            <w:tcW w:w="0" w:type="auto"/>
            <w:vAlign w:val="center"/>
            <w:hideMark/>
          </w:tcPr>
          <w:p w14:paraId="33B438FB" w14:textId="77777777" w:rsidR="00C51368" w:rsidRDefault="001708AB">
            <w:pPr>
              <w:rPr>
                <w:rFonts w:eastAsia="Times New Roman"/>
              </w:rPr>
            </w:pPr>
            <w:hyperlink r:id="rId2175" w:history="1">
              <w:r w:rsidR="00E43BD9">
                <w:rPr>
                  <w:rStyle w:val="Hyperlink"/>
                  <w:rFonts w:eastAsia="Times New Roman"/>
                </w:rPr>
                <w:t>Practitioner</w:t>
              </w:r>
            </w:hyperlink>
          </w:p>
        </w:tc>
        <w:tc>
          <w:tcPr>
            <w:tcW w:w="0" w:type="auto"/>
            <w:vAlign w:val="center"/>
            <w:hideMark/>
          </w:tcPr>
          <w:p w14:paraId="23FABACB"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64DCCDC5" w14:textId="77777777" w:rsidR="00C51368" w:rsidRDefault="00E43BD9">
            <w:pPr>
              <w:rPr>
                <w:rFonts w:eastAsia="Times New Roman"/>
              </w:rPr>
            </w:pPr>
            <w:r>
              <w:rPr>
                <w:rFonts w:eastAsia="Times New Roman"/>
              </w:rPr>
              <w:t>Role</w:t>
            </w:r>
          </w:p>
        </w:tc>
        <w:tc>
          <w:tcPr>
            <w:tcW w:w="0" w:type="auto"/>
            <w:vAlign w:val="center"/>
            <w:hideMark/>
          </w:tcPr>
          <w:p w14:paraId="05CED81C" w14:textId="77777777" w:rsidR="00C51368" w:rsidRDefault="00C51368">
            <w:pPr>
              <w:rPr>
                <w:rFonts w:eastAsia="Times New Roman"/>
              </w:rPr>
            </w:pPr>
          </w:p>
        </w:tc>
      </w:tr>
      <w:tr w:rsidR="00C51368" w14:paraId="31DBFA10" w14:textId="77777777">
        <w:trPr>
          <w:divId w:val="246420894"/>
          <w:tblCellSpacing w:w="15" w:type="dxa"/>
        </w:trPr>
        <w:tc>
          <w:tcPr>
            <w:tcW w:w="0" w:type="auto"/>
            <w:vAlign w:val="center"/>
            <w:hideMark/>
          </w:tcPr>
          <w:p w14:paraId="5F7F96F7" w14:textId="77777777" w:rsidR="00C51368" w:rsidRDefault="001708AB">
            <w:pPr>
              <w:rPr>
                <w:rFonts w:eastAsia="Times New Roman"/>
              </w:rPr>
            </w:pPr>
            <w:hyperlink r:id="rId2176" w:history="1">
              <w:r w:rsidR="00E43BD9">
                <w:rPr>
                  <w:rStyle w:val="Hyperlink"/>
                  <w:rFonts w:eastAsia="Times New Roman"/>
                </w:rPr>
                <w:t>RelatedPerson</w:t>
              </w:r>
            </w:hyperlink>
          </w:p>
        </w:tc>
        <w:tc>
          <w:tcPr>
            <w:tcW w:w="0" w:type="auto"/>
            <w:vAlign w:val="center"/>
            <w:hideMark/>
          </w:tcPr>
          <w:p w14:paraId="3CCF74E5"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DC455FF" w14:textId="77777777" w:rsidR="00C51368" w:rsidRDefault="00E43BD9">
            <w:pPr>
              <w:rPr>
                <w:rFonts w:eastAsia="Times New Roman"/>
              </w:rPr>
            </w:pPr>
            <w:r>
              <w:rPr>
                <w:rFonts w:eastAsia="Times New Roman"/>
              </w:rPr>
              <w:t>Role</w:t>
            </w:r>
          </w:p>
        </w:tc>
        <w:tc>
          <w:tcPr>
            <w:tcW w:w="0" w:type="auto"/>
            <w:vAlign w:val="center"/>
            <w:hideMark/>
          </w:tcPr>
          <w:p w14:paraId="70240B8C" w14:textId="77777777" w:rsidR="00C51368" w:rsidRDefault="00C51368">
            <w:pPr>
              <w:rPr>
                <w:rFonts w:eastAsia="Times New Roman"/>
              </w:rPr>
            </w:pPr>
          </w:p>
        </w:tc>
      </w:tr>
    </w:tbl>
    <w:p w14:paraId="5F15098F" w14:textId="77777777" w:rsidR="00C51368" w:rsidRDefault="00E43BD9">
      <w:pPr>
        <w:pStyle w:val="Heading4"/>
        <w:divId w:val="246420894"/>
        <w:rPr>
          <w:rFonts w:eastAsia="Times New Roman"/>
          <w:lang w:val="en-US"/>
        </w:rPr>
      </w:pPr>
      <w:r>
        <w:rPr>
          <w:rFonts w:eastAsia="Times New Roman"/>
          <w:lang w:val="en-US"/>
        </w:rPr>
        <w:t>Groups</w:t>
      </w:r>
    </w:p>
    <w:p w14:paraId="451C934F" w14:textId="77777777"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14:paraId="744C07CD" w14:textId="77777777"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14:paraId="0F00356A" w14:textId="77777777">
        <w:trPr>
          <w:divId w:val="246420894"/>
          <w:tblCellSpacing w:w="15" w:type="dxa"/>
        </w:trPr>
        <w:tc>
          <w:tcPr>
            <w:tcW w:w="0" w:type="auto"/>
            <w:vAlign w:val="center"/>
            <w:hideMark/>
          </w:tcPr>
          <w:p w14:paraId="23D435F7" w14:textId="77777777" w:rsidR="00C51368" w:rsidRDefault="00E43BD9">
            <w:pPr>
              <w:rPr>
                <w:rFonts w:eastAsia="Times New Roman"/>
              </w:rPr>
            </w:pPr>
            <w:r>
              <w:rPr>
                <w:rFonts w:eastAsia="Times New Roman"/>
                <w:b/>
                <w:bCs/>
              </w:rPr>
              <w:t>Resource</w:t>
            </w:r>
          </w:p>
        </w:tc>
        <w:tc>
          <w:tcPr>
            <w:tcW w:w="0" w:type="auto"/>
            <w:vAlign w:val="center"/>
            <w:hideMark/>
          </w:tcPr>
          <w:p w14:paraId="1F270D30" w14:textId="77777777" w:rsidR="00C51368" w:rsidRDefault="00E43BD9">
            <w:pPr>
              <w:rPr>
                <w:rFonts w:eastAsia="Times New Roman"/>
              </w:rPr>
            </w:pPr>
            <w:r>
              <w:rPr>
                <w:rFonts w:eastAsia="Times New Roman"/>
                <w:b/>
                <w:bCs/>
              </w:rPr>
              <w:t>Category</w:t>
            </w:r>
          </w:p>
        </w:tc>
        <w:tc>
          <w:tcPr>
            <w:tcW w:w="0" w:type="auto"/>
            <w:vAlign w:val="center"/>
            <w:hideMark/>
          </w:tcPr>
          <w:p w14:paraId="3831B6B7" w14:textId="77777777" w:rsidR="00C51368" w:rsidRDefault="00E43BD9">
            <w:pPr>
              <w:rPr>
                <w:rFonts w:eastAsia="Times New Roman"/>
              </w:rPr>
            </w:pPr>
            <w:r>
              <w:rPr>
                <w:rFonts w:eastAsia="Times New Roman"/>
                <w:b/>
                <w:bCs/>
              </w:rPr>
              <w:t>RIM</w:t>
            </w:r>
          </w:p>
        </w:tc>
        <w:tc>
          <w:tcPr>
            <w:tcW w:w="0" w:type="auto"/>
            <w:vAlign w:val="center"/>
            <w:hideMark/>
          </w:tcPr>
          <w:p w14:paraId="663B60DF" w14:textId="77777777" w:rsidR="00C51368" w:rsidRDefault="00E43BD9">
            <w:pPr>
              <w:rPr>
                <w:rFonts w:eastAsia="Times New Roman"/>
              </w:rPr>
            </w:pPr>
            <w:r>
              <w:rPr>
                <w:rFonts w:eastAsia="Times New Roman"/>
                <w:b/>
                <w:bCs/>
              </w:rPr>
              <w:t>Lifecycle</w:t>
            </w:r>
          </w:p>
        </w:tc>
      </w:tr>
      <w:tr w:rsidR="00C51368" w14:paraId="4201ED26" w14:textId="77777777">
        <w:trPr>
          <w:divId w:val="246420894"/>
          <w:tblCellSpacing w:w="15" w:type="dxa"/>
        </w:trPr>
        <w:tc>
          <w:tcPr>
            <w:tcW w:w="0" w:type="auto"/>
            <w:vAlign w:val="center"/>
            <w:hideMark/>
          </w:tcPr>
          <w:p w14:paraId="160DD44A" w14:textId="77777777" w:rsidR="00C51368" w:rsidRDefault="001708AB">
            <w:pPr>
              <w:rPr>
                <w:rFonts w:eastAsia="Times New Roman"/>
              </w:rPr>
            </w:pPr>
            <w:hyperlink r:id="rId2177" w:history="1">
              <w:r w:rsidR="00E43BD9">
                <w:rPr>
                  <w:rStyle w:val="Hyperlink"/>
                  <w:rFonts w:eastAsia="Times New Roman"/>
                </w:rPr>
                <w:t>Organization</w:t>
              </w:r>
            </w:hyperlink>
          </w:p>
        </w:tc>
        <w:tc>
          <w:tcPr>
            <w:tcW w:w="0" w:type="auto"/>
            <w:vAlign w:val="center"/>
            <w:hideMark/>
          </w:tcPr>
          <w:p w14:paraId="2B95D7E0"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2E8780AC" w14:textId="77777777" w:rsidR="00C51368" w:rsidRDefault="00E43BD9">
            <w:pPr>
              <w:rPr>
                <w:rFonts w:eastAsia="Times New Roman"/>
              </w:rPr>
            </w:pPr>
            <w:r>
              <w:rPr>
                <w:rFonts w:eastAsia="Times New Roman"/>
              </w:rPr>
              <w:t>Role</w:t>
            </w:r>
          </w:p>
        </w:tc>
        <w:tc>
          <w:tcPr>
            <w:tcW w:w="0" w:type="auto"/>
            <w:vAlign w:val="center"/>
            <w:hideMark/>
          </w:tcPr>
          <w:p w14:paraId="1F60073A" w14:textId="77777777" w:rsidR="00C51368" w:rsidRDefault="00C51368">
            <w:pPr>
              <w:rPr>
                <w:rFonts w:eastAsia="Times New Roman"/>
              </w:rPr>
            </w:pPr>
          </w:p>
        </w:tc>
      </w:tr>
      <w:tr w:rsidR="00C51368" w14:paraId="35712C9C" w14:textId="77777777">
        <w:trPr>
          <w:divId w:val="246420894"/>
          <w:tblCellSpacing w:w="15" w:type="dxa"/>
        </w:trPr>
        <w:tc>
          <w:tcPr>
            <w:tcW w:w="0" w:type="auto"/>
            <w:vAlign w:val="center"/>
            <w:hideMark/>
          </w:tcPr>
          <w:p w14:paraId="5EF3A3AB" w14:textId="77777777" w:rsidR="00C51368" w:rsidRDefault="001708AB">
            <w:pPr>
              <w:rPr>
                <w:rFonts w:eastAsia="Times New Roman"/>
              </w:rPr>
            </w:pPr>
            <w:hyperlink r:id="rId2178" w:history="1">
              <w:r w:rsidR="00E43BD9">
                <w:rPr>
                  <w:rStyle w:val="Hyperlink"/>
                  <w:rFonts w:eastAsia="Times New Roman"/>
                </w:rPr>
                <w:t>HealthcareService</w:t>
              </w:r>
            </w:hyperlink>
          </w:p>
        </w:tc>
        <w:tc>
          <w:tcPr>
            <w:tcW w:w="0" w:type="auto"/>
            <w:vAlign w:val="center"/>
            <w:hideMark/>
          </w:tcPr>
          <w:p w14:paraId="43DAC14B"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A3642D9" w14:textId="77777777" w:rsidR="00C51368" w:rsidRDefault="00E43BD9">
            <w:pPr>
              <w:rPr>
                <w:rFonts w:eastAsia="Times New Roman"/>
              </w:rPr>
            </w:pPr>
            <w:r>
              <w:rPr>
                <w:rFonts w:eastAsia="Times New Roman"/>
              </w:rPr>
              <w:t>Role</w:t>
            </w:r>
          </w:p>
        </w:tc>
        <w:tc>
          <w:tcPr>
            <w:tcW w:w="0" w:type="auto"/>
            <w:vAlign w:val="center"/>
            <w:hideMark/>
          </w:tcPr>
          <w:p w14:paraId="4EAF4830" w14:textId="77777777" w:rsidR="00C51368" w:rsidRDefault="00C51368">
            <w:pPr>
              <w:rPr>
                <w:rFonts w:eastAsia="Times New Roman"/>
              </w:rPr>
            </w:pPr>
          </w:p>
        </w:tc>
      </w:tr>
      <w:tr w:rsidR="00C51368" w14:paraId="2E854F10" w14:textId="77777777">
        <w:trPr>
          <w:divId w:val="246420894"/>
          <w:tblCellSpacing w:w="15" w:type="dxa"/>
        </w:trPr>
        <w:tc>
          <w:tcPr>
            <w:tcW w:w="0" w:type="auto"/>
            <w:vAlign w:val="center"/>
            <w:hideMark/>
          </w:tcPr>
          <w:p w14:paraId="51C927F9" w14:textId="77777777" w:rsidR="00C51368" w:rsidRDefault="001708AB">
            <w:pPr>
              <w:rPr>
                <w:rFonts w:eastAsia="Times New Roman"/>
              </w:rPr>
            </w:pPr>
            <w:hyperlink r:id="rId2179" w:history="1">
              <w:r w:rsidR="00E43BD9">
                <w:rPr>
                  <w:rStyle w:val="Hyperlink"/>
                  <w:rFonts w:eastAsia="Times New Roman"/>
                </w:rPr>
                <w:t>Group</w:t>
              </w:r>
            </w:hyperlink>
          </w:p>
        </w:tc>
        <w:tc>
          <w:tcPr>
            <w:tcW w:w="0" w:type="auto"/>
            <w:vAlign w:val="center"/>
            <w:hideMark/>
          </w:tcPr>
          <w:p w14:paraId="2D0F6A5A"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36FD1F1" w14:textId="77777777" w:rsidR="00C51368" w:rsidRDefault="00E43BD9">
            <w:pPr>
              <w:rPr>
                <w:rFonts w:eastAsia="Times New Roman"/>
              </w:rPr>
            </w:pPr>
            <w:r>
              <w:rPr>
                <w:rFonts w:eastAsia="Times New Roman"/>
              </w:rPr>
              <w:t>Entity</w:t>
            </w:r>
          </w:p>
        </w:tc>
        <w:tc>
          <w:tcPr>
            <w:tcW w:w="0" w:type="auto"/>
            <w:vAlign w:val="center"/>
            <w:hideMark/>
          </w:tcPr>
          <w:p w14:paraId="33D5DCD3" w14:textId="77777777" w:rsidR="00C51368" w:rsidRDefault="00C51368">
            <w:pPr>
              <w:rPr>
                <w:rFonts w:eastAsia="Times New Roman"/>
              </w:rPr>
            </w:pPr>
          </w:p>
        </w:tc>
      </w:tr>
    </w:tbl>
    <w:p w14:paraId="4B36EC6F" w14:textId="77777777" w:rsidR="00C51368" w:rsidRDefault="00E43BD9">
      <w:pPr>
        <w:pStyle w:val="Heading4"/>
        <w:divId w:val="246420894"/>
        <w:rPr>
          <w:rFonts w:eastAsia="Times New Roman"/>
          <w:lang w:val="en-US"/>
        </w:rPr>
      </w:pPr>
      <w:r>
        <w:rPr>
          <w:rFonts w:eastAsia="Times New Roman"/>
          <w:lang w:val="en-US"/>
        </w:rPr>
        <w:t>Entities</w:t>
      </w:r>
    </w:p>
    <w:p w14:paraId="15192D14" w14:textId="77777777"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14:paraId="01E30813" w14:textId="77777777"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14:paraId="6375F3CF" w14:textId="77777777">
        <w:trPr>
          <w:divId w:val="246420894"/>
          <w:tblCellSpacing w:w="15" w:type="dxa"/>
        </w:trPr>
        <w:tc>
          <w:tcPr>
            <w:tcW w:w="0" w:type="auto"/>
            <w:vAlign w:val="center"/>
            <w:hideMark/>
          </w:tcPr>
          <w:p w14:paraId="7DB97007" w14:textId="77777777" w:rsidR="00C51368" w:rsidRDefault="00E43BD9">
            <w:pPr>
              <w:rPr>
                <w:rFonts w:eastAsia="Times New Roman"/>
              </w:rPr>
            </w:pPr>
            <w:r>
              <w:rPr>
                <w:rFonts w:eastAsia="Times New Roman"/>
                <w:b/>
                <w:bCs/>
              </w:rPr>
              <w:t>Resource</w:t>
            </w:r>
          </w:p>
        </w:tc>
        <w:tc>
          <w:tcPr>
            <w:tcW w:w="0" w:type="auto"/>
            <w:vAlign w:val="center"/>
            <w:hideMark/>
          </w:tcPr>
          <w:p w14:paraId="4E0BC66A" w14:textId="77777777" w:rsidR="00C51368" w:rsidRDefault="00E43BD9">
            <w:pPr>
              <w:rPr>
                <w:rFonts w:eastAsia="Times New Roman"/>
              </w:rPr>
            </w:pPr>
            <w:r>
              <w:rPr>
                <w:rFonts w:eastAsia="Times New Roman"/>
                <w:b/>
                <w:bCs/>
              </w:rPr>
              <w:t>Category</w:t>
            </w:r>
          </w:p>
        </w:tc>
        <w:tc>
          <w:tcPr>
            <w:tcW w:w="0" w:type="auto"/>
            <w:vAlign w:val="center"/>
            <w:hideMark/>
          </w:tcPr>
          <w:p w14:paraId="34C7A374" w14:textId="77777777" w:rsidR="00C51368" w:rsidRDefault="00E43BD9">
            <w:pPr>
              <w:rPr>
                <w:rFonts w:eastAsia="Times New Roman"/>
              </w:rPr>
            </w:pPr>
            <w:r>
              <w:rPr>
                <w:rFonts w:eastAsia="Times New Roman"/>
                <w:b/>
                <w:bCs/>
              </w:rPr>
              <w:t>RIM</w:t>
            </w:r>
          </w:p>
        </w:tc>
        <w:tc>
          <w:tcPr>
            <w:tcW w:w="0" w:type="auto"/>
            <w:vAlign w:val="center"/>
            <w:hideMark/>
          </w:tcPr>
          <w:p w14:paraId="69D675E6" w14:textId="77777777" w:rsidR="00C51368" w:rsidRDefault="00E43BD9">
            <w:pPr>
              <w:rPr>
                <w:rFonts w:eastAsia="Times New Roman"/>
              </w:rPr>
            </w:pPr>
            <w:r>
              <w:rPr>
                <w:rFonts w:eastAsia="Times New Roman"/>
                <w:b/>
                <w:bCs/>
              </w:rPr>
              <w:t>Lifecycle</w:t>
            </w:r>
          </w:p>
        </w:tc>
      </w:tr>
      <w:tr w:rsidR="00C51368" w14:paraId="3FC63886" w14:textId="77777777">
        <w:trPr>
          <w:divId w:val="246420894"/>
          <w:tblCellSpacing w:w="15" w:type="dxa"/>
        </w:trPr>
        <w:tc>
          <w:tcPr>
            <w:tcW w:w="0" w:type="auto"/>
            <w:vAlign w:val="center"/>
            <w:hideMark/>
          </w:tcPr>
          <w:p w14:paraId="3F1744AF" w14:textId="77777777" w:rsidR="00C51368" w:rsidRDefault="001708AB">
            <w:pPr>
              <w:rPr>
                <w:rFonts w:eastAsia="Times New Roman"/>
              </w:rPr>
            </w:pPr>
            <w:hyperlink r:id="rId2180" w:history="1">
              <w:r w:rsidR="00E43BD9">
                <w:rPr>
                  <w:rStyle w:val="Hyperlink"/>
                  <w:rFonts w:eastAsia="Times New Roman"/>
                </w:rPr>
                <w:t>Location</w:t>
              </w:r>
            </w:hyperlink>
          </w:p>
        </w:tc>
        <w:tc>
          <w:tcPr>
            <w:tcW w:w="0" w:type="auto"/>
            <w:vAlign w:val="center"/>
            <w:hideMark/>
          </w:tcPr>
          <w:p w14:paraId="7AB2CA68"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80BFA02" w14:textId="77777777" w:rsidR="00C51368" w:rsidRDefault="00E43BD9">
            <w:pPr>
              <w:rPr>
                <w:rFonts w:eastAsia="Times New Roman"/>
              </w:rPr>
            </w:pPr>
            <w:r>
              <w:rPr>
                <w:rFonts w:eastAsia="Times New Roman"/>
              </w:rPr>
              <w:t>Role</w:t>
            </w:r>
          </w:p>
        </w:tc>
        <w:tc>
          <w:tcPr>
            <w:tcW w:w="0" w:type="auto"/>
            <w:vAlign w:val="center"/>
            <w:hideMark/>
          </w:tcPr>
          <w:p w14:paraId="3E82ECE1" w14:textId="77777777" w:rsidR="00C51368" w:rsidRDefault="001708AB">
            <w:pPr>
              <w:rPr>
                <w:rFonts w:eastAsia="Times New Roman"/>
              </w:rPr>
            </w:pPr>
            <w:hyperlink r:id="rId2181" w:anchor="entity" w:history="1">
              <w:r w:rsidR="00E43BD9">
                <w:rPr>
                  <w:rStyle w:val="Hyperlink"/>
                  <w:rFonts w:eastAsia="Times New Roman"/>
                </w:rPr>
                <w:t>Entity Availability Workflow</w:t>
              </w:r>
            </w:hyperlink>
          </w:p>
        </w:tc>
      </w:tr>
      <w:tr w:rsidR="00C51368" w14:paraId="5F43064F" w14:textId="77777777">
        <w:trPr>
          <w:divId w:val="246420894"/>
          <w:tblCellSpacing w:w="15" w:type="dxa"/>
        </w:trPr>
        <w:tc>
          <w:tcPr>
            <w:tcW w:w="0" w:type="auto"/>
            <w:vAlign w:val="center"/>
            <w:hideMark/>
          </w:tcPr>
          <w:p w14:paraId="32733CC7" w14:textId="77777777" w:rsidR="00C51368" w:rsidRDefault="001708AB">
            <w:pPr>
              <w:rPr>
                <w:rFonts w:eastAsia="Times New Roman"/>
              </w:rPr>
            </w:pPr>
            <w:hyperlink r:id="rId2182" w:history="1">
              <w:r w:rsidR="00E43BD9">
                <w:rPr>
                  <w:rStyle w:val="Hyperlink"/>
                  <w:rFonts w:eastAsia="Times New Roman"/>
                </w:rPr>
                <w:t>Substance</w:t>
              </w:r>
            </w:hyperlink>
          </w:p>
        </w:tc>
        <w:tc>
          <w:tcPr>
            <w:tcW w:w="0" w:type="auto"/>
            <w:vAlign w:val="center"/>
            <w:hideMark/>
          </w:tcPr>
          <w:p w14:paraId="09EF7ECE"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3E05683" w14:textId="77777777" w:rsidR="00C51368" w:rsidRDefault="00E43BD9">
            <w:pPr>
              <w:rPr>
                <w:rFonts w:eastAsia="Times New Roman"/>
              </w:rPr>
            </w:pPr>
            <w:r>
              <w:rPr>
                <w:rFonts w:eastAsia="Times New Roman"/>
              </w:rPr>
              <w:t>Entity</w:t>
            </w:r>
          </w:p>
        </w:tc>
        <w:tc>
          <w:tcPr>
            <w:tcW w:w="0" w:type="auto"/>
            <w:vAlign w:val="center"/>
            <w:hideMark/>
          </w:tcPr>
          <w:p w14:paraId="1063C9D7" w14:textId="77777777" w:rsidR="00C51368" w:rsidRDefault="00C51368">
            <w:pPr>
              <w:rPr>
                <w:rFonts w:eastAsia="Times New Roman"/>
              </w:rPr>
            </w:pPr>
          </w:p>
        </w:tc>
      </w:tr>
      <w:tr w:rsidR="00C51368" w14:paraId="151FE5D2" w14:textId="77777777">
        <w:trPr>
          <w:divId w:val="246420894"/>
          <w:tblCellSpacing w:w="15" w:type="dxa"/>
        </w:trPr>
        <w:tc>
          <w:tcPr>
            <w:tcW w:w="0" w:type="auto"/>
            <w:vAlign w:val="center"/>
            <w:hideMark/>
          </w:tcPr>
          <w:p w14:paraId="2955F04C" w14:textId="77777777" w:rsidR="00C51368" w:rsidRDefault="001708AB">
            <w:pPr>
              <w:rPr>
                <w:rFonts w:eastAsia="Times New Roman"/>
              </w:rPr>
            </w:pPr>
            <w:hyperlink r:id="rId2183" w:history="1">
              <w:r w:rsidR="00E43BD9">
                <w:rPr>
                  <w:rStyle w:val="Hyperlink"/>
                  <w:rFonts w:eastAsia="Times New Roman"/>
                </w:rPr>
                <w:t>Person</w:t>
              </w:r>
            </w:hyperlink>
          </w:p>
        </w:tc>
        <w:tc>
          <w:tcPr>
            <w:tcW w:w="0" w:type="auto"/>
            <w:vAlign w:val="center"/>
            <w:hideMark/>
          </w:tcPr>
          <w:p w14:paraId="60F06727"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1B23151" w14:textId="77777777" w:rsidR="00C51368" w:rsidRDefault="00E43BD9">
            <w:pPr>
              <w:rPr>
                <w:rFonts w:eastAsia="Times New Roman"/>
              </w:rPr>
            </w:pPr>
            <w:r>
              <w:rPr>
                <w:rFonts w:eastAsia="Times New Roman"/>
              </w:rPr>
              <w:t>Entity</w:t>
            </w:r>
          </w:p>
        </w:tc>
        <w:tc>
          <w:tcPr>
            <w:tcW w:w="0" w:type="auto"/>
            <w:vAlign w:val="center"/>
            <w:hideMark/>
          </w:tcPr>
          <w:p w14:paraId="2C1AA45A" w14:textId="77777777" w:rsidR="00C51368" w:rsidRDefault="00C51368">
            <w:pPr>
              <w:rPr>
                <w:rFonts w:eastAsia="Times New Roman"/>
              </w:rPr>
            </w:pPr>
          </w:p>
        </w:tc>
      </w:tr>
    </w:tbl>
    <w:p w14:paraId="03C05A99" w14:textId="77777777" w:rsidR="00C51368" w:rsidRDefault="00E43BD9">
      <w:pPr>
        <w:pStyle w:val="Heading4"/>
        <w:divId w:val="246420894"/>
        <w:rPr>
          <w:rFonts w:eastAsia="Times New Roman"/>
          <w:lang w:val="en-US"/>
        </w:rPr>
      </w:pPr>
      <w:r>
        <w:rPr>
          <w:rFonts w:eastAsia="Times New Roman"/>
          <w:lang w:val="en-US"/>
        </w:rPr>
        <w:t>Device</w:t>
      </w:r>
    </w:p>
    <w:p w14:paraId="056040A1" w14:textId="77777777"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may purposes, including stock control, locating devices, and tracking implants. </w:t>
      </w:r>
    </w:p>
    <w:p w14:paraId="589C17EF" w14:textId="77777777"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4"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14:paraId="271E827F" w14:textId="77777777">
        <w:trPr>
          <w:divId w:val="246420894"/>
          <w:tblCellSpacing w:w="15" w:type="dxa"/>
        </w:trPr>
        <w:tc>
          <w:tcPr>
            <w:tcW w:w="0" w:type="auto"/>
            <w:vAlign w:val="center"/>
            <w:hideMark/>
          </w:tcPr>
          <w:p w14:paraId="774F158C" w14:textId="77777777" w:rsidR="00C51368" w:rsidRDefault="00E43BD9">
            <w:pPr>
              <w:rPr>
                <w:rFonts w:eastAsia="Times New Roman"/>
              </w:rPr>
            </w:pPr>
            <w:r>
              <w:rPr>
                <w:rFonts w:eastAsia="Times New Roman"/>
                <w:b/>
                <w:bCs/>
              </w:rPr>
              <w:t>Resource</w:t>
            </w:r>
          </w:p>
        </w:tc>
        <w:tc>
          <w:tcPr>
            <w:tcW w:w="0" w:type="auto"/>
            <w:vAlign w:val="center"/>
            <w:hideMark/>
          </w:tcPr>
          <w:p w14:paraId="2FFA8104" w14:textId="77777777" w:rsidR="00C51368" w:rsidRDefault="00E43BD9">
            <w:pPr>
              <w:rPr>
                <w:rFonts w:eastAsia="Times New Roman"/>
              </w:rPr>
            </w:pPr>
            <w:r>
              <w:rPr>
                <w:rFonts w:eastAsia="Times New Roman"/>
                <w:b/>
                <w:bCs/>
              </w:rPr>
              <w:t>Category</w:t>
            </w:r>
          </w:p>
        </w:tc>
        <w:tc>
          <w:tcPr>
            <w:tcW w:w="0" w:type="auto"/>
            <w:vAlign w:val="center"/>
            <w:hideMark/>
          </w:tcPr>
          <w:p w14:paraId="38343252" w14:textId="77777777" w:rsidR="00C51368" w:rsidRDefault="00E43BD9">
            <w:pPr>
              <w:rPr>
                <w:rFonts w:eastAsia="Times New Roman"/>
              </w:rPr>
            </w:pPr>
            <w:r>
              <w:rPr>
                <w:rFonts w:eastAsia="Times New Roman"/>
                <w:b/>
                <w:bCs/>
              </w:rPr>
              <w:t>RIM</w:t>
            </w:r>
          </w:p>
        </w:tc>
        <w:tc>
          <w:tcPr>
            <w:tcW w:w="0" w:type="auto"/>
            <w:vAlign w:val="center"/>
            <w:hideMark/>
          </w:tcPr>
          <w:p w14:paraId="457B52A6" w14:textId="77777777" w:rsidR="00C51368" w:rsidRDefault="00E43BD9">
            <w:pPr>
              <w:rPr>
                <w:rFonts w:eastAsia="Times New Roman"/>
              </w:rPr>
            </w:pPr>
            <w:r>
              <w:rPr>
                <w:rFonts w:eastAsia="Times New Roman"/>
                <w:b/>
                <w:bCs/>
              </w:rPr>
              <w:t>Lifecycle</w:t>
            </w:r>
          </w:p>
        </w:tc>
      </w:tr>
      <w:tr w:rsidR="00C51368" w14:paraId="7B09770E" w14:textId="77777777">
        <w:trPr>
          <w:divId w:val="246420894"/>
          <w:tblCellSpacing w:w="15" w:type="dxa"/>
        </w:trPr>
        <w:tc>
          <w:tcPr>
            <w:tcW w:w="0" w:type="auto"/>
            <w:vAlign w:val="center"/>
            <w:hideMark/>
          </w:tcPr>
          <w:p w14:paraId="588113F5" w14:textId="77777777" w:rsidR="00C51368" w:rsidRDefault="001708AB">
            <w:pPr>
              <w:rPr>
                <w:rFonts w:eastAsia="Times New Roman"/>
              </w:rPr>
            </w:pPr>
            <w:hyperlink r:id="rId2185" w:history="1">
              <w:r w:rsidR="00E43BD9">
                <w:rPr>
                  <w:rStyle w:val="Hyperlink"/>
                  <w:rFonts w:eastAsia="Times New Roman"/>
                </w:rPr>
                <w:t>Device</w:t>
              </w:r>
            </w:hyperlink>
          </w:p>
        </w:tc>
        <w:tc>
          <w:tcPr>
            <w:tcW w:w="0" w:type="auto"/>
            <w:vAlign w:val="center"/>
            <w:hideMark/>
          </w:tcPr>
          <w:p w14:paraId="6AE78554"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EF2D3DD" w14:textId="77777777" w:rsidR="00C51368" w:rsidRDefault="00E43BD9">
            <w:pPr>
              <w:rPr>
                <w:rFonts w:eastAsia="Times New Roman"/>
              </w:rPr>
            </w:pPr>
            <w:r>
              <w:rPr>
                <w:rFonts w:eastAsia="Times New Roman"/>
              </w:rPr>
              <w:t>Role</w:t>
            </w:r>
          </w:p>
        </w:tc>
        <w:tc>
          <w:tcPr>
            <w:tcW w:w="0" w:type="auto"/>
            <w:vAlign w:val="center"/>
            <w:hideMark/>
          </w:tcPr>
          <w:p w14:paraId="54B691F0" w14:textId="77777777" w:rsidR="00C51368" w:rsidRDefault="00C51368">
            <w:pPr>
              <w:rPr>
                <w:rFonts w:eastAsia="Times New Roman"/>
              </w:rPr>
            </w:pPr>
          </w:p>
        </w:tc>
      </w:tr>
      <w:tr w:rsidR="00C51368" w14:paraId="639AC763" w14:textId="77777777">
        <w:trPr>
          <w:divId w:val="246420894"/>
          <w:tblCellSpacing w:w="15" w:type="dxa"/>
        </w:trPr>
        <w:tc>
          <w:tcPr>
            <w:tcW w:w="0" w:type="auto"/>
            <w:vAlign w:val="center"/>
            <w:hideMark/>
          </w:tcPr>
          <w:p w14:paraId="3529503E" w14:textId="77777777" w:rsidR="00C51368" w:rsidRDefault="001708AB">
            <w:pPr>
              <w:rPr>
                <w:rFonts w:eastAsia="Times New Roman"/>
              </w:rPr>
            </w:pPr>
            <w:hyperlink r:id="rId2186" w:history="1">
              <w:r w:rsidR="00E43BD9">
                <w:rPr>
                  <w:rStyle w:val="Hyperlink"/>
                  <w:rFonts w:eastAsia="Times New Roman"/>
                </w:rPr>
                <w:t>DeviceComponent</w:t>
              </w:r>
            </w:hyperlink>
          </w:p>
        </w:tc>
        <w:tc>
          <w:tcPr>
            <w:tcW w:w="0" w:type="auto"/>
            <w:vAlign w:val="center"/>
            <w:hideMark/>
          </w:tcPr>
          <w:p w14:paraId="0CF8339E"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28E0E6C1" w14:textId="77777777" w:rsidR="00C51368" w:rsidRDefault="00E43BD9">
            <w:pPr>
              <w:rPr>
                <w:rFonts w:eastAsia="Times New Roman"/>
              </w:rPr>
            </w:pPr>
            <w:r>
              <w:rPr>
                <w:rFonts w:eastAsia="Times New Roman"/>
              </w:rPr>
              <w:t>Role</w:t>
            </w:r>
          </w:p>
        </w:tc>
        <w:tc>
          <w:tcPr>
            <w:tcW w:w="0" w:type="auto"/>
            <w:vAlign w:val="center"/>
            <w:hideMark/>
          </w:tcPr>
          <w:p w14:paraId="57012FFC" w14:textId="77777777" w:rsidR="00C51368" w:rsidRDefault="00C51368">
            <w:pPr>
              <w:rPr>
                <w:rFonts w:eastAsia="Times New Roman"/>
              </w:rPr>
            </w:pPr>
          </w:p>
        </w:tc>
      </w:tr>
      <w:tr w:rsidR="00C51368" w14:paraId="060630F0" w14:textId="77777777">
        <w:trPr>
          <w:divId w:val="246420894"/>
          <w:tblCellSpacing w:w="15" w:type="dxa"/>
        </w:trPr>
        <w:tc>
          <w:tcPr>
            <w:tcW w:w="0" w:type="auto"/>
            <w:vAlign w:val="center"/>
            <w:hideMark/>
          </w:tcPr>
          <w:p w14:paraId="43E00FEF" w14:textId="77777777" w:rsidR="00C51368" w:rsidRDefault="001708AB">
            <w:pPr>
              <w:rPr>
                <w:rFonts w:eastAsia="Times New Roman"/>
              </w:rPr>
            </w:pPr>
            <w:hyperlink r:id="rId2187" w:history="1">
              <w:r w:rsidR="00E43BD9">
                <w:rPr>
                  <w:rStyle w:val="Hyperlink"/>
                  <w:rFonts w:eastAsia="Times New Roman"/>
                </w:rPr>
                <w:t>DeviceMetric</w:t>
              </w:r>
            </w:hyperlink>
          </w:p>
        </w:tc>
        <w:tc>
          <w:tcPr>
            <w:tcW w:w="0" w:type="auto"/>
            <w:vAlign w:val="center"/>
            <w:hideMark/>
          </w:tcPr>
          <w:p w14:paraId="05D01E0B"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C1D33C9" w14:textId="77777777" w:rsidR="00C51368" w:rsidRDefault="00E43BD9">
            <w:pPr>
              <w:rPr>
                <w:rFonts w:eastAsia="Times New Roman"/>
              </w:rPr>
            </w:pPr>
            <w:r>
              <w:rPr>
                <w:rFonts w:eastAsia="Times New Roman"/>
              </w:rPr>
              <w:t>Role</w:t>
            </w:r>
          </w:p>
        </w:tc>
        <w:tc>
          <w:tcPr>
            <w:tcW w:w="0" w:type="auto"/>
            <w:vAlign w:val="center"/>
            <w:hideMark/>
          </w:tcPr>
          <w:p w14:paraId="27586ACE" w14:textId="77777777" w:rsidR="00C51368" w:rsidRDefault="00C51368">
            <w:pPr>
              <w:rPr>
                <w:rFonts w:eastAsia="Times New Roman"/>
              </w:rPr>
            </w:pPr>
          </w:p>
        </w:tc>
      </w:tr>
    </w:tbl>
    <w:p w14:paraId="36902155" w14:textId="77777777" w:rsidR="00C51368" w:rsidRDefault="00E43BD9">
      <w:pPr>
        <w:pStyle w:val="Heading3"/>
        <w:divId w:val="246420894"/>
        <w:rPr>
          <w:rFonts w:eastAsia="Times New Roman"/>
          <w:lang w:val="en-US"/>
        </w:rPr>
      </w:pPr>
      <w:r>
        <w:rPr>
          <w:rFonts w:eastAsia="Times New Roman"/>
          <w:lang w:val="en-US"/>
        </w:rPr>
        <w:t>Work Flow</w:t>
      </w:r>
    </w:p>
    <w:p w14:paraId="525B91EB" w14:textId="77777777" w:rsidR="00C51368" w:rsidRDefault="00E43BD9">
      <w:pPr>
        <w:pStyle w:val="Heading4"/>
        <w:divId w:val="246420894"/>
        <w:rPr>
          <w:rFonts w:eastAsia="Times New Roman"/>
          <w:lang w:val="en-US"/>
        </w:rPr>
      </w:pPr>
      <w:r>
        <w:rPr>
          <w:rFonts w:eastAsia="Times New Roman"/>
          <w:lang w:val="en-US"/>
        </w:rPr>
        <w:t>Encounters</w:t>
      </w:r>
    </w:p>
    <w:p w14:paraId="1DF9CE9F" w14:textId="77777777"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14:paraId="137872F8" w14:textId="77777777"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a association between a patient and a care provider that may last over several encounters. The purpose of EpisodeOfCare is track a provider (person or organization) that has an interest in the ongoing care of the patient. </w:t>
      </w:r>
    </w:p>
    <w:p w14:paraId="0EDF5955" w14:textId="77777777"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14:paraId="2972BF10" w14:textId="77777777"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14:paraId="02D78A1D" w14:textId="77777777">
        <w:trPr>
          <w:divId w:val="246420894"/>
          <w:tblCellSpacing w:w="15" w:type="dxa"/>
        </w:trPr>
        <w:tc>
          <w:tcPr>
            <w:tcW w:w="0" w:type="auto"/>
            <w:vAlign w:val="center"/>
            <w:hideMark/>
          </w:tcPr>
          <w:p w14:paraId="32189098" w14:textId="77777777" w:rsidR="00C51368" w:rsidRDefault="00E43BD9">
            <w:pPr>
              <w:rPr>
                <w:rFonts w:eastAsia="Times New Roman"/>
              </w:rPr>
            </w:pPr>
            <w:r>
              <w:rPr>
                <w:rFonts w:eastAsia="Times New Roman"/>
                <w:b/>
                <w:bCs/>
              </w:rPr>
              <w:t>Resource</w:t>
            </w:r>
          </w:p>
        </w:tc>
        <w:tc>
          <w:tcPr>
            <w:tcW w:w="0" w:type="auto"/>
            <w:vAlign w:val="center"/>
            <w:hideMark/>
          </w:tcPr>
          <w:p w14:paraId="736FF181" w14:textId="77777777" w:rsidR="00C51368" w:rsidRDefault="00E43BD9">
            <w:pPr>
              <w:rPr>
                <w:rFonts w:eastAsia="Times New Roman"/>
              </w:rPr>
            </w:pPr>
            <w:r>
              <w:rPr>
                <w:rFonts w:eastAsia="Times New Roman"/>
                <w:b/>
                <w:bCs/>
              </w:rPr>
              <w:t>Category</w:t>
            </w:r>
          </w:p>
        </w:tc>
        <w:tc>
          <w:tcPr>
            <w:tcW w:w="0" w:type="auto"/>
            <w:vAlign w:val="center"/>
            <w:hideMark/>
          </w:tcPr>
          <w:p w14:paraId="2890DD59" w14:textId="77777777" w:rsidR="00C51368" w:rsidRDefault="00E43BD9">
            <w:pPr>
              <w:rPr>
                <w:rFonts w:eastAsia="Times New Roman"/>
              </w:rPr>
            </w:pPr>
            <w:r>
              <w:rPr>
                <w:rFonts w:eastAsia="Times New Roman"/>
                <w:b/>
                <w:bCs/>
              </w:rPr>
              <w:t>RIM</w:t>
            </w:r>
          </w:p>
        </w:tc>
        <w:tc>
          <w:tcPr>
            <w:tcW w:w="0" w:type="auto"/>
            <w:vAlign w:val="center"/>
            <w:hideMark/>
          </w:tcPr>
          <w:p w14:paraId="58885FFE" w14:textId="77777777" w:rsidR="00C51368" w:rsidRDefault="00E43BD9">
            <w:pPr>
              <w:rPr>
                <w:rFonts w:eastAsia="Times New Roman"/>
              </w:rPr>
            </w:pPr>
            <w:r>
              <w:rPr>
                <w:rFonts w:eastAsia="Times New Roman"/>
                <w:b/>
                <w:bCs/>
              </w:rPr>
              <w:t>Lifecycle</w:t>
            </w:r>
          </w:p>
        </w:tc>
      </w:tr>
      <w:tr w:rsidR="00C51368" w14:paraId="6AAB6627" w14:textId="77777777">
        <w:trPr>
          <w:divId w:val="246420894"/>
          <w:tblCellSpacing w:w="15" w:type="dxa"/>
        </w:trPr>
        <w:tc>
          <w:tcPr>
            <w:tcW w:w="0" w:type="auto"/>
            <w:vAlign w:val="center"/>
            <w:hideMark/>
          </w:tcPr>
          <w:p w14:paraId="21DA3129" w14:textId="77777777" w:rsidR="00C51368" w:rsidRDefault="001708AB">
            <w:pPr>
              <w:rPr>
                <w:rFonts w:eastAsia="Times New Roman"/>
              </w:rPr>
            </w:pPr>
            <w:hyperlink r:id="rId2188" w:history="1">
              <w:r w:rsidR="00E43BD9">
                <w:rPr>
                  <w:rStyle w:val="Hyperlink"/>
                  <w:rFonts w:eastAsia="Times New Roman"/>
                </w:rPr>
                <w:t>Encounter</w:t>
              </w:r>
            </w:hyperlink>
          </w:p>
        </w:tc>
        <w:tc>
          <w:tcPr>
            <w:tcW w:w="0" w:type="auto"/>
            <w:vAlign w:val="center"/>
            <w:hideMark/>
          </w:tcPr>
          <w:p w14:paraId="4A9CB555" w14:textId="77777777" w:rsidR="00C51368" w:rsidRDefault="001708AB">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14:paraId="78E55AA3" w14:textId="77777777" w:rsidR="00C51368" w:rsidRDefault="00E43BD9">
            <w:pPr>
              <w:rPr>
                <w:rFonts w:eastAsia="Times New Roman"/>
              </w:rPr>
            </w:pPr>
            <w:r>
              <w:rPr>
                <w:rFonts w:eastAsia="Times New Roman"/>
              </w:rPr>
              <w:t>Act</w:t>
            </w:r>
          </w:p>
        </w:tc>
        <w:tc>
          <w:tcPr>
            <w:tcW w:w="0" w:type="auto"/>
            <w:vAlign w:val="center"/>
            <w:hideMark/>
          </w:tcPr>
          <w:p w14:paraId="11D31A7A" w14:textId="77777777" w:rsidR="00C51368" w:rsidRDefault="00C51368">
            <w:pPr>
              <w:rPr>
                <w:rFonts w:eastAsia="Times New Roman"/>
              </w:rPr>
            </w:pPr>
          </w:p>
        </w:tc>
      </w:tr>
      <w:tr w:rsidR="00C51368" w14:paraId="169BC269" w14:textId="77777777">
        <w:trPr>
          <w:divId w:val="246420894"/>
          <w:tblCellSpacing w:w="15" w:type="dxa"/>
        </w:trPr>
        <w:tc>
          <w:tcPr>
            <w:tcW w:w="0" w:type="auto"/>
            <w:vAlign w:val="center"/>
            <w:hideMark/>
          </w:tcPr>
          <w:p w14:paraId="4C7AC9F9" w14:textId="77777777" w:rsidR="00C51368" w:rsidRDefault="001708AB">
            <w:pPr>
              <w:rPr>
                <w:rFonts w:eastAsia="Times New Roman"/>
              </w:rPr>
            </w:pPr>
            <w:hyperlink r:id="rId2189" w:history="1">
              <w:r w:rsidR="00E43BD9">
                <w:rPr>
                  <w:rStyle w:val="Hyperlink"/>
                  <w:rFonts w:eastAsia="Times New Roman"/>
                </w:rPr>
                <w:t>EpisodeOfCare</w:t>
              </w:r>
            </w:hyperlink>
          </w:p>
        </w:tc>
        <w:tc>
          <w:tcPr>
            <w:tcW w:w="0" w:type="auto"/>
            <w:vAlign w:val="center"/>
            <w:hideMark/>
          </w:tcPr>
          <w:p w14:paraId="1DA32D33" w14:textId="77777777" w:rsidR="00C51368" w:rsidRDefault="00C51368">
            <w:pPr>
              <w:rPr>
                <w:rFonts w:eastAsia="Times New Roman"/>
              </w:rPr>
            </w:pPr>
          </w:p>
        </w:tc>
        <w:tc>
          <w:tcPr>
            <w:tcW w:w="0" w:type="auto"/>
            <w:vAlign w:val="center"/>
            <w:hideMark/>
          </w:tcPr>
          <w:p w14:paraId="1809CBE8" w14:textId="77777777" w:rsidR="00C51368" w:rsidRDefault="00E43BD9">
            <w:pPr>
              <w:rPr>
                <w:rFonts w:eastAsia="Times New Roman"/>
              </w:rPr>
            </w:pPr>
            <w:r>
              <w:rPr>
                <w:rFonts w:eastAsia="Times New Roman"/>
              </w:rPr>
              <w:t>Act</w:t>
            </w:r>
          </w:p>
        </w:tc>
        <w:tc>
          <w:tcPr>
            <w:tcW w:w="0" w:type="auto"/>
            <w:vAlign w:val="center"/>
            <w:hideMark/>
          </w:tcPr>
          <w:p w14:paraId="4AE0369B" w14:textId="77777777" w:rsidR="00C51368" w:rsidRDefault="00C51368">
            <w:pPr>
              <w:rPr>
                <w:rFonts w:eastAsia="Times New Roman"/>
              </w:rPr>
            </w:pPr>
          </w:p>
        </w:tc>
      </w:tr>
      <w:tr w:rsidR="00C51368" w14:paraId="196354AA" w14:textId="77777777">
        <w:trPr>
          <w:divId w:val="246420894"/>
          <w:tblCellSpacing w:w="15" w:type="dxa"/>
        </w:trPr>
        <w:tc>
          <w:tcPr>
            <w:tcW w:w="0" w:type="auto"/>
            <w:vAlign w:val="center"/>
            <w:hideMark/>
          </w:tcPr>
          <w:p w14:paraId="707DF169" w14:textId="77777777" w:rsidR="00C51368" w:rsidRDefault="001708AB">
            <w:pPr>
              <w:rPr>
                <w:rFonts w:eastAsia="Times New Roman"/>
              </w:rPr>
            </w:pPr>
            <w:hyperlink r:id="rId2190" w:history="1">
              <w:r w:rsidR="00E43BD9">
                <w:rPr>
                  <w:rStyle w:val="Hyperlink"/>
                  <w:rFonts w:eastAsia="Times New Roman"/>
                </w:rPr>
                <w:t>Communication</w:t>
              </w:r>
            </w:hyperlink>
          </w:p>
        </w:tc>
        <w:tc>
          <w:tcPr>
            <w:tcW w:w="0" w:type="auto"/>
            <w:vAlign w:val="center"/>
            <w:hideMark/>
          </w:tcPr>
          <w:p w14:paraId="2AA33CFC"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5367627E" w14:textId="77777777" w:rsidR="00C51368" w:rsidRDefault="00E43BD9">
            <w:pPr>
              <w:rPr>
                <w:rFonts w:eastAsia="Times New Roman"/>
              </w:rPr>
            </w:pPr>
            <w:r>
              <w:rPr>
                <w:rFonts w:eastAsia="Times New Roman"/>
              </w:rPr>
              <w:t>Act</w:t>
            </w:r>
          </w:p>
        </w:tc>
        <w:tc>
          <w:tcPr>
            <w:tcW w:w="0" w:type="auto"/>
            <w:vAlign w:val="center"/>
            <w:hideMark/>
          </w:tcPr>
          <w:p w14:paraId="403A5889" w14:textId="77777777" w:rsidR="00C51368" w:rsidRDefault="001708AB">
            <w:pPr>
              <w:rPr>
                <w:rFonts w:eastAsia="Times New Roman"/>
              </w:rPr>
            </w:pPr>
            <w:hyperlink r:id="rId2191" w:anchor="clinical" w:history="1">
              <w:r w:rsidR="00E43BD9">
                <w:rPr>
                  <w:rStyle w:val="Hyperlink"/>
                  <w:rFonts w:eastAsia="Times New Roman"/>
                </w:rPr>
                <w:t>Clinical Workflow</w:t>
              </w:r>
            </w:hyperlink>
          </w:p>
        </w:tc>
      </w:tr>
      <w:tr w:rsidR="00C51368" w14:paraId="2DCF3A9A" w14:textId="77777777">
        <w:trPr>
          <w:divId w:val="246420894"/>
          <w:tblCellSpacing w:w="15" w:type="dxa"/>
        </w:trPr>
        <w:tc>
          <w:tcPr>
            <w:tcW w:w="0" w:type="auto"/>
            <w:vAlign w:val="center"/>
            <w:hideMark/>
          </w:tcPr>
          <w:p w14:paraId="12B3CFE2" w14:textId="77777777" w:rsidR="00C51368" w:rsidRDefault="001708AB">
            <w:pPr>
              <w:rPr>
                <w:rFonts w:eastAsia="Times New Roman"/>
              </w:rPr>
            </w:pPr>
            <w:hyperlink r:id="rId2192" w:history="1">
              <w:r w:rsidR="00E43BD9">
                <w:rPr>
                  <w:rStyle w:val="Hyperlink"/>
                  <w:rFonts w:eastAsia="Times New Roman"/>
                </w:rPr>
                <w:t>Flag</w:t>
              </w:r>
            </w:hyperlink>
          </w:p>
        </w:tc>
        <w:tc>
          <w:tcPr>
            <w:tcW w:w="0" w:type="auto"/>
            <w:vAlign w:val="center"/>
            <w:hideMark/>
          </w:tcPr>
          <w:p w14:paraId="173AC794" w14:textId="77777777" w:rsidR="00C51368" w:rsidRDefault="001708AB">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45072E44" w14:textId="77777777" w:rsidR="00C51368" w:rsidRDefault="00E43BD9">
            <w:pPr>
              <w:rPr>
                <w:rFonts w:eastAsia="Times New Roman"/>
              </w:rPr>
            </w:pPr>
            <w:r>
              <w:rPr>
                <w:rFonts w:eastAsia="Times New Roman"/>
              </w:rPr>
              <w:t>Act</w:t>
            </w:r>
          </w:p>
        </w:tc>
        <w:tc>
          <w:tcPr>
            <w:tcW w:w="0" w:type="auto"/>
            <w:vAlign w:val="center"/>
            <w:hideMark/>
          </w:tcPr>
          <w:p w14:paraId="3F86B4B4" w14:textId="77777777" w:rsidR="00C51368" w:rsidRDefault="001708AB">
            <w:pPr>
              <w:rPr>
                <w:rFonts w:eastAsia="Times New Roman"/>
              </w:rPr>
            </w:pPr>
            <w:hyperlink r:id="rId2193" w:anchor="entity" w:history="1">
              <w:r w:rsidR="00E43BD9">
                <w:rPr>
                  <w:rStyle w:val="Hyperlink"/>
                  <w:rFonts w:eastAsia="Times New Roman"/>
                </w:rPr>
                <w:t>Entity Availability Workflow</w:t>
              </w:r>
            </w:hyperlink>
          </w:p>
        </w:tc>
      </w:tr>
    </w:tbl>
    <w:p w14:paraId="0207FE4A" w14:textId="77777777" w:rsidR="00C51368" w:rsidRDefault="00E43BD9">
      <w:pPr>
        <w:pStyle w:val="Heading4"/>
        <w:divId w:val="246420894"/>
        <w:rPr>
          <w:rFonts w:eastAsia="Times New Roman"/>
          <w:lang w:val="en-US"/>
        </w:rPr>
      </w:pPr>
      <w:r>
        <w:rPr>
          <w:rFonts w:eastAsia="Times New Roman"/>
          <w:lang w:val="en-US"/>
        </w:rPr>
        <w:t>Scheduling</w:t>
      </w:r>
    </w:p>
    <w:p w14:paraId="07B31648" w14:textId="77777777" w:rsidR="00C51368" w:rsidRDefault="00E43BD9">
      <w:pPr>
        <w:pStyle w:val="NormalWeb"/>
        <w:divId w:val="246420894"/>
        <w:rPr>
          <w:lang w:val="en-US"/>
        </w:rPr>
      </w:pPr>
      <w:r>
        <w:rPr>
          <w:lang w:val="en-US"/>
        </w:rPr>
        <w:t xml:space="preserve">These resources are concerned with planning times and locations for future delivery of care: </w:t>
      </w:r>
    </w:p>
    <w:p w14:paraId="7C6A80E0"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14:paraId="1CDF1577"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14:paraId="354749C7"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14:paraId="0AE61F14" w14:textId="77777777"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14:paraId="3942F631" w14:textId="77777777"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14:paraId="045A8F58" w14:textId="77777777">
        <w:trPr>
          <w:divId w:val="246420894"/>
          <w:tblCellSpacing w:w="15" w:type="dxa"/>
        </w:trPr>
        <w:tc>
          <w:tcPr>
            <w:tcW w:w="0" w:type="auto"/>
            <w:vAlign w:val="center"/>
            <w:hideMark/>
          </w:tcPr>
          <w:p w14:paraId="58EB8AEB" w14:textId="77777777" w:rsidR="00C51368" w:rsidRDefault="00E43BD9">
            <w:pPr>
              <w:rPr>
                <w:rFonts w:eastAsia="Times New Roman"/>
              </w:rPr>
            </w:pPr>
            <w:r>
              <w:rPr>
                <w:rFonts w:eastAsia="Times New Roman"/>
                <w:b/>
                <w:bCs/>
              </w:rPr>
              <w:t>Resource</w:t>
            </w:r>
          </w:p>
        </w:tc>
        <w:tc>
          <w:tcPr>
            <w:tcW w:w="0" w:type="auto"/>
            <w:vAlign w:val="center"/>
            <w:hideMark/>
          </w:tcPr>
          <w:p w14:paraId="5F3D4065" w14:textId="77777777" w:rsidR="00C51368" w:rsidRDefault="00E43BD9">
            <w:pPr>
              <w:rPr>
                <w:rFonts w:eastAsia="Times New Roman"/>
              </w:rPr>
            </w:pPr>
            <w:r>
              <w:rPr>
                <w:rFonts w:eastAsia="Times New Roman"/>
                <w:b/>
                <w:bCs/>
              </w:rPr>
              <w:t>Category</w:t>
            </w:r>
          </w:p>
        </w:tc>
        <w:tc>
          <w:tcPr>
            <w:tcW w:w="0" w:type="auto"/>
            <w:vAlign w:val="center"/>
            <w:hideMark/>
          </w:tcPr>
          <w:p w14:paraId="4BDC5987" w14:textId="77777777" w:rsidR="00C51368" w:rsidRDefault="00E43BD9">
            <w:pPr>
              <w:rPr>
                <w:rFonts w:eastAsia="Times New Roman"/>
              </w:rPr>
            </w:pPr>
            <w:r>
              <w:rPr>
                <w:rFonts w:eastAsia="Times New Roman"/>
                <w:b/>
                <w:bCs/>
              </w:rPr>
              <w:t>RIM</w:t>
            </w:r>
          </w:p>
        </w:tc>
        <w:tc>
          <w:tcPr>
            <w:tcW w:w="0" w:type="auto"/>
            <w:vAlign w:val="center"/>
            <w:hideMark/>
          </w:tcPr>
          <w:p w14:paraId="5F636D07" w14:textId="77777777" w:rsidR="00C51368" w:rsidRDefault="00E43BD9">
            <w:pPr>
              <w:rPr>
                <w:rFonts w:eastAsia="Times New Roman"/>
              </w:rPr>
            </w:pPr>
            <w:r>
              <w:rPr>
                <w:rFonts w:eastAsia="Times New Roman"/>
                <w:b/>
                <w:bCs/>
              </w:rPr>
              <w:t>Lifecycle</w:t>
            </w:r>
          </w:p>
        </w:tc>
      </w:tr>
      <w:tr w:rsidR="00C51368" w14:paraId="0E6185CE" w14:textId="77777777">
        <w:trPr>
          <w:divId w:val="246420894"/>
          <w:tblCellSpacing w:w="15" w:type="dxa"/>
        </w:trPr>
        <w:tc>
          <w:tcPr>
            <w:tcW w:w="0" w:type="auto"/>
            <w:vAlign w:val="center"/>
            <w:hideMark/>
          </w:tcPr>
          <w:p w14:paraId="2139E8BB" w14:textId="77777777" w:rsidR="00C51368" w:rsidRDefault="001708AB">
            <w:pPr>
              <w:rPr>
                <w:rFonts w:eastAsia="Times New Roman"/>
              </w:rPr>
            </w:pPr>
            <w:hyperlink r:id="rId2194" w:history="1">
              <w:r w:rsidR="00E43BD9">
                <w:rPr>
                  <w:rStyle w:val="Hyperlink"/>
                  <w:rFonts w:eastAsia="Times New Roman"/>
                </w:rPr>
                <w:t>Appointment</w:t>
              </w:r>
            </w:hyperlink>
          </w:p>
        </w:tc>
        <w:tc>
          <w:tcPr>
            <w:tcW w:w="0" w:type="auto"/>
            <w:vAlign w:val="center"/>
            <w:hideMark/>
          </w:tcPr>
          <w:p w14:paraId="45A20588"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3BB03B3" w14:textId="77777777" w:rsidR="00C51368" w:rsidRDefault="00E43BD9">
            <w:pPr>
              <w:rPr>
                <w:rFonts w:eastAsia="Times New Roman"/>
              </w:rPr>
            </w:pPr>
            <w:r>
              <w:rPr>
                <w:rFonts w:eastAsia="Times New Roman"/>
              </w:rPr>
              <w:t>Act</w:t>
            </w:r>
          </w:p>
        </w:tc>
        <w:tc>
          <w:tcPr>
            <w:tcW w:w="0" w:type="auto"/>
            <w:vAlign w:val="center"/>
            <w:hideMark/>
          </w:tcPr>
          <w:p w14:paraId="6889ED4D" w14:textId="77777777" w:rsidR="00C51368" w:rsidRDefault="00C51368">
            <w:pPr>
              <w:rPr>
                <w:rFonts w:eastAsia="Times New Roman"/>
              </w:rPr>
            </w:pPr>
          </w:p>
        </w:tc>
      </w:tr>
      <w:tr w:rsidR="00C51368" w14:paraId="5A949E6A" w14:textId="77777777">
        <w:trPr>
          <w:divId w:val="246420894"/>
          <w:tblCellSpacing w:w="15" w:type="dxa"/>
        </w:trPr>
        <w:tc>
          <w:tcPr>
            <w:tcW w:w="0" w:type="auto"/>
            <w:vAlign w:val="center"/>
            <w:hideMark/>
          </w:tcPr>
          <w:p w14:paraId="4E56F9B7" w14:textId="77777777" w:rsidR="00C51368" w:rsidRDefault="001708AB">
            <w:pPr>
              <w:rPr>
                <w:rFonts w:eastAsia="Times New Roman"/>
              </w:rPr>
            </w:pPr>
            <w:hyperlink r:id="rId2195" w:history="1">
              <w:r w:rsidR="00E43BD9">
                <w:rPr>
                  <w:rStyle w:val="Hyperlink"/>
                  <w:rFonts w:eastAsia="Times New Roman"/>
                </w:rPr>
                <w:t>AppointmentResponse</w:t>
              </w:r>
            </w:hyperlink>
          </w:p>
        </w:tc>
        <w:tc>
          <w:tcPr>
            <w:tcW w:w="0" w:type="auto"/>
            <w:vAlign w:val="center"/>
            <w:hideMark/>
          </w:tcPr>
          <w:p w14:paraId="79B6BF10"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72CCC3FE" w14:textId="77777777" w:rsidR="00C51368" w:rsidRDefault="00E43BD9">
            <w:pPr>
              <w:rPr>
                <w:rFonts w:eastAsia="Times New Roman"/>
              </w:rPr>
            </w:pPr>
            <w:r>
              <w:rPr>
                <w:rFonts w:eastAsia="Times New Roman"/>
              </w:rPr>
              <w:t>Act</w:t>
            </w:r>
          </w:p>
        </w:tc>
        <w:tc>
          <w:tcPr>
            <w:tcW w:w="0" w:type="auto"/>
            <w:vAlign w:val="center"/>
            <w:hideMark/>
          </w:tcPr>
          <w:p w14:paraId="3487D8CA" w14:textId="77777777" w:rsidR="00C51368" w:rsidRDefault="00C51368">
            <w:pPr>
              <w:rPr>
                <w:rFonts w:eastAsia="Times New Roman"/>
              </w:rPr>
            </w:pPr>
          </w:p>
        </w:tc>
      </w:tr>
      <w:tr w:rsidR="00C51368" w14:paraId="4010E7CB" w14:textId="77777777">
        <w:trPr>
          <w:divId w:val="246420894"/>
          <w:tblCellSpacing w:w="15" w:type="dxa"/>
        </w:trPr>
        <w:tc>
          <w:tcPr>
            <w:tcW w:w="0" w:type="auto"/>
            <w:vAlign w:val="center"/>
            <w:hideMark/>
          </w:tcPr>
          <w:p w14:paraId="128E2AF7" w14:textId="77777777" w:rsidR="00C51368" w:rsidRDefault="001708AB">
            <w:pPr>
              <w:rPr>
                <w:rFonts w:eastAsia="Times New Roman"/>
              </w:rPr>
            </w:pPr>
            <w:hyperlink r:id="rId2196" w:history="1">
              <w:r w:rsidR="00E43BD9">
                <w:rPr>
                  <w:rStyle w:val="Hyperlink"/>
                  <w:rFonts w:eastAsia="Times New Roman"/>
                </w:rPr>
                <w:t>Schedule</w:t>
              </w:r>
            </w:hyperlink>
          </w:p>
        </w:tc>
        <w:tc>
          <w:tcPr>
            <w:tcW w:w="0" w:type="auto"/>
            <w:vAlign w:val="center"/>
            <w:hideMark/>
          </w:tcPr>
          <w:p w14:paraId="73131321"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3DD1CB2E" w14:textId="77777777" w:rsidR="00C51368" w:rsidRDefault="00C51368">
            <w:pPr>
              <w:rPr>
                <w:rFonts w:eastAsia="Times New Roman"/>
              </w:rPr>
            </w:pPr>
          </w:p>
        </w:tc>
        <w:tc>
          <w:tcPr>
            <w:tcW w:w="0" w:type="auto"/>
            <w:vAlign w:val="center"/>
            <w:hideMark/>
          </w:tcPr>
          <w:p w14:paraId="346C76A8" w14:textId="77777777" w:rsidR="00C51368" w:rsidRDefault="00C51368">
            <w:pPr>
              <w:rPr>
                <w:rFonts w:eastAsia="Times New Roman"/>
              </w:rPr>
            </w:pPr>
          </w:p>
        </w:tc>
      </w:tr>
      <w:tr w:rsidR="00C51368" w14:paraId="4B39CCCE" w14:textId="77777777">
        <w:trPr>
          <w:divId w:val="246420894"/>
          <w:tblCellSpacing w:w="15" w:type="dxa"/>
        </w:trPr>
        <w:tc>
          <w:tcPr>
            <w:tcW w:w="0" w:type="auto"/>
            <w:vAlign w:val="center"/>
            <w:hideMark/>
          </w:tcPr>
          <w:p w14:paraId="63992BA3" w14:textId="77777777" w:rsidR="00C51368" w:rsidRDefault="001708AB">
            <w:pPr>
              <w:rPr>
                <w:rFonts w:eastAsia="Times New Roman"/>
              </w:rPr>
            </w:pPr>
            <w:hyperlink r:id="rId2197" w:history="1">
              <w:r w:rsidR="00E43BD9">
                <w:rPr>
                  <w:rStyle w:val="Hyperlink"/>
                  <w:rFonts w:eastAsia="Times New Roman"/>
                </w:rPr>
                <w:t>Slot</w:t>
              </w:r>
            </w:hyperlink>
          </w:p>
        </w:tc>
        <w:tc>
          <w:tcPr>
            <w:tcW w:w="0" w:type="auto"/>
            <w:vAlign w:val="center"/>
            <w:hideMark/>
          </w:tcPr>
          <w:p w14:paraId="062C04B4"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61BD23DD" w14:textId="77777777" w:rsidR="00C51368" w:rsidRDefault="00E43BD9">
            <w:pPr>
              <w:rPr>
                <w:rFonts w:eastAsia="Times New Roman"/>
              </w:rPr>
            </w:pPr>
            <w:r>
              <w:rPr>
                <w:rFonts w:eastAsia="Times New Roman"/>
              </w:rPr>
              <w:t>Act</w:t>
            </w:r>
          </w:p>
        </w:tc>
        <w:tc>
          <w:tcPr>
            <w:tcW w:w="0" w:type="auto"/>
            <w:vAlign w:val="center"/>
            <w:hideMark/>
          </w:tcPr>
          <w:p w14:paraId="3015B126" w14:textId="77777777" w:rsidR="00C51368" w:rsidRDefault="00C51368">
            <w:pPr>
              <w:rPr>
                <w:rFonts w:eastAsia="Times New Roman"/>
              </w:rPr>
            </w:pPr>
          </w:p>
        </w:tc>
      </w:tr>
    </w:tbl>
    <w:p w14:paraId="0372D80D" w14:textId="77777777" w:rsidR="00C51368" w:rsidRDefault="00E43BD9">
      <w:pPr>
        <w:pStyle w:val="Heading4"/>
        <w:divId w:val="246420894"/>
        <w:rPr>
          <w:rFonts w:eastAsia="Times New Roman"/>
          <w:lang w:val="en-US"/>
        </w:rPr>
      </w:pPr>
      <w:r>
        <w:rPr>
          <w:rFonts w:eastAsia="Times New Roman"/>
          <w:lang w:val="en-US"/>
        </w:rPr>
        <w:t>Order Management</w:t>
      </w:r>
    </w:p>
    <w:p w14:paraId="67D71CB3" w14:textId="77777777"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14:paraId="4B5D242A" w14:textId="77777777">
        <w:trPr>
          <w:divId w:val="246420894"/>
          <w:tblCellSpacing w:w="15" w:type="dxa"/>
        </w:trPr>
        <w:tc>
          <w:tcPr>
            <w:tcW w:w="0" w:type="auto"/>
            <w:vAlign w:val="center"/>
            <w:hideMark/>
          </w:tcPr>
          <w:p w14:paraId="4274DEC9" w14:textId="77777777" w:rsidR="00C51368" w:rsidRDefault="00E43BD9">
            <w:pPr>
              <w:rPr>
                <w:rFonts w:eastAsia="Times New Roman"/>
              </w:rPr>
            </w:pPr>
            <w:r>
              <w:rPr>
                <w:rFonts w:eastAsia="Times New Roman"/>
                <w:b/>
                <w:bCs/>
              </w:rPr>
              <w:t>Resource</w:t>
            </w:r>
          </w:p>
        </w:tc>
        <w:tc>
          <w:tcPr>
            <w:tcW w:w="0" w:type="auto"/>
            <w:vAlign w:val="center"/>
            <w:hideMark/>
          </w:tcPr>
          <w:p w14:paraId="1893A41B" w14:textId="77777777" w:rsidR="00C51368" w:rsidRDefault="00E43BD9">
            <w:pPr>
              <w:rPr>
                <w:rFonts w:eastAsia="Times New Roman"/>
              </w:rPr>
            </w:pPr>
            <w:r>
              <w:rPr>
                <w:rFonts w:eastAsia="Times New Roman"/>
                <w:b/>
                <w:bCs/>
              </w:rPr>
              <w:t>Category</w:t>
            </w:r>
          </w:p>
        </w:tc>
        <w:tc>
          <w:tcPr>
            <w:tcW w:w="0" w:type="auto"/>
            <w:vAlign w:val="center"/>
            <w:hideMark/>
          </w:tcPr>
          <w:p w14:paraId="730B668A" w14:textId="77777777" w:rsidR="00C51368" w:rsidRDefault="00E43BD9">
            <w:pPr>
              <w:rPr>
                <w:rFonts w:eastAsia="Times New Roman"/>
              </w:rPr>
            </w:pPr>
            <w:r>
              <w:rPr>
                <w:rFonts w:eastAsia="Times New Roman"/>
                <w:b/>
                <w:bCs/>
              </w:rPr>
              <w:t>RIM</w:t>
            </w:r>
          </w:p>
        </w:tc>
        <w:tc>
          <w:tcPr>
            <w:tcW w:w="0" w:type="auto"/>
            <w:vAlign w:val="center"/>
            <w:hideMark/>
          </w:tcPr>
          <w:p w14:paraId="1769A7F5" w14:textId="77777777" w:rsidR="00C51368" w:rsidRDefault="00E43BD9">
            <w:pPr>
              <w:rPr>
                <w:rFonts w:eastAsia="Times New Roman"/>
              </w:rPr>
            </w:pPr>
            <w:r>
              <w:rPr>
                <w:rFonts w:eastAsia="Times New Roman"/>
                <w:b/>
                <w:bCs/>
              </w:rPr>
              <w:t>Lifecycle</w:t>
            </w:r>
          </w:p>
        </w:tc>
      </w:tr>
      <w:tr w:rsidR="00C51368" w14:paraId="4134658A" w14:textId="77777777">
        <w:trPr>
          <w:divId w:val="246420894"/>
          <w:tblCellSpacing w:w="15" w:type="dxa"/>
        </w:trPr>
        <w:tc>
          <w:tcPr>
            <w:tcW w:w="0" w:type="auto"/>
            <w:vAlign w:val="center"/>
            <w:hideMark/>
          </w:tcPr>
          <w:p w14:paraId="4F414802" w14:textId="77777777" w:rsidR="00C51368" w:rsidRDefault="001708AB">
            <w:pPr>
              <w:rPr>
                <w:rFonts w:eastAsia="Times New Roman"/>
              </w:rPr>
            </w:pPr>
            <w:hyperlink r:id="rId2198" w:history="1">
              <w:r w:rsidR="00E43BD9">
                <w:rPr>
                  <w:rStyle w:val="Hyperlink"/>
                  <w:rFonts w:eastAsia="Times New Roman"/>
                </w:rPr>
                <w:t>Order</w:t>
              </w:r>
            </w:hyperlink>
          </w:p>
        </w:tc>
        <w:tc>
          <w:tcPr>
            <w:tcW w:w="0" w:type="auto"/>
            <w:vAlign w:val="center"/>
            <w:hideMark/>
          </w:tcPr>
          <w:p w14:paraId="16744C05"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069526C0" w14:textId="77777777" w:rsidR="00C51368" w:rsidRDefault="00E43BD9">
            <w:pPr>
              <w:rPr>
                <w:rFonts w:eastAsia="Times New Roman"/>
              </w:rPr>
            </w:pPr>
            <w:r>
              <w:rPr>
                <w:rFonts w:eastAsia="Times New Roman"/>
              </w:rPr>
              <w:t>Act</w:t>
            </w:r>
          </w:p>
        </w:tc>
        <w:tc>
          <w:tcPr>
            <w:tcW w:w="0" w:type="auto"/>
            <w:vAlign w:val="center"/>
            <w:hideMark/>
          </w:tcPr>
          <w:p w14:paraId="22FC3971" w14:textId="77777777" w:rsidR="00C51368" w:rsidRDefault="00C51368">
            <w:pPr>
              <w:rPr>
                <w:rFonts w:eastAsia="Times New Roman"/>
              </w:rPr>
            </w:pPr>
          </w:p>
        </w:tc>
      </w:tr>
      <w:tr w:rsidR="00C51368" w14:paraId="528D007D" w14:textId="77777777">
        <w:trPr>
          <w:divId w:val="246420894"/>
          <w:tblCellSpacing w:w="15" w:type="dxa"/>
        </w:trPr>
        <w:tc>
          <w:tcPr>
            <w:tcW w:w="0" w:type="auto"/>
            <w:vAlign w:val="center"/>
            <w:hideMark/>
          </w:tcPr>
          <w:p w14:paraId="12282F89" w14:textId="77777777" w:rsidR="00C51368" w:rsidRDefault="001708AB">
            <w:pPr>
              <w:rPr>
                <w:rFonts w:eastAsia="Times New Roman"/>
              </w:rPr>
            </w:pPr>
            <w:hyperlink r:id="rId2199" w:history="1">
              <w:r w:rsidR="00E43BD9">
                <w:rPr>
                  <w:rStyle w:val="Hyperlink"/>
                  <w:rFonts w:eastAsia="Times New Roman"/>
                </w:rPr>
                <w:t>OrderResponse</w:t>
              </w:r>
            </w:hyperlink>
          </w:p>
        </w:tc>
        <w:tc>
          <w:tcPr>
            <w:tcW w:w="0" w:type="auto"/>
            <w:vAlign w:val="center"/>
            <w:hideMark/>
          </w:tcPr>
          <w:p w14:paraId="2AB44A6D"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6197FF27" w14:textId="77777777" w:rsidR="00C51368" w:rsidRDefault="00E43BD9">
            <w:pPr>
              <w:rPr>
                <w:rFonts w:eastAsia="Times New Roman"/>
              </w:rPr>
            </w:pPr>
            <w:r>
              <w:rPr>
                <w:rFonts w:eastAsia="Times New Roman"/>
              </w:rPr>
              <w:t>Act</w:t>
            </w:r>
          </w:p>
        </w:tc>
        <w:tc>
          <w:tcPr>
            <w:tcW w:w="0" w:type="auto"/>
            <w:vAlign w:val="center"/>
            <w:hideMark/>
          </w:tcPr>
          <w:p w14:paraId="1F2466EB" w14:textId="77777777" w:rsidR="00C51368" w:rsidRDefault="00C51368">
            <w:pPr>
              <w:rPr>
                <w:rFonts w:eastAsia="Times New Roman"/>
              </w:rPr>
            </w:pPr>
          </w:p>
        </w:tc>
      </w:tr>
      <w:tr w:rsidR="00C51368" w14:paraId="65DA5A5B" w14:textId="77777777">
        <w:trPr>
          <w:divId w:val="246420894"/>
          <w:tblCellSpacing w:w="15" w:type="dxa"/>
        </w:trPr>
        <w:tc>
          <w:tcPr>
            <w:tcW w:w="0" w:type="auto"/>
            <w:vAlign w:val="center"/>
            <w:hideMark/>
          </w:tcPr>
          <w:p w14:paraId="0658A151" w14:textId="77777777" w:rsidR="00C51368" w:rsidRDefault="001708AB">
            <w:pPr>
              <w:rPr>
                <w:rFonts w:eastAsia="Times New Roman"/>
              </w:rPr>
            </w:pPr>
            <w:hyperlink r:id="rId2200" w:history="1">
              <w:r w:rsidR="00E43BD9">
                <w:rPr>
                  <w:rStyle w:val="Hyperlink"/>
                  <w:rFonts w:eastAsia="Times New Roman"/>
                </w:rPr>
                <w:t>CommunicationRequest</w:t>
              </w:r>
            </w:hyperlink>
          </w:p>
        </w:tc>
        <w:tc>
          <w:tcPr>
            <w:tcW w:w="0" w:type="auto"/>
            <w:vAlign w:val="center"/>
            <w:hideMark/>
          </w:tcPr>
          <w:p w14:paraId="1131551B"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2C9A9486" w14:textId="77777777" w:rsidR="00C51368" w:rsidRDefault="00E43BD9">
            <w:pPr>
              <w:rPr>
                <w:rFonts w:eastAsia="Times New Roman"/>
              </w:rPr>
            </w:pPr>
            <w:r>
              <w:rPr>
                <w:rFonts w:eastAsia="Times New Roman"/>
              </w:rPr>
              <w:t>Act</w:t>
            </w:r>
          </w:p>
        </w:tc>
        <w:tc>
          <w:tcPr>
            <w:tcW w:w="0" w:type="auto"/>
            <w:vAlign w:val="center"/>
            <w:hideMark/>
          </w:tcPr>
          <w:p w14:paraId="4140967F" w14:textId="77777777" w:rsidR="00C51368" w:rsidRDefault="001708AB">
            <w:pPr>
              <w:rPr>
                <w:rFonts w:eastAsia="Times New Roman"/>
              </w:rPr>
            </w:pPr>
            <w:hyperlink r:id="rId2201" w:anchor="order" w:history="1">
              <w:r w:rsidR="00E43BD9">
                <w:rPr>
                  <w:rStyle w:val="Hyperlink"/>
                  <w:rFonts w:eastAsia="Times New Roman"/>
                </w:rPr>
                <w:t>Request/Order</w:t>
              </w:r>
            </w:hyperlink>
          </w:p>
        </w:tc>
      </w:tr>
      <w:tr w:rsidR="00C51368" w14:paraId="06F8CD78" w14:textId="77777777">
        <w:trPr>
          <w:divId w:val="246420894"/>
          <w:tblCellSpacing w:w="15" w:type="dxa"/>
        </w:trPr>
        <w:tc>
          <w:tcPr>
            <w:tcW w:w="0" w:type="auto"/>
            <w:vAlign w:val="center"/>
            <w:hideMark/>
          </w:tcPr>
          <w:p w14:paraId="04C93532" w14:textId="77777777" w:rsidR="00C51368" w:rsidRDefault="001708AB">
            <w:pPr>
              <w:rPr>
                <w:rFonts w:eastAsia="Times New Roman"/>
              </w:rPr>
            </w:pPr>
            <w:hyperlink r:id="rId2202" w:history="1">
              <w:r w:rsidR="00E43BD9">
                <w:rPr>
                  <w:rStyle w:val="Hyperlink"/>
                  <w:rFonts w:eastAsia="Times New Roman"/>
                </w:rPr>
                <w:t>DeviceUseRequest</w:t>
              </w:r>
            </w:hyperlink>
          </w:p>
        </w:tc>
        <w:tc>
          <w:tcPr>
            <w:tcW w:w="0" w:type="auto"/>
            <w:vAlign w:val="center"/>
            <w:hideMark/>
          </w:tcPr>
          <w:p w14:paraId="360A745D"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A1EEC46" w14:textId="77777777" w:rsidR="00C51368" w:rsidRDefault="00E43BD9">
            <w:pPr>
              <w:rPr>
                <w:rFonts w:eastAsia="Times New Roman"/>
              </w:rPr>
            </w:pPr>
            <w:r>
              <w:rPr>
                <w:rFonts w:eastAsia="Times New Roman"/>
              </w:rPr>
              <w:t>Act</w:t>
            </w:r>
          </w:p>
        </w:tc>
        <w:tc>
          <w:tcPr>
            <w:tcW w:w="0" w:type="auto"/>
            <w:vAlign w:val="center"/>
            <w:hideMark/>
          </w:tcPr>
          <w:p w14:paraId="1F5B2721" w14:textId="77777777" w:rsidR="00C51368" w:rsidRDefault="001708AB">
            <w:pPr>
              <w:rPr>
                <w:rFonts w:eastAsia="Times New Roman"/>
              </w:rPr>
            </w:pPr>
            <w:hyperlink r:id="rId2203" w:anchor="order" w:history="1">
              <w:r w:rsidR="00E43BD9">
                <w:rPr>
                  <w:rStyle w:val="Hyperlink"/>
                  <w:rFonts w:eastAsia="Times New Roman"/>
                </w:rPr>
                <w:t>Request/Order</w:t>
              </w:r>
            </w:hyperlink>
          </w:p>
        </w:tc>
      </w:tr>
      <w:tr w:rsidR="00C51368" w14:paraId="22B3E2EB" w14:textId="77777777">
        <w:trPr>
          <w:divId w:val="246420894"/>
          <w:tblCellSpacing w:w="15" w:type="dxa"/>
        </w:trPr>
        <w:tc>
          <w:tcPr>
            <w:tcW w:w="0" w:type="auto"/>
            <w:vAlign w:val="center"/>
            <w:hideMark/>
          </w:tcPr>
          <w:p w14:paraId="11EF3C14" w14:textId="77777777" w:rsidR="00C51368" w:rsidRDefault="001708AB">
            <w:pPr>
              <w:rPr>
                <w:rFonts w:eastAsia="Times New Roman"/>
              </w:rPr>
            </w:pPr>
            <w:hyperlink r:id="rId2204" w:history="1">
              <w:r w:rsidR="00E43BD9">
                <w:rPr>
                  <w:rStyle w:val="Hyperlink"/>
                  <w:rFonts w:eastAsia="Times New Roman"/>
                </w:rPr>
                <w:t>DeviceUseStatement</w:t>
              </w:r>
            </w:hyperlink>
          </w:p>
        </w:tc>
        <w:tc>
          <w:tcPr>
            <w:tcW w:w="0" w:type="auto"/>
            <w:vAlign w:val="center"/>
            <w:hideMark/>
          </w:tcPr>
          <w:p w14:paraId="21E089AF"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3E0EBDD0" w14:textId="77777777" w:rsidR="00C51368" w:rsidRDefault="00E43BD9">
            <w:pPr>
              <w:rPr>
                <w:rFonts w:eastAsia="Times New Roman"/>
              </w:rPr>
            </w:pPr>
            <w:r>
              <w:rPr>
                <w:rFonts w:eastAsia="Times New Roman"/>
              </w:rPr>
              <w:t>Act</w:t>
            </w:r>
          </w:p>
        </w:tc>
        <w:tc>
          <w:tcPr>
            <w:tcW w:w="0" w:type="auto"/>
            <w:vAlign w:val="center"/>
            <w:hideMark/>
          </w:tcPr>
          <w:p w14:paraId="5694BA17" w14:textId="77777777" w:rsidR="00C51368" w:rsidRDefault="00C51368">
            <w:pPr>
              <w:rPr>
                <w:rFonts w:eastAsia="Times New Roman"/>
              </w:rPr>
            </w:pPr>
          </w:p>
        </w:tc>
      </w:tr>
      <w:tr w:rsidR="00C51368" w14:paraId="1E33D867" w14:textId="77777777">
        <w:trPr>
          <w:divId w:val="246420894"/>
          <w:tblCellSpacing w:w="15" w:type="dxa"/>
        </w:trPr>
        <w:tc>
          <w:tcPr>
            <w:tcW w:w="0" w:type="auto"/>
            <w:vAlign w:val="center"/>
            <w:hideMark/>
          </w:tcPr>
          <w:p w14:paraId="6A150DB0" w14:textId="77777777" w:rsidR="00C51368" w:rsidRDefault="001708AB">
            <w:pPr>
              <w:rPr>
                <w:rFonts w:eastAsia="Times New Roman"/>
              </w:rPr>
            </w:pPr>
            <w:hyperlink r:id="rId2205" w:history="1">
              <w:r w:rsidR="00E43BD9">
                <w:rPr>
                  <w:rStyle w:val="Hyperlink"/>
                  <w:rFonts w:eastAsia="Times New Roman"/>
                </w:rPr>
                <w:t>ProcessRequest</w:t>
              </w:r>
            </w:hyperlink>
          </w:p>
        </w:tc>
        <w:tc>
          <w:tcPr>
            <w:tcW w:w="0" w:type="auto"/>
            <w:vAlign w:val="center"/>
            <w:hideMark/>
          </w:tcPr>
          <w:p w14:paraId="44BAFB3E"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54455F5A" w14:textId="77777777" w:rsidR="00C51368" w:rsidRDefault="00E43BD9">
            <w:pPr>
              <w:rPr>
                <w:rFonts w:eastAsia="Times New Roman"/>
              </w:rPr>
            </w:pPr>
            <w:r>
              <w:rPr>
                <w:rFonts w:eastAsia="Times New Roman"/>
              </w:rPr>
              <w:t>Act</w:t>
            </w:r>
          </w:p>
        </w:tc>
        <w:tc>
          <w:tcPr>
            <w:tcW w:w="0" w:type="auto"/>
            <w:vAlign w:val="center"/>
            <w:hideMark/>
          </w:tcPr>
          <w:p w14:paraId="0467D3C5" w14:textId="77777777" w:rsidR="00C51368" w:rsidRDefault="001708AB">
            <w:pPr>
              <w:rPr>
                <w:rFonts w:eastAsia="Times New Roman"/>
              </w:rPr>
            </w:pPr>
            <w:hyperlink r:id="rId2206" w:anchor="order" w:history="1">
              <w:r w:rsidR="00E43BD9">
                <w:rPr>
                  <w:rStyle w:val="Hyperlink"/>
                  <w:rFonts w:eastAsia="Times New Roman"/>
                </w:rPr>
                <w:t>Request/Order</w:t>
              </w:r>
            </w:hyperlink>
          </w:p>
        </w:tc>
      </w:tr>
      <w:tr w:rsidR="00C51368" w14:paraId="25A5CABC" w14:textId="77777777">
        <w:trPr>
          <w:divId w:val="246420894"/>
          <w:tblCellSpacing w:w="15" w:type="dxa"/>
        </w:trPr>
        <w:tc>
          <w:tcPr>
            <w:tcW w:w="0" w:type="auto"/>
            <w:vAlign w:val="center"/>
            <w:hideMark/>
          </w:tcPr>
          <w:p w14:paraId="4601A4DC" w14:textId="77777777" w:rsidR="00C51368" w:rsidRDefault="001708AB">
            <w:pPr>
              <w:rPr>
                <w:rFonts w:eastAsia="Times New Roman"/>
              </w:rPr>
            </w:pPr>
            <w:hyperlink r:id="rId2207" w:history="1">
              <w:r w:rsidR="00E43BD9">
                <w:rPr>
                  <w:rStyle w:val="Hyperlink"/>
                  <w:rFonts w:eastAsia="Times New Roman"/>
                </w:rPr>
                <w:t>ProcessResponse</w:t>
              </w:r>
            </w:hyperlink>
          </w:p>
        </w:tc>
        <w:tc>
          <w:tcPr>
            <w:tcW w:w="0" w:type="auto"/>
            <w:vAlign w:val="center"/>
            <w:hideMark/>
          </w:tcPr>
          <w:p w14:paraId="481E63AA"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50E23F22" w14:textId="77777777" w:rsidR="00C51368" w:rsidRDefault="00E43BD9">
            <w:pPr>
              <w:rPr>
                <w:rFonts w:eastAsia="Times New Roman"/>
              </w:rPr>
            </w:pPr>
            <w:r>
              <w:rPr>
                <w:rFonts w:eastAsia="Times New Roman"/>
              </w:rPr>
              <w:t>Act</w:t>
            </w:r>
          </w:p>
        </w:tc>
        <w:tc>
          <w:tcPr>
            <w:tcW w:w="0" w:type="auto"/>
            <w:vAlign w:val="center"/>
            <w:hideMark/>
          </w:tcPr>
          <w:p w14:paraId="129CD50B" w14:textId="77777777" w:rsidR="00C51368" w:rsidRDefault="00C51368">
            <w:pPr>
              <w:rPr>
                <w:rFonts w:eastAsia="Times New Roman"/>
              </w:rPr>
            </w:pPr>
          </w:p>
        </w:tc>
      </w:tr>
      <w:tr w:rsidR="00C51368" w14:paraId="42A729B9" w14:textId="77777777">
        <w:trPr>
          <w:divId w:val="246420894"/>
          <w:tblCellSpacing w:w="15" w:type="dxa"/>
        </w:trPr>
        <w:tc>
          <w:tcPr>
            <w:tcW w:w="0" w:type="auto"/>
            <w:vAlign w:val="center"/>
            <w:hideMark/>
          </w:tcPr>
          <w:p w14:paraId="645F4990" w14:textId="77777777" w:rsidR="00C51368" w:rsidRDefault="001708AB">
            <w:pPr>
              <w:rPr>
                <w:rFonts w:eastAsia="Times New Roman"/>
              </w:rPr>
            </w:pPr>
            <w:hyperlink r:id="rId2208" w:history="1">
              <w:r w:rsidR="00E43BD9">
                <w:rPr>
                  <w:rStyle w:val="Hyperlink"/>
                  <w:rFonts w:eastAsia="Times New Roman"/>
                </w:rPr>
                <w:t>SupplyDelivery</w:t>
              </w:r>
            </w:hyperlink>
          </w:p>
        </w:tc>
        <w:tc>
          <w:tcPr>
            <w:tcW w:w="0" w:type="auto"/>
            <w:vAlign w:val="center"/>
            <w:hideMark/>
          </w:tcPr>
          <w:p w14:paraId="36960D27"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58363F7" w14:textId="77777777" w:rsidR="00C51368" w:rsidRDefault="00E43BD9">
            <w:pPr>
              <w:rPr>
                <w:rFonts w:eastAsia="Times New Roman"/>
              </w:rPr>
            </w:pPr>
            <w:r>
              <w:rPr>
                <w:rFonts w:eastAsia="Times New Roman"/>
              </w:rPr>
              <w:t>Act</w:t>
            </w:r>
          </w:p>
        </w:tc>
        <w:tc>
          <w:tcPr>
            <w:tcW w:w="0" w:type="auto"/>
            <w:vAlign w:val="center"/>
            <w:hideMark/>
          </w:tcPr>
          <w:p w14:paraId="0C9EC98F" w14:textId="77777777" w:rsidR="00C51368" w:rsidRDefault="00C51368">
            <w:pPr>
              <w:rPr>
                <w:rFonts w:eastAsia="Times New Roman"/>
              </w:rPr>
            </w:pPr>
          </w:p>
        </w:tc>
      </w:tr>
      <w:tr w:rsidR="00C51368" w14:paraId="0EFC13CD" w14:textId="77777777">
        <w:trPr>
          <w:divId w:val="246420894"/>
          <w:tblCellSpacing w:w="15" w:type="dxa"/>
        </w:trPr>
        <w:tc>
          <w:tcPr>
            <w:tcW w:w="0" w:type="auto"/>
            <w:vAlign w:val="center"/>
            <w:hideMark/>
          </w:tcPr>
          <w:p w14:paraId="21F86F95" w14:textId="77777777" w:rsidR="00C51368" w:rsidRDefault="001708AB">
            <w:pPr>
              <w:rPr>
                <w:rFonts w:eastAsia="Times New Roman"/>
              </w:rPr>
            </w:pPr>
            <w:hyperlink r:id="rId2209" w:history="1">
              <w:r w:rsidR="00E43BD9">
                <w:rPr>
                  <w:rStyle w:val="Hyperlink"/>
                  <w:rFonts w:eastAsia="Times New Roman"/>
                </w:rPr>
                <w:t>SupplyRequest</w:t>
              </w:r>
            </w:hyperlink>
          </w:p>
        </w:tc>
        <w:tc>
          <w:tcPr>
            <w:tcW w:w="0" w:type="auto"/>
            <w:vAlign w:val="center"/>
            <w:hideMark/>
          </w:tcPr>
          <w:p w14:paraId="52DD64A5" w14:textId="77777777" w:rsidR="00C51368" w:rsidRDefault="001708AB">
            <w:pPr>
              <w:rPr>
                <w:rFonts w:eastAsia="Times New Roman"/>
              </w:rPr>
            </w:pPr>
            <w:hyperlink w:anchor="future" w:history="1">
              <w:r w:rsidR="00E43BD9">
                <w:rPr>
                  <w:rStyle w:val="Hyperlink"/>
                  <w:rFonts w:eastAsia="Times New Roman"/>
                </w:rPr>
                <w:t>Future</w:t>
              </w:r>
            </w:hyperlink>
          </w:p>
        </w:tc>
        <w:tc>
          <w:tcPr>
            <w:tcW w:w="0" w:type="auto"/>
            <w:vAlign w:val="center"/>
            <w:hideMark/>
          </w:tcPr>
          <w:p w14:paraId="126AECA7" w14:textId="77777777" w:rsidR="00C51368" w:rsidRDefault="00E43BD9">
            <w:pPr>
              <w:rPr>
                <w:rFonts w:eastAsia="Times New Roman"/>
              </w:rPr>
            </w:pPr>
            <w:r>
              <w:rPr>
                <w:rFonts w:eastAsia="Times New Roman"/>
              </w:rPr>
              <w:t>Act</w:t>
            </w:r>
          </w:p>
        </w:tc>
        <w:tc>
          <w:tcPr>
            <w:tcW w:w="0" w:type="auto"/>
            <w:vAlign w:val="center"/>
            <w:hideMark/>
          </w:tcPr>
          <w:p w14:paraId="2B058CEC" w14:textId="77777777" w:rsidR="00C51368" w:rsidRDefault="00C51368">
            <w:pPr>
              <w:rPr>
                <w:rFonts w:eastAsia="Times New Roman"/>
              </w:rPr>
            </w:pPr>
          </w:p>
        </w:tc>
      </w:tr>
    </w:tbl>
    <w:p w14:paraId="77905FAF" w14:textId="77777777" w:rsidR="00C51368" w:rsidRDefault="00E43BD9">
      <w:pPr>
        <w:pStyle w:val="Heading3"/>
        <w:divId w:val="246420894"/>
        <w:rPr>
          <w:rFonts w:eastAsia="Times New Roman"/>
          <w:lang w:val="en-US"/>
        </w:rPr>
      </w:pPr>
      <w:r>
        <w:rPr>
          <w:rFonts w:eastAsia="Times New Roman"/>
          <w:lang w:val="en-US"/>
        </w:rPr>
        <w:t>Infrastructure</w:t>
      </w:r>
    </w:p>
    <w:p w14:paraId="78B3AFF6" w14:textId="77777777"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0" w:history="1">
        <w:r>
          <w:rPr>
            <w:rStyle w:val="Hyperlink"/>
            <w:lang w:val="en-US"/>
          </w:rPr>
          <w:t>RESTful API</w:t>
        </w:r>
      </w:hyperlink>
      <w:r>
        <w:rPr>
          <w:lang w:val="en-US"/>
        </w:rPr>
        <w:t xml:space="preserve">, </w:t>
      </w:r>
      <w:hyperlink r:id="rId2211" w:history="1">
        <w:r>
          <w:rPr>
            <w:rStyle w:val="Hyperlink"/>
            <w:lang w:val="en-US"/>
          </w:rPr>
          <w:t>messaging</w:t>
        </w:r>
      </w:hyperlink>
      <w:r>
        <w:rPr>
          <w:lang w:val="en-US"/>
        </w:rPr>
        <w:t xml:space="preserve">, </w:t>
      </w:r>
      <w:hyperlink r:id="rId2212" w:history="1">
        <w:r>
          <w:rPr>
            <w:rStyle w:val="Hyperlink"/>
            <w:lang w:val="en-US"/>
          </w:rPr>
          <w:t>documents</w:t>
        </w:r>
      </w:hyperlink>
      <w:r>
        <w:rPr>
          <w:lang w:val="en-US"/>
        </w:rPr>
        <w:t xml:space="preserve">). </w:t>
      </w:r>
    </w:p>
    <w:p w14:paraId="20726615" w14:textId="77777777" w:rsidR="00C51368" w:rsidRDefault="00E43BD9">
      <w:pPr>
        <w:pStyle w:val="Heading4"/>
        <w:divId w:val="246420894"/>
        <w:rPr>
          <w:rFonts w:eastAsia="Times New Roman"/>
          <w:lang w:val="en-US"/>
        </w:rPr>
      </w:pPr>
      <w:r>
        <w:rPr>
          <w:rFonts w:eastAsia="Times New Roman"/>
          <w:lang w:val="en-US"/>
        </w:rPr>
        <w:t>Information Management</w:t>
      </w:r>
    </w:p>
    <w:p w14:paraId="5FC2F4E4" w14:textId="77777777"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individuals response (answers to the questions). A questionnaire can contain any kind of data, including the data represented in all other resources; it is anticpated that the data will be processed into the other kind of resources for further usage and exchange. </w:t>
      </w:r>
    </w:p>
    <w:p w14:paraId="5539B0AF" w14:textId="77777777"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it's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14:paraId="213C0BF5" w14:textId="77777777"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 xml:space="preserve">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14:paraId="2E088137" w14:textId="77777777">
        <w:trPr>
          <w:divId w:val="246420894"/>
          <w:tblCellSpacing w:w="15" w:type="dxa"/>
        </w:trPr>
        <w:tc>
          <w:tcPr>
            <w:tcW w:w="0" w:type="auto"/>
            <w:vAlign w:val="center"/>
            <w:hideMark/>
          </w:tcPr>
          <w:p w14:paraId="17A37C70" w14:textId="77777777" w:rsidR="00C51368" w:rsidRDefault="00E43BD9">
            <w:pPr>
              <w:rPr>
                <w:rFonts w:eastAsia="Times New Roman"/>
              </w:rPr>
            </w:pPr>
            <w:r>
              <w:rPr>
                <w:rFonts w:eastAsia="Times New Roman"/>
                <w:b/>
                <w:bCs/>
              </w:rPr>
              <w:t>Resource</w:t>
            </w:r>
          </w:p>
        </w:tc>
        <w:tc>
          <w:tcPr>
            <w:tcW w:w="0" w:type="auto"/>
            <w:vAlign w:val="center"/>
            <w:hideMark/>
          </w:tcPr>
          <w:p w14:paraId="75E9A4A2" w14:textId="77777777" w:rsidR="00C51368" w:rsidRDefault="00E43BD9">
            <w:pPr>
              <w:rPr>
                <w:rFonts w:eastAsia="Times New Roman"/>
              </w:rPr>
            </w:pPr>
            <w:r>
              <w:rPr>
                <w:rFonts w:eastAsia="Times New Roman"/>
                <w:b/>
                <w:bCs/>
              </w:rPr>
              <w:t>Category</w:t>
            </w:r>
          </w:p>
        </w:tc>
        <w:tc>
          <w:tcPr>
            <w:tcW w:w="0" w:type="auto"/>
            <w:vAlign w:val="center"/>
            <w:hideMark/>
          </w:tcPr>
          <w:p w14:paraId="1F5DD3CA" w14:textId="77777777" w:rsidR="00C51368" w:rsidRDefault="00E43BD9">
            <w:pPr>
              <w:rPr>
                <w:rFonts w:eastAsia="Times New Roman"/>
              </w:rPr>
            </w:pPr>
            <w:r>
              <w:rPr>
                <w:rFonts w:eastAsia="Times New Roman"/>
                <w:b/>
                <w:bCs/>
              </w:rPr>
              <w:t>RIM</w:t>
            </w:r>
          </w:p>
        </w:tc>
        <w:tc>
          <w:tcPr>
            <w:tcW w:w="0" w:type="auto"/>
            <w:vAlign w:val="center"/>
            <w:hideMark/>
          </w:tcPr>
          <w:p w14:paraId="6D92A673" w14:textId="77777777" w:rsidR="00C51368" w:rsidRDefault="00E43BD9">
            <w:pPr>
              <w:rPr>
                <w:rFonts w:eastAsia="Times New Roman"/>
              </w:rPr>
            </w:pPr>
            <w:r>
              <w:rPr>
                <w:rFonts w:eastAsia="Times New Roman"/>
                <w:b/>
                <w:bCs/>
              </w:rPr>
              <w:t>Lifecycle</w:t>
            </w:r>
          </w:p>
        </w:tc>
      </w:tr>
      <w:tr w:rsidR="00C51368" w14:paraId="3AB72110" w14:textId="77777777">
        <w:trPr>
          <w:divId w:val="246420894"/>
          <w:tblCellSpacing w:w="15" w:type="dxa"/>
        </w:trPr>
        <w:tc>
          <w:tcPr>
            <w:tcW w:w="0" w:type="auto"/>
            <w:vAlign w:val="center"/>
            <w:hideMark/>
          </w:tcPr>
          <w:p w14:paraId="1751E324" w14:textId="77777777" w:rsidR="00C51368" w:rsidRDefault="001708AB">
            <w:pPr>
              <w:rPr>
                <w:rFonts w:eastAsia="Times New Roman"/>
              </w:rPr>
            </w:pPr>
            <w:hyperlink r:id="rId2213" w:history="1">
              <w:r w:rsidR="00E43BD9">
                <w:rPr>
                  <w:rStyle w:val="Hyperlink"/>
                  <w:rFonts w:eastAsia="Times New Roman"/>
                </w:rPr>
                <w:t>Questionnaire</w:t>
              </w:r>
            </w:hyperlink>
          </w:p>
        </w:tc>
        <w:tc>
          <w:tcPr>
            <w:tcW w:w="0" w:type="auto"/>
            <w:vAlign w:val="center"/>
            <w:hideMark/>
          </w:tcPr>
          <w:p w14:paraId="3B838C7B"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40B1318F" w14:textId="77777777" w:rsidR="00C51368" w:rsidRDefault="00E43BD9">
            <w:pPr>
              <w:rPr>
                <w:rFonts w:eastAsia="Times New Roman"/>
              </w:rPr>
            </w:pPr>
            <w:r>
              <w:rPr>
                <w:rFonts w:eastAsia="Times New Roman"/>
              </w:rPr>
              <w:t>Act</w:t>
            </w:r>
          </w:p>
        </w:tc>
        <w:tc>
          <w:tcPr>
            <w:tcW w:w="0" w:type="auto"/>
            <w:vAlign w:val="center"/>
            <w:hideMark/>
          </w:tcPr>
          <w:p w14:paraId="68C723D9" w14:textId="77777777" w:rsidR="00C51368" w:rsidRDefault="00C51368">
            <w:pPr>
              <w:rPr>
                <w:rFonts w:eastAsia="Times New Roman"/>
              </w:rPr>
            </w:pPr>
          </w:p>
        </w:tc>
      </w:tr>
      <w:tr w:rsidR="00C51368" w14:paraId="10650F05" w14:textId="77777777">
        <w:trPr>
          <w:divId w:val="246420894"/>
          <w:tblCellSpacing w:w="15" w:type="dxa"/>
        </w:trPr>
        <w:tc>
          <w:tcPr>
            <w:tcW w:w="0" w:type="auto"/>
            <w:vAlign w:val="center"/>
            <w:hideMark/>
          </w:tcPr>
          <w:p w14:paraId="1E7C2580" w14:textId="77777777" w:rsidR="00C51368" w:rsidRDefault="001708AB">
            <w:pPr>
              <w:rPr>
                <w:rFonts w:eastAsia="Times New Roman"/>
              </w:rPr>
            </w:pPr>
            <w:hyperlink r:id="rId2214" w:history="1">
              <w:r w:rsidR="00E43BD9">
                <w:rPr>
                  <w:rStyle w:val="Hyperlink"/>
                  <w:rFonts w:eastAsia="Times New Roman"/>
                </w:rPr>
                <w:t>QuestionnaireResponse</w:t>
              </w:r>
            </w:hyperlink>
          </w:p>
        </w:tc>
        <w:tc>
          <w:tcPr>
            <w:tcW w:w="0" w:type="auto"/>
            <w:vAlign w:val="center"/>
            <w:hideMark/>
          </w:tcPr>
          <w:p w14:paraId="1BB76C4E"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66C2A6C7" w14:textId="77777777" w:rsidR="00C51368" w:rsidRDefault="00E43BD9">
            <w:pPr>
              <w:rPr>
                <w:rFonts w:eastAsia="Times New Roman"/>
              </w:rPr>
            </w:pPr>
            <w:r>
              <w:rPr>
                <w:rFonts w:eastAsia="Times New Roman"/>
              </w:rPr>
              <w:t>Act</w:t>
            </w:r>
          </w:p>
        </w:tc>
        <w:tc>
          <w:tcPr>
            <w:tcW w:w="0" w:type="auto"/>
            <w:vAlign w:val="center"/>
            <w:hideMark/>
          </w:tcPr>
          <w:p w14:paraId="54851435" w14:textId="77777777" w:rsidR="00C51368" w:rsidRDefault="00C51368">
            <w:pPr>
              <w:rPr>
                <w:rFonts w:eastAsia="Times New Roman"/>
              </w:rPr>
            </w:pPr>
          </w:p>
        </w:tc>
      </w:tr>
      <w:tr w:rsidR="00C51368" w14:paraId="53EA4B51" w14:textId="77777777">
        <w:trPr>
          <w:divId w:val="246420894"/>
          <w:tblCellSpacing w:w="15" w:type="dxa"/>
        </w:trPr>
        <w:tc>
          <w:tcPr>
            <w:tcW w:w="0" w:type="auto"/>
            <w:vAlign w:val="center"/>
            <w:hideMark/>
          </w:tcPr>
          <w:p w14:paraId="0FFDFD86" w14:textId="77777777" w:rsidR="00C51368" w:rsidRDefault="001708AB">
            <w:pPr>
              <w:rPr>
                <w:rFonts w:eastAsia="Times New Roman"/>
              </w:rPr>
            </w:pPr>
            <w:hyperlink r:id="rId2215" w:history="1">
              <w:r w:rsidR="00E43BD9">
                <w:rPr>
                  <w:rStyle w:val="Hyperlink"/>
                  <w:rFonts w:eastAsia="Times New Roman"/>
                </w:rPr>
                <w:t>Provenance</w:t>
              </w:r>
            </w:hyperlink>
          </w:p>
        </w:tc>
        <w:tc>
          <w:tcPr>
            <w:tcW w:w="0" w:type="auto"/>
            <w:vAlign w:val="center"/>
            <w:hideMark/>
          </w:tcPr>
          <w:p w14:paraId="1DF3B4D4"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296CF6DE" w14:textId="77777777" w:rsidR="00C51368" w:rsidRDefault="00E43BD9">
            <w:pPr>
              <w:rPr>
                <w:rFonts w:eastAsia="Times New Roman"/>
              </w:rPr>
            </w:pPr>
            <w:r>
              <w:rPr>
                <w:rFonts w:eastAsia="Times New Roman"/>
              </w:rPr>
              <w:t>Act</w:t>
            </w:r>
          </w:p>
        </w:tc>
        <w:tc>
          <w:tcPr>
            <w:tcW w:w="0" w:type="auto"/>
            <w:vAlign w:val="center"/>
            <w:hideMark/>
          </w:tcPr>
          <w:p w14:paraId="544771EC" w14:textId="77777777" w:rsidR="00C51368" w:rsidRDefault="00C51368">
            <w:pPr>
              <w:rPr>
                <w:rFonts w:eastAsia="Times New Roman"/>
              </w:rPr>
            </w:pPr>
          </w:p>
        </w:tc>
      </w:tr>
      <w:tr w:rsidR="00C51368" w14:paraId="7A7CAA6A" w14:textId="77777777">
        <w:trPr>
          <w:divId w:val="246420894"/>
          <w:tblCellSpacing w:w="15" w:type="dxa"/>
        </w:trPr>
        <w:tc>
          <w:tcPr>
            <w:tcW w:w="0" w:type="auto"/>
            <w:vAlign w:val="center"/>
            <w:hideMark/>
          </w:tcPr>
          <w:p w14:paraId="5E58416F" w14:textId="77777777" w:rsidR="00C51368" w:rsidRDefault="001708AB">
            <w:pPr>
              <w:rPr>
                <w:rFonts w:eastAsia="Times New Roman"/>
              </w:rPr>
            </w:pPr>
            <w:hyperlink r:id="rId2216" w:history="1">
              <w:r w:rsidR="00E43BD9">
                <w:rPr>
                  <w:rStyle w:val="Hyperlink"/>
                  <w:rFonts w:eastAsia="Times New Roman"/>
                </w:rPr>
                <w:t>AuditEvent</w:t>
              </w:r>
            </w:hyperlink>
          </w:p>
        </w:tc>
        <w:tc>
          <w:tcPr>
            <w:tcW w:w="0" w:type="auto"/>
            <w:vAlign w:val="center"/>
            <w:hideMark/>
          </w:tcPr>
          <w:p w14:paraId="7AD32573"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11509CB9" w14:textId="77777777" w:rsidR="00C51368" w:rsidRDefault="00E43BD9">
            <w:pPr>
              <w:rPr>
                <w:rFonts w:eastAsia="Times New Roman"/>
              </w:rPr>
            </w:pPr>
            <w:r>
              <w:rPr>
                <w:rFonts w:eastAsia="Times New Roman"/>
              </w:rPr>
              <w:t>Act</w:t>
            </w:r>
          </w:p>
        </w:tc>
        <w:tc>
          <w:tcPr>
            <w:tcW w:w="0" w:type="auto"/>
            <w:vAlign w:val="center"/>
            <w:hideMark/>
          </w:tcPr>
          <w:p w14:paraId="5C992711" w14:textId="77777777" w:rsidR="00C51368" w:rsidRDefault="00C51368">
            <w:pPr>
              <w:rPr>
                <w:rFonts w:eastAsia="Times New Roman"/>
              </w:rPr>
            </w:pPr>
          </w:p>
        </w:tc>
      </w:tr>
    </w:tbl>
    <w:p w14:paraId="1BA28C49" w14:textId="77777777" w:rsidR="00C51368" w:rsidRDefault="00E43BD9">
      <w:pPr>
        <w:pStyle w:val="Heading4"/>
        <w:divId w:val="246420894"/>
        <w:rPr>
          <w:rFonts w:eastAsia="Times New Roman"/>
          <w:lang w:val="en-US"/>
        </w:rPr>
      </w:pPr>
      <w:r>
        <w:rPr>
          <w:rFonts w:eastAsia="Times New Roman"/>
          <w:lang w:val="en-US"/>
        </w:rPr>
        <w:t>Documents</w:t>
      </w:r>
    </w:p>
    <w:p w14:paraId="45EC9606" w14:textId="77777777"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14:paraId="2044454A" w14:textId="77777777"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7" w:history="1">
        <w:r>
          <w:rPr>
            <w:rStyle w:val="Hyperlink"/>
            <w:rFonts w:eastAsia="Times New Roman"/>
            <w:lang w:val="en-US"/>
          </w:rPr>
          <w:t>document package</w:t>
        </w:r>
      </w:hyperlink>
      <w:r>
        <w:rPr>
          <w:rFonts w:eastAsia="Times New Roman"/>
          <w:lang w:val="en-US"/>
        </w:rPr>
        <w:t xml:space="preserve"> using a resources for all the details of the document</w:t>
      </w:r>
    </w:p>
    <w:p w14:paraId="7622EAF1" w14:textId="77777777"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14:paraId="349C0F32" w14:textId="77777777"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14:paraId="5C5F0318" w14:textId="77777777">
        <w:trPr>
          <w:divId w:val="246420894"/>
          <w:tblCellSpacing w:w="15" w:type="dxa"/>
        </w:trPr>
        <w:tc>
          <w:tcPr>
            <w:tcW w:w="0" w:type="auto"/>
            <w:vAlign w:val="center"/>
            <w:hideMark/>
          </w:tcPr>
          <w:p w14:paraId="61FFBD84" w14:textId="77777777" w:rsidR="00C51368" w:rsidRDefault="00E43BD9">
            <w:pPr>
              <w:rPr>
                <w:rFonts w:eastAsia="Times New Roman"/>
              </w:rPr>
            </w:pPr>
            <w:r>
              <w:rPr>
                <w:rFonts w:eastAsia="Times New Roman"/>
                <w:b/>
                <w:bCs/>
              </w:rPr>
              <w:t>Resource</w:t>
            </w:r>
          </w:p>
        </w:tc>
        <w:tc>
          <w:tcPr>
            <w:tcW w:w="0" w:type="auto"/>
            <w:vAlign w:val="center"/>
            <w:hideMark/>
          </w:tcPr>
          <w:p w14:paraId="2B164E51" w14:textId="77777777" w:rsidR="00C51368" w:rsidRDefault="00E43BD9">
            <w:pPr>
              <w:rPr>
                <w:rFonts w:eastAsia="Times New Roman"/>
              </w:rPr>
            </w:pPr>
            <w:r>
              <w:rPr>
                <w:rFonts w:eastAsia="Times New Roman"/>
                <w:b/>
                <w:bCs/>
              </w:rPr>
              <w:t>Category</w:t>
            </w:r>
          </w:p>
        </w:tc>
        <w:tc>
          <w:tcPr>
            <w:tcW w:w="0" w:type="auto"/>
            <w:vAlign w:val="center"/>
            <w:hideMark/>
          </w:tcPr>
          <w:p w14:paraId="11C73958" w14:textId="77777777" w:rsidR="00C51368" w:rsidRDefault="00E43BD9">
            <w:pPr>
              <w:rPr>
                <w:rFonts w:eastAsia="Times New Roman"/>
              </w:rPr>
            </w:pPr>
            <w:r>
              <w:rPr>
                <w:rFonts w:eastAsia="Times New Roman"/>
                <w:b/>
                <w:bCs/>
              </w:rPr>
              <w:t>RIM</w:t>
            </w:r>
          </w:p>
        </w:tc>
        <w:tc>
          <w:tcPr>
            <w:tcW w:w="0" w:type="auto"/>
            <w:vAlign w:val="center"/>
            <w:hideMark/>
          </w:tcPr>
          <w:p w14:paraId="22EF9620" w14:textId="77777777" w:rsidR="00C51368" w:rsidRDefault="00E43BD9">
            <w:pPr>
              <w:rPr>
                <w:rFonts w:eastAsia="Times New Roman"/>
              </w:rPr>
            </w:pPr>
            <w:r>
              <w:rPr>
                <w:rFonts w:eastAsia="Times New Roman"/>
                <w:b/>
                <w:bCs/>
              </w:rPr>
              <w:t>Lifecycle</w:t>
            </w:r>
          </w:p>
        </w:tc>
      </w:tr>
      <w:tr w:rsidR="00C51368" w14:paraId="64CC4697" w14:textId="77777777">
        <w:trPr>
          <w:divId w:val="246420894"/>
          <w:tblCellSpacing w:w="15" w:type="dxa"/>
        </w:trPr>
        <w:tc>
          <w:tcPr>
            <w:tcW w:w="0" w:type="auto"/>
            <w:vAlign w:val="center"/>
            <w:hideMark/>
          </w:tcPr>
          <w:p w14:paraId="440695C5" w14:textId="77777777" w:rsidR="00C51368" w:rsidRDefault="001708AB">
            <w:pPr>
              <w:rPr>
                <w:rFonts w:eastAsia="Times New Roman"/>
              </w:rPr>
            </w:pPr>
            <w:hyperlink r:id="rId2218" w:history="1">
              <w:r w:rsidR="00E43BD9">
                <w:rPr>
                  <w:rStyle w:val="Hyperlink"/>
                  <w:rFonts w:eastAsia="Times New Roman"/>
                </w:rPr>
                <w:t>Composition</w:t>
              </w:r>
            </w:hyperlink>
          </w:p>
        </w:tc>
        <w:tc>
          <w:tcPr>
            <w:tcW w:w="0" w:type="auto"/>
            <w:vAlign w:val="center"/>
            <w:hideMark/>
          </w:tcPr>
          <w:p w14:paraId="4BAC8F8A"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60B8D55" w14:textId="77777777" w:rsidR="00C51368" w:rsidRDefault="00E43BD9">
            <w:pPr>
              <w:rPr>
                <w:rFonts w:eastAsia="Times New Roman"/>
              </w:rPr>
            </w:pPr>
            <w:r>
              <w:rPr>
                <w:rFonts w:eastAsia="Times New Roman"/>
              </w:rPr>
              <w:t>Unrelated</w:t>
            </w:r>
          </w:p>
        </w:tc>
        <w:tc>
          <w:tcPr>
            <w:tcW w:w="0" w:type="auto"/>
            <w:vAlign w:val="center"/>
            <w:hideMark/>
          </w:tcPr>
          <w:p w14:paraId="7439B471" w14:textId="77777777" w:rsidR="00C51368" w:rsidRDefault="00C51368">
            <w:pPr>
              <w:rPr>
                <w:rFonts w:eastAsia="Times New Roman"/>
              </w:rPr>
            </w:pPr>
          </w:p>
        </w:tc>
      </w:tr>
      <w:tr w:rsidR="00C51368" w14:paraId="149647BC" w14:textId="77777777">
        <w:trPr>
          <w:divId w:val="246420894"/>
          <w:tblCellSpacing w:w="15" w:type="dxa"/>
        </w:trPr>
        <w:tc>
          <w:tcPr>
            <w:tcW w:w="0" w:type="auto"/>
            <w:vAlign w:val="center"/>
            <w:hideMark/>
          </w:tcPr>
          <w:p w14:paraId="0BBCEC4B" w14:textId="77777777" w:rsidR="00C51368" w:rsidRDefault="001708AB">
            <w:pPr>
              <w:rPr>
                <w:rFonts w:eastAsia="Times New Roman"/>
              </w:rPr>
            </w:pPr>
            <w:hyperlink r:id="rId2219" w:history="1">
              <w:r w:rsidR="00E43BD9">
                <w:rPr>
                  <w:rStyle w:val="Hyperlink"/>
                  <w:rFonts w:eastAsia="Times New Roman"/>
                </w:rPr>
                <w:t>DocumentManifest</w:t>
              </w:r>
            </w:hyperlink>
          </w:p>
        </w:tc>
        <w:tc>
          <w:tcPr>
            <w:tcW w:w="0" w:type="auto"/>
            <w:vAlign w:val="center"/>
            <w:hideMark/>
          </w:tcPr>
          <w:p w14:paraId="69C1C020"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8F48562" w14:textId="77777777" w:rsidR="00C51368" w:rsidRDefault="00E43BD9">
            <w:pPr>
              <w:rPr>
                <w:rFonts w:eastAsia="Times New Roman"/>
              </w:rPr>
            </w:pPr>
            <w:r>
              <w:rPr>
                <w:rFonts w:eastAsia="Times New Roman"/>
              </w:rPr>
              <w:t>Document</w:t>
            </w:r>
          </w:p>
        </w:tc>
        <w:tc>
          <w:tcPr>
            <w:tcW w:w="0" w:type="auto"/>
            <w:vAlign w:val="center"/>
            <w:hideMark/>
          </w:tcPr>
          <w:p w14:paraId="67ADE0CF" w14:textId="77777777" w:rsidR="00C51368" w:rsidRDefault="001708AB">
            <w:pPr>
              <w:rPr>
                <w:rFonts w:eastAsia="Times New Roman"/>
              </w:rPr>
            </w:pPr>
            <w:hyperlink r:id="rId2220" w:anchor="entity" w:history="1">
              <w:r w:rsidR="00E43BD9">
                <w:rPr>
                  <w:rStyle w:val="Hyperlink"/>
                  <w:rFonts w:eastAsia="Times New Roman"/>
                </w:rPr>
                <w:t>Entity Availability Workflow</w:t>
              </w:r>
            </w:hyperlink>
          </w:p>
        </w:tc>
      </w:tr>
      <w:tr w:rsidR="00C51368" w14:paraId="73E1FA68" w14:textId="77777777">
        <w:trPr>
          <w:divId w:val="246420894"/>
          <w:tblCellSpacing w:w="15" w:type="dxa"/>
        </w:trPr>
        <w:tc>
          <w:tcPr>
            <w:tcW w:w="0" w:type="auto"/>
            <w:vAlign w:val="center"/>
            <w:hideMark/>
          </w:tcPr>
          <w:p w14:paraId="644AA54D" w14:textId="77777777" w:rsidR="00C51368" w:rsidRDefault="001708AB">
            <w:pPr>
              <w:rPr>
                <w:rFonts w:eastAsia="Times New Roman"/>
              </w:rPr>
            </w:pPr>
            <w:hyperlink r:id="rId2221" w:history="1">
              <w:r w:rsidR="00E43BD9">
                <w:rPr>
                  <w:rStyle w:val="Hyperlink"/>
                  <w:rFonts w:eastAsia="Times New Roman"/>
                </w:rPr>
                <w:t>DocumentReference</w:t>
              </w:r>
            </w:hyperlink>
          </w:p>
        </w:tc>
        <w:tc>
          <w:tcPr>
            <w:tcW w:w="0" w:type="auto"/>
            <w:vAlign w:val="center"/>
            <w:hideMark/>
          </w:tcPr>
          <w:p w14:paraId="1EB4690B" w14:textId="77777777" w:rsidR="00C51368" w:rsidRDefault="00C51368">
            <w:pPr>
              <w:rPr>
                <w:rFonts w:eastAsia="Times New Roman"/>
              </w:rPr>
            </w:pPr>
          </w:p>
        </w:tc>
        <w:tc>
          <w:tcPr>
            <w:tcW w:w="0" w:type="auto"/>
            <w:vAlign w:val="center"/>
            <w:hideMark/>
          </w:tcPr>
          <w:p w14:paraId="0A2E9E52" w14:textId="77777777" w:rsidR="00C51368" w:rsidRDefault="00E43BD9">
            <w:pPr>
              <w:rPr>
                <w:rFonts w:eastAsia="Times New Roman"/>
              </w:rPr>
            </w:pPr>
            <w:r>
              <w:rPr>
                <w:rFonts w:eastAsia="Times New Roman"/>
              </w:rPr>
              <w:t>Document</w:t>
            </w:r>
          </w:p>
        </w:tc>
        <w:tc>
          <w:tcPr>
            <w:tcW w:w="0" w:type="auto"/>
            <w:vAlign w:val="center"/>
            <w:hideMark/>
          </w:tcPr>
          <w:p w14:paraId="397C62AB" w14:textId="77777777" w:rsidR="00C51368" w:rsidRDefault="001708AB">
            <w:pPr>
              <w:rPr>
                <w:rFonts w:eastAsia="Times New Roman"/>
              </w:rPr>
            </w:pPr>
            <w:hyperlink r:id="rId2222" w:anchor="entity" w:history="1">
              <w:r w:rsidR="00E43BD9">
                <w:rPr>
                  <w:rStyle w:val="Hyperlink"/>
                  <w:rFonts w:eastAsia="Times New Roman"/>
                </w:rPr>
                <w:t>Entity Availability Workflow</w:t>
              </w:r>
            </w:hyperlink>
          </w:p>
        </w:tc>
      </w:tr>
      <w:tr w:rsidR="00C51368" w14:paraId="469A48DA" w14:textId="77777777">
        <w:trPr>
          <w:divId w:val="246420894"/>
          <w:tblCellSpacing w:w="15" w:type="dxa"/>
        </w:trPr>
        <w:tc>
          <w:tcPr>
            <w:tcW w:w="0" w:type="auto"/>
            <w:vAlign w:val="center"/>
            <w:hideMark/>
          </w:tcPr>
          <w:p w14:paraId="3F506224" w14:textId="77777777" w:rsidR="00C51368" w:rsidRDefault="001708AB">
            <w:pPr>
              <w:rPr>
                <w:rFonts w:eastAsia="Times New Roman"/>
              </w:rPr>
            </w:pPr>
            <w:hyperlink r:id="rId2223" w:history="1">
              <w:r w:rsidR="00E43BD9">
                <w:rPr>
                  <w:rStyle w:val="Hyperlink"/>
                  <w:rFonts w:eastAsia="Times New Roman"/>
                </w:rPr>
                <w:t>List</w:t>
              </w:r>
            </w:hyperlink>
          </w:p>
        </w:tc>
        <w:tc>
          <w:tcPr>
            <w:tcW w:w="0" w:type="auto"/>
            <w:vAlign w:val="center"/>
            <w:hideMark/>
          </w:tcPr>
          <w:p w14:paraId="09D1CA62"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504DDA22" w14:textId="77777777" w:rsidR="00C51368" w:rsidRDefault="00E43BD9">
            <w:pPr>
              <w:rPr>
                <w:rFonts w:eastAsia="Times New Roman"/>
              </w:rPr>
            </w:pPr>
            <w:r>
              <w:rPr>
                <w:rFonts w:eastAsia="Times New Roman"/>
              </w:rPr>
              <w:t>Act</w:t>
            </w:r>
          </w:p>
        </w:tc>
        <w:tc>
          <w:tcPr>
            <w:tcW w:w="0" w:type="auto"/>
            <w:vAlign w:val="center"/>
            <w:hideMark/>
          </w:tcPr>
          <w:p w14:paraId="55B61D99" w14:textId="77777777" w:rsidR="00C51368" w:rsidRDefault="00C51368">
            <w:pPr>
              <w:rPr>
                <w:rFonts w:eastAsia="Times New Roman"/>
              </w:rPr>
            </w:pPr>
          </w:p>
        </w:tc>
      </w:tr>
    </w:tbl>
    <w:p w14:paraId="27E9BDF8" w14:textId="77777777" w:rsidR="00C51368" w:rsidRDefault="00E43BD9">
      <w:pPr>
        <w:pStyle w:val="Heading4"/>
        <w:divId w:val="246420894"/>
        <w:rPr>
          <w:rFonts w:eastAsia="Times New Roman"/>
          <w:lang w:val="en-US"/>
        </w:rPr>
      </w:pPr>
      <w:r>
        <w:rPr>
          <w:rFonts w:eastAsia="Times New Roman"/>
          <w:lang w:val="en-US"/>
        </w:rPr>
        <w:t>Structures</w:t>
      </w:r>
    </w:p>
    <w:p w14:paraId="4D29A6B7" w14:textId="77777777" w:rsidR="00C51368" w:rsidRDefault="00E43BD9">
      <w:pPr>
        <w:pStyle w:val="NormalWeb"/>
        <w:divId w:val="246420894"/>
        <w:rPr>
          <w:lang w:val="en-US"/>
        </w:rPr>
      </w:pPr>
      <w:r>
        <w:rPr>
          <w:lang w:val="en-US"/>
        </w:rPr>
        <w:t xml:space="preserve">Basic support structures with general usefulness: </w:t>
      </w:r>
    </w:p>
    <w:p w14:paraId="51ED893B"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14:paraId="20B6729A"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14:paraId="12575371"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14:paraId="3B28D331" w14:textId="77777777"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14:paraId="526A41DC" w14:textId="77777777">
        <w:trPr>
          <w:divId w:val="246420894"/>
          <w:tblCellSpacing w:w="15" w:type="dxa"/>
        </w:trPr>
        <w:tc>
          <w:tcPr>
            <w:tcW w:w="0" w:type="auto"/>
            <w:vAlign w:val="center"/>
            <w:hideMark/>
          </w:tcPr>
          <w:p w14:paraId="283AE109" w14:textId="77777777" w:rsidR="00C51368" w:rsidRDefault="00E43BD9">
            <w:pPr>
              <w:rPr>
                <w:rFonts w:eastAsia="Times New Roman"/>
              </w:rPr>
            </w:pPr>
            <w:r>
              <w:rPr>
                <w:rFonts w:eastAsia="Times New Roman"/>
                <w:b/>
                <w:bCs/>
              </w:rPr>
              <w:lastRenderedPageBreak/>
              <w:t>Resource</w:t>
            </w:r>
          </w:p>
        </w:tc>
        <w:tc>
          <w:tcPr>
            <w:tcW w:w="0" w:type="auto"/>
            <w:vAlign w:val="center"/>
            <w:hideMark/>
          </w:tcPr>
          <w:p w14:paraId="75D7CEC3" w14:textId="77777777" w:rsidR="00C51368" w:rsidRDefault="00E43BD9">
            <w:pPr>
              <w:rPr>
                <w:rFonts w:eastAsia="Times New Roman"/>
              </w:rPr>
            </w:pPr>
            <w:r>
              <w:rPr>
                <w:rFonts w:eastAsia="Times New Roman"/>
                <w:b/>
                <w:bCs/>
              </w:rPr>
              <w:t>Category</w:t>
            </w:r>
          </w:p>
        </w:tc>
        <w:tc>
          <w:tcPr>
            <w:tcW w:w="0" w:type="auto"/>
            <w:vAlign w:val="center"/>
            <w:hideMark/>
          </w:tcPr>
          <w:p w14:paraId="73240D64" w14:textId="77777777" w:rsidR="00C51368" w:rsidRDefault="00E43BD9">
            <w:pPr>
              <w:rPr>
                <w:rFonts w:eastAsia="Times New Roman"/>
              </w:rPr>
            </w:pPr>
            <w:r>
              <w:rPr>
                <w:rFonts w:eastAsia="Times New Roman"/>
                <w:b/>
                <w:bCs/>
              </w:rPr>
              <w:t>RIM</w:t>
            </w:r>
          </w:p>
        </w:tc>
        <w:tc>
          <w:tcPr>
            <w:tcW w:w="0" w:type="auto"/>
            <w:vAlign w:val="center"/>
            <w:hideMark/>
          </w:tcPr>
          <w:p w14:paraId="4922AD96" w14:textId="77777777" w:rsidR="00C51368" w:rsidRDefault="00E43BD9">
            <w:pPr>
              <w:rPr>
                <w:rFonts w:eastAsia="Times New Roman"/>
              </w:rPr>
            </w:pPr>
            <w:r>
              <w:rPr>
                <w:rFonts w:eastAsia="Times New Roman"/>
                <w:b/>
                <w:bCs/>
              </w:rPr>
              <w:t>Lifecycle</w:t>
            </w:r>
          </w:p>
        </w:tc>
      </w:tr>
      <w:tr w:rsidR="00C51368" w14:paraId="0531B4CE" w14:textId="77777777">
        <w:trPr>
          <w:divId w:val="246420894"/>
          <w:tblCellSpacing w:w="15" w:type="dxa"/>
        </w:trPr>
        <w:tc>
          <w:tcPr>
            <w:tcW w:w="0" w:type="auto"/>
            <w:vAlign w:val="center"/>
            <w:hideMark/>
          </w:tcPr>
          <w:p w14:paraId="516D841D" w14:textId="77777777" w:rsidR="00C51368" w:rsidRDefault="001708AB">
            <w:pPr>
              <w:rPr>
                <w:rFonts w:eastAsia="Times New Roman"/>
              </w:rPr>
            </w:pPr>
            <w:hyperlink r:id="rId2224" w:history="1">
              <w:r w:rsidR="00E43BD9">
                <w:rPr>
                  <w:rStyle w:val="Hyperlink"/>
                  <w:rFonts w:eastAsia="Times New Roman"/>
                </w:rPr>
                <w:t>Media</w:t>
              </w:r>
            </w:hyperlink>
          </w:p>
        </w:tc>
        <w:tc>
          <w:tcPr>
            <w:tcW w:w="0" w:type="auto"/>
            <w:vAlign w:val="center"/>
            <w:hideMark/>
          </w:tcPr>
          <w:p w14:paraId="71723BA7"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46675DD1" w14:textId="77777777" w:rsidR="00C51368" w:rsidRDefault="00E43BD9">
            <w:pPr>
              <w:rPr>
                <w:rFonts w:eastAsia="Times New Roman"/>
              </w:rPr>
            </w:pPr>
            <w:r>
              <w:rPr>
                <w:rFonts w:eastAsia="Times New Roman"/>
              </w:rPr>
              <w:t>Act</w:t>
            </w:r>
          </w:p>
        </w:tc>
        <w:tc>
          <w:tcPr>
            <w:tcW w:w="0" w:type="auto"/>
            <w:vAlign w:val="center"/>
            <w:hideMark/>
          </w:tcPr>
          <w:p w14:paraId="0687075A" w14:textId="77777777" w:rsidR="00C51368" w:rsidRDefault="00C51368">
            <w:pPr>
              <w:rPr>
                <w:rFonts w:eastAsia="Times New Roman"/>
              </w:rPr>
            </w:pPr>
          </w:p>
        </w:tc>
      </w:tr>
      <w:tr w:rsidR="00C51368" w14:paraId="0BCE55B2" w14:textId="77777777">
        <w:trPr>
          <w:divId w:val="246420894"/>
          <w:tblCellSpacing w:w="15" w:type="dxa"/>
        </w:trPr>
        <w:tc>
          <w:tcPr>
            <w:tcW w:w="0" w:type="auto"/>
            <w:vAlign w:val="center"/>
            <w:hideMark/>
          </w:tcPr>
          <w:p w14:paraId="5EF203A6" w14:textId="77777777" w:rsidR="00C51368" w:rsidRDefault="001708AB">
            <w:pPr>
              <w:rPr>
                <w:rFonts w:eastAsia="Times New Roman"/>
              </w:rPr>
            </w:pPr>
            <w:hyperlink r:id="rId2225" w:history="1">
              <w:r w:rsidR="00E43BD9">
                <w:rPr>
                  <w:rStyle w:val="Hyperlink"/>
                  <w:rFonts w:eastAsia="Times New Roman"/>
                </w:rPr>
                <w:t>Binary</w:t>
              </w:r>
            </w:hyperlink>
          </w:p>
        </w:tc>
        <w:tc>
          <w:tcPr>
            <w:tcW w:w="0" w:type="auto"/>
            <w:vAlign w:val="center"/>
            <w:hideMark/>
          </w:tcPr>
          <w:p w14:paraId="0582D5B8" w14:textId="77777777" w:rsidR="00C51368" w:rsidRDefault="001708AB">
            <w:pPr>
              <w:rPr>
                <w:rFonts w:eastAsia="Times New Roman"/>
              </w:rPr>
            </w:pPr>
            <w:hyperlink w:history="1">
              <w:r w:rsidR="00E43BD9">
                <w:rPr>
                  <w:rStyle w:val="Hyperlink"/>
                  <w:rFonts w:eastAsia="Times New Roman"/>
                </w:rPr>
                <w:t>Unrelated</w:t>
              </w:r>
            </w:hyperlink>
          </w:p>
        </w:tc>
        <w:tc>
          <w:tcPr>
            <w:tcW w:w="0" w:type="auto"/>
            <w:vAlign w:val="center"/>
            <w:hideMark/>
          </w:tcPr>
          <w:p w14:paraId="074DA23A" w14:textId="77777777" w:rsidR="00C51368" w:rsidRDefault="00E43BD9">
            <w:pPr>
              <w:rPr>
                <w:rFonts w:eastAsia="Times New Roman"/>
              </w:rPr>
            </w:pPr>
            <w:r>
              <w:rPr>
                <w:rFonts w:eastAsia="Times New Roman"/>
              </w:rPr>
              <w:t>Entity</w:t>
            </w:r>
          </w:p>
        </w:tc>
        <w:tc>
          <w:tcPr>
            <w:tcW w:w="0" w:type="auto"/>
            <w:vAlign w:val="center"/>
            <w:hideMark/>
          </w:tcPr>
          <w:p w14:paraId="48554F41" w14:textId="77777777" w:rsidR="00C51368" w:rsidRDefault="00C51368">
            <w:pPr>
              <w:rPr>
                <w:rFonts w:eastAsia="Times New Roman"/>
              </w:rPr>
            </w:pPr>
          </w:p>
        </w:tc>
      </w:tr>
      <w:tr w:rsidR="00C51368" w14:paraId="44C74670" w14:textId="77777777">
        <w:trPr>
          <w:divId w:val="246420894"/>
          <w:tblCellSpacing w:w="15" w:type="dxa"/>
        </w:trPr>
        <w:tc>
          <w:tcPr>
            <w:tcW w:w="0" w:type="auto"/>
            <w:vAlign w:val="center"/>
            <w:hideMark/>
          </w:tcPr>
          <w:p w14:paraId="05BA426B" w14:textId="77777777" w:rsidR="00C51368" w:rsidRDefault="001708AB">
            <w:pPr>
              <w:rPr>
                <w:rFonts w:eastAsia="Times New Roman"/>
              </w:rPr>
            </w:pPr>
            <w:hyperlink r:id="rId2226" w:history="1">
              <w:r w:rsidR="00E43BD9">
                <w:rPr>
                  <w:rStyle w:val="Hyperlink"/>
                  <w:rFonts w:eastAsia="Times New Roman"/>
                </w:rPr>
                <w:t>Bundle</w:t>
              </w:r>
            </w:hyperlink>
          </w:p>
        </w:tc>
        <w:tc>
          <w:tcPr>
            <w:tcW w:w="0" w:type="auto"/>
            <w:vAlign w:val="center"/>
            <w:hideMark/>
          </w:tcPr>
          <w:p w14:paraId="5592B18D"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7B24E47" w14:textId="77777777" w:rsidR="00C51368" w:rsidRDefault="00E43BD9">
            <w:pPr>
              <w:rPr>
                <w:rFonts w:eastAsia="Times New Roman"/>
              </w:rPr>
            </w:pPr>
            <w:r>
              <w:rPr>
                <w:rFonts w:eastAsia="Times New Roman"/>
              </w:rPr>
              <w:t>Entity</w:t>
            </w:r>
          </w:p>
        </w:tc>
        <w:tc>
          <w:tcPr>
            <w:tcW w:w="0" w:type="auto"/>
            <w:vAlign w:val="center"/>
            <w:hideMark/>
          </w:tcPr>
          <w:p w14:paraId="0E71F4C1" w14:textId="77777777" w:rsidR="00C51368" w:rsidRDefault="00C51368">
            <w:pPr>
              <w:rPr>
                <w:rFonts w:eastAsia="Times New Roman"/>
              </w:rPr>
            </w:pPr>
          </w:p>
        </w:tc>
      </w:tr>
      <w:tr w:rsidR="00C51368" w14:paraId="66485A3E" w14:textId="77777777">
        <w:trPr>
          <w:divId w:val="246420894"/>
          <w:tblCellSpacing w:w="15" w:type="dxa"/>
        </w:trPr>
        <w:tc>
          <w:tcPr>
            <w:tcW w:w="0" w:type="auto"/>
            <w:vAlign w:val="center"/>
            <w:hideMark/>
          </w:tcPr>
          <w:p w14:paraId="2BE6049D" w14:textId="77777777" w:rsidR="00C51368" w:rsidRDefault="001708AB">
            <w:pPr>
              <w:rPr>
                <w:rFonts w:eastAsia="Times New Roman"/>
              </w:rPr>
            </w:pPr>
            <w:hyperlink r:id="rId2227" w:history="1">
              <w:r w:rsidR="00E43BD9">
                <w:rPr>
                  <w:rStyle w:val="Hyperlink"/>
                  <w:rFonts w:eastAsia="Times New Roman"/>
                </w:rPr>
                <w:t>Basic</w:t>
              </w:r>
            </w:hyperlink>
          </w:p>
        </w:tc>
        <w:tc>
          <w:tcPr>
            <w:tcW w:w="0" w:type="auto"/>
            <w:vAlign w:val="center"/>
            <w:hideMark/>
          </w:tcPr>
          <w:p w14:paraId="324BD147"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21A86D42" w14:textId="77777777" w:rsidR="00C51368" w:rsidRDefault="00E43BD9">
            <w:pPr>
              <w:rPr>
                <w:rFonts w:eastAsia="Times New Roman"/>
              </w:rPr>
            </w:pPr>
            <w:r>
              <w:rPr>
                <w:rFonts w:eastAsia="Times New Roman"/>
              </w:rPr>
              <w:t>InfrastructureRoot</w:t>
            </w:r>
          </w:p>
        </w:tc>
        <w:tc>
          <w:tcPr>
            <w:tcW w:w="0" w:type="auto"/>
            <w:vAlign w:val="center"/>
            <w:hideMark/>
          </w:tcPr>
          <w:p w14:paraId="557435FF" w14:textId="77777777" w:rsidR="00C51368" w:rsidRDefault="00C51368">
            <w:pPr>
              <w:rPr>
                <w:rFonts w:eastAsia="Times New Roman"/>
              </w:rPr>
            </w:pPr>
          </w:p>
        </w:tc>
      </w:tr>
    </w:tbl>
    <w:p w14:paraId="00BAD7DD" w14:textId="77777777" w:rsidR="00C51368" w:rsidRDefault="00E43BD9">
      <w:pPr>
        <w:pStyle w:val="Heading4"/>
        <w:divId w:val="246420894"/>
        <w:rPr>
          <w:rFonts w:eastAsia="Times New Roman"/>
          <w:lang w:val="en-US"/>
        </w:rPr>
      </w:pPr>
      <w:r>
        <w:rPr>
          <w:rFonts w:eastAsia="Times New Roman"/>
          <w:lang w:val="en-US"/>
        </w:rPr>
        <w:t>Exchange</w:t>
      </w:r>
    </w:p>
    <w:p w14:paraId="1AF7FCE0" w14:textId="77777777" w:rsidR="00C51368" w:rsidRDefault="00E43BD9">
      <w:pPr>
        <w:pStyle w:val="NormalWeb"/>
        <w:divId w:val="246420894"/>
        <w:rPr>
          <w:lang w:val="en-US"/>
        </w:rPr>
      </w:pPr>
      <w:r>
        <w:rPr>
          <w:lang w:val="en-US"/>
        </w:rPr>
        <w:t xml:space="preserve">These resources support the exchange process directly: </w:t>
      </w:r>
    </w:p>
    <w:p w14:paraId="36ACCAB5"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14:paraId="1DE962FA"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14:paraId="1D86CB1E"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8" w:history="1">
        <w:r>
          <w:rPr>
            <w:rStyle w:val="Hyperlink"/>
            <w:rFonts w:eastAsia="Times New Roman"/>
            <w:lang w:val="en-US"/>
          </w:rPr>
          <w:t>Operations</w:t>
        </w:r>
      </w:hyperlink>
    </w:p>
    <w:p w14:paraId="572AFD83" w14:textId="77777777"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14:paraId="595641B9" w14:textId="77777777">
        <w:trPr>
          <w:divId w:val="246420894"/>
          <w:tblCellSpacing w:w="15" w:type="dxa"/>
        </w:trPr>
        <w:tc>
          <w:tcPr>
            <w:tcW w:w="0" w:type="auto"/>
            <w:vAlign w:val="center"/>
            <w:hideMark/>
          </w:tcPr>
          <w:p w14:paraId="274C6C99" w14:textId="77777777" w:rsidR="00C51368" w:rsidRDefault="00E43BD9">
            <w:pPr>
              <w:rPr>
                <w:rFonts w:eastAsia="Times New Roman"/>
              </w:rPr>
            </w:pPr>
            <w:r>
              <w:rPr>
                <w:rFonts w:eastAsia="Times New Roman"/>
                <w:b/>
                <w:bCs/>
              </w:rPr>
              <w:t>Resource</w:t>
            </w:r>
          </w:p>
        </w:tc>
        <w:tc>
          <w:tcPr>
            <w:tcW w:w="0" w:type="auto"/>
            <w:vAlign w:val="center"/>
            <w:hideMark/>
          </w:tcPr>
          <w:p w14:paraId="39EEF389" w14:textId="77777777" w:rsidR="00C51368" w:rsidRDefault="00E43BD9">
            <w:pPr>
              <w:rPr>
                <w:rFonts w:eastAsia="Times New Roman"/>
              </w:rPr>
            </w:pPr>
            <w:r>
              <w:rPr>
                <w:rFonts w:eastAsia="Times New Roman"/>
                <w:b/>
                <w:bCs/>
              </w:rPr>
              <w:t>Category</w:t>
            </w:r>
          </w:p>
        </w:tc>
        <w:tc>
          <w:tcPr>
            <w:tcW w:w="0" w:type="auto"/>
            <w:vAlign w:val="center"/>
            <w:hideMark/>
          </w:tcPr>
          <w:p w14:paraId="1F01B353" w14:textId="77777777" w:rsidR="00C51368" w:rsidRDefault="00E43BD9">
            <w:pPr>
              <w:rPr>
                <w:rFonts w:eastAsia="Times New Roman"/>
              </w:rPr>
            </w:pPr>
            <w:r>
              <w:rPr>
                <w:rFonts w:eastAsia="Times New Roman"/>
                <w:b/>
                <w:bCs/>
              </w:rPr>
              <w:t>RIM</w:t>
            </w:r>
          </w:p>
        </w:tc>
        <w:tc>
          <w:tcPr>
            <w:tcW w:w="0" w:type="auto"/>
            <w:vAlign w:val="center"/>
            <w:hideMark/>
          </w:tcPr>
          <w:p w14:paraId="1F4947DA" w14:textId="77777777" w:rsidR="00C51368" w:rsidRDefault="00E43BD9">
            <w:pPr>
              <w:rPr>
                <w:rFonts w:eastAsia="Times New Roman"/>
              </w:rPr>
            </w:pPr>
            <w:r>
              <w:rPr>
                <w:rFonts w:eastAsia="Times New Roman"/>
                <w:b/>
                <w:bCs/>
              </w:rPr>
              <w:t>Lifecycle</w:t>
            </w:r>
          </w:p>
        </w:tc>
      </w:tr>
      <w:tr w:rsidR="00C51368" w14:paraId="1FDCBE35" w14:textId="77777777">
        <w:trPr>
          <w:divId w:val="246420894"/>
          <w:tblCellSpacing w:w="15" w:type="dxa"/>
        </w:trPr>
        <w:tc>
          <w:tcPr>
            <w:tcW w:w="0" w:type="auto"/>
            <w:vAlign w:val="center"/>
            <w:hideMark/>
          </w:tcPr>
          <w:p w14:paraId="5D2433A4" w14:textId="77777777" w:rsidR="00C51368" w:rsidRDefault="001708AB">
            <w:pPr>
              <w:rPr>
                <w:rFonts w:eastAsia="Times New Roman"/>
              </w:rPr>
            </w:pPr>
            <w:hyperlink r:id="rId2229" w:history="1">
              <w:r w:rsidR="00E43BD9">
                <w:rPr>
                  <w:rStyle w:val="Hyperlink"/>
                  <w:rFonts w:eastAsia="Times New Roman"/>
                </w:rPr>
                <w:t>MessageHeader</w:t>
              </w:r>
            </w:hyperlink>
          </w:p>
        </w:tc>
        <w:tc>
          <w:tcPr>
            <w:tcW w:w="0" w:type="auto"/>
            <w:vAlign w:val="center"/>
            <w:hideMark/>
          </w:tcPr>
          <w:p w14:paraId="50DE07D3"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70DEFD0B" w14:textId="77777777" w:rsidR="00C51368" w:rsidRDefault="00E43BD9">
            <w:pPr>
              <w:rPr>
                <w:rFonts w:eastAsia="Times New Roman"/>
              </w:rPr>
            </w:pPr>
            <w:r>
              <w:rPr>
                <w:rFonts w:eastAsia="Times New Roman"/>
              </w:rPr>
              <w:t>Act</w:t>
            </w:r>
          </w:p>
        </w:tc>
        <w:tc>
          <w:tcPr>
            <w:tcW w:w="0" w:type="auto"/>
            <w:vAlign w:val="center"/>
            <w:hideMark/>
          </w:tcPr>
          <w:p w14:paraId="359E9591" w14:textId="77777777" w:rsidR="00C51368" w:rsidRDefault="00C51368">
            <w:pPr>
              <w:rPr>
                <w:rFonts w:eastAsia="Times New Roman"/>
              </w:rPr>
            </w:pPr>
          </w:p>
        </w:tc>
      </w:tr>
      <w:tr w:rsidR="00C51368" w14:paraId="1251AB40" w14:textId="77777777">
        <w:trPr>
          <w:divId w:val="246420894"/>
          <w:tblCellSpacing w:w="15" w:type="dxa"/>
        </w:trPr>
        <w:tc>
          <w:tcPr>
            <w:tcW w:w="0" w:type="auto"/>
            <w:vAlign w:val="center"/>
            <w:hideMark/>
          </w:tcPr>
          <w:p w14:paraId="7279CB9F" w14:textId="77777777" w:rsidR="00C51368" w:rsidRDefault="001708AB">
            <w:pPr>
              <w:rPr>
                <w:rFonts w:eastAsia="Times New Roman"/>
              </w:rPr>
            </w:pPr>
            <w:hyperlink r:id="rId2230" w:history="1">
              <w:r w:rsidR="00E43BD9">
                <w:rPr>
                  <w:rStyle w:val="Hyperlink"/>
                  <w:rFonts w:eastAsia="Times New Roman"/>
                </w:rPr>
                <w:t>OperationOutcome</w:t>
              </w:r>
            </w:hyperlink>
          </w:p>
        </w:tc>
        <w:tc>
          <w:tcPr>
            <w:tcW w:w="0" w:type="auto"/>
            <w:vAlign w:val="center"/>
            <w:hideMark/>
          </w:tcPr>
          <w:p w14:paraId="458580D5"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2DAC3EC7" w14:textId="77777777" w:rsidR="00C51368" w:rsidRDefault="00E43BD9">
            <w:pPr>
              <w:rPr>
                <w:rFonts w:eastAsia="Times New Roman"/>
              </w:rPr>
            </w:pPr>
            <w:r>
              <w:rPr>
                <w:rFonts w:eastAsia="Times New Roman"/>
              </w:rPr>
              <w:t>Act</w:t>
            </w:r>
          </w:p>
        </w:tc>
        <w:tc>
          <w:tcPr>
            <w:tcW w:w="0" w:type="auto"/>
            <w:vAlign w:val="center"/>
            <w:hideMark/>
          </w:tcPr>
          <w:p w14:paraId="43F11223" w14:textId="77777777" w:rsidR="00C51368" w:rsidRDefault="00C51368">
            <w:pPr>
              <w:rPr>
                <w:rFonts w:eastAsia="Times New Roman"/>
              </w:rPr>
            </w:pPr>
          </w:p>
        </w:tc>
      </w:tr>
      <w:tr w:rsidR="00C51368" w14:paraId="1F2A229E" w14:textId="77777777">
        <w:trPr>
          <w:divId w:val="246420894"/>
          <w:tblCellSpacing w:w="15" w:type="dxa"/>
        </w:trPr>
        <w:tc>
          <w:tcPr>
            <w:tcW w:w="0" w:type="auto"/>
            <w:vAlign w:val="center"/>
            <w:hideMark/>
          </w:tcPr>
          <w:p w14:paraId="62236441" w14:textId="77777777" w:rsidR="00C51368" w:rsidRDefault="001708AB">
            <w:pPr>
              <w:rPr>
                <w:rFonts w:eastAsia="Times New Roman"/>
              </w:rPr>
            </w:pPr>
            <w:hyperlink r:id="rId2231" w:history="1">
              <w:r w:rsidR="00E43BD9">
                <w:rPr>
                  <w:rStyle w:val="Hyperlink"/>
                  <w:rFonts w:eastAsia="Times New Roman"/>
                </w:rPr>
                <w:t>Parameters</w:t>
              </w:r>
            </w:hyperlink>
          </w:p>
        </w:tc>
        <w:tc>
          <w:tcPr>
            <w:tcW w:w="0" w:type="auto"/>
            <w:vAlign w:val="center"/>
            <w:hideMark/>
          </w:tcPr>
          <w:p w14:paraId="02C9FFB0"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1A62AFE6" w14:textId="77777777" w:rsidR="00C51368" w:rsidRDefault="00E43BD9">
            <w:pPr>
              <w:rPr>
                <w:rFonts w:eastAsia="Times New Roman"/>
              </w:rPr>
            </w:pPr>
            <w:r>
              <w:rPr>
                <w:rFonts w:eastAsia="Times New Roman"/>
              </w:rPr>
              <w:t>InfrastructureRoot</w:t>
            </w:r>
          </w:p>
        </w:tc>
        <w:tc>
          <w:tcPr>
            <w:tcW w:w="0" w:type="auto"/>
            <w:vAlign w:val="center"/>
            <w:hideMark/>
          </w:tcPr>
          <w:p w14:paraId="5702BD6F" w14:textId="77777777" w:rsidR="00C51368" w:rsidRDefault="00C51368">
            <w:pPr>
              <w:rPr>
                <w:rFonts w:eastAsia="Times New Roman"/>
              </w:rPr>
            </w:pPr>
          </w:p>
        </w:tc>
      </w:tr>
      <w:tr w:rsidR="00C51368" w14:paraId="79A25211" w14:textId="77777777">
        <w:trPr>
          <w:divId w:val="246420894"/>
          <w:tblCellSpacing w:w="15" w:type="dxa"/>
        </w:trPr>
        <w:tc>
          <w:tcPr>
            <w:tcW w:w="0" w:type="auto"/>
            <w:vAlign w:val="center"/>
            <w:hideMark/>
          </w:tcPr>
          <w:p w14:paraId="2E7ED254" w14:textId="77777777" w:rsidR="00C51368" w:rsidRDefault="001708AB">
            <w:pPr>
              <w:rPr>
                <w:rFonts w:eastAsia="Times New Roman"/>
              </w:rPr>
            </w:pPr>
            <w:hyperlink r:id="rId2232" w:history="1">
              <w:r w:rsidR="00E43BD9">
                <w:rPr>
                  <w:rStyle w:val="Hyperlink"/>
                  <w:rFonts w:eastAsia="Times New Roman"/>
                </w:rPr>
                <w:t>Subscription</w:t>
              </w:r>
            </w:hyperlink>
          </w:p>
        </w:tc>
        <w:tc>
          <w:tcPr>
            <w:tcW w:w="0" w:type="auto"/>
            <w:vAlign w:val="center"/>
            <w:hideMark/>
          </w:tcPr>
          <w:p w14:paraId="5257AC91"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08841E88" w14:textId="77777777" w:rsidR="00C51368" w:rsidRDefault="00E43BD9">
            <w:pPr>
              <w:rPr>
                <w:rFonts w:eastAsia="Times New Roman"/>
              </w:rPr>
            </w:pPr>
            <w:r>
              <w:rPr>
                <w:rFonts w:eastAsia="Times New Roman"/>
              </w:rPr>
              <w:t>Act</w:t>
            </w:r>
          </w:p>
        </w:tc>
        <w:tc>
          <w:tcPr>
            <w:tcW w:w="0" w:type="auto"/>
            <w:vAlign w:val="center"/>
            <w:hideMark/>
          </w:tcPr>
          <w:p w14:paraId="4F93F171" w14:textId="77777777" w:rsidR="00C51368" w:rsidRDefault="00C51368">
            <w:pPr>
              <w:rPr>
                <w:rFonts w:eastAsia="Times New Roman"/>
              </w:rPr>
            </w:pPr>
          </w:p>
        </w:tc>
      </w:tr>
    </w:tbl>
    <w:p w14:paraId="63334418" w14:textId="77777777" w:rsidR="00C51368" w:rsidRDefault="00E43BD9">
      <w:pPr>
        <w:pStyle w:val="Heading3"/>
        <w:divId w:val="246420894"/>
        <w:rPr>
          <w:rFonts w:eastAsia="Times New Roman"/>
          <w:lang w:val="en-US"/>
        </w:rPr>
      </w:pPr>
      <w:r>
        <w:rPr>
          <w:rFonts w:eastAsia="Times New Roman"/>
          <w:lang w:val="en-US"/>
        </w:rPr>
        <w:t>Conformance</w:t>
      </w:r>
    </w:p>
    <w:p w14:paraId="40C8388A" w14:textId="77777777"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3" w:history="1">
        <w:r>
          <w:rPr>
            <w:rStyle w:val="Hyperlink"/>
            <w:lang w:val="en-US"/>
          </w:rPr>
          <w:t>making a set of conformance rules</w:t>
        </w:r>
      </w:hyperlink>
      <w:r>
        <w:rPr>
          <w:lang w:val="en-US"/>
        </w:rPr>
        <w:t xml:space="preserve">. These conformance rules are supported by a this set of "conformance" resources. </w:t>
      </w:r>
    </w:p>
    <w:p w14:paraId="5C2DEE95" w14:textId="77777777" w:rsidR="00C51368" w:rsidRDefault="00E43BD9">
      <w:pPr>
        <w:pStyle w:val="Heading4"/>
        <w:divId w:val="246420894"/>
        <w:rPr>
          <w:rFonts w:eastAsia="Times New Roman"/>
          <w:lang w:val="en-US"/>
        </w:rPr>
      </w:pPr>
      <w:r>
        <w:rPr>
          <w:rFonts w:eastAsia="Times New Roman"/>
          <w:lang w:val="en-US"/>
        </w:rPr>
        <w:t>Terminology</w:t>
      </w:r>
    </w:p>
    <w:p w14:paraId="6926ABE8" w14:textId="77777777"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4"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code systems. </w:t>
      </w:r>
    </w:p>
    <w:p w14:paraId="0B9DE510" w14:textId="77777777"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a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14:paraId="1C421BD7" w14:textId="77777777">
        <w:trPr>
          <w:divId w:val="246420894"/>
          <w:tblCellSpacing w:w="15" w:type="dxa"/>
        </w:trPr>
        <w:tc>
          <w:tcPr>
            <w:tcW w:w="0" w:type="auto"/>
            <w:vAlign w:val="center"/>
            <w:hideMark/>
          </w:tcPr>
          <w:p w14:paraId="43693B01" w14:textId="77777777" w:rsidR="00C51368" w:rsidRDefault="00E43BD9">
            <w:pPr>
              <w:rPr>
                <w:rFonts w:eastAsia="Times New Roman"/>
              </w:rPr>
            </w:pPr>
            <w:r>
              <w:rPr>
                <w:rFonts w:eastAsia="Times New Roman"/>
                <w:b/>
                <w:bCs/>
              </w:rPr>
              <w:t>Resource</w:t>
            </w:r>
          </w:p>
        </w:tc>
        <w:tc>
          <w:tcPr>
            <w:tcW w:w="0" w:type="auto"/>
            <w:vAlign w:val="center"/>
            <w:hideMark/>
          </w:tcPr>
          <w:p w14:paraId="370964F0" w14:textId="77777777" w:rsidR="00C51368" w:rsidRDefault="00E43BD9">
            <w:pPr>
              <w:rPr>
                <w:rFonts w:eastAsia="Times New Roman"/>
              </w:rPr>
            </w:pPr>
            <w:r>
              <w:rPr>
                <w:rFonts w:eastAsia="Times New Roman"/>
                <w:b/>
                <w:bCs/>
              </w:rPr>
              <w:t>Category</w:t>
            </w:r>
          </w:p>
        </w:tc>
        <w:tc>
          <w:tcPr>
            <w:tcW w:w="0" w:type="auto"/>
            <w:vAlign w:val="center"/>
            <w:hideMark/>
          </w:tcPr>
          <w:p w14:paraId="7E722147" w14:textId="77777777" w:rsidR="00C51368" w:rsidRDefault="00E43BD9">
            <w:pPr>
              <w:rPr>
                <w:rFonts w:eastAsia="Times New Roman"/>
              </w:rPr>
            </w:pPr>
            <w:r>
              <w:rPr>
                <w:rFonts w:eastAsia="Times New Roman"/>
                <w:b/>
                <w:bCs/>
              </w:rPr>
              <w:t>RIM</w:t>
            </w:r>
          </w:p>
        </w:tc>
        <w:tc>
          <w:tcPr>
            <w:tcW w:w="0" w:type="auto"/>
            <w:vAlign w:val="center"/>
            <w:hideMark/>
          </w:tcPr>
          <w:p w14:paraId="7B7395AE" w14:textId="77777777" w:rsidR="00C51368" w:rsidRDefault="00E43BD9">
            <w:pPr>
              <w:rPr>
                <w:rFonts w:eastAsia="Times New Roman"/>
              </w:rPr>
            </w:pPr>
            <w:r>
              <w:rPr>
                <w:rFonts w:eastAsia="Times New Roman"/>
                <w:b/>
                <w:bCs/>
              </w:rPr>
              <w:t>Lifecycle</w:t>
            </w:r>
          </w:p>
        </w:tc>
      </w:tr>
      <w:tr w:rsidR="00C51368" w14:paraId="72CB7131" w14:textId="77777777">
        <w:trPr>
          <w:divId w:val="246420894"/>
          <w:tblCellSpacing w:w="15" w:type="dxa"/>
        </w:trPr>
        <w:tc>
          <w:tcPr>
            <w:tcW w:w="0" w:type="auto"/>
            <w:vAlign w:val="center"/>
            <w:hideMark/>
          </w:tcPr>
          <w:p w14:paraId="2F32C2AD" w14:textId="77777777" w:rsidR="00C51368" w:rsidRDefault="001708AB">
            <w:pPr>
              <w:rPr>
                <w:rFonts w:eastAsia="Times New Roman"/>
              </w:rPr>
            </w:pPr>
            <w:hyperlink r:id="rId2235" w:history="1">
              <w:r w:rsidR="00E43BD9">
                <w:rPr>
                  <w:rStyle w:val="Hyperlink"/>
                  <w:rFonts w:eastAsia="Times New Roman"/>
                </w:rPr>
                <w:t>ValueSet</w:t>
              </w:r>
            </w:hyperlink>
          </w:p>
        </w:tc>
        <w:tc>
          <w:tcPr>
            <w:tcW w:w="0" w:type="auto"/>
            <w:vAlign w:val="center"/>
            <w:hideMark/>
          </w:tcPr>
          <w:p w14:paraId="496329D5"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C48B90D" w14:textId="77777777" w:rsidR="00C51368" w:rsidRDefault="00C51368">
            <w:pPr>
              <w:rPr>
                <w:rFonts w:eastAsia="Times New Roman"/>
              </w:rPr>
            </w:pPr>
          </w:p>
        </w:tc>
        <w:tc>
          <w:tcPr>
            <w:tcW w:w="0" w:type="auto"/>
            <w:vAlign w:val="center"/>
            <w:hideMark/>
          </w:tcPr>
          <w:p w14:paraId="0CF01E6A" w14:textId="77777777" w:rsidR="00C51368" w:rsidRDefault="00C51368">
            <w:pPr>
              <w:rPr>
                <w:rFonts w:eastAsia="Times New Roman"/>
              </w:rPr>
            </w:pPr>
          </w:p>
        </w:tc>
      </w:tr>
      <w:tr w:rsidR="00C51368" w14:paraId="2498437B" w14:textId="77777777">
        <w:trPr>
          <w:divId w:val="246420894"/>
          <w:tblCellSpacing w:w="15" w:type="dxa"/>
        </w:trPr>
        <w:tc>
          <w:tcPr>
            <w:tcW w:w="0" w:type="auto"/>
            <w:vAlign w:val="center"/>
            <w:hideMark/>
          </w:tcPr>
          <w:p w14:paraId="01C256D9" w14:textId="77777777" w:rsidR="00C51368" w:rsidRDefault="001708AB">
            <w:pPr>
              <w:rPr>
                <w:rFonts w:eastAsia="Times New Roman"/>
              </w:rPr>
            </w:pPr>
            <w:hyperlink r:id="rId2236" w:history="1">
              <w:r w:rsidR="00E43BD9">
                <w:rPr>
                  <w:rStyle w:val="Hyperlink"/>
                  <w:rFonts w:eastAsia="Times New Roman"/>
                </w:rPr>
                <w:t>ConceptMap</w:t>
              </w:r>
            </w:hyperlink>
          </w:p>
        </w:tc>
        <w:tc>
          <w:tcPr>
            <w:tcW w:w="0" w:type="auto"/>
            <w:vAlign w:val="center"/>
            <w:hideMark/>
          </w:tcPr>
          <w:p w14:paraId="178A61A1"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32D02A12" w14:textId="77777777" w:rsidR="00C51368" w:rsidRDefault="00C51368">
            <w:pPr>
              <w:rPr>
                <w:rFonts w:eastAsia="Times New Roman"/>
              </w:rPr>
            </w:pPr>
          </w:p>
        </w:tc>
        <w:tc>
          <w:tcPr>
            <w:tcW w:w="0" w:type="auto"/>
            <w:vAlign w:val="center"/>
            <w:hideMark/>
          </w:tcPr>
          <w:p w14:paraId="76EAB114" w14:textId="77777777" w:rsidR="00C51368" w:rsidRDefault="00C51368">
            <w:pPr>
              <w:rPr>
                <w:rFonts w:eastAsia="Times New Roman"/>
              </w:rPr>
            </w:pPr>
          </w:p>
        </w:tc>
      </w:tr>
      <w:tr w:rsidR="00C51368" w14:paraId="20EC41DE" w14:textId="77777777">
        <w:trPr>
          <w:divId w:val="246420894"/>
          <w:tblCellSpacing w:w="15" w:type="dxa"/>
        </w:trPr>
        <w:tc>
          <w:tcPr>
            <w:tcW w:w="0" w:type="auto"/>
            <w:vAlign w:val="center"/>
            <w:hideMark/>
          </w:tcPr>
          <w:p w14:paraId="006178DD" w14:textId="77777777" w:rsidR="00C51368" w:rsidRDefault="001708AB">
            <w:pPr>
              <w:rPr>
                <w:rFonts w:eastAsia="Times New Roman"/>
              </w:rPr>
            </w:pPr>
            <w:hyperlink r:id="rId2237" w:history="1">
              <w:r w:rsidR="00E43BD9">
                <w:rPr>
                  <w:rStyle w:val="Hyperlink"/>
                  <w:rFonts w:eastAsia="Times New Roman"/>
                </w:rPr>
                <w:t>NamingSystem</w:t>
              </w:r>
            </w:hyperlink>
          </w:p>
        </w:tc>
        <w:tc>
          <w:tcPr>
            <w:tcW w:w="0" w:type="auto"/>
            <w:vAlign w:val="center"/>
            <w:hideMark/>
          </w:tcPr>
          <w:p w14:paraId="36666C16"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24D4B82" w14:textId="77777777" w:rsidR="00C51368" w:rsidRDefault="00C51368">
            <w:pPr>
              <w:rPr>
                <w:rFonts w:eastAsia="Times New Roman"/>
              </w:rPr>
            </w:pPr>
          </w:p>
        </w:tc>
        <w:tc>
          <w:tcPr>
            <w:tcW w:w="0" w:type="auto"/>
            <w:vAlign w:val="center"/>
            <w:hideMark/>
          </w:tcPr>
          <w:p w14:paraId="3A566EFA" w14:textId="77777777" w:rsidR="00C51368" w:rsidRDefault="00C51368">
            <w:pPr>
              <w:rPr>
                <w:rFonts w:eastAsia="Times New Roman"/>
              </w:rPr>
            </w:pPr>
          </w:p>
        </w:tc>
      </w:tr>
    </w:tbl>
    <w:p w14:paraId="22A79B58" w14:textId="77777777" w:rsidR="00C51368" w:rsidRDefault="00E43BD9">
      <w:pPr>
        <w:pStyle w:val="Heading4"/>
        <w:divId w:val="246420894"/>
        <w:rPr>
          <w:rFonts w:eastAsia="Times New Roman"/>
          <w:lang w:val="en-US"/>
        </w:rPr>
      </w:pPr>
      <w:r>
        <w:rPr>
          <w:rFonts w:eastAsia="Times New Roman"/>
          <w:lang w:val="en-US"/>
        </w:rPr>
        <w:t>Content</w:t>
      </w:r>
    </w:p>
    <w:p w14:paraId="12FF5391" w14:textId="77777777"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14:paraId="683597EC" w14:textId="77777777"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14:paraId="6B12260D" w14:textId="77777777"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14:paraId="441F6EEB" w14:textId="77777777">
        <w:trPr>
          <w:divId w:val="246420894"/>
          <w:tblCellSpacing w:w="15" w:type="dxa"/>
        </w:trPr>
        <w:tc>
          <w:tcPr>
            <w:tcW w:w="0" w:type="auto"/>
            <w:vAlign w:val="center"/>
            <w:hideMark/>
          </w:tcPr>
          <w:p w14:paraId="324AC173" w14:textId="77777777" w:rsidR="00C51368" w:rsidRDefault="00E43BD9">
            <w:pPr>
              <w:rPr>
                <w:rFonts w:eastAsia="Times New Roman"/>
              </w:rPr>
            </w:pPr>
            <w:r>
              <w:rPr>
                <w:rFonts w:eastAsia="Times New Roman"/>
                <w:b/>
                <w:bCs/>
              </w:rPr>
              <w:t>Resource</w:t>
            </w:r>
          </w:p>
        </w:tc>
        <w:tc>
          <w:tcPr>
            <w:tcW w:w="0" w:type="auto"/>
            <w:vAlign w:val="center"/>
            <w:hideMark/>
          </w:tcPr>
          <w:p w14:paraId="78EC3503" w14:textId="77777777" w:rsidR="00C51368" w:rsidRDefault="00E43BD9">
            <w:pPr>
              <w:rPr>
                <w:rFonts w:eastAsia="Times New Roman"/>
              </w:rPr>
            </w:pPr>
            <w:r>
              <w:rPr>
                <w:rFonts w:eastAsia="Times New Roman"/>
                <w:b/>
                <w:bCs/>
              </w:rPr>
              <w:t>Category</w:t>
            </w:r>
          </w:p>
        </w:tc>
        <w:tc>
          <w:tcPr>
            <w:tcW w:w="0" w:type="auto"/>
            <w:vAlign w:val="center"/>
            <w:hideMark/>
          </w:tcPr>
          <w:p w14:paraId="18BAA4EF" w14:textId="77777777" w:rsidR="00C51368" w:rsidRDefault="00E43BD9">
            <w:pPr>
              <w:rPr>
                <w:rFonts w:eastAsia="Times New Roman"/>
              </w:rPr>
            </w:pPr>
            <w:r>
              <w:rPr>
                <w:rFonts w:eastAsia="Times New Roman"/>
                <w:b/>
                <w:bCs/>
              </w:rPr>
              <w:t>RIM</w:t>
            </w:r>
          </w:p>
        </w:tc>
        <w:tc>
          <w:tcPr>
            <w:tcW w:w="0" w:type="auto"/>
            <w:vAlign w:val="center"/>
            <w:hideMark/>
          </w:tcPr>
          <w:p w14:paraId="4B562D94" w14:textId="77777777" w:rsidR="00C51368" w:rsidRDefault="00E43BD9">
            <w:pPr>
              <w:rPr>
                <w:rFonts w:eastAsia="Times New Roman"/>
              </w:rPr>
            </w:pPr>
            <w:r>
              <w:rPr>
                <w:rFonts w:eastAsia="Times New Roman"/>
                <w:b/>
                <w:bCs/>
              </w:rPr>
              <w:t>Lifecycle</w:t>
            </w:r>
          </w:p>
        </w:tc>
      </w:tr>
      <w:tr w:rsidR="00C51368" w14:paraId="020023A3" w14:textId="77777777">
        <w:trPr>
          <w:divId w:val="246420894"/>
          <w:tblCellSpacing w:w="15" w:type="dxa"/>
        </w:trPr>
        <w:tc>
          <w:tcPr>
            <w:tcW w:w="0" w:type="auto"/>
            <w:vAlign w:val="center"/>
            <w:hideMark/>
          </w:tcPr>
          <w:p w14:paraId="04EEF348" w14:textId="77777777" w:rsidR="00C51368" w:rsidRDefault="001708AB">
            <w:pPr>
              <w:rPr>
                <w:rFonts w:eastAsia="Times New Roman"/>
              </w:rPr>
            </w:pPr>
            <w:hyperlink r:id="rId2238" w:history="1">
              <w:r w:rsidR="00E43BD9">
                <w:rPr>
                  <w:rStyle w:val="Hyperlink"/>
                  <w:rFonts w:eastAsia="Times New Roman"/>
                </w:rPr>
                <w:t>StructureDefinition</w:t>
              </w:r>
            </w:hyperlink>
          </w:p>
        </w:tc>
        <w:tc>
          <w:tcPr>
            <w:tcW w:w="0" w:type="auto"/>
            <w:vAlign w:val="center"/>
            <w:hideMark/>
          </w:tcPr>
          <w:p w14:paraId="5DF7D6B0"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07F40D5C" w14:textId="77777777" w:rsidR="00C51368" w:rsidRDefault="00C51368">
            <w:pPr>
              <w:rPr>
                <w:rFonts w:eastAsia="Times New Roman"/>
              </w:rPr>
            </w:pPr>
          </w:p>
        </w:tc>
        <w:tc>
          <w:tcPr>
            <w:tcW w:w="0" w:type="auto"/>
            <w:vAlign w:val="center"/>
            <w:hideMark/>
          </w:tcPr>
          <w:p w14:paraId="38B139B8" w14:textId="77777777" w:rsidR="00C51368" w:rsidRDefault="00C51368">
            <w:pPr>
              <w:rPr>
                <w:rFonts w:eastAsia="Times New Roman"/>
              </w:rPr>
            </w:pPr>
          </w:p>
        </w:tc>
      </w:tr>
      <w:tr w:rsidR="00C51368" w14:paraId="3CFD7005" w14:textId="77777777">
        <w:trPr>
          <w:divId w:val="246420894"/>
          <w:tblCellSpacing w:w="15" w:type="dxa"/>
        </w:trPr>
        <w:tc>
          <w:tcPr>
            <w:tcW w:w="0" w:type="auto"/>
            <w:vAlign w:val="center"/>
            <w:hideMark/>
          </w:tcPr>
          <w:p w14:paraId="5A63C4E2" w14:textId="77777777" w:rsidR="00C51368" w:rsidRDefault="001708AB">
            <w:pPr>
              <w:rPr>
                <w:rFonts w:eastAsia="Times New Roman"/>
              </w:rPr>
            </w:pPr>
            <w:hyperlink r:id="rId2239" w:history="1">
              <w:r w:rsidR="00E43BD9">
                <w:rPr>
                  <w:rStyle w:val="Hyperlink"/>
                  <w:rFonts w:eastAsia="Times New Roman"/>
                </w:rPr>
                <w:t>DataElement</w:t>
              </w:r>
            </w:hyperlink>
          </w:p>
        </w:tc>
        <w:tc>
          <w:tcPr>
            <w:tcW w:w="0" w:type="auto"/>
            <w:vAlign w:val="center"/>
            <w:hideMark/>
          </w:tcPr>
          <w:p w14:paraId="4084F370"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77BD84B" w14:textId="77777777" w:rsidR="00C51368" w:rsidRDefault="00E43BD9">
            <w:pPr>
              <w:rPr>
                <w:rFonts w:eastAsia="Times New Roman"/>
              </w:rPr>
            </w:pPr>
            <w:r>
              <w:rPr>
                <w:rFonts w:eastAsia="Times New Roman"/>
              </w:rPr>
              <w:t>Entity</w:t>
            </w:r>
          </w:p>
        </w:tc>
        <w:tc>
          <w:tcPr>
            <w:tcW w:w="0" w:type="auto"/>
            <w:vAlign w:val="center"/>
            <w:hideMark/>
          </w:tcPr>
          <w:p w14:paraId="75258F75" w14:textId="77777777" w:rsidR="00C51368" w:rsidRDefault="00C51368">
            <w:pPr>
              <w:rPr>
                <w:rFonts w:eastAsia="Times New Roman"/>
              </w:rPr>
            </w:pPr>
          </w:p>
        </w:tc>
      </w:tr>
    </w:tbl>
    <w:p w14:paraId="61BF34AC" w14:textId="77777777" w:rsidR="00C51368" w:rsidRDefault="00E43BD9">
      <w:pPr>
        <w:pStyle w:val="Heading4"/>
        <w:divId w:val="246420894"/>
        <w:rPr>
          <w:rFonts w:eastAsia="Times New Roman"/>
          <w:lang w:val="en-US"/>
        </w:rPr>
      </w:pPr>
      <w:r>
        <w:rPr>
          <w:rFonts w:eastAsia="Times New Roman"/>
          <w:lang w:val="en-US"/>
        </w:rPr>
        <w:t>Behavior</w:t>
      </w:r>
    </w:p>
    <w:p w14:paraId="7F54A7E9" w14:textId="77777777"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14:paraId="6DBA9864" w14:textId="77777777"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14:paraId="1324154B" w14:textId="77777777">
        <w:trPr>
          <w:divId w:val="246420894"/>
          <w:tblCellSpacing w:w="15" w:type="dxa"/>
        </w:trPr>
        <w:tc>
          <w:tcPr>
            <w:tcW w:w="0" w:type="auto"/>
            <w:vAlign w:val="center"/>
            <w:hideMark/>
          </w:tcPr>
          <w:p w14:paraId="2A75332F" w14:textId="77777777" w:rsidR="00C51368" w:rsidRDefault="00E43BD9">
            <w:pPr>
              <w:rPr>
                <w:rFonts w:eastAsia="Times New Roman"/>
              </w:rPr>
            </w:pPr>
            <w:r>
              <w:rPr>
                <w:rFonts w:eastAsia="Times New Roman"/>
                <w:b/>
                <w:bCs/>
              </w:rPr>
              <w:t>Resource</w:t>
            </w:r>
          </w:p>
        </w:tc>
        <w:tc>
          <w:tcPr>
            <w:tcW w:w="0" w:type="auto"/>
            <w:vAlign w:val="center"/>
            <w:hideMark/>
          </w:tcPr>
          <w:p w14:paraId="6D39597A" w14:textId="77777777" w:rsidR="00C51368" w:rsidRDefault="00E43BD9">
            <w:pPr>
              <w:rPr>
                <w:rFonts w:eastAsia="Times New Roman"/>
              </w:rPr>
            </w:pPr>
            <w:r>
              <w:rPr>
                <w:rFonts w:eastAsia="Times New Roman"/>
                <w:b/>
                <w:bCs/>
              </w:rPr>
              <w:t>Category</w:t>
            </w:r>
          </w:p>
        </w:tc>
        <w:tc>
          <w:tcPr>
            <w:tcW w:w="0" w:type="auto"/>
            <w:vAlign w:val="center"/>
            <w:hideMark/>
          </w:tcPr>
          <w:p w14:paraId="4C2AA17E" w14:textId="77777777" w:rsidR="00C51368" w:rsidRDefault="00E43BD9">
            <w:pPr>
              <w:rPr>
                <w:rFonts w:eastAsia="Times New Roman"/>
              </w:rPr>
            </w:pPr>
            <w:r>
              <w:rPr>
                <w:rFonts w:eastAsia="Times New Roman"/>
                <w:b/>
                <w:bCs/>
              </w:rPr>
              <w:t>RIM</w:t>
            </w:r>
          </w:p>
        </w:tc>
        <w:tc>
          <w:tcPr>
            <w:tcW w:w="0" w:type="auto"/>
            <w:vAlign w:val="center"/>
            <w:hideMark/>
          </w:tcPr>
          <w:p w14:paraId="1A824880" w14:textId="77777777" w:rsidR="00C51368" w:rsidRDefault="00E43BD9">
            <w:pPr>
              <w:rPr>
                <w:rFonts w:eastAsia="Times New Roman"/>
              </w:rPr>
            </w:pPr>
            <w:r>
              <w:rPr>
                <w:rFonts w:eastAsia="Times New Roman"/>
                <w:b/>
                <w:bCs/>
              </w:rPr>
              <w:t>Lifecycle</w:t>
            </w:r>
          </w:p>
        </w:tc>
      </w:tr>
      <w:tr w:rsidR="00C51368" w14:paraId="034A4054" w14:textId="77777777">
        <w:trPr>
          <w:divId w:val="246420894"/>
          <w:tblCellSpacing w:w="15" w:type="dxa"/>
        </w:trPr>
        <w:tc>
          <w:tcPr>
            <w:tcW w:w="0" w:type="auto"/>
            <w:vAlign w:val="center"/>
            <w:hideMark/>
          </w:tcPr>
          <w:p w14:paraId="6A5199F6" w14:textId="77777777" w:rsidR="00C51368" w:rsidRDefault="001708AB">
            <w:pPr>
              <w:rPr>
                <w:rFonts w:eastAsia="Times New Roman"/>
              </w:rPr>
            </w:pPr>
            <w:hyperlink r:id="rId2240" w:history="1">
              <w:r w:rsidR="00E43BD9">
                <w:rPr>
                  <w:rStyle w:val="Hyperlink"/>
                  <w:rFonts w:eastAsia="Times New Roman"/>
                </w:rPr>
                <w:t>Conformance</w:t>
              </w:r>
            </w:hyperlink>
          </w:p>
        </w:tc>
        <w:tc>
          <w:tcPr>
            <w:tcW w:w="0" w:type="auto"/>
            <w:vAlign w:val="center"/>
            <w:hideMark/>
          </w:tcPr>
          <w:p w14:paraId="578C69A7" w14:textId="77777777" w:rsidR="00C51368" w:rsidRDefault="001708AB">
            <w:pPr>
              <w:rPr>
                <w:rFonts w:eastAsia="Times New Roman"/>
              </w:rPr>
            </w:pPr>
            <w:hyperlink w:history="1">
              <w:r w:rsidR="00E43BD9">
                <w:rPr>
                  <w:rStyle w:val="Hyperlink"/>
                  <w:rFonts w:eastAsia="Times New Roman"/>
                </w:rPr>
                <w:t>Unrelated</w:t>
              </w:r>
            </w:hyperlink>
          </w:p>
        </w:tc>
        <w:tc>
          <w:tcPr>
            <w:tcW w:w="0" w:type="auto"/>
            <w:vAlign w:val="center"/>
            <w:hideMark/>
          </w:tcPr>
          <w:p w14:paraId="40BE0C1A" w14:textId="77777777" w:rsidR="00C51368" w:rsidRDefault="00C51368">
            <w:pPr>
              <w:rPr>
                <w:rFonts w:eastAsia="Times New Roman"/>
              </w:rPr>
            </w:pPr>
          </w:p>
        </w:tc>
        <w:tc>
          <w:tcPr>
            <w:tcW w:w="0" w:type="auto"/>
            <w:vAlign w:val="center"/>
            <w:hideMark/>
          </w:tcPr>
          <w:p w14:paraId="55E31284" w14:textId="77777777" w:rsidR="00C51368" w:rsidRDefault="00C51368">
            <w:pPr>
              <w:rPr>
                <w:rFonts w:eastAsia="Times New Roman"/>
              </w:rPr>
            </w:pPr>
          </w:p>
        </w:tc>
      </w:tr>
      <w:tr w:rsidR="00C51368" w14:paraId="6C0E2CBC" w14:textId="77777777">
        <w:trPr>
          <w:divId w:val="246420894"/>
          <w:tblCellSpacing w:w="15" w:type="dxa"/>
        </w:trPr>
        <w:tc>
          <w:tcPr>
            <w:tcW w:w="0" w:type="auto"/>
            <w:vAlign w:val="center"/>
            <w:hideMark/>
          </w:tcPr>
          <w:p w14:paraId="529278FB" w14:textId="77777777" w:rsidR="00C51368" w:rsidRDefault="001708AB">
            <w:pPr>
              <w:rPr>
                <w:rFonts w:eastAsia="Times New Roman"/>
              </w:rPr>
            </w:pPr>
            <w:hyperlink r:id="rId2241" w:history="1">
              <w:r w:rsidR="00E43BD9">
                <w:rPr>
                  <w:rStyle w:val="Hyperlink"/>
                  <w:rFonts w:eastAsia="Times New Roman"/>
                </w:rPr>
                <w:t>OperationDefinition</w:t>
              </w:r>
            </w:hyperlink>
          </w:p>
        </w:tc>
        <w:tc>
          <w:tcPr>
            <w:tcW w:w="0" w:type="auto"/>
            <w:vAlign w:val="center"/>
            <w:hideMark/>
          </w:tcPr>
          <w:p w14:paraId="5838244E"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7CD59D1F" w14:textId="77777777" w:rsidR="00C51368" w:rsidRDefault="00C51368">
            <w:pPr>
              <w:rPr>
                <w:rFonts w:eastAsia="Times New Roman"/>
              </w:rPr>
            </w:pPr>
          </w:p>
        </w:tc>
        <w:tc>
          <w:tcPr>
            <w:tcW w:w="0" w:type="auto"/>
            <w:vAlign w:val="center"/>
            <w:hideMark/>
          </w:tcPr>
          <w:p w14:paraId="29F9B7D5" w14:textId="77777777" w:rsidR="00C51368" w:rsidRDefault="00C51368">
            <w:pPr>
              <w:rPr>
                <w:rFonts w:eastAsia="Times New Roman"/>
              </w:rPr>
            </w:pPr>
          </w:p>
        </w:tc>
      </w:tr>
      <w:tr w:rsidR="00C51368" w14:paraId="28C99F79" w14:textId="77777777">
        <w:trPr>
          <w:divId w:val="246420894"/>
          <w:tblCellSpacing w:w="15" w:type="dxa"/>
        </w:trPr>
        <w:tc>
          <w:tcPr>
            <w:tcW w:w="0" w:type="auto"/>
            <w:vAlign w:val="center"/>
            <w:hideMark/>
          </w:tcPr>
          <w:p w14:paraId="76D717A3" w14:textId="77777777" w:rsidR="00C51368" w:rsidRDefault="001708AB">
            <w:pPr>
              <w:rPr>
                <w:rFonts w:eastAsia="Times New Roman"/>
              </w:rPr>
            </w:pPr>
            <w:hyperlink r:id="rId2242" w:history="1">
              <w:r w:rsidR="00E43BD9">
                <w:rPr>
                  <w:rStyle w:val="Hyperlink"/>
                  <w:rFonts w:eastAsia="Times New Roman"/>
                </w:rPr>
                <w:t>SearchParameter</w:t>
              </w:r>
            </w:hyperlink>
          </w:p>
        </w:tc>
        <w:tc>
          <w:tcPr>
            <w:tcW w:w="0" w:type="auto"/>
            <w:vAlign w:val="center"/>
            <w:hideMark/>
          </w:tcPr>
          <w:p w14:paraId="34B2C56C"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94C87CA" w14:textId="77777777" w:rsidR="00C51368" w:rsidRDefault="00C51368">
            <w:pPr>
              <w:rPr>
                <w:rFonts w:eastAsia="Times New Roman"/>
              </w:rPr>
            </w:pPr>
          </w:p>
        </w:tc>
        <w:tc>
          <w:tcPr>
            <w:tcW w:w="0" w:type="auto"/>
            <w:vAlign w:val="center"/>
            <w:hideMark/>
          </w:tcPr>
          <w:p w14:paraId="18023C22" w14:textId="77777777" w:rsidR="00C51368" w:rsidRDefault="00C51368">
            <w:pPr>
              <w:rPr>
                <w:rFonts w:eastAsia="Times New Roman"/>
              </w:rPr>
            </w:pPr>
          </w:p>
        </w:tc>
      </w:tr>
    </w:tbl>
    <w:p w14:paraId="59F7A47F" w14:textId="77777777" w:rsidR="00C51368" w:rsidRDefault="00E43BD9">
      <w:pPr>
        <w:pStyle w:val="Heading4"/>
        <w:divId w:val="246420894"/>
        <w:rPr>
          <w:rFonts w:eastAsia="Times New Roman"/>
          <w:lang w:val="en-US"/>
        </w:rPr>
      </w:pPr>
      <w:r>
        <w:rPr>
          <w:rFonts w:eastAsia="Times New Roman"/>
          <w:lang w:val="en-US"/>
        </w:rPr>
        <w:t>Miscellaneous</w:t>
      </w:r>
    </w:p>
    <w:p w14:paraId="0C6E772E" w14:textId="77777777"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14:paraId="04DEC76D" w14:textId="77777777"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14:paraId="56A5B021" w14:textId="77777777">
        <w:trPr>
          <w:divId w:val="246420894"/>
          <w:tblCellSpacing w:w="15" w:type="dxa"/>
        </w:trPr>
        <w:tc>
          <w:tcPr>
            <w:tcW w:w="0" w:type="auto"/>
            <w:vAlign w:val="center"/>
            <w:hideMark/>
          </w:tcPr>
          <w:p w14:paraId="71955E69" w14:textId="77777777" w:rsidR="00C51368" w:rsidRDefault="00E43BD9">
            <w:pPr>
              <w:rPr>
                <w:rFonts w:eastAsia="Times New Roman"/>
              </w:rPr>
            </w:pPr>
            <w:r>
              <w:rPr>
                <w:rFonts w:eastAsia="Times New Roman"/>
                <w:b/>
                <w:bCs/>
              </w:rPr>
              <w:t>Resource</w:t>
            </w:r>
          </w:p>
        </w:tc>
        <w:tc>
          <w:tcPr>
            <w:tcW w:w="0" w:type="auto"/>
            <w:vAlign w:val="center"/>
            <w:hideMark/>
          </w:tcPr>
          <w:p w14:paraId="0A53DCBB" w14:textId="77777777" w:rsidR="00C51368" w:rsidRDefault="00E43BD9">
            <w:pPr>
              <w:rPr>
                <w:rFonts w:eastAsia="Times New Roman"/>
              </w:rPr>
            </w:pPr>
            <w:r>
              <w:rPr>
                <w:rFonts w:eastAsia="Times New Roman"/>
                <w:b/>
                <w:bCs/>
              </w:rPr>
              <w:t>Category</w:t>
            </w:r>
          </w:p>
        </w:tc>
        <w:tc>
          <w:tcPr>
            <w:tcW w:w="0" w:type="auto"/>
            <w:vAlign w:val="center"/>
            <w:hideMark/>
          </w:tcPr>
          <w:p w14:paraId="4E47ABB4" w14:textId="77777777" w:rsidR="00C51368" w:rsidRDefault="00E43BD9">
            <w:pPr>
              <w:rPr>
                <w:rFonts w:eastAsia="Times New Roman"/>
              </w:rPr>
            </w:pPr>
            <w:r>
              <w:rPr>
                <w:rFonts w:eastAsia="Times New Roman"/>
                <w:b/>
                <w:bCs/>
              </w:rPr>
              <w:t>RIM</w:t>
            </w:r>
          </w:p>
        </w:tc>
        <w:tc>
          <w:tcPr>
            <w:tcW w:w="0" w:type="auto"/>
            <w:vAlign w:val="center"/>
            <w:hideMark/>
          </w:tcPr>
          <w:p w14:paraId="2E92F3F4" w14:textId="77777777" w:rsidR="00C51368" w:rsidRDefault="00E43BD9">
            <w:pPr>
              <w:rPr>
                <w:rFonts w:eastAsia="Times New Roman"/>
              </w:rPr>
            </w:pPr>
            <w:r>
              <w:rPr>
                <w:rFonts w:eastAsia="Times New Roman"/>
                <w:b/>
                <w:bCs/>
              </w:rPr>
              <w:t>Lifecycle</w:t>
            </w:r>
          </w:p>
        </w:tc>
      </w:tr>
      <w:tr w:rsidR="00C51368" w14:paraId="0880E390" w14:textId="77777777">
        <w:trPr>
          <w:divId w:val="246420894"/>
          <w:tblCellSpacing w:w="15" w:type="dxa"/>
        </w:trPr>
        <w:tc>
          <w:tcPr>
            <w:tcW w:w="0" w:type="auto"/>
            <w:vAlign w:val="center"/>
            <w:hideMark/>
          </w:tcPr>
          <w:p w14:paraId="2D62CFAF" w14:textId="77777777" w:rsidR="00C51368" w:rsidRDefault="001708AB">
            <w:pPr>
              <w:rPr>
                <w:rFonts w:eastAsia="Times New Roman"/>
              </w:rPr>
            </w:pPr>
            <w:hyperlink r:id="rId2243" w:history="1">
              <w:r w:rsidR="00E43BD9">
                <w:rPr>
                  <w:rStyle w:val="Hyperlink"/>
                  <w:rFonts w:eastAsia="Times New Roman"/>
                </w:rPr>
                <w:t>ImplementationGuide</w:t>
              </w:r>
            </w:hyperlink>
          </w:p>
        </w:tc>
        <w:tc>
          <w:tcPr>
            <w:tcW w:w="0" w:type="auto"/>
            <w:vAlign w:val="center"/>
            <w:hideMark/>
          </w:tcPr>
          <w:p w14:paraId="42C6436B"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4B15275A" w14:textId="77777777" w:rsidR="00C51368" w:rsidRDefault="00C51368">
            <w:pPr>
              <w:rPr>
                <w:rFonts w:eastAsia="Times New Roman"/>
              </w:rPr>
            </w:pPr>
          </w:p>
        </w:tc>
        <w:tc>
          <w:tcPr>
            <w:tcW w:w="0" w:type="auto"/>
            <w:vAlign w:val="center"/>
            <w:hideMark/>
          </w:tcPr>
          <w:p w14:paraId="05938C7A" w14:textId="77777777" w:rsidR="00C51368" w:rsidRDefault="00C51368">
            <w:pPr>
              <w:rPr>
                <w:rFonts w:eastAsia="Times New Roman"/>
              </w:rPr>
            </w:pPr>
          </w:p>
        </w:tc>
      </w:tr>
      <w:tr w:rsidR="00C51368" w14:paraId="3A7C952D" w14:textId="77777777">
        <w:trPr>
          <w:divId w:val="246420894"/>
          <w:tblCellSpacing w:w="15" w:type="dxa"/>
        </w:trPr>
        <w:tc>
          <w:tcPr>
            <w:tcW w:w="0" w:type="auto"/>
            <w:vAlign w:val="center"/>
            <w:hideMark/>
          </w:tcPr>
          <w:p w14:paraId="53A6CA7A" w14:textId="77777777" w:rsidR="00C51368" w:rsidRDefault="001708AB">
            <w:pPr>
              <w:rPr>
                <w:rFonts w:eastAsia="Times New Roman"/>
              </w:rPr>
            </w:pPr>
            <w:hyperlink r:id="rId2244" w:history="1">
              <w:r w:rsidR="00E43BD9">
                <w:rPr>
                  <w:rStyle w:val="Hyperlink"/>
                  <w:rFonts w:eastAsia="Times New Roman"/>
                </w:rPr>
                <w:t>TestScript</w:t>
              </w:r>
            </w:hyperlink>
          </w:p>
        </w:tc>
        <w:tc>
          <w:tcPr>
            <w:tcW w:w="0" w:type="auto"/>
            <w:vAlign w:val="center"/>
            <w:hideMark/>
          </w:tcPr>
          <w:p w14:paraId="40B288E1" w14:textId="77777777" w:rsidR="00C51368" w:rsidRDefault="001708AB">
            <w:pPr>
              <w:rPr>
                <w:rFonts w:eastAsia="Times New Roman"/>
              </w:rPr>
            </w:pPr>
            <w:hyperlink w:anchor="unrelated" w:history="1">
              <w:r w:rsidR="00E43BD9">
                <w:rPr>
                  <w:rStyle w:val="Hyperlink"/>
                  <w:rFonts w:eastAsia="Times New Roman"/>
                </w:rPr>
                <w:t>Unrelated</w:t>
              </w:r>
            </w:hyperlink>
          </w:p>
        </w:tc>
        <w:tc>
          <w:tcPr>
            <w:tcW w:w="0" w:type="auto"/>
            <w:vAlign w:val="center"/>
            <w:hideMark/>
          </w:tcPr>
          <w:p w14:paraId="1C3A026C" w14:textId="77777777" w:rsidR="00C51368" w:rsidRDefault="00C51368">
            <w:pPr>
              <w:rPr>
                <w:rFonts w:eastAsia="Times New Roman"/>
              </w:rPr>
            </w:pPr>
          </w:p>
        </w:tc>
        <w:tc>
          <w:tcPr>
            <w:tcW w:w="0" w:type="auto"/>
            <w:vAlign w:val="center"/>
            <w:hideMark/>
          </w:tcPr>
          <w:p w14:paraId="787BA52D" w14:textId="77777777" w:rsidR="00C51368" w:rsidRDefault="00C51368">
            <w:pPr>
              <w:rPr>
                <w:rFonts w:eastAsia="Times New Roman"/>
              </w:rPr>
            </w:pPr>
          </w:p>
        </w:tc>
      </w:tr>
    </w:tbl>
    <w:p w14:paraId="5873B37E" w14:textId="77777777" w:rsidR="00C51368" w:rsidRDefault="00E43BD9">
      <w:pPr>
        <w:pStyle w:val="Heading3"/>
        <w:divId w:val="246420894"/>
        <w:rPr>
          <w:rFonts w:eastAsia="Times New Roman"/>
          <w:lang w:val="en-US"/>
        </w:rPr>
      </w:pPr>
      <w:r>
        <w:rPr>
          <w:rFonts w:eastAsia="Times New Roman"/>
          <w:lang w:val="en-US"/>
        </w:rPr>
        <w:t>Financial</w:t>
      </w:r>
    </w:p>
    <w:p w14:paraId="69B9C1F0" w14:textId="77777777"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14:paraId="415E1232" w14:textId="77777777">
        <w:trPr>
          <w:divId w:val="246420894"/>
          <w:tblCellSpacing w:w="15" w:type="dxa"/>
        </w:trPr>
        <w:tc>
          <w:tcPr>
            <w:tcW w:w="0" w:type="auto"/>
            <w:vAlign w:val="center"/>
            <w:hideMark/>
          </w:tcPr>
          <w:p w14:paraId="1651F3E0" w14:textId="77777777" w:rsidR="00C51368" w:rsidRDefault="00E43BD9">
            <w:pPr>
              <w:rPr>
                <w:rFonts w:eastAsia="Times New Roman"/>
              </w:rPr>
            </w:pPr>
            <w:r>
              <w:rPr>
                <w:rFonts w:eastAsia="Times New Roman"/>
                <w:b/>
                <w:bCs/>
              </w:rPr>
              <w:t>Resource</w:t>
            </w:r>
          </w:p>
        </w:tc>
        <w:tc>
          <w:tcPr>
            <w:tcW w:w="0" w:type="auto"/>
            <w:vAlign w:val="center"/>
            <w:hideMark/>
          </w:tcPr>
          <w:p w14:paraId="61058A20" w14:textId="77777777" w:rsidR="00C51368" w:rsidRDefault="00E43BD9">
            <w:pPr>
              <w:rPr>
                <w:rFonts w:eastAsia="Times New Roman"/>
              </w:rPr>
            </w:pPr>
            <w:r>
              <w:rPr>
                <w:rFonts w:eastAsia="Times New Roman"/>
                <w:b/>
                <w:bCs/>
              </w:rPr>
              <w:t>Category</w:t>
            </w:r>
          </w:p>
        </w:tc>
        <w:tc>
          <w:tcPr>
            <w:tcW w:w="0" w:type="auto"/>
            <w:vAlign w:val="center"/>
            <w:hideMark/>
          </w:tcPr>
          <w:p w14:paraId="2C90DED8" w14:textId="77777777" w:rsidR="00C51368" w:rsidRDefault="00E43BD9">
            <w:pPr>
              <w:rPr>
                <w:rFonts w:eastAsia="Times New Roman"/>
              </w:rPr>
            </w:pPr>
            <w:r>
              <w:rPr>
                <w:rFonts w:eastAsia="Times New Roman"/>
                <w:b/>
                <w:bCs/>
              </w:rPr>
              <w:t>RIM</w:t>
            </w:r>
          </w:p>
        </w:tc>
        <w:tc>
          <w:tcPr>
            <w:tcW w:w="0" w:type="auto"/>
            <w:vAlign w:val="center"/>
            <w:hideMark/>
          </w:tcPr>
          <w:p w14:paraId="4CC1C98D" w14:textId="77777777" w:rsidR="00C51368" w:rsidRDefault="00E43BD9">
            <w:pPr>
              <w:rPr>
                <w:rFonts w:eastAsia="Times New Roman"/>
              </w:rPr>
            </w:pPr>
            <w:r>
              <w:rPr>
                <w:rFonts w:eastAsia="Times New Roman"/>
                <w:b/>
                <w:bCs/>
              </w:rPr>
              <w:t>Lifecycle</w:t>
            </w:r>
          </w:p>
        </w:tc>
      </w:tr>
      <w:tr w:rsidR="00C51368" w14:paraId="74F9033F" w14:textId="77777777">
        <w:trPr>
          <w:divId w:val="246420894"/>
          <w:tblCellSpacing w:w="15" w:type="dxa"/>
        </w:trPr>
        <w:tc>
          <w:tcPr>
            <w:tcW w:w="0" w:type="auto"/>
            <w:vAlign w:val="center"/>
            <w:hideMark/>
          </w:tcPr>
          <w:p w14:paraId="50ECD830" w14:textId="77777777" w:rsidR="00C51368" w:rsidRDefault="001708AB">
            <w:pPr>
              <w:rPr>
                <w:rFonts w:eastAsia="Times New Roman"/>
              </w:rPr>
            </w:pPr>
            <w:hyperlink r:id="rId2245" w:history="1">
              <w:r w:rsidR="00E43BD9">
                <w:rPr>
                  <w:rStyle w:val="Hyperlink"/>
                  <w:rFonts w:eastAsia="Times New Roman"/>
                </w:rPr>
                <w:t>Coverage</w:t>
              </w:r>
            </w:hyperlink>
          </w:p>
        </w:tc>
        <w:tc>
          <w:tcPr>
            <w:tcW w:w="0" w:type="auto"/>
            <w:vAlign w:val="center"/>
            <w:hideMark/>
          </w:tcPr>
          <w:p w14:paraId="292E82FB" w14:textId="77777777" w:rsidR="00C51368" w:rsidRDefault="001708AB">
            <w:pPr>
              <w:rPr>
                <w:rFonts w:eastAsia="Times New Roman"/>
              </w:rPr>
            </w:pPr>
            <w:hyperlink w:anchor="ongoing" w:history="1">
              <w:r w:rsidR="00E43BD9">
                <w:rPr>
                  <w:rStyle w:val="Hyperlink"/>
                  <w:rFonts w:eastAsia="Times New Roman"/>
                </w:rPr>
                <w:t>Ongoing</w:t>
              </w:r>
            </w:hyperlink>
          </w:p>
        </w:tc>
        <w:tc>
          <w:tcPr>
            <w:tcW w:w="0" w:type="auto"/>
            <w:vAlign w:val="center"/>
            <w:hideMark/>
          </w:tcPr>
          <w:p w14:paraId="78638CFB" w14:textId="77777777" w:rsidR="00C51368" w:rsidRDefault="00E43BD9">
            <w:pPr>
              <w:rPr>
                <w:rFonts w:eastAsia="Times New Roman"/>
              </w:rPr>
            </w:pPr>
            <w:r>
              <w:rPr>
                <w:rFonts w:eastAsia="Times New Roman"/>
              </w:rPr>
              <w:t>Act</w:t>
            </w:r>
          </w:p>
        </w:tc>
        <w:tc>
          <w:tcPr>
            <w:tcW w:w="0" w:type="auto"/>
            <w:vAlign w:val="center"/>
            <w:hideMark/>
          </w:tcPr>
          <w:p w14:paraId="1E24630F" w14:textId="77777777" w:rsidR="00C51368" w:rsidRDefault="00C51368">
            <w:pPr>
              <w:rPr>
                <w:rFonts w:eastAsia="Times New Roman"/>
              </w:rPr>
            </w:pPr>
          </w:p>
        </w:tc>
      </w:tr>
      <w:tr w:rsidR="00C51368" w14:paraId="36B0E7CB" w14:textId="77777777">
        <w:trPr>
          <w:divId w:val="246420894"/>
          <w:tblCellSpacing w:w="15" w:type="dxa"/>
        </w:trPr>
        <w:tc>
          <w:tcPr>
            <w:tcW w:w="0" w:type="auto"/>
            <w:vAlign w:val="center"/>
            <w:hideMark/>
          </w:tcPr>
          <w:p w14:paraId="0FFE8F10" w14:textId="77777777" w:rsidR="00C51368" w:rsidRDefault="001708AB">
            <w:pPr>
              <w:rPr>
                <w:rFonts w:eastAsia="Times New Roman"/>
              </w:rPr>
            </w:pPr>
            <w:hyperlink r:id="rId2246" w:history="1">
              <w:r w:rsidR="00E43BD9">
                <w:rPr>
                  <w:rStyle w:val="Hyperlink"/>
                  <w:rFonts w:eastAsia="Times New Roman"/>
                </w:rPr>
                <w:t>EligibilityRequest</w:t>
              </w:r>
            </w:hyperlink>
          </w:p>
        </w:tc>
        <w:tc>
          <w:tcPr>
            <w:tcW w:w="0" w:type="auto"/>
            <w:vAlign w:val="center"/>
            <w:hideMark/>
          </w:tcPr>
          <w:p w14:paraId="33C30000"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5AE3D9C3" w14:textId="77777777" w:rsidR="00C51368" w:rsidRDefault="00E43BD9">
            <w:pPr>
              <w:rPr>
                <w:rFonts w:eastAsia="Times New Roman"/>
              </w:rPr>
            </w:pPr>
            <w:r>
              <w:rPr>
                <w:rFonts w:eastAsia="Times New Roman"/>
              </w:rPr>
              <w:t>Act</w:t>
            </w:r>
          </w:p>
        </w:tc>
        <w:tc>
          <w:tcPr>
            <w:tcW w:w="0" w:type="auto"/>
            <w:vAlign w:val="center"/>
            <w:hideMark/>
          </w:tcPr>
          <w:p w14:paraId="7225FEE7" w14:textId="77777777" w:rsidR="00C51368" w:rsidRDefault="00C51368">
            <w:pPr>
              <w:rPr>
                <w:rFonts w:eastAsia="Times New Roman"/>
              </w:rPr>
            </w:pPr>
          </w:p>
        </w:tc>
      </w:tr>
      <w:tr w:rsidR="00C51368" w14:paraId="2E4AB81F" w14:textId="77777777">
        <w:trPr>
          <w:divId w:val="246420894"/>
          <w:tblCellSpacing w:w="15" w:type="dxa"/>
        </w:trPr>
        <w:tc>
          <w:tcPr>
            <w:tcW w:w="0" w:type="auto"/>
            <w:vAlign w:val="center"/>
            <w:hideMark/>
          </w:tcPr>
          <w:p w14:paraId="3BB92499" w14:textId="77777777" w:rsidR="00C51368" w:rsidRDefault="001708AB">
            <w:pPr>
              <w:rPr>
                <w:rFonts w:eastAsia="Times New Roman"/>
              </w:rPr>
            </w:pPr>
            <w:hyperlink r:id="rId2247" w:history="1">
              <w:r w:rsidR="00E43BD9">
                <w:rPr>
                  <w:rStyle w:val="Hyperlink"/>
                  <w:rFonts w:eastAsia="Times New Roman"/>
                </w:rPr>
                <w:t>EligibilityResponse</w:t>
              </w:r>
            </w:hyperlink>
          </w:p>
        </w:tc>
        <w:tc>
          <w:tcPr>
            <w:tcW w:w="0" w:type="auto"/>
            <w:vAlign w:val="center"/>
            <w:hideMark/>
          </w:tcPr>
          <w:p w14:paraId="48BDD0DB"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35024224" w14:textId="77777777" w:rsidR="00C51368" w:rsidRDefault="00E43BD9">
            <w:pPr>
              <w:rPr>
                <w:rFonts w:eastAsia="Times New Roman"/>
              </w:rPr>
            </w:pPr>
            <w:r>
              <w:rPr>
                <w:rFonts w:eastAsia="Times New Roman"/>
              </w:rPr>
              <w:t>Act</w:t>
            </w:r>
          </w:p>
        </w:tc>
        <w:tc>
          <w:tcPr>
            <w:tcW w:w="0" w:type="auto"/>
            <w:vAlign w:val="center"/>
            <w:hideMark/>
          </w:tcPr>
          <w:p w14:paraId="32B03E17" w14:textId="77777777" w:rsidR="00C51368" w:rsidRDefault="00C51368">
            <w:pPr>
              <w:rPr>
                <w:rFonts w:eastAsia="Times New Roman"/>
              </w:rPr>
            </w:pPr>
          </w:p>
        </w:tc>
      </w:tr>
      <w:tr w:rsidR="00C51368" w14:paraId="4FF651DA" w14:textId="77777777">
        <w:trPr>
          <w:divId w:val="246420894"/>
          <w:tblCellSpacing w:w="15" w:type="dxa"/>
        </w:trPr>
        <w:tc>
          <w:tcPr>
            <w:tcW w:w="0" w:type="auto"/>
            <w:vAlign w:val="center"/>
            <w:hideMark/>
          </w:tcPr>
          <w:p w14:paraId="038646D8" w14:textId="77777777" w:rsidR="00C51368" w:rsidRDefault="001708AB">
            <w:pPr>
              <w:rPr>
                <w:rFonts w:eastAsia="Times New Roman"/>
              </w:rPr>
            </w:pPr>
            <w:hyperlink r:id="rId2248" w:history="1">
              <w:r w:rsidR="00E43BD9">
                <w:rPr>
                  <w:rStyle w:val="Hyperlink"/>
                  <w:rFonts w:eastAsia="Times New Roman"/>
                </w:rPr>
                <w:t>EnrollmentRequest</w:t>
              </w:r>
            </w:hyperlink>
          </w:p>
        </w:tc>
        <w:tc>
          <w:tcPr>
            <w:tcW w:w="0" w:type="auto"/>
            <w:vAlign w:val="center"/>
            <w:hideMark/>
          </w:tcPr>
          <w:p w14:paraId="51588E2E"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4D536003" w14:textId="77777777" w:rsidR="00C51368" w:rsidRDefault="00E43BD9">
            <w:pPr>
              <w:rPr>
                <w:rFonts w:eastAsia="Times New Roman"/>
              </w:rPr>
            </w:pPr>
            <w:r>
              <w:rPr>
                <w:rFonts w:eastAsia="Times New Roman"/>
              </w:rPr>
              <w:t>Act</w:t>
            </w:r>
          </w:p>
        </w:tc>
        <w:tc>
          <w:tcPr>
            <w:tcW w:w="0" w:type="auto"/>
            <w:vAlign w:val="center"/>
            <w:hideMark/>
          </w:tcPr>
          <w:p w14:paraId="1297431C" w14:textId="77777777" w:rsidR="00C51368" w:rsidRDefault="00C51368">
            <w:pPr>
              <w:rPr>
                <w:rFonts w:eastAsia="Times New Roman"/>
              </w:rPr>
            </w:pPr>
          </w:p>
        </w:tc>
      </w:tr>
      <w:tr w:rsidR="00C51368" w14:paraId="20BBF936" w14:textId="77777777">
        <w:trPr>
          <w:divId w:val="246420894"/>
          <w:tblCellSpacing w:w="15" w:type="dxa"/>
        </w:trPr>
        <w:tc>
          <w:tcPr>
            <w:tcW w:w="0" w:type="auto"/>
            <w:vAlign w:val="center"/>
            <w:hideMark/>
          </w:tcPr>
          <w:p w14:paraId="37AEF961" w14:textId="77777777" w:rsidR="00C51368" w:rsidRDefault="001708AB">
            <w:pPr>
              <w:rPr>
                <w:rFonts w:eastAsia="Times New Roman"/>
              </w:rPr>
            </w:pPr>
            <w:hyperlink r:id="rId2249" w:history="1">
              <w:r w:rsidR="00E43BD9">
                <w:rPr>
                  <w:rStyle w:val="Hyperlink"/>
                  <w:rFonts w:eastAsia="Times New Roman"/>
                </w:rPr>
                <w:t>EnrollmentResponse</w:t>
              </w:r>
            </w:hyperlink>
          </w:p>
        </w:tc>
        <w:tc>
          <w:tcPr>
            <w:tcW w:w="0" w:type="auto"/>
            <w:vAlign w:val="center"/>
            <w:hideMark/>
          </w:tcPr>
          <w:p w14:paraId="4EA1C844"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2F8CC43A" w14:textId="77777777" w:rsidR="00C51368" w:rsidRDefault="00E43BD9">
            <w:pPr>
              <w:rPr>
                <w:rFonts w:eastAsia="Times New Roman"/>
              </w:rPr>
            </w:pPr>
            <w:r>
              <w:rPr>
                <w:rFonts w:eastAsia="Times New Roman"/>
              </w:rPr>
              <w:t>Act</w:t>
            </w:r>
          </w:p>
        </w:tc>
        <w:tc>
          <w:tcPr>
            <w:tcW w:w="0" w:type="auto"/>
            <w:vAlign w:val="center"/>
            <w:hideMark/>
          </w:tcPr>
          <w:p w14:paraId="4650B1A6" w14:textId="77777777" w:rsidR="00C51368" w:rsidRDefault="00C51368">
            <w:pPr>
              <w:rPr>
                <w:rFonts w:eastAsia="Times New Roman"/>
              </w:rPr>
            </w:pPr>
          </w:p>
        </w:tc>
      </w:tr>
      <w:tr w:rsidR="00C51368" w14:paraId="668721A9" w14:textId="77777777">
        <w:trPr>
          <w:divId w:val="246420894"/>
          <w:tblCellSpacing w:w="15" w:type="dxa"/>
        </w:trPr>
        <w:tc>
          <w:tcPr>
            <w:tcW w:w="0" w:type="auto"/>
            <w:vAlign w:val="center"/>
            <w:hideMark/>
          </w:tcPr>
          <w:p w14:paraId="6654402A" w14:textId="77777777" w:rsidR="00C51368" w:rsidRDefault="001708AB">
            <w:pPr>
              <w:rPr>
                <w:rFonts w:eastAsia="Times New Roman"/>
              </w:rPr>
            </w:pPr>
            <w:hyperlink r:id="rId2250" w:history="1">
              <w:r w:rsidR="00E43BD9">
                <w:rPr>
                  <w:rStyle w:val="Hyperlink"/>
                  <w:rFonts w:eastAsia="Times New Roman"/>
                </w:rPr>
                <w:t>Claim</w:t>
              </w:r>
            </w:hyperlink>
          </w:p>
        </w:tc>
        <w:tc>
          <w:tcPr>
            <w:tcW w:w="0" w:type="auto"/>
            <w:vAlign w:val="center"/>
            <w:hideMark/>
          </w:tcPr>
          <w:p w14:paraId="492E8A43"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197B019C" w14:textId="77777777" w:rsidR="00C51368" w:rsidRDefault="00E43BD9">
            <w:pPr>
              <w:rPr>
                <w:rFonts w:eastAsia="Times New Roman"/>
              </w:rPr>
            </w:pPr>
            <w:r>
              <w:rPr>
                <w:rFonts w:eastAsia="Times New Roman"/>
              </w:rPr>
              <w:t>Act</w:t>
            </w:r>
          </w:p>
        </w:tc>
        <w:tc>
          <w:tcPr>
            <w:tcW w:w="0" w:type="auto"/>
            <w:vAlign w:val="center"/>
            <w:hideMark/>
          </w:tcPr>
          <w:p w14:paraId="1EF98C46" w14:textId="77777777" w:rsidR="00C51368" w:rsidRDefault="00C51368">
            <w:pPr>
              <w:rPr>
                <w:rFonts w:eastAsia="Times New Roman"/>
              </w:rPr>
            </w:pPr>
          </w:p>
        </w:tc>
      </w:tr>
      <w:tr w:rsidR="00C51368" w14:paraId="7A33ACDE" w14:textId="77777777">
        <w:trPr>
          <w:divId w:val="246420894"/>
          <w:tblCellSpacing w:w="15" w:type="dxa"/>
        </w:trPr>
        <w:tc>
          <w:tcPr>
            <w:tcW w:w="0" w:type="auto"/>
            <w:vAlign w:val="center"/>
            <w:hideMark/>
          </w:tcPr>
          <w:p w14:paraId="69232E21" w14:textId="77777777" w:rsidR="00C51368" w:rsidRDefault="001708AB">
            <w:pPr>
              <w:rPr>
                <w:rFonts w:eastAsia="Times New Roman"/>
              </w:rPr>
            </w:pPr>
            <w:hyperlink r:id="rId2251" w:history="1">
              <w:r w:rsidR="00E43BD9">
                <w:rPr>
                  <w:rStyle w:val="Hyperlink"/>
                  <w:rFonts w:eastAsia="Times New Roman"/>
                </w:rPr>
                <w:t>ClaimResponse</w:t>
              </w:r>
            </w:hyperlink>
          </w:p>
        </w:tc>
        <w:tc>
          <w:tcPr>
            <w:tcW w:w="0" w:type="auto"/>
            <w:vAlign w:val="center"/>
            <w:hideMark/>
          </w:tcPr>
          <w:p w14:paraId="05AD8ABF" w14:textId="77777777" w:rsidR="00C51368" w:rsidRDefault="001708AB">
            <w:pPr>
              <w:rPr>
                <w:rFonts w:eastAsia="Times New Roman"/>
              </w:rPr>
            </w:pPr>
            <w:hyperlink w:anchor="present" w:history="1">
              <w:r w:rsidR="00E43BD9">
                <w:rPr>
                  <w:rStyle w:val="Hyperlink"/>
                  <w:rFonts w:eastAsia="Times New Roman"/>
                </w:rPr>
                <w:t>Present</w:t>
              </w:r>
            </w:hyperlink>
          </w:p>
        </w:tc>
        <w:tc>
          <w:tcPr>
            <w:tcW w:w="0" w:type="auto"/>
            <w:vAlign w:val="center"/>
            <w:hideMark/>
          </w:tcPr>
          <w:p w14:paraId="6DB0844C" w14:textId="77777777" w:rsidR="00C51368" w:rsidRDefault="00E43BD9">
            <w:pPr>
              <w:rPr>
                <w:rFonts w:eastAsia="Times New Roman"/>
              </w:rPr>
            </w:pPr>
            <w:r>
              <w:rPr>
                <w:rFonts w:eastAsia="Times New Roman"/>
              </w:rPr>
              <w:t>Act</w:t>
            </w:r>
          </w:p>
        </w:tc>
        <w:tc>
          <w:tcPr>
            <w:tcW w:w="0" w:type="auto"/>
            <w:vAlign w:val="center"/>
            <w:hideMark/>
          </w:tcPr>
          <w:p w14:paraId="27D03951" w14:textId="77777777" w:rsidR="00C51368" w:rsidRDefault="00C51368">
            <w:pPr>
              <w:rPr>
                <w:rFonts w:eastAsia="Times New Roman"/>
              </w:rPr>
            </w:pPr>
          </w:p>
        </w:tc>
      </w:tr>
      <w:tr w:rsidR="00C51368" w14:paraId="0E2FBD1A" w14:textId="77777777">
        <w:trPr>
          <w:divId w:val="246420894"/>
          <w:tblCellSpacing w:w="15" w:type="dxa"/>
        </w:trPr>
        <w:tc>
          <w:tcPr>
            <w:tcW w:w="0" w:type="auto"/>
            <w:vAlign w:val="center"/>
            <w:hideMark/>
          </w:tcPr>
          <w:p w14:paraId="2B7BB5B0" w14:textId="77777777" w:rsidR="00C51368" w:rsidRDefault="001708AB">
            <w:pPr>
              <w:rPr>
                <w:rFonts w:eastAsia="Times New Roman"/>
              </w:rPr>
            </w:pPr>
            <w:hyperlink r:id="rId2252" w:history="1">
              <w:r w:rsidR="00E43BD9">
                <w:rPr>
                  <w:rStyle w:val="Hyperlink"/>
                  <w:rFonts w:eastAsia="Times New Roman"/>
                </w:rPr>
                <w:t>PaymentNotice</w:t>
              </w:r>
            </w:hyperlink>
          </w:p>
        </w:tc>
        <w:tc>
          <w:tcPr>
            <w:tcW w:w="0" w:type="auto"/>
            <w:vAlign w:val="center"/>
            <w:hideMark/>
          </w:tcPr>
          <w:p w14:paraId="43F5F049"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4D100812" w14:textId="77777777" w:rsidR="00C51368" w:rsidRDefault="00E43BD9">
            <w:pPr>
              <w:rPr>
                <w:rFonts w:eastAsia="Times New Roman"/>
              </w:rPr>
            </w:pPr>
            <w:r>
              <w:rPr>
                <w:rFonts w:eastAsia="Times New Roman"/>
              </w:rPr>
              <w:t>Act</w:t>
            </w:r>
          </w:p>
        </w:tc>
        <w:tc>
          <w:tcPr>
            <w:tcW w:w="0" w:type="auto"/>
            <w:vAlign w:val="center"/>
            <w:hideMark/>
          </w:tcPr>
          <w:p w14:paraId="7B12756C" w14:textId="77777777" w:rsidR="00C51368" w:rsidRDefault="00C51368">
            <w:pPr>
              <w:rPr>
                <w:rFonts w:eastAsia="Times New Roman"/>
              </w:rPr>
            </w:pPr>
          </w:p>
        </w:tc>
      </w:tr>
      <w:tr w:rsidR="00C51368" w14:paraId="2CB6B7E2" w14:textId="77777777">
        <w:trPr>
          <w:divId w:val="246420894"/>
          <w:tblCellSpacing w:w="15" w:type="dxa"/>
        </w:trPr>
        <w:tc>
          <w:tcPr>
            <w:tcW w:w="0" w:type="auto"/>
            <w:vAlign w:val="center"/>
            <w:hideMark/>
          </w:tcPr>
          <w:p w14:paraId="58765481" w14:textId="77777777" w:rsidR="00C51368" w:rsidRDefault="001708AB">
            <w:pPr>
              <w:rPr>
                <w:rFonts w:eastAsia="Times New Roman"/>
              </w:rPr>
            </w:pPr>
            <w:hyperlink r:id="rId2253" w:history="1">
              <w:r w:rsidR="00E43BD9">
                <w:rPr>
                  <w:rStyle w:val="Hyperlink"/>
                  <w:rFonts w:eastAsia="Times New Roman"/>
                </w:rPr>
                <w:t>PaymentReconciliation</w:t>
              </w:r>
            </w:hyperlink>
          </w:p>
        </w:tc>
        <w:tc>
          <w:tcPr>
            <w:tcW w:w="0" w:type="auto"/>
            <w:vAlign w:val="center"/>
            <w:hideMark/>
          </w:tcPr>
          <w:p w14:paraId="4E94AC55"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38A4200E" w14:textId="77777777" w:rsidR="00C51368" w:rsidRDefault="00E43BD9">
            <w:pPr>
              <w:rPr>
                <w:rFonts w:eastAsia="Times New Roman"/>
              </w:rPr>
            </w:pPr>
            <w:r>
              <w:rPr>
                <w:rFonts w:eastAsia="Times New Roman"/>
              </w:rPr>
              <w:t>Act</w:t>
            </w:r>
          </w:p>
        </w:tc>
        <w:tc>
          <w:tcPr>
            <w:tcW w:w="0" w:type="auto"/>
            <w:vAlign w:val="center"/>
            <w:hideMark/>
          </w:tcPr>
          <w:p w14:paraId="0B6E9780" w14:textId="77777777" w:rsidR="00C51368" w:rsidRDefault="00C51368">
            <w:pPr>
              <w:rPr>
                <w:rFonts w:eastAsia="Times New Roman"/>
              </w:rPr>
            </w:pPr>
          </w:p>
        </w:tc>
      </w:tr>
      <w:tr w:rsidR="00C51368" w14:paraId="145C0494" w14:textId="77777777">
        <w:trPr>
          <w:divId w:val="246420894"/>
          <w:tblCellSpacing w:w="15" w:type="dxa"/>
        </w:trPr>
        <w:tc>
          <w:tcPr>
            <w:tcW w:w="0" w:type="auto"/>
            <w:vAlign w:val="center"/>
            <w:hideMark/>
          </w:tcPr>
          <w:p w14:paraId="78B91D48" w14:textId="77777777" w:rsidR="00C51368" w:rsidRDefault="001708AB">
            <w:pPr>
              <w:rPr>
                <w:rFonts w:eastAsia="Times New Roman"/>
              </w:rPr>
            </w:pPr>
            <w:hyperlink r:id="rId2254" w:history="1">
              <w:r w:rsidR="00E43BD9">
                <w:rPr>
                  <w:rStyle w:val="Hyperlink"/>
                  <w:rFonts w:eastAsia="Times New Roman"/>
                </w:rPr>
                <w:t>ExplanationOfBenefit</w:t>
              </w:r>
            </w:hyperlink>
          </w:p>
        </w:tc>
        <w:tc>
          <w:tcPr>
            <w:tcW w:w="0" w:type="auto"/>
            <w:vAlign w:val="center"/>
            <w:hideMark/>
          </w:tcPr>
          <w:p w14:paraId="70A55E98" w14:textId="77777777" w:rsidR="00C51368" w:rsidRDefault="001708AB">
            <w:pPr>
              <w:rPr>
                <w:rFonts w:eastAsia="Times New Roman"/>
              </w:rPr>
            </w:pPr>
            <w:hyperlink w:anchor="past" w:history="1">
              <w:r w:rsidR="00E43BD9">
                <w:rPr>
                  <w:rStyle w:val="Hyperlink"/>
                  <w:rFonts w:eastAsia="Times New Roman"/>
                </w:rPr>
                <w:t>Past</w:t>
              </w:r>
            </w:hyperlink>
          </w:p>
        </w:tc>
        <w:tc>
          <w:tcPr>
            <w:tcW w:w="0" w:type="auto"/>
            <w:vAlign w:val="center"/>
            <w:hideMark/>
          </w:tcPr>
          <w:p w14:paraId="132AEEC6" w14:textId="77777777" w:rsidR="00C51368" w:rsidRDefault="00E43BD9">
            <w:pPr>
              <w:rPr>
                <w:rFonts w:eastAsia="Times New Roman"/>
              </w:rPr>
            </w:pPr>
            <w:r>
              <w:rPr>
                <w:rFonts w:eastAsia="Times New Roman"/>
              </w:rPr>
              <w:t>Act</w:t>
            </w:r>
          </w:p>
        </w:tc>
        <w:tc>
          <w:tcPr>
            <w:tcW w:w="0" w:type="auto"/>
            <w:vAlign w:val="center"/>
            <w:hideMark/>
          </w:tcPr>
          <w:p w14:paraId="7116D7A7" w14:textId="77777777" w:rsidR="00C51368" w:rsidRDefault="00C51368">
            <w:pPr>
              <w:rPr>
                <w:rFonts w:eastAsia="Times New Roman"/>
              </w:rPr>
            </w:pPr>
          </w:p>
        </w:tc>
      </w:tr>
    </w:tbl>
    <w:p w14:paraId="29284C40" w14:textId="77777777" w:rsidR="00C51368" w:rsidRDefault="00E43BD9">
      <w:pPr>
        <w:pStyle w:val="Heading1"/>
        <w:divId w:val="990249517"/>
        <w:rPr>
          <w:rFonts w:eastAsia="Times New Roman"/>
          <w:noProof/>
          <w:lang w:val="en-US"/>
        </w:rPr>
      </w:pPr>
      <w:r>
        <w:rPr>
          <w:rFonts w:eastAsia="Times New Roman"/>
          <w:noProof/>
          <w:lang w:val="en-US"/>
        </w:rPr>
        <w:t>resourcelist-examples.html</w:t>
      </w:r>
    </w:p>
    <w:p w14:paraId="0A020CB8" w14:textId="77777777" w:rsidR="00C51368" w:rsidRDefault="00E43BD9">
      <w:pPr>
        <w:pStyle w:val="Heading2"/>
        <w:divId w:val="1805850030"/>
        <w:rPr>
          <w:rFonts w:eastAsia="Times New Roman"/>
          <w:lang w:val="en-US"/>
        </w:rPr>
      </w:pPr>
      <w:r>
        <w:rPr>
          <w:rFonts w:eastAsia="Times New Roman"/>
          <w:lang w:val="en-US"/>
        </w:rPr>
        <w:t>Resource Examples</w:t>
      </w:r>
    </w:p>
    <w:p w14:paraId="0BAE9DAD" w14:textId="77777777" w:rsidR="00C51368" w:rsidRDefault="00E43BD9">
      <w:pPr>
        <w:pStyle w:val="NormalWeb"/>
        <w:divId w:val="1805850030"/>
        <w:rPr>
          <w:lang w:val="en-US"/>
        </w:rPr>
      </w:pPr>
      <w:r>
        <w:rPr>
          <w:lang w:val="en-US"/>
        </w:rPr>
        <w:t>TODO: fill this page out.</w:t>
      </w:r>
    </w:p>
    <w:p w14:paraId="44E3BD7B" w14:textId="77777777" w:rsidR="00C51368" w:rsidRDefault="00E43BD9">
      <w:pPr>
        <w:pStyle w:val="Heading1"/>
        <w:divId w:val="990249517"/>
        <w:rPr>
          <w:rFonts w:eastAsia="Times New Roman"/>
          <w:noProof/>
          <w:lang w:val="en-US"/>
        </w:rPr>
      </w:pPr>
      <w:r>
        <w:rPr>
          <w:rFonts w:eastAsia="Times New Roman"/>
          <w:noProof/>
          <w:lang w:val="en-US"/>
        </w:rPr>
        <w:t>resourcelist.html</w:t>
      </w:r>
    </w:p>
    <w:p w14:paraId="6FE8E408" w14:textId="77777777" w:rsidR="00C51368" w:rsidRDefault="00E43BD9">
      <w:pPr>
        <w:pStyle w:val="Heading2"/>
        <w:divId w:val="1319845995"/>
        <w:rPr>
          <w:rFonts w:eastAsia="Times New Roman"/>
          <w:lang w:val="en-US"/>
        </w:rPr>
      </w:pPr>
      <w:r>
        <w:rPr>
          <w:rFonts w:eastAsia="Times New Roman"/>
          <w:lang w:val="en-US"/>
        </w:rPr>
        <w:t>Resource Index</w:t>
      </w:r>
    </w:p>
    <w:p w14:paraId="54810AA1" w14:textId="77777777" w:rsidR="00C51368" w:rsidRDefault="001708AB">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14:paraId="7581A8EA" w14:textId="77777777" w:rsidR="00C51368" w:rsidRDefault="001708AB">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14:paraId="0A39FE77" w14:textId="77777777" w:rsidR="00C51368" w:rsidRDefault="00E43BD9">
      <w:pPr>
        <w:pStyle w:val="NormalWeb"/>
        <w:divId w:val="280458279"/>
        <w:rPr>
          <w:lang w:val="en-US"/>
        </w:rPr>
      </w:pPr>
      <w:r>
        <w:rPr>
          <w:lang w:val="en-US"/>
        </w:rPr>
        <w:t xml:space="preserve">This page is provided to help find resources quickly. There is also a more </w:t>
      </w:r>
      <w:hyperlink r:id="rId2255"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14:paraId="572D4B0C" w14:textId="77777777">
        <w:trPr>
          <w:divId w:val="280458279"/>
          <w:tblCellSpacing w:w="15" w:type="dxa"/>
        </w:trPr>
        <w:tc>
          <w:tcPr>
            <w:tcW w:w="0" w:type="auto"/>
            <w:gridSpan w:val="4"/>
            <w:vAlign w:val="center"/>
            <w:hideMark/>
          </w:tcPr>
          <w:p w14:paraId="6DE3CC9B" w14:textId="77777777" w:rsidR="00C51368" w:rsidRDefault="001708AB">
            <w:pPr>
              <w:rPr>
                <w:rFonts w:eastAsia="Times New Roman"/>
              </w:rPr>
            </w:pPr>
            <w:hyperlink r:id="rId2256" w:history="1">
              <w:r w:rsidR="00E43BD9">
                <w:rPr>
                  <w:rStyle w:val="Hyperlink"/>
                  <w:rFonts w:eastAsia="Times New Roman"/>
                  <w:b/>
                  <w:bCs/>
                </w:rPr>
                <w:t>Clinical</w:t>
              </w:r>
            </w:hyperlink>
          </w:p>
        </w:tc>
      </w:tr>
      <w:tr w:rsidR="00C51368" w14:paraId="34B6D675" w14:textId="77777777">
        <w:trPr>
          <w:divId w:val="280458279"/>
          <w:tblCellSpacing w:w="15" w:type="dxa"/>
        </w:trPr>
        <w:tc>
          <w:tcPr>
            <w:tcW w:w="0" w:type="auto"/>
            <w:vAlign w:val="center"/>
            <w:hideMark/>
          </w:tcPr>
          <w:p w14:paraId="7FA4E532" w14:textId="77777777" w:rsidR="00C51368" w:rsidRDefault="00E43BD9">
            <w:pPr>
              <w:pStyle w:val="NormalWeb"/>
            </w:pPr>
            <w:r>
              <w:rPr>
                <w:b/>
                <w:bCs/>
              </w:rPr>
              <w:t>General:</w:t>
            </w:r>
          </w:p>
          <w:p w14:paraId="73F9A732" w14:textId="77777777" w:rsidR="00C51368" w:rsidRDefault="001708AB">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AllergyIntolerance</w:t>
              </w:r>
            </w:hyperlink>
          </w:p>
          <w:p w14:paraId="4B902911" w14:textId="77777777" w:rsidR="00C51368" w:rsidRDefault="001708AB">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Condition</w:t>
              </w:r>
            </w:hyperlink>
            <w:r w:rsidR="00E43BD9">
              <w:rPr>
                <w:rFonts w:eastAsia="Times New Roman"/>
              </w:rPr>
              <w:t xml:space="preserve"> (Problem)</w:t>
            </w:r>
          </w:p>
          <w:p w14:paraId="74844D69" w14:textId="77777777" w:rsidR="00C51368" w:rsidRDefault="001708AB">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Procedure</w:t>
              </w:r>
            </w:hyperlink>
          </w:p>
          <w:p w14:paraId="129AA5FD" w14:textId="77777777" w:rsidR="00C51368" w:rsidRDefault="001708AB">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ClinicalImpression</w:t>
              </w:r>
            </w:hyperlink>
          </w:p>
          <w:p w14:paraId="51DEA3AA" w14:textId="77777777" w:rsidR="00C51368" w:rsidRDefault="001708AB">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FamilyMemberHistory</w:t>
              </w:r>
            </w:hyperlink>
          </w:p>
          <w:p w14:paraId="653998E8" w14:textId="77777777" w:rsidR="00C51368" w:rsidRDefault="001708AB">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RiskAssessment</w:t>
              </w:r>
            </w:hyperlink>
          </w:p>
          <w:p w14:paraId="6DABE88D" w14:textId="77777777" w:rsidR="00C51368" w:rsidRDefault="001708AB">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DetectedIssue</w:t>
              </w:r>
            </w:hyperlink>
          </w:p>
        </w:tc>
        <w:tc>
          <w:tcPr>
            <w:tcW w:w="0" w:type="auto"/>
            <w:tcBorders>
              <w:left w:val="single" w:sz="6" w:space="0" w:color="EEEEEE"/>
            </w:tcBorders>
            <w:vAlign w:val="center"/>
            <w:hideMark/>
          </w:tcPr>
          <w:p w14:paraId="7705551E" w14:textId="77777777" w:rsidR="00C51368" w:rsidRDefault="00E43BD9">
            <w:pPr>
              <w:pStyle w:val="NormalWeb"/>
            </w:pPr>
            <w:r>
              <w:rPr>
                <w:b/>
                <w:bCs/>
              </w:rPr>
              <w:lastRenderedPageBreak/>
              <w:t>Care Provision:</w:t>
            </w:r>
          </w:p>
          <w:p w14:paraId="229F4F52" w14:textId="77777777" w:rsidR="00C51368" w:rsidRDefault="001708AB">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CarePlan</w:t>
              </w:r>
            </w:hyperlink>
          </w:p>
          <w:p w14:paraId="54B2B429" w14:textId="77777777" w:rsidR="00C51368" w:rsidRDefault="001708AB">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Goal</w:t>
              </w:r>
            </w:hyperlink>
          </w:p>
          <w:p w14:paraId="66B66BA6" w14:textId="77777777" w:rsidR="00C51368" w:rsidRDefault="001708AB">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ReferralRequest</w:t>
              </w:r>
            </w:hyperlink>
          </w:p>
          <w:p w14:paraId="7F4CA893" w14:textId="77777777" w:rsidR="00C51368" w:rsidRDefault="001708AB">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ProcedureRequest</w:t>
              </w:r>
            </w:hyperlink>
          </w:p>
          <w:p w14:paraId="3AEC1779" w14:textId="77777777" w:rsidR="00C51368" w:rsidRDefault="001708AB">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NutritionOrde</w:t>
              </w:r>
              <w:r w:rsidR="00E43BD9">
                <w:rPr>
                  <w:rStyle w:val="Hyperlink"/>
                  <w:rFonts w:eastAsia="Times New Roman"/>
                </w:rPr>
                <w:lastRenderedPageBreak/>
                <w:t>r</w:t>
              </w:r>
            </w:hyperlink>
          </w:p>
          <w:p w14:paraId="0E4D5168" w14:textId="77777777" w:rsidR="00C51368" w:rsidRDefault="001708AB">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VisionPrescription</w:t>
              </w:r>
            </w:hyperlink>
          </w:p>
        </w:tc>
        <w:tc>
          <w:tcPr>
            <w:tcW w:w="0" w:type="auto"/>
            <w:tcBorders>
              <w:left w:val="single" w:sz="6" w:space="0" w:color="EEEEEE"/>
            </w:tcBorders>
            <w:vAlign w:val="center"/>
            <w:hideMark/>
          </w:tcPr>
          <w:p w14:paraId="4738AB18" w14:textId="77777777" w:rsidR="00C51368" w:rsidRDefault="00E43BD9">
            <w:pPr>
              <w:pStyle w:val="NormalWeb"/>
            </w:pPr>
            <w:r>
              <w:rPr>
                <w:b/>
                <w:bCs/>
              </w:rPr>
              <w:lastRenderedPageBreak/>
              <w:t>Medication &amp; Immunization:</w:t>
            </w:r>
          </w:p>
          <w:p w14:paraId="640886EB" w14:textId="77777777" w:rsidR="00C51368" w:rsidRDefault="001708AB">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w:t>
              </w:r>
            </w:hyperlink>
          </w:p>
          <w:p w14:paraId="362CBEFC" w14:textId="77777777" w:rsidR="00C51368" w:rsidRDefault="001708AB">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MedicationOrder</w:t>
              </w:r>
            </w:hyperlink>
          </w:p>
          <w:p w14:paraId="6DA7ACAD" w14:textId="77777777" w:rsidR="00C51368" w:rsidRDefault="001708AB">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MedicationAdministration</w:t>
              </w:r>
            </w:hyperlink>
          </w:p>
          <w:p w14:paraId="54984E99" w14:textId="77777777" w:rsidR="00C51368" w:rsidRDefault="001708AB">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MedicationDispense</w:t>
              </w:r>
            </w:hyperlink>
          </w:p>
          <w:p w14:paraId="720C3732" w14:textId="77777777" w:rsidR="00C51368" w:rsidRDefault="001708AB">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MedicationStatement</w:t>
              </w:r>
            </w:hyperlink>
          </w:p>
          <w:p w14:paraId="59AE5D6B" w14:textId="77777777" w:rsidR="00C51368" w:rsidRDefault="001708AB">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Immunization</w:t>
              </w:r>
            </w:hyperlink>
          </w:p>
          <w:p w14:paraId="1142AD36" w14:textId="77777777" w:rsidR="00C51368" w:rsidRDefault="001708AB">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ImmunizationRecommendation</w:t>
              </w:r>
            </w:hyperlink>
          </w:p>
        </w:tc>
        <w:tc>
          <w:tcPr>
            <w:tcW w:w="0" w:type="auto"/>
            <w:tcBorders>
              <w:left w:val="single" w:sz="6" w:space="0" w:color="EEEEEE"/>
            </w:tcBorders>
            <w:vAlign w:val="center"/>
            <w:hideMark/>
          </w:tcPr>
          <w:p w14:paraId="45FBB434" w14:textId="77777777" w:rsidR="00C51368" w:rsidRDefault="00E43BD9">
            <w:pPr>
              <w:pStyle w:val="NormalWeb"/>
            </w:pPr>
            <w:r>
              <w:rPr>
                <w:b/>
                <w:bCs/>
              </w:rPr>
              <w:lastRenderedPageBreak/>
              <w:t>Diagnostics:</w:t>
            </w:r>
          </w:p>
          <w:p w14:paraId="643D0295" w14:textId="77777777" w:rsidR="00C51368" w:rsidRDefault="001708AB">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Observation</w:t>
              </w:r>
            </w:hyperlink>
          </w:p>
          <w:p w14:paraId="13990A37" w14:textId="77777777" w:rsidR="00C51368" w:rsidRDefault="001708AB">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DiagnosticReport</w:t>
              </w:r>
            </w:hyperlink>
          </w:p>
          <w:p w14:paraId="71298BA9" w14:textId="77777777" w:rsidR="00C51368" w:rsidRDefault="001708AB">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DiagnosticOrder</w:t>
              </w:r>
            </w:hyperlink>
          </w:p>
          <w:p w14:paraId="61DFCEA0" w14:textId="77777777" w:rsidR="00C51368" w:rsidRDefault="001708AB">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Specimen</w:t>
              </w:r>
            </w:hyperlink>
          </w:p>
          <w:p w14:paraId="6206B042" w14:textId="77777777" w:rsidR="00C51368" w:rsidRDefault="001708AB">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BodySite</w:t>
              </w:r>
            </w:hyperlink>
          </w:p>
          <w:p w14:paraId="35A4AF8A" w14:textId="77777777" w:rsidR="00C51368" w:rsidRDefault="001708AB">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ImagingStudy</w:t>
              </w:r>
            </w:hyperlink>
          </w:p>
          <w:p w14:paraId="09EF19A0" w14:textId="77777777" w:rsidR="00C51368" w:rsidRDefault="001708AB">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ImagingObjectSelection</w:t>
              </w:r>
            </w:hyperlink>
          </w:p>
        </w:tc>
      </w:tr>
      <w:tr w:rsidR="00C51368" w14:paraId="00C8A6D1" w14:textId="77777777">
        <w:trPr>
          <w:divId w:val="280458279"/>
          <w:tblCellSpacing w:w="15" w:type="dxa"/>
        </w:trPr>
        <w:tc>
          <w:tcPr>
            <w:tcW w:w="0" w:type="auto"/>
            <w:gridSpan w:val="4"/>
            <w:tcBorders>
              <w:top w:val="single" w:sz="6" w:space="0" w:color="C0C0C0"/>
            </w:tcBorders>
            <w:vAlign w:val="center"/>
            <w:hideMark/>
          </w:tcPr>
          <w:p w14:paraId="654E1D58" w14:textId="77777777" w:rsidR="00C51368" w:rsidRDefault="001708AB">
            <w:pPr>
              <w:rPr>
                <w:rFonts w:eastAsia="Times New Roman"/>
              </w:rPr>
            </w:pPr>
            <w:hyperlink r:id="rId2284" w:history="1">
              <w:r w:rsidR="00E43BD9">
                <w:rPr>
                  <w:rStyle w:val="Hyperlink"/>
                  <w:rFonts w:eastAsia="Times New Roman"/>
                  <w:b/>
                  <w:bCs/>
                </w:rPr>
                <w:t>Identification</w:t>
              </w:r>
            </w:hyperlink>
          </w:p>
        </w:tc>
      </w:tr>
      <w:tr w:rsidR="00C51368" w14:paraId="20967795" w14:textId="77777777">
        <w:trPr>
          <w:divId w:val="280458279"/>
          <w:tblCellSpacing w:w="15" w:type="dxa"/>
        </w:trPr>
        <w:tc>
          <w:tcPr>
            <w:tcW w:w="0" w:type="auto"/>
            <w:vAlign w:val="center"/>
            <w:hideMark/>
          </w:tcPr>
          <w:p w14:paraId="2CB45E58" w14:textId="77777777" w:rsidR="00C51368" w:rsidRDefault="00E43BD9">
            <w:pPr>
              <w:pStyle w:val="NormalWeb"/>
            </w:pPr>
            <w:r>
              <w:rPr>
                <w:b/>
                <w:bCs/>
              </w:rPr>
              <w:t>Individuals:</w:t>
            </w:r>
          </w:p>
          <w:p w14:paraId="1E941536" w14:textId="77777777" w:rsidR="00C51368" w:rsidRDefault="001708AB">
            <w:pPr>
              <w:numPr>
                <w:ilvl w:val="0"/>
                <w:numId w:val="266"/>
              </w:numPr>
              <w:spacing w:before="100" w:beforeAutospacing="1" w:after="100" w:afterAutospacing="1"/>
              <w:rPr>
                <w:rFonts w:eastAsia="Times New Roman"/>
              </w:rPr>
            </w:pPr>
            <w:hyperlink r:id="rId2285" w:history="1">
              <w:r w:rsidR="00E43BD9">
                <w:rPr>
                  <w:rStyle w:val="Hyperlink"/>
                  <w:rFonts w:eastAsia="Times New Roman"/>
                </w:rPr>
                <w:t>Patient</w:t>
              </w:r>
            </w:hyperlink>
          </w:p>
          <w:p w14:paraId="31FE8349" w14:textId="77777777" w:rsidR="00C51368" w:rsidRDefault="001708AB">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Practitioner</w:t>
              </w:r>
            </w:hyperlink>
          </w:p>
          <w:p w14:paraId="0BFF4E5E" w14:textId="77777777" w:rsidR="00C51368" w:rsidRDefault="001708AB">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RelatedPerson</w:t>
              </w:r>
            </w:hyperlink>
          </w:p>
        </w:tc>
        <w:tc>
          <w:tcPr>
            <w:tcW w:w="0" w:type="auto"/>
            <w:tcBorders>
              <w:left w:val="single" w:sz="6" w:space="0" w:color="EEEEEE"/>
            </w:tcBorders>
            <w:vAlign w:val="center"/>
            <w:hideMark/>
          </w:tcPr>
          <w:p w14:paraId="5C6E28E0" w14:textId="77777777" w:rsidR="00C51368" w:rsidRDefault="00E43BD9">
            <w:pPr>
              <w:pStyle w:val="NormalWeb"/>
            </w:pPr>
            <w:r>
              <w:rPr>
                <w:b/>
                <w:bCs/>
              </w:rPr>
              <w:t>Groups:</w:t>
            </w:r>
          </w:p>
          <w:p w14:paraId="09230ED4" w14:textId="77777777" w:rsidR="00C51368" w:rsidRDefault="001708AB">
            <w:pPr>
              <w:numPr>
                <w:ilvl w:val="0"/>
                <w:numId w:val="267"/>
              </w:numPr>
              <w:spacing w:before="100" w:beforeAutospacing="1" w:after="100" w:afterAutospacing="1"/>
              <w:rPr>
                <w:rFonts w:eastAsia="Times New Roman"/>
              </w:rPr>
            </w:pPr>
            <w:hyperlink r:id="rId2288" w:history="1">
              <w:r w:rsidR="00E43BD9">
                <w:rPr>
                  <w:rStyle w:val="Hyperlink"/>
                  <w:rFonts w:eastAsia="Times New Roman"/>
                </w:rPr>
                <w:t>Organization</w:t>
              </w:r>
            </w:hyperlink>
          </w:p>
          <w:p w14:paraId="20FC96F6" w14:textId="77777777" w:rsidR="00C51368" w:rsidRDefault="001708AB">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HealthcareService</w:t>
              </w:r>
            </w:hyperlink>
          </w:p>
          <w:p w14:paraId="15381AD6" w14:textId="77777777" w:rsidR="00C51368" w:rsidRDefault="001708AB">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Group</w:t>
              </w:r>
            </w:hyperlink>
          </w:p>
        </w:tc>
        <w:tc>
          <w:tcPr>
            <w:tcW w:w="0" w:type="auto"/>
            <w:tcBorders>
              <w:left w:val="single" w:sz="6" w:space="0" w:color="EEEEEE"/>
            </w:tcBorders>
            <w:vAlign w:val="center"/>
            <w:hideMark/>
          </w:tcPr>
          <w:p w14:paraId="246A3173" w14:textId="77777777" w:rsidR="00C51368" w:rsidRDefault="00E43BD9">
            <w:pPr>
              <w:pStyle w:val="NormalWeb"/>
            </w:pPr>
            <w:r>
              <w:rPr>
                <w:b/>
                <w:bCs/>
              </w:rPr>
              <w:t>Entities:</w:t>
            </w:r>
          </w:p>
          <w:p w14:paraId="18F7DAFA" w14:textId="77777777" w:rsidR="00C51368" w:rsidRDefault="001708AB">
            <w:pPr>
              <w:numPr>
                <w:ilvl w:val="0"/>
                <w:numId w:val="268"/>
              </w:numPr>
              <w:spacing w:before="100" w:beforeAutospacing="1" w:after="100" w:afterAutospacing="1"/>
              <w:rPr>
                <w:rFonts w:eastAsia="Times New Roman"/>
              </w:rPr>
            </w:pPr>
            <w:hyperlink r:id="rId2291" w:history="1">
              <w:r w:rsidR="00E43BD9">
                <w:rPr>
                  <w:rStyle w:val="Hyperlink"/>
                  <w:rFonts w:eastAsia="Times New Roman"/>
                </w:rPr>
                <w:t>Location</w:t>
              </w:r>
            </w:hyperlink>
          </w:p>
          <w:p w14:paraId="77986642" w14:textId="77777777" w:rsidR="00C51368" w:rsidRDefault="001708AB">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Substance</w:t>
              </w:r>
            </w:hyperlink>
          </w:p>
          <w:p w14:paraId="2C97F015" w14:textId="77777777" w:rsidR="00C51368" w:rsidRDefault="001708AB">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Person</w:t>
              </w:r>
            </w:hyperlink>
          </w:p>
        </w:tc>
        <w:tc>
          <w:tcPr>
            <w:tcW w:w="0" w:type="auto"/>
            <w:tcBorders>
              <w:left w:val="single" w:sz="6" w:space="0" w:color="EEEEEE"/>
            </w:tcBorders>
            <w:vAlign w:val="center"/>
            <w:hideMark/>
          </w:tcPr>
          <w:p w14:paraId="5BE22414" w14:textId="77777777" w:rsidR="00C51368" w:rsidRDefault="00E43BD9">
            <w:pPr>
              <w:pStyle w:val="NormalWeb"/>
            </w:pPr>
            <w:r>
              <w:rPr>
                <w:b/>
                <w:bCs/>
              </w:rPr>
              <w:t>Devices:</w:t>
            </w:r>
          </w:p>
          <w:p w14:paraId="0D8EF3ED" w14:textId="77777777" w:rsidR="00C51368" w:rsidRDefault="001708AB">
            <w:pPr>
              <w:numPr>
                <w:ilvl w:val="0"/>
                <w:numId w:val="269"/>
              </w:numPr>
              <w:spacing w:before="100" w:beforeAutospacing="1" w:after="100" w:afterAutospacing="1"/>
              <w:rPr>
                <w:rFonts w:eastAsia="Times New Roman"/>
              </w:rPr>
            </w:pPr>
            <w:hyperlink r:id="rId2294" w:history="1">
              <w:r w:rsidR="00E43BD9">
                <w:rPr>
                  <w:rStyle w:val="Hyperlink"/>
                  <w:rFonts w:eastAsia="Times New Roman"/>
                </w:rPr>
                <w:t>Device</w:t>
              </w:r>
            </w:hyperlink>
          </w:p>
          <w:p w14:paraId="40308AB6" w14:textId="77777777" w:rsidR="00C51368" w:rsidRDefault="001708AB">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DeviceComponent</w:t>
              </w:r>
            </w:hyperlink>
          </w:p>
          <w:p w14:paraId="21464A20" w14:textId="77777777" w:rsidR="00C51368" w:rsidRDefault="001708AB">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DeviceMetric</w:t>
              </w:r>
            </w:hyperlink>
          </w:p>
        </w:tc>
      </w:tr>
      <w:tr w:rsidR="00C51368" w14:paraId="2081137D" w14:textId="77777777">
        <w:trPr>
          <w:divId w:val="280458279"/>
          <w:tblCellSpacing w:w="15" w:type="dxa"/>
        </w:trPr>
        <w:tc>
          <w:tcPr>
            <w:tcW w:w="0" w:type="auto"/>
            <w:gridSpan w:val="4"/>
            <w:tcBorders>
              <w:top w:val="single" w:sz="6" w:space="0" w:color="C0C0C0"/>
            </w:tcBorders>
            <w:vAlign w:val="center"/>
            <w:hideMark/>
          </w:tcPr>
          <w:p w14:paraId="47764D52" w14:textId="77777777" w:rsidR="00C51368" w:rsidRDefault="001708AB">
            <w:pPr>
              <w:rPr>
                <w:rFonts w:eastAsia="Times New Roman"/>
              </w:rPr>
            </w:pPr>
            <w:hyperlink r:id="rId2297" w:history="1">
              <w:r w:rsidR="00E43BD9">
                <w:rPr>
                  <w:rStyle w:val="Hyperlink"/>
                  <w:rFonts w:eastAsia="Times New Roman"/>
                  <w:b/>
                  <w:bCs/>
                </w:rPr>
                <w:t>Workflow</w:t>
              </w:r>
            </w:hyperlink>
          </w:p>
        </w:tc>
      </w:tr>
      <w:tr w:rsidR="00C51368" w14:paraId="4653064B" w14:textId="77777777">
        <w:trPr>
          <w:divId w:val="280458279"/>
          <w:tblCellSpacing w:w="15" w:type="dxa"/>
        </w:trPr>
        <w:tc>
          <w:tcPr>
            <w:tcW w:w="0" w:type="auto"/>
            <w:vAlign w:val="center"/>
            <w:hideMark/>
          </w:tcPr>
          <w:p w14:paraId="12D56DF1" w14:textId="77777777" w:rsidR="00C51368" w:rsidRDefault="00E43BD9">
            <w:pPr>
              <w:pStyle w:val="NormalWeb"/>
            </w:pPr>
            <w:r>
              <w:rPr>
                <w:b/>
                <w:bCs/>
              </w:rPr>
              <w:t>Patient Management:</w:t>
            </w:r>
          </w:p>
          <w:p w14:paraId="20E76DA0" w14:textId="77777777" w:rsidR="00C51368" w:rsidRDefault="001708AB">
            <w:pPr>
              <w:numPr>
                <w:ilvl w:val="0"/>
                <w:numId w:val="270"/>
              </w:numPr>
              <w:spacing w:before="100" w:beforeAutospacing="1" w:after="100" w:afterAutospacing="1"/>
              <w:rPr>
                <w:rFonts w:eastAsia="Times New Roman"/>
              </w:rPr>
            </w:pPr>
            <w:hyperlink r:id="rId2298" w:history="1">
              <w:r w:rsidR="00E43BD9">
                <w:rPr>
                  <w:rStyle w:val="Hyperlink"/>
                  <w:rFonts w:eastAsia="Times New Roman"/>
                </w:rPr>
                <w:t>Encounter</w:t>
              </w:r>
            </w:hyperlink>
          </w:p>
          <w:p w14:paraId="69655A01" w14:textId="77777777" w:rsidR="00C51368" w:rsidRDefault="001708AB">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EpisodeOfCare</w:t>
              </w:r>
            </w:hyperlink>
          </w:p>
          <w:p w14:paraId="703AD21E" w14:textId="77777777" w:rsidR="00C51368" w:rsidRDefault="001708AB">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Communication</w:t>
              </w:r>
            </w:hyperlink>
          </w:p>
          <w:p w14:paraId="1B9BCF79" w14:textId="77777777" w:rsidR="00C51368" w:rsidRDefault="001708AB">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Flag</w:t>
              </w:r>
            </w:hyperlink>
          </w:p>
        </w:tc>
        <w:tc>
          <w:tcPr>
            <w:tcW w:w="0" w:type="auto"/>
            <w:tcBorders>
              <w:left w:val="single" w:sz="6" w:space="0" w:color="EEEEEE"/>
            </w:tcBorders>
            <w:vAlign w:val="center"/>
            <w:hideMark/>
          </w:tcPr>
          <w:p w14:paraId="43731120" w14:textId="77777777" w:rsidR="00C51368" w:rsidRDefault="00E43BD9">
            <w:pPr>
              <w:pStyle w:val="NormalWeb"/>
            </w:pPr>
            <w:r>
              <w:rPr>
                <w:b/>
                <w:bCs/>
              </w:rPr>
              <w:t>Scheduling:</w:t>
            </w:r>
          </w:p>
          <w:p w14:paraId="3064CCFF" w14:textId="77777777" w:rsidR="00C51368" w:rsidRDefault="001708AB">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w:t>
              </w:r>
            </w:hyperlink>
          </w:p>
          <w:p w14:paraId="26191A58" w14:textId="77777777" w:rsidR="00C51368" w:rsidRDefault="001708AB">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AppointmentResponse</w:t>
              </w:r>
            </w:hyperlink>
          </w:p>
          <w:p w14:paraId="2C14754A" w14:textId="77777777" w:rsidR="00C51368" w:rsidRDefault="001708AB">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Schedule</w:t>
              </w:r>
            </w:hyperlink>
          </w:p>
          <w:p w14:paraId="27E47120" w14:textId="77777777" w:rsidR="00C51368" w:rsidRDefault="001708AB">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Slot</w:t>
              </w:r>
            </w:hyperlink>
          </w:p>
        </w:tc>
        <w:tc>
          <w:tcPr>
            <w:tcW w:w="0" w:type="auto"/>
            <w:tcBorders>
              <w:left w:val="single" w:sz="6" w:space="0" w:color="EEEEEE"/>
            </w:tcBorders>
            <w:vAlign w:val="center"/>
            <w:hideMark/>
          </w:tcPr>
          <w:p w14:paraId="01D498EB" w14:textId="77777777" w:rsidR="00C51368" w:rsidRDefault="00E43BD9">
            <w:pPr>
              <w:pStyle w:val="NormalWeb"/>
            </w:pPr>
            <w:r>
              <w:rPr>
                <w:b/>
                <w:bCs/>
              </w:rPr>
              <w:t>Workflow #1:</w:t>
            </w:r>
          </w:p>
          <w:p w14:paraId="53FB1D00" w14:textId="77777777" w:rsidR="00C51368" w:rsidRDefault="001708AB">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w:t>
              </w:r>
            </w:hyperlink>
          </w:p>
          <w:p w14:paraId="63947A97" w14:textId="77777777" w:rsidR="00C51368" w:rsidRDefault="001708AB">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OrderResponse</w:t>
              </w:r>
            </w:hyperlink>
          </w:p>
          <w:p w14:paraId="522FF1C9" w14:textId="77777777" w:rsidR="00C51368" w:rsidRDefault="001708AB">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CommunicationRequest</w:t>
              </w:r>
            </w:hyperlink>
          </w:p>
          <w:p w14:paraId="145B7A53" w14:textId="77777777" w:rsidR="00C51368" w:rsidRDefault="001708AB">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DeviceUseRequest</w:t>
              </w:r>
            </w:hyperlink>
          </w:p>
          <w:p w14:paraId="14706E83" w14:textId="77777777" w:rsidR="00C51368" w:rsidRDefault="001708AB">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DeviceUseStatement</w:t>
              </w:r>
            </w:hyperlink>
          </w:p>
        </w:tc>
        <w:tc>
          <w:tcPr>
            <w:tcW w:w="0" w:type="auto"/>
            <w:tcBorders>
              <w:left w:val="single" w:sz="6" w:space="0" w:color="EEEEEE"/>
            </w:tcBorders>
            <w:vAlign w:val="center"/>
            <w:hideMark/>
          </w:tcPr>
          <w:p w14:paraId="384C5F72" w14:textId="77777777" w:rsidR="00C51368" w:rsidRDefault="00E43BD9">
            <w:pPr>
              <w:pStyle w:val="NormalWeb"/>
            </w:pPr>
            <w:r>
              <w:rPr>
                <w:b/>
                <w:bCs/>
              </w:rPr>
              <w:t>Workflow #2:</w:t>
            </w:r>
          </w:p>
          <w:p w14:paraId="64F679AB" w14:textId="77777777" w:rsidR="00C51368" w:rsidRDefault="001708AB">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ProcessRequest</w:t>
              </w:r>
            </w:hyperlink>
          </w:p>
          <w:p w14:paraId="5EA68C7B" w14:textId="77777777" w:rsidR="00C51368" w:rsidRDefault="001708AB">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ProcessResponse</w:t>
              </w:r>
            </w:hyperlink>
          </w:p>
          <w:p w14:paraId="36683216" w14:textId="77777777" w:rsidR="00C51368" w:rsidRDefault="001708AB">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SupplyRequest</w:t>
              </w:r>
            </w:hyperlink>
          </w:p>
          <w:p w14:paraId="565642F1" w14:textId="77777777" w:rsidR="00C51368" w:rsidRDefault="001708AB">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SupplyDelivery</w:t>
              </w:r>
            </w:hyperlink>
          </w:p>
        </w:tc>
      </w:tr>
      <w:tr w:rsidR="00C51368" w14:paraId="05844FE3" w14:textId="77777777">
        <w:trPr>
          <w:divId w:val="280458279"/>
          <w:tblCellSpacing w:w="15" w:type="dxa"/>
        </w:trPr>
        <w:tc>
          <w:tcPr>
            <w:tcW w:w="0" w:type="auto"/>
            <w:gridSpan w:val="4"/>
            <w:tcBorders>
              <w:top w:val="single" w:sz="6" w:space="0" w:color="C0C0C0"/>
            </w:tcBorders>
            <w:vAlign w:val="center"/>
            <w:hideMark/>
          </w:tcPr>
          <w:p w14:paraId="7A2556EA" w14:textId="77777777" w:rsidR="00C51368" w:rsidRDefault="001708AB">
            <w:pPr>
              <w:rPr>
                <w:rFonts w:eastAsia="Times New Roman"/>
              </w:rPr>
            </w:pPr>
            <w:hyperlink r:id="rId2315" w:history="1">
              <w:r w:rsidR="00E43BD9">
                <w:rPr>
                  <w:rStyle w:val="Hyperlink"/>
                  <w:rFonts w:eastAsia="Times New Roman"/>
                  <w:b/>
                  <w:bCs/>
                </w:rPr>
                <w:t>Infrastructure</w:t>
              </w:r>
            </w:hyperlink>
          </w:p>
        </w:tc>
      </w:tr>
      <w:tr w:rsidR="00C51368" w14:paraId="3C6B757E" w14:textId="77777777">
        <w:trPr>
          <w:divId w:val="280458279"/>
          <w:tblCellSpacing w:w="15" w:type="dxa"/>
        </w:trPr>
        <w:tc>
          <w:tcPr>
            <w:tcW w:w="0" w:type="auto"/>
            <w:vAlign w:val="center"/>
            <w:hideMark/>
          </w:tcPr>
          <w:p w14:paraId="3FF97B20" w14:textId="77777777" w:rsidR="00C51368" w:rsidRDefault="00E43BD9">
            <w:pPr>
              <w:pStyle w:val="NormalWeb"/>
            </w:pPr>
            <w:r>
              <w:rPr>
                <w:b/>
                <w:bCs/>
              </w:rPr>
              <w:t>Information Tracking:</w:t>
            </w:r>
          </w:p>
          <w:p w14:paraId="60F55549" w14:textId="77777777" w:rsidR="00C51368" w:rsidRDefault="001708AB">
            <w:pPr>
              <w:numPr>
                <w:ilvl w:val="0"/>
                <w:numId w:val="274"/>
              </w:numPr>
              <w:spacing w:before="100" w:beforeAutospacing="1" w:after="100" w:afterAutospacing="1"/>
              <w:rPr>
                <w:rFonts w:eastAsia="Times New Roman"/>
              </w:rPr>
            </w:pPr>
            <w:hyperlink r:id="rId2316" w:history="1">
              <w:r w:rsidR="00E43BD9">
                <w:rPr>
                  <w:rStyle w:val="Hyperlink"/>
                  <w:rFonts w:eastAsia="Times New Roman"/>
                </w:rPr>
                <w:t>Questionnaire</w:t>
              </w:r>
            </w:hyperlink>
          </w:p>
          <w:p w14:paraId="3ED5C97B" w14:textId="77777777" w:rsidR="00C51368" w:rsidRDefault="001708AB">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QuestionnaireResponse</w:t>
              </w:r>
            </w:hyperlink>
          </w:p>
          <w:p w14:paraId="2A9F461B" w14:textId="77777777" w:rsidR="00C51368" w:rsidRDefault="001708AB">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Provenance</w:t>
              </w:r>
            </w:hyperlink>
          </w:p>
          <w:p w14:paraId="3B514C28" w14:textId="77777777" w:rsidR="00C51368" w:rsidRDefault="001708AB">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AuditEvent</w:t>
              </w:r>
            </w:hyperlink>
          </w:p>
        </w:tc>
        <w:tc>
          <w:tcPr>
            <w:tcW w:w="0" w:type="auto"/>
            <w:tcBorders>
              <w:left w:val="single" w:sz="6" w:space="0" w:color="EEEEEE"/>
            </w:tcBorders>
            <w:vAlign w:val="center"/>
            <w:hideMark/>
          </w:tcPr>
          <w:p w14:paraId="38E365E9" w14:textId="77777777" w:rsidR="00C51368" w:rsidRDefault="001708AB">
            <w:pPr>
              <w:pStyle w:val="NormalWeb"/>
            </w:pPr>
            <w:hyperlink r:id="rId2320" w:history="1">
              <w:r w:rsidR="00E43BD9">
                <w:rPr>
                  <w:rStyle w:val="Hyperlink"/>
                  <w:b/>
                  <w:bCs/>
                </w:rPr>
                <w:t>Documents</w:t>
              </w:r>
            </w:hyperlink>
            <w:r w:rsidR="00E43BD9">
              <w:rPr>
                <w:b/>
                <w:bCs/>
              </w:rPr>
              <w:t xml:space="preserve"> &amp; Lists:</w:t>
            </w:r>
          </w:p>
          <w:p w14:paraId="06C96B26" w14:textId="77777777" w:rsidR="00C51368" w:rsidRDefault="001708AB">
            <w:pPr>
              <w:numPr>
                <w:ilvl w:val="0"/>
                <w:numId w:val="275"/>
              </w:numPr>
              <w:spacing w:before="100" w:beforeAutospacing="1" w:after="100" w:afterAutospacing="1"/>
              <w:rPr>
                <w:rFonts w:eastAsia="Times New Roman"/>
              </w:rPr>
            </w:pPr>
            <w:hyperlink r:id="rId2321" w:history="1">
              <w:r w:rsidR="00E43BD9">
                <w:rPr>
                  <w:rStyle w:val="Hyperlink"/>
                  <w:rFonts w:eastAsia="Times New Roman"/>
                </w:rPr>
                <w:t>Composition</w:t>
              </w:r>
            </w:hyperlink>
          </w:p>
          <w:p w14:paraId="78203990" w14:textId="77777777" w:rsidR="00C51368" w:rsidRDefault="001708AB">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DocumentManifest</w:t>
              </w:r>
            </w:hyperlink>
          </w:p>
          <w:p w14:paraId="074D4253" w14:textId="77777777" w:rsidR="00C51368" w:rsidRDefault="001708AB">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DocumentReference</w:t>
              </w:r>
            </w:hyperlink>
          </w:p>
          <w:p w14:paraId="39F62B1E" w14:textId="77777777" w:rsidR="00C51368" w:rsidRDefault="001708AB">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List</w:t>
              </w:r>
            </w:hyperlink>
          </w:p>
        </w:tc>
        <w:tc>
          <w:tcPr>
            <w:tcW w:w="0" w:type="auto"/>
            <w:tcBorders>
              <w:left w:val="single" w:sz="6" w:space="0" w:color="EEEEEE"/>
            </w:tcBorders>
            <w:vAlign w:val="center"/>
            <w:hideMark/>
          </w:tcPr>
          <w:p w14:paraId="33E0E3E2" w14:textId="77777777" w:rsidR="00C51368" w:rsidRDefault="00E43BD9">
            <w:pPr>
              <w:pStyle w:val="NormalWeb"/>
            </w:pPr>
            <w:r>
              <w:rPr>
                <w:b/>
                <w:bCs/>
              </w:rPr>
              <w:t>Structure:</w:t>
            </w:r>
          </w:p>
          <w:p w14:paraId="5593219A" w14:textId="77777777" w:rsidR="00C51368" w:rsidRDefault="001708AB">
            <w:pPr>
              <w:numPr>
                <w:ilvl w:val="0"/>
                <w:numId w:val="276"/>
              </w:numPr>
              <w:spacing w:before="100" w:beforeAutospacing="1" w:after="100" w:afterAutospacing="1"/>
              <w:rPr>
                <w:rFonts w:eastAsia="Times New Roman"/>
              </w:rPr>
            </w:pPr>
            <w:hyperlink r:id="rId2325" w:history="1">
              <w:r w:rsidR="00E43BD9">
                <w:rPr>
                  <w:rStyle w:val="Hyperlink"/>
                  <w:rFonts w:eastAsia="Times New Roman"/>
                </w:rPr>
                <w:t>Media</w:t>
              </w:r>
            </w:hyperlink>
          </w:p>
          <w:p w14:paraId="087CFC3F" w14:textId="77777777" w:rsidR="00C51368" w:rsidRDefault="001708AB">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Binary</w:t>
              </w:r>
            </w:hyperlink>
          </w:p>
          <w:p w14:paraId="3DE5B48F" w14:textId="77777777" w:rsidR="00C51368" w:rsidRDefault="001708AB">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Bundle</w:t>
              </w:r>
            </w:hyperlink>
          </w:p>
          <w:p w14:paraId="304CAA37" w14:textId="77777777" w:rsidR="00C51368" w:rsidRDefault="001708AB">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Basic</w:t>
              </w:r>
            </w:hyperlink>
          </w:p>
        </w:tc>
        <w:tc>
          <w:tcPr>
            <w:tcW w:w="0" w:type="auto"/>
            <w:tcBorders>
              <w:left w:val="single" w:sz="6" w:space="0" w:color="EEEEEE"/>
            </w:tcBorders>
            <w:vAlign w:val="center"/>
            <w:hideMark/>
          </w:tcPr>
          <w:p w14:paraId="082AD8C6" w14:textId="77777777" w:rsidR="00C51368" w:rsidRDefault="00E43BD9">
            <w:pPr>
              <w:pStyle w:val="NormalWeb"/>
            </w:pPr>
            <w:r>
              <w:rPr>
                <w:b/>
                <w:bCs/>
              </w:rPr>
              <w:t>Exchange:</w:t>
            </w:r>
          </w:p>
          <w:p w14:paraId="6ECAE0C5" w14:textId="77777777" w:rsidR="00C51368" w:rsidRDefault="001708AB">
            <w:pPr>
              <w:numPr>
                <w:ilvl w:val="0"/>
                <w:numId w:val="277"/>
              </w:numPr>
              <w:spacing w:before="100" w:beforeAutospacing="1" w:after="100" w:afterAutospacing="1"/>
              <w:rPr>
                <w:rFonts w:eastAsia="Times New Roman"/>
              </w:rPr>
            </w:pPr>
            <w:hyperlink r:id="rId2329" w:history="1">
              <w:r w:rsidR="00E43BD9">
                <w:rPr>
                  <w:rStyle w:val="Hyperlink"/>
                  <w:rFonts w:eastAsia="Times New Roman"/>
                </w:rPr>
                <w:t>MessageHeader</w:t>
              </w:r>
            </w:hyperlink>
          </w:p>
          <w:p w14:paraId="781DD249" w14:textId="77777777" w:rsidR="00C51368" w:rsidRDefault="001708AB">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OperationOutcome</w:t>
              </w:r>
            </w:hyperlink>
          </w:p>
          <w:p w14:paraId="2B1929F1" w14:textId="77777777" w:rsidR="00C51368" w:rsidRDefault="001708AB">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Parameters</w:t>
              </w:r>
            </w:hyperlink>
          </w:p>
          <w:p w14:paraId="7F6AB9EB" w14:textId="77777777" w:rsidR="00C51368" w:rsidRDefault="001708AB">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Subscription</w:t>
              </w:r>
            </w:hyperlink>
          </w:p>
        </w:tc>
      </w:tr>
      <w:tr w:rsidR="00C51368" w14:paraId="38C34C06" w14:textId="77777777">
        <w:trPr>
          <w:divId w:val="280458279"/>
          <w:tblCellSpacing w:w="15" w:type="dxa"/>
        </w:trPr>
        <w:tc>
          <w:tcPr>
            <w:tcW w:w="0" w:type="auto"/>
            <w:gridSpan w:val="4"/>
            <w:tcBorders>
              <w:top w:val="single" w:sz="6" w:space="0" w:color="C0C0C0"/>
            </w:tcBorders>
            <w:vAlign w:val="center"/>
            <w:hideMark/>
          </w:tcPr>
          <w:p w14:paraId="018725D7" w14:textId="77777777" w:rsidR="00C51368" w:rsidRDefault="001708AB">
            <w:pPr>
              <w:rPr>
                <w:rFonts w:eastAsia="Times New Roman"/>
              </w:rPr>
            </w:pPr>
            <w:hyperlink r:id="rId2333" w:history="1">
              <w:r w:rsidR="00E43BD9">
                <w:rPr>
                  <w:rStyle w:val="Hyperlink"/>
                  <w:rFonts w:eastAsia="Times New Roman"/>
                  <w:b/>
                  <w:bCs/>
                </w:rPr>
                <w:t>Conformance</w:t>
              </w:r>
            </w:hyperlink>
          </w:p>
        </w:tc>
      </w:tr>
      <w:tr w:rsidR="00C51368" w14:paraId="29BBA543" w14:textId="77777777">
        <w:trPr>
          <w:divId w:val="280458279"/>
          <w:tblCellSpacing w:w="15" w:type="dxa"/>
        </w:trPr>
        <w:tc>
          <w:tcPr>
            <w:tcW w:w="0" w:type="auto"/>
            <w:vAlign w:val="center"/>
            <w:hideMark/>
          </w:tcPr>
          <w:p w14:paraId="37484E62" w14:textId="77777777" w:rsidR="00C51368" w:rsidRDefault="00E43BD9">
            <w:pPr>
              <w:pStyle w:val="NormalWeb"/>
            </w:pPr>
            <w:r>
              <w:rPr>
                <w:b/>
                <w:bCs/>
              </w:rPr>
              <w:t>Terminology:</w:t>
            </w:r>
          </w:p>
          <w:p w14:paraId="6BF3E07D" w14:textId="77777777" w:rsidR="00C51368" w:rsidRDefault="001708AB">
            <w:pPr>
              <w:numPr>
                <w:ilvl w:val="0"/>
                <w:numId w:val="278"/>
              </w:numPr>
              <w:spacing w:before="100" w:beforeAutospacing="1" w:after="100" w:afterAutospacing="1"/>
              <w:rPr>
                <w:rFonts w:eastAsia="Times New Roman"/>
              </w:rPr>
            </w:pPr>
            <w:hyperlink r:id="rId2334" w:history="1">
              <w:r w:rsidR="00E43BD9">
                <w:rPr>
                  <w:rStyle w:val="Hyperlink"/>
                  <w:rFonts w:eastAsia="Times New Roman"/>
                </w:rPr>
                <w:t>ValueSet</w:t>
              </w:r>
            </w:hyperlink>
          </w:p>
          <w:p w14:paraId="05F801EA" w14:textId="77777777" w:rsidR="00C51368" w:rsidRDefault="001708AB">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ConceptMap</w:t>
              </w:r>
            </w:hyperlink>
          </w:p>
          <w:p w14:paraId="166E3412" w14:textId="77777777" w:rsidR="00C51368" w:rsidRDefault="001708AB">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NamingSystem</w:t>
              </w:r>
            </w:hyperlink>
          </w:p>
        </w:tc>
        <w:tc>
          <w:tcPr>
            <w:tcW w:w="0" w:type="auto"/>
            <w:tcBorders>
              <w:left w:val="single" w:sz="6" w:space="0" w:color="EEEEEE"/>
            </w:tcBorders>
            <w:vAlign w:val="center"/>
            <w:hideMark/>
          </w:tcPr>
          <w:p w14:paraId="1CD043A6" w14:textId="77777777" w:rsidR="00C51368" w:rsidRDefault="00E43BD9">
            <w:pPr>
              <w:pStyle w:val="NormalWeb"/>
            </w:pPr>
            <w:r>
              <w:rPr>
                <w:b/>
                <w:bCs/>
              </w:rPr>
              <w:t>Content:</w:t>
            </w:r>
          </w:p>
          <w:p w14:paraId="7CBFF81D" w14:textId="77777777" w:rsidR="00C51368" w:rsidRDefault="001708AB">
            <w:pPr>
              <w:numPr>
                <w:ilvl w:val="0"/>
                <w:numId w:val="279"/>
              </w:numPr>
              <w:spacing w:before="100" w:beforeAutospacing="1" w:after="100" w:afterAutospacing="1"/>
              <w:rPr>
                <w:rFonts w:eastAsia="Times New Roman"/>
              </w:rPr>
            </w:pPr>
            <w:hyperlink r:id="rId2337" w:history="1">
              <w:r w:rsidR="00E43BD9">
                <w:rPr>
                  <w:rStyle w:val="Hyperlink"/>
                  <w:rFonts w:eastAsia="Times New Roman"/>
                </w:rPr>
                <w:t>StructureDefinition</w:t>
              </w:r>
            </w:hyperlink>
          </w:p>
          <w:p w14:paraId="6B9E754E" w14:textId="77777777" w:rsidR="00C51368" w:rsidRDefault="001708AB">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DataElement</w:t>
              </w:r>
            </w:hyperlink>
          </w:p>
        </w:tc>
        <w:tc>
          <w:tcPr>
            <w:tcW w:w="0" w:type="auto"/>
            <w:tcBorders>
              <w:left w:val="single" w:sz="6" w:space="0" w:color="EEEEEE"/>
            </w:tcBorders>
            <w:vAlign w:val="center"/>
            <w:hideMark/>
          </w:tcPr>
          <w:p w14:paraId="39072C72" w14:textId="77777777" w:rsidR="00C51368" w:rsidRDefault="00E43BD9">
            <w:pPr>
              <w:pStyle w:val="NormalWeb"/>
            </w:pPr>
            <w:r>
              <w:rPr>
                <w:b/>
                <w:bCs/>
              </w:rPr>
              <w:t>Operations Control:</w:t>
            </w:r>
          </w:p>
          <w:p w14:paraId="6340D5AC" w14:textId="77777777" w:rsidR="00C51368" w:rsidRDefault="001708AB">
            <w:pPr>
              <w:numPr>
                <w:ilvl w:val="0"/>
                <w:numId w:val="280"/>
              </w:numPr>
              <w:spacing w:before="100" w:beforeAutospacing="1" w:after="100" w:afterAutospacing="1"/>
              <w:rPr>
                <w:rFonts w:eastAsia="Times New Roman"/>
              </w:rPr>
            </w:pPr>
            <w:hyperlink r:id="rId2339" w:history="1">
              <w:r w:rsidR="00E43BD9">
                <w:rPr>
                  <w:rStyle w:val="Hyperlink"/>
                  <w:rFonts w:eastAsia="Times New Roman"/>
                </w:rPr>
                <w:t>Conformance</w:t>
              </w:r>
            </w:hyperlink>
          </w:p>
          <w:p w14:paraId="49521388" w14:textId="77777777" w:rsidR="00C51368" w:rsidRDefault="001708AB">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OperationDefinition</w:t>
              </w:r>
            </w:hyperlink>
          </w:p>
          <w:p w14:paraId="6CC41F65" w14:textId="77777777" w:rsidR="00C51368" w:rsidRDefault="001708AB">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SearchParameter</w:t>
              </w:r>
            </w:hyperlink>
          </w:p>
        </w:tc>
        <w:tc>
          <w:tcPr>
            <w:tcW w:w="0" w:type="auto"/>
            <w:tcBorders>
              <w:left w:val="single" w:sz="6" w:space="0" w:color="EEEEEE"/>
            </w:tcBorders>
            <w:vAlign w:val="center"/>
            <w:hideMark/>
          </w:tcPr>
          <w:p w14:paraId="3AF56179" w14:textId="77777777" w:rsidR="00C51368" w:rsidRDefault="00E43BD9">
            <w:pPr>
              <w:pStyle w:val="NormalWeb"/>
            </w:pPr>
            <w:r>
              <w:rPr>
                <w:b/>
                <w:bCs/>
              </w:rPr>
              <w:t>Misc:</w:t>
            </w:r>
          </w:p>
          <w:p w14:paraId="72A93B7E" w14:textId="77777777" w:rsidR="00C51368" w:rsidRDefault="001708AB">
            <w:pPr>
              <w:numPr>
                <w:ilvl w:val="0"/>
                <w:numId w:val="281"/>
              </w:numPr>
              <w:spacing w:before="100" w:beforeAutospacing="1" w:after="100" w:afterAutospacing="1"/>
              <w:rPr>
                <w:rFonts w:eastAsia="Times New Roman"/>
              </w:rPr>
            </w:pPr>
            <w:hyperlink r:id="rId2342" w:history="1">
              <w:r w:rsidR="00E43BD9">
                <w:rPr>
                  <w:rStyle w:val="Hyperlink"/>
                  <w:rFonts w:eastAsia="Times New Roman"/>
                </w:rPr>
                <w:t>ImplementationGuide</w:t>
              </w:r>
            </w:hyperlink>
          </w:p>
          <w:p w14:paraId="615C3720" w14:textId="77777777" w:rsidR="00C51368" w:rsidRDefault="001708AB">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TestScript</w:t>
              </w:r>
            </w:hyperlink>
          </w:p>
        </w:tc>
      </w:tr>
      <w:tr w:rsidR="00C51368" w14:paraId="3D00DE4F" w14:textId="77777777">
        <w:trPr>
          <w:divId w:val="280458279"/>
          <w:tblCellSpacing w:w="15" w:type="dxa"/>
        </w:trPr>
        <w:tc>
          <w:tcPr>
            <w:tcW w:w="0" w:type="auto"/>
            <w:gridSpan w:val="4"/>
            <w:tcBorders>
              <w:top w:val="single" w:sz="6" w:space="0" w:color="C0C0C0"/>
            </w:tcBorders>
            <w:vAlign w:val="center"/>
            <w:hideMark/>
          </w:tcPr>
          <w:p w14:paraId="1EBFBEA1" w14:textId="77777777" w:rsidR="00C51368" w:rsidRDefault="001708AB">
            <w:pPr>
              <w:rPr>
                <w:rFonts w:eastAsia="Times New Roman"/>
              </w:rPr>
            </w:pPr>
            <w:hyperlink r:id="rId2344" w:history="1">
              <w:r w:rsidR="00E43BD9">
                <w:rPr>
                  <w:rStyle w:val="Hyperlink"/>
                  <w:rFonts w:eastAsia="Times New Roman"/>
                  <w:b/>
                  <w:bCs/>
                </w:rPr>
                <w:t>Financial</w:t>
              </w:r>
            </w:hyperlink>
          </w:p>
        </w:tc>
      </w:tr>
      <w:tr w:rsidR="00C51368" w14:paraId="1F903FAC" w14:textId="77777777">
        <w:trPr>
          <w:divId w:val="280458279"/>
          <w:tblCellSpacing w:w="15" w:type="dxa"/>
        </w:trPr>
        <w:tc>
          <w:tcPr>
            <w:tcW w:w="0" w:type="auto"/>
            <w:vAlign w:val="center"/>
            <w:hideMark/>
          </w:tcPr>
          <w:p w14:paraId="655D62E6" w14:textId="77777777" w:rsidR="00C51368" w:rsidRDefault="00E43BD9">
            <w:pPr>
              <w:pStyle w:val="NormalWeb"/>
            </w:pPr>
            <w:r>
              <w:rPr>
                <w:b/>
                <w:bCs/>
              </w:rPr>
              <w:lastRenderedPageBreak/>
              <w:t>Support:</w:t>
            </w:r>
          </w:p>
          <w:p w14:paraId="4AA80877" w14:textId="77777777" w:rsidR="00C51368" w:rsidRDefault="001708AB">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Coverage</w:t>
              </w:r>
            </w:hyperlink>
          </w:p>
          <w:p w14:paraId="2B59A130" w14:textId="77777777" w:rsidR="00C51368" w:rsidRDefault="001708AB">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EligibilityRequest</w:t>
              </w:r>
            </w:hyperlink>
          </w:p>
          <w:p w14:paraId="28896DC1" w14:textId="77777777" w:rsidR="00C51368" w:rsidRDefault="001708AB">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EligibilityResponse</w:t>
              </w:r>
            </w:hyperlink>
          </w:p>
          <w:p w14:paraId="3B444B3F" w14:textId="77777777" w:rsidR="00C51368" w:rsidRDefault="001708AB">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EnrollmentRequest</w:t>
              </w:r>
            </w:hyperlink>
          </w:p>
          <w:p w14:paraId="46078A53" w14:textId="77777777" w:rsidR="00C51368" w:rsidRDefault="001708AB">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EnrollmentResponse</w:t>
              </w:r>
            </w:hyperlink>
          </w:p>
        </w:tc>
        <w:tc>
          <w:tcPr>
            <w:tcW w:w="0" w:type="auto"/>
            <w:tcBorders>
              <w:left w:val="single" w:sz="6" w:space="0" w:color="EEEEEE"/>
            </w:tcBorders>
            <w:vAlign w:val="center"/>
            <w:hideMark/>
          </w:tcPr>
          <w:p w14:paraId="2A527536" w14:textId="77777777" w:rsidR="00C51368" w:rsidRDefault="00E43BD9">
            <w:pPr>
              <w:pStyle w:val="NormalWeb"/>
            </w:pPr>
            <w:r>
              <w:rPr>
                <w:b/>
                <w:bCs/>
              </w:rPr>
              <w:t>Billing:</w:t>
            </w:r>
          </w:p>
          <w:p w14:paraId="3867510A" w14:textId="77777777" w:rsidR="00C51368" w:rsidRDefault="001708AB">
            <w:pPr>
              <w:numPr>
                <w:ilvl w:val="0"/>
                <w:numId w:val="283"/>
              </w:numPr>
              <w:spacing w:before="100" w:beforeAutospacing="1" w:after="100" w:afterAutospacing="1"/>
              <w:rPr>
                <w:rFonts w:eastAsia="Times New Roman"/>
              </w:rPr>
            </w:pPr>
            <w:hyperlink r:id="rId2350" w:history="1">
              <w:r w:rsidR="00E43BD9">
                <w:rPr>
                  <w:rStyle w:val="Hyperlink"/>
                  <w:rFonts w:eastAsia="Times New Roman"/>
                </w:rPr>
                <w:t>Claim</w:t>
              </w:r>
            </w:hyperlink>
          </w:p>
          <w:p w14:paraId="6E9CBDDA" w14:textId="77777777" w:rsidR="00C51368" w:rsidRDefault="001708AB">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ClaimResponse</w:t>
              </w:r>
            </w:hyperlink>
          </w:p>
        </w:tc>
        <w:tc>
          <w:tcPr>
            <w:tcW w:w="0" w:type="auto"/>
            <w:tcBorders>
              <w:left w:val="single" w:sz="6" w:space="0" w:color="EEEEEE"/>
            </w:tcBorders>
            <w:vAlign w:val="center"/>
            <w:hideMark/>
          </w:tcPr>
          <w:p w14:paraId="0E2C5081" w14:textId="77777777" w:rsidR="00C51368" w:rsidRDefault="00E43BD9">
            <w:pPr>
              <w:pStyle w:val="NormalWeb"/>
            </w:pPr>
            <w:r>
              <w:rPr>
                <w:b/>
                <w:bCs/>
              </w:rPr>
              <w:t>Payment:</w:t>
            </w:r>
          </w:p>
          <w:p w14:paraId="55192587" w14:textId="77777777" w:rsidR="00C51368" w:rsidRDefault="001708AB">
            <w:pPr>
              <w:numPr>
                <w:ilvl w:val="0"/>
                <w:numId w:val="284"/>
              </w:numPr>
              <w:spacing w:before="100" w:beforeAutospacing="1" w:after="100" w:afterAutospacing="1"/>
              <w:rPr>
                <w:rFonts w:eastAsia="Times New Roman"/>
              </w:rPr>
            </w:pPr>
            <w:hyperlink r:id="rId2352" w:history="1">
              <w:r w:rsidR="00E43BD9">
                <w:rPr>
                  <w:rStyle w:val="Hyperlink"/>
                  <w:rFonts w:eastAsia="Times New Roman"/>
                </w:rPr>
                <w:t>PaymentNotice</w:t>
              </w:r>
            </w:hyperlink>
          </w:p>
          <w:p w14:paraId="40C17C84" w14:textId="77777777" w:rsidR="00C51368" w:rsidRDefault="001708AB">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PaymentReconciliation</w:t>
              </w:r>
            </w:hyperlink>
          </w:p>
        </w:tc>
        <w:tc>
          <w:tcPr>
            <w:tcW w:w="0" w:type="auto"/>
            <w:tcBorders>
              <w:left w:val="single" w:sz="6" w:space="0" w:color="EEEEEE"/>
            </w:tcBorders>
            <w:vAlign w:val="center"/>
            <w:hideMark/>
          </w:tcPr>
          <w:p w14:paraId="59D2B0F0" w14:textId="77777777" w:rsidR="00C51368" w:rsidRDefault="00E43BD9">
            <w:pPr>
              <w:pStyle w:val="NormalWeb"/>
            </w:pPr>
            <w:r>
              <w:rPr>
                <w:b/>
                <w:bCs/>
              </w:rPr>
              <w:t>Other:</w:t>
            </w:r>
          </w:p>
          <w:p w14:paraId="02DAD0FE" w14:textId="77777777" w:rsidR="00C51368" w:rsidRDefault="001708AB">
            <w:pPr>
              <w:numPr>
                <w:ilvl w:val="0"/>
                <w:numId w:val="285"/>
              </w:numPr>
              <w:spacing w:before="100" w:beforeAutospacing="1" w:after="100" w:afterAutospacing="1"/>
              <w:rPr>
                <w:rFonts w:eastAsia="Times New Roman"/>
              </w:rPr>
            </w:pPr>
            <w:hyperlink r:id="rId2354"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14:paraId="76844AED" w14:textId="77777777">
        <w:trPr>
          <w:divId w:val="1495218999"/>
          <w:tblCellSpacing w:w="15" w:type="dxa"/>
        </w:trPr>
        <w:tc>
          <w:tcPr>
            <w:tcW w:w="0" w:type="auto"/>
            <w:gridSpan w:val="4"/>
            <w:vAlign w:val="center"/>
            <w:hideMark/>
          </w:tcPr>
          <w:p w14:paraId="7BE76115" w14:textId="77777777" w:rsidR="00C51368" w:rsidRDefault="00E43BD9">
            <w:pPr>
              <w:rPr>
                <w:rFonts w:eastAsia="Times New Roman"/>
              </w:rPr>
            </w:pPr>
            <w:r>
              <w:rPr>
                <w:rFonts w:eastAsia="Times New Roman"/>
                <w:b/>
                <w:bCs/>
              </w:rPr>
              <w:t>Alphabetical</w:t>
            </w:r>
            <w:bookmarkStart w:id="225" w:name="alphabetical"/>
            <w:r>
              <w:rPr>
                <w:rFonts w:eastAsia="Times New Roman"/>
              </w:rPr>
              <w:t xml:space="preserve"> </w:t>
            </w:r>
            <w:bookmarkEnd w:id="225"/>
          </w:p>
        </w:tc>
      </w:tr>
      <w:tr w:rsidR="00C51368" w14:paraId="52FAFD9B" w14:textId="77777777">
        <w:trPr>
          <w:divId w:val="1495218999"/>
          <w:tblCellSpacing w:w="15" w:type="dxa"/>
        </w:trPr>
        <w:tc>
          <w:tcPr>
            <w:tcW w:w="0" w:type="auto"/>
            <w:vAlign w:val="center"/>
            <w:hideMark/>
          </w:tcPr>
          <w:p w14:paraId="4C3B604E" w14:textId="77777777" w:rsidR="00C51368" w:rsidRDefault="00E43BD9">
            <w:pPr>
              <w:pStyle w:val="NormalWeb"/>
            </w:pPr>
            <w:r>
              <w:rPr>
                <w:b/>
                <w:bCs/>
              </w:rPr>
              <w:t>A-D:</w:t>
            </w:r>
          </w:p>
          <w:p w14:paraId="1CEA7411" w14:textId="77777777" w:rsidR="00C51368" w:rsidRDefault="001708AB">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AllergyIntolerance</w:t>
              </w:r>
            </w:hyperlink>
          </w:p>
          <w:p w14:paraId="697380F2" w14:textId="77777777" w:rsidR="00C51368" w:rsidRDefault="001708AB">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Appointment</w:t>
              </w:r>
            </w:hyperlink>
          </w:p>
          <w:p w14:paraId="0F26BCC7" w14:textId="77777777" w:rsidR="00C51368" w:rsidRDefault="001708AB">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AppointmentResponse</w:t>
              </w:r>
            </w:hyperlink>
          </w:p>
          <w:p w14:paraId="5C24D13E" w14:textId="77777777" w:rsidR="00C51368" w:rsidRDefault="001708AB">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AuditEvent</w:t>
              </w:r>
            </w:hyperlink>
          </w:p>
          <w:p w14:paraId="0B7C2526" w14:textId="77777777" w:rsidR="00C51368" w:rsidRDefault="001708AB">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Basic</w:t>
              </w:r>
            </w:hyperlink>
          </w:p>
          <w:p w14:paraId="34A9CC51" w14:textId="77777777" w:rsidR="00C51368" w:rsidRDefault="001708AB">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Binary</w:t>
              </w:r>
            </w:hyperlink>
          </w:p>
          <w:p w14:paraId="71100B07" w14:textId="77777777" w:rsidR="00C51368" w:rsidRDefault="001708AB">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BodySite</w:t>
              </w:r>
            </w:hyperlink>
          </w:p>
          <w:p w14:paraId="0F83EFF3" w14:textId="77777777" w:rsidR="00C51368" w:rsidRDefault="001708AB">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Bundle</w:t>
              </w:r>
            </w:hyperlink>
          </w:p>
          <w:p w14:paraId="5399000A" w14:textId="77777777" w:rsidR="00C51368" w:rsidRDefault="001708AB">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CarePlan</w:t>
              </w:r>
            </w:hyperlink>
          </w:p>
          <w:p w14:paraId="2FA35367" w14:textId="77777777" w:rsidR="00C51368" w:rsidRDefault="001708AB">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Claim</w:t>
              </w:r>
            </w:hyperlink>
          </w:p>
          <w:p w14:paraId="27C3731B" w14:textId="77777777" w:rsidR="00C51368" w:rsidRDefault="001708AB">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ClaimResponse</w:t>
              </w:r>
            </w:hyperlink>
          </w:p>
          <w:p w14:paraId="1023A0BD" w14:textId="77777777" w:rsidR="00C51368" w:rsidRDefault="001708AB">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ClinicalImpression</w:t>
              </w:r>
            </w:hyperlink>
          </w:p>
          <w:p w14:paraId="41DA228A" w14:textId="77777777" w:rsidR="00C51368" w:rsidRDefault="001708AB">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Communication</w:t>
              </w:r>
            </w:hyperlink>
          </w:p>
          <w:p w14:paraId="686BE498" w14:textId="77777777" w:rsidR="00C51368" w:rsidRDefault="001708AB">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CommunicationRequest</w:t>
              </w:r>
            </w:hyperlink>
          </w:p>
          <w:p w14:paraId="0E2D7A9B" w14:textId="77777777" w:rsidR="00C51368" w:rsidRDefault="001708AB">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Composition</w:t>
              </w:r>
            </w:hyperlink>
          </w:p>
          <w:p w14:paraId="01C5488E" w14:textId="77777777" w:rsidR="00C51368" w:rsidRDefault="001708AB">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ConceptMap</w:t>
              </w:r>
            </w:hyperlink>
          </w:p>
          <w:p w14:paraId="087D2490" w14:textId="77777777" w:rsidR="00C51368" w:rsidRDefault="001708AB">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Condition</w:t>
              </w:r>
            </w:hyperlink>
            <w:r w:rsidR="00E43BD9">
              <w:rPr>
                <w:rFonts w:eastAsia="Times New Roman"/>
              </w:rPr>
              <w:t xml:space="preserve"> (aka Problem)</w:t>
            </w:r>
          </w:p>
          <w:p w14:paraId="43F06BE6" w14:textId="77777777" w:rsidR="00C51368" w:rsidRDefault="001708AB">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Conformance</w:t>
              </w:r>
            </w:hyperlink>
          </w:p>
          <w:p w14:paraId="7968413D" w14:textId="77777777" w:rsidR="00C51368" w:rsidRDefault="001708AB">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DetectedIssue</w:t>
              </w:r>
            </w:hyperlink>
          </w:p>
          <w:p w14:paraId="2F9BCB41" w14:textId="77777777" w:rsidR="00C51368" w:rsidRDefault="001708AB">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Coverage</w:t>
              </w:r>
            </w:hyperlink>
          </w:p>
          <w:p w14:paraId="06D14D77" w14:textId="77777777" w:rsidR="00C51368" w:rsidRDefault="001708AB">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DataElement</w:t>
              </w:r>
            </w:hyperlink>
          </w:p>
          <w:p w14:paraId="26958155" w14:textId="77777777" w:rsidR="00C51368" w:rsidRDefault="001708AB">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Device</w:t>
              </w:r>
            </w:hyperlink>
          </w:p>
        </w:tc>
        <w:tc>
          <w:tcPr>
            <w:tcW w:w="0" w:type="auto"/>
            <w:tcBorders>
              <w:left w:val="single" w:sz="6" w:space="0" w:color="EEEEEE"/>
            </w:tcBorders>
            <w:vAlign w:val="center"/>
            <w:hideMark/>
          </w:tcPr>
          <w:p w14:paraId="508F6F12" w14:textId="77777777" w:rsidR="00C51368" w:rsidRDefault="00E43BD9">
            <w:pPr>
              <w:pStyle w:val="NormalWeb"/>
            </w:pPr>
            <w:r>
              <w:rPr>
                <w:b/>
                <w:bCs/>
              </w:rPr>
              <w:t>D-L:</w:t>
            </w:r>
          </w:p>
          <w:p w14:paraId="29A4F389" w14:textId="77777777" w:rsidR="00C51368" w:rsidRDefault="001708AB">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DeviceComponent</w:t>
              </w:r>
            </w:hyperlink>
          </w:p>
          <w:p w14:paraId="381F9B1F" w14:textId="77777777" w:rsidR="00C51368" w:rsidRDefault="001708AB">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DeviceMetric</w:t>
              </w:r>
            </w:hyperlink>
          </w:p>
          <w:p w14:paraId="2F8ED1A0" w14:textId="77777777" w:rsidR="00C51368" w:rsidRDefault="001708AB">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DeviceUseRequest</w:t>
              </w:r>
            </w:hyperlink>
          </w:p>
          <w:p w14:paraId="150CA70B" w14:textId="77777777" w:rsidR="00C51368" w:rsidRDefault="001708AB">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DeviceUseStatement</w:t>
              </w:r>
            </w:hyperlink>
          </w:p>
          <w:p w14:paraId="21710227" w14:textId="77777777" w:rsidR="00C51368" w:rsidRDefault="001708AB">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DiagnosticOrder</w:t>
              </w:r>
            </w:hyperlink>
          </w:p>
          <w:p w14:paraId="076C4BA4" w14:textId="77777777" w:rsidR="00C51368" w:rsidRDefault="001708AB">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DiagnosticReport</w:t>
              </w:r>
            </w:hyperlink>
          </w:p>
          <w:p w14:paraId="609E9244" w14:textId="77777777" w:rsidR="00C51368" w:rsidRDefault="001708AB">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DocumentManifest</w:t>
              </w:r>
            </w:hyperlink>
          </w:p>
          <w:p w14:paraId="3E5E23AE" w14:textId="77777777" w:rsidR="00C51368" w:rsidRDefault="001708AB">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DocumentReference</w:t>
              </w:r>
            </w:hyperlink>
          </w:p>
          <w:p w14:paraId="3C8B900B" w14:textId="77777777" w:rsidR="00C51368" w:rsidRDefault="001708AB">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EligibilityRequest</w:t>
              </w:r>
            </w:hyperlink>
          </w:p>
          <w:p w14:paraId="5121DAEC" w14:textId="77777777" w:rsidR="00C51368" w:rsidRDefault="001708AB">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EligibilityResponse</w:t>
              </w:r>
            </w:hyperlink>
          </w:p>
          <w:p w14:paraId="1AD88347" w14:textId="77777777" w:rsidR="00C51368" w:rsidRDefault="001708AB">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Encounter</w:t>
              </w:r>
            </w:hyperlink>
          </w:p>
          <w:p w14:paraId="7F30F1B6" w14:textId="77777777" w:rsidR="00C51368" w:rsidRDefault="001708AB">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EnrollmentRequest</w:t>
              </w:r>
            </w:hyperlink>
          </w:p>
          <w:p w14:paraId="13B5D8CB" w14:textId="77777777" w:rsidR="00C51368" w:rsidRDefault="001708AB">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EnrollmentResponse</w:t>
              </w:r>
            </w:hyperlink>
          </w:p>
          <w:p w14:paraId="424A9905" w14:textId="77777777" w:rsidR="00C51368" w:rsidRDefault="001708AB">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EpisodeOfCare</w:t>
              </w:r>
            </w:hyperlink>
          </w:p>
          <w:p w14:paraId="42DD3446" w14:textId="77777777" w:rsidR="00C51368" w:rsidRDefault="001708AB">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ExplanationOfBenefit</w:t>
              </w:r>
            </w:hyperlink>
          </w:p>
          <w:p w14:paraId="3B2B4B01" w14:textId="77777777" w:rsidR="00C51368" w:rsidRDefault="001708AB">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FamilyMemberHistory</w:t>
              </w:r>
            </w:hyperlink>
          </w:p>
          <w:p w14:paraId="06E93C95" w14:textId="77777777" w:rsidR="00C51368" w:rsidRDefault="001708AB">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Flag</w:t>
              </w:r>
            </w:hyperlink>
          </w:p>
          <w:p w14:paraId="3CC5E417" w14:textId="77777777" w:rsidR="00C51368" w:rsidRDefault="001708AB">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Goal</w:t>
              </w:r>
            </w:hyperlink>
          </w:p>
          <w:p w14:paraId="0ECC1688" w14:textId="77777777" w:rsidR="00C51368" w:rsidRDefault="001708AB">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Group</w:t>
              </w:r>
            </w:hyperlink>
          </w:p>
          <w:p w14:paraId="46892085" w14:textId="77777777" w:rsidR="00C51368" w:rsidRDefault="001708AB">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HealthcareService</w:t>
              </w:r>
            </w:hyperlink>
          </w:p>
          <w:p w14:paraId="15B1623D" w14:textId="77777777" w:rsidR="00C51368" w:rsidRDefault="001708AB">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ImagingObjectSelection</w:t>
              </w:r>
            </w:hyperlink>
          </w:p>
          <w:p w14:paraId="5112826B" w14:textId="77777777" w:rsidR="00C51368" w:rsidRDefault="001708AB">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ImagingStudy</w:t>
              </w:r>
            </w:hyperlink>
          </w:p>
          <w:p w14:paraId="4E222EEB" w14:textId="77777777" w:rsidR="00C51368" w:rsidRDefault="001708AB">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Immunization</w:t>
              </w:r>
            </w:hyperlink>
          </w:p>
        </w:tc>
        <w:tc>
          <w:tcPr>
            <w:tcW w:w="0" w:type="auto"/>
            <w:tcBorders>
              <w:left w:val="single" w:sz="6" w:space="0" w:color="EEEEEE"/>
            </w:tcBorders>
            <w:vAlign w:val="center"/>
            <w:hideMark/>
          </w:tcPr>
          <w:p w14:paraId="106EC45E" w14:textId="77777777" w:rsidR="00C51368" w:rsidRDefault="00E43BD9">
            <w:pPr>
              <w:pStyle w:val="NormalWeb"/>
            </w:pPr>
            <w:r>
              <w:rPr>
                <w:b/>
                <w:bCs/>
              </w:rPr>
              <w:lastRenderedPageBreak/>
              <w:t>I-P:</w:t>
            </w:r>
          </w:p>
          <w:p w14:paraId="046FF935" w14:textId="77777777" w:rsidR="00C51368" w:rsidRDefault="001708AB">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ImmunizationRecommendation</w:t>
              </w:r>
            </w:hyperlink>
          </w:p>
          <w:p w14:paraId="56B81C6D" w14:textId="77777777" w:rsidR="00C51368" w:rsidRDefault="001708AB">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ImplementationGuide</w:t>
              </w:r>
            </w:hyperlink>
          </w:p>
          <w:p w14:paraId="702767F2" w14:textId="77777777" w:rsidR="00C51368" w:rsidRDefault="001708AB">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List</w:t>
              </w:r>
            </w:hyperlink>
          </w:p>
          <w:p w14:paraId="32CBB3C3" w14:textId="77777777" w:rsidR="00C51368" w:rsidRDefault="001708AB">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Location</w:t>
              </w:r>
            </w:hyperlink>
          </w:p>
          <w:p w14:paraId="4BBC1BA0" w14:textId="77777777" w:rsidR="00C51368" w:rsidRDefault="001708AB">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Media</w:t>
              </w:r>
            </w:hyperlink>
          </w:p>
          <w:p w14:paraId="0A7CB686" w14:textId="77777777" w:rsidR="00C51368" w:rsidRDefault="001708AB">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w:t>
              </w:r>
            </w:hyperlink>
          </w:p>
          <w:p w14:paraId="6D72EDA5" w14:textId="77777777" w:rsidR="00C51368" w:rsidRDefault="001708AB">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MedicationAdministration</w:t>
              </w:r>
            </w:hyperlink>
          </w:p>
          <w:p w14:paraId="6D13D145" w14:textId="77777777" w:rsidR="00C51368" w:rsidRDefault="001708AB">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MedicationDispense</w:t>
              </w:r>
            </w:hyperlink>
          </w:p>
          <w:p w14:paraId="2C50277F" w14:textId="77777777" w:rsidR="00C51368" w:rsidRDefault="001708AB">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MedicationOrder</w:t>
              </w:r>
            </w:hyperlink>
          </w:p>
          <w:p w14:paraId="1A080E7A" w14:textId="77777777" w:rsidR="00C51368" w:rsidRDefault="001708AB">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MedicationStatement</w:t>
              </w:r>
            </w:hyperlink>
          </w:p>
          <w:p w14:paraId="422021E8" w14:textId="77777777" w:rsidR="00C51368" w:rsidRDefault="001708AB">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MessageHeader</w:t>
              </w:r>
            </w:hyperlink>
          </w:p>
          <w:p w14:paraId="65C194F9" w14:textId="77777777" w:rsidR="00C51368" w:rsidRDefault="001708AB">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NamingSystem</w:t>
              </w:r>
            </w:hyperlink>
          </w:p>
          <w:p w14:paraId="4E7D108A" w14:textId="77777777" w:rsidR="00C51368" w:rsidRDefault="001708AB">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NutritionOrder</w:t>
              </w:r>
            </w:hyperlink>
          </w:p>
          <w:p w14:paraId="2EF0502E" w14:textId="77777777" w:rsidR="00C51368" w:rsidRDefault="001708AB">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Observation</w:t>
              </w:r>
            </w:hyperlink>
          </w:p>
          <w:p w14:paraId="5440CA94" w14:textId="77777777" w:rsidR="00C51368" w:rsidRDefault="001708AB">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OperationDefinition</w:t>
              </w:r>
            </w:hyperlink>
          </w:p>
          <w:p w14:paraId="54A86FBF" w14:textId="77777777" w:rsidR="00C51368" w:rsidRDefault="001708AB">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OperationOutcome</w:t>
              </w:r>
            </w:hyperlink>
          </w:p>
          <w:p w14:paraId="5CD3E660" w14:textId="77777777" w:rsidR="00C51368" w:rsidRDefault="001708AB">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Order</w:t>
              </w:r>
            </w:hyperlink>
          </w:p>
          <w:p w14:paraId="4839D19B" w14:textId="77777777" w:rsidR="00C51368" w:rsidRDefault="001708AB">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OrderResponse</w:t>
              </w:r>
            </w:hyperlink>
          </w:p>
          <w:p w14:paraId="6D2B1440" w14:textId="77777777" w:rsidR="00C51368" w:rsidRDefault="001708AB">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Organization</w:t>
              </w:r>
            </w:hyperlink>
          </w:p>
          <w:p w14:paraId="28B4DF80" w14:textId="77777777" w:rsidR="00C51368" w:rsidRDefault="001708AB">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Parameters</w:t>
              </w:r>
            </w:hyperlink>
          </w:p>
          <w:p w14:paraId="3DEEFBE7" w14:textId="77777777" w:rsidR="00C51368" w:rsidRDefault="001708AB">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Patient</w:t>
              </w:r>
            </w:hyperlink>
          </w:p>
          <w:p w14:paraId="1442B4EC" w14:textId="77777777" w:rsidR="00C51368" w:rsidRDefault="001708AB">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PaymentNotice</w:t>
              </w:r>
            </w:hyperlink>
          </w:p>
          <w:p w14:paraId="5E2379B4" w14:textId="77777777" w:rsidR="00C51368" w:rsidRDefault="001708AB">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PaymentReconciliation</w:t>
              </w:r>
            </w:hyperlink>
          </w:p>
          <w:p w14:paraId="1200E288" w14:textId="77777777" w:rsidR="00C51368" w:rsidRDefault="001708AB">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Person</w:t>
              </w:r>
            </w:hyperlink>
          </w:p>
        </w:tc>
        <w:tc>
          <w:tcPr>
            <w:tcW w:w="0" w:type="auto"/>
            <w:tcBorders>
              <w:left w:val="single" w:sz="6" w:space="0" w:color="EEEEEE"/>
            </w:tcBorders>
            <w:vAlign w:val="center"/>
            <w:hideMark/>
          </w:tcPr>
          <w:p w14:paraId="46FF43B6" w14:textId="77777777" w:rsidR="00C51368" w:rsidRDefault="00E43BD9">
            <w:pPr>
              <w:pStyle w:val="NormalWeb"/>
            </w:pPr>
            <w:r>
              <w:rPr>
                <w:b/>
                <w:bCs/>
              </w:rPr>
              <w:lastRenderedPageBreak/>
              <w:t>P-Z:</w:t>
            </w:r>
          </w:p>
          <w:p w14:paraId="49D581D2" w14:textId="77777777" w:rsidR="00C51368" w:rsidRDefault="001708AB">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Practitioner</w:t>
              </w:r>
            </w:hyperlink>
          </w:p>
          <w:p w14:paraId="1EE233ED" w14:textId="77777777" w:rsidR="00C51368" w:rsidRDefault="001708AB">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Procedure</w:t>
              </w:r>
            </w:hyperlink>
          </w:p>
          <w:p w14:paraId="66EECE62" w14:textId="77777777" w:rsidR="00C51368" w:rsidRDefault="001708AB">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ProcessRequest</w:t>
              </w:r>
            </w:hyperlink>
          </w:p>
          <w:p w14:paraId="727063C9" w14:textId="77777777" w:rsidR="00C51368" w:rsidRDefault="001708AB">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ProcessResponse</w:t>
              </w:r>
            </w:hyperlink>
          </w:p>
          <w:p w14:paraId="5CB0FC38" w14:textId="77777777" w:rsidR="00C51368" w:rsidRDefault="001708AB">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ProcedureRequest</w:t>
              </w:r>
            </w:hyperlink>
          </w:p>
          <w:p w14:paraId="0CC8E742" w14:textId="77777777" w:rsidR="00C51368" w:rsidRDefault="001708AB">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Provenance</w:t>
              </w:r>
            </w:hyperlink>
          </w:p>
          <w:p w14:paraId="125C8C92" w14:textId="77777777" w:rsidR="00C51368" w:rsidRDefault="001708AB">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Questionnaire</w:t>
              </w:r>
            </w:hyperlink>
          </w:p>
          <w:p w14:paraId="03897C5C" w14:textId="77777777" w:rsidR="00C51368" w:rsidRDefault="001708AB">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QuestionnaireResponse</w:t>
              </w:r>
            </w:hyperlink>
          </w:p>
          <w:p w14:paraId="4C747531" w14:textId="77777777" w:rsidR="00C51368" w:rsidRDefault="001708AB">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ReferralRequest</w:t>
              </w:r>
            </w:hyperlink>
          </w:p>
          <w:p w14:paraId="2AC0B33E" w14:textId="77777777" w:rsidR="00C51368" w:rsidRDefault="001708AB">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RelatedPerson</w:t>
              </w:r>
            </w:hyperlink>
          </w:p>
          <w:p w14:paraId="3DA90E37" w14:textId="77777777" w:rsidR="00C51368" w:rsidRDefault="001708AB">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RiskAssessment</w:t>
              </w:r>
            </w:hyperlink>
          </w:p>
          <w:p w14:paraId="199332C4" w14:textId="77777777" w:rsidR="00C51368" w:rsidRDefault="001708AB">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Schedule</w:t>
              </w:r>
            </w:hyperlink>
          </w:p>
          <w:p w14:paraId="3F0F5A6D" w14:textId="77777777" w:rsidR="00C51368" w:rsidRDefault="001708AB">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SearchParameter</w:t>
              </w:r>
            </w:hyperlink>
          </w:p>
          <w:p w14:paraId="4B0CDD8A" w14:textId="77777777" w:rsidR="00C51368" w:rsidRDefault="001708AB">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Slot</w:t>
              </w:r>
            </w:hyperlink>
          </w:p>
          <w:p w14:paraId="479BDE16" w14:textId="77777777" w:rsidR="00C51368" w:rsidRDefault="001708AB">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Specimen</w:t>
              </w:r>
            </w:hyperlink>
          </w:p>
          <w:p w14:paraId="41A3BB7F" w14:textId="77777777" w:rsidR="00C51368" w:rsidRDefault="001708AB">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StructureDefinition</w:t>
              </w:r>
            </w:hyperlink>
          </w:p>
          <w:p w14:paraId="415CD83E" w14:textId="77777777" w:rsidR="00C51368" w:rsidRDefault="001708AB">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Subscription</w:t>
              </w:r>
            </w:hyperlink>
          </w:p>
          <w:p w14:paraId="21E0ABF3" w14:textId="77777777" w:rsidR="00C51368" w:rsidRDefault="001708AB">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Substance</w:t>
              </w:r>
            </w:hyperlink>
          </w:p>
          <w:p w14:paraId="4331528F" w14:textId="77777777" w:rsidR="00C51368" w:rsidRDefault="001708AB">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SupplyRequest</w:t>
              </w:r>
            </w:hyperlink>
          </w:p>
          <w:p w14:paraId="56390426" w14:textId="77777777" w:rsidR="00C51368" w:rsidRDefault="001708AB">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SupplyDelivery</w:t>
              </w:r>
            </w:hyperlink>
          </w:p>
          <w:p w14:paraId="64611B97" w14:textId="77777777" w:rsidR="00C51368" w:rsidRDefault="001708AB">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TestScript</w:t>
              </w:r>
            </w:hyperlink>
          </w:p>
          <w:p w14:paraId="7C6C5E5F" w14:textId="77777777" w:rsidR="00C51368" w:rsidRDefault="001708AB">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ValueSet</w:t>
              </w:r>
            </w:hyperlink>
          </w:p>
          <w:p w14:paraId="646D5FA4" w14:textId="77777777" w:rsidR="00C51368" w:rsidRDefault="001708AB">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VisionPrescription</w:t>
              </w:r>
            </w:hyperlink>
          </w:p>
        </w:tc>
      </w:tr>
    </w:tbl>
    <w:p w14:paraId="01DFF3C9" w14:textId="77777777" w:rsidR="00C51368" w:rsidRDefault="00E43BD9">
      <w:pPr>
        <w:pStyle w:val="NormalWeb"/>
        <w:divId w:val="1319845995"/>
        <w:rPr>
          <w:lang w:val="en-US"/>
        </w:rPr>
      </w:pPr>
      <w:bookmarkStart w:id="226" w:name="adding"/>
      <w:bookmarkEnd w:id="226"/>
      <w:r>
        <w:rPr>
          <w:lang w:val="en-US"/>
        </w:rPr>
        <w:lastRenderedPageBreak/>
        <w:t xml:space="preserve">Additional Resources will be added in the future. A list of hypothesized resources can be found on the </w:t>
      </w:r>
      <w:hyperlink r:id="rId2447" w:history="1">
        <w:r>
          <w:rPr>
            <w:rStyle w:val="Hyperlink"/>
            <w:lang w:val="en-US"/>
          </w:rPr>
          <w:t>HL7 wiki</w:t>
        </w:r>
      </w:hyperlink>
      <w:r>
        <w:rPr>
          <w:lang w:val="en-US"/>
        </w:rPr>
        <w:t xml:space="preserve">. Feel free to add any you think are missing or engage with one of the </w:t>
      </w:r>
      <w:hyperlink r:id="rId2448" w:history="1">
        <w:r>
          <w:rPr>
            <w:rStyle w:val="Hyperlink"/>
            <w:lang w:val="en-US"/>
          </w:rPr>
          <w:t>HL7 Work Groups</w:t>
        </w:r>
      </w:hyperlink>
      <w:r>
        <w:rPr>
          <w:lang w:val="en-US"/>
        </w:rPr>
        <w:t xml:space="preserve"> to submit a </w:t>
      </w:r>
      <w:hyperlink r:id="rId2449" w:history="1">
        <w:r>
          <w:rPr>
            <w:rStyle w:val="Hyperlink"/>
            <w:lang w:val="en-US"/>
          </w:rPr>
          <w:t>proposal</w:t>
        </w:r>
      </w:hyperlink>
      <w:r>
        <w:rPr>
          <w:lang w:val="en-US"/>
        </w:rPr>
        <w:t xml:space="preserve"> to define a resource of particular interest. </w:t>
      </w:r>
    </w:p>
    <w:p w14:paraId="07981CA5" w14:textId="77777777" w:rsidR="00C51368" w:rsidRDefault="00E43BD9">
      <w:pPr>
        <w:pStyle w:val="Heading1"/>
        <w:divId w:val="990249517"/>
        <w:rPr>
          <w:rFonts w:eastAsia="Times New Roman"/>
          <w:noProof/>
          <w:lang w:val="en-US"/>
        </w:rPr>
      </w:pPr>
      <w:r>
        <w:rPr>
          <w:rFonts w:eastAsia="Times New Roman"/>
          <w:noProof/>
          <w:lang w:val="en-US"/>
        </w:rPr>
        <w:t>resources-definitions.html</w:t>
      </w:r>
    </w:p>
    <w:p w14:paraId="718FA960" w14:textId="77777777" w:rsidR="00C51368" w:rsidRDefault="00E43BD9">
      <w:pPr>
        <w:pStyle w:val="Heading2"/>
        <w:divId w:val="1609578226"/>
        <w:rPr>
          <w:rFonts w:eastAsia="Times New Roman"/>
          <w:lang w:val="en-US"/>
        </w:rPr>
      </w:pPr>
      <w:r>
        <w:rPr>
          <w:rFonts w:eastAsia="Times New Roman"/>
          <w:lang w:val="en-US"/>
        </w:rPr>
        <w:t>Resources - Detailed Descriptions</w:t>
      </w:r>
    </w:p>
    <w:p w14:paraId="2F61CAFE" w14:textId="77777777" w:rsidR="00C51368" w:rsidRDefault="00E43BD9">
      <w:pPr>
        <w:pStyle w:val="Heading3"/>
        <w:divId w:val="1609578226"/>
        <w:rPr>
          <w:rFonts w:eastAsia="Times New Roman"/>
          <w:lang w:val="en-US"/>
        </w:rPr>
      </w:pPr>
      <w:r>
        <w:rPr>
          <w:rFonts w:eastAsia="Times New Roman"/>
          <w:lang w:val="en-US"/>
        </w:rPr>
        <w:t>Resource</w:t>
      </w:r>
    </w:p>
    <w:p w14:paraId="55B53808" w14:textId="77777777" w:rsidR="00C51368" w:rsidRDefault="00E43BD9">
      <w:pPr>
        <w:pStyle w:val="Heading1"/>
        <w:divId w:val="990249517"/>
        <w:rPr>
          <w:rFonts w:eastAsia="Times New Roman"/>
          <w:noProof/>
          <w:lang w:val="en-US"/>
        </w:rPr>
      </w:pPr>
      <w:r>
        <w:rPr>
          <w:rFonts w:eastAsia="Times New Roman"/>
          <w:noProof/>
          <w:lang w:val="en-US"/>
        </w:rPr>
        <w:t>resources-examples.html</w:t>
      </w:r>
    </w:p>
    <w:p w14:paraId="243368DE" w14:textId="77777777" w:rsidR="00C51368" w:rsidRDefault="00E43BD9">
      <w:pPr>
        <w:pStyle w:val="Heading2"/>
        <w:divId w:val="1054500974"/>
        <w:rPr>
          <w:rFonts w:eastAsia="Times New Roman"/>
          <w:lang w:val="en-US"/>
        </w:rPr>
      </w:pPr>
      <w:r>
        <w:rPr>
          <w:rFonts w:eastAsia="Times New Roman"/>
          <w:lang w:val="en-US"/>
        </w:rPr>
        <w:t>Resource Format Examples</w:t>
      </w:r>
    </w:p>
    <w:p w14:paraId="634ADDF2" w14:textId="77777777"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14:paraId="4A3169D3" w14:textId="77777777" w:rsidR="00C51368" w:rsidRDefault="001708AB">
      <w:pPr>
        <w:numPr>
          <w:ilvl w:val="0"/>
          <w:numId w:val="290"/>
        </w:numPr>
        <w:spacing w:before="100" w:beforeAutospacing="1" w:after="100" w:afterAutospacing="1"/>
        <w:divId w:val="1054500974"/>
        <w:rPr>
          <w:rFonts w:eastAsia="Times New Roman"/>
          <w:lang w:val="en-US"/>
        </w:rPr>
      </w:pPr>
      <w:hyperlink r:id="rId2450" w:history="1">
        <w:r w:rsidR="00E43BD9">
          <w:rPr>
            <w:rStyle w:val="Hyperlink"/>
            <w:rFonts w:eastAsia="Times New Roman"/>
            <w:lang w:val="en-US"/>
          </w:rPr>
          <w:t>Integrated Examples</w:t>
        </w:r>
      </w:hyperlink>
    </w:p>
    <w:p w14:paraId="64B5A67B" w14:textId="77777777" w:rsidR="00C51368" w:rsidRDefault="00E43BD9">
      <w:pPr>
        <w:pStyle w:val="Heading1"/>
        <w:divId w:val="990249517"/>
        <w:rPr>
          <w:rFonts w:eastAsia="Times New Roman"/>
          <w:noProof/>
          <w:lang w:val="en-US"/>
        </w:rPr>
      </w:pPr>
      <w:r>
        <w:rPr>
          <w:rFonts w:eastAsia="Times New Roman"/>
          <w:noProof/>
          <w:lang w:val="en-US"/>
        </w:rPr>
        <w:t>resources.html</w:t>
      </w:r>
    </w:p>
    <w:p w14:paraId="27C0ACEE" w14:textId="77777777" w:rsidR="00C51368" w:rsidRDefault="00E43BD9">
      <w:pPr>
        <w:pStyle w:val="Heading1"/>
        <w:divId w:val="990249517"/>
        <w:rPr>
          <w:rFonts w:eastAsia="Times New Roman"/>
          <w:noProof/>
          <w:lang w:val="en-US"/>
        </w:rPr>
      </w:pPr>
      <w:r>
        <w:rPr>
          <w:rFonts w:eastAsia="Times New Roman"/>
          <w:noProof/>
          <w:lang w:val="en-US"/>
        </w:rPr>
        <w:t>rxnorm.html</w:t>
      </w:r>
    </w:p>
    <w:p w14:paraId="25B6DDAF" w14:textId="77777777"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DB8BBF4" w14:textId="77777777">
        <w:trPr>
          <w:divId w:val="87430000"/>
          <w:tblCellSpacing w:w="15" w:type="dxa"/>
        </w:trPr>
        <w:tc>
          <w:tcPr>
            <w:tcW w:w="0" w:type="auto"/>
            <w:vAlign w:val="center"/>
            <w:hideMark/>
          </w:tcPr>
          <w:p w14:paraId="73635764" w14:textId="77777777" w:rsidR="00C51368" w:rsidRDefault="00E43BD9">
            <w:pPr>
              <w:rPr>
                <w:rFonts w:eastAsia="Times New Roman"/>
              </w:rPr>
            </w:pPr>
            <w:r>
              <w:rPr>
                <w:rFonts w:eastAsia="Times New Roman"/>
              </w:rPr>
              <w:t>Work Group</w:t>
            </w:r>
          </w:p>
        </w:tc>
        <w:tc>
          <w:tcPr>
            <w:tcW w:w="0" w:type="auto"/>
            <w:vAlign w:val="center"/>
            <w:hideMark/>
          </w:tcPr>
          <w:p w14:paraId="451C88D8" w14:textId="77777777" w:rsidR="00C51368" w:rsidRDefault="001708AB">
            <w:pPr>
              <w:rPr>
                <w:rFonts w:eastAsia="Times New Roman"/>
              </w:rPr>
            </w:pPr>
            <w:hyperlink r:id="rId24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2BAA780" w14:textId="77777777" w:rsidR="00C51368" w:rsidRDefault="001708AB">
            <w:pPr>
              <w:rPr>
                <w:rFonts w:eastAsia="Times New Roman"/>
              </w:rPr>
            </w:pPr>
            <w:hyperlink r:id="rId2452" w:anchor="status" w:history="1">
              <w:r w:rsidR="00E43BD9">
                <w:rPr>
                  <w:rStyle w:val="Hyperlink"/>
                  <w:rFonts w:eastAsia="Times New Roman"/>
                </w:rPr>
                <w:t>Ballot Status</w:t>
              </w:r>
            </w:hyperlink>
            <w:r w:rsidR="00E43BD9">
              <w:rPr>
                <w:rFonts w:eastAsia="Times New Roman"/>
              </w:rPr>
              <w:t xml:space="preserve">: </w:t>
            </w:r>
            <w:hyperlink r:id="rId2453" w:anchor="pubs" w:history="1">
              <w:r w:rsidR="00E43BD9">
                <w:rPr>
                  <w:rStyle w:val="Hyperlink"/>
                  <w:rFonts w:eastAsia="Times New Roman"/>
                </w:rPr>
                <w:t>DSTU 2</w:t>
              </w:r>
            </w:hyperlink>
          </w:p>
        </w:tc>
      </w:tr>
    </w:tbl>
    <w:p w14:paraId="330F738E" w14:textId="77777777"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14:paraId="41C6839B" w14:textId="77777777">
        <w:trPr>
          <w:divId w:val="87430000"/>
          <w:tblCellSpacing w:w="15" w:type="dxa"/>
        </w:trPr>
        <w:tc>
          <w:tcPr>
            <w:tcW w:w="0" w:type="auto"/>
            <w:vAlign w:val="center"/>
            <w:hideMark/>
          </w:tcPr>
          <w:p w14:paraId="72D0E86C" w14:textId="77777777" w:rsidR="00C51368" w:rsidRDefault="00E43BD9">
            <w:pPr>
              <w:rPr>
                <w:rFonts w:eastAsia="Times New Roman"/>
              </w:rPr>
            </w:pPr>
            <w:r>
              <w:rPr>
                <w:rFonts w:eastAsia="Times New Roman"/>
              </w:rPr>
              <w:lastRenderedPageBreak/>
              <w:t>Source</w:t>
            </w:r>
          </w:p>
        </w:tc>
        <w:tc>
          <w:tcPr>
            <w:tcW w:w="0" w:type="auto"/>
            <w:vAlign w:val="center"/>
            <w:hideMark/>
          </w:tcPr>
          <w:p w14:paraId="53716F45" w14:textId="77777777" w:rsidR="00C51368" w:rsidRDefault="00E43BD9">
            <w:pPr>
              <w:rPr>
                <w:rFonts w:eastAsia="Times New Roman"/>
              </w:rPr>
            </w:pPr>
            <w:r>
              <w:rPr>
                <w:rFonts w:eastAsia="Times New Roman"/>
              </w:rPr>
              <w:t xml:space="preserve">RxNorm is made available by the </w:t>
            </w:r>
            <w:hyperlink r:id="rId2454" w:history="1">
              <w:r>
                <w:rPr>
                  <w:rStyle w:val="Hyperlink"/>
                  <w:rFonts w:eastAsia="Times New Roman"/>
                </w:rPr>
                <w:t>US National Library of Medicine</w:t>
              </w:r>
            </w:hyperlink>
            <w:r>
              <w:rPr>
                <w:rFonts w:eastAsia="Times New Roman"/>
              </w:rPr>
              <w:t xml:space="preserve"> at </w:t>
            </w:r>
            <w:hyperlink r:id="rId2455" w:history="1">
              <w:r>
                <w:rPr>
                  <w:rStyle w:val="Hyperlink"/>
                  <w:rFonts w:eastAsia="Times New Roman"/>
                </w:rPr>
                <w:t>http://www.nlm.nih.gov/research/umls/rxnorm</w:t>
              </w:r>
            </w:hyperlink>
          </w:p>
        </w:tc>
      </w:tr>
      <w:tr w:rsidR="00C51368" w14:paraId="4121CE65" w14:textId="77777777">
        <w:trPr>
          <w:divId w:val="87430000"/>
          <w:tblCellSpacing w:w="15" w:type="dxa"/>
        </w:trPr>
        <w:tc>
          <w:tcPr>
            <w:tcW w:w="0" w:type="auto"/>
            <w:vAlign w:val="center"/>
            <w:hideMark/>
          </w:tcPr>
          <w:p w14:paraId="77B3AD78" w14:textId="77777777" w:rsidR="00C51368" w:rsidRDefault="00E43BD9">
            <w:pPr>
              <w:rPr>
                <w:rFonts w:eastAsia="Times New Roman"/>
              </w:rPr>
            </w:pPr>
            <w:r>
              <w:rPr>
                <w:rFonts w:eastAsia="Times New Roman"/>
              </w:rPr>
              <w:t>System</w:t>
            </w:r>
          </w:p>
        </w:tc>
        <w:tc>
          <w:tcPr>
            <w:tcW w:w="0" w:type="auto"/>
            <w:vAlign w:val="center"/>
            <w:hideMark/>
          </w:tcPr>
          <w:p w14:paraId="4312BE78" w14:textId="77777777" w:rsidR="00C51368" w:rsidRDefault="00E43BD9">
            <w:pPr>
              <w:rPr>
                <w:rFonts w:eastAsia="Times New Roman"/>
              </w:rPr>
            </w:pPr>
            <w:r>
              <w:rPr>
                <w:rFonts w:eastAsia="Times New Roman"/>
              </w:rPr>
              <w:t xml:space="preserve">The URI </w:t>
            </w:r>
            <w:hyperlink r:id="rId2456" w:history="1">
              <w:r>
                <w:rPr>
                  <w:rStyle w:val="Hyperlink"/>
                  <w:rFonts w:eastAsia="Times New Roman"/>
                </w:rPr>
                <w:t>http://www.nlm.nih.gov/research/umls/rxnorm</w:t>
              </w:r>
            </w:hyperlink>
            <w:r>
              <w:rPr>
                <w:rFonts w:eastAsia="Times New Roman"/>
              </w:rPr>
              <w:t xml:space="preserve"> identifies the RxNorm code system</w:t>
            </w:r>
          </w:p>
        </w:tc>
      </w:tr>
      <w:tr w:rsidR="00C51368" w14:paraId="61E3B97C" w14:textId="77777777">
        <w:trPr>
          <w:divId w:val="87430000"/>
          <w:tblCellSpacing w:w="15" w:type="dxa"/>
        </w:trPr>
        <w:tc>
          <w:tcPr>
            <w:tcW w:w="0" w:type="auto"/>
            <w:vAlign w:val="center"/>
            <w:hideMark/>
          </w:tcPr>
          <w:p w14:paraId="48F7D980" w14:textId="77777777" w:rsidR="00C51368" w:rsidRDefault="00E43BD9">
            <w:pPr>
              <w:rPr>
                <w:rFonts w:eastAsia="Times New Roman"/>
              </w:rPr>
            </w:pPr>
            <w:r>
              <w:rPr>
                <w:rFonts w:eastAsia="Times New Roman"/>
              </w:rPr>
              <w:t>Version</w:t>
            </w:r>
          </w:p>
        </w:tc>
        <w:tc>
          <w:tcPr>
            <w:tcW w:w="0" w:type="auto"/>
            <w:vAlign w:val="center"/>
            <w:hideMark/>
          </w:tcPr>
          <w:p w14:paraId="675FD10C" w14:textId="77777777" w:rsidR="00C51368" w:rsidRDefault="00E43BD9">
            <w:pPr>
              <w:rPr>
                <w:rFonts w:eastAsia="Times New Roman"/>
              </w:rPr>
            </w:pPr>
            <w:r>
              <w:rPr>
                <w:rFonts w:eastAsia="Times New Roman"/>
              </w:rPr>
              <w:t>Where a version is used, it should be the date of release, encoded as in the download files, e.g. "07092014"</w:t>
            </w:r>
          </w:p>
        </w:tc>
      </w:tr>
      <w:tr w:rsidR="00C51368" w14:paraId="56FC0B35" w14:textId="77777777">
        <w:trPr>
          <w:divId w:val="87430000"/>
          <w:tblCellSpacing w:w="15" w:type="dxa"/>
        </w:trPr>
        <w:tc>
          <w:tcPr>
            <w:tcW w:w="0" w:type="auto"/>
            <w:vAlign w:val="center"/>
            <w:hideMark/>
          </w:tcPr>
          <w:p w14:paraId="784FBB1C" w14:textId="77777777" w:rsidR="00C51368" w:rsidRDefault="00E43BD9">
            <w:pPr>
              <w:rPr>
                <w:rFonts w:eastAsia="Times New Roman"/>
              </w:rPr>
            </w:pPr>
            <w:r>
              <w:rPr>
                <w:rFonts w:eastAsia="Times New Roman"/>
              </w:rPr>
              <w:t>Code</w:t>
            </w:r>
          </w:p>
        </w:tc>
        <w:tc>
          <w:tcPr>
            <w:tcW w:w="0" w:type="auto"/>
            <w:vAlign w:val="center"/>
            <w:hideMark/>
          </w:tcPr>
          <w:p w14:paraId="25CA250C" w14:textId="77777777"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14:paraId="6E906727" w14:textId="77777777">
        <w:trPr>
          <w:divId w:val="87430000"/>
          <w:tblCellSpacing w:w="15" w:type="dxa"/>
        </w:trPr>
        <w:tc>
          <w:tcPr>
            <w:tcW w:w="0" w:type="auto"/>
            <w:vAlign w:val="center"/>
            <w:hideMark/>
          </w:tcPr>
          <w:p w14:paraId="1E46E5E5" w14:textId="77777777" w:rsidR="00C51368" w:rsidRDefault="00E43BD9">
            <w:pPr>
              <w:rPr>
                <w:rFonts w:eastAsia="Times New Roman"/>
              </w:rPr>
            </w:pPr>
            <w:r>
              <w:rPr>
                <w:rFonts w:eastAsia="Times New Roman"/>
              </w:rPr>
              <w:t>Display</w:t>
            </w:r>
          </w:p>
        </w:tc>
        <w:tc>
          <w:tcPr>
            <w:tcW w:w="0" w:type="auto"/>
            <w:vAlign w:val="center"/>
            <w:hideMark/>
          </w:tcPr>
          <w:p w14:paraId="20EE3C6A" w14:textId="77777777"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14:paraId="41D48362" w14:textId="77777777">
        <w:trPr>
          <w:divId w:val="87430000"/>
          <w:tblCellSpacing w:w="15" w:type="dxa"/>
        </w:trPr>
        <w:tc>
          <w:tcPr>
            <w:tcW w:w="0" w:type="auto"/>
            <w:vAlign w:val="center"/>
            <w:hideMark/>
          </w:tcPr>
          <w:p w14:paraId="34D2294C" w14:textId="77777777" w:rsidR="00C51368" w:rsidRDefault="00E43BD9">
            <w:pPr>
              <w:rPr>
                <w:rFonts w:eastAsia="Times New Roman"/>
              </w:rPr>
            </w:pPr>
            <w:r>
              <w:rPr>
                <w:rFonts w:eastAsia="Times New Roman"/>
              </w:rPr>
              <w:t>Filter Properties</w:t>
            </w:r>
          </w:p>
        </w:tc>
        <w:tc>
          <w:tcPr>
            <w:tcW w:w="0" w:type="auto"/>
            <w:vAlign w:val="center"/>
            <w:hideMark/>
          </w:tcPr>
          <w:p w14:paraId="7D871243" w14:textId="77777777" w:rsidR="00C51368" w:rsidRDefault="00E43BD9">
            <w:pPr>
              <w:rPr>
                <w:rFonts w:eastAsia="Times New Roman"/>
              </w:rPr>
            </w:pPr>
            <w:r>
              <w:rPr>
                <w:rFonts w:eastAsia="Times New Roman"/>
              </w:rPr>
              <w:t>Several properties are defined as described below</w:t>
            </w:r>
          </w:p>
        </w:tc>
      </w:tr>
    </w:tbl>
    <w:p w14:paraId="10C127F0" w14:textId="77777777" w:rsidR="00C51368" w:rsidRDefault="00E43BD9">
      <w:pPr>
        <w:pStyle w:val="Heading3"/>
        <w:divId w:val="87430000"/>
        <w:rPr>
          <w:rFonts w:eastAsia="Times New Roman"/>
          <w:lang w:val="en-US"/>
        </w:rPr>
      </w:pPr>
      <w:r>
        <w:rPr>
          <w:rFonts w:eastAsia="Times New Roman"/>
          <w:lang w:val="en-US"/>
        </w:rPr>
        <w:t>RxNorm MySQL Database</w:t>
      </w:r>
    </w:p>
    <w:p w14:paraId="5D25D3CA" w14:textId="77777777"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14:paraId="0F3ACFAB" w14:textId="77777777" w:rsidR="00C51368" w:rsidRDefault="00E43BD9">
      <w:pPr>
        <w:pStyle w:val="NormalWeb"/>
        <w:divId w:val="87430000"/>
        <w:rPr>
          <w:lang w:val="en-US"/>
        </w:rPr>
      </w:pPr>
      <w:r>
        <w:rPr>
          <w:lang w:val="en-US"/>
        </w:rPr>
        <w:t xml:space="preserve">For example, the correct display name for a CUI is 'Select STR from rxnconso where RXCUI = :code and SAB = 'RXNORM' and TTY &lt;&gt; 'SY'. </w:t>
      </w:r>
    </w:p>
    <w:p w14:paraId="5E3D7A15" w14:textId="77777777" w:rsidR="00C51368" w:rsidRDefault="00E43BD9">
      <w:pPr>
        <w:pStyle w:val="Heading3"/>
        <w:divId w:val="87430000"/>
        <w:rPr>
          <w:rFonts w:eastAsia="Times New Roman"/>
          <w:lang w:val="en-US"/>
        </w:rPr>
      </w:pPr>
      <w:r>
        <w:rPr>
          <w:rFonts w:eastAsia="Times New Roman"/>
          <w:lang w:val="en-US"/>
        </w:rPr>
        <w:t>Copyright/License Issues</w:t>
      </w:r>
    </w:p>
    <w:p w14:paraId="778162D9" w14:textId="77777777"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14:paraId="39BA1C43" w14:textId="77777777" w:rsidR="00C51368" w:rsidRDefault="00E43BD9">
      <w:pPr>
        <w:pStyle w:val="NormalWeb"/>
        <w:divId w:val="87430000"/>
        <w:rPr>
          <w:lang w:val="en-US"/>
        </w:rPr>
      </w:pPr>
      <w:r>
        <w:rPr>
          <w:lang w:val="en-US"/>
        </w:rPr>
        <w:t xml:space="preserve">The </w:t>
      </w:r>
      <w:hyperlink r:id="rId2457"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14:paraId="33DB12E1" w14:textId="77777777" w:rsidR="00C51368" w:rsidRDefault="00E43BD9">
      <w:pPr>
        <w:pStyle w:val="Heading3"/>
        <w:divId w:val="87430000"/>
        <w:rPr>
          <w:rFonts w:eastAsia="Times New Roman"/>
          <w:lang w:val="en-US"/>
        </w:rPr>
      </w:pPr>
      <w:r>
        <w:rPr>
          <w:rFonts w:eastAsia="Times New Roman"/>
          <w:lang w:val="en-US"/>
        </w:rPr>
        <w:t>RxNorm Filter Properties</w:t>
      </w:r>
    </w:p>
    <w:p w14:paraId="767001B9" w14:textId="77777777"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14:paraId="41FF1B0E" w14:textId="77777777" w:rsidR="00C51368" w:rsidRDefault="00E43BD9">
      <w:pPr>
        <w:pStyle w:val="NormalWeb"/>
        <w:divId w:val="87430000"/>
        <w:rPr>
          <w:lang w:val="en-US"/>
        </w:rPr>
      </w:pPr>
      <w:r>
        <w:rPr>
          <w:lang w:val="en-US"/>
        </w:rPr>
        <w:t xml:space="preserve">The base SQL statement for returning a list of CUIS that conform to these filters is: </w:t>
      </w:r>
    </w:p>
    <w:p w14:paraId="72BDC3DF" w14:textId="77777777" w:rsidR="00C51368" w:rsidRDefault="00C51368">
      <w:pPr>
        <w:pStyle w:val="HTMLPreformatted"/>
        <w:divId w:val="87430000"/>
        <w:rPr>
          <w:lang w:val="en-US"/>
        </w:rPr>
      </w:pPr>
    </w:p>
    <w:p w14:paraId="75102F67" w14:textId="77777777" w:rsidR="00C51368" w:rsidRDefault="00E43BD9">
      <w:pPr>
        <w:pStyle w:val="HTMLPreformatted"/>
        <w:divId w:val="87430000"/>
        <w:rPr>
          <w:lang w:val="en-US"/>
        </w:rPr>
      </w:pPr>
      <w:r>
        <w:rPr>
          <w:lang w:val="en-US"/>
        </w:rPr>
        <w:t xml:space="preserve">  Select RXCUI from rxnconso where SAB = 'RXNORM' and TTY &lt;&gt; 'SY' </w:t>
      </w:r>
    </w:p>
    <w:p w14:paraId="08F78A1E" w14:textId="77777777"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14:paraId="3631BEE0" w14:textId="77777777">
        <w:trPr>
          <w:divId w:val="87430000"/>
          <w:tblCellSpacing w:w="15" w:type="dxa"/>
        </w:trPr>
        <w:tc>
          <w:tcPr>
            <w:tcW w:w="0" w:type="auto"/>
            <w:vAlign w:val="center"/>
            <w:hideMark/>
          </w:tcPr>
          <w:p w14:paraId="1B7A5294" w14:textId="77777777" w:rsidR="00C51368" w:rsidRDefault="00E43BD9">
            <w:pPr>
              <w:rPr>
                <w:rFonts w:eastAsia="Times New Roman"/>
              </w:rPr>
            </w:pPr>
            <w:r>
              <w:rPr>
                <w:rFonts w:eastAsia="Times New Roman"/>
              </w:rPr>
              <w:lastRenderedPageBreak/>
              <w:t>Description</w:t>
            </w:r>
          </w:p>
        </w:tc>
        <w:tc>
          <w:tcPr>
            <w:tcW w:w="0" w:type="auto"/>
            <w:vAlign w:val="center"/>
            <w:hideMark/>
          </w:tcPr>
          <w:p w14:paraId="3EBEBBA7" w14:textId="77777777" w:rsidR="00C51368" w:rsidRDefault="00E43BD9">
            <w:pPr>
              <w:rPr>
                <w:rFonts w:eastAsia="Times New Roman"/>
              </w:rPr>
            </w:pPr>
            <w:r>
              <w:rPr>
                <w:rFonts w:eastAsia="Times New Roman"/>
              </w:rPr>
              <w:t>Allows to choose a set of CUIs based on their Semantic Type</w:t>
            </w:r>
          </w:p>
        </w:tc>
      </w:tr>
      <w:tr w:rsidR="00C51368" w14:paraId="133C4C21" w14:textId="77777777">
        <w:trPr>
          <w:divId w:val="87430000"/>
          <w:tblCellSpacing w:w="15" w:type="dxa"/>
        </w:trPr>
        <w:tc>
          <w:tcPr>
            <w:tcW w:w="0" w:type="auto"/>
            <w:vAlign w:val="center"/>
            <w:hideMark/>
          </w:tcPr>
          <w:p w14:paraId="2D745C9C" w14:textId="77777777" w:rsidR="00C51368" w:rsidRDefault="00E43BD9">
            <w:pPr>
              <w:rPr>
                <w:rFonts w:eastAsia="Times New Roman"/>
              </w:rPr>
            </w:pPr>
            <w:r>
              <w:rPr>
                <w:rFonts w:eastAsia="Times New Roman"/>
              </w:rPr>
              <w:t>Property Name</w:t>
            </w:r>
          </w:p>
        </w:tc>
        <w:tc>
          <w:tcPr>
            <w:tcW w:w="0" w:type="auto"/>
            <w:vAlign w:val="center"/>
            <w:hideMark/>
          </w:tcPr>
          <w:p w14:paraId="6411A037" w14:textId="77777777" w:rsidR="00C51368" w:rsidRDefault="00E43BD9">
            <w:pPr>
              <w:rPr>
                <w:rFonts w:eastAsia="Times New Roman"/>
              </w:rPr>
            </w:pPr>
            <w:r>
              <w:rPr>
                <w:rFonts w:eastAsia="Times New Roman"/>
              </w:rPr>
              <w:t>STY</w:t>
            </w:r>
          </w:p>
        </w:tc>
      </w:tr>
      <w:tr w:rsidR="00C51368" w14:paraId="19D549A7" w14:textId="77777777">
        <w:trPr>
          <w:divId w:val="87430000"/>
          <w:tblCellSpacing w:w="15" w:type="dxa"/>
        </w:trPr>
        <w:tc>
          <w:tcPr>
            <w:tcW w:w="0" w:type="auto"/>
            <w:vAlign w:val="center"/>
            <w:hideMark/>
          </w:tcPr>
          <w:p w14:paraId="0B4141EB" w14:textId="77777777" w:rsidR="00C51368" w:rsidRDefault="00E43BD9">
            <w:pPr>
              <w:rPr>
                <w:rFonts w:eastAsia="Times New Roman"/>
              </w:rPr>
            </w:pPr>
            <w:r>
              <w:rPr>
                <w:rFonts w:eastAsia="Times New Roman"/>
              </w:rPr>
              <w:t>Operations Allowed</w:t>
            </w:r>
          </w:p>
        </w:tc>
        <w:tc>
          <w:tcPr>
            <w:tcW w:w="0" w:type="auto"/>
            <w:vAlign w:val="center"/>
            <w:hideMark/>
          </w:tcPr>
          <w:p w14:paraId="618A8320" w14:textId="77777777" w:rsidR="00C51368" w:rsidRDefault="00E43BD9">
            <w:pPr>
              <w:rPr>
                <w:rFonts w:eastAsia="Times New Roman"/>
              </w:rPr>
            </w:pPr>
            <w:r>
              <w:rPr>
                <w:rFonts w:eastAsia="Times New Roman"/>
              </w:rPr>
              <w:t>= / in</w:t>
            </w:r>
          </w:p>
        </w:tc>
      </w:tr>
      <w:tr w:rsidR="00C51368" w14:paraId="1D20859D" w14:textId="77777777">
        <w:trPr>
          <w:divId w:val="87430000"/>
          <w:tblCellSpacing w:w="15" w:type="dxa"/>
        </w:trPr>
        <w:tc>
          <w:tcPr>
            <w:tcW w:w="0" w:type="auto"/>
            <w:vAlign w:val="center"/>
            <w:hideMark/>
          </w:tcPr>
          <w:p w14:paraId="26775C25" w14:textId="77777777" w:rsidR="00C51368" w:rsidRDefault="00E43BD9">
            <w:pPr>
              <w:rPr>
                <w:rFonts w:eastAsia="Times New Roman"/>
              </w:rPr>
            </w:pPr>
            <w:r>
              <w:rPr>
                <w:rFonts w:eastAsia="Times New Roman"/>
              </w:rPr>
              <w:t>Values Allowed</w:t>
            </w:r>
          </w:p>
        </w:tc>
        <w:tc>
          <w:tcPr>
            <w:tcW w:w="0" w:type="auto"/>
            <w:vAlign w:val="center"/>
            <w:hideMark/>
          </w:tcPr>
          <w:p w14:paraId="4C16AE10" w14:textId="77777777" w:rsidR="00C51368" w:rsidRDefault="00E43BD9">
            <w:pPr>
              <w:rPr>
                <w:rFonts w:eastAsia="Times New Roman"/>
              </w:rPr>
            </w:pPr>
            <w:r>
              <w:rPr>
                <w:rFonts w:eastAsia="Times New Roman"/>
              </w:rPr>
              <w:t>[column:]value</w:t>
            </w:r>
          </w:p>
        </w:tc>
      </w:tr>
      <w:tr w:rsidR="00C51368" w14:paraId="4EDDBB0D" w14:textId="77777777">
        <w:trPr>
          <w:divId w:val="87430000"/>
          <w:tblCellSpacing w:w="15" w:type="dxa"/>
        </w:trPr>
        <w:tc>
          <w:tcPr>
            <w:tcW w:w="0" w:type="auto"/>
            <w:vAlign w:val="center"/>
            <w:hideMark/>
          </w:tcPr>
          <w:p w14:paraId="03B29DCC" w14:textId="77777777" w:rsidR="00C51368" w:rsidRDefault="00E43BD9">
            <w:pPr>
              <w:rPr>
                <w:rFonts w:eastAsia="Times New Roman"/>
              </w:rPr>
            </w:pPr>
            <w:r>
              <w:rPr>
                <w:rFonts w:eastAsia="Times New Roman"/>
              </w:rPr>
              <w:t>Comments</w:t>
            </w:r>
          </w:p>
        </w:tc>
        <w:tc>
          <w:tcPr>
            <w:tcW w:w="0" w:type="auto"/>
            <w:vAlign w:val="center"/>
            <w:hideMark/>
          </w:tcPr>
          <w:p w14:paraId="765C52B4" w14:textId="77777777" w:rsidR="00C51368" w:rsidRDefault="00E43BD9">
            <w:pPr>
              <w:rPr>
                <w:rFonts w:eastAsia="Times New Roman"/>
              </w:rPr>
            </w:pPr>
            <w:r>
              <w:rPr>
                <w:rFonts w:eastAsia="Times New Roman"/>
              </w:rPr>
              <w:t>If not column is specified, the default column is TUI</w:t>
            </w:r>
          </w:p>
        </w:tc>
      </w:tr>
      <w:tr w:rsidR="00C51368" w14:paraId="6DE38057" w14:textId="77777777">
        <w:trPr>
          <w:divId w:val="87430000"/>
          <w:tblCellSpacing w:w="15" w:type="dxa"/>
        </w:trPr>
        <w:tc>
          <w:tcPr>
            <w:tcW w:w="0" w:type="auto"/>
            <w:vAlign w:val="center"/>
            <w:hideMark/>
          </w:tcPr>
          <w:p w14:paraId="2B5DBEB6" w14:textId="77777777" w:rsidR="00C51368" w:rsidRDefault="00E43BD9">
            <w:pPr>
              <w:rPr>
                <w:rFonts w:eastAsia="Times New Roman"/>
              </w:rPr>
            </w:pPr>
            <w:r>
              <w:rPr>
                <w:rFonts w:eastAsia="Times New Roman"/>
              </w:rPr>
              <w:t>SQL</w:t>
            </w:r>
          </w:p>
        </w:tc>
        <w:tc>
          <w:tcPr>
            <w:tcW w:w="0" w:type="auto"/>
            <w:vAlign w:val="center"/>
            <w:hideMark/>
          </w:tcPr>
          <w:p w14:paraId="466A0F8D" w14:textId="77777777" w:rsidR="00C51368" w:rsidRDefault="00E43BD9">
            <w:pPr>
              <w:pStyle w:val="HTMLPreformatted"/>
            </w:pPr>
            <w:r>
              <w:t>and RXCUI in (select RXCUI from rxnsty where [:column] = :value)</w:t>
            </w:r>
          </w:p>
        </w:tc>
      </w:tr>
    </w:tbl>
    <w:p w14:paraId="4BBF8DEE" w14:textId="77777777"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14:paraId="5023B393" w14:textId="77777777">
        <w:trPr>
          <w:divId w:val="87430000"/>
          <w:tblCellSpacing w:w="15" w:type="dxa"/>
        </w:trPr>
        <w:tc>
          <w:tcPr>
            <w:tcW w:w="0" w:type="auto"/>
            <w:vAlign w:val="center"/>
            <w:hideMark/>
          </w:tcPr>
          <w:p w14:paraId="0EB4B4E9" w14:textId="77777777" w:rsidR="00C51368" w:rsidRDefault="00E43BD9">
            <w:pPr>
              <w:rPr>
                <w:rFonts w:eastAsia="Times New Roman"/>
              </w:rPr>
            </w:pPr>
            <w:r>
              <w:rPr>
                <w:rFonts w:eastAsia="Times New Roman"/>
              </w:rPr>
              <w:t>Description</w:t>
            </w:r>
          </w:p>
        </w:tc>
        <w:tc>
          <w:tcPr>
            <w:tcW w:w="0" w:type="auto"/>
            <w:vAlign w:val="center"/>
            <w:hideMark/>
          </w:tcPr>
          <w:p w14:paraId="458D1321" w14:textId="77777777" w:rsidR="00C51368" w:rsidRDefault="00E43BD9">
            <w:pPr>
              <w:rPr>
                <w:rFonts w:eastAsia="Times New Roman"/>
              </w:rPr>
            </w:pPr>
            <w:r>
              <w:rPr>
                <w:rFonts w:eastAsia="Times New Roman"/>
              </w:rPr>
              <w:t>Allows for selection of the set of concepts that have mappings to a particular rxnorm source</w:t>
            </w:r>
          </w:p>
        </w:tc>
      </w:tr>
      <w:tr w:rsidR="00C51368" w14:paraId="404C7BC5" w14:textId="77777777">
        <w:trPr>
          <w:divId w:val="87430000"/>
          <w:tblCellSpacing w:w="15" w:type="dxa"/>
        </w:trPr>
        <w:tc>
          <w:tcPr>
            <w:tcW w:w="0" w:type="auto"/>
            <w:vAlign w:val="center"/>
            <w:hideMark/>
          </w:tcPr>
          <w:p w14:paraId="04ACFF66" w14:textId="77777777" w:rsidR="00C51368" w:rsidRDefault="00E43BD9">
            <w:pPr>
              <w:rPr>
                <w:rFonts w:eastAsia="Times New Roman"/>
              </w:rPr>
            </w:pPr>
            <w:r>
              <w:rPr>
                <w:rFonts w:eastAsia="Times New Roman"/>
              </w:rPr>
              <w:t>Property Name</w:t>
            </w:r>
          </w:p>
        </w:tc>
        <w:tc>
          <w:tcPr>
            <w:tcW w:w="0" w:type="auto"/>
            <w:vAlign w:val="center"/>
            <w:hideMark/>
          </w:tcPr>
          <w:p w14:paraId="7BCE9C3B" w14:textId="77777777" w:rsidR="00C51368" w:rsidRDefault="00E43BD9">
            <w:pPr>
              <w:rPr>
                <w:rFonts w:eastAsia="Times New Roman"/>
              </w:rPr>
            </w:pPr>
            <w:r>
              <w:rPr>
                <w:rFonts w:eastAsia="Times New Roman"/>
              </w:rPr>
              <w:t>SAB</w:t>
            </w:r>
          </w:p>
        </w:tc>
      </w:tr>
      <w:tr w:rsidR="00C51368" w14:paraId="041C1447" w14:textId="77777777">
        <w:trPr>
          <w:divId w:val="87430000"/>
          <w:tblCellSpacing w:w="15" w:type="dxa"/>
        </w:trPr>
        <w:tc>
          <w:tcPr>
            <w:tcW w:w="0" w:type="auto"/>
            <w:vAlign w:val="center"/>
            <w:hideMark/>
          </w:tcPr>
          <w:p w14:paraId="5135039D" w14:textId="77777777" w:rsidR="00C51368" w:rsidRDefault="00E43BD9">
            <w:pPr>
              <w:rPr>
                <w:rFonts w:eastAsia="Times New Roman"/>
              </w:rPr>
            </w:pPr>
            <w:r>
              <w:rPr>
                <w:rFonts w:eastAsia="Times New Roman"/>
              </w:rPr>
              <w:t>Operations Allowed</w:t>
            </w:r>
          </w:p>
        </w:tc>
        <w:tc>
          <w:tcPr>
            <w:tcW w:w="0" w:type="auto"/>
            <w:vAlign w:val="center"/>
            <w:hideMark/>
          </w:tcPr>
          <w:p w14:paraId="79D89013" w14:textId="77777777" w:rsidR="00C51368" w:rsidRDefault="00E43BD9">
            <w:pPr>
              <w:rPr>
                <w:rFonts w:eastAsia="Times New Roman"/>
              </w:rPr>
            </w:pPr>
            <w:r>
              <w:rPr>
                <w:rFonts w:eastAsia="Times New Roman"/>
              </w:rPr>
              <w:t>= / in</w:t>
            </w:r>
          </w:p>
        </w:tc>
      </w:tr>
      <w:tr w:rsidR="00C51368" w14:paraId="697F72A6" w14:textId="77777777">
        <w:trPr>
          <w:divId w:val="87430000"/>
          <w:tblCellSpacing w:w="15" w:type="dxa"/>
        </w:trPr>
        <w:tc>
          <w:tcPr>
            <w:tcW w:w="0" w:type="auto"/>
            <w:vAlign w:val="center"/>
            <w:hideMark/>
          </w:tcPr>
          <w:p w14:paraId="4442A682" w14:textId="77777777" w:rsidR="00C51368" w:rsidRDefault="00E43BD9">
            <w:pPr>
              <w:rPr>
                <w:rFonts w:eastAsia="Times New Roman"/>
              </w:rPr>
            </w:pPr>
            <w:r>
              <w:rPr>
                <w:rFonts w:eastAsia="Times New Roman"/>
              </w:rPr>
              <w:t>Values Allowed</w:t>
            </w:r>
          </w:p>
        </w:tc>
        <w:tc>
          <w:tcPr>
            <w:tcW w:w="0" w:type="auto"/>
            <w:vAlign w:val="center"/>
            <w:hideMark/>
          </w:tcPr>
          <w:p w14:paraId="4BFAA457" w14:textId="77777777" w:rsidR="00C51368" w:rsidRDefault="00E43BD9">
            <w:pPr>
              <w:rPr>
                <w:rFonts w:eastAsia="Times New Roman"/>
              </w:rPr>
            </w:pPr>
            <w:r>
              <w:rPr>
                <w:rFonts w:eastAsia="Times New Roman"/>
              </w:rPr>
              <w:t xml:space="preserve">Values from RxNorm SAB table (e.g. select RSAB from rxnsab) </w:t>
            </w:r>
          </w:p>
        </w:tc>
      </w:tr>
      <w:tr w:rsidR="00C51368" w14:paraId="72DD93D9" w14:textId="77777777">
        <w:trPr>
          <w:divId w:val="87430000"/>
          <w:tblCellSpacing w:w="15" w:type="dxa"/>
        </w:trPr>
        <w:tc>
          <w:tcPr>
            <w:tcW w:w="0" w:type="auto"/>
            <w:vAlign w:val="center"/>
            <w:hideMark/>
          </w:tcPr>
          <w:p w14:paraId="595E2A5D" w14:textId="77777777" w:rsidR="00C51368" w:rsidRDefault="00E43BD9">
            <w:pPr>
              <w:rPr>
                <w:rFonts w:eastAsia="Times New Roman"/>
              </w:rPr>
            </w:pPr>
            <w:r>
              <w:rPr>
                <w:rFonts w:eastAsia="Times New Roman"/>
              </w:rPr>
              <w:t>SQL</w:t>
            </w:r>
          </w:p>
        </w:tc>
        <w:tc>
          <w:tcPr>
            <w:tcW w:w="0" w:type="auto"/>
            <w:vAlign w:val="center"/>
            <w:hideMark/>
          </w:tcPr>
          <w:p w14:paraId="0C8C0662" w14:textId="77777777" w:rsidR="00C51368" w:rsidRDefault="00E43BD9">
            <w:pPr>
              <w:pStyle w:val="HTMLPreformatted"/>
            </w:pPr>
            <w:r>
              <w:t>and RXCUI in (select RXCUI from rxnconso where SAB = :value)</w:t>
            </w:r>
          </w:p>
        </w:tc>
      </w:tr>
    </w:tbl>
    <w:p w14:paraId="397DD927" w14:textId="77777777"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14:paraId="7C9C5691" w14:textId="77777777">
        <w:trPr>
          <w:divId w:val="87430000"/>
          <w:tblCellSpacing w:w="15" w:type="dxa"/>
        </w:trPr>
        <w:tc>
          <w:tcPr>
            <w:tcW w:w="0" w:type="auto"/>
            <w:vAlign w:val="center"/>
            <w:hideMark/>
          </w:tcPr>
          <w:p w14:paraId="2C00879C" w14:textId="77777777" w:rsidR="00C51368" w:rsidRDefault="00E43BD9">
            <w:pPr>
              <w:rPr>
                <w:rFonts w:eastAsia="Times New Roman"/>
              </w:rPr>
            </w:pPr>
            <w:r>
              <w:rPr>
                <w:rFonts w:eastAsia="Times New Roman"/>
              </w:rPr>
              <w:t>Description</w:t>
            </w:r>
          </w:p>
        </w:tc>
        <w:tc>
          <w:tcPr>
            <w:tcW w:w="0" w:type="auto"/>
            <w:vAlign w:val="center"/>
            <w:hideMark/>
          </w:tcPr>
          <w:p w14:paraId="2B5F285E" w14:textId="77777777" w:rsidR="00C51368" w:rsidRDefault="00E43BD9">
            <w:pPr>
              <w:rPr>
                <w:rFonts w:eastAsia="Times New Roman"/>
              </w:rPr>
            </w:pPr>
            <w:r>
              <w:rPr>
                <w:rFonts w:eastAsia="Times New Roman"/>
              </w:rPr>
              <w:t>Allows for selection of a concept based on its designated type</w:t>
            </w:r>
          </w:p>
        </w:tc>
      </w:tr>
      <w:tr w:rsidR="00C51368" w14:paraId="058C811D" w14:textId="77777777">
        <w:trPr>
          <w:divId w:val="87430000"/>
          <w:tblCellSpacing w:w="15" w:type="dxa"/>
        </w:trPr>
        <w:tc>
          <w:tcPr>
            <w:tcW w:w="0" w:type="auto"/>
            <w:vAlign w:val="center"/>
            <w:hideMark/>
          </w:tcPr>
          <w:p w14:paraId="14B1F044" w14:textId="77777777" w:rsidR="00C51368" w:rsidRDefault="00E43BD9">
            <w:pPr>
              <w:rPr>
                <w:rFonts w:eastAsia="Times New Roman"/>
              </w:rPr>
            </w:pPr>
            <w:r>
              <w:rPr>
                <w:rFonts w:eastAsia="Times New Roman"/>
              </w:rPr>
              <w:t>Property Name</w:t>
            </w:r>
          </w:p>
        </w:tc>
        <w:tc>
          <w:tcPr>
            <w:tcW w:w="0" w:type="auto"/>
            <w:vAlign w:val="center"/>
            <w:hideMark/>
          </w:tcPr>
          <w:p w14:paraId="095B1049" w14:textId="77777777" w:rsidR="00C51368" w:rsidRDefault="00E43BD9">
            <w:pPr>
              <w:rPr>
                <w:rFonts w:eastAsia="Times New Roman"/>
              </w:rPr>
            </w:pPr>
            <w:r>
              <w:rPr>
                <w:rFonts w:eastAsia="Times New Roman"/>
              </w:rPr>
              <w:t>TTY</w:t>
            </w:r>
          </w:p>
        </w:tc>
      </w:tr>
      <w:tr w:rsidR="00C51368" w14:paraId="7CE28B10" w14:textId="77777777">
        <w:trPr>
          <w:divId w:val="87430000"/>
          <w:tblCellSpacing w:w="15" w:type="dxa"/>
        </w:trPr>
        <w:tc>
          <w:tcPr>
            <w:tcW w:w="0" w:type="auto"/>
            <w:vAlign w:val="center"/>
            <w:hideMark/>
          </w:tcPr>
          <w:p w14:paraId="7A41D8AC" w14:textId="77777777" w:rsidR="00C51368" w:rsidRDefault="00E43BD9">
            <w:pPr>
              <w:rPr>
                <w:rFonts w:eastAsia="Times New Roman"/>
              </w:rPr>
            </w:pPr>
            <w:r>
              <w:rPr>
                <w:rFonts w:eastAsia="Times New Roman"/>
              </w:rPr>
              <w:t>Operations Allowed</w:t>
            </w:r>
          </w:p>
        </w:tc>
        <w:tc>
          <w:tcPr>
            <w:tcW w:w="0" w:type="auto"/>
            <w:vAlign w:val="center"/>
            <w:hideMark/>
          </w:tcPr>
          <w:p w14:paraId="4B2245F4" w14:textId="77777777" w:rsidR="00C51368" w:rsidRDefault="00E43BD9">
            <w:pPr>
              <w:rPr>
                <w:rFonts w:eastAsia="Times New Roman"/>
              </w:rPr>
            </w:pPr>
            <w:r>
              <w:rPr>
                <w:rFonts w:eastAsia="Times New Roman"/>
              </w:rPr>
              <w:t>= / in</w:t>
            </w:r>
          </w:p>
        </w:tc>
      </w:tr>
      <w:tr w:rsidR="00C51368" w14:paraId="6F79A6EB" w14:textId="77777777">
        <w:trPr>
          <w:divId w:val="87430000"/>
          <w:tblCellSpacing w:w="15" w:type="dxa"/>
        </w:trPr>
        <w:tc>
          <w:tcPr>
            <w:tcW w:w="0" w:type="auto"/>
            <w:vAlign w:val="center"/>
            <w:hideMark/>
          </w:tcPr>
          <w:p w14:paraId="19FDD475" w14:textId="77777777" w:rsidR="00C51368" w:rsidRDefault="00E43BD9">
            <w:pPr>
              <w:rPr>
                <w:rFonts w:eastAsia="Times New Roman"/>
              </w:rPr>
            </w:pPr>
            <w:r>
              <w:rPr>
                <w:rFonts w:eastAsia="Times New Roman"/>
              </w:rPr>
              <w:t>Values Allowed</w:t>
            </w:r>
          </w:p>
        </w:tc>
        <w:tc>
          <w:tcPr>
            <w:tcW w:w="0" w:type="auto"/>
            <w:vAlign w:val="center"/>
            <w:hideMark/>
          </w:tcPr>
          <w:p w14:paraId="39CC58DB" w14:textId="77777777" w:rsidR="00C51368" w:rsidRDefault="00E43BD9">
            <w:pPr>
              <w:rPr>
                <w:rFonts w:eastAsia="Times New Roman"/>
              </w:rPr>
            </w:pPr>
            <w:r>
              <w:rPr>
                <w:rFonts w:eastAsia="Times New Roman"/>
              </w:rPr>
              <w:t>TTY values from the RxNorm Concept table (e.g. select distinct TTY from rxnconso)</w:t>
            </w:r>
          </w:p>
        </w:tc>
      </w:tr>
      <w:tr w:rsidR="00C51368" w14:paraId="1B4CB5FF" w14:textId="77777777">
        <w:trPr>
          <w:divId w:val="87430000"/>
          <w:tblCellSpacing w:w="15" w:type="dxa"/>
        </w:trPr>
        <w:tc>
          <w:tcPr>
            <w:tcW w:w="0" w:type="auto"/>
            <w:vAlign w:val="center"/>
            <w:hideMark/>
          </w:tcPr>
          <w:p w14:paraId="29056BA6" w14:textId="77777777" w:rsidR="00C51368" w:rsidRDefault="00E43BD9">
            <w:pPr>
              <w:rPr>
                <w:rFonts w:eastAsia="Times New Roman"/>
              </w:rPr>
            </w:pPr>
            <w:r>
              <w:rPr>
                <w:rFonts w:eastAsia="Times New Roman"/>
              </w:rPr>
              <w:t>SQL</w:t>
            </w:r>
          </w:p>
        </w:tc>
        <w:tc>
          <w:tcPr>
            <w:tcW w:w="0" w:type="auto"/>
            <w:vAlign w:val="center"/>
            <w:hideMark/>
          </w:tcPr>
          <w:p w14:paraId="4FFF96E5" w14:textId="77777777" w:rsidR="00C51368" w:rsidRDefault="00E43BD9">
            <w:pPr>
              <w:pStyle w:val="HTMLPreformatted"/>
            </w:pPr>
            <w:r>
              <w:t>and TTY = :value</w:t>
            </w:r>
          </w:p>
        </w:tc>
      </w:tr>
    </w:tbl>
    <w:p w14:paraId="68EEB334" w14:textId="77777777"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14:paraId="219E1111" w14:textId="77777777">
        <w:trPr>
          <w:divId w:val="87430000"/>
          <w:tblCellSpacing w:w="15" w:type="dxa"/>
        </w:trPr>
        <w:tc>
          <w:tcPr>
            <w:tcW w:w="0" w:type="auto"/>
            <w:vAlign w:val="center"/>
            <w:hideMark/>
          </w:tcPr>
          <w:p w14:paraId="285DBB3E" w14:textId="77777777" w:rsidR="00C51368" w:rsidRDefault="00E43BD9">
            <w:pPr>
              <w:rPr>
                <w:rFonts w:eastAsia="Times New Roman"/>
              </w:rPr>
            </w:pPr>
            <w:r>
              <w:rPr>
                <w:rFonts w:eastAsia="Times New Roman"/>
              </w:rPr>
              <w:t>Description</w:t>
            </w:r>
          </w:p>
        </w:tc>
        <w:tc>
          <w:tcPr>
            <w:tcW w:w="0" w:type="auto"/>
            <w:vAlign w:val="center"/>
            <w:hideMark/>
          </w:tcPr>
          <w:p w14:paraId="2EE4FBD6" w14:textId="77777777" w:rsidR="00C51368" w:rsidRDefault="00E43BD9">
            <w:pPr>
              <w:rPr>
                <w:rFonts w:eastAsia="Times New Roman"/>
              </w:rPr>
            </w:pPr>
            <w:r>
              <w:rPr>
                <w:rFonts w:eastAsia="Times New Roman"/>
              </w:rPr>
              <w:t>Allows for selection of a concept based on its relationships</w:t>
            </w:r>
          </w:p>
        </w:tc>
      </w:tr>
      <w:tr w:rsidR="00C51368" w14:paraId="44FB5EC2" w14:textId="77777777">
        <w:trPr>
          <w:divId w:val="87430000"/>
          <w:tblCellSpacing w:w="15" w:type="dxa"/>
        </w:trPr>
        <w:tc>
          <w:tcPr>
            <w:tcW w:w="0" w:type="auto"/>
            <w:vAlign w:val="center"/>
            <w:hideMark/>
          </w:tcPr>
          <w:p w14:paraId="4801883A" w14:textId="77777777" w:rsidR="00C51368" w:rsidRDefault="00E43BD9">
            <w:pPr>
              <w:rPr>
                <w:rFonts w:eastAsia="Times New Roman"/>
              </w:rPr>
            </w:pPr>
            <w:r>
              <w:rPr>
                <w:rFonts w:eastAsia="Times New Roman"/>
              </w:rPr>
              <w:t>Property Name</w:t>
            </w:r>
          </w:p>
        </w:tc>
        <w:tc>
          <w:tcPr>
            <w:tcW w:w="0" w:type="auto"/>
            <w:vAlign w:val="center"/>
            <w:hideMark/>
          </w:tcPr>
          <w:p w14:paraId="7DD3E4BF" w14:textId="77777777" w:rsidR="00C51368" w:rsidRDefault="00E43BD9">
            <w:pPr>
              <w:rPr>
                <w:rFonts w:eastAsia="Times New Roman"/>
              </w:rPr>
            </w:pPr>
            <w:r>
              <w:rPr>
                <w:rFonts w:eastAsia="Times New Roman"/>
              </w:rPr>
              <w:t>[REL]</w:t>
            </w:r>
          </w:p>
        </w:tc>
      </w:tr>
      <w:tr w:rsidR="00C51368" w14:paraId="5440C712" w14:textId="77777777">
        <w:trPr>
          <w:divId w:val="87430000"/>
          <w:tblCellSpacing w:w="15" w:type="dxa"/>
        </w:trPr>
        <w:tc>
          <w:tcPr>
            <w:tcW w:w="0" w:type="auto"/>
            <w:vAlign w:val="center"/>
            <w:hideMark/>
          </w:tcPr>
          <w:p w14:paraId="7A6F1D8D" w14:textId="77777777" w:rsidR="00C51368" w:rsidRDefault="00E43BD9">
            <w:pPr>
              <w:rPr>
                <w:rFonts w:eastAsia="Times New Roman"/>
              </w:rPr>
            </w:pPr>
            <w:r>
              <w:rPr>
                <w:rFonts w:eastAsia="Times New Roman"/>
              </w:rPr>
              <w:t>Operations Allowed</w:t>
            </w:r>
          </w:p>
        </w:tc>
        <w:tc>
          <w:tcPr>
            <w:tcW w:w="0" w:type="auto"/>
            <w:vAlign w:val="center"/>
            <w:hideMark/>
          </w:tcPr>
          <w:p w14:paraId="13CDABB4" w14:textId="77777777" w:rsidR="00C51368" w:rsidRDefault="00E43BD9">
            <w:pPr>
              <w:rPr>
                <w:rFonts w:eastAsia="Times New Roman"/>
              </w:rPr>
            </w:pPr>
            <w:r>
              <w:rPr>
                <w:rFonts w:eastAsia="Times New Roman"/>
              </w:rPr>
              <w:t>= / in</w:t>
            </w:r>
          </w:p>
        </w:tc>
      </w:tr>
      <w:tr w:rsidR="00C51368" w14:paraId="379C99F6" w14:textId="77777777">
        <w:trPr>
          <w:divId w:val="87430000"/>
          <w:tblCellSpacing w:w="15" w:type="dxa"/>
        </w:trPr>
        <w:tc>
          <w:tcPr>
            <w:tcW w:w="0" w:type="auto"/>
            <w:vAlign w:val="center"/>
            <w:hideMark/>
          </w:tcPr>
          <w:p w14:paraId="5421DD99" w14:textId="77777777" w:rsidR="00C51368" w:rsidRDefault="00E43BD9">
            <w:pPr>
              <w:rPr>
                <w:rFonts w:eastAsia="Times New Roman"/>
              </w:rPr>
            </w:pPr>
            <w:r>
              <w:rPr>
                <w:rFonts w:eastAsia="Times New Roman"/>
              </w:rPr>
              <w:t>Values Allowed</w:t>
            </w:r>
          </w:p>
        </w:tc>
        <w:tc>
          <w:tcPr>
            <w:tcW w:w="0" w:type="auto"/>
            <w:vAlign w:val="center"/>
            <w:hideMark/>
          </w:tcPr>
          <w:p w14:paraId="323F0B2D"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18F1470B" w14:textId="77777777">
        <w:trPr>
          <w:divId w:val="87430000"/>
          <w:tblCellSpacing w:w="15" w:type="dxa"/>
        </w:trPr>
        <w:tc>
          <w:tcPr>
            <w:tcW w:w="0" w:type="auto"/>
            <w:vAlign w:val="center"/>
            <w:hideMark/>
          </w:tcPr>
          <w:p w14:paraId="0DCB3954" w14:textId="77777777" w:rsidR="00C51368" w:rsidRDefault="00E43BD9">
            <w:pPr>
              <w:rPr>
                <w:rFonts w:eastAsia="Times New Roman"/>
              </w:rPr>
            </w:pPr>
            <w:r>
              <w:rPr>
                <w:rFonts w:eastAsia="Times New Roman"/>
              </w:rPr>
              <w:t>Comments</w:t>
            </w:r>
          </w:p>
        </w:tc>
        <w:tc>
          <w:tcPr>
            <w:tcW w:w="0" w:type="auto"/>
            <w:vAlign w:val="center"/>
            <w:hideMark/>
          </w:tcPr>
          <w:p w14:paraId="4862FF84" w14:textId="77777777" w:rsidR="00C51368" w:rsidRDefault="00E43BD9">
            <w:pPr>
              <w:rPr>
                <w:rFonts w:eastAsia="Times New Roman"/>
              </w:rPr>
            </w:pPr>
            <w:r>
              <w:rPr>
                <w:rFonts w:eastAsia="Times New Roman"/>
              </w:rPr>
              <w:t>[REL] (:rel) is one of SY, SIB, RN, PAR, CHD, RB or RO</w:t>
            </w:r>
          </w:p>
        </w:tc>
      </w:tr>
      <w:tr w:rsidR="00C51368" w14:paraId="147F44A7" w14:textId="77777777">
        <w:trPr>
          <w:divId w:val="87430000"/>
          <w:tblCellSpacing w:w="15" w:type="dxa"/>
        </w:trPr>
        <w:tc>
          <w:tcPr>
            <w:tcW w:w="0" w:type="auto"/>
            <w:vAlign w:val="center"/>
            <w:hideMark/>
          </w:tcPr>
          <w:p w14:paraId="7B3F2D89" w14:textId="77777777" w:rsidR="00C51368" w:rsidRDefault="00E43BD9">
            <w:pPr>
              <w:rPr>
                <w:rFonts w:eastAsia="Times New Roman"/>
              </w:rPr>
            </w:pPr>
            <w:r>
              <w:rPr>
                <w:rFonts w:eastAsia="Times New Roman"/>
              </w:rPr>
              <w:t>SQL</w:t>
            </w:r>
          </w:p>
        </w:tc>
        <w:tc>
          <w:tcPr>
            <w:tcW w:w="0" w:type="auto"/>
            <w:vAlign w:val="center"/>
            <w:hideMark/>
          </w:tcPr>
          <w:p w14:paraId="41C2D7FB" w14:textId="77777777" w:rsidR="00C51368" w:rsidRDefault="00E43BD9">
            <w:pPr>
              <w:rPr>
                <w:rFonts w:eastAsia="Times New Roman"/>
              </w:rPr>
            </w:pPr>
            <w:r>
              <w:rPr>
                <w:rFonts w:eastAsia="Times New Roman"/>
              </w:rPr>
              <w:t xml:space="preserve">for CUI: </w:t>
            </w:r>
          </w:p>
          <w:p w14:paraId="6AE491B8" w14:textId="77777777" w:rsidR="00C51368" w:rsidRDefault="00E43BD9">
            <w:pPr>
              <w:pStyle w:val="HTMLPreformatted"/>
            </w:pPr>
            <w:r>
              <w:t>and (RXCUI in (select RXCUI from rxnconso where RXCUI in (select RXCUI1 from rxnrel where REL = :rel and RXCUI2 = :value))</w:t>
            </w:r>
          </w:p>
          <w:p w14:paraId="5DB7425E" w14:textId="77777777" w:rsidR="00C51368" w:rsidRDefault="00E43BD9">
            <w:pPr>
              <w:rPr>
                <w:rFonts w:eastAsia="Times New Roman"/>
              </w:rPr>
            </w:pPr>
            <w:r>
              <w:rPr>
                <w:rFonts w:eastAsia="Times New Roman"/>
              </w:rPr>
              <w:t xml:space="preserve">for AUI: </w:t>
            </w:r>
          </w:p>
          <w:p w14:paraId="5A79FA2C" w14:textId="77777777" w:rsidR="00C51368" w:rsidRDefault="00E43BD9">
            <w:pPr>
              <w:pStyle w:val="HTMLPreformatted"/>
            </w:pPr>
            <w:r>
              <w:lastRenderedPageBreak/>
              <w:t>and (RXCUI in (select RXCUI from rxnconso where RXAUI in (select RXAUI1 from rxnrel where REL = :rel and RXAUI2 = :value))</w:t>
            </w:r>
          </w:p>
        </w:tc>
      </w:tr>
    </w:tbl>
    <w:p w14:paraId="717965E6" w14:textId="77777777"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14:paraId="054DD406" w14:textId="77777777">
        <w:trPr>
          <w:divId w:val="87430000"/>
          <w:tblCellSpacing w:w="15" w:type="dxa"/>
        </w:trPr>
        <w:tc>
          <w:tcPr>
            <w:tcW w:w="0" w:type="auto"/>
            <w:vAlign w:val="center"/>
            <w:hideMark/>
          </w:tcPr>
          <w:p w14:paraId="59472156" w14:textId="77777777" w:rsidR="00C51368" w:rsidRDefault="00E43BD9">
            <w:pPr>
              <w:rPr>
                <w:rFonts w:eastAsia="Times New Roman"/>
              </w:rPr>
            </w:pPr>
            <w:r>
              <w:rPr>
                <w:rFonts w:eastAsia="Times New Roman"/>
              </w:rPr>
              <w:t>Description</w:t>
            </w:r>
          </w:p>
        </w:tc>
        <w:tc>
          <w:tcPr>
            <w:tcW w:w="0" w:type="auto"/>
            <w:vAlign w:val="center"/>
            <w:hideMark/>
          </w:tcPr>
          <w:p w14:paraId="18D6D8F4" w14:textId="77777777" w:rsidR="00C51368" w:rsidRDefault="00E43BD9">
            <w:pPr>
              <w:rPr>
                <w:rFonts w:eastAsia="Times New Roman"/>
              </w:rPr>
            </w:pPr>
            <w:r>
              <w:rPr>
                <w:rFonts w:eastAsia="Times New Roman"/>
              </w:rPr>
              <w:t>Allows for selection of a concept based on the type of its relationships</w:t>
            </w:r>
          </w:p>
        </w:tc>
      </w:tr>
      <w:tr w:rsidR="00C51368" w14:paraId="3C7B48DE" w14:textId="77777777">
        <w:trPr>
          <w:divId w:val="87430000"/>
          <w:tblCellSpacing w:w="15" w:type="dxa"/>
        </w:trPr>
        <w:tc>
          <w:tcPr>
            <w:tcW w:w="0" w:type="auto"/>
            <w:vAlign w:val="center"/>
            <w:hideMark/>
          </w:tcPr>
          <w:p w14:paraId="15CB9351" w14:textId="77777777" w:rsidR="00C51368" w:rsidRDefault="00E43BD9">
            <w:pPr>
              <w:rPr>
                <w:rFonts w:eastAsia="Times New Roman"/>
              </w:rPr>
            </w:pPr>
            <w:r>
              <w:rPr>
                <w:rFonts w:eastAsia="Times New Roman"/>
              </w:rPr>
              <w:t>Property Name</w:t>
            </w:r>
          </w:p>
        </w:tc>
        <w:tc>
          <w:tcPr>
            <w:tcW w:w="0" w:type="auto"/>
            <w:vAlign w:val="center"/>
            <w:hideMark/>
          </w:tcPr>
          <w:p w14:paraId="3DDF598D" w14:textId="77777777" w:rsidR="00C51368" w:rsidRDefault="00E43BD9">
            <w:pPr>
              <w:rPr>
                <w:rFonts w:eastAsia="Times New Roman"/>
              </w:rPr>
            </w:pPr>
            <w:r>
              <w:rPr>
                <w:rFonts w:eastAsia="Times New Roman"/>
              </w:rPr>
              <w:t>[RELA]</w:t>
            </w:r>
          </w:p>
        </w:tc>
      </w:tr>
      <w:tr w:rsidR="00C51368" w14:paraId="5BB43872" w14:textId="77777777">
        <w:trPr>
          <w:divId w:val="87430000"/>
          <w:tblCellSpacing w:w="15" w:type="dxa"/>
        </w:trPr>
        <w:tc>
          <w:tcPr>
            <w:tcW w:w="0" w:type="auto"/>
            <w:vAlign w:val="center"/>
            <w:hideMark/>
          </w:tcPr>
          <w:p w14:paraId="60A753E6" w14:textId="77777777" w:rsidR="00C51368" w:rsidRDefault="00E43BD9">
            <w:pPr>
              <w:rPr>
                <w:rFonts w:eastAsia="Times New Roman"/>
              </w:rPr>
            </w:pPr>
            <w:r>
              <w:rPr>
                <w:rFonts w:eastAsia="Times New Roman"/>
              </w:rPr>
              <w:t>Operations Allowed</w:t>
            </w:r>
          </w:p>
        </w:tc>
        <w:tc>
          <w:tcPr>
            <w:tcW w:w="0" w:type="auto"/>
            <w:vAlign w:val="center"/>
            <w:hideMark/>
          </w:tcPr>
          <w:p w14:paraId="0E4A83F0" w14:textId="77777777" w:rsidR="00C51368" w:rsidRDefault="00E43BD9">
            <w:pPr>
              <w:rPr>
                <w:rFonts w:eastAsia="Times New Roman"/>
              </w:rPr>
            </w:pPr>
            <w:r>
              <w:rPr>
                <w:rFonts w:eastAsia="Times New Roman"/>
              </w:rPr>
              <w:t>= / in</w:t>
            </w:r>
          </w:p>
        </w:tc>
      </w:tr>
      <w:tr w:rsidR="00C51368" w14:paraId="7572CAFA" w14:textId="77777777">
        <w:trPr>
          <w:divId w:val="87430000"/>
          <w:tblCellSpacing w:w="15" w:type="dxa"/>
        </w:trPr>
        <w:tc>
          <w:tcPr>
            <w:tcW w:w="0" w:type="auto"/>
            <w:vAlign w:val="center"/>
            <w:hideMark/>
          </w:tcPr>
          <w:p w14:paraId="2BE65857" w14:textId="77777777" w:rsidR="00C51368" w:rsidRDefault="00E43BD9">
            <w:pPr>
              <w:rPr>
                <w:rFonts w:eastAsia="Times New Roman"/>
              </w:rPr>
            </w:pPr>
            <w:r>
              <w:rPr>
                <w:rFonts w:eastAsia="Times New Roman"/>
              </w:rPr>
              <w:t>Values Allowed</w:t>
            </w:r>
          </w:p>
        </w:tc>
        <w:tc>
          <w:tcPr>
            <w:tcW w:w="0" w:type="auto"/>
            <w:vAlign w:val="center"/>
            <w:hideMark/>
          </w:tcPr>
          <w:p w14:paraId="3ED7BCCD" w14:textId="77777777"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14:paraId="08213EDA" w14:textId="77777777">
        <w:trPr>
          <w:divId w:val="87430000"/>
          <w:tblCellSpacing w:w="15" w:type="dxa"/>
        </w:trPr>
        <w:tc>
          <w:tcPr>
            <w:tcW w:w="0" w:type="auto"/>
            <w:vAlign w:val="center"/>
            <w:hideMark/>
          </w:tcPr>
          <w:p w14:paraId="4FE1D61A" w14:textId="77777777" w:rsidR="00C51368" w:rsidRDefault="00E43BD9">
            <w:pPr>
              <w:rPr>
                <w:rFonts w:eastAsia="Times New Roman"/>
              </w:rPr>
            </w:pPr>
            <w:r>
              <w:rPr>
                <w:rFonts w:eastAsia="Times New Roman"/>
              </w:rPr>
              <w:t>Comments</w:t>
            </w:r>
          </w:p>
        </w:tc>
        <w:tc>
          <w:tcPr>
            <w:tcW w:w="0" w:type="auto"/>
            <w:vAlign w:val="center"/>
            <w:hideMark/>
          </w:tcPr>
          <w:p w14:paraId="25DF71E6" w14:textId="77777777" w:rsidR="00C51368" w:rsidRDefault="00E43BD9">
            <w:pPr>
              <w:rPr>
                <w:rFonts w:eastAsia="Times New Roman"/>
              </w:rPr>
            </w:pPr>
            <w:r>
              <w:rPr>
                <w:rFonts w:eastAsia="Times New Roman"/>
              </w:rPr>
              <w:t>[RELA] (:rela) is one of the relationship types below</w:t>
            </w:r>
          </w:p>
        </w:tc>
      </w:tr>
      <w:tr w:rsidR="00C51368" w14:paraId="31204F15" w14:textId="77777777">
        <w:trPr>
          <w:divId w:val="87430000"/>
          <w:tblCellSpacing w:w="15" w:type="dxa"/>
        </w:trPr>
        <w:tc>
          <w:tcPr>
            <w:tcW w:w="0" w:type="auto"/>
            <w:vAlign w:val="center"/>
            <w:hideMark/>
          </w:tcPr>
          <w:p w14:paraId="7E74F0CE" w14:textId="77777777" w:rsidR="00C51368" w:rsidRDefault="00E43BD9">
            <w:pPr>
              <w:rPr>
                <w:rFonts w:eastAsia="Times New Roman"/>
              </w:rPr>
            </w:pPr>
            <w:r>
              <w:rPr>
                <w:rFonts w:eastAsia="Times New Roman"/>
              </w:rPr>
              <w:t>SQL</w:t>
            </w:r>
          </w:p>
        </w:tc>
        <w:tc>
          <w:tcPr>
            <w:tcW w:w="0" w:type="auto"/>
            <w:vAlign w:val="center"/>
            <w:hideMark/>
          </w:tcPr>
          <w:p w14:paraId="67471734" w14:textId="77777777" w:rsidR="00C51368" w:rsidRDefault="00E43BD9">
            <w:pPr>
              <w:rPr>
                <w:rFonts w:eastAsia="Times New Roman"/>
              </w:rPr>
            </w:pPr>
            <w:r>
              <w:rPr>
                <w:rFonts w:eastAsia="Times New Roman"/>
              </w:rPr>
              <w:t xml:space="preserve">for CUI: </w:t>
            </w:r>
          </w:p>
          <w:p w14:paraId="2D521636" w14:textId="77777777" w:rsidR="00C51368" w:rsidRDefault="00E43BD9">
            <w:pPr>
              <w:pStyle w:val="HTMLPreformatted"/>
            </w:pPr>
            <w:r>
              <w:t>and (RXCUI in (select RXCUI from rxnconso where RXCUI in (select RXCUI1 from rxnrel where RELA = :rel and RXCUI2 = :value))</w:t>
            </w:r>
          </w:p>
          <w:p w14:paraId="412AD3CF" w14:textId="77777777" w:rsidR="00C51368" w:rsidRDefault="00E43BD9">
            <w:pPr>
              <w:rPr>
                <w:rFonts w:eastAsia="Times New Roman"/>
              </w:rPr>
            </w:pPr>
            <w:r>
              <w:rPr>
                <w:rFonts w:eastAsia="Times New Roman"/>
              </w:rPr>
              <w:t xml:space="preserve">for AUI: </w:t>
            </w:r>
          </w:p>
          <w:p w14:paraId="230C7CE6" w14:textId="77777777" w:rsidR="00C51368" w:rsidRDefault="00E43BD9">
            <w:pPr>
              <w:pStyle w:val="HTMLPreformatted"/>
            </w:pPr>
            <w:r>
              <w:t>and (RXCUI in (select RXCUI from rxnconso where RXAUI in (select RXAUI1 from rxnrel where RELA = :rel and RXAUI2 = :value))</w:t>
            </w:r>
          </w:p>
        </w:tc>
      </w:tr>
    </w:tbl>
    <w:p w14:paraId="3F86B611" w14:textId="77777777" w:rsidR="00C51368" w:rsidRDefault="00E43BD9">
      <w:pPr>
        <w:pStyle w:val="NormalWeb"/>
        <w:divId w:val="87430000"/>
        <w:rPr>
          <w:lang w:val="en-US"/>
        </w:rPr>
      </w:pPr>
      <w:r>
        <w:rPr>
          <w:b/>
          <w:bCs/>
          <w:lang w:val="en-US"/>
        </w:rPr>
        <w:t>Relationship Types</w:t>
      </w:r>
    </w:p>
    <w:p w14:paraId="2E03710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14:paraId="55151FD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14:paraId="267381A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14:paraId="3842AC6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14:paraId="70DBD99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14:paraId="3D37FD6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14:paraId="280045A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14:paraId="2D7C381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14:paraId="117F79F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14:paraId="6277668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14:paraId="19A61D4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14:paraId="14BE999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14:paraId="6F1628E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14:paraId="402C7FA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14:paraId="062A4A8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14:paraId="1F7A694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14:paraId="3626684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14:paraId="7A7BDD5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14:paraId="7CE803A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14:paraId="6BE06FB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14:paraId="1C2B725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14:paraId="49CD3A0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14:paraId="61373B7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14:paraId="1EF1FF4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14:paraId="44DC257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14:paraId="4C95D65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14:paraId="2B4CA37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14:paraId="3628009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14:paraId="37ABA46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14:paraId="4ECFE84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14:paraId="190FB1B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14:paraId="0A22320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14:paraId="5CE5B08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14:paraId="72B2D6A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14:paraId="51E2B9A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14:paraId="01F96A5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14:paraId="5870DB80"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14:paraId="7CA1A62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14:paraId="6070F3A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14:paraId="6840F9E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14:paraId="1FC00CC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14:paraId="25B608E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14:paraId="53814A82"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14:paraId="221431F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14:paraId="7BCDE1A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14:paraId="245635A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14:paraId="1A55493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14:paraId="54E6C55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14:paraId="342E0FF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14:paraId="66287E9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14:paraId="3A8DD96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14:paraId="6ED9F6C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14:paraId="3ADCBFC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14:paraId="41B70C6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14:paraId="266327E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14:paraId="44FE9F0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14:paraId="7727049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14:paraId="2EE8E2A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14:paraId="374C4F54"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14:paraId="058C0C81"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14:paraId="68C8732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14:paraId="6CF755AB"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14:paraId="679E768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14:paraId="4536318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14:paraId="4B16ADA8"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14:paraId="4010E6EA"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14:paraId="6377738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14:paraId="7897D7AF"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14:paraId="743A4603"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14:paraId="7A9CE197"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14:paraId="6F874B7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14:paraId="34675745"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14:paraId="7B8BC4B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14:paraId="3C06615E"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14:paraId="5BD238AD"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14:paraId="2AD52369"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14:paraId="4DBC2F76"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14:paraId="4775A42C" w14:textId="77777777"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14:paraId="072811D1" w14:textId="77777777" w:rsidR="00C51368" w:rsidRDefault="00E43BD9">
      <w:pPr>
        <w:pStyle w:val="Heading3"/>
        <w:divId w:val="87430000"/>
        <w:rPr>
          <w:rFonts w:eastAsia="Times New Roman"/>
          <w:lang w:val="en-US"/>
        </w:rPr>
      </w:pPr>
      <w:r>
        <w:rPr>
          <w:rFonts w:eastAsia="Times New Roman"/>
          <w:lang w:val="en-US"/>
        </w:rPr>
        <w:t>Implicit Value Sets</w:t>
      </w:r>
    </w:p>
    <w:p w14:paraId="27402CA2" w14:textId="77777777"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14:paraId="63FD150C" w14:textId="77777777"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14:paraId="7F1D5129" w14:textId="77777777" w:rsidR="00C51368" w:rsidRDefault="00E43BD9">
      <w:pPr>
        <w:pStyle w:val="Heading1"/>
        <w:divId w:val="990249517"/>
        <w:rPr>
          <w:rFonts w:eastAsia="Times New Roman"/>
          <w:noProof/>
          <w:lang w:val="en-US"/>
        </w:rPr>
      </w:pPr>
      <w:r>
        <w:rPr>
          <w:rFonts w:eastAsia="Times New Roman"/>
          <w:noProof/>
          <w:lang w:val="en-US"/>
        </w:rPr>
        <w:t>sc.html</w:t>
      </w:r>
    </w:p>
    <w:p w14:paraId="22BF9000" w14:textId="77777777"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3D7660F" w14:textId="77777777">
        <w:trPr>
          <w:divId w:val="933436263"/>
          <w:tblCellSpacing w:w="15" w:type="dxa"/>
        </w:trPr>
        <w:tc>
          <w:tcPr>
            <w:tcW w:w="0" w:type="auto"/>
            <w:vAlign w:val="center"/>
            <w:hideMark/>
          </w:tcPr>
          <w:p w14:paraId="2A041E74" w14:textId="77777777" w:rsidR="00C51368" w:rsidRDefault="00E43BD9">
            <w:pPr>
              <w:rPr>
                <w:rFonts w:eastAsia="Times New Roman"/>
              </w:rPr>
            </w:pPr>
            <w:r>
              <w:rPr>
                <w:rFonts w:eastAsia="Times New Roman"/>
              </w:rPr>
              <w:t>Work Group</w:t>
            </w:r>
          </w:p>
        </w:tc>
        <w:tc>
          <w:tcPr>
            <w:tcW w:w="0" w:type="auto"/>
            <w:vAlign w:val="center"/>
            <w:hideMark/>
          </w:tcPr>
          <w:p w14:paraId="7B11026E" w14:textId="77777777" w:rsidR="00C51368" w:rsidRDefault="001708AB">
            <w:pPr>
              <w:rPr>
                <w:rFonts w:eastAsia="Times New Roman"/>
              </w:rPr>
            </w:pPr>
            <w:hyperlink r:id="rId24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697424D" w14:textId="77777777" w:rsidR="00C51368" w:rsidRDefault="001708AB">
            <w:pPr>
              <w:rPr>
                <w:rFonts w:eastAsia="Times New Roman"/>
              </w:rPr>
            </w:pPr>
            <w:hyperlink r:id="rId2459" w:anchor="status" w:history="1">
              <w:r w:rsidR="00E43BD9">
                <w:rPr>
                  <w:rStyle w:val="Hyperlink"/>
                  <w:rFonts w:eastAsia="Times New Roman"/>
                </w:rPr>
                <w:t>Ballot Status</w:t>
              </w:r>
            </w:hyperlink>
            <w:r w:rsidR="00E43BD9">
              <w:rPr>
                <w:rFonts w:eastAsia="Times New Roman"/>
              </w:rPr>
              <w:t xml:space="preserve">: </w:t>
            </w:r>
            <w:hyperlink r:id="rId2460" w:anchor="pubs" w:history="1">
              <w:r w:rsidR="00E43BD9">
                <w:rPr>
                  <w:rStyle w:val="Hyperlink"/>
                  <w:rFonts w:eastAsia="Times New Roman"/>
                </w:rPr>
                <w:t>DSTU 2</w:t>
              </w:r>
            </w:hyperlink>
          </w:p>
        </w:tc>
      </w:tr>
    </w:tbl>
    <w:p w14:paraId="7972F801" w14:textId="77777777"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14:paraId="4AA14529" w14:textId="77777777"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14:paraId="27E7070B" w14:textId="77777777"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14:paraId="6505FFF8" w14:textId="77777777" w:rsidR="00C51368" w:rsidRDefault="00E43BD9">
      <w:pPr>
        <w:pStyle w:val="Heading1"/>
        <w:divId w:val="990249517"/>
        <w:rPr>
          <w:rFonts w:eastAsia="Times New Roman"/>
          <w:noProof/>
          <w:lang w:val="en-US"/>
        </w:rPr>
      </w:pPr>
      <w:r>
        <w:rPr>
          <w:rFonts w:eastAsia="Times New Roman"/>
          <w:noProof/>
          <w:lang w:val="en-US"/>
        </w:rPr>
        <w:t>search.html</w:t>
      </w:r>
    </w:p>
    <w:p w14:paraId="3239B82B" w14:textId="77777777"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5741F90" w14:textId="77777777">
        <w:trPr>
          <w:divId w:val="966159520"/>
          <w:tblCellSpacing w:w="15" w:type="dxa"/>
        </w:trPr>
        <w:tc>
          <w:tcPr>
            <w:tcW w:w="0" w:type="auto"/>
            <w:vAlign w:val="center"/>
            <w:hideMark/>
          </w:tcPr>
          <w:p w14:paraId="6B5B12C0" w14:textId="77777777" w:rsidR="00C51368" w:rsidRDefault="00E43BD9">
            <w:pPr>
              <w:rPr>
                <w:rFonts w:eastAsia="Times New Roman"/>
              </w:rPr>
            </w:pPr>
            <w:r>
              <w:rPr>
                <w:rFonts w:eastAsia="Times New Roman"/>
              </w:rPr>
              <w:t>Work Group</w:t>
            </w:r>
          </w:p>
        </w:tc>
        <w:tc>
          <w:tcPr>
            <w:tcW w:w="0" w:type="auto"/>
            <w:vAlign w:val="center"/>
            <w:hideMark/>
          </w:tcPr>
          <w:p w14:paraId="1FEB3462" w14:textId="77777777" w:rsidR="00C51368" w:rsidRDefault="001708AB">
            <w:pPr>
              <w:rPr>
                <w:rFonts w:eastAsia="Times New Roman"/>
              </w:rPr>
            </w:pPr>
            <w:hyperlink r:id="rId24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D4544FB" w14:textId="77777777" w:rsidR="00C51368" w:rsidRDefault="001708AB">
            <w:pPr>
              <w:rPr>
                <w:rFonts w:eastAsia="Times New Roman"/>
              </w:rPr>
            </w:pPr>
            <w:hyperlink r:id="rId2462" w:anchor="status" w:history="1">
              <w:r w:rsidR="00E43BD9">
                <w:rPr>
                  <w:rStyle w:val="Hyperlink"/>
                  <w:rFonts w:eastAsia="Times New Roman"/>
                </w:rPr>
                <w:t>Ballot Status</w:t>
              </w:r>
            </w:hyperlink>
            <w:r w:rsidR="00E43BD9">
              <w:rPr>
                <w:rFonts w:eastAsia="Times New Roman"/>
              </w:rPr>
              <w:t xml:space="preserve">: </w:t>
            </w:r>
            <w:hyperlink r:id="rId2463" w:anchor="pubs" w:history="1">
              <w:r w:rsidR="00E43BD9">
                <w:rPr>
                  <w:rStyle w:val="Hyperlink"/>
                  <w:rFonts w:eastAsia="Times New Roman"/>
                </w:rPr>
                <w:t>DSTU 2</w:t>
              </w:r>
            </w:hyperlink>
          </w:p>
        </w:tc>
      </w:tr>
    </w:tbl>
    <w:p w14:paraId="52EB8AA3" w14:textId="77777777"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14:paraId="31327951" w14:textId="77777777"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14:paraId="29DD03F1" w14:textId="77777777">
        <w:trPr>
          <w:divId w:val="966159520"/>
          <w:tblCellSpacing w:w="15" w:type="dxa"/>
        </w:trPr>
        <w:tc>
          <w:tcPr>
            <w:tcW w:w="0" w:type="auto"/>
            <w:vAlign w:val="center"/>
            <w:hideMark/>
          </w:tcPr>
          <w:p w14:paraId="7864D3B1" w14:textId="77777777" w:rsidR="00C51368" w:rsidRDefault="00E43BD9">
            <w:pPr>
              <w:rPr>
                <w:rFonts w:eastAsia="Times New Roman"/>
              </w:rPr>
            </w:pPr>
            <w:r>
              <w:rPr>
                <w:rFonts w:eastAsia="Times New Roman"/>
                <w:b/>
                <w:bCs/>
              </w:rPr>
              <w:t>Search Parameter Types</w:t>
            </w:r>
          </w:p>
        </w:tc>
        <w:tc>
          <w:tcPr>
            <w:tcW w:w="0" w:type="auto"/>
            <w:vAlign w:val="center"/>
            <w:hideMark/>
          </w:tcPr>
          <w:p w14:paraId="4F1A2124" w14:textId="77777777" w:rsidR="00C51368" w:rsidRDefault="00E43BD9">
            <w:pPr>
              <w:rPr>
                <w:rFonts w:eastAsia="Times New Roman"/>
              </w:rPr>
            </w:pPr>
            <w:r>
              <w:rPr>
                <w:rFonts w:eastAsia="Times New Roman"/>
                <w:b/>
                <w:bCs/>
              </w:rPr>
              <w:t>Parameters for all resources</w:t>
            </w:r>
          </w:p>
        </w:tc>
        <w:tc>
          <w:tcPr>
            <w:tcW w:w="0" w:type="auto"/>
            <w:vAlign w:val="center"/>
            <w:hideMark/>
          </w:tcPr>
          <w:p w14:paraId="38763506" w14:textId="77777777" w:rsidR="00C51368" w:rsidRDefault="00E43BD9">
            <w:pPr>
              <w:rPr>
                <w:rFonts w:eastAsia="Times New Roman"/>
              </w:rPr>
            </w:pPr>
            <w:r>
              <w:rPr>
                <w:rFonts w:eastAsia="Times New Roman"/>
                <w:b/>
                <w:bCs/>
              </w:rPr>
              <w:t>Search result parameters</w:t>
            </w:r>
          </w:p>
        </w:tc>
      </w:tr>
      <w:tr w:rsidR="00C51368" w14:paraId="56CBF62B" w14:textId="77777777">
        <w:trPr>
          <w:divId w:val="966159520"/>
          <w:tblCellSpacing w:w="15" w:type="dxa"/>
        </w:trPr>
        <w:tc>
          <w:tcPr>
            <w:tcW w:w="0" w:type="auto"/>
            <w:vAlign w:val="center"/>
            <w:hideMark/>
          </w:tcPr>
          <w:p w14:paraId="1EED0972" w14:textId="77777777" w:rsidR="00C51368" w:rsidRDefault="00C51368">
            <w:pPr>
              <w:rPr>
                <w:rFonts w:eastAsia="Times New Roman"/>
              </w:rPr>
            </w:pPr>
          </w:p>
        </w:tc>
        <w:tc>
          <w:tcPr>
            <w:tcW w:w="0" w:type="auto"/>
            <w:vAlign w:val="center"/>
            <w:hideMark/>
          </w:tcPr>
          <w:p w14:paraId="06902C8A" w14:textId="77777777" w:rsidR="00C51368" w:rsidRDefault="001708AB">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14:paraId="6409609B" w14:textId="77777777" w:rsidR="00C51368" w:rsidRDefault="001708AB">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14:paraId="69AFC3FC" w14:textId="77777777"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14:paraId="16FE77C3" w14:textId="77777777" w:rsidR="00C51368" w:rsidRDefault="00E43BD9">
      <w:pPr>
        <w:pStyle w:val="Heading3"/>
        <w:divId w:val="966159520"/>
        <w:rPr>
          <w:rFonts w:eastAsia="Times New Roman"/>
          <w:lang w:val="en-US"/>
        </w:rPr>
      </w:pPr>
      <w:r>
        <w:rPr>
          <w:rFonts w:eastAsia="Times New Roman"/>
          <w:lang w:val="en-US"/>
        </w:rPr>
        <w:t>Introduction</w:t>
      </w:r>
    </w:p>
    <w:p w14:paraId="3B4525D1" w14:textId="77777777" w:rsidR="00C51368" w:rsidRDefault="00E43BD9">
      <w:pPr>
        <w:pStyle w:val="NormalWeb"/>
        <w:divId w:val="966159520"/>
        <w:rPr>
          <w:lang w:val="en-US"/>
        </w:rPr>
      </w:pPr>
      <w:r>
        <w:rPr>
          <w:lang w:val="en-US"/>
        </w:rPr>
        <w:t xml:space="preserve">In the simplest case, a search is executed by performing a GET operation in the RESTful framework: </w:t>
      </w:r>
    </w:p>
    <w:p w14:paraId="66C8A2AF" w14:textId="77777777" w:rsidR="00C51368" w:rsidRDefault="00C51368">
      <w:pPr>
        <w:pStyle w:val="HTMLPreformatted"/>
        <w:divId w:val="966159520"/>
        <w:rPr>
          <w:lang w:val="en-US"/>
        </w:rPr>
      </w:pPr>
    </w:p>
    <w:p w14:paraId="3A15F2A9" w14:textId="77777777" w:rsidR="00C51368" w:rsidRDefault="00E43BD9">
      <w:pPr>
        <w:pStyle w:val="HTMLPreformatted"/>
        <w:divId w:val="966159520"/>
        <w:rPr>
          <w:lang w:val="en-US"/>
        </w:rPr>
      </w:pPr>
      <w:r>
        <w:rPr>
          <w:lang w:val="en-US"/>
        </w:rPr>
        <w:t xml:space="preserve"> GET [base]/[resourcetype]?name=value&amp;...</w:t>
      </w:r>
    </w:p>
    <w:p w14:paraId="770B0420" w14:textId="77777777" w:rsidR="00C51368" w:rsidRDefault="00E43BD9">
      <w:pPr>
        <w:pStyle w:val="NormalWeb"/>
        <w:divId w:val="966159520"/>
        <w:rPr>
          <w:lang w:val="en-US"/>
        </w:rPr>
      </w:pPr>
      <w:r>
        <w:rPr>
          <w:lang w:val="en-US"/>
        </w:rPr>
        <w:t xml:space="preserve">For this RESTful search (see </w:t>
      </w:r>
      <w:hyperlink r:id="rId2464"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14:paraId="7CAA2B72" w14:textId="77777777" w:rsidR="00C51368" w:rsidRDefault="00C51368">
      <w:pPr>
        <w:pStyle w:val="HTMLPreformatted"/>
        <w:divId w:val="966159520"/>
        <w:rPr>
          <w:lang w:val="en-US"/>
        </w:rPr>
      </w:pPr>
    </w:p>
    <w:p w14:paraId="27519CF1" w14:textId="77777777" w:rsidR="00C51368" w:rsidRDefault="00E43BD9">
      <w:pPr>
        <w:pStyle w:val="HTMLPreformatted"/>
        <w:divId w:val="966159520"/>
        <w:rPr>
          <w:lang w:val="en-US"/>
        </w:rPr>
      </w:pPr>
      <w:r>
        <w:rPr>
          <w:lang w:val="en-US"/>
        </w:rPr>
        <w:t xml:space="preserve"> POST  [base]/[type]/_search{?[parameters]{&amp;_format=[mime-type]}}</w:t>
      </w:r>
    </w:p>
    <w:p w14:paraId="00FE8C04" w14:textId="77777777"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5" w:history="1">
        <w:r>
          <w:rPr>
            <w:rStyle w:val="Hyperlink"/>
            <w:lang w:val="en-US"/>
          </w:rPr>
          <w:t>bundle</w:t>
        </w:r>
      </w:hyperlink>
      <w:r>
        <w:rPr>
          <w:lang w:val="en-US"/>
        </w:rPr>
        <w:t xml:space="preserve"> which includes the resources that are the results of the search. </w:t>
      </w:r>
    </w:p>
    <w:p w14:paraId="404E2D5A" w14:textId="77777777" w:rsidR="00C51368" w:rsidRDefault="001708AB">
      <w:pPr>
        <w:pStyle w:val="NormalWeb"/>
        <w:divId w:val="966159520"/>
        <w:rPr>
          <w:lang w:val="en-US"/>
        </w:rPr>
      </w:pPr>
      <w:hyperlink r:id="rId2466"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14:paraId="122E9C82"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14:paraId="2136D8C2"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7"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14:paraId="5026406D" w14:textId="77777777"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14:paraId="6682670B" w14:textId="77777777" w:rsidR="00C51368" w:rsidRDefault="00E43BD9">
      <w:pPr>
        <w:pStyle w:val="NormalWeb"/>
        <w:divId w:val="966159520"/>
        <w:rPr>
          <w:lang w:val="en-US"/>
        </w:rPr>
      </w:pPr>
      <w:r>
        <w:rPr>
          <w:lang w:val="en-US"/>
        </w:rPr>
        <w:t xml:space="preserve">Search operations can also be implemented in </w:t>
      </w:r>
      <w:hyperlink r:id="rId2468" w:anchor="search" w:history="1">
        <w:r>
          <w:rPr>
            <w:rStyle w:val="Hyperlink"/>
            <w:lang w:val="en-US"/>
          </w:rPr>
          <w:t>the messaging framework</w:t>
        </w:r>
      </w:hyperlink>
      <w:r>
        <w:rPr>
          <w:lang w:val="en-US"/>
        </w:rPr>
        <w:t xml:space="preserve">. </w:t>
      </w:r>
    </w:p>
    <w:p w14:paraId="33B7FBD8" w14:textId="77777777"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9" w:anchor="mpi" w:history="1">
        <w:r>
          <w:rPr>
            <w:rStyle w:val="Hyperlink"/>
            <w:lang w:val="en-US"/>
          </w:rPr>
          <w:t>Patient MPI Search</w:t>
        </w:r>
      </w:hyperlink>
      <w:r>
        <w:rPr>
          <w:lang w:val="en-US"/>
        </w:rPr>
        <w:t xml:space="preserve">. </w:t>
      </w:r>
    </w:p>
    <w:p w14:paraId="3445680F" w14:textId="77777777"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0" w:anchor="http" w:history="1">
        <w:r>
          <w:rPr>
            <w:rStyle w:val="Hyperlink"/>
            <w:lang w:val="en-US"/>
          </w:rPr>
          <w:t>Security Communications</w:t>
        </w:r>
      </w:hyperlink>
      <w:r>
        <w:rPr>
          <w:lang w:val="en-US"/>
        </w:rPr>
        <w:t xml:space="preserve"> </w:t>
      </w:r>
    </w:p>
    <w:p w14:paraId="65B5D213" w14:textId="77777777" w:rsidR="00C51368" w:rsidRDefault="00E43BD9">
      <w:pPr>
        <w:pStyle w:val="Heading3"/>
        <w:divId w:val="966159520"/>
        <w:rPr>
          <w:rFonts w:eastAsia="Times New Roman"/>
          <w:lang w:val="en-US"/>
        </w:rPr>
      </w:pPr>
      <w:bookmarkStart w:id="227" w:name="errors"/>
      <w:bookmarkEnd w:id="227"/>
      <w:r>
        <w:rPr>
          <w:rFonts w:eastAsia="Times New Roman"/>
          <w:lang w:val="en-US"/>
        </w:rPr>
        <w:t>Handling Errors</w:t>
      </w:r>
    </w:p>
    <w:p w14:paraId="0B491FD0" w14:textId="77777777"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1" w:history="1">
        <w:r>
          <w:rPr>
            <w:rStyle w:val="Hyperlink"/>
            <w:lang w:val="en-US"/>
          </w:rPr>
          <w:t>OperationOutcome</w:t>
        </w:r>
      </w:hyperlink>
      <w:r>
        <w:rPr>
          <w:lang w:val="en-US"/>
        </w:rPr>
        <w:t xml:space="preserve"> detailing the cause of the failure. Note that an empty search result is not a failure. </w:t>
      </w:r>
    </w:p>
    <w:p w14:paraId="0F561A2D" w14:textId="77777777" w:rsidR="00C51368" w:rsidRDefault="00E43BD9">
      <w:pPr>
        <w:pStyle w:val="NormalWeb"/>
        <w:divId w:val="966159520"/>
        <w:rPr>
          <w:lang w:val="en-US"/>
        </w:rPr>
      </w:pPr>
      <w:r>
        <w:rPr>
          <w:lang w:val="en-US"/>
        </w:rPr>
        <w:t xml:space="preserve">In some cases, some of the parameters may have problems. For instance: </w:t>
      </w:r>
    </w:p>
    <w:p w14:paraId="7536D8E2"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14:paraId="542B3A34"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14:paraId="1964D082"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14:paraId="4B9FC91E"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14:paraId="4BF35F16" w14:textId="77777777"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14:paraId="5293AB01" w14:textId="77777777"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14:paraId="0614214E" w14:textId="77777777" w:rsidR="00C51368" w:rsidRDefault="00E43BD9">
      <w:pPr>
        <w:pStyle w:val="NormalWeb"/>
        <w:divId w:val="966159520"/>
        <w:rPr>
          <w:lang w:val="en-US"/>
        </w:rPr>
      </w:pPr>
      <w:r>
        <w:rPr>
          <w:lang w:val="en-US"/>
        </w:rPr>
        <w:t xml:space="preserve">In such cases, the search process MAY include an </w:t>
      </w:r>
      <w:hyperlink r:id="rId2472"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3" w:anchor="Bundle.entry.search.mode" w:history="1">
        <w:r>
          <w:rPr>
            <w:rStyle w:val="Hyperlink"/>
            <w:lang w:val="en-US"/>
          </w:rPr>
          <w:t>search mode</w:t>
        </w:r>
      </w:hyperlink>
      <w:r>
        <w:rPr>
          <w:lang w:val="en-US"/>
        </w:rPr>
        <w:t xml:space="preserve"> = </w:t>
      </w:r>
      <w:hyperlink r:id="rId2474" w:history="1">
        <w:r>
          <w:rPr>
            <w:rStyle w:val="Hyperlink"/>
            <w:lang w:val="en-US"/>
          </w:rPr>
          <w:t>outcome</w:t>
        </w:r>
      </w:hyperlink>
      <w:r>
        <w:rPr>
          <w:lang w:val="en-US"/>
        </w:rPr>
        <w:t xml:space="preserve">. Clients can use this information to improve future searches. </w:t>
      </w:r>
    </w:p>
    <w:p w14:paraId="4D4E5BF1" w14:textId="77777777" w:rsidR="00C51368" w:rsidRDefault="00E43BD9">
      <w:pPr>
        <w:pStyle w:val="Heading3"/>
        <w:divId w:val="966159520"/>
        <w:rPr>
          <w:rFonts w:eastAsia="Times New Roman"/>
          <w:lang w:val="en-US"/>
        </w:rPr>
      </w:pPr>
      <w:bookmarkStart w:id="228" w:name="standard"/>
      <w:bookmarkEnd w:id="228"/>
      <w:r>
        <w:rPr>
          <w:rFonts w:eastAsia="Times New Roman"/>
          <w:lang w:val="en-US"/>
        </w:rPr>
        <w:t>Standard Parameters</w:t>
      </w:r>
    </w:p>
    <w:p w14:paraId="522A05A4" w14:textId="77777777" w:rsidR="00C51368" w:rsidRDefault="00E43BD9">
      <w:pPr>
        <w:pStyle w:val="Heading4"/>
        <w:divId w:val="966159520"/>
        <w:rPr>
          <w:rFonts w:eastAsia="Times New Roman"/>
          <w:lang w:val="en-US"/>
        </w:rPr>
      </w:pPr>
      <w:bookmarkStart w:id="229" w:name="all"/>
      <w:r>
        <w:rPr>
          <w:rFonts w:eastAsia="Times New Roman"/>
          <w:lang w:val="en-US"/>
        </w:rPr>
        <w:lastRenderedPageBreak/>
        <w:t>Parameters for all resources</w:t>
      </w:r>
    </w:p>
    <w:p w14:paraId="31273D4B" w14:textId="77777777" w:rsidR="00C51368" w:rsidRDefault="00E43BD9">
      <w:pPr>
        <w:pStyle w:val="NormalWeb"/>
        <w:divId w:val="966159520"/>
        <w:rPr>
          <w:lang w:val="en-US"/>
        </w:rPr>
      </w:pPr>
      <w:r>
        <w:rPr>
          <w:lang w:val="en-US"/>
        </w:rPr>
        <w:t xml:space="preserve">These parameters are </w:t>
      </w:r>
      <w:hyperlink r:id="rId2475" w:anchor="search" w:history="1">
        <w:r>
          <w:rPr>
            <w:rStyle w:val="Hyperlink"/>
            <w:lang w:val="en-US"/>
          </w:rPr>
          <w:t>defined that apply to all resources</w:t>
        </w:r>
      </w:hyperlink>
      <w:r>
        <w:rPr>
          <w:lang w:val="en-US"/>
        </w:rPr>
        <w:t xml:space="preserve">: .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14:paraId="4967427C" w14:textId="77777777"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14:paraId="196E5987" w14:textId="77777777" w:rsidR="00C51368" w:rsidRDefault="00C51368">
      <w:pPr>
        <w:pStyle w:val="HTMLPreformatted"/>
        <w:divId w:val="966159520"/>
        <w:rPr>
          <w:lang w:val="en-US"/>
        </w:rPr>
      </w:pPr>
    </w:p>
    <w:p w14:paraId="396D58A6" w14:textId="77777777" w:rsidR="00C51368" w:rsidRDefault="00E43BD9">
      <w:pPr>
        <w:pStyle w:val="HTMLPreformatted"/>
        <w:divId w:val="966159520"/>
        <w:rPr>
          <w:lang w:val="en-US"/>
        </w:rPr>
      </w:pPr>
      <w:r>
        <w:rPr>
          <w:lang w:val="en-US"/>
        </w:rPr>
        <w:t xml:space="preserve"> GET [base]/Patient?_id=23</w:t>
      </w:r>
    </w:p>
    <w:p w14:paraId="32EEB285" w14:textId="77777777"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6" w:anchor="read" w:history="1">
        <w:r>
          <w:rPr>
            <w:rStyle w:val="Hyperlink"/>
            <w:lang w:val="en-US"/>
          </w:rPr>
          <w:t>simple read operation</w:t>
        </w:r>
      </w:hyperlink>
      <w:r>
        <w:rPr>
          <w:lang w:val="en-US"/>
        </w:rPr>
        <w:t xml:space="preserve">: </w:t>
      </w:r>
    </w:p>
    <w:p w14:paraId="0A436678" w14:textId="77777777" w:rsidR="00C51368" w:rsidRDefault="00C51368">
      <w:pPr>
        <w:pStyle w:val="HTMLPreformatted"/>
        <w:divId w:val="966159520"/>
        <w:rPr>
          <w:lang w:val="en-US"/>
        </w:rPr>
      </w:pPr>
    </w:p>
    <w:p w14:paraId="56BECE60" w14:textId="77777777" w:rsidR="00C51368" w:rsidRDefault="00E43BD9">
      <w:pPr>
        <w:pStyle w:val="HTMLPreformatted"/>
        <w:divId w:val="966159520"/>
        <w:rPr>
          <w:lang w:val="en-US"/>
        </w:rPr>
      </w:pPr>
      <w:r>
        <w:rPr>
          <w:lang w:val="en-US"/>
        </w:rPr>
        <w:t xml:space="preserve"> GET [base]/Patient/23</w:t>
      </w:r>
    </w:p>
    <w:p w14:paraId="71002F55" w14:textId="77777777" w:rsidR="00C51368" w:rsidRDefault="00E43BD9">
      <w:pPr>
        <w:pStyle w:val="NormalWeb"/>
        <w:divId w:val="966159520"/>
        <w:rPr>
          <w:lang w:val="en-US"/>
        </w:rPr>
      </w:pPr>
      <w:r>
        <w:rPr>
          <w:lang w:val="en-US"/>
        </w:rPr>
        <w:t xml:space="preserve">however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14:paraId="2F24D6C0" w14:textId="77777777" w:rsidR="00C51368" w:rsidRDefault="00E43BD9">
      <w:pPr>
        <w:pStyle w:val="NormalWeb"/>
        <w:divId w:val="966159520"/>
        <w:rPr>
          <w:lang w:val="en-US"/>
        </w:rPr>
      </w:pPr>
      <w:bookmarkStart w:id="230" w:name="lastUpdated"/>
      <w:bookmarkEnd w:id="230"/>
      <w:r>
        <w:rPr>
          <w:lang w:val="en-US"/>
        </w:rPr>
        <w:t xml:space="preserve">The search parameter _lastUpdated can be used to select resources based on the last time they were changed: </w:t>
      </w:r>
    </w:p>
    <w:p w14:paraId="334F5BCB" w14:textId="77777777" w:rsidR="00C51368" w:rsidRDefault="00C51368">
      <w:pPr>
        <w:pStyle w:val="HTMLPreformatted"/>
        <w:divId w:val="966159520"/>
        <w:rPr>
          <w:lang w:val="en-US"/>
        </w:rPr>
      </w:pPr>
    </w:p>
    <w:p w14:paraId="06813EA3" w14:textId="77777777" w:rsidR="00C51368" w:rsidRDefault="00E43BD9">
      <w:pPr>
        <w:pStyle w:val="HTMLPreformatted"/>
        <w:divId w:val="966159520"/>
        <w:rPr>
          <w:lang w:val="en-US"/>
        </w:rPr>
      </w:pPr>
      <w:r>
        <w:rPr>
          <w:lang w:val="en-US"/>
        </w:rPr>
        <w:t xml:space="preserve"> GET [base]/Observation?_lastUpdated=&gt;2010-10-01</w:t>
      </w:r>
    </w:p>
    <w:p w14:paraId="274C960F" w14:textId="77777777"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7" w:anchor="history" w:history="1">
        <w:r>
          <w:rPr>
            <w:rStyle w:val="Hyperlink"/>
            <w:lang w:val="en-US"/>
          </w:rPr>
          <w:t>RESTful history</w:t>
        </w:r>
      </w:hyperlink>
      <w:r>
        <w:rPr>
          <w:lang w:val="en-US"/>
        </w:rPr>
        <w:t xml:space="preserve"> or the </w:t>
      </w:r>
      <w:hyperlink r:id="rId2478" w:history="1">
        <w:r>
          <w:rPr>
            <w:rStyle w:val="Hyperlink"/>
            <w:lang w:val="en-US"/>
          </w:rPr>
          <w:t>Subscription resource</w:t>
        </w:r>
      </w:hyperlink>
      <w:r>
        <w:rPr>
          <w:lang w:val="en-US"/>
        </w:rPr>
        <w:t xml:space="preserve">). </w:t>
      </w:r>
    </w:p>
    <w:p w14:paraId="402582AF" w14:textId="77777777" w:rsidR="00C51368" w:rsidRDefault="00E43BD9">
      <w:pPr>
        <w:pStyle w:val="NormalWeb"/>
        <w:divId w:val="966159520"/>
        <w:rPr>
          <w:lang w:val="en-US"/>
        </w:rPr>
      </w:pPr>
      <w:bookmarkStart w:id="231" w:name="tag"/>
      <w:bookmarkStart w:id="232" w:name="tags"/>
      <w:bookmarkEnd w:id="231"/>
      <w:bookmarkEnd w:id="232"/>
      <w:bookmarkEnd w:id="184"/>
      <w:r>
        <w:rPr>
          <w:lang w:val="en-US"/>
        </w:rPr>
        <w:t xml:space="preserve">The search parameters _tag, _profile and _security parameters search on the equivalent elements in the </w:t>
      </w:r>
      <w:hyperlink r:id="rId2479" w:anchor="meta" w:history="1">
        <w:r>
          <w:rPr>
            <w:rStyle w:val="Hyperlink"/>
            <w:lang w:val="en-US"/>
          </w:rPr>
          <w:t>meta element</w:t>
        </w:r>
      </w:hyperlink>
      <w:r>
        <w:rPr>
          <w:lang w:val="en-US"/>
        </w:rPr>
        <w:t xml:space="preserve">. For example </w:t>
      </w:r>
    </w:p>
    <w:p w14:paraId="7A13471E" w14:textId="77777777" w:rsidR="00C51368" w:rsidRDefault="00C51368">
      <w:pPr>
        <w:pStyle w:val="HTMLPreformatted"/>
        <w:divId w:val="966159520"/>
        <w:rPr>
          <w:lang w:val="en-US"/>
        </w:rPr>
      </w:pPr>
    </w:p>
    <w:p w14:paraId="509C380B" w14:textId="77777777" w:rsidR="00C51368" w:rsidRDefault="00E43BD9">
      <w:pPr>
        <w:pStyle w:val="HTMLPreformatted"/>
        <w:divId w:val="966159520"/>
        <w:rPr>
          <w:lang w:val="en-US"/>
        </w:rPr>
      </w:pPr>
      <w:r>
        <w:rPr>
          <w:lang w:val="en-US"/>
        </w:rPr>
        <w:t xml:space="preserve"> GET [base]/Condition?_tag=http://acme.org/codes|needs-review</w:t>
      </w:r>
    </w:p>
    <w:p w14:paraId="141ED870" w14:textId="77777777" w:rsidR="00C51368" w:rsidRDefault="00E43BD9">
      <w:pPr>
        <w:pStyle w:val="NormalWeb"/>
        <w:divId w:val="966159520"/>
        <w:rPr>
          <w:lang w:val="en-US"/>
        </w:rPr>
      </w:pPr>
      <w:r>
        <w:rPr>
          <w:lang w:val="en-US"/>
        </w:rPr>
        <w:t xml:space="preserve">searches for all Condition resources with the tag: </w:t>
      </w:r>
    </w:p>
    <w:p w14:paraId="7E61FD60" w14:textId="77777777" w:rsidR="00C51368" w:rsidRDefault="00C51368">
      <w:pPr>
        <w:pStyle w:val="HTMLPreformatted"/>
        <w:divId w:val="966159520"/>
        <w:rPr>
          <w:lang w:val="en-US"/>
        </w:rPr>
      </w:pPr>
    </w:p>
    <w:p w14:paraId="10425107" w14:textId="77777777" w:rsidR="00C51368" w:rsidRDefault="00E43BD9">
      <w:pPr>
        <w:pStyle w:val="HTMLPreformatted"/>
        <w:divId w:val="966159520"/>
        <w:rPr>
          <w:lang w:val="en-US"/>
        </w:rPr>
      </w:pPr>
      <w:r>
        <w:rPr>
          <w:lang w:val="en-US"/>
        </w:rPr>
        <w:t>{</w:t>
      </w:r>
    </w:p>
    <w:p w14:paraId="5B2B247A" w14:textId="77777777" w:rsidR="00C51368" w:rsidRDefault="00E43BD9">
      <w:pPr>
        <w:pStyle w:val="HTMLPreformatted"/>
        <w:divId w:val="966159520"/>
        <w:rPr>
          <w:lang w:val="en-US"/>
        </w:rPr>
      </w:pPr>
      <w:r>
        <w:rPr>
          <w:lang w:val="en-US"/>
        </w:rPr>
        <w:t xml:space="preserve">  "system" : "http://acme.org/codes",</w:t>
      </w:r>
    </w:p>
    <w:p w14:paraId="2123393C" w14:textId="77777777" w:rsidR="00C51368" w:rsidRDefault="00E43BD9">
      <w:pPr>
        <w:pStyle w:val="HTMLPreformatted"/>
        <w:divId w:val="966159520"/>
        <w:rPr>
          <w:lang w:val="en-US"/>
        </w:rPr>
      </w:pPr>
      <w:r>
        <w:rPr>
          <w:lang w:val="en-US"/>
        </w:rPr>
        <w:t xml:space="preserve">  "code" : "needs-review"</w:t>
      </w:r>
    </w:p>
    <w:p w14:paraId="5F576F43" w14:textId="77777777" w:rsidR="00C51368" w:rsidRDefault="00E43BD9">
      <w:pPr>
        <w:pStyle w:val="HTMLPreformatted"/>
        <w:divId w:val="966159520"/>
        <w:rPr>
          <w:lang w:val="en-US"/>
        </w:rPr>
      </w:pPr>
      <w:r>
        <w:rPr>
          <w:lang w:val="en-US"/>
        </w:rPr>
        <w:t>}</w:t>
      </w:r>
    </w:p>
    <w:p w14:paraId="38544D95" w14:textId="77777777" w:rsidR="00C51368" w:rsidRDefault="00E43BD9">
      <w:pPr>
        <w:pStyle w:val="NormalWeb"/>
        <w:divId w:val="966159520"/>
        <w:rPr>
          <w:lang w:val="en-US"/>
        </w:rPr>
      </w:pPr>
      <w:r>
        <w:rPr>
          <w:lang w:val="en-US"/>
        </w:rPr>
        <w:t xml:space="preserve">In the same manner: </w:t>
      </w:r>
    </w:p>
    <w:p w14:paraId="15312AB8" w14:textId="77777777" w:rsidR="00C51368" w:rsidRDefault="00C51368">
      <w:pPr>
        <w:pStyle w:val="HTMLPreformatted"/>
        <w:divId w:val="966159520"/>
        <w:rPr>
          <w:lang w:val="en-US"/>
        </w:rPr>
      </w:pPr>
    </w:p>
    <w:p w14:paraId="1A40834D" w14:textId="77777777" w:rsidR="00C51368" w:rsidRDefault="00E43BD9">
      <w:pPr>
        <w:pStyle w:val="HTMLPreformatted"/>
        <w:divId w:val="966159520"/>
        <w:rPr>
          <w:lang w:val="en-US"/>
        </w:rPr>
      </w:pPr>
      <w:r>
        <w:rPr>
          <w:lang w:val="en-US"/>
        </w:rPr>
        <w:lastRenderedPageBreak/>
        <w:t xml:space="preserve"> GET [base]/DiagnosticReport?_profile=http://hl7.org/fhir/StructureDefinition/lipid</w:t>
      </w:r>
    </w:p>
    <w:p w14:paraId="37F9EC20" w14:textId="77777777" w:rsidR="00C51368" w:rsidRDefault="00E43BD9">
      <w:pPr>
        <w:pStyle w:val="HTMLPreformatted"/>
        <w:divId w:val="966159520"/>
        <w:rPr>
          <w:lang w:val="en-US"/>
        </w:rPr>
      </w:pPr>
      <w:r>
        <w:rPr>
          <w:lang w:val="en-US"/>
        </w:rPr>
        <w:t xml:space="preserve"> GET [base]/DiagnosticReport?_profile=Profile/lipid</w:t>
      </w:r>
    </w:p>
    <w:p w14:paraId="09E46896" w14:textId="77777777" w:rsidR="00C51368" w:rsidRDefault="00E43BD9">
      <w:pPr>
        <w:pStyle w:val="NormalWeb"/>
        <w:divId w:val="966159520"/>
        <w:rPr>
          <w:lang w:val="en-US"/>
        </w:rPr>
      </w:pPr>
      <w:r>
        <w:rPr>
          <w:lang w:val="en-US"/>
        </w:rPr>
        <w:t xml:space="preserve">restricts the search to only DiagnosticReport resources that are tagged that they conform to a particular profile. The second reference is relative, and refers a local profile on the same server. </w:t>
      </w:r>
    </w:p>
    <w:p w14:paraId="1A8CF79E" w14:textId="77777777"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14:paraId="2D0439EC" w14:textId="77777777" w:rsidR="00C51368" w:rsidRDefault="00E43BD9">
      <w:pPr>
        <w:pStyle w:val="Heading4"/>
        <w:divId w:val="966159520"/>
        <w:rPr>
          <w:rFonts w:eastAsia="Times New Roman"/>
          <w:lang w:val="en-US"/>
        </w:rPr>
      </w:pPr>
      <w:r>
        <w:rPr>
          <w:rFonts w:eastAsia="Times New Roman"/>
          <w:lang w:val="en-US"/>
        </w:rPr>
        <w:t>Parameters for each resource</w:t>
      </w:r>
    </w:p>
    <w:p w14:paraId="162EDE31" w14:textId="77777777"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0" w:history="1">
        <w:r>
          <w:rPr>
            <w:rStyle w:val="Hyperlink"/>
            <w:lang w:val="en-US"/>
          </w:rPr>
          <w:t>XML</w:t>
        </w:r>
      </w:hyperlink>
      <w:r>
        <w:rPr>
          <w:lang w:val="en-US"/>
        </w:rPr>
        <w:t xml:space="preserve"> or </w:t>
      </w:r>
      <w:hyperlink r:id="rId2481" w:history="1">
        <w:r>
          <w:rPr>
            <w:rStyle w:val="Hyperlink"/>
            <w:lang w:val="en-US"/>
          </w:rPr>
          <w:t>JSON</w:t>
        </w:r>
      </w:hyperlink>
      <w:r>
        <w:rPr>
          <w:lang w:val="en-US"/>
        </w:rPr>
        <w:t xml:space="preserve">). </w:t>
      </w:r>
    </w:p>
    <w:p w14:paraId="1F0EADE8" w14:textId="77777777"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14:paraId="1132684A" w14:textId="77777777"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14:paraId="55D78B8A" w14:textId="77777777"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14:paraId="491110DD" w14:textId="77777777" w:rsidR="00C51368" w:rsidRDefault="00E43BD9">
      <w:pPr>
        <w:pStyle w:val="Heading4"/>
        <w:divId w:val="966159520"/>
        <w:rPr>
          <w:rFonts w:eastAsia="Times New Roman"/>
          <w:lang w:val="en-US"/>
        </w:rPr>
      </w:pPr>
      <w:bookmarkStart w:id="233" w:name="ptypes"/>
      <w:r>
        <w:rPr>
          <w:rFonts w:eastAsia="Times New Roman"/>
          <w:lang w:val="en-US"/>
        </w:rPr>
        <w:t>Search Parameter Types</w:t>
      </w:r>
    </w:p>
    <w:p w14:paraId="2EC0BF0F" w14:textId="77777777"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14:paraId="336E74F2" w14:textId="77777777"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14:paraId="2F89413B" w14:textId="77777777" w:rsidR="00C51368" w:rsidRDefault="00E43BD9">
      <w:pPr>
        <w:pStyle w:val="Heading4"/>
        <w:divId w:val="966159520"/>
        <w:rPr>
          <w:rFonts w:eastAsia="Times New Roman"/>
          <w:lang w:val="en-US"/>
        </w:rPr>
      </w:pPr>
      <w:bookmarkStart w:id="234" w:name="modifiers"/>
      <w:bookmarkEnd w:id="233"/>
      <w:r>
        <w:rPr>
          <w:rFonts w:eastAsia="Times New Roman"/>
          <w:lang w:val="en-US"/>
        </w:rPr>
        <w:t>Modifiers</w:t>
      </w:r>
    </w:p>
    <w:p w14:paraId="3F983BB1" w14:textId="77777777"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14:paraId="4E36C52C"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any value for the gender parameter (which usually equates to not having the relevant element in the resource). Searching for "gender:missing=false" will return all the resources that have a value for the "gender" parameter. </w:t>
      </w:r>
    </w:p>
    <w:p w14:paraId="26371AF4"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14:paraId="2B11C0AF"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14:paraId="6319BC55"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14:paraId="6D5B0302" w14:textId="77777777"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14:paraId="578F66C6" w14:textId="77777777"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234"/>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r>
        <w:rPr>
          <w:rStyle w:val="Hyperlink"/>
          <w:lang w:val="en-US"/>
        </w:rPr>
        <w:t>OperationOutcome</w:t>
      </w:r>
      <w:r w:rsidR="00C51368">
        <w:rPr>
          <w:lang w:val="en-US"/>
        </w:rPr>
        <w:fldChar w:fldCharType="end"/>
      </w:r>
      <w:r>
        <w:rPr>
          <w:lang w:val="en-US"/>
        </w:rPr>
        <w:t xml:space="preserve"> with a </w:t>
      </w:r>
      <w:hyperlink r:id="rId2482" w:history="1">
        <w:r>
          <w:rPr>
            <w:rStyle w:val="Hyperlink"/>
            <w:lang w:val="en-US"/>
          </w:rPr>
          <w:t>clear error message</w:t>
        </w:r>
      </w:hyperlink>
      <w:r>
        <w:rPr>
          <w:lang w:val="en-US"/>
        </w:rPr>
        <w:t xml:space="preserve">. </w:t>
      </w:r>
    </w:p>
    <w:p w14:paraId="3366AE4B" w14:textId="77777777" w:rsidR="00C51368" w:rsidRDefault="00E43BD9">
      <w:pPr>
        <w:pStyle w:val="Heading4"/>
        <w:divId w:val="966159520"/>
        <w:rPr>
          <w:rFonts w:eastAsia="Times New Roman"/>
          <w:lang w:val="en-US"/>
        </w:rPr>
      </w:pPr>
      <w:bookmarkStart w:id="235" w:name="prefix"/>
      <w:r>
        <w:rPr>
          <w:rFonts w:eastAsia="Times New Roman"/>
          <w:lang w:val="en-US"/>
        </w:rPr>
        <w:t>Prefixes</w:t>
      </w:r>
    </w:p>
    <w:p w14:paraId="05395076" w14:textId="77777777" w:rsidR="00C51368" w:rsidRDefault="00E43BD9">
      <w:pPr>
        <w:pStyle w:val="NormalWeb"/>
        <w:divId w:val="966159520"/>
        <w:rPr>
          <w:lang w:val="en-US"/>
        </w:rPr>
      </w:pPr>
      <w:r>
        <w:rPr>
          <w:lang w:val="en-US"/>
        </w:rPr>
        <w:t xml:space="preserve">For the ordered parameter types </w:t>
      </w:r>
      <w:bookmarkEnd w:id="235"/>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14:paraId="5A260A44" w14:textId="77777777">
        <w:trPr>
          <w:divId w:val="966159520"/>
          <w:tblCellSpacing w:w="15" w:type="dxa"/>
        </w:trPr>
        <w:tc>
          <w:tcPr>
            <w:tcW w:w="0" w:type="auto"/>
            <w:vAlign w:val="center"/>
            <w:hideMark/>
          </w:tcPr>
          <w:p w14:paraId="02D070D9" w14:textId="77777777" w:rsidR="00C51368" w:rsidRDefault="00E43BD9">
            <w:pPr>
              <w:rPr>
                <w:rFonts w:eastAsia="Times New Roman"/>
              </w:rPr>
            </w:pPr>
            <w:r>
              <w:rPr>
                <w:rFonts w:eastAsia="Times New Roman"/>
              </w:rPr>
              <w:t>eq</w:t>
            </w:r>
          </w:p>
        </w:tc>
        <w:tc>
          <w:tcPr>
            <w:tcW w:w="0" w:type="auto"/>
            <w:vAlign w:val="center"/>
            <w:hideMark/>
          </w:tcPr>
          <w:p w14:paraId="1185EE3B" w14:textId="77777777"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14:paraId="5A110628" w14:textId="77777777" w:rsidR="00C51368" w:rsidRDefault="00E43BD9">
            <w:pPr>
              <w:rPr>
                <w:rFonts w:eastAsia="Times New Roman"/>
              </w:rPr>
            </w:pPr>
            <w:r>
              <w:rPr>
                <w:rFonts w:eastAsia="Times New Roman"/>
              </w:rPr>
              <w:t>the range of the search value fully contains the range of the target value</w:t>
            </w:r>
          </w:p>
        </w:tc>
      </w:tr>
      <w:tr w:rsidR="00C51368" w14:paraId="41FB88D5" w14:textId="77777777">
        <w:trPr>
          <w:divId w:val="966159520"/>
          <w:tblCellSpacing w:w="15" w:type="dxa"/>
        </w:trPr>
        <w:tc>
          <w:tcPr>
            <w:tcW w:w="0" w:type="auto"/>
            <w:vAlign w:val="center"/>
            <w:hideMark/>
          </w:tcPr>
          <w:p w14:paraId="0064B576" w14:textId="77777777" w:rsidR="00C51368" w:rsidRDefault="00E43BD9">
            <w:pPr>
              <w:rPr>
                <w:rFonts w:eastAsia="Times New Roman"/>
              </w:rPr>
            </w:pPr>
            <w:r>
              <w:rPr>
                <w:rFonts w:eastAsia="Times New Roman"/>
              </w:rPr>
              <w:t>ne</w:t>
            </w:r>
          </w:p>
        </w:tc>
        <w:tc>
          <w:tcPr>
            <w:tcW w:w="0" w:type="auto"/>
            <w:vAlign w:val="center"/>
            <w:hideMark/>
          </w:tcPr>
          <w:p w14:paraId="329232C8" w14:textId="77777777"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14:paraId="2DB2DE01" w14:textId="77777777" w:rsidR="00C51368" w:rsidRDefault="00E43BD9">
            <w:pPr>
              <w:rPr>
                <w:rFonts w:eastAsia="Times New Roman"/>
              </w:rPr>
            </w:pPr>
            <w:r>
              <w:rPr>
                <w:rFonts w:eastAsia="Times New Roman"/>
              </w:rPr>
              <w:t>the range of the search value does not fully contain the range of the target value</w:t>
            </w:r>
          </w:p>
        </w:tc>
      </w:tr>
      <w:tr w:rsidR="00C51368" w14:paraId="58DC2281" w14:textId="77777777">
        <w:trPr>
          <w:divId w:val="966159520"/>
          <w:tblCellSpacing w:w="15" w:type="dxa"/>
        </w:trPr>
        <w:tc>
          <w:tcPr>
            <w:tcW w:w="0" w:type="auto"/>
            <w:vAlign w:val="center"/>
            <w:hideMark/>
          </w:tcPr>
          <w:p w14:paraId="69BD1D42" w14:textId="77777777" w:rsidR="00C51368" w:rsidRDefault="00E43BD9">
            <w:pPr>
              <w:rPr>
                <w:rFonts w:eastAsia="Times New Roman"/>
              </w:rPr>
            </w:pPr>
            <w:r>
              <w:rPr>
                <w:rFonts w:eastAsia="Times New Roman"/>
              </w:rPr>
              <w:t>gt</w:t>
            </w:r>
          </w:p>
        </w:tc>
        <w:tc>
          <w:tcPr>
            <w:tcW w:w="0" w:type="auto"/>
            <w:vAlign w:val="center"/>
            <w:hideMark/>
          </w:tcPr>
          <w:p w14:paraId="17184A91" w14:textId="77777777"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14:paraId="19F14B22" w14:textId="77777777" w:rsidR="00C51368" w:rsidRDefault="00E43BD9">
            <w:pPr>
              <w:rPr>
                <w:rFonts w:eastAsia="Times New Roman"/>
              </w:rPr>
            </w:pPr>
            <w:r>
              <w:rPr>
                <w:rFonts w:eastAsia="Times New Roman"/>
              </w:rPr>
              <w:t>the range above the search value intersects (i.e. overlaps) with the range of the target value</w:t>
            </w:r>
          </w:p>
        </w:tc>
      </w:tr>
      <w:tr w:rsidR="00C51368" w14:paraId="075E4A62" w14:textId="77777777">
        <w:trPr>
          <w:divId w:val="966159520"/>
          <w:tblCellSpacing w:w="15" w:type="dxa"/>
        </w:trPr>
        <w:tc>
          <w:tcPr>
            <w:tcW w:w="0" w:type="auto"/>
            <w:vAlign w:val="center"/>
            <w:hideMark/>
          </w:tcPr>
          <w:p w14:paraId="10248FD3" w14:textId="77777777" w:rsidR="00C51368" w:rsidRDefault="00E43BD9">
            <w:pPr>
              <w:rPr>
                <w:rFonts w:eastAsia="Times New Roman"/>
              </w:rPr>
            </w:pPr>
            <w:r>
              <w:rPr>
                <w:rFonts w:eastAsia="Times New Roman"/>
              </w:rPr>
              <w:t>lt</w:t>
            </w:r>
          </w:p>
        </w:tc>
        <w:tc>
          <w:tcPr>
            <w:tcW w:w="0" w:type="auto"/>
            <w:vAlign w:val="center"/>
            <w:hideMark/>
          </w:tcPr>
          <w:p w14:paraId="65AE46C6" w14:textId="77777777"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14:paraId="69DE11D0" w14:textId="77777777" w:rsidR="00C51368" w:rsidRDefault="00E43BD9">
            <w:pPr>
              <w:rPr>
                <w:rFonts w:eastAsia="Times New Roman"/>
              </w:rPr>
            </w:pPr>
            <w:r>
              <w:rPr>
                <w:rFonts w:eastAsia="Times New Roman"/>
              </w:rPr>
              <w:t>the range below the search value intersects (i.e. overlaps) with the range of the target value</w:t>
            </w:r>
          </w:p>
        </w:tc>
      </w:tr>
      <w:tr w:rsidR="00C51368" w14:paraId="7BF01BDD" w14:textId="77777777">
        <w:trPr>
          <w:divId w:val="966159520"/>
          <w:tblCellSpacing w:w="15" w:type="dxa"/>
        </w:trPr>
        <w:tc>
          <w:tcPr>
            <w:tcW w:w="0" w:type="auto"/>
            <w:vAlign w:val="center"/>
            <w:hideMark/>
          </w:tcPr>
          <w:p w14:paraId="475841B5" w14:textId="77777777" w:rsidR="00C51368" w:rsidRDefault="00E43BD9">
            <w:pPr>
              <w:rPr>
                <w:rFonts w:eastAsia="Times New Roman"/>
              </w:rPr>
            </w:pPr>
            <w:r>
              <w:rPr>
                <w:rFonts w:eastAsia="Times New Roman"/>
              </w:rPr>
              <w:t>ge</w:t>
            </w:r>
          </w:p>
        </w:tc>
        <w:tc>
          <w:tcPr>
            <w:tcW w:w="0" w:type="auto"/>
            <w:vAlign w:val="center"/>
            <w:hideMark/>
          </w:tcPr>
          <w:p w14:paraId="1FDD87C2" w14:textId="77777777"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14:paraId="10ADF080" w14:textId="77777777"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14:paraId="5A4A7249" w14:textId="77777777">
        <w:trPr>
          <w:divId w:val="966159520"/>
          <w:tblCellSpacing w:w="15" w:type="dxa"/>
        </w:trPr>
        <w:tc>
          <w:tcPr>
            <w:tcW w:w="0" w:type="auto"/>
            <w:vAlign w:val="center"/>
            <w:hideMark/>
          </w:tcPr>
          <w:p w14:paraId="4569E46C" w14:textId="77777777" w:rsidR="00C51368" w:rsidRDefault="00E43BD9">
            <w:pPr>
              <w:rPr>
                <w:rFonts w:eastAsia="Times New Roman"/>
              </w:rPr>
            </w:pPr>
            <w:r>
              <w:rPr>
                <w:rFonts w:eastAsia="Times New Roman"/>
              </w:rPr>
              <w:t>le</w:t>
            </w:r>
          </w:p>
        </w:tc>
        <w:tc>
          <w:tcPr>
            <w:tcW w:w="0" w:type="auto"/>
            <w:vAlign w:val="center"/>
            <w:hideMark/>
          </w:tcPr>
          <w:p w14:paraId="0A6CD5E2" w14:textId="77777777"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14:paraId="0C55FFFE" w14:textId="77777777"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14:paraId="7B2DE024" w14:textId="77777777">
        <w:trPr>
          <w:divId w:val="966159520"/>
          <w:tblCellSpacing w:w="15" w:type="dxa"/>
        </w:trPr>
        <w:tc>
          <w:tcPr>
            <w:tcW w:w="0" w:type="auto"/>
            <w:vAlign w:val="center"/>
            <w:hideMark/>
          </w:tcPr>
          <w:p w14:paraId="750F5181" w14:textId="77777777" w:rsidR="00C51368" w:rsidRDefault="00E43BD9">
            <w:pPr>
              <w:rPr>
                <w:rFonts w:eastAsia="Times New Roman"/>
              </w:rPr>
            </w:pPr>
            <w:r>
              <w:rPr>
                <w:rFonts w:eastAsia="Times New Roman"/>
              </w:rPr>
              <w:t>sa</w:t>
            </w:r>
          </w:p>
        </w:tc>
        <w:tc>
          <w:tcPr>
            <w:tcW w:w="0" w:type="auto"/>
            <w:vAlign w:val="center"/>
            <w:hideMark/>
          </w:tcPr>
          <w:p w14:paraId="67B6ACC9" w14:textId="77777777"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14:paraId="660F7CA6" w14:textId="77777777"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14:paraId="54D64CD6" w14:textId="77777777">
        <w:trPr>
          <w:divId w:val="966159520"/>
          <w:tblCellSpacing w:w="15" w:type="dxa"/>
        </w:trPr>
        <w:tc>
          <w:tcPr>
            <w:tcW w:w="0" w:type="auto"/>
            <w:vAlign w:val="center"/>
            <w:hideMark/>
          </w:tcPr>
          <w:p w14:paraId="29FCBE3D" w14:textId="77777777" w:rsidR="00C51368" w:rsidRDefault="00E43BD9">
            <w:pPr>
              <w:rPr>
                <w:rFonts w:eastAsia="Times New Roman"/>
              </w:rPr>
            </w:pPr>
            <w:r>
              <w:rPr>
                <w:rFonts w:eastAsia="Times New Roman"/>
              </w:rPr>
              <w:lastRenderedPageBreak/>
              <w:t>eb</w:t>
            </w:r>
          </w:p>
        </w:tc>
        <w:tc>
          <w:tcPr>
            <w:tcW w:w="0" w:type="auto"/>
            <w:vAlign w:val="center"/>
            <w:hideMark/>
          </w:tcPr>
          <w:p w14:paraId="601AF90F" w14:textId="77777777"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14:paraId="05D1988F" w14:textId="77777777"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14:paraId="63E0D5B1" w14:textId="77777777">
        <w:trPr>
          <w:divId w:val="966159520"/>
          <w:tblCellSpacing w:w="15" w:type="dxa"/>
        </w:trPr>
        <w:tc>
          <w:tcPr>
            <w:tcW w:w="0" w:type="auto"/>
            <w:vAlign w:val="center"/>
            <w:hideMark/>
          </w:tcPr>
          <w:p w14:paraId="3C4E91FF" w14:textId="77777777" w:rsidR="00C51368" w:rsidRDefault="00E43BD9">
            <w:pPr>
              <w:rPr>
                <w:rFonts w:eastAsia="Times New Roman"/>
              </w:rPr>
            </w:pPr>
            <w:r>
              <w:rPr>
                <w:rFonts w:eastAsia="Times New Roman"/>
              </w:rPr>
              <w:t>ap</w:t>
            </w:r>
          </w:p>
        </w:tc>
        <w:tc>
          <w:tcPr>
            <w:tcW w:w="0" w:type="auto"/>
            <w:vAlign w:val="center"/>
            <w:hideMark/>
          </w:tcPr>
          <w:p w14:paraId="2D43BED3" w14:textId="77777777"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14:paraId="1AFC80AB" w14:textId="77777777" w:rsidR="00C51368" w:rsidRDefault="00E43BD9">
            <w:pPr>
              <w:rPr>
                <w:rFonts w:eastAsia="Times New Roman"/>
              </w:rPr>
            </w:pPr>
            <w:r>
              <w:rPr>
                <w:rFonts w:eastAsia="Times New Roman"/>
              </w:rPr>
              <w:t>the range of the search value overlaps with the range of the target value</w:t>
            </w:r>
          </w:p>
        </w:tc>
      </w:tr>
    </w:tbl>
    <w:p w14:paraId="4372E2A2" w14:textId="77777777"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14:paraId="296D39F1" w14:textId="77777777"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3" w:anchor="range" w:history="1">
        <w:r>
          <w:rPr>
            <w:rStyle w:val="Hyperlink"/>
            <w:lang w:val="en-US"/>
          </w:rPr>
          <w:t>Range</w:t>
        </w:r>
      </w:hyperlink>
      <w:r>
        <w:rPr>
          <w:lang w:val="en-US"/>
        </w:rPr>
        <w:t xml:space="preserve">, a </w:t>
      </w:r>
      <w:hyperlink r:id="rId2484" w:anchor="period" w:history="1">
        <w:r>
          <w:rPr>
            <w:rStyle w:val="Hyperlink"/>
            <w:lang w:val="en-US"/>
          </w:rPr>
          <w:t>Period</w:t>
        </w:r>
      </w:hyperlink>
      <w:r>
        <w:rPr>
          <w:lang w:val="en-US"/>
        </w:rPr>
        <w:t xml:space="preserve">, or a </w:t>
      </w:r>
      <w:hyperlink r:id="rId2485"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14:paraId="697606A9" w14:textId="77777777">
        <w:trPr>
          <w:divId w:val="966159520"/>
          <w:tblCellSpacing w:w="15" w:type="dxa"/>
        </w:trPr>
        <w:tc>
          <w:tcPr>
            <w:tcW w:w="0" w:type="auto"/>
            <w:vAlign w:val="center"/>
            <w:hideMark/>
          </w:tcPr>
          <w:p w14:paraId="5E54AB44" w14:textId="77777777" w:rsidR="00C51368" w:rsidRDefault="00E43BD9">
            <w:pPr>
              <w:rPr>
                <w:rFonts w:eastAsia="Times New Roman"/>
              </w:rPr>
            </w:pPr>
            <w:r>
              <w:rPr>
                <w:rFonts w:eastAsia="Times New Roman"/>
              </w:rPr>
              <w:t>range of the value</w:t>
            </w:r>
          </w:p>
        </w:tc>
        <w:tc>
          <w:tcPr>
            <w:tcW w:w="0" w:type="auto"/>
            <w:vAlign w:val="center"/>
            <w:hideMark/>
          </w:tcPr>
          <w:p w14:paraId="713B2BF0" w14:textId="77777777" w:rsidR="00C51368" w:rsidRDefault="00E43BD9">
            <w:pPr>
              <w:rPr>
                <w:rFonts w:eastAsia="Times New Roman"/>
              </w:rPr>
            </w:pPr>
            <w:r>
              <w:rPr>
                <w:rFonts w:eastAsia="Times New Roman"/>
              </w:rPr>
              <w:t>The limits implied by the precision of the value</w:t>
            </w:r>
          </w:p>
        </w:tc>
        <w:tc>
          <w:tcPr>
            <w:tcW w:w="0" w:type="auto"/>
            <w:vAlign w:val="center"/>
            <w:hideMark/>
          </w:tcPr>
          <w:p w14:paraId="06118709" w14:textId="77777777"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14:paraId="156E9A60" w14:textId="77777777">
        <w:trPr>
          <w:divId w:val="966159520"/>
          <w:tblCellSpacing w:w="15" w:type="dxa"/>
        </w:trPr>
        <w:tc>
          <w:tcPr>
            <w:tcW w:w="0" w:type="auto"/>
            <w:vAlign w:val="center"/>
            <w:hideMark/>
          </w:tcPr>
          <w:p w14:paraId="6FEA698B" w14:textId="77777777" w:rsidR="00C51368" w:rsidRDefault="00E43BD9">
            <w:pPr>
              <w:rPr>
                <w:rFonts w:eastAsia="Times New Roman"/>
              </w:rPr>
            </w:pPr>
            <w:r>
              <w:rPr>
                <w:rFonts w:eastAsia="Times New Roman"/>
              </w:rPr>
              <w:t>range below the value</w:t>
            </w:r>
          </w:p>
        </w:tc>
        <w:tc>
          <w:tcPr>
            <w:tcW w:w="0" w:type="auto"/>
            <w:vAlign w:val="center"/>
            <w:hideMark/>
          </w:tcPr>
          <w:p w14:paraId="0EDFE5C5" w14:textId="77777777" w:rsidR="00C51368" w:rsidRDefault="00E43BD9">
            <w:pPr>
              <w:rPr>
                <w:rFonts w:eastAsia="Times New Roman"/>
              </w:rPr>
            </w:pPr>
            <w:r>
              <w:rPr>
                <w:rFonts w:eastAsia="Times New Roman"/>
              </w:rPr>
              <w:t>Up to the specified value</w:t>
            </w:r>
          </w:p>
        </w:tc>
        <w:tc>
          <w:tcPr>
            <w:tcW w:w="0" w:type="auto"/>
            <w:vAlign w:val="center"/>
            <w:hideMark/>
          </w:tcPr>
          <w:p w14:paraId="3E7E7C2D" w14:textId="77777777"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14:paraId="5D69748C" w14:textId="77777777">
        <w:trPr>
          <w:divId w:val="966159520"/>
          <w:tblCellSpacing w:w="15" w:type="dxa"/>
        </w:trPr>
        <w:tc>
          <w:tcPr>
            <w:tcW w:w="0" w:type="auto"/>
            <w:vAlign w:val="center"/>
            <w:hideMark/>
          </w:tcPr>
          <w:p w14:paraId="4F25080D" w14:textId="77777777" w:rsidR="00C51368" w:rsidRDefault="00E43BD9">
            <w:pPr>
              <w:rPr>
                <w:rFonts w:eastAsia="Times New Roman"/>
              </w:rPr>
            </w:pPr>
            <w:r>
              <w:rPr>
                <w:rFonts w:eastAsia="Times New Roman"/>
              </w:rPr>
              <w:t>range above the value</w:t>
            </w:r>
          </w:p>
        </w:tc>
        <w:tc>
          <w:tcPr>
            <w:tcW w:w="0" w:type="auto"/>
            <w:vAlign w:val="center"/>
            <w:hideMark/>
          </w:tcPr>
          <w:p w14:paraId="5AB2B6E2" w14:textId="77777777" w:rsidR="00C51368" w:rsidRDefault="00E43BD9">
            <w:pPr>
              <w:rPr>
                <w:rFonts w:eastAsia="Times New Roman"/>
              </w:rPr>
            </w:pPr>
            <w:r>
              <w:rPr>
                <w:rFonts w:eastAsia="Times New Roman"/>
              </w:rPr>
              <w:t>The specified value and up</w:t>
            </w:r>
          </w:p>
        </w:tc>
        <w:tc>
          <w:tcPr>
            <w:tcW w:w="0" w:type="auto"/>
            <w:vAlign w:val="center"/>
            <w:hideMark/>
          </w:tcPr>
          <w:p w14:paraId="151EE5FA" w14:textId="77777777"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14:paraId="31A8F8B3" w14:textId="77777777" w:rsidR="00C51368" w:rsidRDefault="00E43BD9">
      <w:pPr>
        <w:pStyle w:val="NormalWeb"/>
        <w:divId w:val="966159520"/>
        <w:rPr>
          <w:lang w:val="en-US"/>
        </w:rPr>
      </w:pPr>
      <w:r>
        <w:rPr>
          <w:lang w:val="en-US"/>
        </w:rPr>
        <w:t xml:space="preserve">The proper use of these is discussed further below. </w:t>
      </w:r>
    </w:p>
    <w:p w14:paraId="3A59BCB3" w14:textId="77777777" w:rsidR="00C51368" w:rsidRDefault="00E43BD9">
      <w:pPr>
        <w:pStyle w:val="Heading4"/>
        <w:divId w:val="966159520"/>
        <w:rPr>
          <w:rFonts w:eastAsia="Times New Roman"/>
          <w:lang w:val="en-US"/>
        </w:rPr>
      </w:pPr>
      <w:bookmarkStart w:id="236" w:name="number"/>
      <w:r>
        <w:rPr>
          <w:rFonts w:eastAsia="Times New Roman"/>
          <w:lang w:val="en-US"/>
        </w:rPr>
        <w:t>number</w:t>
      </w:r>
    </w:p>
    <w:p w14:paraId="1FA8F86B" w14:textId="77777777" w:rsidR="00C51368" w:rsidRDefault="00E43BD9">
      <w:pPr>
        <w:pStyle w:val="NormalWeb"/>
        <w:divId w:val="966159520"/>
        <w:rPr>
          <w:lang w:val="en-US"/>
        </w:rPr>
      </w:pPr>
      <w:r>
        <w:rPr>
          <w:lang w:val="en-US"/>
        </w:rPr>
        <w:t xml:space="preserve">Sarching on a simple numerical value in a resource.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14:paraId="6A17A6B8" w14:textId="77777777">
        <w:trPr>
          <w:divId w:val="966159520"/>
          <w:tblCellSpacing w:w="15" w:type="dxa"/>
        </w:trPr>
        <w:tc>
          <w:tcPr>
            <w:tcW w:w="0" w:type="auto"/>
            <w:vAlign w:val="center"/>
            <w:hideMark/>
          </w:tcPr>
          <w:p w14:paraId="304EEF19" w14:textId="77777777" w:rsidR="00C51368" w:rsidRDefault="00E43BD9">
            <w:pPr>
              <w:rPr>
                <w:rFonts w:eastAsia="Times New Roman"/>
              </w:rPr>
            </w:pPr>
            <w:r>
              <w:rPr>
                <w:rFonts w:eastAsia="Times New Roman"/>
              </w:rPr>
              <w:lastRenderedPageBreak/>
              <w:t>[parameter]=100</w:t>
            </w:r>
          </w:p>
        </w:tc>
        <w:tc>
          <w:tcPr>
            <w:tcW w:w="0" w:type="auto"/>
            <w:vAlign w:val="center"/>
            <w:hideMark/>
          </w:tcPr>
          <w:p w14:paraId="5F375DD5" w14:textId="77777777" w:rsidR="00C51368" w:rsidRDefault="00E43BD9">
            <w:pPr>
              <w:rPr>
                <w:rFonts w:eastAsia="Times New Roman"/>
              </w:rPr>
            </w:pPr>
            <w:r>
              <w:rPr>
                <w:rFonts w:eastAsia="Times New Roman"/>
              </w:rPr>
              <w:t>Values that equal 100, to 3 significant figures precision, so range [99.5 ... 100.5)</w:t>
            </w:r>
          </w:p>
        </w:tc>
      </w:tr>
      <w:tr w:rsidR="00C51368" w14:paraId="5E6134FF" w14:textId="77777777">
        <w:trPr>
          <w:divId w:val="966159520"/>
          <w:tblCellSpacing w:w="15" w:type="dxa"/>
        </w:trPr>
        <w:tc>
          <w:tcPr>
            <w:tcW w:w="0" w:type="auto"/>
            <w:vAlign w:val="center"/>
            <w:hideMark/>
          </w:tcPr>
          <w:p w14:paraId="2863C1BA" w14:textId="77777777" w:rsidR="00C51368" w:rsidRDefault="00E43BD9">
            <w:pPr>
              <w:rPr>
                <w:rFonts w:eastAsia="Times New Roman"/>
              </w:rPr>
            </w:pPr>
            <w:r>
              <w:rPr>
                <w:rFonts w:eastAsia="Times New Roman"/>
              </w:rPr>
              <w:t>[parameter]=100.00</w:t>
            </w:r>
          </w:p>
        </w:tc>
        <w:tc>
          <w:tcPr>
            <w:tcW w:w="0" w:type="auto"/>
            <w:vAlign w:val="center"/>
            <w:hideMark/>
          </w:tcPr>
          <w:p w14:paraId="160BD118" w14:textId="77777777"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14:paraId="6646DE38" w14:textId="77777777">
        <w:trPr>
          <w:divId w:val="966159520"/>
          <w:tblCellSpacing w:w="15" w:type="dxa"/>
        </w:trPr>
        <w:tc>
          <w:tcPr>
            <w:tcW w:w="0" w:type="auto"/>
            <w:vAlign w:val="center"/>
            <w:hideMark/>
          </w:tcPr>
          <w:p w14:paraId="523B0C14" w14:textId="77777777" w:rsidR="00C51368" w:rsidRDefault="00E43BD9">
            <w:pPr>
              <w:rPr>
                <w:rFonts w:eastAsia="Times New Roman"/>
              </w:rPr>
            </w:pPr>
            <w:r>
              <w:rPr>
                <w:rFonts w:eastAsia="Times New Roman"/>
              </w:rPr>
              <w:t>[parameter]=lt100</w:t>
            </w:r>
          </w:p>
        </w:tc>
        <w:tc>
          <w:tcPr>
            <w:tcW w:w="0" w:type="auto"/>
            <w:vAlign w:val="center"/>
            <w:hideMark/>
          </w:tcPr>
          <w:p w14:paraId="3E4B3541" w14:textId="77777777" w:rsidR="00C51368" w:rsidRDefault="00E43BD9">
            <w:pPr>
              <w:rPr>
                <w:rFonts w:eastAsia="Times New Roman"/>
              </w:rPr>
            </w:pPr>
            <w:r>
              <w:rPr>
                <w:rFonts w:eastAsia="Times New Roman"/>
              </w:rPr>
              <w:t>Values that are less than 100</w:t>
            </w:r>
          </w:p>
        </w:tc>
      </w:tr>
      <w:tr w:rsidR="00C51368" w14:paraId="043A357C" w14:textId="77777777">
        <w:trPr>
          <w:divId w:val="966159520"/>
          <w:tblCellSpacing w:w="15" w:type="dxa"/>
        </w:trPr>
        <w:tc>
          <w:tcPr>
            <w:tcW w:w="0" w:type="auto"/>
            <w:vAlign w:val="center"/>
            <w:hideMark/>
          </w:tcPr>
          <w:p w14:paraId="47C801DB" w14:textId="77777777" w:rsidR="00C51368" w:rsidRDefault="00E43BD9">
            <w:pPr>
              <w:rPr>
                <w:rFonts w:eastAsia="Times New Roman"/>
              </w:rPr>
            </w:pPr>
            <w:r>
              <w:rPr>
                <w:rFonts w:eastAsia="Times New Roman"/>
              </w:rPr>
              <w:t>[parameter]=le100</w:t>
            </w:r>
          </w:p>
        </w:tc>
        <w:tc>
          <w:tcPr>
            <w:tcW w:w="0" w:type="auto"/>
            <w:vAlign w:val="center"/>
            <w:hideMark/>
          </w:tcPr>
          <w:p w14:paraId="5EFBFD88" w14:textId="77777777" w:rsidR="00C51368" w:rsidRDefault="00E43BD9">
            <w:pPr>
              <w:rPr>
                <w:rFonts w:eastAsia="Times New Roman"/>
              </w:rPr>
            </w:pPr>
            <w:r>
              <w:rPr>
                <w:rFonts w:eastAsia="Times New Roman"/>
              </w:rPr>
              <w:t>Values that are less or equal to 100</w:t>
            </w:r>
          </w:p>
        </w:tc>
      </w:tr>
      <w:tr w:rsidR="00C51368" w14:paraId="221E3778" w14:textId="77777777">
        <w:trPr>
          <w:divId w:val="966159520"/>
          <w:tblCellSpacing w:w="15" w:type="dxa"/>
        </w:trPr>
        <w:tc>
          <w:tcPr>
            <w:tcW w:w="0" w:type="auto"/>
            <w:vAlign w:val="center"/>
            <w:hideMark/>
          </w:tcPr>
          <w:p w14:paraId="482278D0" w14:textId="77777777" w:rsidR="00C51368" w:rsidRDefault="00E43BD9">
            <w:pPr>
              <w:rPr>
                <w:rFonts w:eastAsia="Times New Roman"/>
              </w:rPr>
            </w:pPr>
            <w:r>
              <w:rPr>
                <w:rFonts w:eastAsia="Times New Roman"/>
              </w:rPr>
              <w:t>[parameter]=gt100</w:t>
            </w:r>
          </w:p>
        </w:tc>
        <w:tc>
          <w:tcPr>
            <w:tcW w:w="0" w:type="auto"/>
            <w:vAlign w:val="center"/>
            <w:hideMark/>
          </w:tcPr>
          <w:p w14:paraId="6D81A830" w14:textId="77777777" w:rsidR="00C51368" w:rsidRDefault="00E43BD9">
            <w:pPr>
              <w:rPr>
                <w:rFonts w:eastAsia="Times New Roman"/>
              </w:rPr>
            </w:pPr>
            <w:r>
              <w:rPr>
                <w:rFonts w:eastAsia="Times New Roman"/>
              </w:rPr>
              <w:t>Values that are greater than 100</w:t>
            </w:r>
          </w:p>
        </w:tc>
      </w:tr>
      <w:tr w:rsidR="00C51368" w14:paraId="4CE039DB" w14:textId="77777777">
        <w:trPr>
          <w:divId w:val="966159520"/>
          <w:tblCellSpacing w:w="15" w:type="dxa"/>
        </w:trPr>
        <w:tc>
          <w:tcPr>
            <w:tcW w:w="0" w:type="auto"/>
            <w:vAlign w:val="center"/>
            <w:hideMark/>
          </w:tcPr>
          <w:p w14:paraId="7C42BE26" w14:textId="77777777" w:rsidR="00C51368" w:rsidRDefault="00E43BD9">
            <w:pPr>
              <w:rPr>
                <w:rFonts w:eastAsia="Times New Roman"/>
              </w:rPr>
            </w:pPr>
            <w:r>
              <w:rPr>
                <w:rFonts w:eastAsia="Times New Roman"/>
              </w:rPr>
              <w:t>[parameter]=ge100</w:t>
            </w:r>
          </w:p>
        </w:tc>
        <w:tc>
          <w:tcPr>
            <w:tcW w:w="0" w:type="auto"/>
            <w:vAlign w:val="center"/>
            <w:hideMark/>
          </w:tcPr>
          <w:p w14:paraId="2785A38E" w14:textId="77777777" w:rsidR="00C51368" w:rsidRDefault="00E43BD9">
            <w:pPr>
              <w:rPr>
                <w:rFonts w:eastAsia="Times New Roman"/>
              </w:rPr>
            </w:pPr>
            <w:r>
              <w:rPr>
                <w:rFonts w:eastAsia="Times New Roman"/>
              </w:rPr>
              <w:t>Values that are greater or equal to 100</w:t>
            </w:r>
          </w:p>
        </w:tc>
      </w:tr>
      <w:tr w:rsidR="00C51368" w14:paraId="57DB4B00" w14:textId="77777777">
        <w:trPr>
          <w:divId w:val="966159520"/>
          <w:tblCellSpacing w:w="15" w:type="dxa"/>
        </w:trPr>
        <w:tc>
          <w:tcPr>
            <w:tcW w:w="0" w:type="auto"/>
            <w:vAlign w:val="center"/>
            <w:hideMark/>
          </w:tcPr>
          <w:p w14:paraId="51185409" w14:textId="77777777" w:rsidR="00C51368" w:rsidRDefault="00E43BD9">
            <w:pPr>
              <w:rPr>
                <w:rFonts w:eastAsia="Times New Roman"/>
              </w:rPr>
            </w:pPr>
            <w:r>
              <w:rPr>
                <w:rFonts w:eastAsia="Times New Roman"/>
              </w:rPr>
              <w:t>[parameter]=ne100</w:t>
            </w:r>
          </w:p>
        </w:tc>
        <w:tc>
          <w:tcPr>
            <w:tcW w:w="0" w:type="auto"/>
            <w:vAlign w:val="center"/>
            <w:hideMark/>
          </w:tcPr>
          <w:p w14:paraId="2D5CB011" w14:textId="77777777" w:rsidR="00C51368" w:rsidRDefault="00E43BD9">
            <w:pPr>
              <w:rPr>
                <w:rFonts w:eastAsia="Times New Roman"/>
              </w:rPr>
            </w:pPr>
            <w:r>
              <w:rPr>
                <w:rFonts w:eastAsia="Times New Roman"/>
              </w:rPr>
              <w:t>Values that are not equal to 100</w:t>
            </w:r>
          </w:p>
        </w:tc>
      </w:tr>
    </w:tbl>
    <w:p w14:paraId="12D91C24" w14:textId="77777777"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14:paraId="2E193C17" w14:textId="77777777"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14:paraId="2E951B76" w14:textId="77777777">
        <w:trPr>
          <w:divId w:val="966159520"/>
          <w:tblCellSpacing w:w="15" w:type="dxa"/>
        </w:trPr>
        <w:tc>
          <w:tcPr>
            <w:tcW w:w="2500" w:type="pct"/>
            <w:vAlign w:val="center"/>
            <w:hideMark/>
          </w:tcPr>
          <w:p w14:paraId="1922FBE0" w14:textId="77777777" w:rsidR="00C51368" w:rsidRDefault="00E43BD9">
            <w:pPr>
              <w:rPr>
                <w:rFonts w:eastAsia="Times New Roman"/>
              </w:rPr>
            </w:pPr>
            <w:r>
              <w:rPr>
                <w:rFonts w:eastAsia="Times New Roman"/>
                <w:b/>
                <w:bCs/>
              </w:rPr>
              <w:t>Search</w:t>
            </w:r>
          </w:p>
        </w:tc>
        <w:tc>
          <w:tcPr>
            <w:tcW w:w="0" w:type="auto"/>
            <w:vAlign w:val="center"/>
            <w:hideMark/>
          </w:tcPr>
          <w:p w14:paraId="6E2578B8" w14:textId="77777777" w:rsidR="00C51368" w:rsidRDefault="00E43BD9">
            <w:pPr>
              <w:rPr>
                <w:rFonts w:eastAsia="Times New Roman"/>
              </w:rPr>
            </w:pPr>
            <w:r>
              <w:rPr>
                <w:rFonts w:eastAsia="Times New Roman"/>
                <w:b/>
                <w:bCs/>
              </w:rPr>
              <w:t>Description</w:t>
            </w:r>
          </w:p>
        </w:tc>
      </w:tr>
      <w:tr w:rsidR="00C51368" w14:paraId="13E1B28E" w14:textId="77777777">
        <w:trPr>
          <w:divId w:val="966159520"/>
          <w:tblCellSpacing w:w="15" w:type="dxa"/>
        </w:trPr>
        <w:tc>
          <w:tcPr>
            <w:tcW w:w="0" w:type="auto"/>
            <w:vAlign w:val="center"/>
            <w:hideMark/>
          </w:tcPr>
          <w:p w14:paraId="294B5802" w14:textId="77777777" w:rsidR="00C51368" w:rsidRDefault="00E43BD9">
            <w:pPr>
              <w:pStyle w:val="HTMLPreformatted"/>
            </w:pPr>
            <w:r>
              <w:t xml:space="preserve"> GET [base]/Encounter?length=gt20</w:t>
            </w:r>
          </w:p>
        </w:tc>
        <w:tc>
          <w:tcPr>
            <w:tcW w:w="0" w:type="auto"/>
            <w:vAlign w:val="center"/>
            <w:hideMark/>
          </w:tcPr>
          <w:p w14:paraId="4A7C0BE8" w14:textId="77777777" w:rsidR="00C51368" w:rsidRDefault="00E43BD9">
            <w:pPr>
              <w:rPr>
                <w:rFonts w:eastAsia="Times New Roman"/>
              </w:rPr>
            </w:pPr>
            <w:r>
              <w:rPr>
                <w:rFonts w:eastAsia="Times New Roman"/>
              </w:rPr>
              <w:t>Search for all the encounters longer than 20 days</w:t>
            </w:r>
          </w:p>
        </w:tc>
      </w:tr>
      <w:tr w:rsidR="00C51368" w14:paraId="20241F33" w14:textId="77777777">
        <w:trPr>
          <w:divId w:val="966159520"/>
          <w:tblCellSpacing w:w="15" w:type="dxa"/>
        </w:trPr>
        <w:tc>
          <w:tcPr>
            <w:tcW w:w="0" w:type="auto"/>
            <w:vAlign w:val="center"/>
            <w:hideMark/>
          </w:tcPr>
          <w:p w14:paraId="548B9AF2" w14:textId="77777777" w:rsidR="00C51368" w:rsidRDefault="00E43BD9">
            <w:pPr>
              <w:pStyle w:val="HTMLPreformatted"/>
            </w:pPr>
            <w:r>
              <w:t xml:space="preserve"> GET [base]/ImmunizationRecommendation?deo-number=2</w:t>
            </w:r>
          </w:p>
        </w:tc>
        <w:tc>
          <w:tcPr>
            <w:tcW w:w="0" w:type="auto"/>
            <w:vAlign w:val="center"/>
            <w:hideMark/>
          </w:tcPr>
          <w:p w14:paraId="0AC419F2" w14:textId="77777777" w:rsidR="00C51368" w:rsidRDefault="00E43BD9">
            <w:pPr>
              <w:rPr>
                <w:rFonts w:eastAsia="Times New Roman"/>
              </w:rPr>
            </w:pPr>
            <w:r>
              <w:rPr>
                <w:rFonts w:eastAsia="Times New Roman"/>
              </w:rPr>
              <w:t>Search for any immunization recommendation recommending a second dose</w:t>
            </w:r>
          </w:p>
        </w:tc>
      </w:tr>
    </w:tbl>
    <w:bookmarkEnd w:id="236"/>
    <w:p w14:paraId="24CDA98B" w14:textId="77777777" w:rsidR="00C51368" w:rsidRDefault="00E43BD9">
      <w:pPr>
        <w:pStyle w:val="Heading4"/>
        <w:divId w:val="966159520"/>
        <w:rPr>
          <w:rFonts w:eastAsia="Times New Roman"/>
          <w:lang w:val="en-US"/>
        </w:rPr>
      </w:pPr>
      <w:r>
        <w:rPr>
          <w:rFonts w:eastAsia="Times New Roman"/>
          <w:lang w:val="en-US"/>
        </w:rPr>
        <w:t>date</w:t>
      </w:r>
    </w:p>
    <w:p w14:paraId="00EDEDF3" w14:textId="77777777"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14:paraId="42CE3C73" w14:textId="77777777" w:rsidR="00C51368" w:rsidRDefault="00E43BD9">
      <w:pPr>
        <w:pStyle w:val="NormalWeb"/>
        <w:divId w:val="966159520"/>
        <w:rPr>
          <w:lang w:val="en-US"/>
        </w:rPr>
      </w:pPr>
      <w:r>
        <w:rPr>
          <w:lang w:val="en-US"/>
        </w:rPr>
        <w:t xml:space="preserve">The date parameter format is yyyy-mm-ddThh:nn:ss(TZ) (the standard XML format). </w:t>
      </w:r>
    </w:p>
    <w:p w14:paraId="7CF1D1F4" w14:textId="77777777"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6" w:anchor="dateTime" w:history="1">
        <w:r>
          <w:rPr>
            <w:rStyle w:val="Hyperlink"/>
            <w:lang w:val="en-US"/>
          </w:rPr>
          <w:t>dateTime</w:t>
        </w:r>
      </w:hyperlink>
      <w:r>
        <w:rPr>
          <w:lang w:val="en-US"/>
        </w:rPr>
        <w:t xml:space="preserve">, and </w:t>
      </w:r>
      <w:hyperlink r:id="rId2487"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URL, and servers SHALL handle this correctly. </w:t>
      </w:r>
    </w:p>
    <w:p w14:paraId="64108290" w14:textId="77777777"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14:paraId="322D0160" w14:textId="77777777">
        <w:trPr>
          <w:divId w:val="966159520"/>
          <w:tblCellSpacing w:w="15" w:type="dxa"/>
        </w:trPr>
        <w:tc>
          <w:tcPr>
            <w:tcW w:w="0" w:type="auto"/>
            <w:vAlign w:val="center"/>
            <w:hideMark/>
          </w:tcPr>
          <w:p w14:paraId="686DB124" w14:textId="77777777" w:rsidR="00C51368" w:rsidRDefault="001708AB">
            <w:pPr>
              <w:rPr>
                <w:rFonts w:eastAsia="Times New Roman"/>
              </w:rPr>
            </w:pPr>
            <w:hyperlink r:id="rId2488" w:anchor="date" w:history="1">
              <w:r w:rsidR="00E43BD9">
                <w:rPr>
                  <w:rStyle w:val="Hyperlink"/>
                  <w:rFonts w:eastAsia="Times New Roman"/>
                </w:rPr>
                <w:t>date</w:t>
              </w:r>
            </w:hyperlink>
          </w:p>
        </w:tc>
        <w:tc>
          <w:tcPr>
            <w:tcW w:w="0" w:type="auto"/>
            <w:vAlign w:val="center"/>
            <w:hideMark/>
          </w:tcPr>
          <w:p w14:paraId="5331A252" w14:textId="77777777" w:rsidR="00C51368" w:rsidRDefault="00E43BD9">
            <w:pPr>
              <w:rPr>
                <w:rFonts w:eastAsia="Times New Roman"/>
              </w:rPr>
            </w:pPr>
            <w:r>
              <w:rPr>
                <w:rFonts w:eastAsia="Times New Roman"/>
              </w:rPr>
              <w:t>The range of the value is the day, month, or year as specified</w:t>
            </w:r>
          </w:p>
        </w:tc>
      </w:tr>
      <w:tr w:rsidR="00C51368" w14:paraId="33CEA1E2" w14:textId="77777777">
        <w:trPr>
          <w:divId w:val="966159520"/>
          <w:tblCellSpacing w:w="15" w:type="dxa"/>
        </w:trPr>
        <w:tc>
          <w:tcPr>
            <w:tcW w:w="0" w:type="auto"/>
            <w:vAlign w:val="center"/>
            <w:hideMark/>
          </w:tcPr>
          <w:p w14:paraId="039A94B3" w14:textId="77777777" w:rsidR="00C51368" w:rsidRDefault="001708AB">
            <w:pPr>
              <w:rPr>
                <w:rFonts w:eastAsia="Times New Roman"/>
              </w:rPr>
            </w:pPr>
            <w:hyperlink r:id="rId2489" w:anchor="dateTime" w:history="1">
              <w:r w:rsidR="00E43BD9">
                <w:rPr>
                  <w:rStyle w:val="Hyperlink"/>
                  <w:rFonts w:eastAsia="Times New Roman"/>
                </w:rPr>
                <w:t>dateTime</w:t>
              </w:r>
            </w:hyperlink>
          </w:p>
        </w:tc>
        <w:tc>
          <w:tcPr>
            <w:tcW w:w="0" w:type="auto"/>
            <w:vAlign w:val="center"/>
            <w:hideMark/>
          </w:tcPr>
          <w:p w14:paraId="5C473BD1" w14:textId="77777777"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14:paraId="3AFD24B1" w14:textId="77777777">
        <w:trPr>
          <w:divId w:val="966159520"/>
          <w:tblCellSpacing w:w="15" w:type="dxa"/>
        </w:trPr>
        <w:tc>
          <w:tcPr>
            <w:tcW w:w="0" w:type="auto"/>
            <w:vAlign w:val="center"/>
            <w:hideMark/>
          </w:tcPr>
          <w:p w14:paraId="19253697" w14:textId="77777777" w:rsidR="00C51368" w:rsidRDefault="001708AB">
            <w:pPr>
              <w:rPr>
                <w:rFonts w:eastAsia="Times New Roman"/>
              </w:rPr>
            </w:pPr>
            <w:hyperlink r:id="rId2490" w:anchor="instant" w:history="1">
              <w:r w:rsidR="00E43BD9">
                <w:rPr>
                  <w:rStyle w:val="Hyperlink"/>
                  <w:rFonts w:eastAsia="Times New Roman"/>
                </w:rPr>
                <w:t>instant</w:t>
              </w:r>
            </w:hyperlink>
          </w:p>
        </w:tc>
        <w:tc>
          <w:tcPr>
            <w:tcW w:w="0" w:type="auto"/>
            <w:vAlign w:val="center"/>
            <w:hideMark/>
          </w:tcPr>
          <w:p w14:paraId="43AC1061" w14:textId="77777777"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14:paraId="5D46B40F" w14:textId="77777777">
        <w:trPr>
          <w:divId w:val="966159520"/>
          <w:tblCellSpacing w:w="15" w:type="dxa"/>
        </w:trPr>
        <w:tc>
          <w:tcPr>
            <w:tcW w:w="0" w:type="auto"/>
            <w:vAlign w:val="center"/>
            <w:hideMark/>
          </w:tcPr>
          <w:p w14:paraId="1C7570C5" w14:textId="77777777" w:rsidR="00C51368" w:rsidRDefault="001708AB">
            <w:pPr>
              <w:rPr>
                <w:rFonts w:eastAsia="Times New Roman"/>
              </w:rPr>
            </w:pPr>
            <w:hyperlink r:id="rId2491" w:anchor="Period" w:history="1">
              <w:r w:rsidR="00E43BD9">
                <w:rPr>
                  <w:rStyle w:val="Hyperlink"/>
                  <w:rFonts w:eastAsia="Times New Roman"/>
                </w:rPr>
                <w:t>Period</w:t>
              </w:r>
            </w:hyperlink>
          </w:p>
        </w:tc>
        <w:tc>
          <w:tcPr>
            <w:tcW w:w="0" w:type="auto"/>
            <w:vAlign w:val="center"/>
            <w:hideMark/>
          </w:tcPr>
          <w:p w14:paraId="60740091" w14:textId="77777777" w:rsidR="00C51368" w:rsidRDefault="00E43BD9">
            <w:pPr>
              <w:rPr>
                <w:rFonts w:eastAsia="Times New Roman"/>
              </w:rPr>
            </w:pPr>
            <w:r>
              <w:rPr>
                <w:rFonts w:eastAsia="Times New Roman"/>
              </w:rPr>
              <w:t>Explicit, though the upper or lower bound may not actually be specified in resources</w:t>
            </w:r>
          </w:p>
        </w:tc>
      </w:tr>
      <w:tr w:rsidR="00C51368" w14:paraId="51E127B1" w14:textId="77777777">
        <w:trPr>
          <w:divId w:val="966159520"/>
          <w:tblCellSpacing w:w="15" w:type="dxa"/>
        </w:trPr>
        <w:tc>
          <w:tcPr>
            <w:tcW w:w="0" w:type="auto"/>
            <w:vAlign w:val="center"/>
            <w:hideMark/>
          </w:tcPr>
          <w:p w14:paraId="7C76872D" w14:textId="77777777" w:rsidR="00C51368" w:rsidRDefault="001708AB">
            <w:pPr>
              <w:rPr>
                <w:rFonts w:eastAsia="Times New Roman"/>
              </w:rPr>
            </w:pPr>
            <w:hyperlink r:id="rId2492" w:anchor="Timing" w:history="1">
              <w:r w:rsidR="00E43BD9">
                <w:rPr>
                  <w:rStyle w:val="Hyperlink"/>
                  <w:rFonts w:eastAsia="Times New Roman"/>
                </w:rPr>
                <w:t>Timing</w:t>
              </w:r>
            </w:hyperlink>
          </w:p>
        </w:tc>
        <w:tc>
          <w:tcPr>
            <w:tcW w:w="0" w:type="auto"/>
            <w:vAlign w:val="center"/>
            <w:hideMark/>
          </w:tcPr>
          <w:p w14:paraId="6A2CC07B" w14:textId="77777777"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14:paraId="45BC988D" w14:textId="77777777"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14:paraId="2C98279A" w14:textId="77777777">
        <w:trPr>
          <w:divId w:val="966159520"/>
          <w:tblCellSpacing w:w="15" w:type="dxa"/>
        </w:trPr>
        <w:tc>
          <w:tcPr>
            <w:tcW w:w="0" w:type="auto"/>
            <w:vAlign w:val="center"/>
            <w:hideMark/>
          </w:tcPr>
          <w:p w14:paraId="6F353E99" w14:textId="77777777" w:rsidR="00C51368" w:rsidRDefault="00E43BD9">
            <w:pPr>
              <w:rPr>
                <w:rFonts w:eastAsia="Times New Roman"/>
              </w:rPr>
            </w:pPr>
            <w:r>
              <w:rPr>
                <w:rFonts w:eastAsia="Times New Roman"/>
              </w:rPr>
              <w:t>[parameter]=eq2013-01-14</w:t>
            </w:r>
          </w:p>
        </w:tc>
        <w:tc>
          <w:tcPr>
            <w:tcW w:w="0" w:type="auto"/>
            <w:vAlign w:val="center"/>
            <w:hideMark/>
          </w:tcPr>
          <w:p w14:paraId="68AF6A91" w14:textId="77777777" w:rsidR="00C51368" w:rsidRDefault="00E43BD9">
            <w:pPr>
              <w:rPr>
                <w:rFonts w:eastAsia="Times New Roman"/>
              </w:rPr>
            </w:pPr>
            <w:r>
              <w:rPr>
                <w:rFonts w:eastAsia="Times New Roman"/>
              </w:rPr>
              <w:t>matches 2013-01-14T00:00 (obviously) and also 2013-01-14T10:00 but not 2013-01-15T00:00</w:t>
            </w:r>
          </w:p>
        </w:tc>
      </w:tr>
      <w:tr w:rsidR="00C51368" w14:paraId="35803A69" w14:textId="77777777">
        <w:trPr>
          <w:divId w:val="966159520"/>
          <w:tblCellSpacing w:w="15" w:type="dxa"/>
        </w:trPr>
        <w:tc>
          <w:tcPr>
            <w:tcW w:w="0" w:type="auto"/>
            <w:vAlign w:val="center"/>
            <w:hideMark/>
          </w:tcPr>
          <w:p w14:paraId="6433FA23" w14:textId="77777777" w:rsidR="00C51368" w:rsidRDefault="00E43BD9">
            <w:pPr>
              <w:rPr>
                <w:rFonts w:eastAsia="Times New Roman"/>
              </w:rPr>
            </w:pPr>
            <w:r>
              <w:rPr>
                <w:rFonts w:eastAsia="Times New Roman"/>
              </w:rPr>
              <w:t>[parameter]=ne2013-01-14</w:t>
            </w:r>
          </w:p>
        </w:tc>
        <w:tc>
          <w:tcPr>
            <w:tcW w:w="0" w:type="auto"/>
            <w:vAlign w:val="center"/>
            <w:hideMark/>
          </w:tcPr>
          <w:p w14:paraId="390FFD96" w14:textId="77777777" w:rsidR="00C51368" w:rsidRDefault="00E43BD9">
            <w:pPr>
              <w:rPr>
                <w:rFonts w:eastAsia="Times New Roman"/>
              </w:rPr>
            </w:pPr>
            <w:r>
              <w:rPr>
                <w:rFonts w:eastAsia="Times New Roman"/>
              </w:rPr>
              <w:t>matches 2013-01-15T00:00 but not 2013-01-14T00:00 or 2013-01-14T10:00</w:t>
            </w:r>
          </w:p>
        </w:tc>
      </w:tr>
      <w:tr w:rsidR="00C51368" w14:paraId="1A079E5B" w14:textId="77777777">
        <w:trPr>
          <w:divId w:val="966159520"/>
          <w:tblCellSpacing w:w="15" w:type="dxa"/>
        </w:trPr>
        <w:tc>
          <w:tcPr>
            <w:tcW w:w="0" w:type="auto"/>
            <w:vAlign w:val="center"/>
            <w:hideMark/>
          </w:tcPr>
          <w:p w14:paraId="134D9C99" w14:textId="77777777" w:rsidR="00C51368" w:rsidRDefault="00E43BD9">
            <w:pPr>
              <w:rPr>
                <w:rFonts w:eastAsia="Times New Roman"/>
              </w:rPr>
            </w:pPr>
            <w:r>
              <w:rPr>
                <w:rFonts w:eastAsia="Times New Roman"/>
              </w:rPr>
              <w:t>[parameter]=lt2013-01-14T10:00</w:t>
            </w:r>
          </w:p>
        </w:tc>
        <w:tc>
          <w:tcPr>
            <w:tcW w:w="0" w:type="auto"/>
            <w:vAlign w:val="center"/>
            <w:hideMark/>
          </w:tcPr>
          <w:p w14:paraId="237D53E1" w14:textId="77777777" w:rsidR="00C51368" w:rsidRDefault="00E43BD9">
            <w:pPr>
              <w:rPr>
                <w:rFonts w:eastAsia="Times New Roman"/>
              </w:rPr>
            </w:pPr>
            <w:r>
              <w:rPr>
                <w:rFonts w:eastAsia="Times New Roman"/>
              </w:rPr>
              <w:t xml:space="preserve">Includes the time 2013-01-14, because it includes the part of 14-Jan 2013 before 10am </w:t>
            </w:r>
          </w:p>
        </w:tc>
      </w:tr>
      <w:tr w:rsidR="00C51368" w14:paraId="702DCF85" w14:textId="77777777">
        <w:trPr>
          <w:divId w:val="966159520"/>
          <w:tblCellSpacing w:w="15" w:type="dxa"/>
        </w:trPr>
        <w:tc>
          <w:tcPr>
            <w:tcW w:w="0" w:type="auto"/>
            <w:vAlign w:val="center"/>
            <w:hideMark/>
          </w:tcPr>
          <w:p w14:paraId="3152C4B4" w14:textId="77777777" w:rsidR="00C51368" w:rsidRDefault="00E43BD9">
            <w:pPr>
              <w:rPr>
                <w:rFonts w:eastAsia="Times New Roman"/>
              </w:rPr>
            </w:pPr>
            <w:r>
              <w:rPr>
                <w:rFonts w:eastAsia="Times New Roman"/>
              </w:rPr>
              <w:t>[parameter]=gt2013-01-14T10:00</w:t>
            </w:r>
          </w:p>
        </w:tc>
        <w:tc>
          <w:tcPr>
            <w:tcW w:w="0" w:type="auto"/>
            <w:vAlign w:val="center"/>
            <w:hideMark/>
          </w:tcPr>
          <w:p w14:paraId="4F50F758" w14:textId="77777777" w:rsidR="00C51368" w:rsidRDefault="00E43BD9">
            <w:pPr>
              <w:rPr>
                <w:rFonts w:eastAsia="Times New Roman"/>
              </w:rPr>
            </w:pPr>
            <w:r>
              <w:rPr>
                <w:rFonts w:eastAsia="Times New Roman"/>
              </w:rPr>
              <w:t>Includes the time 2013-01-14, because it includes the part of 14-Jan 2013 after 10am</w:t>
            </w:r>
          </w:p>
        </w:tc>
      </w:tr>
      <w:tr w:rsidR="00C51368" w14:paraId="0B147883" w14:textId="77777777">
        <w:trPr>
          <w:divId w:val="966159520"/>
          <w:tblCellSpacing w:w="15" w:type="dxa"/>
        </w:trPr>
        <w:tc>
          <w:tcPr>
            <w:tcW w:w="0" w:type="auto"/>
            <w:vAlign w:val="center"/>
            <w:hideMark/>
          </w:tcPr>
          <w:p w14:paraId="287F1861" w14:textId="77777777" w:rsidR="00C51368" w:rsidRDefault="00E43BD9">
            <w:pPr>
              <w:rPr>
                <w:rFonts w:eastAsia="Times New Roman"/>
              </w:rPr>
            </w:pPr>
            <w:r>
              <w:rPr>
                <w:rFonts w:eastAsia="Times New Roman"/>
              </w:rPr>
              <w:t>[parameter]=ge2013-03-14</w:t>
            </w:r>
          </w:p>
        </w:tc>
        <w:tc>
          <w:tcPr>
            <w:tcW w:w="0" w:type="auto"/>
            <w:vAlign w:val="center"/>
            <w:hideMark/>
          </w:tcPr>
          <w:p w14:paraId="2ED70CD8" w14:textId="77777777" w:rsidR="00C51368" w:rsidRDefault="00E43BD9">
            <w:pPr>
              <w:rPr>
                <w:rFonts w:eastAsia="Times New Roman"/>
              </w:rPr>
            </w:pPr>
            <w:r>
              <w:rPr>
                <w:rFonts w:eastAsia="Times New Roman"/>
              </w:rPr>
              <w:t>Incldues the period from 21-Jan 2013 onwards, because it may include times after 14-Mar 2013</w:t>
            </w:r>
          </w:p>
        </w:tc>
      </w:tr>
    </w:tbl>
    <w:p w14:paraId="2B5FFC5A" w14:textId="77777777" w:rsidR="00C51368" w:rsidRDefault="00E43BD9">
      <w:pPr>
        <w:pStyle w:val="NormalWeb"/>
        <w:divId w:val="966159520"/>
        <w:rPr>
          <w:lang w:val="en-US"/>
        </w:rPr>
      </w:pPr>
      <w:r>
        <w:rPr>
          <w:lang w:val="en-US"/>
        </w:rPr>
        <w:t xml:space="preserve">Other notes: </w:t>
      </w:r>
    </w:p>
    <w:p w14:paraId="1C60DC78" w14:textId="77777777"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14:paraId="4AF69DEB" w14:textId="77777777"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14:paraId="72150E4B" w14:textId="77777777"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14:paraId="2CD24FDA" w14:textId="77777777"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14:paraId="1B4E3ABC" w14:textId="77777777" w:rsidR="00C51368" w:rsidRDefault="00E43BD9">
      <w:pPr>
        <w:pStyle w:val="NormalWeb"/>
        <w:divId w:val="966159520"/>
        <w:rPr>
          <w:lang w:val="en-US"/>
        </w:rPr>
      </w:pPr>
      <w:r>
        <w:rPr>
          <w:lang w:val="en-US"/>
        </w:rPr>
        <w:t xml:space="preserve">To search for all the procedures in a patient compartment that occurred over a 2 year period: </w:t>
      </w:r>
    </w:p>
    <w:p w14:paraId="232FFE4A" w14:textId="77777777" w:rsidR="00C51368" w:rsidRDefault="00C51368">
      <w:pPr>
        <w:pStyle w:val="HTMLPreformatted"/>
        <w:divId w:val="966159520"/>
        <w:rPr>
          <w:lang w:val="en-US"/>
        </w:rPr>
      </w:pPr>
    </w:p>
    <w:p w14:paraId="033B1502" w14:textId="77777777" w:rsidR="00C51368" w:rsidRDefault="00E43BD9">
      <w:pPr>
        <w:pStyle w:val="HTMLPreformatted"/>
        <w:divId w:val="966159520"/>
        <w:rPr>
          <w:lang w:val="en-US"/>
        </w:rPr>
      </w:pPr>
      <w:r>
        <w:rPr>
          <w:lang w:val="en-US"/>
        </w:rPr>
        <w:t xml:space="preserve"> GET [base]/Patient/23/Procedure?date=ge2010-01-01&amp;date=le2011-12-31</w:t>
      </w:r>
    </w:p>
    <w:p w14:paraId="0CA1A314" w14:textId="77777777" w:rsidR="00C51368" w:rsidRDefault="00E43BD9">
      <w:pPr>
        <w:pStyle w:val="Heading4"/>
        <w:divId w:val="966159520"/>
        <w:rPr>
          <w:rFonts w:eastAsia="Times New Roman"/>
          <w:lang w:val="en-US"/>
        </w:rPr>
      </w:pPr>
      <w:r>
        <w:rPr>
          <w:rFonts w:eastAsia="Times New Roman"/>
          <w:lang w:val="en-US"/>
        </w:rPr>
        <w:t>string</w:t>
      </w:r>
    </w:p>
    <w:p w14:paraId="2FF9F655" w14:textId="77777777"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14:paraId="236BF0F7" w14:textId="77777777"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14:paraId="4A985C4E" w14:textId="77777777">
        <w:trPr>
          <w:divId w:val="966159520"/>
          <w:tblCellSpacing w:w="15" w:type="dxa"/>
        </w:trPr>
        <w:tc>
          <w:tcPr>
            <w:tcW w:w="0" w:type="auto"/>
            <w:vAlign w:val="center"/>
            <w:hideMark/>
          </w:tcPr>
          <w:p w14:paraId="7F07F301" w14:textId="77777777" w:rsidR="00C51368" w:rsidRDefault="00E43BD9">
            <w:pPr>
              <w:rPr>
                <w:rFonts w:eastAsia="Times New Roman"/>
              </w:rPr>
            </w:pPr>
            <w:r>
              <w:rPr>
                <w:rFonts w:eastAsia="Times New Roman"/>
              </w:rPr>
              <w:t>[base]/Patient?name=eve</w:t>
            </w:r>
          </w:p>
        </w:tc>
        <w:tc>
          <w:tcPr>
            <w:tcW w:w="0" w:type="auto"/>
            <w:vAlign w:val="center"/>
            <w:hideMark/>
          </w:tcPr>
          <w:p w14:paraId="6F02698E" w14:textId="77777777"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14:paraId="1B54A8D4" w14:textId="77777777">
        <w:trPr>
          <w:divId w:val="966159520"/>
          <w:tblCellSpacing w:w="15" w:type="dxa"/>
        </w:trPr>
        <w:tc>
          <w:tcPr>
            <w:tcW w:w="0" w:type="auto"/>
            <w:vAlign w:val="center"/>
            <w:hideMark/>
          </w:tcPr>
          <w:p w14:paraId="5219EF95" w14:textId="77777777" w:rsidR="00C51368" w:rsidRDefault="00E43BD9">
            <w:pPr>
              <w:rPr>
                <w:rFonts w:eastAsia="Times New Roman"/>
              </w:rPr>
            </w:pPr>
            <w:r>
              <w:rPr>
                <w:rFonts w:eastAsia="Times New Roman"/>
              </w:rPr>
              <w:t>[base]/Patient?name:contains=eve</w:t>
            </w:r>
          </w:p>
        </w:tc>
        <w:tc>
          <w:tcPr>
            <w:tcW w:w="0" w:type="auto"/>
            <w:vAlign w:val="center"/>
            <w:hideMark/>
          </w:tcPr>
          <w:p w14:paraId="4808F966" w14:textId="77777777"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14:paraId="4C9CE8E6" w14:textId="77777777">
        <w:trPr>
          <w:divId w:val="966159520"/>
          <w:tblCellSpacing w:w="15" w:type="dxa"/>
        </w:trPr>
        <w:tc>
          <w:tcPr>
            <w:tcW w:w="0" w:type="auto"/>
            <w:vAlign w:val="center"/>
            <w:hideMark/>
          </w:tcPr>
          <w:p w14:paraId="19DDA0A3" w14:textId="77777777" w:rsidR="00C51368" w:rsidRDefault="00E43BD9">
            <w:pPr>
              <w:rPr>
                <w:rFonts w:eastAsia="Times New Roman"/>
              </w:rPr>
            </w:pPr>
            <w:r>
              <w:rPr>
                <w:rFonts w:eastAsia="Times New Roman"/>
              </w:rPr>
              <w:t>[base]/Patient?name:exact=Eve</w:t>
            </w:r>
          </w:p>
        </w:tc>
        <w:tc>
          <w:tcPr>
            <w:tcW w:w="0" w:type="auto"/>
            <w:vAlign w:val="center"/>
            <w:hideMark/>
          </w:tcPr>
          <w:p w14:paraId="66685BF6" w14:textId="77777777" w:rsidR="00C51368" w:rsidRDefault="00E43BD9">
            <w:pPr>
              <w:rPr>
                <w:rFonts w:eastAsia="Times New Roman"/>
              </w:rPr>
            </w:pPr>
            <w:r>
              <w:rPr>
                <w:rFonts w:eastAsia="Times New Roman"/>
              </w:rPr>
              <w:t>any patients with a name that is exactly "Eve". Note that this would not include patients with the name "eve" or "EVE"</w:t>
            </w:r>
          </w:p>
        </w:tc>
      </w:tr>
    </w:tbl>
    <w:p w14:paraId="3A9F950C" w14:textId="77777777"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14:paraId="1725D0DE" w14:textId="77777777"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14:paraId="20CA9085" w14:textId="77777777" w:rsidR="00C51368" w:rsidRDefault="00E43BD9">
      <w:pPr>
        <w:pStyle w:val="Heading4"/>
        <w:divId w:val="966159520"/>
        <w:rPr>
          <w:rFonts w:eastAsia="Times New Roman"/>
          <w:lang w:val="en-US"/>
        </w:rPr>
      </w:pPr>
      <w:r>
        <w:rPr>
          <w:rFonts w:eastAsia="Times New Roman"/>
          <w:lang w:val="en-US"/>
        </w:rPr>
        <w:t>uri</w:t>
      </w:r>
    </w:p>
    <w:p w14:paraId="1616F6D1" w14:textId="77777777"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14:paraId="0A0761C2" w14:textId="77777777" w:rsidR="00C51368" w:rsidRDefault="00C51368">
      <w:pPr>
        <w:pStyle w:val="HTMLPreformatted"/>
        <w:divId w:val="966159520"/>
        <w:rPr>
          <w:lang w:val="en-US"/>
        </w:rPr>
      </w:pPr>
    </w:p>
    <w:p w14:paraId="583DFAEF" w14:textId="77777777" w:rsidR="00C51368" w:rsidRDefault="00E43BD9">
      <w:pPr>
        <w:pStyle w:val="HTMLPreformatted"/>
        <w:divId w:val="966159520"/>
        <w:rPr>
          <w:lang w:val="en-US"/>
        </w:rPr>
      </w:pPr>
      <w:r>
        <w:rPr>
          <w:lang w:val="en-US"/>
        </w:rPr>
        <w:t xml:space="preserve"> GET [base]/ValueSet?url=http://acme.org/fhir/ValueSet/123</w:t>
      </w:r>
    </w:p>
    <w:p w14:paraId="5CD08A26" w14:textId="77777777" w:rsidR="00C51368" w:rsidRDefault="00E43BD9">
      <w:pPr>
        <w:pStyle w:val="HTMLPreformatted"/>
        <w:divId w:val="966159520"/>
        <w:rPr>
          <w:lang w:val="en-US"/>
        </w:rPr>
      </w:pPr>
      <w:r>
        <w:rPr>
          <w:lang w:val="en-US"/>
        </w:rPr>
        <w:t xml:space="preserve"> GET [base]/ValueSet?url:below=http://acme.org/fhir/</w:t>
      </w:r>
    </w:p>
    <w:p w14:paraId="4750C027" w14:textId="77777777"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14:paraId="7FE864AB" w14:textId="77777777" w:rsidR="00C51368" w:rsidRDefault="00E43BD9">
      <w:pPr>
        <w:pStyle w:val="Heading4"/>
        <w:divId w:val="966159520"/>
        <w:rPr>
          <w:rFonts w:eastAsia="Times New Roman"/>
          <w:lang w:val="en-US"/>
        </w:rPr>
      </w:pPr>
      <w:bookmarkStart w:id="237" w:name="token"/>
      <w:r>
        <w:rPr>
          <w:rFonts w:eastAsia="Times New Roman"/>
          <w:lang w:val="en-US"/>
        </w:rPr>
        <w:t>token</w:t>
      </w:r>
    </w:p>
    <w:p w14:paraId="116ADF6C" w14:textId="77777777"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14:paraId="4C09E9E8"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14:paraId="335F418C"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14:paraId="686270A6" w14:textId="77777777"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14:paraId="23887383" w14:textId="77777777" w:rsidR="00C51368" w:rsidRDefault="00E43BD9">
      <w:pPr>
        <w:pStyle w:val="NormalWeb"/>
        <w:divId w:val="966159520"/>
        <w:rPr>
          <w:lang w:val="en-US"/>
        </w:rPr>
      </w:pPr>
      <w:r>
        <w:rPr>
          <w:lang w:val="en-US"/>
        </w:rPr>
        <w:t xml:space="preserve">Note that the namespace URI and code both must be </w:t>
      </w:r>
      <w:bookmarkEnd w:id="237"/>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14:paraId="44C42EF3" w14:textId="77777777"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14:paraId="34BE492B" w14:textId="77777777">
        <w:trPr>
          <w:divId w:val="966159520"/>
          <w:tblCellSpacing w:w="15" w:type="dxa"/>
        </w:trPr>
        <w:tc>
          <w:tcPr>
            <w:tcW w:w="0" w:type="auto"/>
            <w:vAlign w:val="center"/>
            <w:hideMark/>
          </w:tcPr>
          <w:p w14:paraId="3549E942" w14:textId="77777777" w:rsidR="00C51368" w:rsidRDefault="00E43BD9">
            <w:pPr>
              <w:rPr>
                <w:rFonts w:eastAsia="Times New Roman"/>
              </w:rPr>
            </w:pPr>
            <w:r>
              <w:rPr>
                <w:rFonts w:eastAsia="Times New Roman"/>
                <w:b/>
                <w:bCs/>
              </w:rPr>
              <w:t>Data Type</w:t>
            </w:r>
          </w:p>
        </w:tc>
        <w:tc>
          <w:tcPr>
            <w:tcW w:w="0" w:type="auto"/>
            <w:vAlign w:val="center"/>
            <w:hideMark/>
          </w:tcPr>
          <w:p w14:paraId="6F865FAB" w14:textId="77777777" w:rsidR="00C51368" w:rsidRDefault="00E43BD9">
            <w:pPr>
              <w:rPr>
                <w:rFonts w:eastAsia="Times New Roman"/>
              </w:rPr>
            </w:pPr>
            <w:r>
              <w:rPr>
                <w:rFonts w:eastAsia="Times New Roman"/>
                <w:b/>
                <w:bCs/>
              </w:rPr>
              <w:t>URI</w:t>
            </w:r>
          </w:p>
        </w:tc>
        <w:tc>
          <w:tcPr>
            <w:tcW w:w="0" w:type="auto"/>
            <w:vAlign w:val="center"/>
            <w:hideMark/>
          </w:tcPr>
          <w:p w14:paraId="11110308" w14:textId="77777777" w:rsidR="00C51368" w:rsidRDefault="00E43BD9">
            <w:pPr>
              <w:rPr>
                <w:rFonts w:eastAsia="Times New Roman"/>
              </w:rPr>
            </w:pPr>
            <w:r>
              <w:rPr>
                <w:rFonts w:eastAsia="Times New Roman"/>
                <w:b/>
                <w:bCs/>
              </w:rPr>
              <w:t>Code</w:t>
            </w:r>
          </w:p>
        </w:tc>
        <w:tc>
          <w:tcPr>
            <w:tcW w:w="0" w:type="auto"/>
            <w:vAlign w:val="center"/>
            <w:hideMark/>
          </w:tcPr>
          <w:p w14:paraId="54AE1090" w14:textId="77777777" w:rsidR="00C51368" w:rsidRDefault="00E43BD9">
            <w:pPr>
              <w:rPr>
                <w:rFonts w:eastAsia="Times New Roman"/>
              </w:rPr>
            </w:pPr>
            <w:r>
              <w:rPr>
                <w:rFonts w:eastAsia="Times New Roman"/>
                <w:b/>
                <w:bCs/>
              </w:rPr>
              <w:t>Comments</w:t>
            </w:r>
          </w:p>
        </w:tc>
      </w:tr>
      <w:tr w:rsidR="00C51368" w14:paraId="22CD06BB" w14:textId="77777777">
        <w:trPr>
          <w:divId w:val="966159520"/>
          <w:tblCellSpacing w:w="15" w:type="dxa"/>
        </w:trPr>
        <w:tc>
          <w:tcPr>
            <w:tcW w:w="0" w:type="auto"/>
            <w:vAlign w:val="center"/>
            <w:hideMark/>
          </w:tcPr>
          <w:p w14:paraId="0309BCD5" w14:textId="77777777" w:rsidR="00C51368" w:rsidRDefault="001708AB">
            <w:pPr>
              <w:rPr>
                <w:rFonts w:eastAsia="Times New Roman"/>
              </w:rPr>
            </w:pPr>
            <w:hyperlink r:id="rId2493" w:anchor="Coding" w:history="1">
              <w:r w:rsidR="00E43BD9">
                <w:rPr>
                  <w:rStyle w:val="Hyperlink"/>
                  <w:rFonts w:eastAsia="Times New Roman"/>
                </w:rPr>
                <w:t>Coding</w:t>
              </w:r>
            </w:hyperlink>
          </w:p>
        </w:tc>
        <w:tc>
          <w:tcPr>
            <w:tcW w:w="0" w:type="auto"/>
            <w:vAlign w:val="center"/>
            <w:hideMark/>
          </w:tcPr>
          <w:p w14:paraId="279DF26D" w14:textId="77777777" w:rsidR="00C51368" w:rsidRDefault="00E43BD9">
            <w:pPr>
              <w:rPr>
                <w:rFonts w:eastAsia="Times New Roman"/>
              </w:rPr>
            </w:pPr>
            <w:r>
              <w:rPr>
                <w:rFonts w:eastAsia="Times New Roman"/>
              </w:rPr>
              <w:t>Coding.system</w:t>
            </w:r>
          </w:p>
        </w:tc>
        <w:tc>
          <w:tcPr>
            <w:tcW w:w="0" w:type="auto"/>
            <w:vAlign w:val="center"/>
            <w:hideMark/>
          </w:tcPr>
          <w:p w14:paraId="7169F82B" w14:textId="77777777" w:rsidR="00C51368" w:rsidRDefault="00E43BD9">
            <w:pPr>
              <w:rPr>
                <w:rFonts w:eastAsia="Times New Roman"/>
              </w:rPr>
            </w:pPr>
            <w:r>
              <w:rPr>
                <w:rFonts w:eastAsia="Times New Roman"/>
              </w:rPr>
              <w:t>Coding.code</w:t>
            </w:r>
          </w:p>
        </w:tc>
        <w:tc>
          <w:tcPr>
            <w:tcW w:w="0" w:type="auto"/>
            <w:vAlign w:val="center"/>
            <w:hideMark/>
          </w:tcPr>
          <w:p w14:paraId="09627FC9" w14:textId="77777777" w:rsidR="00C51368" w:rsidRDefault="00C51368">
            <w:pPr>
              <w:rPr>
                <w:rFonts w:eastAsia="Times New Roman"/>
              </w:rPr>
            </w:pPr>
          </w:p>
        </w:tc>
      </w:tr>
      <w:tr w:rsidR="00C51368" w14:paraId="40969C0F" w14:textId="77777777">
        <w:trPr>
          <w:divId w:val="966159520"/>
          <w:tblCellSpacing w:w="15" w:type="dxa"/>
        </w:trPr>
        <w:tc>
          <w:tcPr>
            <w:tcW w:w="0" w:type="auto"/>
            <w:vAlign w:val="center"/>
            <w:hideMark/>
          </w:tcPr>
          <w:p w14:paraId="2E87FD11" w14:textId="77777777" w:rsidR="00C51368" w:rsidRDefault="001708AB">
            <w:pPr>
              <w:rPr>
                <w:rFonts w:eastAsia="Times New Roman"/>
              </w:rPr>
            </w:pPr>
            <w:hyperlink r:id="rId2494" w:anchor="CodeableConcept" w:history="1">
              <w:r w:rsidR="00E43BD9">
                <w:rPr>
                  <w:rStyle w:val="Hyperlink"/>
                  <w:rFonts w:eastAsia="Times New Roman"/>
                </w:rPr>
                <w:t>CodeableConcept</w:t>
              </w:r>
            </w:hyperlink>
          </w:p>
        </w:tc>
        <w:tc>
          <w:tcPr>
            <w:tcW w:w="0" w:type="auto"/>
            <w:vAlign w:val="center"/>
            <w:hideMark/>
          </w:tcPr>
          <w:p w14:paraId="32043371" w14:textId="77777777" w:rsidR="00C51368" w:rsidRDefault="00E43BD9">
            <w:pPr>
              <w:rPr>
                <w:rFonts w:eastAsia="Times New Roman"/>
              </w:rPr>
            </w:pPr>
            <w:r>
              <w:rPr>
                <w:rFonts w:eastAsia="Times New Roman"/>
              </w:rPr>
              <w:t>CodeableConcept.coding.system</w:t>
            </w:r>
          </w:p>
        </w:tc>
        <w:tc>
          <w:tcPr>
            <w:tcW w:w="0" w:type="auto"/>
            <w:vAlign w:val="center"/>
            <w:hideMark/>
          </w:tcPr>
          <w:p w14:paraId="66364DB7" w14:textId="77777777" w:rsidR="00C51368" w:rsidRDefault="00E43BD9">
            <w:pPr>
              <w:rPr>
                <w:rFonts w:eastAsia="Times New Roman"/>
              </w:rPr>
            </w:pPr>
            <w:r>
              <w:rPr>
                <w:rFonts w:eastAsia="Times New Roman"/>
              </w:rPr>
              <w:t>CodeableConcept.coding.code</w:t>
            </w:r>
          </w:p>
        </w:tc>
        <w:tc>
          <w:tcPr>
            <w:tcW w:w="0" w:type="auto"/>
            <w:vAlign w:val="center"/>
            <w:hideMark/>
          </w:tcPr>
          <w:p w14:paraId="4C505340" w14:textId="77777777" w:rsidR="00C51368" w:rsidRDefault="00E43BD9">
            <w:pPr>
              <w:rPr>
                <w:rFonts w:eastAsia="Times New Roman"/>
              </w:rPr>
            </w:pPr>
            <w:r>
              <w:rPr>
                <w:rFonts w:eastAsia="Times New Roman"/>
              </w:rPr>
              <w:t>Matches against any coding in the CodeableConcept</w:t>
            </w:r>
          </w:p>
        </w:tc>
      </w:tr>
      <w:tr w:rsidR="00C51368" w14:paraId="50D533FE" w14:textId="77777777">
        <w:trPr>
          <w:divId w:val="966159520"/>
          <w:tblCellSpacing w:w="15" w:type="dxa"/>
        </w:trPr>
        <w:tc>
          <w:tcPr>
            <w:tcW w:w="0" w:type="auto"/>
            <w:vAlign w:val="center"/>
            <w:hideMark/>
          </w:tcPr>
          <w:p w14:paraId="6CEDD52C" w14:textId="77777777" w:rsidR="00C51368" w:rsidRDefault="001708AB">
            <w:pPr>
              <w:rPr>
                <w:rFonts w:eastAsia="Times New Roman"/>
              </w:rPr>
            </w:pPr>
            <w:hyperlink r:id="rId2495" w:anchor="Identifier" w:history="1">
              <w:r w:rsidR="00E43BD9">
                <w:rPr>
                  <w:rStyle w:val="Hyperlink"/>
                  <w:rFonts w:eastAsia="Times New Roman"/>
                </w:rPr>
                <w:t>Identifier</w:t>
              </w:r>
            </w:hyperlink>
          </w:p>
        </w:tc>
        <w:tc>
          <w:tcPr>
            <w:tcW w:w="0" w:type="auto"/>
            <w:vAlign w:val="center"/>
            <w:hideMark/>
          </w:tcPr>
          <w:p w14:paraId="7B17DE22" w14:textId="77777777" w:rsidR="00C51368" w:rsidRDefault="00E43BD9">
            <w:pPr>
              <w:rPr>
                <w:rFonts w:eastAsia="Times New Roman"/>
              </w:rPr>
            </w:pPr>
            <w:r>
              <w:rPr>
                <w:rFonts w:eastAsia="Times New Roman"/>
              </w:rPr>
              <w:t>Identifier.system</w:t>
            </w:r>
          </w:p>
        </w:tc>
        <w:tc>
          <w:tcPr>
            <w:tcW w:w="0" w:type="auto"/>
            <w:vAlign w:val="center"/>
            <w:hideMark/>
          </w:tcPr>
          <w:p w14:paraId="5DB1C6F2" w14:textId="77777777" w:rsidR="00C51368" w:rsidRDefault="00E43BD9">
            <w:pPr>
              <w:rPr>
                <w:rFonts w:eastAsia="Times New Roman"/>
              </w:rPr>
            </w:pPr>
            <w:r>
              <w:rPr>
                <w:rFonts w:eastAsia="Times New Roman"/>
              </w:rPr>
              <w:t>Identifier.value</w:t>
            </w:r>
          </w:p>
        </w:tc>
        <w:tc>
          <w:tcPr>
            <w:tcW w:w="0" w:type="auto"/>
            <w:vAlign w:val="center"/>
            <w:hideMark/>
          </w:tcPr>
          <w:p w14:paraId="082A10DA" w14:textId="77777777" w:rsidR="00C51368" w:rsidRDefault="00C51368">
            <w:pPr>
              <w:rPr>
                <w:rFonts w:eastAsia="Times New Roman"/>
              </w:rPr>
            </w:pPr>
          </w:p>
        </w:tc>
      </w:tr>
      <w:tr w:rsidR="00C51368" w14:paraId="3A45E878" w14:textId="77777777">
        <w:trPr>
          <w:divId w:val="966159520"/>
          <w:tblCellSpacing w:w="15" w:type="dxa"/>
        </w:trPr>
        <w:tc>
          <w:tcPr>
            <w:tcW w:w="0" w:type="auto"/>
            <w:vAlign w:val="center"/>
            <w:hideMark/>
          </w:tcPr>
          <w:p w14:paraId="1E3864FA" w14:textId="77777777" w:rsidR="00C51368" w:rsidRDefault="001708AB">
            <w:pPr>
              <w:rPr>
                <w:rFonts w:eastAsia="Times New Roman"/>
              </w:rPr>
            </w:pPr>
            <w:hyperlink r:id="rId2496" w:anchor="Identifier" w:history="1">
              <w:r w:rsidR="00E43BD9">
                <w:rPr>
                  <w:rStyle w:val="Hyperlink"/>
                  <w:rFonts w:eastAsia="Times New Roman"/>
                </w:rPr>
                <w:t>ContactPoint</w:t>
              </w:r>
            </w:hyperlink>
          </w:p>
        </w:tc>
        <w:tc>
          <w:tcPr>
            <w:tcW w:w="0" w:type="auto"/>
            <w:vAlign w:val="center"/>
            <w:hideMark/>
          </w:tcPr>
          <w:p w14:paraId="74868C28" w14:textId="77777777" w:rsidR="00C51368" w:rsidRDefault="00E43BD9">
            <w:pPr>
              <w:rPr>
                <w:rFonts w:eastAsia="Times New Roman"/>
              </w:rPr>
            </w:pPr>
            <w:r>
              <w:rPr>
                <w:rFonts w:eastAsia="Times New Roman"/>
              </w:rPr>
              <w:t>ContactPoint.use</w:t>
            </w:r>
          </w:p>
        </w:tc>
        <w:tc>
          <w:tcPr>
            <w:tcW w:w="0" w:type="auto"/>
            <w:vAlign w:val="center"/>
            <w:hideMark/>
          </w:tcPr>
          <w:p w14:paraId="68BBC35B" w14:textId="77777777" w:rsidR="00C51368" w:rsidRDefault="00E43BD9">
            <w:pPr>
              <w:rPr>
                <w:rFonts w:eastAsia="Times New Roman"/>
              </w:rPr>
            </w:pPr>
            <w:r>
              <w:rPr>
                <w:rFonts w:eastAsia="Times New Roman"/>
              </w:rPr>
              <w:t>ContactPoint.value</w:t>
            </w:r>
          </w:p>
        </w:tc>
        <w:tc>
          <w:tcPr>
            <w:tcW w:w="0" w:type="auto"/>
            <w:vAlign w:val="center"/>
            <w:hideMark/>
          </w:tcPr>
          <w:p w14:paraId="06425866" w14:textId="77777777" w:rsidR="00C51368" w:rsidRDefault="00E43BD9">
            <w:pPr>
              <w:rPr>
                <w:rFonts w:eastAsia="Times New Roman"/>
              </w:rPr>
            </w:pPr>
            <w:r>
              <w:rPr>
                <w:rFonts w:eastAsia="Times New Roman"/>
              </w:rPr>
              <w:t xml:space="preserve">The use is prepended by </w:t>
            </w:r>
            <w:hyperlink r:id="rId2497" w:history="1">
              <w:r>
                <w:rPr>
                  <w:rStyle w:val="Hyperlink"/>
                  <w:rFonts w:eastAsia="Times New Roman"/>
                </w:rPr>
                <w:t>http://hl7.org/fhir/contact-point-system</w:t>
              </w:r>
            </w:hyperlink>
            <w:r>
              <w:rPr>
                <w:rFonts w:eastAsia="Times New Roman"/>
              </w:rPr>
              <w:t>/</w:t>
            </w:r>
          </w:p>
        </w:tc>
      </w:tr>
      <w:tr w:rsidR="00C51368" w14:paraId="63D602EB" w14:textId="77777777">
        <w:trPr>
          <w:divId w:val="966159520"/>
          <w:tblCellSpacing w:w="15" w:type="dxa"/>
        </w:trPr>
        <w:tc>
          <w:tcPr>
            <w:tcW w:w="0" w:type="auto"/>
            <w:vAlign w:val="center"/>
            <w:hideMark/>
          </w:tcPr>
          <w:p w14:paraId="26F40BE7" w14:textId="77777777" w:rsidR="00C51368" w:rsidRDefault="001708AB">
            <w:pPr>
              <w:rPr>
                <w:rFonts w:eastAsia="Times New Roman"/>
              </w:rPr>
            </w:pPr>
            <w:hyperlink r:id="rId2498" w:anchor="code" w:history="1">
              <w:r w:rsidR="00E43BD9">
                <w:rPr>
                  <w:rStyle w:val="Hyperlink"/>
                  <w:rFonts w:eastAsia="Times New Roman"/>
                </w:rPr>
                <w:t>code</w:t>
              </w:r>
            </w:hyperlink>
          </w:p>
        </w:tc>
        <w:tc>
          <w:tcPr>
            <w:tcW w:w="0" w:type="auto"/>
            <w:vAlign w:val="center"/>
            <w:hideMark/>
          </w:tcPr>
          <w:p w14:paraId="7B795B41" w14:textId="77777777" w:rsidR="00C51368" w:rsidRDefault="00E43BD9">
            <w:pPr>
              <w:rPr>
                <w:rFonts w:eastAsia="Times New Roman"/>
              </w:rPr>
            </w:pPr>
            <w:r>
              <w:rPr>
                <w:rFonts w:eastAsia="Times New Roman"/>
              </w:rPr>
              <w:t>(implicit)</w:t>
            </w:r>
          </w:p>
        </w:tc>
        <w:tc>
          <w:tcPr>
            <w:tcW w:w="0" w:type="auto"/>
            <w:vAlign w:val="center"/>
            <w:hideMark/>
          </w:tcPr>
          <w:p w14:paraId="79AED19C" w14:textId="77777777" w:rsidR="00C51368" w:rsidRDefault="00E43BD9">
            <w:pPr>
              <w:rPr>
                <w:rFonts w:eastAsia="Times New Roman"/>
              </w:rPr>
            </w:pPr>
            <w:r>
              <w:rPr>
                <w:rFonts w:eastAsia="Times New Roman"/>
              </w:rPr>
              <w:t>code</w:t>
            </w:r>
          </w:p>
        </w:tc>
        <w:tc>
          <w:tcPr>
            <w:tcW w:w="0" w:type="auto"/>
            <w:vAlign w:val="center"/>
            <w:hideMark/>
          </w:tcPr>
          <w:p w14:paraId="42AC3765" w14:textId="77777777" w:rsidR="00C51368" w:rsidRDefault="00E43BD9">
            <w:pPr>
              <w:rPr>
                <w:rFonts w:eastAsia="Times New Roman"/>
              </w:rPr>
            </w:pPr>
            <w:r>
              <w:rPr>
                <w:rFonts w:eastAsia="Times New Roman"/>
              </w:rPr>
              <w:t>the system is defined in the value set (though it's not usually needed)</w:t>
            </w:r>
          </w:p>
        </w:tc>
      </w:tr>
      <w:tr w:rsidR="00C51368" w14:paraId="2F61C328" w14:textId="77777777">
        <w:trPr>
          <w:divId w:val="966159520"/>
          <w:tblCellSpacing w:w="15" w:type="dxa"/>
        </w:trPr>
        <w:tc>
          <w:tcPr>
            <w:tcW w:w="0" w:type="auto"/>
            <w:vAlign w:val="center"/>
            <w:hideMark/>
          </w:tcPr>
          <w:p w14:paraId="243ADA6C" w14:textId="77777777" w:rsidR="00C51368" w:rsidRDefault="001708AB">
            <w:pPr>
              <w:rPr>
                <w:rFonts w:eastAsia="Times New Roman"/>
              </w:rPr>
            </w:pPr>
            <w:hyperlink r:id="rId2499" w:anchor="boolean" w:history="1">
              <w:r w:rsidR="00E43BD9">
                <w:rPr>
                  <w:rStyle w:val="Hyperlink"/>
                  <w:rFonts w:eastAsia="Times New Roman"/>
                </w:rPr>
                <w:t>boolean</w:t>
              </w:r>
            </w:hyperlink>
          </w:p>
        </w:tc>
        <w:tc>
          <w:tcPr>
            <w:tcW w:w="0" w:type="auto"/>
            <w:vAlign w:val="center"/>
            <w:hideMark/>
          </w:tcPr>
          <w:p w14:paraId="00DA2E0A" w14:textId="77777777" w:rsidR="00C51368" w:rsidRDefault="00E43BD9">
            <w:pPr>
              <w:rPr>
                <w:rFonts w:eastAsia="Times New Roman"/>
              </w:rPr>
            </w:pPr>
            <w:r>
              <w:rPr>
                <w:rFonts w:eastAsia="Times New Roman"/>
              </w:rPr>
              <w:t>(implicit)</w:t>
            </w:r>
          </w:p>
        </w:tc>
        <w:tc>
          <w:tcPr>
            <w:tcW w:w="0" w:type="auto"/>
            <w:vAlign w:val="center"/>
            <w:hideMark/>
          </w:tcPr>
          <w:p w14:paraId="4D24F014" w14:textId="77777777" w:rsidR="00C51368" w:rsidRDefault="00E43BD9">
            <w:pPr>
              <w:rPr>
                <w:rFonts w:eastAsia="Times New Roman"/>
              </w:rPr>
            </w:pPr>
            <w:r>
              <w:rPr>
                <w:rFonts w:eastAsia="Times New Roman"/>
              </w:rPr>
              <w:t>boolean</w:t>
            </w:r>
          </w:p>
        </w:tc>
        <w:tc>
          <w:tcPr>
            <w:tcW w:w="0" w:type="auto"/>
            <w:vAlign w:val="center"/>
            <w:hideMark/>
          </w:tcPr>
          <w:p w14:paraId="1D1AFCD2" w14:textId="77777777" w:rsidR="00C51368" w:rsidRDefault="00E43BD9">
            <w:pPr>
              <w:rPr>
                <w:rFonts w:eastAsia="Times New Roman"/>
              </w:rPr>
            </w:pPr>
            <w:r>
              <w:rPr>
                <w:rFonts w:eastAsia="Times New Roman"/>
              </w:rPr>
              <w:t xml:space="preserve">The implicit system is </w:t>
            </w:r>
            <w:hyperlink r:id="rId2500" w:history="1">
              <w:r>
                <w:rPr>
                  <w:rStyle w:val="Hyperlink"/>
                  <w:rFonts w:eastAsia="Times New Roman"/>
                </w:rPr>
                <w:t>http://hl7.org/fhir/special-values</w:t>
              </w:r>
            </w:hyperlink>
          </w:p>
        </w:tc>
      </w:tr>
      <w:tr w:rsidR="00C51368" w14:paraId="25B6BF3D" w14:textId="77777777">
        <w:trPr>
          <w:divId w:val="966159520"/>
          <w:tblCellSpacing w:w="15" w:type="dxa"/>
        </w:trPr>
        <w:tc>
          <w:tcPr>
            <w:tcW w:w="0" w:type="auto"/>
            <w:vAlign w:val="center"/>
            <w:hideMark/>
          </w:tcPr>
          <w:p w14:paraId="54889837" w14:textId="77777777" w:rsidR="00C51368" w:rsidRDefault="001708AB">
            <w:pPr>
              <w:rPr>
                <w:rFonts w:eastAsia="Times New Roman"/>
              </w:rPr>
            </w:pPr>
            <w:hyperlink r:id="rId2501" w:anchor="string" w:history="1">
              <w:r w:rsidR="00E43BD9">
                <w:rPr>
                  <w:rStyle w:val="Hyperlink"/>
                  <w:rFonts w:eastAsia="Times New Roman"/>
                </w:rPr>
                <w:t>string</w:t>
              </w:r>
            </w:hyperlink>
          </w:p>
        </w:tc>
        <w:tc>
          <w:tcPr>
            <w:tcW w:w="0" w:type="auto"/>
            <w:vAlign w:val="center"/>
            <w:hideMark/>
          </w:tcPr>
          <w:p w14:paraId="17446926" w14:textId="77777777" w:rsidR="00C51368" w:rsidRDefault="00E43BD9">
            <w:pPr>
              <w:rPr>
                <w:rFonts w:eastAsia="Times New Roman"/>
              </w:rPr>
            </w:pPr>
            <w:r>
              <w:rPr>
                <w:rFonts w:eastAsia="Times New Roman"/>
              </w:rPr>
              <w:t>n/a</w:t>
            </w:r>
          </w:p>
        </w:tc>
        <w:tc>
          <w:tcPr>
            <w:tcW w:w="0" w:type="auto"/>
            <w:vAlign w:val="center"/>
            <w:hideMark/>
          </w:tcPr>
          <w:p w14:paraId="36829140" w14:textId="77777777" w:rsidR="00C51368" w:rsidRDefault="00E43BD9">
            <w:pPr>
              <w:rPr>
                <w:rFonts w:eastAsia="Times New Roman"/>
              </w:rPr>
            </w:pPr>
            <w:r>
              <w:rPr>
                <w:rFonts w:eastAsia="Times New Roman"/>
              </w:rPr>
              <w:t>string</w:t>
            </w:r>
          </w:p>
        </w:tc>
        <w:tc>
          <w:tcPr>
            <w:tcW w:w="0" w:type="auto"/>
            <w:vAlign w:val="center"/>
            <w:hideMark/>
          </w:tcPr>
          <w:p w14:paraId="4A0B11CD" w14:textId="77777777" w:rsidR="00C51368" w:rsidRDefault="00E43BD9">
            <w:pPr>
              <w:rPr>
                <w:rFonts w:eastAsia="Times New Roman"/>
              </w:rPr>
            </w:pPr>
            <w:r>
              <w:rPr>
                <w:rFonts w:eastAsia="Times New Roman"/>
              </w:rPr>
              <w:t>Token is sometimes used for string to indicate that exact matching is the correct default search stategy</w:t>
            </w:r>
          </w:p>
        </w:tc>
      </w:tr>
    </w:tbl>
    <w:p w14:paraId="6ED351DC" w14:textId="77777777"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2" w:history="1">
        <w:r>
          <w:rPr>
            <w:rStyle w:val="Hyperlink"/>
            <w:lang w:val="en-US"/>
          </w:rPr>
          <w:t>Special Values</w:t>
        </w:r>
      </w:hyperlink>
      <w:r>
        <w:rPr>
          <w:lang w:val="en-US"/>
        </w:rPr>
        <w:t xml:space="preserve"> code system, which is useful when boolean values need to be represented in a </w:t>
      </w:r>
      <w:hyperlink r:id="rId2503"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14:paraId="3BF868CC" w14:textId="77777777"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14:paraId="0C038F2A" w14:textId="77777777">
        <w:trPr>
          <w:divId w:val="966159520"/>
          <w:tblCellSpacing w:w="15" w:type="dxa"/>
        </w:trPr>
        <w:tc>
          <w:tcPr>
            <w:tcW w:w="0" w:type="auto"/>
            <w:vAlign w:val="center"/>
            <w:hideMark/>
          </w:tcPr>
          <w:p w14:paraId="43D927F6" w14:textId="77777777" w:rsidR="00C51368" w:rsidRDefault="00E43BD9">
            <w:pPr>
              <w:rPr>
                <w:rFonts w:eastAsia="Times New Roman"/>
              </w:rPr>
            </w:pPr>
            <w:r>
              <w:rPr>
                <w:rFonts w:eastAsia="Times New Roman"/>
                <w:b/>
                <w:bCs/>
              </w:rPr>
              <w:t>Modifier</w:t>
            </w:r>
          </w:p>
        </w:tc>
        <w:tc>
          <w:tcPr>
            <w:tcW w:w="0" w:type="auto"/>
            <w:vAlign w:val="center"/>
            <w:hideMark/>
          </w:tcPr>
          <w:p w14:paraId="7CDED7A3" w14:textId="77777777" w:rsidR="00C51368" w:rsidRDefault="00E43BD9">
            <w:pPr>
              <w:rPr>
                <w:rFonts w:eastAsia="Times New Roman"/>
              </w:rPr>
            </w:pPr>
            <w:r>
              <w:rPr>
                <w:rFonts w:eastAsia="Times New Roman"/>
                <w:b/>
                <w:bCs/>
              </w:rPr>
              <w:t>Use</w:t>
            </w:r>
          </w:p>
        </w:tc>
      </w:tr>
      <w:tr w:rsidR="00C51368" w14:paraId="601E19D4" w14:textId="77777777">
        <w:trPr>
          <w:divId w:val="966159520"/>
          <w:tblCellSpacing w:w="15" w:type="dxa"/>
        </w:trPr>
        <w:tc>
          <w:tcPr>
            <w:tcW w:w="0" w:type="auto"/>
            <w:vAlign w:val="center"/>
            <w:hideMark/>
          </w:tcPr>
          <w:p w14:paraId="7F97F6FA" w14:textId="77777777" w:rsidR="00C51368" w:rsidRDefault="00E43BD9">
            <w:pPr>
              <w:rPr>
                <w:rFonts w:eastAsia="Times New Roman"/>
              </w:rPr>
            </w:pPr>
            <w:r>
              <w:rPr>
                <w:rStyle w:val="HTMLCode"/>
              </w:rPr>
              <w:t>:text</w:t>
            </w:r>
          </w:p>
        </w:tc>
        <w:tc>
          <w:tcPr>
            <w:tcW w:w="0" w:type="auto"/>
            <w:vAlign w:val="center"/>
            <w:hideMark/>
          </w:tcPr>
          <w:p w14:paraId="03EAC1EB" w14:textId="77777777"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14:paraId="684B1B93" w14:textId="77777777">
        <w:trPr>
          <w:divId w:val="966159520"/>
          <w:tblCellSpacing w:w="15" w:type="dxa"/>
        </w:trPr>
        <w:tc>
          <w:tcPr>
            <w:tcW w:w="0" w:type="auto"/>
            <w:vAlign w:val="center"/>
            <w:hideMark/>
          </w:tcPr>
          <w:p w14:paraId="7DD1C276" w14:textId="77777777" w:rsidR="00C51368" w:rsidRDefault="00E43BD9">
            <w:pPr>
              <w:rPr>
                <w:rFonts w:eastAsia="Times New Roman"/>
              </w:rPr>
            </w:pPr>
            <w:r>
              <w:rPr>
                <w:rStyle w:val="HTMLCode"/>
              </w:rPr>
              <w:t>:not</w:t>
            </w:r>
          </w:p>
        </w:tc>
        <w:tc>
          <w:tcPr>
            <w:tcW w:w="0" w:type="auto"/>
            <w:vAlign w:val="center"/>
            <w:hideMark/>
          </w:tcPr>
          <w:p w14:paraId="731E3102" w14:textId="77777777" w:rsidR="00C51368" w:rsidRDefault="00E43BD9">
            <w:pPr>
              <w:rPr>
                <w:rFonts w:eastAsia="Times New Roman"/>
              </w:rPr>
            </w:pPr>
            <w:r>
              <w:rPr>
                <w:rFonts w:eastAsia="Times New Roman"/>
              </w:rPr>
              <w:t>reverse the code matching described in the paragraph above</w:t>
            </w:r>
          </w:p>
        </w:tc>
      </w:tr>
      <w:tr w:rsidR="00C51368" w14:paraId="49E5FB9A" w14:textId="77777777">
        <w:trPr>
          <w:divId w:val="966159520"/>
          <w:tblCellSpacing w:w="15" w:type="dxa"/>
        </w:trPr>
        <w:tc>
          <w:tcPr>
            <w:tcW w:w="0" w:type="auto"/>
            <w:vAlign w:val="center"/>
            <w:hideMark/>
          </w:tcPr>
          <w:p w14:paraId="246DCE5D" w14:textId="77777777" w:rsidR="00C51368" w:rsidRDefault="00E43BD9">
            <w:pPr>
              <w:rPr>
                <w:rFonts w:eastAsia="Times New Roman"/>
              </w:rPr>
            </w:pPr>
            <w:r>
              <w:rPr>
                <w:rStyle w:val="HTMLCode"/>
              </w:rPr>
              <w:t>:above</w:t>
            </w:r>
          </w:p>
        </w:tc>
        <w:tc>
          <w:tcPr>
            <w:tcW w:w="0" w:type="auto"/>
            <w:vAlign w:val="center"/>
            <w:hideMark/>
          </w:tcPr>
          <w:p w14:paraId="23929835" w14:textId="77777777"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14:paraId="5D0EB6CA" w14:textId="77777777">
        <w:trPr>
          <w:divId w:val="966159520"/>
          <w:tblCellSpacing w:w="15" w:type="dxa"/>
        </w:trPr>
        <w:tc>
          <w:tcPr>
            <w:tcW w:w="0" w:type="auto"/>
            <w:vAlign w:val="center"/>
            <w:hideMark/>
          </w:tcPr>
          <w:p w14:paraId="16F20E53" w14:textId="77777777" w:rsidR="00C51368" w:rsidRDefault="00E43BD9">
            <w:pPr>
              <w:rPr>
                <w:rFonts w:eastAsia="Times New Roman"/>
              </w:rPr>
            </w:pPr>
            <w:r>
              <w:rPr>
                <w:rStyle w:val="HTMLCode"/>
              </w:rPr>
              <w:t>:below</w:t>
            </w:r>
          </w:p>
        </w:tc>
        <w:tc>
          <w:tcPr>
            <w:tcW w:w="0" w:type="auto"/>
            <w:vAlign w:val="center"/>
            <w:hideMark/>
          </w:tcPr>
          <w:p w14:paraId="5F1C55A6" w14:textId="77777777"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14:paraId="6D29C624" w14:textId="77777777">
        <w:trPr>
          <w:divId w:val="966159520"/>
          <w:tblCellSpacing w:w="15" w:type="dxa"/>
        </w:trPr>
        <w:tc>
          <w:tcPr>
            <w:tcW w:w="0" w:type="auto"/>
            <w:vAlign w:val="center"/>
            <w:hideMark/>
          </w:tcPr>
          <w:p w14:paraId="18875C65" w14:textId="77777777" w:rsidR="00C51368" w:rsidRDefault="00E43BD9">
            <w:pPr>
              <w:rPr>
                <w:rFonts w:eastAsia="Times New Roman"/>
              </w:rPr>
            </w:pPr>
            <w:r>
              <w:rPr>
                <w:rStyle w:val="HTMLCode"/>
              </w:rPr>
              <w:t>:in</w:t>
            </w:r>
          </w:p>
        </w:tc>
        <w:tc>
          <w:tcPr>
            <w:tcW w:w="0" w:type="auto"/>
            <w:vAlign w:val="center"/>
            <w:hideMark/>
          </w:tcPr>
          <w:p w14:paraId="1BF04F95" w14:textId="77777777"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504"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14:paraId="1F7037EE" w14:textId="77777777">
        <w:trPr>
          <w:divId w:val="966159520"/>
          <w:tblCellSpacing w:w="15" w:type="dxa"/>
        </w:trPr>
        <w:tc>
          <w:tcPr>
            <w:tcW w:w="0" w:type="auto"/>
            <w:vAlign w:val="center"/>
            <w:hideMark/>
          </w:tcPr>
          <w:p w14:paraId="76A34A10" w14:textId="77777777" w:rsidR="00C51368" w:rsidRDefault="00E43BD9">
            <w:pPr>
              <w:rPr>
                <w:rFonts w:eastAsia="Times New Roman"/>
              </w:rPr>
            </w:pPr>
            <w:r>
              <w:rPr>
                <w:rStyle w:val="HTMLCode"/>
              </w:rPr>
              <w:t>:not-in</w:t>
            </w:r>
          </w:p>
        </w:tc>
        <w:tc>
          <w:tcPr>
            <w:tcW w:w="0" w:type="auto"/>
            <w:vAlign w:val="center"/>
            <w:hideMark/>
          </w:tcPr>
          <w:p w14:paraId="715D32BC" w14:textId="77777777"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14:paraId="2F1E7303" w14:textId="77777777"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14:paraId="3E2F13DB" w14:textId="77777777"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14:paraId="66883F0B" w14:textId="77777777">
        <w:trPr>
          <w:divId w:val="966159520"/>
          <w:tblCellSpacing w:w="15" w:type="dxa"/>
        </w:trPr>
        <w:tc>
          <w:tcPr>
            <w:tcW w:w="2500" w:type="pct"/>
            <w:vAlign w:val="center"/>
            <w:hideMark/>
          </w:tcPr>
          <w:p w14:paraId="2F198343" w14:textId="77777777" w:rsidR="00C51368" w:rsidRDefault="00E43BD9">
            <w:pPr>
              <w:rPr>
                <w:rFonts w:eastAsia="Times New Roman"/>
              </w:rPr>
            </w:pPr>
            <w:r>
              <w:rPr>
                <w:rFonts w:eastAsia="Times New Roman"/>
                <w:b/>
                <w:bCs/>
              </w:rPr>
              <w:t>Search</w:t>
            </w:r>
          </w:p>
        </w:tc>
        <w:tc>
          <w:tcPr>
            <w:tcW w:w="0" w:type="auto"/>
            <w:vAlign w:val="center"/>
            <w:hideMark/>
          </w:tcPr>
          <w:p w14:paraId="00CD7EDB" w14:textId="77777777" w:rsidR="00C51368" w:rsidRDefault="00E43BD9">
            <w:pPr>
              <w:rPr>
                <w:rFonts w:eastAsia="Times New Roman"/>
              </w:rPr>
            </w:pPr>
            <w:r>
              <w:rPr>
                <w:rFonts w:eastAsia="Times New Roman"/>
                <w:b/>
                <w:bCs/>
              </w:rPr>
              <w:t>Description</w:t>
            </w:r>
          </w:p>
        </w:tc>
      </w:tr>
      <w:tr w:rsidR="00C51368" w14:paraId="07E6668D" w14:textId="77777777">
        <w:trPr>
          <w:divId w:val="966159520"/>
          <w:tblCellSpacing w:w="15" w:type="dxa"/>
        </w:trPr>
        <w:tc>
          <w:tcPr>
            <w:tcW w:w="0" w:type="auto"/>
            <w:vAlign w:val="center"/>
            <w:hideMark/>
          </w:tcPr>
          <w:p w14:paraId="13E77EA3" w14:textId="77777777" w:rsidR="00C51368" w:rsidRDefault="00E43BD9">
            <w:pPr>
              <w:pStyle w:val="HTMLPreformatted"/>
            </w:pPr>
            <w:r>
              <w:t xml:space="preserve"> GET [base]/Patient?identifier=http://acme.org/patient|2345</w:t>
            </w:r>
          </w:p>
        </w:tc>
        <w:tc>
          <w:tcPr>
            <w:tcW w:w="0" w:type="auto"/>
            <w:vAlign w:val="center"/>
            <w:hideMark/>
          </w:tcPr>
          <w:p w14:paraId="32F1F8E6" w14:textId="77777777" w:rsidR="00C51368" w:rsidRDefault="00E43BD9">
            <w:pPr>
              <w:rPr>
                <w:rFonts w:eastAsia="Times New Roman"/>
              </w:rPr>
            </w:pPr>
            <w:r>
              <w:rPr>
                <w:rFonts w:eastAsia="Times New Roman"/>
              </w:rPr>
              <w:t>Search for all the patients with an identifier with key = "2345" in the system "http://acme.org/patient"</w:t>
            </w:r>
          </w:p>
        </w:tc>
      </w:tr>
      <w:tr w:rsidR="00C51368" w14:paraId="1CEF4ADF" w14:textId="77777777">
        <w:trPr>
          <w:divId w:val="966159520"/>
          <w:tblCellSpacing w:w="15" w:type="dxa"/>
        </w:trPr>
        <w:tc>
          <w:tcPr>
            <w:tcW w:w="0" w:type="auto"/>
            <w:vAlign w:val="center"/>
            <w:hideMark/>
          </w:tcPr>
          <w:p w14:paraId="2CF8DE47" w14:textId="77777777" w:rsidR="00C51368" w:rsidRDefault="00E43BD9">
            <w:pPr>
              <w:pStyle w:val="HTMLPreformatted"/>
            </w:pPr>
            <w:r>
              <w:t xml:space="preserve"> GET [base]/Patient?gender=male</w:t>
            </w:r>
          </w:p>
        </w:tc>
        <w:tc>
          <w:tcPr>
            <w:tcW w:w="0" w:type="auto"/>
            <w:vAlign w:val="center"/>
            <w:hideMark/>
          </w:tcPr>
          <w:p w14:paraId="62742654" w14:textId="77777777" w:rsidR="00C51368" w:rsidRDefault="00E43BD9">
            <w:pPr>
              <w:rPr>
                <w:rFonts w:eastAsia="Times New Roman"/>
              </w:rPr>
            </w:pPr>
            <w:r>
              <w:rPr>
                <w:rFonts w:eastAsia="Times New Roman"/>
              </w:rPr>
              <w:t>Search for any patient with a gender that has the code "male"</w:t>
            </w:r>
          </w:p>
        </w:tc>
      </w:tr>
      <w:tr w:rsidR="00C51368" w14:paraId="1F59DD3E" w14:textId="77777777">
        <w:trPr>
          <w:divId w:val="966159520"/>
          <w:tblCellSpacing w:w="15" w:type="dxa"/>
        </w:trPr>
        <w:tc>
          <w:tcPr>
            <w:tcW w:w="0" w:type="auto"/>
            <w:vAlign w:val="center"/>
            <w:hideMark/>
          </w:tcPr>
          <w:p w14:paraId="23180523" w14:textId="77777777" w:rsidR="00C51368" w:rsidRDefault="00E43BD9">
            <w:pPr>
              <w:pStyle w:val="HTMLPreformatted"/>
            </w:pPr>
            <w:r>
              <w:t xml:space="preserve"> GET [base]/Patient?gender:not=male</w:t>
            </w:r>
          </w:p>
        </w:tc>
        <w:tc>
          <w:tcPr>
            <w:tcW w:w="0" w:type="auto"/>
            <w:vAlign w:val="center"/>
            <w:hideMark/>
          </w:tcPr>
          <w:p w14:paraId="6B89C510" w14:textId="77777777" w:rsidR="00C51368" w:rsidRDefault="00E43BD9">
            <w:pPr>
              <w:rPr>
                <w:rFonts w:eastAsia="Times New Roman"/>
              </w:rPr>
            </w:pPr>
            <w:r>
              <w:rPr>
                <w:rFonts w:eastAsia="Times New Roman"/>
              </w:rPr>
              <w:t>Search for any patient with a gender that does not have the code "male"</w:t>
            </w:r>
          </w:p>
        </w:tc>
      </w:tr>
      <w:tr w:rsidR="00C51368" w14:paraId="03F0D2D2" w14:textId="77777777">
        <w:trPr>
          <w:divId w:val="966159520"/>
          <w:tblCellSpacing w:w="15" w:type="dxa"/>
        </w:trPr>
        <w:tc>
          <w:tcPr>
            <w:tcW w:w="0" w:type="auto"/>
            <w:vAlign w:val="center"/>
            <w:hideMark/>
          </w:tcPr>
          <w:p w14:paraId="558952B0" w14:textId="77777777" w:rsidR="00C51368" w:rsidRDefault="00E43BD9">
            <w:pPr>
              <w:pStyle w:val="HTMLPreformatted"/>
            </w:pPr>
            <w:r>
              <w:t xml:space="preserve"> GET [base]/Patient?active=true</w:t>
            </w:r>
          </w:p>
        </w:tc>
        <w:tc>
          <w:tcPr>
            <w:tcW w:w="0" w:type="auto"/>
            <w:vAlign w:val="center"/>
            <w:hideMark/>
          </w:tcPr>
          <w:p w14:paraId="10360880" w14:textId="77777777" w:rsidR="00C51368" w:rsidRDefault="00E43BD9">
            <w:pPr>
              <w:rPr>
                <w:rFonts w:eastAsia="Times New Roman"/>
              </w:rPr>
            </w:pPr>
            <w:r>
              <w:rPr>
                <w:rFonts w:eastAsia="Times New Roman"/>
              </w:rPr>
              <w:t>Search for any patients that are active</w:t>
            </w:r>
          </w:p>
        </w:tc>
      </w:tr>
      <w:tr w:rsidR="00C51368" w14:paraId="3DE77569" w14:textId="77777777">
        <w:trPr>
          <w:divId w:val="966159520"/>
          <w:tblCellSpacing w:w="15" w:type="dxa"/>
        </w:trPr>
        <w:tc>
          <w:tcPr>
            <w:tcW w:w="0" w:type="auto"/>
            <w:vAlign w:val="center"/>
            <w:hideMark/>
          </w:tcPr>
          <w:p w14:paraId="48D47E3B" w14:textId="77777777" w:rsidR="00C51368" w:rsidRDefault="00E43BD9">
            <w:pPr>
              <w:pStyle w:val="HTMLPreformatted"/>
            </w:pPr>
            <w:r>
              <w:t xml:space="preserve"> GET [base]/Condition?code=http://acme.org/conditions/codes|ha125</w:t>
            </w:r>
          </w:p>
        </w:tc>
        <w:tc>
          <w:tcPr>
            <w:tcW w:w="0" w:type="auto"/>
            <w:vAlign w:val="center"/>
            <w:hideMark/>
          </w:tcPr>
          <w:p w14:paraId="1AFB8344" w14:textId="77777777"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14:paraId="14E473E3" w14:textId="77777777">
        <w:trPr>
          <w:divId w:val="966159520"/>
          <w:tblCellSpacing w:w="15" w:type="dxa"/>
        </w:trPr>
        <w:tc>
          <w:tcPr>
            <w:tcW w:w="0" w:type="auto"/>
            <w:vAlign w:val="center"/>
            <w:hideMark/>
          </w:tcPr>
          <w:p w14:paraId="73900F57" w14:textId="77777777" w:rsidR="00C51368" w:rsidRDefault="00E43BD9">
            <w:pPr>
              <w:pStyle w:val="HTMLPreformatted"/>
            </w:pPr>
            <w:r>
              <w:lastRenderedPageBreak/>
              <w:t xml:space="preserve"> GET [base]/Condition?code=ha125</w:t>
            </w:r>
          </w:p>
        </w:tc>
        <w:tc>
          <w:tcPr>
            <w:tcW w:w="0" w:type="auto"/>
            <w:vAlign w:val="center"/>
            <w:hideMark/>
          </w:tcPr>
          <w:p w14:paraId="78A96068" w14:textId="77777777"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14:paraId="5B720DBC" w14:textId="77777777">
        <w:trPr>
          <w:divId w:val="966159520"/>
          <w:tblCellSpacing w:w="15" w:type="dxa"/>
        </w:trPr>
        <w:tc>
          <w:tcPr>
            <w:tcW w:w="0" w:type="auto"/>
            <w:vAlign w:val="center"/>
            <w:hideMark/>
          </w:tcPr>
          <w:p w14:paraId="1B3E99EB" w14:textId="77777777" w:rsidR="00C51368" w:rsidRDefault="00E43BD9">
            <w:pPr>
              <w:pStyle w:val="HTMLPreformatted"/>
            </w:pPr>
            <w:r>
              <w:t xml:space="preserve"> GET [base]/Condition?code:text=headache</w:t>
            </w:r>
          </w:p>
        </w:tc>
        <w:tc>
          <w:tcPr>
            <w:tcW w:w="0" w:type="auto"/>
            <w:vAlign w:val="center"/>
            <w:hideMark/>
          </w:tcPr>
          <w:p w14:paraId="4BA386AA" w14:textId="77777777"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14:paraId="440C8C70" w14:textId="77777777">
        <w:trPr>
          <w:divId w:val="966159520"/>
          <w:tblCellSpacing w:w="15" w:type="dxa"/>
        </w:trPr>
        <w:tc>
          <w:tcPr>
            <w:tcW w:w="0" w:type="auto"/>
            <w:vAlign w:val="center"/>
            <w:hideMark/>
          </w:tcPr>
          <w:p w14:paraId="4185C74E" w14:textId="77777777" w:rsidR="00C51368" w:rsidRDefault="00E43BD9">
            <w:pPr>
              <w:pStyle w:val="HTMLPreformatted"/>
            </w:pPr>
            <w:r>
              <w:t xml:space="preserve"> GET [base]/Condition?code:in=http://snomed.info/sct?fhir_vs=isa/126851005</w:t>
            </w:r>
          </w:p>
        </w:tc>
        <w:tc>
          <w:tcPr>
            <w:tcW w:w="0" w:type="auto"/>
            <w:vAlign w:val="center"/>
            <w:hideMark/>
          </w:tcPr>
          <w:p w14:paraId="443BC54A" w14:textId="77777777" w:rsidR="00C51368" w:rsidRDefault="00E43BD9">
            <w:pPr>
              <w:rPr>
                <w:rFonts w:eastAsia="Times New Roman"/>
              </w:rPr>
            </w:pPr>
            <w:r>
              <w:rPr>
                <w:rFonts w:eastAsia="Times New Roman"/>
              </w:rPr>
              <w:t>Search for any condition in the SNOMED CT value set that includes all descendents of "Neoplasm of liver"</w:t>
            </w:r>
          </w:p>
        </w:tc>
      </w:tr>
      <w:tr w:rsidR="00C51368" w14:paraId="5EE01935" w14:textId="77777777">
        <w:trPr>
          <w:divId w:val="966159520"/>
          <w:tblCellSpacing w:w="15" w:type="dxa"/>
        </w:trPr>
        <w:tc>
          <w:tcPr>
            <w:tcW w:w="0" w:type="auto"/>
            <w:vAlign w:val="center"/>
            <w:hideMark/>
          </w:tcPr>
          <w:p w14:paraId="30747563" w14:textId="77777777" w:rsidR="00C51368" w:rsidRDefault="00E43BD9">
            <w:pPr>
              <w:pStyle w:val="HTMLPreformatted"/>
            </w:pPr>
            <w:r>
              <w:t xml:space="preserve"> GET [base]/Condition?code:below=126851005</w:t>
            </w:r>
          </w:p>
        </w:tc>
        <w:tc>
          <w:tcPr>
            <w:tcW w:w="0" w:type="auto"/>
            <w:vAlign w:val="center"/>
            <w:hideMark/>
          </w:tcPr>
          <w:p w14:paraId="7EC8227D" w14:textId="77777777"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14:paraId="7A6CC349" w14:textId="77777777">
        <w:trPr>
          <w:divId w:val="966159520"/>
          <w:tblCellSpacing w:w="15" w:type="dxa"/>
        </w:trPr>
        <w:tc>
          <w:tcPr>
            <w:tcW w:w="0" w:type="auto"/>
            <w:vAlign w:val="center"/>
            <w:hideMark/>
          </w:tcPr>
          <w:p w14:paraId="5633F393" w14:textId="77777777" w:rsidR="00C51368" w:rsidRDefault="00E43BD9">
            <w:pPr>
              <w:pStyle w:val="HTMLPreformatted"/>
            </w:pPr>
            <w:r>
              <w:t xml:space="preserve"> GET [base]/Condition?code:in=http://acme.org/fhir/ValueSet/cardiac-conditions</w:t>
            </w:r>
          </w:p>
        </w:tc>
        <w:tc>
          <w:tcPr>
            <w:tcW w:w="0" w:type="auto"/>
            <w:vAlign w:val="center"/>
            <w:hideMark/>
          </w:tcPr>
          <w:p w14:paraId="221428C5" w14:textId="77777777" w:rsidR="00C51368" w:rsidRDefault="00E43BD9">
            <w:pPr>
              <w:rPr>
                <w:rFonts w:eastAsia="Times New Roman"/>
              </w:rPr>
            </w:pPr>
            <w:r>
              <w:rPr>
                <w:rFonts w:eastAsia="Times New Roman"/>
              </w:rPr>
              <w:t>Search for any condition that is in the institutions list of cardiac conditions</w:t>
            </w:r>
          </w:p>
        </w:tc>
      </w:tr>
    </w:tbl>
    <w:p w14:paraId="398CD0CA" w14:textId="77777777" w:rsidR="00C51368" w:rsidRDefault="00E43BD9">
      <w:pPr>
        <w:pStyle w:val="Heading4"/>
        <w:divId w:val="966159520"/>
        <w:rPr>
          <w:rFonts w:eastAsia="Times New Roman"/>
          <w:lang w:val="en-US"/>
        </w:rPr>
      </w:pPr>
      <w:r>
        <w:rPr>
          <w:rFonts w:eastAsia="Times New Roman"/>
          <w:lang w:val="en-US"/>
        </w:rPr>
        <w:t>quantity</w:t>
      </w:r>
    </w:p>
    <w:p w14:paraId="6A32A63A" w14:textId="77777777"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14:paraId="341FFEE6" w14:textId="77777777"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14:paraId="4A8292BF" w14:textId="77777777"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14:paraId="08C4AC01" w14:textId="77777777">
        <w:trPr>
          <w:divId w:val="966159520"/>
          <w:tblCellSpacing w:w="15" w:type="dxa"/>
        </w:trPr>
        <w:tc>
          <w:tcPr>
            <w:tcW w:w="2500" w:type="pct"/>
            <w:vAlign w:val="center"/>
            <w:hideMark/>
          </w:tcPr>
          <w:p w14:paraId="0E449763" w14:textId="77777777" w:rsidR="00C51368" w:rsidRDefault="00E43BD9">
            <w:pPr>
              <w:rPr>
                <w:rFonts w:eastAsia="Times New Roman"/>
              </w:rPr>
            </w:pPr>
            <w:r>
              <w:rPr>
                <w:rFonts w:eastAsia="Times New Roman"/>
                <w:b/>
                <w:bCs/>
              </w:rPr>
              <w:t>Search</w:t>
            </w:r>
          </w:p>
        </w:tc>
        <w:tc>
          <w:tcPr>
            <w:tcW w:w="0" w:type="auto"/>
            <w:vAlign w:val="center"/>
            <w:hideMark/>
          </w:tcPr>
          <w:p w14:paraId="787056F3" w14:textId="77777777" w:rsidR="00C51368" w:rsidRDefault="00E43BD9">
            <w:pPr>
              <w:rPr>
                <w:rFonts w:eastAsia="Times New Roman"/>
              </w:rPr>
            </w:pPr>
            <w:r>
              <w:rPr>
                <w:rFonts w:eastAsia="Times New Roman"/>
                <w:b/>
                <w:bCs/>
              </w:rPr>
              <w:t>Description</w:t>
            </w:r>
          </w:p>
        </w:tc>
      </w:tr>
      <w:tr w:rsidR="00C51368" w14:paraId="3E952B77" w14:textId="77777777">
        <w:trPr>
          <w:divId w:val="966159520"/>
          <w:tblCellSpacing w:w="15" w:type="dxa"/>
        </w:trPr>
        <w:tc>
          <w:tcPr>
            <w:tcW w:w="0" w:type="auto"/>
            <w:vAlign w:val="center"/>
            <w:hideMark/>
          </w:tcPr>
          <w:p w14:paraId="7C07626C" w14:textId="77777777" w:rsidR="00C51368" w:rsidRDefault="00E43BD9">
            <w:pPr>
              <w:pStyle w:val="HTMLPreformatted"/>
            </w:pPr>
            <w:r>
              <w:t xml:space="preserve"> GET [base]/Observation?value=5.4|http://unitsofmeasure.org|mg</w:t>
            </w:r>
          </w:p>
        </w:tc>
        <w:tc>
          <w:tcPr>
            <w:tcW w:w="0" w:type="auto"/>
            <w:vAlign w:val="center"/>
            <w:hideMark/>
          </w:tcPr>
          <w:p w14:paraId="4257D50D" w14:textId="77777777"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14:paraId="0C06D9D0" w14:textId="77777777">
        <w:trPr>
          <w:divId w:val="966159520"/>
          <w:tblCellSpacing w:w="15" w:type="dxa"/>
        </w:trPr>
        <w:tc>
          <w:tcPr>
            <w:tcW w:w="0" w:type="auto"/>
            <w:vAlign w:val="center"/>
            <w:hideMark/>
          </w:tcPr>
          <w:p w14:paraId="7BB1429A" w14:textId="77777777" w:rsidR="00C51368" w:rsidRDefault="00E43BD9">
            <w:pPr>
              <w:pStyle w:val="HTMLPreformatted"/>
            </w:pPr>
            <w:r>
              <w:lastRenderedPageBreak/>
              <w:t xml:space="preserve"> GET [base]/Observation?value=5.4||mg</w:t>
            </w:r>
          </w:p>
        </w:tc>
        <w:tc>
          <w:tcPr>
            <w:tcW w:w="0" w:type="auto"/>
            <w:vAlign w:val="center"/>
            <w:hideMark/>
          </w:tcPr>
          <w:p w14:paraId="5A550DFF" w14:textId="77777777"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14:paraId="7640C742" w14:textId="77777777">
        <w:trPr>
          <w:divId w:val="966159520"/>
          <w:tblCellSpacing w:w="15" w:type="dxa"/>
        </w:trPr>
        <w:tc>
          <w:tcPr>
            <w:tcW w:w="0" w:type="auto"/>
            <w:vAlign w:val="center"/>
            <w:hideMark/>
          </w:tcPr>
          <w:p w14:paraId="7DDEC2CC" w14:textId="77777777" w:rsidR="00C51368" w:rsidRDefault="00E43BD9">
            <w:pPr>
              <w:pStyle w:val="HTMLPreformatted"/>
            </w:pPr>
            <w:r>
              <w:t xml:space="preserve"> GET [base]/Observation?value=le5.4|http://unitsofmeasure.org|mg</w:t>
            </w:r>
          </w:p>
        </w:tc>
        <w:tc>
          <w:tcPr>
            <w:tcW w:w="0" w:type="auto"/>
            <w:vAlign w:val="center"/>
            <w:hideMark/>
          </w:tcPr>
          <w:p w14:paraId="65E3FBD3" w14:textId="77777777"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14:paraId="138F86C7" w14:textId="77777777">
        <w:trPr>
          <w:divId w:val="966159520"/>
          <w:tblCellSpacing w:w="15" w:type="dxa"/>
        </w:trPr>
        <w:tc>
          <w:tcPr>
            <w:tcW w:w="0" w:type="auto"/>
            <w:vAlign w:val="center"/>
            <w:hideMark/>
          </w:tcPr>
          <w:p w14:paraId="2E29279D" w14:textId="77777777" w:rsidR="00C51368" w:rsidRDefault="00E43BD9">
            <w:pPr>
              <w:pStyle w:val="HTMLPreformatted"/>
            </w:pPr>
            <w:r>
              <w:t xml:space="preserve"> GET [base]/Observation?value=ap5.4|http://unitsofmeasure.org|mg</w:t>
            </w:r>
          </w:p>
        </w:tc>
        <w:tc>
          <w:tcPr>
            <w:tcW w:w="0" w:type="auto"/>
            <w:vAlign w:val="center"/>
            <w:hideMark/>
          </w:tcPr>
          <w:p w14:paraId="7BE17697" w14:textId="77777777" w:rsidR="00C51368" w:rsidRDefault="00E43BD9">
            <w:pPr>
              <w:rPr>
                <w:rFonts w:eastAsia="Times New Roman"/>
              </w:rPr>
            </w:pPr>
            <w:r>
              <w:rPr>
                <w:rFonts w:eastAsia="Times New Roman"/>
              </w:rPr>
              <w:t>Search for all the observations where the value of is about 5.4 mg where mg is understood as a UCUM unit</w:t>
            </w:r>
          </w:p>
        </w:tc>
      </w:tr>
    </w:tbl>
    <w:p w14:paraId="043246F4" w14:textId="77777777" w:rsidR="00C51368" w:rsidRDefault="00E43BD9">
      <w:pPr>
        <w:pStyle w:val="NormalWeb"/>
        <w:divId w:val="966159520"/>
        <w:rPr>
          <w:lang w:val="en-US"/>
        </w:rPr>
      </w:pPr>
      <w:r>
        <w:rPr>
          <w:lang w:val="en-US"/>
        </w:rPr>
        <w:t xml:space="preserve">The search processor may choose to perform a search based on </w:t>
      </w:r>
      <w:hyperlink r:id="rId2505" w:anchor="quantity" w:history="1">
        <w:r>
          <w:rPr>
            <w:rStyle w:val="Hyperlink"/>
            <w:lang w:val="en-US"/>
          </w:rPr>
          <w:t>canonical units</w:t>
        </w:r>
      </w:hyperlink>
      <w:r>
        <w:rPr>
          <w:lang w:val="en-US"/>
        </w:rPr>
        <w:t xml:space="preserve"> (e.g. any value where the units can be converted to a value in mg in the case above) </w:t>
      </w:r>
    </w:p>
    <w:p w14:paraId="17D8BD22" w14:textId="77777777" w:rsidR="00C51368" w:rsidRDefault="00E43BD9">
      <w:pPr>
        <w:pStyle w:val="Heading4"/>
        <w:divId w:val="966159520"/>
        <w:rPr>
          <w:rFonts w:eastAsia="Times New Roman"/>
          <w:lang w:val="en-US"/>
        </w:rPr>
      </w:pPr>
      <w:bookmarkStart w:id="238" w:name="chaining"/>
      <w:bookmarkEnd w:id="238"/>
      <w:r>
        <w:rPr>
          <w:rFonts w:eastAsia="Times New Roman"/>
          <w:lang w:val="en-US"/>
        </w:rPr>
        <w:t>reference</w:t>
      </w:r>
    </w:p>
    <w:p w14:paraId="70DC878F" w14:textId="77777777"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14:paraId="57495A5B"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14:paraId="341C33FE"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6" w:anchor="Observation.subject" w:history="1">
        <w:r>
          <w:rPr>
            <w:rStyle w:val="Hyperlink"/>
            <w:rFonts w:eastAsia="Times New Roman"/>
            <w:lang w:val="en-US"/>
          </w:rPr>
          <w:t>Observation.subject</w:t>
        </w:r>
      </w:hyperlink>
      <w:r>
        <w:rPr>
          <w:rFonts w:eastAsia="Times New Roman"/>
          <w:lang w:val="en-US"/>
        </w:rPr>
        <w:t>)</w:t>
      </w:r>
    </w:p>
    <w:p w14:paraId="3903766F" w14:textId="77777777"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14:paraId="54E34E06" w14:textId="77777777"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14:paraId="2F3523E2" w14:textId="77777777" w:rsidR="00C51368" w:rsidRDefault="00C51368">
      <w:pPr>
        <w:pStyle w:val="HTMLPreformatted"/>
        <w:divId w:val="966159520"/>
        <w:rPr>
          <w:lang w:val="en-US"/>
        </w:rPr>
      </w:pPr>
    </w:p>
    <w:p w14:paraId="24AE5791" w14:textId="77777777" w:rsidR="00C51368" w:rsidRDefault="00E43BD9">
      <w:pPr>
        <w:pStyle w:val="HTMLPreformatted"/>
        <w:divId w:val="966159520"/>
        <w:rPr>
          <w:lang w:val="en-US"/>
        </w:rPr>
      </w:pPr>
      <w:r>
        <w:rPr>
          <w:lang w:val="en-US"/>
        </w:rPr>
        <w:t xml:space="preserve"> &lt;patient&gt;</w:t>
      </w:r>
    </w:p>
    <w:p w14:paraId="4F620D92" w14:textId="77777777" w:rsidR="00C51368" w:rsidRDefault="00E43BD9">
      <w:pPr>
        <w:pStyle w:val="HTMLPreformatted"/>
        <w:divId w:val="966159520"/>
        <w:rPr>
          <w:lang w:val="en-US"/>
        </w:rPr>
      </w:pPr>
      <w:r>
        <w:rPr>
          <w:lang w:val="en-US"/>
        </w:rPr>
        <w:lastRenderedPageBreak/>
        <w:t xml:space="preserve">   &lt;reference value="Patient/123"/&gt;</w:t>
      </w:r>
    </w:p>
    <w:p w14:paraId="7FAF8735" w14:textId="77777777" w:rsidR="00C51368" w:rsidRDefault="00E43BD9">
      <w:pPr>
        <w:pStyle w:val="HTMLPreformatted"/>
        <w:divId w:val="966159520"/>
        <w:rPr>
          <w:lang w:val="en-US"/>
        </w:rPr>
      </w:pPr>
      <w:r>
        <w:rPr>
          <w:lang w:val="en-US"/>
        </w:rPr>
        <w:t xml:space="preserve"> &lt;/patient&gt;</w:t>
      </w:r>
    </w:p>
    <w:p w14:paraId="0BE2EF0C" w14:textId="77777777"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14:paraId="1BF95D54" w14:textId="77777777" w:rsidR="00C51368" w:rsidRDefault="00C51368">
      <w:pPr>
        <w:pStyle w:val="HTMLPreformatted"/>
        <w:divId w:val="966159520"/>
        <w:rPr>
          <w:lang w:val="en-US"/>
        </w:rPr>
      </w:pPr>
    </w:p>
    <w:p w14:paraId="487E1B4F" w14:textId="77777777" w:rsidR="00C51368" w:rsidRDefault="00E43BD9">
      <w:pPr>
        <w:pStyle w:val="HTMLPreformatted"/>
        <w:divId w:val="966159520"/>
        <w:rPr>
          <w:lang w:val="en-US"/>
        </w:rPr>
      </w:pPr>
      <w:r>
        <w:rPr>
          <w:lang w:val="en-US"/>
        </w:rPr>
        <w:t xml:space="preserve"> &lt;patient&gt;</w:t>
      </w:r>
    </w:p>
    <w:p w14:paraId="28EA7D98" w14:textId="77777777" w:rsidR="00C51368" w:rsidRDefault="00E43BD9">
      <w:pPr>
        <w:pStyle w:val="HTMLPreformatted"/>
        <w:divId w:val="966159520"/>
        <w:rPr>
          <w:lang w:val="en-US"/>
        </w:rPr>
      </w:pPr>
      <w:r>
        <w:rPr>
          <w:lang w:val="en-US"/>
        </w:rPr>
        <w:t xml:space="preserve">   &lt;reference value="http://example.org/fhir/Patient/123"/&gt;</w:t>
      </w:r>
    </w:p>
    <w:p w14:paraId="46E0E62B" w14:textId="77777777" w:rsidR="00C51368" w:rsidRDefault="00E43BD9">
      <w:pPr>
        <w:pStyle w:val="HTMLPreformatted"/>
        <w:divId w:val="966159520"/>
        <w:rPr>
          <w:lang w:val="en-US"/>
        </w:rPr>
      </w:pPr>
      <w:r>
        <w:rPr>
          <w:lang w:val="en-US"/>
        </w:rPr>
        <w:t xml:space="preserve"> &lt;/patient&gt;</w:t>
      </w:r>
    </w:p>
    <w:p w14:paraId="3CEAD112" w14:textId="77777777" w:rsidR="00C51368" w:rsidRDefault="00E43BD9">
      <w:pPr>
        <w:pStyle w:val="NormalWeb"/>
        <w:divId w:val="966159520"/>
        <w:rPr>
          <w:lang w:val="en-US"/>
        </w:rPr>
      </w:pPr>
      <w:r>
        <w:rPr>
          <w:lang w:val="en-US"/>
        </w:rPr>
        <w:t xml:space="preserve">In addition, searching for reference=http://example.org/fhir/Patient/123 will also match both references. </w:t>
      </w:r>
    </w:p>
    <w:p w14:paraId="17636407" w14:textId="77777777"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14:paraId="5B0114C4" w14:textId="77777777" w:rsidR="00C51368" w:rsidRDefault="00C51368">
      <w:pPr>
        <w:pStyle w:val="HTMLPreformatted"/>
        <w:divId w:val="966159520"/>
        <w:rPr>
          <w:lang w:val="en-US"/>
        </w:rPr>
      </w:pPr>
    </w:p>
    <w:p w14:paraId="53869432" w14:textId="77777777" w:rsidR="00C51368" w:rsidRDefault="00E43BD9">
      <w:pPr>
        <w:pStyle w:val="HTMLPreformatted"/>
        <w:divId w:val="966159520"/>
        <w:rPr>
          <w:lang w:val="en-US"/>
        </w:rPr>
      </w:pPr>
      <w:r>
        <w:rPr>
          <w:lang w:val="en-US"/>
        </w:rPr>
        <w:t xml:space="preserve"> GET [base]/Condition?subject=Patient/23</w:t>
      </w:r>
    </w:p>
    <w:p w14:paraId="6CF018B4" w14:textId="77777777"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14:paraId="51F0A9BA" w14:textId="77777777" w:rsidR="00C51368" w:rsidRDefault="00C51368">
      <w:pPr>
        <w:pStyle w:val="HTMLPreformatted"/>
        <w:divId w:val="966159520"/>
        <w:rPr>
          <w:lang w:val="en-US"/>
        </w:rPr>
      </w:pPr>
    </w:p>
    <w:p w14:paraId="18AC139F" w14:textId="77777777" w:rsidR="00C51368" w:rsidRDefault="00E43BD9">
      <w:pPr>
        <w:pStyle w:val="HTMLPreformatted"/>
        <w:divId w:val="966159520"/>
        <w:rPr>
          <w:lang w:val="en-US"/>
        </w:rPr>
      </w:pPr>
      <w:r>
        <w:rPr>
          <w:lang w:val="en-US"/>
        </w:rPr>
        <w:t xml:space="preserve"> GET [base]/Condition?subject:Patient=23</w:t>
      </w:r>
    </w:p>
    <w:p w14:paraId="1C798671" w14:textId="77777777"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14:paraId="7D27620E" w14:textId="77777777" w:rsidR="00C51368" w:rsidRDefault="00E43BD9">
      <w:pPr>
        <w:pStyle w:val="Heading4"/>
        <w:divId w:val="966159520"/>
        <w:rPr>
          <w:rFonts w:eastAsia="Times New Roman"/>
          <w:lang w:val="en-US"/>
        </w:rPr>
      </w:pPr>
      <w:r>
        <w:rPr>
          <w:rFonts w:eastAsia="Times New Roman"/>
          <w:lang w:val="en-US"/>
        </w:rPr>
        <w:t>Chained parameters</w:t>
      </w:r>
    </w:p>
    <w:p w14:paraId="6AE9BE73" w14:textId="77777777"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7"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8"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14:paraId="243C3C4A" w14:textId="77777777" w:rsidR="00C51368" w:rsidRDefault="00C51368">
      <w:pPr>
        <w:pStyle w:val="HTMLPreformatted"/>
        <w:divId w:val="966159520"/>
        <w:rPr>
          <w:lang w:val="en-US"/>
        </w:rPr>
      </w:pPr>
    </w:p>
    <w:p w14:paraId="35E195C3" w14:textId="77777777" w:rsidR="00C51368" w:rsidRDefault="00E43BD9">
      <w:pPr>
        <w:pStyle w:val="HTMLPreformatted"/>
        <w:divId w:val="966159520"/>
        <w:rPr>
          <w:lang w:val="en-US"/>
        </w:rPr>
      </w:pPr>
      <w:r>
        <w:rPr>
          <w:lang w:val="en-US"/>
        </w:rPr>
        <w:lastRenderedPageBreak/>
        <w:t xml:space="preserve"> GET [base]/DiagnosticReport?subject.name=peter</w:t>
      </w:r>
    </w:p>
    <w:p w14:paraId="2A3B1A21" w14:textId="77777777"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14:paraId="386637FC" w14:textId="77777777" w:rsidR="00C51368" w:rsidRDefault="00C51368">
      <w:pPr>
        <w:pStyle w:val="HTMLPreformatted"/>
        <w:divId w:val="966159520"/>
        <w:rPr>
          <w:lang w:val="en-US"/>
        </w:rPr>
      </w:pPr>
    </w:p>
    <w:p w14:paraId="447E89C6" w14:textId="77777777" w:rsidR="00C51368" w:rsidRDefault="00E43BD9">
      <w:pPr>
        <w:pStyle w:val="HTMLPreformatted"/>
        <w:divId w:val="966159520"/>
        <w:rPr>
          <w:lang w:val="en-US"/>
        </w:rPr>
      </w:pPr>
      <w:r>
        <w:rPr>
          <w:lang w:val="en-US"/>
        </w:rPr>
        <w:t xml:space="preserve"> GET [base]/DiagnosticReport?subject:Patient.name=peter</w:t>
      </w:r>
    </w:p>
    <w:p w14:paraId="457858DB" w14:textId="77777777"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14:paraId="34F5A0ED" w14:textId="77777777"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14:paraId="4E2B75FE" w14:textId="77777777" w:rsidR="00C51368" w:rsidRDefault="00E43BD9">
      <w:pPr>
        <w:pStyle w:val="Heading4"/>
        <w:divId w:val="966159520"/>
        <w:rPr>
          <w:rFonts w:eastAsia="Times New Roman"/>
          <w:lang w:val="en-US"/>
        </w:rPr>
      </w:pPr>
      <w:bookmarkStart w:id="239" w:name="composite"/>
      <w:bookmarkStart w:id="240" w:name="combining"/>
      <w:bookmarkEnd w:id="239"/>
      <w:r>
        <w:rPr>
          <w:rFonts w:eastAsia="Times New Roman"/>
          <w:lang w:val="en-US"/>
        </w:rPr>
        <w:t>Composite Search Parameters</w:t>
      </w:r>
    </w:p>
    <w:p w14:paraId="745A7F91" w14:textId="77777777"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14:paraId="4EDCC5E7" w14:textId="77777777"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as an OR search parameter, since the server is expected to respond with results which match either value. </w:t>
      </w:r>
    </w:p>
    <w:p w14:paraId="06A0FBE0" w14:textId="77777777"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14:paraId="68EB6264" w14:textId="77777777"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14:paraId="292A8200" w14:textId="77777777"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14:paraId="5ECA1483" w14:textId="77777777" w:rsidR="00C51368" w:rsidRDefault="00E43BD9">
      <w:pPr>
        <w:pStyle w:val="NormalWeb"/>
        <w:divId w:val="966159520"/>
        <w:rPr>
          <w:lang w:val="en-US"/>
        </w:rPr>
      </w:pPr>
      <w:r>
        <w:rPr>
          <w:lang w:val="en-US"/>
        </w:rPr>
        <w:t xml:space="preserve">Modifiers are not used on composite parameters. </w:t>
      </w:r>
    </w:p>
    <w:p w14:paraId="0981CF9E" w14:textId="77777777"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14:paraId="1B51948C" w14:textId="77777777">
        <w:trPr>
          <w:divId w:val="966159520"/>
          <w:tblCellSpacing w:w="15" w:type="dxa"/>
        </w:trPr>
        <w:tc>
          <w:tcPr>
            <w:tcW w:w="2500" w:type="pct"/>
            <w:vAlign w:val="center"/>
            <w:hideMark/>
          </w:tcPr>
          <w:p w14:paraId="540694B3" w14:textId="77777777" w:rsidR="00C51368" w:rsidRDefault="00E43BD9">
            <w:pPr>
              <w:rPr>
                <w:rFonts w:eastAsia="Times New Roman"/>
              </w:rPr>
            </w:pPr>
            <w:r>
              <w:rPr>
                <w:rFonts w:eastAsia="Times New Roman"/>
                <w:b/>
                <w:bCs/>
              </w:rPr>
              <w:t>Search</w:t>
            </w:r>
          </w:p>
        </w:tc>
        <w:tc>
          <w:tcPr>
            <w:tcW w:w="0" w:type="auto"/>
            <w:vAlign w:val="center"/>
            <w:hideMark/>
          </w:tcPr>
          <w:p w14:paraId="1B8368A0" w14:textId="77777777" w:rsidR="00C51368" w:rsidRDefault="00E43BD9">
            <w:pPr>
              <w:rPr>
                <w:rFonts w:eastAsia="Times New Roman"/>
              </w:rPr>
            </w:pPr>
            <w:r>
              <w:rPr>
                <w:rFonts w:eastAsia="Times New Roman"/>
                <w:b/>
                <w:bCs/>
              </w:rPr>
              <w:t>Description</w:t>
            </w:r>
          </w:p>
        </w:tc>
      </w:tr>
      <w:tr w:rsidR="00C51368" w14:paraId="7AB03B59" w14:textId="77777777">
        <w:trPr>
          <w:divId w:val="966159520"/>
          <w:tblCellSpacing w:w="15" w:type="dxa"/>
        </w:trPr>
        <w:tc>
          <w:tcPr>
            <w:tcW w:w="0" w:type="auto"/>
            <w:vAlign w:val="center"/>
            <w:hideMark/>
          </w:tcPr>
          <w:p w14:paraId="23BC9135" w14:textId="77777777" w:rsidR="00C51368" w:rsidRDefault="00E43BD9">
            <w:pPr>
              <w:pStyle w:val="HTMLPreformatted"/>
            </w:pPr>
            <w:r>
              <w:t xml:space="preserve"> GET [base]/DiagnosticReport?result.code-value-quantity=http://loinc.org|2823-3$gt5.5|http://unitsofmeasure.org|mmol/L</w:t>
            </w:r>
          </w:p>
        </w:tc>
        <w:tc>
          <w:tcPr>
            <w:tcW w:w="0" w:type="auto"/>
            <w:vAlign w:val="center"/>
            <w:hideMark/>
          </w:tcPr>
          <w:p w14:paraId="141B69A3" w14:textId="77777777" w:rsidR="00C51368" w:rsidRDefault="00E43BD9">
            <w:pPr>
              <w:rPr>
                <w:rFonts w:eastAsia="Times New Roman"/>
              </w:rPr>
            </w:pPr>
            <w:r>
              <w:rPr>
                <w:rFonts w:eastAsia="Times New Roman"/>
              </w:rPr>
              <w:t>Search for all diagnostic reports that contain on observation with a potassium value of &gt;5.4 mmol/L (UCUM)</w:t>
            </w:r>
          </w:p>
        </w:tc>
      </w:tr>
      <w:tr w:rsidR="00C51368" w14:paraId="67D0A413" w14:textId="77777777">
        <w:trPr>
          <w:divId w:val="966159520"/>
          <w:tblCellSpacing w:w="15" w:type="dxa"/>
        </w:trPr>
        <w:tc>
          <w:tcPr>
            <w:tcW w:w="0" w:type="auto"/>
            <w:vAlign w:val="center"/>
            <w:hideMark/>
          </w:tcPr>
          <w:p w14:paraId="55E1BAD2" w14:textId="77777777" w:rsidR="00C51368" w:rsidRDefault="00E43BD9">
            <w:pPr>
              <w:pStyle w:val="HTMLPreformatted"/>
            </w:pPr>
            <w:r>
              <w:t xml:space="preserve"> GET [base]/Observation?component-code-value-quantity=http://loinc.org|8480-6$lt60</w:t>
            </w:r>
          </w:p>
        </w:tc>
        <w:tc>
          <w:tcPr>
            <w:tcW w:w="0" w:type="auto"/>
            <w:vAlign w:val="center"/>
            <w:hideMark/>
          </w:tcPr>
          <w:p w14:paraId="4FC8DCEF" w14:textId="77777777"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14:paraId="476F1137" w14:textId="77777777">
        <w:trPr>
          <w:divId w:val="966159520"/>
          <w:tblCellSpacing w:w="15" w:type="dxa"/>
        </w:trPr>
        <w:tc>
          <w:tcPr>
            <w:tcW w:w="0" w:type="auto"/>
            <w:vAlign w:val="center"/>
            <w:hideMark/>
          </w:tcPr>
          <w:p w14:paraId="4A335248" w14:textId="77777777"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14:paraId="2DE864C8" w14:textId="77777777" w:rsidR="00C51368" w:rsidRDefault="00E43BD9">
            <w:pPr>
              <w:rPr>
                <w:rFonts w:eastAsia="Times New Roman"/>
              </w:rPr>
            </w:pPr>
            <w:r>
              <w:rPr>
                <w:rFonts w:eastAsia="Times New Roman"/>
              </w:rPr>
              <w:t xml:space="preserve"> </w:t>
            </w:r>
          </w:p>
        </w:tc>
      </w:tr>
    </w:tbl>
    <w:p w14:paraId="0AF44C8A" w14:textId="77777777" w:rsidR="00C51368" w:rsidRDefault="00E43BD9">
      <w:pPr>
        <w:pStyle w:val="Heading4"/>
        <w:divId w:val="966159520"/>
        <w:rPr>
          <w:rFonts w:eastAsia="Times New Roman"/>
          <w:lang w:val="en-US"/>
        </w:rPr>
      </w:pPr>
      <w:bookmarkStart w:id="241" w:name="escaping"/>
      <w:bookmarkEnd w:id="240"/>
      <w:r>
        <w:rPr>
          <w:rFonts w:eastAsia="Times New Roman"/>
          <w:lang w:val="en-US"/>
        </w:rPr>
        <w:t>Escaping Search Parameters</w:t>
      </w:r>
    </w:p>
    <w:p w14:paraId="592910A4" w14:textId="77777777"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14:paraId="17703A7F" w14:textId="77777777"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14:paraId="4780E896" w14:textId="77777777" w:rsidR="00C51368" w:rsidRDefault="00C51368">
      <w:pPr>
        <w:pStyle w:val="HTMLPreformatted"/>
        <w:divId w:val="966159520"/>
        <w:rPr>
          <w:lang w:val="en-US"/>
        </w:rPr>
      </w:pPr>
    </w:p>
    <w:p w14:paraId="3767A327" w14:textId="77777777" w:rsidR="00C51368" w:rsidRDefault="00E43BD9">
      <w:pPr>
        <w:pStyle w:val="HTMLPreformatted"/>
        <w:divId w:val="966159520"/>
        <w:rPr>
          <w:lang w:val="en-US"/>
        </w:rPr>
      </w:pPr>
      <w:r>
        <w:rPr>
          <w:lang w:val="en-US"/>
        </w:rPr>
        <w:t>GET [base]/ValueSet?url=http://acme.org/fhir/ValueSet/123,http://acme.org/fhir/ValueSet/124%2CValueSet/125</w:t>
      </w:r>
    </w:p>
    <w:p w14:paraId="1DEACEC9" w14:textId="77777777" w:rsidR="00C51368" w:rsidRDefault="00E43BD9">
      <w:pPr>
        <w:pStyle w:val="NormalWeb"/>
        <w:divId w:val="966159520"/>
        <w:rPr>
          <w:lang w:val="en-US"/>
        </w:rPr>
      </w:pPr>
      <w:r>
        <w:rPr>
          <w:lang w:val="en-US"/>
        </w:rPr>
        <w:t xml:space="preserve">uses url escaping to make sure the FHIR server received: </w:t>
      </w:r>
    </w:p>
    <w:p w14:paraId="540BB0A9" w14:textId="77777777" w:rsidR="00C51368" w:rsidRDefault="00C51368">
      <w:pPr>
        <w:pStyle w:val="HTMLPreformatted"/>
        <w:divId w:val="966159520"/>
        <w:rPr>
          <w:lang w:val="en-US"/>
        </w:rPr>
      </w:pPr>
    </w:p>
    <w:p w14:paraId="5F8533B6" w14:textId="77777777" w:rsidR="00C51368" w:rsidRDefault="00E43BD9">
      <w:pPr>
        <w:pStyle w:val="HTMLPreformatted"/>
        <w:divId w:val="966159520"/>
        <w:rPr>
          <w:lang w:val="en-US"/>
        </w:rPr>
      </w:pPr>
      <w:r>
        <w:rPr>
          <w:lang w:val="en-US"/>
        </w:rPr>
        <w:t>GET [base]/ValueSet?url=http://acme.org/fhir/ValueSet/123,http://acme.org/fhir/ValueSet/124,125</w:t>
      </w:r>
    </w:p>
    <w:p w14:paraId="141DB1AD" w14:textId="77777777" w:rsidR="00C51368" w:rsidRDefault="00E43BD9">
      <w:pPr>
        <w:pStyle w:val="NormalWeb"/>
        <w:divId w:val="966159520"/>
        <w:rPr>
          <w:lang w:val="en-US"/>
        </w:rPr>
      </w:pPr>
      <w:r>
        <w:rPr>
          <w:lang w:val="en-US"/>
        </w:rPr>
        <w:lastRenderedPageBreak/>
        <w:t xml:space="preserve">This means that the server is comparing the url against 3 values (the last one being a relative (and wrong) url, which is probably not the actual intent). However: </w:t>
      </w:r>
    </w:p>
    <w:p w14:paraId="5235E42E" w14:textId="77777777" w:rsidR="00C51368" w:rsidRDefault="00C51368">
      <w:pPr>
        <w:pStyle w:val="HTMLPreformatted"/>
        <w:divId w:val="966159520"/>
        <w:rPr>
          <w:lang w:val="en-US"/>
        </w:rPr>
      </w:pPr>
    </w:p>
    <w:p w14:paraId="787FAA99" w14:textId="77777777" w:rsidR="00C51368" w:rsidRDefault="00E43BD9">
      <w:pPr>
        <w:pStyle w:val="HTMLPreformatted"/>
        <w:divId w:val="966159520"/>
        <w:rPr>
          <w:lang w:val="en-US"/>
        </w:rPr>
      </w:pPr>
      <w:r>
        <w:rPr>
          <w:lang w:val="en-US"/>
        </w:rPr>
        <w:t>GET [base]/ValueSet?url=http://acme.org/fhir/ValueSet/123,http://acme.org/fhir/ValueSet/124\,125</w:t>
      </w:r>
    </w:p>
    <w:p w14:paraId="54C0B361" w14:textId="77777777" w:rsidR="00C51368" w:rsidRDefault="00E43BD9">
      <w:pPr>
        <w:pStyle w:val="NormalWeb"/>
        <w:divId w:val="966159520"/>
        <w:rPr>
          <w:lang w:val="en-US"/>
        </w:rPr>
      </w:pPr>
      <w:r>
        <w:rPr>
          <w:lang w:val="en-US"/>
        </w:rPr>
        <w:t xml:space="preserve">which is equivalent to: </w:t>
      </w:r>
    </w:p>
    <w:p w14:paraId="7FAE7D8E" w14:textId="77777777" w:rsidR="00C51368" w:rsidRDefault="00C51368">
      <w:pPr>
        <w:pStyle w:val="HTMLPreformatted"/>
        <w:divId w:val="966159520"/>
        <w:rPr>
          <w:lang w:val="en-US"/>
        </w:rPr>
      </w:pPr>
    </w:p>
    <w:p w14:paraId="6413B150" w14:textId="77777777" w:rsidR="00C51368" w:rsidRDefault="00E43BD9">
      <w:pPr>
        <w:pStyle w:val="HTMLPreformatted"/>
        <w:divId w:val="966159520"/>
        <w:rPr>
          <w:lang w:val="en-US"/>
        </w:rPr>
      </w:pPr>
      <w:r>
        <w:rPr>
          <w:lang w:val="en-US"/>
        </w:rPr>
        <w:t>GET [base]/ValueSet?url=http://acme.org/fhir/ValueSet/123,http://acme.org/fhir/ValueSet/124\%2C125</w:t>
      </w:r>
    </w:p>
    <w:p w14:paraId="6286264C" w14:textId="77777777" w:rsidR="00C51368" w:rsidRDefault="00E43BD9">
      <w:pPr>
        <w:pStyle w:val="NormalWeb"/>
        <w:divId w:val="966159520"/>
        <w:rPr>
          <w:lang w:val="en-US"/>
        </w:rPr>
      </w:pPr>
      <w:r>
        <w:rPr>
          <w:lang w:val="en-US"/>
        </w:rPr>
        <w:t xml:space="preserve">which would mean: url = "http://.....123" OR "http://....124,125". </w:t>
      </w:r>
    </w:p>
    <w:p w14:paraId="4F782273" w14:textId="77777777" w:rsidR="00C51368" w:rsidRDefault="00E43BD9">
      <w:pPr>
        <w:pStyle w:val="Heading4"/>
        <w:divId w:val="966159520"/>
        <w:rPr>
          <w:rFonts w:eastAsia="Times New Roman"/>
          <w:lang w:val="en-US"/>
        </w:rPr>
      </w:pPr>
      <w:bookmarkStart w:id="242" w:name="text"/>
      <w:bookmarkEnd w:id="241"/>
      <w:bookmarkEnd w:id="242"/>
      <w:r>
        <w:rPr>
          <w:rFonts w:eastAsia="Times New Roman"/>
          <w:lang w:val="en-US"/>
        </w:rPr>
        <w:t>Text Search Parameters</w:t>
      </w:r>
    </w:p>
    <w:p w14:paraId="4ECE84BF" w14:textId="77777777"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14:paraId="63C76D99" w14:textId="77777777" w:rsidR="00C51368" w:rsidRDefault="00C51368">
      <w:pPr>
        <w:pStyle w:val="HTMLPreformatted"/>
        <w:divId w:val="966159520"/>
        <w:rPr>
          <w:lang w:val="en-US"/>
        </w:rPr>
      </w:pPr>
    </w:p>
    <w:p w14:paraId="74C47B18" w14:textId="77777777" w:rsidR="00C51368" w:rsidRDefault="00E43BD9">
      <w:pPr>
        <w:pStyle w:val="HTMLPreformatted"/>
        <w:divId w:val="966159520"/>
        <w:rPr>
          <w:lang w:val="en-US"/>
        </w:rPr>
      </w:pPr>
      <w:r>
        <w:rPr>
          <w:lang w:val="en-US"/>
        </w:rPr>
        <w:t xml:space="preserve"> GET [base]/Condition?_text=(bone OR liver) and metastases</w:t>
      </w:r>
    </w:p>
    <w:p w14:paraId="30B332DE" w14:textId="77777777"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14:paraId="65B33EE5" w14:textId="77777777"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9"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14:paraId="2880C5A3" w14:textId="77777777" w:rsidR="00C51368" w:rsidRDefault="00E43BD9">
      <w:pPr>
        <w:pStyle w:val="NormalWeb"/>
        <w:divId w:val="1341548503"/>
        <w:rPr>
          <w:lang w:val="en-US"/>
        </w:rPr>
      </w:pPr>
      <w:r>
        <w:rPr>
          <w:lang w:val="en-US"/>
        </w:rPr>
        <w:t xml:space="preserve">Feedback is welcome </w:t>
      </w:r>
      <w:hyperlink r:id="rId2510" w:history="1">
        <w:r>
          <w:rPr>
            <w:rStyle w:val="Hyperlink"/>
            <w:lang w:val="en-US"/>
          </w:rPr>
          <w:t>here</w:t>
        </w:r>
      </w:hyperlink>
      <w:r>
        <w:rPr>
          <w:lang w:val="en-US"/>
        </w:rPr>
        <w:t xml:space="preserve">. </w:t>
      </w:r>
    </w:p>
    <w:p w14:paraId="6F2ACE03" w14:textId="77777777" w:rsidR="00C51368" w:rsidRDefault="00E43BD9">
      <w:pPr>
        <w:pStyle w:val="Heading4"/>
        <w:divId w:val="966159520"/>
        <w:rPr>
          <w:rFonts w:eastAsia="Times New Roman"/>
          <w:lang w:val="en-US"/>
        </w:rPr>
      </w:pPr>
      <w:bookmarkStart w:id="243" w:name="list"/>
      <w:bookmarkEnd w:id="243"/>
      <w:r>
        <w:rPr>
          <w:rFonts w:eastAsia="Times New Roman"/>
          <w:lang w:val="en-US"/>
        </w:rPr>
        <w:t>Searching by list</w:t>
      </w:r>
    </w:p>
    <w:p w14:paraId="582E3416" w14:textId="77777777" w:rsidR="00C51368" w:rsidRDefault="00E43BD9">
      <w:pPr>
        <w:pStyle w:val="NormalWeb"/>
        <w:divId w:val="966159520"/>
        <w:rPr>
          <w:lang w:val="en-US"/>
        </w:rPr>
      </w:pPr>
      <w:r>
        <w:rPr>
          <w:lang w:val="en-US"/>
        </w:rPr>
        <w:t xml:space="preserve">The _list parameter allows for the retrieval of resources that are referenced by a </w:t>
      </w:r>
      <w:hyperlink r:id="rId2511" w:history="1">
        <w:r>
          <w:rPr>
            <w:rStyle w:val="Hyperlink"/>
            <w:lang w:val="en-US"/>
          </w:rPr>
          <w:t>List</w:t>
        </w:r>
      </w:hyperlink>
      <w:r>
        <w:rPr>
          <w:lang w:val="en-US"/>
        </w:rPr>
        <w:t xml:space="preserve"> resource. </w:t>
      </w:r>
    </w:p>
    <w:p w14:paraId="7F911883" w14:textId="77777777" w:rsidR="00C51368" w:rsidRDefault="00C51368">
      <w:pPr>
        <w:pStyle w:val="HTMLPreformatted"/>
        <w:divId w:val="966159520"/>
        <w:rPr>
          <w:lang w:val="en-US"/>
        </w:rPr>
      </w:pPr>
    </w:p>
    <w:p w14:paraId="7C6668B3" w14:textId="77777777" w:rsidR="00C51368" w:rsidRDefault="00E43BD9">
      <w:pPr>
        <w:pStyle w:val="HTMLPreformatted"/>
        <w:divId w:val="966159520"/>
        <w:rPr>
          <w:lang w:val="en-US"/>
        </w:rPr>
      </w:pPr>
      <w:r>
        <w:rPr>
          <w:lang w:val="en-US"/>
        </w:rPr>
        <w:t xml:space="preserve"> GET [base]/Patient?_list=42</w:t>
      </w:r>
    </w:p>
    <w:p w14:paraId="7FCB98D4" w14:textId="77777777" w:rsidR="00C51368" w:rsidRDefault="00E43BD9">
      <w:pPr>
        <w:pStyle w:val="NormalWeb"/>
        <w:divId w:val="966159520"/>
        <w:rPr>
          <w:lang w:val="en-US"/>
        </w:rPr>
      </w:pPr>
      <w:r>
        <w:rPr>
          <w:lang w:val="en-US"/>
        </w:rPr>
        <w:lastRenderedPageBreak/>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14:paraId="40B2FC52" w14:textId="77777777" w:rsidR="00C51368" w:rsidRDefault="00C51368">
      <w:pPr>
        <w:pStyle w:val="HTMLPreformatted"/>
        <w:divId w:val="966159520"/>
        <w:rPr>
          <w:lang w:val="en-US"/>
        </w:rPr>
      </w:pPr>
    </w:p>
    <w:p w14:paraId="2D86A0A5" w14:textId="77777777" w:rsidR="00C51368" w:rsidRDefault="00E43BD9">
      <w:pPr>
        <w:pStyle w:val="HTMLPreformatted"/>
        <w:divId w:val="966159520"/>
        <w:rPr>
          <w:lang w:val="en-US"/>
        </w:rPr>
      </w:pPr>
      <w:r>
        <w:rPr>
          <w:lang w:val="en-US"/>
        </w:rPr>
        <w:t xml:space="preserve"> GET [base]/Patient?_list=42&amp;gender=female</w:t>
      </w:r>
    </w:p>
    <w:p w14:paraId="20CD9F07" w14:textId="77777777"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14:paraId="0B5A9528" w14:textId="77777777" w:rsidR="00C51368" w:rsidRDefault="00C51368">
      <w:pPr>
        <w:pStyle w:val="HTMLPreformatted"/>
        <w:divId w:val="966159520"/>
        <w:rPr>
          <w:lang w:val="en-US"/>
        </w:rPr>
      </w:pPr>
    </w:p>
    <w:p w14:paraId="2D18C931" w14:textId="77777777" w:rsidR="00C51368" w:rsidRDefault="00E43BD9">
      <w:pPr>
        <w:pStyle w:val="HTMLPreformatted"/>
        <w:divId w:val="966159520"/>
        <w:rPr>
          <w:lang w:val="en-US"/>
        </w:rPr>
      </w:pPr>
      <w:r>
        <w:rPr>
          <w:lang w:val="en-US"/>
        </w:rPr>
        <w:t xml:space="preserve"> GET [base]/AllergyIntolerance?patient=42&amp;_list=$current-allergies</w:t>
      </w:r>
    </w:p>
    <w:p w14:paraId="2AEB3657" w14:textId="77777777"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2" w:anchor="current" w:history="1">
        <w:r>
          <w:rPr>
            <w:rStyle w:val="Hyperlink"/>
            <w:lang w:val="en-US"/>
          </w:rPr>
          <w:t>definition of "$current-allergies"</w:t>
        </w:r>
      </w:hyperlink>
      <w:r>
        <w:rPr>
          <w:lang w:val="en-US"/>
        </w:rPr>
        <w:t xml:space="preserve">, and the </w:t>
      </w:r>
      <w:hyperlink r:id="rId2513"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14:paraId="1C9083C5" w14:textId="77777777" w:rsidR="00C51368" w:rsidRDefault="00E43BD9">
      <w:pPr>
        <w:pStyle w:val="Heading4"/>
        <w:divId w:val="966159520"/>
        <w:rPr>
          <w:rFonts w:eastAsia="Times New Roman"/>
          <w:lang w:val="en-US"/>
        </w:rPr>
      </w:pPr>
      <w:bookmarkStart w:id="244" w:name="filter"/>
      <w:bookmarkStart w:id="245" w:name="_filter"/>
      <w:bookmarkEnd w:id="244"/>
      <w:bookmarkEnd w:id="245"/>
      <w:r>
        <w:rPr>
          <w:rFonts w:eastAsia="Times New Roman"/>
          <w:lang w:val="en-US"/>
        </w:rPr>
        <w:t>Advanced filtering</w:t>
      </w:r>
    </w:p>
    <w:p w14:paraId="6F1BE013" w14:textId="77777777"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14:paraId="1B702BFF" w14:textId="77777777"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14:paraId="3954891D" w14:textId="77777777" w:rsidR="00C51368" w:rsidRDefault="00C51368">
      <w:pPr>
        <w:pStyle w:val="HTMLPreformatted"/>
        <w:divId w:val="966159520"/>
        <w:rPr>
          <w:lang w:val="en-US"/>
        </w:rPr>
      </w:pPr>
    </w:p>
    <w:p w14:paraId="7B1CEF34" w14:textId="77777777" w:rsidR="00C51368" w:rsidRDefault="00E43BD9">
      <w:pPr>
        <w:pStyle w:val="HTMLPreformatted"/>
        <w:divId w:val="966159520"/>
        <w:rPr>
          <w:lang w:val="en-US"/>
        </w:rPr>
      </w:pPr>
      <w:r>
        <w:rPr>
          <w:lang w:val="en-US"/>
        </w:rPr>
        <w:t>GET [base]/Observation?name=http://loinc.org|1234-5&amp;subject.name=peter</w:t>
      </w:r>
    </w:p>
    <w:p w14:paraId="20119DA5" w14:textId="77777777" w:rsidR="00C51368" w:rsidRDefault="00E43BD9">
      <w:pPr>
        <w:pStyle w:val="NormalWeb"/>
        <w:divId w:val="966159520"/>
        <w:rPr>
          <w:lang w:val="en-US"/>
        </w:rPr>
      </w:pPr>
      <w:r>
        <w:rPr>
          <w:lang w:val="en-US"/>
        </w:rPr>
        <w:t xml:space="preserve">Using the _filter parameter, the search would be expressed like this: </w:t>
      </w:r>
    </w:p>
    <w:p w14:paraId="5ED9913D" w14:textId="77777777" w:rsidR="00C51368" w:rsidRDefault="00C51368">
      <w:pPr>
        <w:pStyle w:val="HTMLPreformatted"/>
        <w:divId w:val="966159520"/>
        <w:rPr>
          <w:lang w:val="en-US"/>
        </w:rPr>
      </w:pPr>
    </w:p>
    <w:p w14:paraId="5BA5CA3E" w14:textId="77777777" w:rsidR="00C51368" w:rsidRDefault="00E43BD9">
      <w:pPr>
        <w:pStyle w:val="HTMLPreformatted"/>
        <w:divId w:val="966159520"/>
        <w:rPr>
          <w:lang w:val="en-US"/>
        </w:rPr>
      </w:pPr>
      <w:r>
        <w:rPr>
          <w:lang w:val="en-US"/>
        </w:rPr>
        <w:t>GET [base]/Observation?_filter=name eq http://loinc.org|1234-5 and subject.name co "peter"</w:t>
      </w:r>
    </w:p>
    <w:p w14:paraId="024C9ABF" w14:textId="77777777" w:rsidR="00C51368" w:rsidRDefault="00E43BD9">
      <w:pPr>
        <w:pStyle w:val="NormalWeb"/>
        <w:divId w:val="966159520"/>
        <w:rPr>
          <w:lang w:val="en-US"/>
        </w:rPr>
      </w:pPr>
      <w:r>
        <w:rPr>
          <w:lang w:val="en-US"/>
        </w:rPr>
        <w:t xml:space="preserve">The _filter parameter is described in detail on the </w:t>
      </w:r>
      <w:hyperlink r:id="rId2514" w:history="1">
        <w:r>
          <w:rPr>
            <w:rStyle w:val="Hyperlink"/>
            <w:lang w:val="en-US"/>
          </w:rPr>
          <w:t>"_Filter Parameter" page</w:t>
        </w:r>
      </w:hyperlink>
      <w:r>
        <w:rPr>
          <w:lang w:val="en-US"/>
        </w:rPr>
        <w:t xml:space="preserve">. </w:t>
      </w:r>
    </w:p>
    <w:bookmarkEnd w:id="129"/>
    <w:p w14:paraId="4FD94C48" w14:textId="77777777" w:rsidR="00C51368" w:rsidRDefault="00E43BD9">
      <w:pPr>
        <w:pStyle w:val="Heading3"/>
        <w:divId w:val="966159520"/>
        <w:rPr>
          <w:rFonts w:eastAsia="Times New Roman"/>
          <w:lang w:val="en-US"/>
        </w:rPr>
      </w:pPr>
      <w:r>
        <w:rPr>
          <w:rFonts w:eastAsia="Times New Roman"/>
          <w:lang w:val="en-US"/>
        </w:rPr>
        <w:t>Managing Returned Resources</w:t>
      </w:r>
    </w:p>
    <w:p w14:paraId="5E503728" w14:textId="77777777" w:rsidR="00C51368" w:rsidRDefault="00E43BD9">
      <w:pPr>
        <w:pStyle w:val="Heading4"/>
        <w:divId w:val="966159520"/>
        <w:rPr>
          <w:rFonts w:eastAsia="Times New Roman"/>
          <w:lang w:val="en-US"/>
        </w:rPr>
      </w:pPr>
      <w:bookmarkStart w:id="246" w:name="sort"/>
      <w:r>
        <w:rPr>
          <w:rFonts w:eastAsia="Times New Roman"/>
          <w:lang w:val="en-US"/>
        </w:rPr>
        <w:t>Sorting</w:t>
      </w:r>
    </w:p>
    <w:p w14:paraId="4660D192" w14:textId="77777777"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14:paraId="0B54B84A" w14:textId="77777777" w:rsidR="00C51368" w:rsidRDefault="00E43BD9">
      <w:pPr>
        <w:pStyle w:val="NormalWeb"/>
        <w:divId w:val="966159520"/>
        <w:rPr>
          <w:lang w:val="en-US"/>
        </w:rPr>
      </w:pPr>
      <w:r>
        <w:rPr>
          <w:lang w:val="en-US"/>
        </w:rPr>
        <w:lastRenderedPageBreak/>
        <w:t xml:space="preserve">The _sort parameter takes one of two qualifiers, ":asc" and ":desc", which specify ascending and descending sort order respectively. The default value is ":asc". </w:t>
      </w:r>
    </w:p>
    <w:p w14:paraId="4C2EB816" w14:textId="77777777" w:rsidR="00C51368" w:rsidRDefault="00E43BD9">
      <w:pPr>
        <w:pStyle w:val="NormalWeb"/>
        <w:divId w:val="966159520"/>
        <w:rPr>
          <w:lang w:val="en-US"/>
        </w:rPr>
      </w:pPr>
      <w:r>
        <w:rPr>
          <w:lang w:val="en-US"/>
        </w:rPr>
        <w:t xml:space="preserve">Notes: </w:t>
      </w:r>
    </w:p>
    <w:p w14:paraId="37590F97"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14:paraId="6EB7E766"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14:paraId="20352234"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46"/>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14:paraId="316DD8F8"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14:paraId="5E295EC9" w14:textId="77777777"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14:paraId="742623CD" w14:textId="77777777" w:rsidR="00C51368" w:rsidRDefault="00E43BD9">
      <w:pPr>
        <w:pStyle w:val="Heading4"/>
        <w:divId w:val="966159520"/>
        <w:rPr>
          <w:rFonts w:eastAsia="Times New Roman"/>
          <w:lang w:val="en-US"/>
        </w:rPr>
      </w:pPr>
      <w:r>
        <w:rPr>
          <w:rFonts w:eastAsia="Times New Roman"/>
          <w:lang w:val="en-US"/>
        </w:rPr>
        <w:t>Page Count</w:t>
      </w:r>
    </w:p>
    <w:p w14:paraId="7638670E" w14:textId="77777777"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5" w:anchor="paging" w:history="1">
        <w:r>
          <w:rPr>
            <w:rStyle w:val="Hyperlink"/>
            <w:lang w:val="en-US"/>
          </w:rPr>
          <w:t>contained in the returned bundle as links</w:t>
        </w:r>
      </w:hyperlink>
      <w:r>
        <w:rPr>
          <w:lang w:val="en-US"/>
        </w:rPr>
        <w:t xml:space="preserve">. </w:t>
      </w:r>
    </w:p>
    <w:p w14:paraId="6CD68064" w14:textId="77777777"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14:paraId="7C08635A" w14:textId="77777777"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14:paraId="68D86A9B" w14:textId="77777777"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14:paraId="517EA056" w14:textId="77777777" w:rsidR="00C51368" w:rsidRDefault="00E43BD9">
      <w:pPr>
        <w:pStyle w:val="Heading4"/>
        <w:divId w:val="966159520"/>
        <w:rPr>
          <w:rFonts w:eastAsia="Times New Roman"/>
          <w:lang w:val="en-US"/>
        </w:rPr>
      </w:pPr>
      <w:bookmarkStart w:id="247" w:name="include"/>
      <w:bookmarkStart w:id="248" w:name="revinclude"/>
      <w:bookmarkEnd w:id="247"/>
      <w:bookmarkEnd w:id="248"/>
      <w:r>
        <w:rPr>
          <w:rFonts w:eastAsia="Times New Roman"/>
          <w:lang w:val="en-US"/>
        </w:rPr>
        <w:t>Including other resources in result (_include and _revinclude)</w:t>
      </w:r>
    </w:p>
    <w:p w14:paraId="01D9EFE4" w14:textId="77777777"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14:paraId="20D4BFD8" w14:textId="77777777"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14:paraId="1CD075EC" w14:textId="77777777" w:rsidR="00C51368" w:rsidRDefault="00E43BD9">
      <w:pPr>
        <w:pStyle w:val="NormalWeb"/>
        <w:divId w:val="966159520"/>
        <w:rPr>
          <w:lang w:val="en-US"/>
        </w:rPr>
      </w:pPr>
      <w:r>
        <w:rPr>
          <w:lang w:val="en-US"/>
        </w:rPr>
        <w:t xml:space="preserve">Each _include parameter specifies a search parameter to join on: </w:t>
      </w:r>
    </w:p>
    <w:p w14:paraId="0448AEE9" w14:textId="77777777" w:rsidR="00C51368" w:rsidRDefault="00C51368">
      <w:pPr>
        <w:pStyle w:val="HTMLPreformatted"/>
        <w:divId w:val="966159520"/>
        <w:rPr>
          <w:lang w:val="en-US"/>
        </w:rPr>
      </w:pPr>
    </w:p>
    <w:p w14:paraId="736AE1C1" w14:textId="77777777" w:rsidR="00C51368" w:rsidRDefault="00E43BD9">
      <w:pPr>
        <w:pStyle w:val="HTMLPreformatted"/>
        <w:divId w:val="966159520"/>
        <w:rPr>
          <w:lang w:val="en-US"/>
        </w:rPr>
      </w:pPr>
      <w:r>
        <w:rPr>
          <w:lang w:val="en-US"/>
        </w:rPr>
        <w:t xml:space="preserve"> GET [base]/MedicationOrder?_include=MedicationOrder:patient&amp;criteria...</w:t>
      </w:r>
    </w:p>
    <w:p w14:paraId="6663A365" w14:textId="77777777" w:rsidR="00C51368" w:rsidRDefault="00E43BD9">
      <w:pPr>
        <w:pStyle w:val="HTMLPreformatted"/>
        <w:divId w:val="966159520"/>
        <w:rPr>
          <w:lang w:val="en-US"/>
        </w:rPr>
      </w:pPr>
      <w:r>
        <w:rPr>
          <w:lang w:val="en-US"/>
        </w:rPr>
        <w:t xml:space="preserve"> GET [base]/MedicationOrder?_revinclude=Provenance:target&amp;criteria...</w:t>
      </w:r>
    </w:p>
    <w:p w14:paraId="17804451" w14:textId="77777777"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14:paraId="2EC99D1C" w14:textId="77777777" w:rsidR="00C51368" w:rsidRDefault="00E43BD9">
      <w:pPr>
        <w:pStyle w:val="NormalWeb"/>
        <w:divId w:val="966159520"/>
        <w:rPr>
          <w:lang w:val="en-US"/>
        </w:rPr>
      </w:pPr>
      <w:r>
        <w:rPr>
          <w:lang w:val="en-US"/>
        </w:rPr>
        <w:t xml:space="preserve">Parameter values for both _include and _revinclude have 3 parts, separated by a ":" separator: </w:t>
      </w:r>
    </w:p>
    <w:p w14:paraId="079D122B"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14:paraId="2FCEAAAD"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14:paraId="26768B63" w14:textId="77777777"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14:paraId="2CCE14F5" w14:textId="77777777"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14:paraId="7906B31F" w14:textId="77777777"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6" w:anchor="Bundle.entry.status" w:history="1">
        <w:r>
          <w:rPr>
            <w:rStyle w:val="Hyperlink"/>
            <w:lang w:val="en-US"/>
          </w:rPr>
          <w:t>entry.status</w:t>
        </w:r>
      </w:hyperlink>
      <w:r>
        <w:rPr>
          <w:lang w:val="en-US"/>
        </w:rPr>
        <w:t xml:space="preserve"> set to "include" (in some searches, it is not obvious which resources are matches, and which are includes). </w:t>
      </w:r>
    </w:p>
    <w:p w14:paraId="1112AE57" w14:textId="77777777"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517" w:history="1">
        <w:r>
          <w:rPr>
            <w:rStyle w:val="Hyperlink"/>
            <w:lang w:val="en-US"/>
          </w:rPr>
          <w:t>Medication Prescription</w:t>
        </w:r>
      </w:hyperlink>
      <w:r>
        <w:rPr>
          <w:lang w:val="en-US"/>
        </w:rPr>
        <w:t xml:space="preserve"> resources and their </w:t>
      </w:r>
      <w:hyperlink r:id="rId2518" w:history="1">
        <w:r>
          <w:rPr>
            <w:rStyle w:val="Hyperlink"/>
            <w:lang w:val="en-US"/>
          </w:rPr>
          <w:t>prescribing Practitioner</w:t>
        </w:r>
      </w:hyperlink>
      <w:r>
        <w:rPr>
          <w:lang w:val="en-US"/>
        </w:rPr>
        <w:t xml:space="preserve"> Resources for the matching </w:t>
      </w:r>
      <w:hyperlink r:id="rId2519" w:history="1">
        <w:r>
          <w:rPr>
            <w:rStyle w:val="Hyperlink"/>
            <w:lang w:val="en-US"/>
          </w:rPr>
          <w:t>Medication Dispense</w:t>
        </w:r>
      </w:hyperlink>
      <w:r>
        <w:rPr>
          <w:lang w:val="en-US"/>
        </w:rPr>
        <w:t xml:space="preserve"> resources: </w:t>
      </w:r>
    </w:p>
    <w:p w14:paraId="14B6FFAC" w14:textId="77777777" w:rsidR="00C51368" w:rsidRDefault="00C51368">
      <w:pPr>
        <w:pStyle w:val="HTMLPreformatted"/>
        <w:divId w:val="966159520"/>
        <w:rPr>
          <w:lang w:val="en-US"/>
        </w:rPr>
      </w:pPr>
    </w:p>
    <w:p w14:paraId="4B7B2893" w14:textId="77777777" w:rsidR="00C51368" w:rsidRDefault="00E43BD9">
      <w:pPr>
        <w:pStyle w:val="HTMLPreformatted"/>
        <w:divId w:val="966159520"/>
        <w:rPr>
          <w:lang w:val="en-US"/>
        </w:rPr>
      </w:pPr>
      <w:r>
        <w:rPr>
          <w:lang w:val="en-US"/>
        </w:rPr>
        <w:t>GET [base]/MedicationDispense?_include=MedicationDispense.authorizingPrescription</w:t>
      </w:r>
    </w:p>
    <w:p w14:paraId="4ED066FE" w14:textId="77777777" w:rsidR="00C51368" w:rsidRDefault="00E43BD9">
      <w:pPr>
        <w:pStyle w:val="HTMLPreformatted"/>
        <w:divId w:val="966159520"/>
        <w:rPr>
          <w:lang w:val="en-US"/>
        </w:rPr>
      </w:pPr>
      <w:r>
        <w:rPr>
          <w:lang w:val="en-US"/>
        </w:rPr>
        <w:t xml:space="preserve">    &amp;_include:recurse=MedicationOrder.prescriber&amp;criteria...</w:t>
      </w:r>
    </w:p>
    <w:p w14:paraId="2C0C0514" w14:textId="77777777"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14:paraId="642B8BD5" w14:textId="77777777" w:rsidR="00C51368" w:rsidRDefault="00C51368">
      <w:pPr>
        <w:pStyle w:val="HTMLPreformatted"/>
        <w:divId w:val="966159520"/>
        <w:rPr>
          <w:lang w:val="en-US"/>
        </w:rPr>
      </w:pPr>
    </w:p>
    <w:p w14:paraId="75A053BA" w14:textId="77777777" w:rsidR="00C51368" w:rsidRDefault="00E43BD9">
      <w:pPr>
        <w:pStyle w:val="HTMLPreformatted"/>
        <w:divId w:val="966159520"/>
        <w:rPr>
          <w:lang w:val="en-US"/>
        </w:rPr>
      </w:pPr>
      <w:r>
        <w:rPr>
          <w:lang w:val="en-US"/>
        </w:rPr>
        <w:t>GET [base]/Observation?_include=Observation.related-target&amp;criteria...</w:t>
      </w:r>
    </w:p>
    <w:p w14:paraId="22B8EF3F" w14:textId="77777777" w:rsidR="00C51368" w:rsidRDefault="00E43BD9">
      <w:pPr>
        <w:pStyle w:val="HTMLPreformatted"/>
        <w:divId w:val="966159520"/>
        <w:rPr>
          <w:lang w:val="en-US"/>
        </w:rPr>
      </w:pPr>
      <w:r>
        <w:rPr>
          <w:lang w:val="en-US"/>
        </w:rPr>
        <w:t>GET [base]/Observation?_include:recurse=Observation.related-target&amp;criteria...</w:t>
      </w:r>
    </w:p>
    <w:p w14:paraId="2BBF1449" w14:textId="77777777"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14:paraId="5C7A0A89" w14:textId="77777777"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14:paraId="50F317B0" w14:textId="77777777"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14:paraId="18E0A6B0" w14:textId="77777777" w:rsidR="00C51368" w:rsidRDefault="00E43BD9">
      <w:pPr>
        <w:pStyle w:val="Heading4"/>
        <w:divId w:val="966159520"/>
        <w:rPr>
          <w:rFonts w:eastAsia="Times New Roman"/>
          <w:lang w:val="en-US"/>
        </w:rPr>
      </w:pPr>
      <w:bookmarkStart w:id="249" w:name="containedType"/>
      <w:bookmarkEnd w:id="219"/>
      <w:bookmarkEnd w:id="249"/>
      <w:r>
        <w:rPr>
          <w:rFonts w:eastAsia="Times New Roman"/>
          <w:lang w:val="en-US"/>
        </w:rPr>
        <w:t>Contained Resources</w:t>
      </w:r>
    </w:p>
    <w:p w14:paraId="7D67690D" w14:textId="77777777"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14:paraId="033623FE" w14:textId="77777777" w:rsidR="00C51368" w:rsidRDefault="00C51368">
      <w:pPr>
        <w:pStyle w:val="HTMLPreformatted"/>
        <w:divId w:val="966159520"/>
        <w:rPr>
          <w:lang w:val="en-US"/>
        </w:rPr>
      </w:pPr>
    </w:p>
    <w:p w14:paraId="4F0F7BF3" w14:textId="77777777" w:rsidR="00C51368" w:rsidRDefault="00E43BD9">
      <w:pPr>
        <w:pStyle w:val="HTMLPreformatted"/>
        <w:divId w:val="966159520"/>
        <w:rPr>
          <w:lang w:val="en-US"/>
        </w:rPr>
      </w:pPr>
      <w:r>
        <w:rPr>
          <w:lang w:val="en-US"/>
        </w:rPr>
        <w:t>GET MedicationOrder?medication.ingredient=Substance/x23</w:t>
      </w:r>
    </w:p>
    <w:p w14:paraId="2012E75B" w14:textId="77777777" w:rsidR="00C51368" w:rsidRDefault="00E43BD9">
      <w:pPr>
        <w:pStyle w:val="NormalWeb"/>
        <w:divId w:val="966159520"/>
        <w:rPr>
          <w:lang w:val="en-US"/>
        </w:rPr>
      </w:pPr>
      <w:r>
        <w:rPr>
          <w:lang w:val="en-US"/>
        </w:rPr>
        <w:t xml:space="preserve">will include the MedicationOrder resource in the results. However this search: </w:t>
      </w:r>
    </w:p>
    <w:p w14:paraId="104262E1" w14:textId="77777777" w:rsidR="00C51368" w:rsidRDefault="00C51368">
      <w:pPr>
        <w:pStyle w:val="HTMLPreformatted"/>
        <w:divId w:val="966159520"/>
        <w:rPr>
          <w:lang w:val="en-US"/>
        </w:rPr>
      </w:pPr>
    </w:p>
    <w:p w14:paraId="5DD81CE4" w14:textId="77777777" w:rsidR="00C51368" w:rsidRDefault="00E43BD9">
      <w:pPr>
        <w:pStyle w:val="HTMLPreformatted"/>
        <w:divId w:val="966159520"/>
        <w:rPr>
          <w:lang w:val="en-US"/>
        </w:rPr>
      </w:pPr>
      <w:r>
        <w:rPr>
          <w:lang w:val="en-US"/>
        </w:rPr>
        <w:t>GET Medication?ingredient=Substance/x23</w:t>
      </w:r>
    </w:p>
    <w:p w14:paraId="46D937C9" w14:textId="77777777"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14:paraId="163DF583" w14:textId="77777777"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14:paraId="62004DBF"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14:paraId="40B38A34"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14:paraId="42C9C35C" w14:textId="77777777"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14:paraId="51586B6D" w14:textId="77777777" w:rsidR="00C51368" w:rsidRDefault="00E43BD9">
      <w:pPr>
        <w:pStyle w:val="NormalWeb"/>
        <w:divId w:val="966159520"/>
        <w:rPr>
          <w:lang w:val="en-US"/>
        </w:rPr>
      </w:pPr>
      <w:r>
        <w:rPr>
          <w:lang w:val="en-US"/>
        </w:rPr>
        <w:lastRenderedPageBreak/>
        <w:t xml:space="preserve">When contained resources are being returned, the server should return either the container resource, or the contained resource alone. The client can specify which by using the _containedType parameter, which can have one of the following values: </w:t>
      </w:r>
    </w:p>
    <w:p w14:paraId="481E079E" w14:textId="77777777"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14:paraId="43171C21" w14:textId="77777777"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14:paraId="689EEEC2" w14:textId="77777777" w:rsidR="00C51368" w:rsidRDefault="00E43BD9">
      <w:pPr>
        <w:pStyle w:val="NormalWeb"/>
        <w:divId w:val="966159520"/>
        <w:rPr>
          <w:lang w:val="en-US"/>
        </w:rPr>
      </w:pPr>
      <w:r>
        <w:rPr>
          <w:lang w:val="en-US"/>
        </w:rPr>
        <w:t xml:space="preserve">When returning a container resource, the server simply puts this in the search results: </w:t>
      </w:r>
    </w:p>
    <w:p w14:paraId="343A8156" w14:textId="77777777" w:rsidR="00C51368" w:rsidRDefault="00C51368">
      <w:pPr>
        <w:pStyle w:val="HTMLPreformatted"/>
        <w:divId w:val="966159520"/>
        <w:rPr>
          <w:lang w:val="en-US"/>
        </w:rPr>
      </w:pPr>
    </w:p>
    <w:p w14:paraId="4380998F" w14:textId="77777777" w:rsidR="00C51368" w:rsidRDefault="00E43BD9">
      <w:pPr>
        <w:pStyle w:val="HTMLPreformatted"/>
        <w:divId w:val="966159520"/>
        <w:rPr>
          <w:lang w:val="en-US"/>
        </w:rPr>
      </w:pPr>
      <w:r>
        <w:rPr>
          <w:lang w:val="en-US"/>
        </w:rPr>
        <w:t>&lt;Bundle&gt;</w:t>
      </w:r>
    </w:p>
    <w:p w14:paraId="378FCA35" w14:textId="77777777" w:rsidR="00C51368" w:rsidRDefault="00E43BD9">
      <w:pPr>
        <w:pStyle w:val="HTMLPreformatted"/>
        <w:divId w:val="966159520"/>
        <w:rPr>
          <w:lang w:val="en-US"/>
        </w:rPr>
      </w:pPr>
      <w:r>
        <w:rPr>
          <w:lang w:val="en-US"/>
        </w:rPr>
        <w:t xml:space="preserve">  ...</w:t>
      </w:r>
    </w:p>
    <w:p w14:paraId="224D2321" w14:textId="77777777" w:rsidR="00C51368" w:rsidRDefault="00E43BD9">
      <w:pPr>
        <w:pStyle w:val="HTMLPreformatted"/>
        <w:divId w:val="966159520"/>
        <w:rPr>
          <w:lang w:val="en-US"/>
        </w:rPr>
      </w:pPr>
      <w:r>
        <w:rPr>
          <w:lang w:val="en-US"/>
        </w:rPr>
        <w:t xml:space="preserve">  &lt;entry&gt;</w:t>
      </w:r>
    </w:p>
    <w:p w14:paraId="04497498" w14:textId="77777777" w:rsidR="00C51368" w:rsidRDefault="00E43BD9">
      <w:pPr>
        <w:pStyle w:val="HTMLPreformatted"/>
        <w:divId w:val="966159520"/>
        <w:rPr>
          <w:lang w:val="en-US"/>
        </w:rPr>
      </w:pPr>
      <w:r>
        <w:rPr>
          <w:lang w:val="en-US"/>
        </w:rPr>
        <w:t xml:space="preserve">    &lt;resource&gt;</w:t>
      </w:r>
    </w:p>
    <w:p w14:paraId="110AA943" w14:textId="77777777" w:rsidR="00C51368" w:rsidRDefault="00E43BD9">
      <w:pPr>
        <w:pStyle w:val="HTMLPreformatted"/>
        <w:divId w:val="966159520"/>
        <w:rPr>
          <w:lang w:val="en-US"/>
        </w:rPr>
      </w:pPr>
      <w:r>
        <w:rPr>
          <w:lang w:val="en-US"/>
        </w:rPr>
        <w:t xml:space="preserve">      &lt;MedicationOrder&gt;</w:t>
      </w:r>
    </w:p>
    <w:p w14:paraId="610C3219" w14:textId="77777777" w:rsidR="00C51368" w:rsidRDefault="00E43BD9">
      <w:pPr>
        <w:pStyle w:val="HTMLPreformatted"/>
        <w:divId w:val="966159520"/>
        <w:rPr>
          <w:lang w:val="en-US"/>
        </w:rPr>
      </w:pPr>
      <w:r>
        <w:rPr>
          <w:lang w:val="en-US"/>
        </w:rPr>
        <w:t xml:space="preserve">        &lt;id value="23"&gt;</w:t>
      </w:r>
    </w:p>
    <w:p w14:paraId="2BEAE337" w14:textId="77777777" w:rsidR="00C51368" w:rsidRDefault="00E43BD9">
      <w:pPr>
        <w:pStyle w:val="HTMLPreformatted"/>
        <w:divId w:val="966159520"/>
        <w:rPr>
          <w:lang w:val="en-US"/>
        </w:rPr>
      </w:pPr>
      <w:r>
        <w:rPr>
          <w:lang w:val="en-US"/>
        </w:rPr>
        <w:t xml:space="preserve">        ....</w:t>
      </w:r>
    </w:p>
    <w:p w14:paraId="6D1B91AA" w14:textId="77777777" w:rsidR="00C51368" w:rsidRDefault="00E43BD9">
      <w:pPr>
        <w:pStyle w:val="HTMLPreformatted"/>
        <w:divId w:val="966159520"/>
        <w:rPr>
          <w:lang w:val="en-US"/>
        </w:rPr>
      </w:pPr>
      <w:r>
        <w:rPr>
          <w:lang w:val="en-US"/>
        </w:rPr>
        <w:t xml:space="preserve">        &lt;contained&gt;</w:t>
      </w:r>
    </w:p>
    <w:p w14:paraId="55B01B0C" w14:textId="77777777" w:rsidR="00C51368" w:rsidRDefault="00E43BD9">
      <w:pPr>
        <w:pStyle w:val="HTMLPreformatted"/>
        <w:divId w:val="966159520"/>
        <w:rPr>
          <w:lang w:val="en-US"/>
        </w:rPr>
      </w:pPr>
      <w:r>
        <w:rPr>
          <w:lang w:val="en-US"/>
        </w:rPr>
        <w:t xml:space="preserve">          &lt;Medication&gt;</w:t>
      </w:r>
    </w:p>
    <w:p w14:paraId="600A719A" w14:textId="77777777" w:rsidR="00C51368" w:rsidRDefault="00E43BD9">
      <w:pPr>
        <w:pStyle w:val="HTMLPreformatted"/>
        <w:divId w:val="966159520"/>
        <w:rPr>
          <w:lang w:val="en-US"/>
        </w:rPr>
      </w:pPr>
      <w:r>
        <w:rPr>
          <w:lang w:val="en-US"/>
        </w:rPr>
        <w:t xml:space="preserve">            &lt;id value="m1"&gt;</w:t>
      </w:r>
    </w:p>
    <w:p w14:paraId="0BB4FD69" w14:textId="77777777" w:rsidR="00C51368" w:rsidRDefault="00E43BD9">
      <w:pPr>
        <w:pStyle w:val="HTMLPreformatted"/>
        <w:divId w:val="966159520"/>
        <w:rPr>
          <w:lang w:val="en-US"/>
        </w:rPr>
      </w:pPr>
      <w:r>
        <w:rPr>
          <w:lang w:val="en-US"/>
        </w:rPr>
        <w:t xml:space="preserve">            ...</w:t>
      </w:r>
    </w:p>
    <w:p w14:paraId="396A5E2A" w14:textId="77777777" w:rsidR="00C51368" w:rsidRDefault="00E43BD9">
      <w:pPr>
        <w:pStyle w:val="HTMLPreformatted"/>
        <w:divId w:val="966159520"/>
        <w:rPr>
          <w:lang w:val="en-US"/>
        </w:rPr>
      </w:pPr>
      <w:r>
        <w:rPr>
          <w:lang w:val="en-US"/>
        </w:rPr>
        <w:t xml:space="preserve">          &lt;/Medication&gt;</w:t>
      </w:r>
    </w:p>
    <w:p w14:paraId="40AB53DD" w14:textId="77777777" w:rsidR="00C51368" w:rsidRDefault="00E43BD9">
      <w:pPr>
        <w:pStyle w:val="HTMLPreformatted"/>
        <w:divId w:val="966159520"/>
        <w:rPr>
          <w:lang w:val="en-US"/>
        </w:rPr>
      </w:pPr>
      <w:r>
        <w:rPr>
          <w:lang w:val="en-US"/>
        </w:rPr>
        <w:t xml:space="preserve">        &lt;contained&gt;</w:t>
      </w:r>
    </w:p>
    <w:p w14:paraId="07BD20A0" w14:textId="77777777" w:rsidR="00C51368" w:rsidRDefault="00C51368">
      <w:pPr>
        <w:pStyle w:val="HTMLPreformatted"/>
        <w:divId w:val="966159520"/>
        <w:rPr>
          <w:lang w:val="en-US"/>
        </w:rPr>
      </w:pPr>
    </w:p>
    <w:p w14:paraId="7D995DB5" w14:textId="77777777" w:rsidR="00C51368" w:rsidRDefault="00E43BD9">
      <w:pPr>
        <w:pStyle w:val="HTMLPreformatted"/>
        <w:divId w:val="966159520"/>
        <w:rPr>
          <w:lang w:val="en-US"/>
        </w:rPr>
      </w:pPr>
      <w:r>
        <w:rPr>
          <w:lang w:val="en-US"/>
        </w:rPr>
        <w:t xml:space="preserve">      &lt;/MedicationOrder&gt;</w:t>
      </w:r>
    </w:p>
    <w:p w14:paraId="7FACE2CF" w14:textId="77777777" w:rsidR="00C51368" w:rsidRDefault="00E43BD9">
      <w:pPr>
        <w:pStyle w:val="HTMLPreformatted"/>
        <w:divId w:val="966159520"/>
        <w:rPr>
          <w:lang w:val="en-US"/>
        </w:rPr>
      </w:pPr>
      <w:r>
        <w:rPr>
          <w:lang w:val="en-US"/>
        </w:rPr>
        <w:t xml:space="preserve">    &lt;/resource&gt;</w:t>
      </w:r>
    </w:p>
    <w:p w14:paraId="26861B5B" w14:textId="77777777" w:rsidR="00C51368" w:rsidRDefault="00E43BD9">
      <w:pPr>
        <w:pStyle w:val="HTMLPreformatted"/>
        <w:divId w:val="966159520"/>
        <w:rPr>
          <w:lang w:val="en-US"/>
        </w:rPr>
      </w:pPr>
      <w:r>
        <w:rPr>
          <w:lang w:val="en-US"/>
        </w:rPr>
        <w:t xml:space="preserve">    &lt;search&gt;</w:t>
      </w:r>
    </w:p>
    <w:p w14:paraId="01D44B27" w14:textId="77777777" w:rsidR="00C51368" w:rsidRDefault="00E43BD9">
      <w:pPr>
        <w:pStyle w:val="HTMLPreformatted"/>
        <w:divId w:val="966159520"/>
        <w:rPr>
          <w:lang w:val="en-US"/>
        </w:rPr>
      </w:pPr>
      <w:r>
        <w:rPr>
          <w:lang w:val="en-US"/>
        </w:rPr>
        <w:t xml:space="preserve">      &lt;mode value="match"/&gt;</w:t>
      </w:r>
    </w:p>
    <w:p w14:paraId="4853C985" w14:textId="77777777" w:rsidR="00C51368" w:rsidRDefault="00E43BD9">
      <w:pPr>
        <w:pStyle w:val="HTMLPreformatted"/>
        <w:divId w:val="966159520"/>
        <w:rPr>
          <w:lang w:val="en-US"/>
        </w:rPr>
      </w:pPr>
      <w:r>
        <w:rPr>
          <w:lang w:val="en-US"/>
        </w:rPr>
        <w:t xml:space="preserve">    &lt;/search&gt;</w:t>
      </w:r>
    </w:p>
    <w:p w14:paraId="5166CF8E" w14:textId="77777777" w:rsidR="00C51368" w:rsidRDefault="00E43BD9">
      <w:pPr>
        <w:pStyle w:val="HTMLPreformatted"/>
        <w:divId w:val="966159520"/>
        <w:rPr>
          <w:lang w:val="en-US"/>
        </w:rPr>
      </w:pPr>
      <w:r>
        <w:rPr>
          <w:lang w:val="en-US"/>
        </w:rPr>
        <w:t xml:space="preserve">  &lt;/entry&gt;</w:t>
      </w:r>
    </w:p>
    <w:p w14:paraId="70355C11" w14:textId="77777777" w:rsidR="00C51368" w:rsidRDefault="00E43BD9">
      <w:pPr>
        <w:pStyle w:val="HTMLPreformatted"/>
        <w:divId w:val="966159520"/>
        <w:rPr>
          <w:lang w:val="en-US"/>
        </w:rPr>
      </w:pPr>
      <w:r>
        <w:rPr>
          <w:lang w:val="en-US"/>
        </w:rPr>
        <w:t>&lt;/Bundle&gt;</w:t>
      </w:r>
    </w:p>
    <w:p w14:paraId="4A19DE14" w14:textId="77777777"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14:paraId="5D69804D" w14:textId="77777777" w:rsidR="00C51368" w:rsidRDefault="00C51368">
      <w:pPr>
        <w:pStyle w:val="HTMLPreformatted"/>
        <w:divId w:val="966159520"/>
        <w:rPr>
          <w:lang w:val="en-US"/>
        </w:rPr>
      </w:pPr>
    </w:p>
    <w:p w14:paraId="336BFE6A" w14:textId="77777777" w:rsidR="00C51368" w:rsidRDefault="00E43BD9">
      <w:pPr>
        <w:pStyle w:val="HTMLPreformatted"/>
        <w:divId w:val="966159520"/>
        <w:rPr>
          <w:lang w:val="en-US"/>
        </w:rPr>
      </w:pPr>
      <w:r>
        <w:rPr>
          <w:lang w:val="en-US"/>
        </w:rPr>
        <w:t>&lt;Bundle&gt;</w:t>
      </w:r>
    </w:p>
    <w:p w14:paraId="510BE653" w14:textId="77777777" w:rsidR="00C51368" w:rsidRDefault="00E43BD9">
      <w:pPr>
        <w:pStyle w:val="HTMLPreformatted"/>
        <w:divId w:val="966159520"/>
        <w:rPr>
          <w:lang w:val="en-US"/>
        </w:rPr>
      </w:pPr>
      <w:r>
        <w:rPr>
          <w:lang w:val="en-US"/>
        </w:rPr>
        <w:t xml:space="preserve">  ...</w:t>
      </w:r>
    </w:p>
    <w:p w14:paraId="508FD25F" w14:textId="77777777" w:rsidR="00C51368" w:rsidRDefault="00E43BD9">
      <w:pPr>
        <w:pStyle w:val="HTMLPreformatted"/>
        <w:divId w:val="966159520"/>
        <w:rPr>
          <w:lang w:val="en-US"/>
        </w:rPr>
      </w:pPr>
      <w:r>
        <w:rPr>
          <w:lang w:val="en-US"/>
        </w:rPr>
        <w:t xml:space="preserve">  &lt;entry&gt;</w:t>
      </w:r>
    </w:p>
    <w:p w14:paraId="388666A5" w14:textId="77777777" w:rsidR="00C51368" w:rsidRDefault="00E43BD9">
      <w:pPr>
        <w:pStyle w:val="HTMLPreformatted"/>
        <w:divId w:val="966159520"/>
        <w:rPr>
          <w:lang w:val="en-US"/>
        </w:rPr>
      </w:pPr>
      <w:r>
        <w:rPr>
          <w:lang w:val="en-US"/>
        </w:rPr>
        <w:t xml:space="preserve">    &lt;fullUrl value="http://example.com/fhir/MedicationOrder/23#"/&gt;</w:t>
      </w:r>
    </w:p>
    <w:p w14:paraId="171CA382" w14:textId="77777777" w:rsidR="00C51368" w:rsidRDefault="00E43BD9">
      <w:pPr>
        <w:pStyle w:val="HTMLPreformatted"/>
        <w:divId w:val="966159520"/>
        <w:rPr>
          <w:lang w:val="en-US"/>
        </w:rPr>
      </w:pPr>
      <w:r>
        <w:rPr>
          <w:lang w:val="en-US"/>
        </w:rPr>
        <w:t xml:space="preserve">    &lt;resource&gt;</w:t>
      </w:r>
    </w:p>
    <w:p w14:paraId="40B9645B" w14:textId="77777777" w:rsidR="00C51368" w:rsidRDefault="00E43BD9">
      <w:pPr>
        <w:pStyle w:val="HTMLPreformatted"/>
        <w:divId w:val="966159520"/>
        <w:rPr>
          <w:lang w:val="en-US"/>
        </w:rPr>
      </w:pPr>
      <w:r>
        <w:rPr>
          <w:lang w:val="en-US"/>
        </w:rPr>
        <w:t xml:space="preserve">      &lt;Medication&gt;</w:t>
      </w:r>
    </w:p>
    <w:p w14:paraId="234BBE64" w14:textId="77777777" w:rsidR="00C51368" w:rsidRDefault="00E43BD9">
      <w:pPr>
        <w:pStyle w:val="HTMLPreformatted"/>
        <w:divId w:val="966159520"/>
        <w:rPr>
          <w:lang w:val="en-US"/>
        </w:rPr>
      </w:pPr>
      <w:r>
        <w:rPr>
          <w:lang w:val="en-US"/>
        </w:rPr>
        <w:t xml:space="preserve">        &lt;id value="m1"&gt;</w:t>
      </w:r>
    </w:p>
    <w:p w14:paraId="2BD3D92C" w14:textId="77777777" w:rsidR="00C51368" w:rsidRDefault="00E43BD9">
      <w:pPr>
        <w:pStyle w:val="HTMLPreformatted"/>
        <w:divId w:val="966159520"/>
        <w:rPr>
          <w:lang w:val="en-US"/>
        </w:rPr>
      </w:pPr>
      <w:r>
        <w:rPr>
          <w:lang w:val="en-US"/>
        </w:rPr>
        <w:t xml:space="preserve">        ...</w:t>
      </w:r>
    </w:p>
    <w:p w14:paraId="793F3476" w14:textId="77777777" w:rsidR="00C51368" w:rsidRDefault="00E43BD9">
      <w:pPr>
        <w:pStyle w:val="HTMLPreformatted"/>
        <w:divId w:val="966159520"/>
        <w:rPr>
          <w:lang w:val="en-US"/>
        </w:rPr>
      </w:pPr>
      <w:r>
        <w:rPr>
          <w:lang w:val="en-US"/>
        </w:rPr>
        <w:t xml:space="preserve">      &lt;/Medication&gt;</w:t>
      </w:r>
    </w:p>
    <w:p w14:paraId="08CC9E03" w14:textId="77777777" w:rsidR="00C51368" w:rsidRDefault="00E43BD9">
      <w:pPr>
        <w:pStyle w:val="HTMLPreformatted"/>
        <w:divId w:val="966159520"/>
        <w:rPr>
          <w:lang w:val="en-US"/>
        </w:rPr>
      </w:pPr>
      <w:r>
        <w:rPr>
          <w:lang w:val="en-US"/>
        </w:rPr>
        <w:t xml:space="preserve">    &lt;/resource&gt;</w:t>
      </w:r>
    </w:p>
    <w:p w14:paraId="2CD69868" w14:textId="77777777" w:rsidR="00C51368" w:rsidRDefault="00E43BD9">
      <w:pPr>
        <w:pStyle w:val="HTMLPreformatted"/>
        <w:divId w:val="966159520"/>
        <w:rPr>
          <w:lang w:val="en-US"/>
        </w:rPr>
      </w:pPr>
      <w:r>
        <w:rPr>
          <w:lang w:val="en-US"/>
        </w:rPr>
        <w:t xml:space="preserve">    &lt;search&gt;</w:t>
      </w:r>
    </w:p>
    <w:p w14:paraId="3FA193EA" w14:textId="77777777" w:rsidR="00C51368" w:rsidRDefault="00E43BD9">
      <w:pPr>
        <w:pStyle w:val="HTMLPreformatted"/>
        <w:divId w:val="966159520"/>
        <w:rPr>
          <w:lang w:val="en-US"/>
        </w:rPr>
      </w:pPr>
      <w:r>
        <w:rPr>
          <w:lang w:val="en-US"/>
        </w:rPr>
        <w:t xml:space="preserve">      &lt;mode value="match"/&gt;</w:t>
      </w:r>
    </w:p>
    <w:p w14:paraId="34B45273" w14:textId="77777777" w:rsidR="00C51368" w:rsidRDefault="00E43BD9">
      <w:pPr>
        <w:pStyle w:val="HTMLPreformatted"/>
        <w:divId w:val="966159520"/>
        <w:rPr>
          <w:lang w:val="en-US"/>
        </w:rPr>
      </w:pPr>
      <w:r>
        <w:rPr>
          <w:lang w:val="en-US"/>
        </w:rPr>
        <w:t xml:space="preserve">    &lt;/search&gt;</w:t>
      </w:r>
    </w:p>
    <w:p w14:paraId="04CBC279" w14:textId="77777777" w:rsidR="00C51368" w:rsidRDefault="00E43BD9">
      <w:pPr>
        <w:pStyle w:val="HTMLPreformatted"/>
        <w:divId w:val="966159520"/>
        <w:rPr>
          <w:lang w:val="en-US"/>
        </w:rPr>
      </w:pPr>
      <w:r>
        <w:rPr>
          <w:lang w:val="en-US"/>
        </w:rPr>
        <w:t xml:space="preserve">  &lt;/entry&gt;</w:t>
      </w:r>
    </w:p>
    <w:p w14:paraId="17F05461" w14:textId="77777777" w:rsidR="00C51368" w:rsidRDefault="00E43BD9">
      <w:pPr>
        <w:pStyle w:val="HTMLPreformatted"/>
        <w:divId w:val="966159520"/>
        <w:rPr>
          <w:lang w:val="en-US"/>
        </w:rPr>
      </w:pPr>
      <w:r>
        <w:rPr>
          <w:lang w:val="en-US"/>
        </w:rPr>
        <w:t>&lt;/Bundle&gt;</w:t>
      </w:r>
    </w:p>
    <w:p w14:paraId="79E1DE75" w14:textId="77777777"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14:paraId="69202ACF" w14:textId="77777777" w:rsidR="00C51368" w:rsidRDefault="00E43BD9">
      <w:pPr>
        <w:pStyle w:val="Heading4"/>
        <w:divId w:val="966159520"/>
        <w:rPr>
          <w:rFonts w:eastAsia="Times New Roman"/>
          <w:lang w:val="en-US"/>
        </w:rPr>
      </w:pPr>
      <w:bookmarkStart w:id="250" w:name="external"/>
      <w:r>
        <w:rPr>
          <w:rFonts w:eastAsia="Times New Roman"/>
          <w:lang w:val="en-US"/>
        </w:rPr>
        <w:t>External References</w:t>
      </w:r>
    </w:p>
    <w:p w14:paraId="12172E3B" w14:textId="77777777"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14:paraId="1E55378C" w14:textId="77777777"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0" w:anchor="binary" w:history="1">
        <w:r>
          <w:rPr>
            <w:rStyle w:val="Hyperlink"/>
            <w:lang w:val="en-US"/>
          </w:rPr>
          <w:t>Binary</w:t>
        </w:r>
      </w:hyperlink>
      <w:r>
        <w:rPr>
          <w:lang w:val="en-US"/>
        </w:rPr>
        <w:t xml:space="preserve"> resource. For example, the include path may point to an attachment which is by reference, like this: </w:t>
      </w:r>
    </w:p>
    <w:p w14:paraId="4640AC7B" w14:textId="77777777" w:rsidR="00C51368" w:rsidRDefault="00C51368">
      <w:pPr>
        <w:pStyle w:val="HTMLPreformatted"/>
        <w:divId w:val="966159520"/>
        <w:rPr>
          <w:lang w:val="en-US"/>
        </w:rPr>
      </w:pPr>
    </w:p>
    <w:p w14:paraId="3A25D47C" w14:textId="77777777" w:rsidR="00C51368" w:rsidRDefault="00E43BD9">
      <w:pPr>
        <w:pStyle w:val="HTMLPreformatted"/>
        <w:divId w:val="966159520"/>
        <w:rPr>
          <w:lang w:val="en-US"/>
        </w:rPr>
      </w:pPr>
      <w:r>
        <w:rPr>
          <w:lang w:val="en-US"/>
        </w:rPr>
        <w:t xml:space="preserve"> &lt;content&gt;</w:t>
      </w:r>
    </w:p>
    <w:p w14:paraId="58555ECE" w14:textId="77777777" w:rsidR="00C51368" w:rsidRDefault="00E43BD9">
      <w:pPr>
        <w:pStyle w:val="HTMLPreformatted"/>
        <w:divId w:val="966159520"/>
        <w:rPr>
          <w:lang w:val="en-US"/>
        </w:rPr>
      </w:pPr>
      <w:r>
        <w:rPr>
          <w:lang w:val="en-US"/>
        </w:rPr>
        <w:t xml:space="preserve">   &lt;contentType&gt;image/jpeg&lt;/contentType&gt;</w:t>
      </w:r>
    </w:p>
    <w:p w14:paraId="5E22E2CB" w14:textId="77777777" w:rsidR="00C51368" w:rsidRDefault="00E43BD9">
      <w:pPr>
        <w:pStyle w:val="HTMLPreformatted"/>
        <w:divId w:val="966159520"/>
        <w:rPr>
          <w:lang w:val="en-US"/>
        </w:rPr>
      </w:pPr>
      <w:r>
        <w:rPr>
          <w:lang w:val="en-US"/>
        </w:rPr>
        <w:t xml:space="preserve">   &lt;url&gt;http://example.org/images/2343434/234234.jpg&lt;/url&gt;</w:t>
      </w:r>
    </w:p>
    <w:p w14:paraId="7B637D67" w14:textId="77777777" w:rsidR="00C51368" w:rsidRDefault="00E43BD9">
      <w:pPr>
        <w:pStyle w:val="HTMLPreformatted"/>
        <w:divId w:val="966159520"/>
        <w:rPr>
          <w:lang w:val="en-US"/>
        </w:rPr>
      </w:pPr>
      <w:r>
        <w:rPr>
          <w:lang w:val="en-US"/>
        </w:rPr>
        <w:t xml:space="preserve"> &lt;/content&gt;</w:t>
      </w:r>
    </w:p>
    <w:p w14:paraId="32CEDBB2" w14:textId="77777777"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14:paraId="44CEF822" w14:textId="77777777" w:rsidR="00C51368" w:rsidRDefault="00E43BD9">
      <w:pPr>
        <w:pStyle w:val="NormalWeb"/>
        <w:divId w:val="292253635"/>
        <w:rPr>
          <w:lang w:val="en-US"/>
        </w:rPr>
      </w:pPr>
      <w:bookmarkStart w:id="251" w:name="dstu-2"/>
      <w:bookmarkEnd w:id="251"/>
      <w:r>
        <w:rPr>
          <w:b/>
          <w:bCs/>
          <w:lang w:val="en-US"/>
        </w:rPr>
        <w:t>DSTU Note:</w:t>
      </w:r>
      <w:r>
        <w:rPr>
          <w:lang w:val="en-US"/>
        </w:rPr>
        <w:t xml:space="preserve"> Should additional rules about how _include works be made? </w:t>
      </w:r>
    </w:p>
    <w:p w14:paraId="5311FA3B" w14:textId="77777777" w:rsidR="00C51368" w:rsidRDefault="00E43BD9">
      <w:pPr>
        <w:pStyle w:val="NormalWeb"/>
        <w:divId w:val="292253635"/>
        <w:rPr>
          <w:lang w:val="en-US"/>
        </w:rPr>
      </w:pPr>
      <w:r>
        <w:rPr>
          <w:lang w:val="en-US"/>
        </w:rPr>
        <w:t xml:space="preserve">Feedback based on implementation experience is sought </w:t>
      </w:r>
      <w:hyperlink r:id="rId2521" w:history="1">
        <w:r>
          <w:rPr>
            <w:rStyle w:val="Hyperlink"/>
            <w:lang w:val="en-US"/>
          </w:rPr>
          <w:t>here</w:t>
        </w:r>
      </w:hyperlink>
      <w:r>
        <w:rPr>
          <w:lang w:val="en-US"/>
        </w:rPr>
        <w:t xml:space="preserve">. </w:t>
      </w:r>
    </w:p>
    <w:p w14:paraId="73B98704" w14:textId="77777777" w:rsidR="00C51368" w:rsidRDefault="00E43BD9">
      <w:pPr>
        <w:pStyle w:val="Heading4"/>
        <w:divId w:val="966159520"/>
        <w:rPr>
          <w:rFonts w:eastAsia="Times New Roman"/>
          <w:lang w:val="en-US"/>
        </w:rPr>
      </w:pPr>
      <w:r>
        <w:rPr>
          <w:rFonts w:eastAsia="Times New Roman"/>
          <w:lang w:val="en-US"/>
        </w:rPr>
        <w:t>Paging</w:t>
      </w:r>
    </w:p>
    <w:p w14:paraId="2F7D9FA3" w14:textId="77777777"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14:paraId="0161FB5F" w14:textId="77777777" w:rsidR="00C51368" w:rsidRDefault="00E43BD9">
      <w:pPr>
        <w:pStyle w:val="Heading4"/>
        <w:divId w:val="966159520"/>
        <w:rPr>
          <w:rFonts w:eastAsia="Times New Roman"/>
          <w:lang w:val="en-US"/>
        </w:rPr>
      </w:pPr>
      <w:r>
        <w:rPr>
          <w:rFonts w:eastAsia="Times New Roman"/>
          <w:lang w:val="en-US"/>
        </w:rPr>
        <w:t>Summary</w:t>
      </w:r>
    </w:p>
    <w:p w14:paraId="26F5261C" w14:textId="77777777"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14:paraId="25C3B54D" w14:textId="77777777" w:rsidR="00C51368" w:rsidRDefault="00C51368">
      <w:pPr>
        <w:pStyle w:val="HTMLPreformatted"/>
        <w:divId w:val="966159520"/>
        <w:rPr>
          <w:lang w:val="en-US"/>
        </w:rPr>
      </w:pPr>
    </w:p>
    <w:p w14:paraId="600F01A2" w14:textId="77777777" w:rsidR="00C51368" w:rsidRDefault="00E43BD9">
      <w:pPr>
        <w:pStyle w:val="HTMLPreformatted"/>
        <w:divId w:val="966159520"/>
        <w:rPr>
          <w:lang w:val="en-US"/>
        </w:rPr>
      </w:pPr>
      <w:r>
        <w:rPr>
          <w:lang w:val="en-US"/>
        </w:rPr>
        <w:t xml:space="preserve">   GET [base]/ValueSet?_summary=true</w:t>
      </w:r>
    </w:p>
    <w:p w14:paraId="3ABE7DF4" w14:textId="77777777"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14:paraId="35A945B7" w14:textId="77777777">
        <w:trPr>
          <w:divId w:val="966159520"/>
          <w:tblCellSpacing w:w="15" w:type="dxa"/>
        </w:trPr>
        <w:tc>
          <w:tcPr>
            <w:tcW w:w="0" w:type="auto"/>
            <w:vAlign w:val="center"/>
            <w:hideMark/>
          </w:tcPr>
          <w:p w14:paraId="38F2D08F" w14:textId="77777777" w:rsidR="00C51368" w:rsidRDefault="001708AB">
            <w:pPr>
              <w:rPr>
                <w:rFonts w:eastAsia="Times New Roman"/>
              </w:rPr>
            </w:pPr>
            <w:hyperlink w:anchor="summary-true" w:history="1">
              <w:r w:rsidR="00E43BD9">
                <w:rPr>
                  <w:rStyle w:val="Hyperlink"/>
                  <w:rFonts w:eastAsia="Times New Roman"/>
                </w:rPr>
                <w:t>true</w:t>
              </w:r>
            </w:hyperlink>
          </w:p>
        </w:tc>
        <w:tc>
          <w:tcPr>
            <w:tcW w:w="0" w:type="auto"/>
            <w:vAlign w:val="center"/>
            <w:hideMark/>
          </w:tcPr>
          <w:p w14:paraId="5637CC66" w14:textId="77777777" w:rsidR="00C51368" w:rsidRDefault="00E43BD9">
            <w:pPr>
              <w:rPr>
                <w:rFonts w:eastAsia="Times New Roman"/>
              </w:rPr>
            </w:pPr>
            <w:r>
              <w:rPr>
                <w:rFonts w:eastAsia="Times New Roman"/>
              </w:rPr>
              <w:t>Return only those elements marked as 'summary' in the base definition of the resource(s)</w:t>
            </w:r>
          </w:p>
        </w:tc>
      </w:tr>
      <w:tr w:rsidR="00C51368" w14:paraId="5A7DE086" w14:textId="77777777">
        <w:trPr>
          <w:divId w:val="966159520"/>
          <w:tblCellSpacing w:w="15" w:type="dxa"/>
        </w:trPr>
        <w:tc>
          <w:tcPr>
            <w:tcW w:w="0" w:type="auto"/>
            <w:vAlign w:val="center"/>
            <w:hideMark/>
          </w:tcPr>
          <w:p w14:paraId="39E43D18" w14:textId="77777777" w:rsidR="00C51368" w:rsidRDefault="001708AB">
            <w:pPr>
              <w:rPr>
                <w:rFonts w:eastAsia="Times New Roman"/>
              </w:rPr>
            </w:pPr>
            <w:hyperlink w:anchor="summary-text" w:history="1">
              <w:r w:rsidR="00E43BD9">
                <w:rPr>
                  <w:rStyle w:val="Hyperlink"/>
                  <w:rFonts w:eastAsia="Times New Roman"/>
                </w:rPr>
                <w:t>text</w:t>
              </w:r>
            </w:hyperlink>
          </w:p>
        </w:tc>
        <w:tc>
          <w:tcPr>
            <w:tcW w:w="0" w:type="auto"/>
            <w:vAlign w:val="center"/>
            <w:hideMark/>
          </w:tcPr>
          <w:p w14:paraId="0408A3BB" w14:textId="77777777" w:rsidR="00C51368" w:rsidRDefault="00E43BD9">
            <w:pPr>
              <w:rPr>
                <w:rFonts w:eastAsia="Times New Roman"/>
              </w:rPr>
            </w:pPr>
            <w:r>
              <w:rPr>
                <w:rFonts w:eastAsia="Times New Roman"/>
              </w:rPr>
              <w:t>Return only the 'text' element, and any mandatory elements</w:t>
            </w:r>
          </w:p>
        </w:tc>
      </w:tr>
      <w:tr w:rsidR="00C51368" w14:paraId="55CD8AAA" w14:textId="77777777">
        <w:trPr>
          <w:divId w:val="966159520"/>
          <w:tblCellSpacing w:w="15" w:type="dxa"/>
        </w:trPr>
        <w:tc>
          <w:tcPr>
            <w:tcW w:w="0" w:type="auto"/>
            <w:vAlign w:val="center"/>
            <w:hideMark/>
          </w:tcPr>
          <w:p w14:paraId="2A1B593C" w14:textId="77777777" w:rsidR="00C51368" w:rsidRDefault="001708AB">
            <w:pPr>
              <w:rPr>
                <w:rFonts w:eastAsia="Times New Roman"/>
              </w:rPr>
            </w:pPr>
            <w:hyperlink w:anchor="summary-data" w:history="1">
              <w:r w:rsidR="00E43BD9">
                <w:rPr>
                  <w:rStyle w:val="Hyperlink"/>
                  <w:rFonts w:eastAsia="Times New Roman"/>
                </w:rPr>
                <w:t>data</w:t>
              </w:r>
            </w:hyperlink>
          </w:p>
        </w:tc>
        <w:tc>
          <w:tcPr>
            <w:tcW w:w="0" w:type="auto"/>
            <w:vAlign w:val="center"/>
            <w:hideMark/>
          </w:tcPr>
          <w:p w14:paraId="763B237E" w14:textId="77777777" w:rsidR="00C51368" w:rsidRDefault="00E43BD9">
            <w:pPr>
              <w:rPr>
                <w:rFonts w:eastAsia="Times New Roman"/>
              </w:rPr>
            </w:pPr>
            <w:r>
              <w:rPr>
                <w:rFonts w:eastAsia="Times New Roman"/>
              </w:rPr>
              <w:t>Remove the text element</w:t>
            </w:r>
          </w:p>
        </w:tc>
      </w:tr>
      <w:tr w:rsidR="00C51368" w14:paraId="7AD2B1C0" w14:textId="77777777">
        <w:trPr>
          <w:divId w:val="966159520"/>
          <w:tblCellSpacing w:w="15" w:type="dxa"/>
        </w:trPr>
        <w:tc>
          <w:tcPr>
            <w:tcW w:w="0" w:type="auto"/>
            <w:vAlign w:val="center"/>
            <w:hideMark/>
          </w:tcPr>
          <w:p w14:paraId="494D7931" w14:textId="77777777" w:rsidR="00C51368" w:rsidRDefault="001708AB">
            <w:pPr>
              <w:rPr>
                <w:rFonts w:eastAsia="Times New Roman"/>
              </w:rPr>
            </w:pPr>
            <w:hyperlink w:anchor="summary-count" w:history="1">
              <w:r w:rsidR="00E43BD9">
                <w:rPr>
                  <w:rStyle w:val="Hyperlink"/>
                  <w:rFonts w:eastAsia="Times New Roman"/>
                </w:rPr>
                <w:t>count</w:t>
              </w:r>
            </w:hyperlink>
          </w:p>
        </w:tc>
        <w:tc>
          <w:tcPr>
            <w:tcW w:w="0" w:type="auto"/>
            <w:vAlign w:val="center"/>
            <w:hideMark/>
          </w:tcPr>
          <w:p w14:paraId="3C2F3A0C" w14:textId="77777777" w:rsidR="00C51368" w:rsidRDefault="00E43BD9">
            <w:pPr>
              <w:rPr>
                <w:rFonts w:eastAsia="Times New Roman"/>
              </w:rPr>
            </w:pPr>
            <w:r>
              <w:rPr>
                <w:rFonts w:eastAsia="Times New Roman"/>
              </w:rPr>
              <w:t>Search only: just return a count of the matching resources, without returning the actual matches</w:t>
            </w:r>
          </w:p>
        </w:tc>
      </w:tr>
      <w:tr w:rsidR="00C51368" w14:paraId="7698BB3B" w14:textId="77777777">
        <w:trPr>
          <w:divId w:val="966159520"/>
          <w:tblCellSpacing w:w="15" w:type="dxa"/>
        </w:trPr>
        <w:tc>
          <w:tcPr>
            <w:tcW w:w="0" w:type="auto"/>
            <w:vAlign w:val="center"/>
            <w:hideMark/>
          </w:tcPr>
          <w:p w14:paraId="7FFA1951" w14:textId="77777777" w:rsidR="00C51368" w:rsidRDefault="001708AB">
            <w:pPr>
              <w:rPr>
                <w:rFonts w:eastAsia="Times New Roman"/>
              </w:rPr>
            </w:pPr>
            <w:hyperlink w:anchor="summary-false" w:history="1">
              <w:r w:rsidR="00E43BD9">
                <w:rPr>
                  <w:rStyle w:val="Hyperlink"/>
                  <w:rFonts w:eastAsia="Times New Roman"/>
                </w:rPr>
                <w:t>false</w:t>
              </w:r>
            </w:hyperlink>
          </w:p>
        </w:tc>
        <w:tc>
          <w:tcPr>
            <w:tcW w:w="0" w:type="auto"/>
            <w:vAlign w:val="center"/>
            <w:hideMark/>
          </w:tcPr>
          <w:p w14:paraId="38AA4152" w14:textId="77777777" w:rsidR="00C51368" w:rsidRDefault="00E43BD9">
            <w:pPr>
              <w:rPr>
                <w:rFonts w:eastAsia="Times New Roman"/>
              </w:rPr>
            </w:pPr>
            <w:r>
              <w:rPr>
                <w:rFonts w:eastAsia="Times New Roman"/>
              </w:rPr>
              <w:t>Return all parts of the resource(s)</w:t>
            </w:r>
          </w:p>
        </w:tc>
      </w:tr>
    </w:tbl>
    <w:p w14:paraId="5C53BB78" w14:textId="77777777"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14:paraId="134BE04F" w14:textId="77777777"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522" w:anchor="SUBSETTED" w:history="1">
        <w:r>
          <w:rPr>
            <w:rStyle w:val="Hyperlink"/>
            <w:lang w:val="en-US"/>
          </w:rPr>
          <w:t>SUBSETTED</w:t>
        </w:r>
      </w:hyperlink>
      <w:r>
        <w:rPr>
          <w:lang w:val="en-US"/>
        </w:rPr>
        <w:t xml:space="preserve"> to ensure that the incomplete resource is not acidentally used to overwrite a complete resource. </w:t>
      </w:r>
    </w:p>
    <w:p w14:paraId="60E8F7E3" w14:textId="77777777" w:rsidR="00C51368" w:rsidRDefault="00E43BD9">
      <w:pPr>
        <w:pStyle w:val="Heading4"/>
        <w:divId w:val="966159520"/>
        <w:rPr>
          <w:rFonts w:eastAsia="Times New Roman"/>
          <w:lang w:val="en-US"/>
        </w:rPr>
      </w:pPr>
      <w:bookmarkStart w:id="252" w:name="elements"/>
      <w:bookmarkEnd w:id="252"/>
      <w:r>
        <w:rPr>
          <w:rFonts w:eastAsia="Times New Roman"/>
          <w:lang w:val="en-US"/>
        </w:rPr>
        <w:t>Elements</w:t>
      </w:r>
    </w:p>
    <w:p w14:paraId="647A9A5A" w14:textId="77777777"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14:paraId="4E805532" w14:textId="77777777" w:rsidR="00C51368" w:rsidRDefault="00C51368">
      <w:pPr>
        <w:pStyle w:val="HTMLPreformatted"/>
        <w:divId w:val="966159520"/>
        <w:rPr>
          <w:lang w:val="en-US"/>
        </w:rPr>
      </w:pPr>
    </w:p>
    <w:p w14:paraId="2C514B96" w14:textId="77777777" w:rsidR="00C51368" w:rsidRDefault="00E43BD9">
      <w:pPr>
        <w:pStyle w:val="HTMLPreformatted"/>
        <w:divId w:val="966159520"/>
        <w:rPr>
          <w:lang w:val="en-US"/>
        </w:rPr>
      </w:pPr>
      <w:r>
        <w:rPr>
          <w:lang w:val="en-US"/>
        </w:rPr>
        <w:t xml:space="preserve">   GET [base]/Patient?_elements=identifier,active,link</w:t>
      </w:r>
    </w:p>
    <w:p w14:paraId="45CD8CF6" w14:textId="77777777"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14:paraId="79A5A08A" w14:textId="77777777"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3" w:anchor="SUBSETTED" w:history="1">
        <w:r>
          <w:rPr>
            <w:rStyle w:val="Hyperlink"/>
            <w:lang w:val="en-US"/>
          </w:rPr>
          <w:t>SUBSETTED</w:t>
        </w:r>
      </w:hyperlink>
      <w:r>
        <w:rPr>
          <w:lang w:val="en-US"/>
        </w:rPr>
        <w:t xml:space="preserve"> to ensure that the incomplete resource is not actually used to overwrite a complete resource. </w:t>
      </w:r>
    </w:p>
    <w:p w14:paraId="620CD2E7" w14:textId="77777777" w:rsidR="00C51368" w:rsidRDefault="00E43BD9">
      <w:pPr>
        <w:pStyle w:val="Heading4"/>
        <w:divId w:val="966159520"/>
        <w:rPr>
          <w:rFonts w:eastAsia="Times New Roman"/>
          <w:lang w:val="en-US"/>
        </w:rPr>
      </w:pPr>
      <w:bookmarkStart w:id="253" w:name="score"/>
      <w:bookmarkEnd w:id="253"/>
      <w:r>
        <w:rPr>
          <w:rFonts w:eastAsia="Times New Roman"/>
          <w:lang w:val="en-US"/>
        </w:rPr>
        <w:t>Relevance</w:t>
      </w:r>
    </w:p>
    <w:p w14:paraId="2103E307" w14:textId="77777777"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4" w:anchor="Bundle.entry.score" w:history="1">
        <w:r>
          <w:rPr>
            <w:rStyle w:val="Hyperlink"/>
            <w:lang w:val="en-US"/>
          </w:rPr>
          <w:t>entry.score</w:t>
        </w:r>
      </w:hyperlink>
      <w:r>
        <w:rPr>
          <w:lang w:val="en-US"/>
        </w:rPr>
        <w:t xml:space="preserve">: </w:t>
      </w:r>
    </w:p>
    <w:p w14:paraId="2D2947BB" w14:textId="77777777" w:rsidR="00C51368" w:rsidRDefault="00C51368">
      <w:pPr>
        <w:pStyle w:val="HTMLPreformatted"/>
        <w:divId w:val="966159520"/>
        <w:rPr>
          <w:lang w:val="en-US"/>
        </w:rPr>
      </w:pPr>
    </w:p>
    <w:p w14:paraId="23B18FA7" w14:textId="77777777" w:rsidR="00C51368" w:rsidRDefault="00E43BD9">
      <w:pPr>
        <w:pStyle w:val="HTMLPreformatted"/>
        <w:divId w:val="966159520"/>
        <w:rPr>
          <w:lang w:val="en-US"/>
        </w:rPr>
      </w:pPr>
      <w:r>
        <w:rPr>
          <w:lang w:val="en-US"/>
        </w:rPr>
        <w:t xml:space="preserve">  &lt;entry&gt;</w:t>
      </w:r>
    </w:p>
    <w:p w14:paraId="6DE0AE6A" w14:textId="77777777" w:rsidR="00C51368" w:rsidRDefault="00E43BD9">
      <w:pPr>
        <w:pStyle w:val="HTMLPreformatted"/>
        <w:divId w:val="966159520"/>
        <w:rPr>
          <w:lang w:val="en-US"/>
        </w:rPr>
      </w:pPr>
      <w:r>
        <w:rPr>
          <w:lang w:val="en-US"/>
        </w:rPr>
        <w:t xml:space="preserve">    &lt;score value=".45"/&gt;</w:t>
      </w:r>
    </w:p>
    <w:p w14:paraId="5F9013EA" w14:textId="77777777" w:rsidR="00C51368" w:rsidRDefault="00E43BD9">
      <w:pPr>
        <w:pStyle w:val="HTMLPreformatted"/>
        <w:divId w:val="966159520"/>
        <w:rPr>
          <w:lang w:val="en-US"/>
        </w:rPr>
      </w:pPr>
      <w:r>
        <w:rPr>
          <w:lang w:val="en-US"/>
        </w:rPr>
        <w:t xml:space="preserve">    &lt;Patient&gt;</w:t>
      </w:r>
    </w:p>
    <w:p w14:paraId="3558D824" w14:textId="77777777" w:rsidR="00C51368" w:rsidRDefault="00E43BD9">
      <w:pPr>
        <w:pStyle w:val="HTMLPreformatted"/>
        <w:divId w:val="966159520"/>
        <w:rPr>
          <w:lang w:val="en-US"/>
        </w:rPr>
      </w:pPr>
      <w:r>
        <w:rPr>
          <w:lang w:val="en-US"/>
        </w:rPr>
        <w:t xml:space="preserve">      ... patient data ...</w:t>
      </w:r>
    </w:p>
    <w:p w14:paraId="2C68B8A4" w14:textId="77777777" w:rsidR="00C51368" w:rsidRDefault="00E43BD9">
      <w:pPr>
        <w:pStyle w:val="HTMLPreformatted"/>
        <w:divId w:val="966159520"/>
        <w:rPr>
          <w:lang w:val="en-US"/>
        </w:rPr>
      </w:pPr>
      <w:r>
        <w:rPr>
          <w:lang w:val="en-US"/>
        </w:rPr>
        <w:t xml:space="preserve">    &lt;/Patient&gt;</w:t>
      </w:r>
    </w:p>
    <w:p w14:paraId="48804411" w14:textId="77777777" w:rsidR="00C51368" w:rsidRDefault="00E43BD9">
      <w:pPr>
        <w:pStyle w:val="HTMLPreformatted"/>
        <w:divId w:val="966159520"/>
        <w:rPr>
          <w:lang w:val="en-US"/>
        </w:rPr>
      </w:pPr>
      <w:r>
        <w:rPr>
          <w:lang w:val="en-US"/>
        </w:rPr>
        <w:lastRenderedPageBreak/>
        <w:t xml:space="preserve">  &lt;/entry&gt;</w:t>
      </w:r>
    </w:p>
    <w:p w14:paraId="7BC02DDE" w14:textId="77777777"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14:paraId="16AC9ADB" w14:textId="77777777" w:rsidR="00C51368" w:rsidRDefault="00E43BD9">
      <w:pPr>
        <w:pStyle w:val="Heading3"/>
        <w:divId w:val="966159520"/>
        <w:rPr>
          <w:rFonts w:eastAsia="Times New Roman"/>
          <w:lang w:val="en-US"/>
        </w:rPr>
      </w:pPr>
      <w:r>
        <w:rPr>
          <w:rFonts w:eastAsia="Times New Roman"/>
          <w:lang w:val="en-US"/>
        </w:rPr>
        <w:t>Server Conformance</w:t>
      </w:r>
    </w:p>
    <w:p w14:paraId="76BD8B1D" w14:textId="77777777"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14:paraId="608EC348" w14:textId="77777777"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14:paraId="5FE682C9" w14:textId="77777777" w:rsidR="00C51368" w:rsidRDefault="00C51368">
      <w:pPr>
        <w:pStyle w:val="HTMLPreformatted"/>
        <w:divId w:val="966159520"/>
        <w:rPr>
          <w:lang w:val="en-US"/>
        </w:rPr>
      </w:pPr>
    </w:p>
    <w:p w14:paraId="29344CDC" w14:textId="77777777" w:rsidR="00C51368" w:rsidRDefault="00E43BD9">
      <w:pPr>
        <w:pStyle w:val="HTMLPreformatted"/>
        <w:divId w:val="966159520"/>
        <w:rPr>
          <w:lang w:val="en-US"/>
        </w:rPr>
      </w:pPr>
      <w:r>
        <w:rPr>
          <w:lang w:val="en-US"/>
        </w:rPr>
        <w:t xml:space="preserve">  &lt;link&gt;</w:t>
      </w:r>
    </w:p>
    <w:p w14:paraId="567566B7" w14:textId="77777777" w:rsidR="00C51368" w:rsidRDefault="00E43BD9">
      <w:pPr>
        <w:pStyle w:val="HTMLPreformatted"/>
        <w:divId w:val="966159520"/>
        <w:rPr>
          <w:lang w:val="en-US"/>
        </w:rPr>
      </w:pPr>
      <w:r>
        <w:rPr>
          <w:lang w:val="en-US"/>
        </w:rPr>
        <w:t xml:space="preserve">    &lt;relation value="self"/&gt;</w:t>
      </w:r>
    </w:p>
    <w:p w14:paraId="70F26FAA" w14:textId="77777777" w:rsidR="00C51368" w:rsidRDefault="00E43BD9">
      <w:pPr>
        <w:pStyle w:val="HTMLPreformatted"/>
        <w:divId w:val="966159520"/>
        <w:rPr>
          <w:lang w:val="en-US"/>
        </w:rPr>
      </w:pPr>
      <w:r>
        <w:rPr>
          <w:lang w:val="en-US"/>
        </w:rPr>
        <w:t xml:space="preserve">    &lt;url value="http://example.org/Patient?name=peter"/&gt;</w:t>
      </w:r>
    </w:p>
    <w:p w14:paraId="1FB2D042" w14:textId="77777777" w:rsidR="00C51368" w:rsidRDefault="00E43BD9">
      <w:pPr>
        <w:pStyle w:val="HTMLPreformatted"/>
        <w:divId w:val="966159520"/>
        <w:rPr>
          <w:lang w:val="en-US"/>
        </w:rPr>
      </w:pPr>
      <w:r>
        <w:rPr>
          <w:lang w:val="en-US"/>
        </w:rPr>
        <w:t xml:space="preserve">  &lt;/link&gt;</w:t>
      </w:r>
    </w:p>
    <w:p w14:paraId="29EC456D" w14:textId="77777777" w:rsidR="00C51368" w:rsidRDefault="00E43BD9">
      <w:pPr>
        <w:pStyle w:val="NormalWeb"/>
        <w:divId w:val="966159520"/>
        <w:rPr>
          <w:lang w:val="en-US"/>
        </w:rPr>
      </w:pPr>
      <w:r>
        <w:rPr>
          <w:lang w:val="en-US"/>
        </w:rPr>
        <w:t xml:space="preserve">In other respects, servers have considerable discretion with regards to supporting search: </w:t>
      </w:r>
    </w:p>
    <w:p w14:paraId="68302B14"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14:paraId="1AF19F38"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14:paraId="4275F1F9"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14:paraId="41D0B400"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14:paraId="7E9635F8"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14:paraId="63A1605B" w14:textId="77777777"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14:paraId="40FA673D" w14:textId="77777777" w:rsidR="00C51368" w:rsidRDefault="001708AB">
      <w:pPr>
        <w:divId w:val="966159520"/>
        <w:rPr>
          <w:rFonts w:eastAsia="Times New Roman"/>
          <w:lang w:val="en-US"/>
        </w:rPr>
      </w:pPr>
      <w:r>
        <w:rPr>
          <w:rFonts w:eastAsia="Times New Roman"/>
          <w:lang w:val="en-US"/>
        </w:rPr>
        <w:pict w14:anchorId="16A213FC">
          <v:rect id="_x0000_i1063" style="width:0;height:1.5pt" o:hralign="center" o:hrstd="t" o:hr="t" fillcolor="#a0a0a0" stroked="f"/>
        </w:pict>
      </w:r>
    </w:p>
    <w:p w14:paraId="61576361" w14:textId="77777777" w:rsidR="00C51368" w:rsidRDefault="00E43BD9">
      <w:pPr>
        <w:pStyle w:val="Heading3"/>
        <w:divId w:val="966159520"/>
        <w:rPr>
          <w:rFonts w:eastAsia="Times New Roman"/>
          <w:lang w:val="en-US"/>
        </w:rPr>
      </w:pPr>
      <w:bookmarkStart w:id="254" w:name="advanced"/>
      <w:bookmarkStart w:id="255" w:name="query"/>
      <w:bookmarkEnd w:id="22"/>
      <w:bookmarkEnd w:id="254"/>
      <w:bookmarkEnd w:id="255"/>
      <w:r>
        <w:rPr>
          <w:rFonts w:eastAsia="Times New Roman"/>
          <w:lang w:val="en-US"/>
        </w:rPr>
        <w:t>Advanced Search</w:t>
      </w:r>
    </w:p>
    <w:p w14:paraId="708C605E" w14:textId="77777777"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14:paraId="5459F813" w14:textId="77777777" w:rsidR="00C51368" w:rsidRDefault="00E43BD9">
      <w:pPr>
        <w:pStyle w:val="NormalWeb"/>
        <w:divId w:val="966159520"/>
        <w:rPr>
          <w:lang w:val="en-US"/>
        </w:rPr>
      </w:pPr>
      <w:r>
        <w:rPr>
          <w:lang w:val="en-US"/>
        </w:rPr>
        <w:lastRenderedPageBreak/>
        <w:t xml:space="preserve">More advanced search operations are specified by the _query parameter: </w:t>
      </w:r>
    </w:p>
    <w:p w14:paraId="1A8EC98C" w14:textId="77777777" w:rsidR="00C51368" w:rsidRDefault="00C51368">
      <w:pPr>
        <w:pStyle w:val="HTMLPreformatted"/>
        <w:divId w:val="966159520"/>
        <w:rPr>
          <w:lang w:val="en-US"/>
        </w:rPr>
      </w:pPr>
    </w:p>
    <w:p w14:paraId="72D6AEC3" w14:textId="77777777" w:rsidR="00C51368" w:rsidRDefault="00E43BD9">
      <w:pPr>
        <w:pStyle w:val="HTMLPreformatted"/>
        <w:divId w:val="966159520"/>
        <w:rPr>
          <w:lang w:val="en-US"/>
        </w:rPr>
      </w:pPr>
      <w:r>
        <w:rPr>
          <w:lang w:val="en-US"/>
        </w:rPr>
        <w:t xml:space="preserve">   GET [base]/Patient?_query=name&amp;parameters...</w:t>
      </w:r>
    </w:p>
    <w:p w14:paraId="30FB63CE" w14:textId="77777777"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525" w:history="1">
        <w:r>
          <w:rPr>
            <w:rStyle w:val="Hyperlink"/>
            <w:lang w:val="en-US"/>
          </w:rPr>
          <w:t>OperationDefinition</w:t>
        </w:r>
      </w:hyperlink>
      <w:r>
        <w:rPr>
          <w:lang w:val="en-US"/>
        </w:rPr>
        <w:t xml:space="preserve">. </w:t>
      </w:r>
    </w:p>
    <w:p w14:paraId="37309E25" w14:textId="77777777"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14:paraId="5F2FAFC8" w14:textId="77777777" w:rsidR="00C51368" w:rsidRDefault="00E43BD9">
      <w:pPr>
        <w:pStyle w:val="Heading3"/>
        <w:divId w:val="966159520"/>
        <w:rPr>
          <w:rFonts w:eastAsia="Times New Roman"/>
          <w:lang w:val="en-US"/>
        </w:rPr>
      </w:pPr>
      <w:bookmarkStart w:id="256" w:name="currency"/>
      <w:bookmarkEnd w:id="256"/>
      <w:r>
        <w:rPr>
          <w:rFonts w:eastAsia="Times New Roman"/>
          <w:lang w:val="en-US"/>
        </w:rPr>
        <w:t>Search Result Currency</w:t>
      </w:r>
    </w:p>
    <w:p w14:paraId="43776A4A" w14:textId="77777777"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14:paraId="57358288" w14:textId="77777777"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14:paraId="3ADD7997" w14:textId="77777777"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6" w:history="1">
        <w:r>
          <w:rPr>
            <w:rStyle w:val="Hyperlink"/>
            <w:lang w:val="en-US"/>
          </w:rPr>
          <w:t>Audit Event</w:t>
        </w:r>
      </w:hyperlink>
      <w:r>
        <w:rPr>
          <w:lang w:val="en-US"/>
        </w:rPr>
        <w:t xml:space="preserve"> resources auditing the search itself. </w:t>
      </w:r>
    </w:p>
    <w:bookmarkEnd w:id="118"/>
    <w:p w14:paraId="5D8E7C0E" w14:textId="77777777"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14:paraId="5650E997" w14:textId="77777777">
        <w:trPr>
          <w:divId w:val="966159520"/>
          <w:tblCellSpacing w:w="15" w:type="dxa"/>
        </w:trPr>
        <w:tc>
          <w:tcPr>
            <w:tcW w:w="0" w:type="auto"/>
            <w:gridSpan w:val="4"/>
            <w:vAlign w:val="center"/>
            <w:hideMark/>
          </w:tcPr>
          <w:p w14:paraId="3E3A1BFF" w14:textId="77777777" w:rsidR="00C51368" w:rsidRDefault="00E43BD9">
            <w:pPr>
              <w:rPr>
                <w:rFonts w:eastAsia="Times New Roman"/>
              </w:rPr>
            </w:pPr>
            <w:r>
              <w:rPr>
                <w:rFonts w:eastAsia="Times New Roman"/>
              </w:rPr>
              <w:t>Common Parameters defined for all resources:</w:t>
            </w:r>
          </w:p>
        </w:tc>
      </w:tr>
      <w:tr w:rsidR="00C51368" w14:paraId="3731B952" w14:textId="77777777">
        <w:trPr>
          <w:divId w:val="966159520"/>
          <w:tblCellSpacing w:w="15" w:type="dxa"/>
        </w:trPr>
        <w:tc>
          <w:tcPr>
            <w:tcW w:w="0" w:type="auto"/>
            <w:vAlign w:val="center"/>
            <w:hideMark/>
          </w:tcPr>
          <w:p w14:paraId="791E2B88" w14:textId="77777777" w:rsidR="00C51368" w:rsidRDefault="00E43BD9">
            <w:pPr>
              <w:rPr>
                <w:rFonts w:eastAsia="Times New Roman"/>
              </w:rPr>
            </w:pPr>
            <w:r>
              <w:rPr>
                <w:rFonts w:eastAsia="Times New Roman"/>
                <w:b/>
                <w:bCs/>
              </w:rPr>
              <w:t>Name</w:t>
            </w:r>
          </w:p>
        </w:tc>
        <w:tc>
          <w:tcPr>
            <w:tcW w:w="0" w:type="auto"/>
            <w:vAlign w:val="center"/>
            <w:hideMark/>
          </w:tcPr>
          <w:p w14:paraId="1578ECE8" w14:textId="77777777" w:rsidR="00C51368" w:rsidRDefault="00E43BD9">
            <w:pPr>
              <w:rPr>
                <w:rFonts w:eastAsia="Times New Roman"/>
              </w:rPr>
            </w:pPr>
            <w:r>
              <w:rPr>
                <w:rFonts w:eastAsia="Times New Roman"/>
                <w:b/>
                <w:bCs/>
              </w:rPr>
              <w:t>Type</w:t>
            </w:r>
          </w:p>
        </w:tc>
        <w:tc>
          <w:tcPr>
            <w:tcW w:w="0" w:type="auto"/>
            <w:vAlign w:val="center"/>
            <w:hideMark/>
          </w:tcPr>
          <w:p w14:paraId="5B25345B" w14:textId="77777777" w:rsidR="00C51368" w:rsidRDefault="00E43BD9">
            <w:pPr>
              <w:rPr>
                <w:rFonts w:eastAsia="Times New Roman"/>
              </w:rPr>
            </w:pPr>
            <w:r>
              <w:rPr>
                <w:rFonts w:eastAsia="Times New Roman"/>
                <w:b/>
                <w:bCs/>
              </w:rPr>
              <w:t>Description</w:t>
            </w:r>
          </w:p>
        </w:tc>
        <w:tc>
          <w:tcPr>
            <w:tcW w:w="0" w:type="auto"/>
            <w:vAlign w:val="center"/>
            <w:hideMark/>
          </w:tcPr>
          <w:p w14:paraId="3D566A1D" w14:textId="77777777" w:rsidR="00C51368" w:rsidRDefault="00E43BD9">
            <w:pPr>
              <w:rPr>
                <w:rFonts w:eastAsia="Times New Roman"/>
              </w:rPr>
            </w:pPr>
            <w:r>
              <w:rPr>
                <w:rFonts w:eastAsia="Times New Roman"/>
                <w:b/>
                <w:bCs/>
              </w:rPr>
              <w:t>Paths</w:t>
            </w:r>
          </w:p>
        </w:tc>
      </w:tr>
      <w:tr w:rsidR="00C51368" w14:paraId="1A73B1B5" w14:textId="77777777">
        <w:trPr>
          <w:divId w:val="966159520"/>
          <w:tblCellSpacing w:w="15" w:type="dxa"/>
        </w:trPr>
        <w:tc>
          <w:tcPr>
            <w:tcW w:w="0" w:type="auto"/>
            <w:vAlign w:val="center"/>
            <w:hideMark/>
          </w:tcPr>
          <w:p w14:paraId="099F5004" w14:textId="77777777" w:rsidR="00C51368" w:rsidRDefault="001708AB">
            <w:pPr>
              <w:rPr>
                <w:rFonts w:eastAsia="Times New Roman"/>
              </w:rPr>
            </w:pPr>
            <w:hyperlink w:anchor="id" w:history="1">
              <w:r w:rsidR="00E43BD9">
                <w:rPr>
                  <w:rStyle w:val="Hyperlink"/>
                  <w:rFonts w:eastAsia="Times New Roman"/>
                </w:rPr>
                <w:t>_id</w:t>
              </w:r>
            </w:hyperlink>
          </w:p>
        </w:tc>
        <w:tc>
          <w:tcPr>
            <w:tcW w:w="0" w:type="auto"/>
            <w:vAlign w:val="center"/>
            <w:hideMark/>
          </w:tcPr>
          <w:p w14:paraId="3FCD5908"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43DD6EDC" w14:textId="77777777" w:rsidR="00C51368" w:rsidRDefault="00E43BD9">
            <w:pPr>
              <w:rPr>
                <w:rFonts w:eastAsia="Times New Roman"/>
              </w:rPr>
            </w:pPr>
            <w:r>
              <w:rPr>
                <w:rFonts w:eastAsia="Times New Roman"/>
              </w:rPr>
              <w:t>Resource id (not a full URL)</w:t>
            </w:r>
          </w:p>
        </w:tc>
        <w:tc>
          <w:tcPr>
            <w:tcW w:w="0" w:type="auto"/>
            <w:vAlign w:val="center"/>
            <w:hideMark/>
          </w:tcPr>
          <w:p w14:paraId="20F2B76E" w14:textId="77777777" w:rsidR="00C51368" w:rsidRDefault="00E43BD9">
            <w:pPr>
              <w:rPr>
                <w:rFonts w:eastAsia="Times New Roman"/>
              </w:rPr>
            </w:pPr>
            <w:r>
              <w:rPr>
                <w:rFonts w:eastAsia="Times New Roman"/>
              </w:rPr>
              <w:t>Resource.id</w:t>
            </w:r>
          </w:p>
        </w:tc>
      </w:tr>
      <w:tr w:rsidR="00C51368" w14:paraId="027A589F" w14:textId="77777777">
        <w:trPr>
          <w:divId w:val="966159520"/>
          <w:tblCellSpacing w:w="15" w:type="dxa"/>
        </w:trPr>
        <w:tc>
          <w:tcPr>
            <w:tcW w:w="0" w:type="auto"/>
            <w:vAlign w:val="center"/>
            <w:hideMark/>
          </w:tcPr>
          <w:p w14:paraId="63752FD0" w14:textId="77777777" w:rsidR="00C51368" w:rsidRDefault="001708AB">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14:paraId="21B82E35" w14:textId="77777777" w:rsidR="00C51368" w:rsidRDefault="001708AB">
            <w:pPr>
              <w:rPr>
                <w:rFonts w:eastAsia="Times New Roman"/>
              </w:rPr>
            </w:pPr>
            <w:hyperlink w:anchor="date" w:history="1">
              <w:r w:rsidR="00E43BD9">
                <w:rPr>
                  <w:rStyle w:val="Hyperlink"/>
                  <w:rFonts w:eastAsia="Times New Roman"/>
                </w:rPr>
                <w:t>date</w:t>
              </w:r>
            </w:hyperlink>
          </w:p>
        </w:tc>
        <w:tc>
          <w:tcPr>
            <w:tcW w:w="0" w:type="auto"/>
            <w:vAlign w:val="center"/>
            <w:hideMark/>
          </w:tcPr>
          <w:p w14:paraId="31D17375" w14:textId="77777777"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14:paraId="4B471EED" w14:textId="77777777" w:rsidR="00C51368" w:rsidRDefault="00E43BD9">
            <w:pPr>
              <w:rPr>
                <w:rFonts w:eastAsia="Times New Roman"/>
              </w:rPr>
            </w:pPr>
            <w:r>
              <w:rPr>
                <w:rFonts w:eastAsia="Times New Roman"/>
              </w:rPr>
              <w:t>Resource.meta.lastUpdated</w:t>
            </w:r>
          </w:p>
        </w:tc>
      </w:tr>
      <w:tr w:rsidR="00C51368" w14:paraId="5C4238CD" w14:textId="77777777">
        <w:trPr>
          <w:divId w:val="966159520"/>
          <w:tblCellSpacing w:w="15" w:type="dxa"/>
        </w:trPr>
        <w:tc>
          <w:tcPr>
            <w:tcW w:w="0" w:type="auto"/>
            <w:vAlign w:val="center"/>
            <w:hideMark/>
          </w:tcPr>
          <w:p w14:paraId="2AA67C2B" w14:textId="77777777" w:rsidR="00C51368" w:rsidRDefault="001708AB">
            <w:pPr>
              <w:rPr>
                <w:rFonts w:eastAsia="Times New Roman"/>
              </w:rPr>
            </w:pPr>
            <w:hyperlink w:anchor="tag" w:history="1">
              <w:r w:rsidR="00E43BD9">
                <w:rPr>
                  <w:rStyle w:val="Hyperlink"/>
                  <w:rFonts w:eastAsia="Times New Roman"/>
                </w:rPr>
                <w:t>_tag</w:t>
              </w:r>
            </w:hyperlink>
          </w:p>
        </w:tc>
        <w:tc>
          <w:tcPr>
            <w:tcW w:w="0" w:type="auto"/>
            <w:vAlign w:val="center"/>
            <w:hideMark/>
          </w:tcPr>
          <w:p w14:paraId="4FF63E23" w14:textId="77777777" w:rsidR="00C51368" w:rsidRDefault="001708AB">
            <w:pPr>
              <w:rPr>
                <w:rFonts w:eastAsia="Times New Roman"/>
              </w:rPr>
            </w:pPr>
            <w:hyperlink w:anchor="token" w:history="1">
              <w:r w:rsidR="00E43BD9">
                <w:rPr>
                  <w:rStyle w:val="Hyperlink"/>
                  <w:rFonts w:eastAsia="Times New Roman"/>
                </w:rPr>
                <w:t>token</w:t>
              </w:r>
            </w:hyperlink>
          </w:p>
        </w:tc>
        <w:tc>
          <w:tcPr>
            <w:tcW w:w="0" w:type="auto"/>
            <w:vAlign w:val="center"/>
            <w:hideMark/>
          </w:tcPr>
          <w:p w14:paraId="34BA9E41" w14:textId="77777777" w:rsidR="00C51368" w:rsidRDefault="00E43BD9">
            <w:pPr>
              <w:rPr>
                <w:rFonts w:eastAsia="Times New Roman"/>
              </w:rPr>
            </w:pPr>
            <w:r>
              <w:rPr>
                <w:rFonts w:eastAsia="Times New Roman"/>
              </w:rPr>
              <w:t>Search by a resource tag</w:t>
            </w:r>
          </w:p>
        </w:tc>
        <w:tc>
          <w:tcPr>
            <w:tcW w:w="0" w:type="auto"/>
            <w:vAlign w:val="center"/>
            <w:hideMark/>
          </w:tcPr>
          <w:p w14:paraId="7655FFC6" w14:textId="77777777" w:rsidR="00C51368" w:rsidRDefault="00E43BD9">
            <w:pPr>
              <w:rPr>
                <w:rFonts w:eastAsia="Times New Roman"/>
              </w:rPr>
            </w:pPr>
            <w:r>
              <w:rPr>
                <w:rFonts w:eastAsia="Times New Roman"/>
              </w:rPr>
              <w:t>Resource.meta.tag</w:t>
            </w:r>
          </w:p>
        </w:tc>
      </w:tr>
      <w:tr w:rsidR="00C51368" w14:paraId="238F24BC" w14:textId="77777777">
        <w:trPr>
          <w:divId w:val="966159520"/>
          <w:tblCellSpacing w:w="15" w:type="dxa"/>
        </w:trPr>
        <w:tc>
          <w:tcPr>
            <w:tcW w:w="0" w:type="auto"/>
            <w:vAlign w:val="center"/>
            <w:hideMark/>
          </w:tcPr>
          <w:p w14:paraId="738A03A2" w14:textId="77777777" w:rsidR="00C51368" w:rsidRDefault="001708AB">
            <w:pPr>
              <w:rPr>
                <w:rFonts w:eastAsia="Times New Roman"/>
              </w:rPr>
            </w:pPr>
            <w:hyperlink w:anchor="profile" w:history="1">
              <w:r w:rsidR="00E43BD9">
                <w:rPr>
                  <w:rStyle w:val="Hyperlink"/>
                  <w:rFonts w:eastAsia="Times New Roman"/>
                </w:rPr>
                <w:t>_profile</w:t>
              </w:r>
            </w:hyperlink>
          </w:p>
        </w:tc>
        <w:tc>
          <w:tcPr>
            <w:tcW w:w="0" w:type="auto"/>
            <w:vAlign w:val="center"/>
            <w:hideMark/>
          </w:tcPr>
          <w:p w14:paraId="10BA6507" w14:textId="77777777" w:rsidR="00C51368" w:rsidRDefault="001708AB">
            <w:pPr>
              <w:rPr>
                <w:rFonts w:eastAsia="Times New Roman"/>
              </w:rPr>
            </w:pPr>
            <w:hyperlink w:anchor="uri" w:history="1">
              <w:r w:rsidR="00E43BD9">
                <w:rPr>
                  <w:rStyle w:val="Hyperlink"/>
                  <w:rFonts w:eastAsia="Times New Roman"/>
                </w:rPr>
                <w:t>uri</w:t>
              </w:r>
            </w:hyperlink>
          </w:p>
        </w:tc>
        <w:tc>
          <w:tcPr>
            <w:tcW w:w="0" w:type="auto"/>
            <w:vAlign w:val="center"/>
            <w:hideMark/>
          </w:tcPr>
          <w:p w14:paraId="59C264BB" w14:textId="77777777" w:rsidR="00C51368" w:rsidRDefault="00E43BD9">
            <w:pPr>
              <w:rPr>
                <w:rFonts w:eastAsia="Times New Roman"/>
              </w:rPr>
            </w:pPr>
            <w:r>
              <w:rPr>
                <w:rFonts w:eastAsia="Times New Roman"/>
              </w:rPr>
              <w:t>Search for all resources tagged with a profile</w:t>
            </w:r>
          </w:p>
        </w:tc>
        <w:tc>
          <w:tcPr>
            <w:tcW w:w="0" w:type="auto"/>
            <w:vAlign w:val="center"/>
            <w:hideMark/>
          </w:tcPr>
          <w:p w14:paraId="119F33B3" w14:textId="77777777" w:rsidR="00C51368" w:rsidRDefault="00E43BD9">
            <w:pPr>
              <w:rPr>
                <w:rFonts w:eastAsia="Times New Roman"/>
              </w:rPr>
            </w:pPr>
            <w:r>
              <w:rPr>
                <w:rFonts w:eastAsia="Times New Roman"/>
              </w:rPr>
              <w:t>Resource.meta.profile</w:t>
            </w:r>
          </w:p>
        </w:tc>
      </w:tr>
      <w:tr w:rsidR="00C51368" w14:paraId="713EF63E" w14:textId="77777777">
        <w:trPr>
          <w:divId w:val="966159520"/>
          <w:tblCellSpacing w:w="15" w:type="dxa"/>
        </w:trPr>
        <w:tc>
          <w:tcPr>
            <w:tcW w:w="0" w:type="auto"/>
            <w:vAlign w:val="center"/>
            <w:hideMark/>
          </w:tcPr>
          <w:p w14:paraId="4580F772" w14:textId="77777777" w:rsidR="00C51368" w:rsidRDefault="001708AB">
            <w:pPr>
              <w:rPr>
                <w:rFonts w:eastAsia="Times New Roman"/>
              </w:rPr>
            </w:pPr>
            <w:hyperlink w:anchor="security" w:history="1">
              <w:r w:rsidR="00E43BD9">
                <w:rPr>
                  <w:rStyle w:val="Hyperlink"/>
                  <w:rFonts w:eastAsia="Times New Roman"/>
                </w:rPr>
                <w:t>_security</w:t>
              </w:r>
            </w:hyperlink>
          </w:p>
        </w:tc>
        <w:tc>
          <w:tcPr>
            <w:tcW w:w="0" w:type="auto"/>
            <w:vAlign w:val="center"/>
            <w:hideMark/>
          </w:tcPr>
          <w:p w14:paraId="7FA19E43" w14:textId="77777777" w:rsidR="00C51368" w:rsidRDefault="001708AB">
            <w:pPr>
              <w:rPr>
                <w:rFonts w:eastAsia="Times New Roman"/>
              </w:rPr>
            </w:pPr>
            <w:hyperlink w:anchor="token" w:history="1">
              <w:r w:rsidR="00E43BD9">
                <w:rPr>
                  <w:rStyle w:val="Hyperlink"/>
                  <w:rFonts w:eastAsia="Times New Roman"/>
                </w:rPr>
                <w:t>token</w:t>
              </w:r>
            </w:hyperlink>
          </w:p>
        </w:tc>
        <w:tc>
          <w:tcPr>
            <w:tcW w:w="0" w:type="auto"/>
            <w:vAlign w:val="center"/>
            <w:hideMark/>
          </w:tcPr>
          <w:p w14:paraId="764165F9" w14:textId="77777777" w:rsidR="00C51368" w:rsidRDefault="00E43BD9">
            <w:pPr>
              <w:rPr>
                <w:rFonts w:eastAsia="Times New Roman"/>
              </w:rPr>
            </w:pPr>
            <w:r>
              <w:rPr>
                <w:rFonts w:eastAsia="Times New Roman"/>
              </w:rPr>
              <w:t>Search by a security label</w:t>
            </w:r>
          </w:p>
        </w:tc>
        <w:tc>
          <w:tcPr>
            <w:tcW w:w="0" w:type="auto"/>
            <w:vAlign w:val="center"/>
            <w:hideMark/>
          </w:tcPr>
          <w:p w14:paraId="45F2088D" w14:textId="77777777" w:rsidR="00C51368" w:rsidRDefault="00E43BD9">
            <w:pPr>
              <w:rPr>
                <w:rFonts w:eastAsia="Times New Roman"/>
              </w:rPr>
            </w:pPr>
            <w:r>
              <w:rPr>
                <w:rFonts w:eastAsia="Times New Roman"/>
              </w:rPr>
              <w:t>Resource.meta.security</w:t>
            </w:r>
          </w:p>
        </w:tc>
      </w:tr>
      <w:tr w:rsidR="00C51368" w14:paraId="350F7346" w14:textId="77777777">
        <w:trPr>
          <w:divId w:val="966159520"/>
          <w:tblCellSpacing w:w="15" w:type="dxa"/>
        </w:trPr>
        <w:tc>
          <w:tcPr>
            <w:tcW w:w="0" w:type="auto"/>
            <w:vAlign w:val="center"/>
            <w:hideMark/>
          </w:tcPr>
          <w:p w14:paraId="17798D61" w14:textId="77777777" w:rsidR="00C51368" w:rsidRDefault="001708AB">
            <w:pPr>
              <w:rPr>
                <w:rFonts w:eastAsia="Times New Roman"/>
              </w:rPr>
            </w:pPr>
            <w:hyperlink w:anchor="text" w:history="1">
              <w:r w:rsidR="00E43BD9">
                <w:rPr>
                  <w:rStyle w:val="Hyperlink"/>
                  <w:rFonts w:eastAsia="Times New Roman"/>
                </w:rPr>
                <w:t>_text</w:t>
              </w:r>
            </w:hyperlink>
          </w:p>
        </w:tc>
        <w:tc>
          <w:tcPr>
            <w:tcW w:w="0" w:type="auto"/>
            <w:vAlign w:val="center"/>
            <w:hideMark/>
          </w:tcPr>
          <w:p w14:paraId="2D318899"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60521E8F" w14:textId="77777777" w:rsidR="00C51368" w:rsidRDefault="00E43BD9">
            <w:pPr>
              <w:rPr>
                <w:rFonts w:eastAsia="Times New Roman"/>
              </w:rPr>
            </w:pPr>
            <w:r>
              <w:rPr>
                <w:rFonts w:eastAsia="Times New Roman"/>
              </w:rPr>
              <w:t>Text search against the narrative</w:t>
            </w:r>
          </w:p>
        </w:tc>
        <w:tc>
          <w:tcPr>
            <w:tcW w:w="0" w:type="auto"/>
            <w:vAlign w:val="center"/>
            <w:hideMark/>
          </w:tcPr>
          <w:p w14:paraId="496B5101" w14:textId="77777777" w:rsidR="00C51368" w:rsidRDefault="00C51368">
            <w:pPr>
              <w:rPr>
                <w:rFonts w:eastAsia="Times New Roman"/>
              </w:rPr>
            </w:pPr>
          </w:p>
        </w:tc>
      </w:tr>
      <w:tr w:rsidR="00C51368" w14:paraId="26896992" w14:textId="77777777">
        <w:trPr>
          <w:divId w:val="966159520"/>
          <w:tblCellSpacing w:w="15" w:type="dxa"/>
        </w:trPr>
        <w:tc>
          <w:tcPr>
            <w:tcW w:w="0" w:type="auto"/>
            <w:vAlign w:val="center"/>
            <w:hideMark/>
          </w:tcPr>
          <w:p w14:paraId="2CC60B17" w14:textId="77777777" w:rsidR="00C51368" w:rsidRDefault="001708AB">
            <w:pPr>
              <w:rPr>
                <w:rFonts w:eastAsia="Times New Roman"/>
              </w:rPr>
            </w:pPr>
            <w:hyperlink w:anchor="content" w:history="1">
              <w:r w:rsidR="00E43BD9">
                <w:rPr>
                  <w:rStyle w:val="Hyperlink"/>
                  <w:rFonts w:eastAsia="Times New Roman"/>
                </w:rPr>
                <w:t>_content</w:t>
              </w:r>
            </w:hyperlink>
          </w:p>
        </w:tc>
        <w:tc>
          <w:tcPr>
            <w:tcW w:w="0" w:type="auto"/>
            <w:vAlign w:val="center"/>
            <w:hideMark/>
          </w:tcPr>
          <w:p w14:paraId="44A42FD9"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69CC5E0A" w14:textId="77777777" w:rsidR="00C51368" w:rsidRDefault="00E43BD9">
            <w:pPr>
              <w:rPr>
                <w:rFonts w:eastAsia="Times New Roman"/>
              </w:rPr>
            </w:pPr>
            <w:r>
              <w:rPr>
                <w:rFonts w:eastAsia="Times New Roman"/>
              </w:rPr>
              <w:t>Text search against the entire resource</w:t>
            </w:r>
          </w:p>
        </w:tc>
        <w:tc>
          <w:tcPr>
            <w:tcW w:w="0" w:type="auto"/>
            <w:vAlign w:val="center"/>
            <w:hideMark/>
          </w:tcPr>
          <w:p w14:paraId="6040870A" w14:textId="77777777" w:rsidR="00C51368" w:rsidRDefault="00C51368">
            <w:pPr>
              <w:rPr>
                <w:rFonts w:eastAsia="Times New Roman"/>
              </w:rPr>
            </w:pPr>
          </w:p>
        </w:tc>
      </w:tr>
      <w:tr w:rsidR="00C51368" w14:paraId="3077D6D9" w14:textId="77777777">
        <w:trPr>
          <w:divId w:val="966159520"/>
          <w:tblCellSpacing w:w="15" w:type="dxa"/>
        </w:trPr>
        <w:tc>
          <w:tcPr>
            <w:tcW w:w="0" w:type="auto"/>
            <w:vAlign w:val="center"/>
            <w:hideMark/>
          </w:tcPr>
          <w:p w14:paraId="00A3BED7" w14:textId="77777777" w:rsidR="00C51368" w:rsidRDefault="001708AB">
            <w:pPr>
              <w:rPr>
                <w:rFonts w:eastAsia="Times New Roman"/>
              </w:rPr>
            </w:pPr>
            <w:hyperlink w:anchor="list" w:history="1">
              <w:r w:rsidR="00E43BD9">
                <w:rPr>
                  <w:rStyle w:val="Hyperlink"/>
                  <w:rFonts w:eastAsia="Times New Roman"/>
                </w:rPr>
                <w:t>_list</w:t>
              </w:r>
            </w:hyperlink>
          </w:p>
        </w:tc>
        <w:tc>
          <w:tcPr>
            <w:tcW w:w="0" w:type="auto"/>
            <w:vAlign w:val="center"/>
            <w:hideMark/>
          </w:tcPr>
          <w:p w14:paraId="24DCE572"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495B07C1" w14:textId="77777777"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14:paraId="44454514" w14:textId="77777777" w:rsidR="00C51368" w:rsidRDefault="00C51368">
            <w:pPr>
              <w:rPr>
                <w:rFonts w:eastAsia="Times New Roman"/>
              </w:rPr>
            </w:pPr>
          </w:p>
        </w:tc>
      </w:tr>
      <w:tr w:rsidR="00C51368" w14:paraId="18B42543" w14:textId="77777777">
        <w:trPr>
          <w:divId w:val="966159520"/>
          <w:tblCellSpacing w:w="15" w:type="dxa"/>
        </w:trPr>
        <w:tc>
          <w:tcPr>
            <w:tcW w:w="0" w:type="auto"/>
            <w:vAlign w:val="center"/>
            <w:hideMark/>
          </w:tcPr>
          <w:p w14:paraId="007A20B9" w14:textId="77777777" w:rsidR="00C51368" w:rsidRDefault="001708AB">
            <w:pPr>
              <w:rPr>
                <w:rFonts w:eastAsia="Times New Roman"/>
              </w:rPr>
            </w:pPr>
            <w:hyperlink w:anchor="query" w:history="1">
              <w:r w:rsidR="00E43BD9">
                <w:rPr>
                  <w:rStyle w:val="Hyperlink"/>
                  <w:rFonts w:eastAsia="Times New Roman"/>
                </w:rPr>
                <w:t>_query</w:t>
              </w:r>
            </w:hyperlink>
          </w:p>
        </w:tc>
        <w:tc>
          <w:tcPr>
            <w:tcW w:w="0" w:type="auto"/>
            <w:vAlign w:val="center"/>
            <w:hideMark/>
          </w:tcPr>
          <w:p w14:paraId="6845FD2C"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600E6204" w14:textId="77777777" w:rsidR="00C51368" w:rsidRDefault="00E43BD9">
            <w:pPr>
              <w:rPr>
                <w:rFonts w:eastAsia="Times New Roman"/>
              </w:rPr>
            </w:pPr>
            <w:r>
              <w:rPr>
                <w:rFonts w:eastAsia="Times New Roman"/>
              </w:rPr>
              <w:t>Custom named query</w:t>
            </w:r>
          </w:p>
        </w:tc>
        <w:tc>
          <w:tcPr>
            <w:tcW w:w="0" w:type="auto"/>
            <w:vAlign w:val="center"/>
            <w:hideMark/>
          </w:tcPr>
          <w:p w14:paraId="22D32160" w14:textId="77777777" w:rsidR="00C51368" w:rsidRDefault="00C51368">
            <w:pPr>
              <w:rPr>
                <w:rFonts w:eastAsia="Times New Roman"/>
              </w:rPr>
            </w:pPr>
          </w:p>
        </w:tc>
      </w:tr>
      <w:tr w:rsidR="00C51368" w14:paraId="53640C68" w14:textId="77777777">
        <w:trPr>
          <w:divId w:val="966159520"/>
          <w:tblCellSpacing w:w="15" w:type="dxa"/>
        </w:trPr>
        <w:tc>
          <w:tcPr>
            <w:tcW w:w="0" w:type="auto"/>
            <w:gridSpan w:val="4"/>
            <w:vAlign w:val="center"/>
            <w:hideMark/>
          </w:tcPr>
          <w:p w14:paraId="52063675" w14:textId="77777777" w:rsidR="00C51368" w:rsidRDefault="00E43BD9">
            <w:pPr>
              <w:rPr>
                <w:rFonts w:eastAsia="Times New Roman"/>
              </w:rPr>
            </w:pPr>
            <w:r>
              <w:rPr>
                <w:rFonts w:eastAsia="Times New Roman"/>
              </w:rPr>
              <w:t>Search Control Parameters:</w:t>
            </w:r>
          </w:p>
        </w:tc>
      </w:tr>
      <w:tr w:rsidR="00C51368" w14:paraId="1D53DA49" w14:textId="77777777">
        <w:trPr>
          <w:divId w:val="966159520"/>
          <w:tblCellSpacing w:w="15" w:type="dxa"/>
        </w:trPr>
        <w:tc>
          <w:tcPr>
            <w:tcW w:w="0" w:type="auto"/>
            <w:vAlign w:val="center"/>
            <w:hideMark/>
          </w:tcPr>
          <w:p w14:paraId="403CCCD2" w14:textId="77777777" w:rsidR="00C51368" w:rsidRDefault="00E43BD9">
            <w:pPr>
              <w:rPr>
                <w:rFonts w:eastAsia="Times New Roman"/>
              </w:rPr>
            </w:pPr>
            <w:r>
              <w:rPr>
                <w:rFonts w:eastAsia="Times New Roman"/>
                <w:b/>
                <w:bCs/>
              </w:rPr>
              <w:t>Name</w:t>
            </w:r>
          </w:p>
        </w:tc>
        <w:tc>
          <w:tcPr>
            <w:tcW w:w="0" w:type="auto"/>
            <w:vAlign w:val="center"/>
            <w:hideMark/>
          </w:tcPr>
          <w:p w14:paraId="778A625C" w14:textId="77777777" w:rsidR="00C51368" w:rsidRDefault="00E43BD9">
            <w:pPr>
              <w:rPr>
                <w:rFonts w:eastAsia="Times New Roman"/>
              </w:rPr>
            </w:pPr>
            <w:r>
              <w:rPr>
                <w:rFonts w:eastAsia="Times New Roman"/>
                <w:b/>
                <w:bCs/>
              </w:rPr>
              <w:t>Type</w:t>
            </w:r>
          </w:p>
        </w:tc>
        <w:tc>
          <w:tcPr>
            <w:tcW w:w="0" w:type="auto"/>
            <w:vAlign w:val="center"/>
            <w:hideMark/>
          </w:tcPr>
          <w:p w14:paraId="12EC6DF8" w14:textId="77777777" w:rsidR="00C51368" w:rsidRDefault="00E43BD9">
            <w:pPr>
              <w:rPr>
                <w:rFonts w:eastAsia="Times New Roman"/>
              </w:rPr>
            </w:pPr>
            <w:r>
              <w:rPr>
                <w:rFonts w:eastAsia="Times New Roman"/>
                <w:b/>
                <w:bCs/>
              </w:rPr>
              <w:t>Description</w:t>
            </w:r>
          </w:p>
        </w:tc>
        <w:tc>
          <w:tcPr>
            <w:tcW w:w="0" w:type="auto"/>
            <w:vAlign w:val="center"/>
            <w:hideMark/>
          </w:tcPr>
          <w:p w14:paraId="13437107" w14:textId="77777777" w:rsidR="00C51368" w:rsidRDefault="00E43BD9">
            <w:pPr>
              <w:rPr>
                <w:rFonts w:eastAsia="Times New Roman"/>
              </w:rPr>
            </w:pPr>
            <w:r>
              <w:rPr>
                <w:rFonts w:eastAsia="Times New Roman"/>
                <w:b/>
                <w:bCs/>
              </w:rPr>
              <w:t>Allowable Content</w:t>
            </w:r>
          </w:p>
        </w:tc>
      </w:tr>
      <w:tr w:rsidR="00C51368" w14:paraId="3B9AB113" w14:textId="77777777">
        <w:trPr>
          <w:divId w:val="966159520"/>
          <w:tblCellSpacing w:w="15" w:type="dxa"/>
        </w:trPr>
        <w:tc>
          <w:tcPr>
            <w:tcW w:w="0" w:type="auto"/>
            <w:vAlign w:val="center"/>
            <w:hideMark/>
          </w:tcPr>
          <w:p w14:paraId="34E9D399" w14:textId="77777777" w:rsidR="00C51368" w:rsidRDefault="001708AB">
            <w:pPr>
              <w:rPr>
                <w:rFonts w:eastAsia="Times New Roman"/>
              </w:rPr>
            </w:pPr>
            <w:hyperlink w:anchor="sort" w:history="1">
              <w:r w:rsidR="00E43BD9">
                <w:rPr>
                  <w:rStyle w:val="Hyperlink"/>
                  <w:rFonts w:eastAsia="Times New Roman"/>
                </w:rPr>
                <w:t>_sort</w:t>
              </w:r>
            </w:hyperlink>
          </w:p>
        </w:tc>
        <w:tc>
          <w:tcPr>
            <w:tcW w:w="0" w:type="auto"/>
            <w:vAlign w:val="center"/>
            <w:hideMark/>
          </w:tcPr>
          <w:p w14:paraId="09676D73"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5FDE9896" w14:textId="77777777" w:rsidR="00C51368" w:rsidRDefault="00E43BD9">
            <w:pPr>
              <w:rPr>
                <w:rFonts w:eastAsia="Times New Roman"/>
              </w:rPr>
            </w:pPr>
            <w:r>
              <w:rPr>
                <w:rFonts w:eastAsia="Times New Roman"/>
              </w:rPr>
              <w:t>Order to sort results in (can repeat for inner sort orders)</w:t>
            </w:r>
          </w:p>
        </w:tc>
        <w:tc>
          <w:tcPr>
            <w:tcW w:w="0" w:type="auto"/>
            <w:vAlign w:val="center"/>
            <w:hideMark/>
          </w:tcPr>
          <w:p w14:paraId="79909B17" w14:textId="77777777" w:rsidR="00C51368" w:rsidRDefault="00E43BD9">
            <w:pPr>
              <w:rPr>
                <w:rFonts w:eastAsia="Times New Roman"/>
              </w:rPr>
            </w:pPr>
            <w:r>
              <w:rPr>
                <w:rFonts w:eastAsia="Times New Roman"/>
              </w:rPr>
              <w:t>The name of a valid search parameter</w:t>
            </w:r>
          </w:p>
        </w:tc>
      </w:tr>
      <w:tr w:rsidR="00C51368" w14:paraId="5EB78258" w14:textId="77777777">
        <w:trPr>
          <w:divId w:val="966159520"/>
          <w:tblCellSpacing w:w="15" w:type="dxa"/>
        </w:trPr>
        <w:tc>
          <w:tcPr>
            <w:tcW w:w="0" w:type="auto"/>
            <w:vAlign w:val="center"/>
            <w:hideMark/>
          </w:tcPr>
          <w:p w14:paraId="3887F926" w14:textId="77777777" w:rsidR="00C51368" w:rsidRDefault="001708AB">
            <w:pPr>
              <w:rPr>
                <w:rFonts w:eastAsia="Times New Roman"/>
              </w:rPr>
            </w:pPr>
            <w:hyperlink w:anchor="count" w:history="1">
              <w:r w:rsidR="00E43BD9">
                <w:rPr>
                  <w:rStyle w:val="Hyperlink"/>
                  <w:rFonts w:eastAsia="Times New Roman"/>
                </w:rPr>
                <w:t>_count</w:t>
              </w:r>
            </w:hyperlink>
          </w:p>
        </w:tc>
        <w:tc>
          <w:tcPr>
            <w:tcW w:w="0" w:type="auto"/>
            <w:vAlign w:val="center"/>
            <w:hideMark/>
          </w:tcPr>
          <w:p w14:paraId="536DF913" w14:textId="77777777" w:rsidR="00C51368" w:rsidRDefault="001708AB">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14:paraId="3CF938AD" w14:textId="77777777" w:rsidR="00C51368" w:rsidRDefault="00E43BD9">
            <w:pPr>
              <w:rPr>
                <w:rFonts w:eastAsia="Times New Roman"/>
              </w:rPr>
            </w:pPr>
            <w:r>
              <w:rPr>
                <w:rFonts w:eastAsia="Times New Roman"/>
              </w:rPr>
              <w:t>Number of results per page</w:t>
            </w:r>
          </w:p>
        </w:tc>
        <w:tc>
          <w:tcPr>
            <w:tcW w:w="0" w:type="auto"/>
            <w:vAlign w:val="center"/>
            <w:hideMark/>
          </w:tcPr>
          <w:p w14:paraId="40001878" w14:textId="77777777" w:rsidR="00C51368" w:rsidRDefault="00E43BD9">
            <w:pPr>
              <w:rPr>
                <w:rFonts w:eastAsia="Times New Roman"/>
              </w:rPr>
            </w:pPr>
            <w:r>
              <w:rPr>
                <w:rFonts w:eastAsia="Times New Roman"/>
              </w:rPr>
              <w:t>Whole Number</w:t>
            </w:r>
          </w:p>
        </w:tc>
      </w:tr>
      <w:tr w:rsidR="00C51368" w14:paraId="4E7ABAB0" w14:textId="77777777">
        <w:trPr>
          <w:divId w:val="966159520"/>
          <w:tblCellSpacing w:w="15" w:type="dxa"/>
        </w:trPr>
        <w:tc>
          <w:tcPr>
            <w:tcW w:w="0" w:type="auto"/>
            <w:vAlign w:val="center"/>
            <w:hideMark/>
          </w:tcPr>
          <w:p w14:paraId="41104023" w14:textId="77777777" w:rsidR="00C51368" w:rsidRDefault="001708AB">
            <w:pPr>
              <w:rPr>
                <w:rFonts w:eastAsia="Times New Roman"/>
              </w:rPr>
            </w:pPr>
            <w:hyperlink w:anchor="include" w:history="1">
              <w:r w:rsidR="00E43BD9">
                <w:rPr>
                  <w:rStyle w:val="Hyperlink"/>
                  <w:rFonts w:eastAsia="Times New Roman"/>
                </w:rPr>
                <w:t>_include</w:t>
              </w:r>
            </w:hyperlink>
          </w:p>
        </w:tc>
        <w:tc>
          <w:tcPr>
            <w:tcW w:w="0" w:type="auto"/>
            <w:vAlign w:val="center"/>
            <w:hideMark/>
          </w:tcPr>
          <w:p w14:paraId="27795436"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74A058C1" w14:textId="77777777"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14:paraId="4679ECB5" w14:textId="77777777" w:rsidR="00C51368" w:rsidRDefault="00E43BD9">
            <w:pPr>
              <w:rPr>
                <w:rFonts w:eastAsia="Times New Roman"/>
              </w:rPr>
            </w:pPr>
            <w:r>
              <w:rPr>
                <w:rFonts w:eastAsia="Times New Roman"/>
              </w:rPr>
              <w:t>SourceType:searchParam(:targetType)</w:t>
            </w:r>
          </w:p>
        </w:tc>
      </w:tr>
      <w:tr w:rsidR="00C51368" w14:paraId="62CB785C" w14:textId="77777777">
        <w:trPr>
          <w:divId w:val="966159520"/>
          <w:tblCellSpacing w:w="15" w:type="dxa"/>
        </w:trPr>
        <w:tc>
          <w:tcPr>
            <w:tcW w:w="0" w:type="auto"/>
            <w:vAlign w:val="center"/>
            <w:hideMark/>
          </w:tcPr>
          <w:p w14:paraId="5558D118" w14:textId="77777777" w:rsidR="00C51368" w:rsidRDefault="001708AB">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14:paraId="4B5A79C8"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68FED55B" w14:textId="77777777"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14:paraId="134BECE3" w14:textId="77777777" w:rsidR="00C51368" w:rsidRDefault="00E43BD9">
            <w:pPr>
              <w:rPr>
                <w:rFonts w:eastAsia="Times New Roman"/>
              </w:rPr>
            </w:pPr>
            <w:r>
              <w:rPr>
                <w:rFonts w:eastAsia="Times New Roman"/>
              </w:rPr>
              <w:t>SourceType:searchParam(:targetType)</w:t>
            </w:r>
          </w:p>
        </w:tc>
      </w:tr>
      <w:tr w:rsidR="00C51368" w14:paraId="6B3AB298" w14:textId="77777777">
        <w:trPr>
          <w:divId w:val="966159520"/>
          <w:tblCellSpacing w:w="15" w:type="dxa"/>
        </w:trPr>
        <w:tc>
          <w:tcPr>
            <w:tcW w:w="0" w:type="auto"/>
            <w:vAlign w:val="center"/>
            <w:hideMark/>
          </w:tcPr>
          <w:p w14:paraId="32D54E98" w14:textId="77777777" w:rsidR="00C51368" w:rsidRDefault="001708AB">
            <w:pPr>
              <w:rPr>
                <w:rFonts w:eastAsia="Times New Roman"/>
              </w:rPr>
            </w:pPr>
            <w:hyperlink w:anchor="summary" w:history="1">
              <w:r w:rsidR="00E43BD9">
                <w:rPr>
                  <w:rStyle w:val="Hyperlink"/>
                  <w:rFonts w:eastAsia="Times New Roman"/>
                </w:rPr>
                <w:t>_summary</w:t>
              </w:r>
            </w:hyperlink>
          </w:p>
        </w:tc>
        <w:tc>
          <w:tcPr>
            <w:tcW w:w="0" w:type="auto"/>
            <w:vAlign w:val="center"/>
            <w:hideMark/>
          </w:tcPr>
          <w:p w14:paraId="3C34E9A5"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54F44345" w14:textId="77777777"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14:paraId="39C59039" w14:textId="77777777" w:rsidR="00C51368" w:rsidRDefault="00E43BD9">
            <w:pPr>
              <w:rPr>
                <w:rFonts w:eastAsia="Times New Roman"/>
              </w:rPr>
            </w:pPr>
            <w:r>
              <w:rPr>
                <w:rFonts w:eastAsia="Times New Roman"/>
              </w:rPr>
              <w:t>true | false (false is default)</w:t>
            </w:r>
          </w:p>
        </w:tc>
      </w:tr>
      <w:tr w:rsidR="00C51368" w14:paraId="28111F0C" w14:textId="77777777">
        <w:trPr>
          <w:divId w:val="966159520"/>
          <w:tblCellSpacing w:w="15" w:type="dxa"/>
        </w:trPr>
        <w:tc>
          <w:tcPr>
            <w:tcW w:w="0" w:type="auto"/>
            <w:vAlign w:val="center"/>
            <w:hideMark/>
          </w:tcPr>
          <w:p w14:paraId="45E273E5" w14:textId="77777777" w:rsidR="00C51368" w:rsidRDefault="001708AB">
            <w:pPr>
              <w:rPr>
                <w:rFonts w:eastAsia="Times New Roman"/>
              </w:rPr>
            </w:pPr>
            <w:hyperlink w:anchor="contained" w:history="1">
              <w:r w:rsidR="00E43BD9">
                <w:rPr>
                  <w:rStyle w:val="Hyperlink"/>
                  <w:rFonts w:eastAsia="Times New Roman"/>
                </w:rPr>
                <w:t>_contained</w:t>
              </w:r>
            </w:hyperlink>
          </w:p>
        </w:tc>
        <w:tc>
          <w:tcPr>
            <w:tcW w:w="0" w:type="auto"/>
            <w:vAlign w:val="center"/>
            <w:hideMark/>
          </w:tcPr>
          <w:p w14:paraId="1B84E9A4"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5503FD10" w14:textId="77777777"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14:paraId="15102967" w14:textId="77777777" w:rsidR="00C51368" w:rsidRDefault="00E43BD9">
            <w:pPr>
              <w:rPr>
                <w:rFonts w:eastAsia="Times New Roman"/>
              </w:rPr>
            </w:pPr>
            <w:r>
              <w:rPr>
                <w:rFonts w:eastAsia="Times New Roman"/>
              </w:rPr>
              <w:t>true | false | both (false is default)</w:t>
            </w:r>
          </w:p>
        </w:tc>
      </w:tr>
      <w:tr w:rsidR="00C51368" w14:paraId="5D013219" w14:textId="77777777">
        <w:trPr>
          <w:divId w:val="966159520"/>
          <w:tblCellSpacing w:w="15" w:type="dxa"/>
        </w:trPr>
        <w:tc>
          <w:tcPr>
            <w:tcW w:w="0" w:type="auto"/>
            <w:vAlign w:val="center"/>
            <w:hideMark/>
          </w:tcPr>
          <w:p w14:paraId="33E0E5E7" w14:textId="77777777" w:rsidR="00C51368" w:rsidRDefault="001708AB">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14:paraId="55E0A0E3" w14:textId="77777777" w:rsidR="00C51368" w:rsidRDefault="001708AB">
            <w:pPr>
              <w:rPr>
                <w:rFonts w:eastAsia="Times New Roman"/>
              </w:rPr>
            </w:pPr>
            <w:hyperlink w:anchor="string" w:history="1">
              <w:r w:rsidR="00E43BD9">
                <w:rPr>
                  <w:rStyle w:val="Hyperlink"/>
                  <w:rFonts w:eastAsia="Times New Roman"/>
                </w:rPr>
                <w:t>string</w:t>
              </w:r>
            </w:hyperlink>
          </w:p>
        </w:tc>
        <w:tc>
          <w:tcPr>
            <w:tcW w:w="0" w:type="auto"/>
            <w:vAlign w:val="center"/>
            <w:hideMark/>
          </w:tcPr>
          <w:p w14:paraId="258919BB" w14:textId="77777777"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14:paraId="17ACD8AD" w14:textId="77777777" w:rsidR="00C51368" w:rsidRDefault="00E43BD9">
            <w:pPr>
              <w:rPr>
                <w:rFonts w:eastAsia="Times New Roman"/>
              </w:rPr>
            </w:pPr>
            <w:r>
              <w:rPr>
                <w:rFonts w:eastAsia="Times New Roman"/>
              </w:rPr>
              <w:t>container | contained</w:t>
            </w:r>
          </w:p>
        </w:tc>
      </w:tr>
    </w:tbl>
    <w:p w14:paraId="11EBCD57" w14:textId="77777777"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14:paraId="7F74A7FD" w14:textId="77777777">
        <w:trPr>
          <w:divId w:val="966159520"/>
          <w:tblCellSpacing w:w="15" w:type="dxa"/>
        </w:trPr>
        <w:tc>
          <w:tcPr>
            <w:tcW w:w="0" w:type="auto"/>
            <w:vAlign w:val="center"/>
            <w:hideMark/>
          </w:tcPr>
          <w:p w14:paraId="1E31376F" w14:textId="77777777" w:rsidR="00C51368" w:rsidRDefault="00E43BD9">
            <w:pPr>
              <w:rPr>
                <w:rFonts w:eastAsia="Times New Roman"/>
              </w:rPr>
            </w:pPr>
            <w:r>
              <w:rPr>
                <w:rFonts w:eastAsia="Times New Roman"/>
                <w:b/>
                <w:bCs/>
              </w:rPr>
              <w:t>Data Type</w:t>
            </w:r>
          </w:p>
        </w:tc>
        <w:tc>
          <w:tcPr>
            <w:tcW w:w="0" w:type="auto"/>
            <w:vAlign w:val="center"/>
            <w:hideMark/>
          </w:tcPr>
          <w:p w14:paraId="612852F9" w14:textId="77777777" w:rsidR="00C51368" w:rsidRDefault="001708AB">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14:paraId="6303F664" w14:textId="77777777" w:rsidR="00C51368" w:rsidRDefault="001708AB">
            <w:pPr>
              <w:rPr>
                <w:rFonts w:eastAsia="Times New Roman"/>
              </w:rPr>
            </w:pPr>
            <w:hyperlink w:anchor="date" w:history="1">
              <w:r w:rsidR="00E43BD9">
                <w:rPr>
                  <w:rStyle w:val="Hyperlink"/>
                  <w:rFonts w:eastAsia="Times New Roman"/>
                  <w:b/>
                  <w:bCs/>
                </w:rPr>
                <w:t>date</w:t>
              </w:r>
            </w:hyperlink>
          </w:p>
        </w:tc>
        <w:tc>
          <w:tcPr>
            <w:tcW w:w="0" w:type="auto"/>
            <w:vAlign w:val="center"/>
            <w:hideMark/>
          </w:tcPr>
          <w:p w14:paraId="2A1055A9" w14:textId="77777777" w:rsidR="00C51368" w:rsidRDefault="001708AB">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14:paraId="4FB30D7C" w14:textId="77777777" w:rsidR="00C51368" w:rsidRDefault="001708AB">
            <w:pPr>
              <w:rPr>
                <w:rFonts w:eastAsia="Times New Roman"/>
              </w:rPr>
            </w:pPr>
            <w:hyperlink w:anchor="token" w:history="1">
              <w:r w:rsidR="00E43BD9">
                <w:rPr>
                  <w:rStyle w:val="Hyperlink"/>
                  <w:rFonts w:eastAsia="Times New Roman"/>
                  <w:b/>
                  <w:bCs/>
                </w:rPr>
                <w:t>token</w:t>
              </w:r>
            </w:hyperlink>
          </w:p>
        </w:tc>
        <w:tc>
          <w:tcPr>
            <w:tcW w:w="0" w:type="auto"/>
            <w:vAlign w:val="center"/>
            <w:hideMark/>
          </w:tcPr>
          <w:p w14:paraId="231926C4" w14:textId="77777777" w:rsidR="00C51368" w:rsidRDefault="001708AB">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14:paraId="16F0E314" w14:textId="77777777" w:rsidR="00C51368" w:rsidRDefault="001708AB">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14:paraId="324440BF" w14:textId="77777777" w:rsidR="00C51368" w:rsidRDefault="001708AB">
            <w:pPr>
              <w:rPr>
                <w:rFonts w:eastAsia="Times New Roman"/>
              </w:rPr>
            </w:pPr>
            <w:hyperlink w:anchor="uri" w:history="1">
              <w:r w:rsidR="00E43BD9">
                <w:rPr>
                  <w:rStyle w:val="Hyperlink"/>
                  <w:rFonts w:eastAsia="Times New Roman"/>
                  <w:b/>
                  <w:bCs/>
                </w:rPr>
                <w:t>uri</w:t>
              </w:r>
            </w:hyperlink>
          </w:p>
        </w:tc>
      </w:tr>
      <w:tr w:rsidR="00C51368" w14:paraId="523C5805" w14:textId="77777777">
        <w:trPr>
          <w:divId w:val="966159520"/>
          <w:tblCellSpacing w:w="15" w:type="dxa"/>
        </w:trPr>
        <w:tc>
          <w:tcPr>
            <w:tcW w:w="0" w:type="auto"/>
            <w:vAlign w:val="center"/>
            <w:hideMark/>
          </w:tcPr>
          <w:p w14:paraId="395D957D" w14:textId="77777777" w:rsidR="00C51368" w:rsidRDefault="001708AB">
            <w:pPr>
              <w:rPr>
                <w:rFonts w:eastAsia="Times New Roman"/>
              </w:rPr>
            </w:pPr>
            <w:hyperlink r:id="rId2527" w:anchor="boolean" w:history="1">
              <w:r w:rsidR="00E43BD9">
                <w:rPr>
                  <w:rStyle w:val="Hyperlink"/>
                  <w:rFonts w:eastAsia="Times New Roman"/>
                </w:rPr>
                <w:t>boolean</w:t>
              </w:r>
            </w:hyperlink>
          </w:p>
        </w:tc>
        <w:tc>
          <w:tcPr>
            <w:tcW w:w="0" w:type="auto"/>
            <w:vAlign w:val="center"/>
            <w:hideMark/>
          </w:tcPr>
          <w:p w14:paraId="563CAA8F" w14:textId="77777777" w:rsidR="00C51368" w:rsidRDefault="00C51368">
            <w:pPr>
              <w:rPr>
                <w:rFonts w:eastAsia="Times New Roman"/>
              </w:rPr>
            </w:pPr>
          </w:p>
        </w:tc>
        <w:tc>
          <w:tcPr>
            <w:tcW w:w="0" w:type="auto"/>
            <w:vAlign w:val="center"/>
            <w:hideMark/>
          </w:tcPr>
          <w:p w14:paraId="70681B18" w14:textId="77777777" w:rsidR="00C51368" w:rsidRDefault="00C51368">
            <w:pPr>
              <w:rPr>
                <w:rFonts w:eastAsia="Times New Roman"/>
              </w:rPr>
            </w:pPr>
          </w:p>
        </w:tc>
        <w:tc>
          <w:tcPr>
            <w:tcW w:w="0" w:type="auto"/>
            <w:vAlign w:val="center"/>
            <w:hideMark/>
          </w:tcPr>
          <w:p w14:paraId="64E45E2E" w14:textId="77777777" w:rsidR="00C51368" w:rsidRDefault="00C51368">
            <w:pPr>
              <w:rPr>
                <w:rFonts w:eastAsia="Times New Roman"/>
              </w:rPr>
            </w:pPr>
          </w:p>
        </w:tc>
        <w:tc>
          <w:tcPr>
            <w:tcW w:w="0" w:type="auto"/>
            <w:vAlign w:val="center"/>
            <w:hideMark/>
          </w:tcPr>
          <w:p w14:paraId="27FDEB4C" w14:textId="77777777"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14:paraId="53387B41" w14:textId="77777777" w:rsidR="00C51368" w:rsidRDefault="00C51368">
            <w:pPr>
              <w:rPr>
                <w:rFonts w:eastAsia="Times New Roman"/>
              </w:rPr>
            </w:pPr>
          </w:p>
        </w:tc>
        <w:tc>
          <w:tcPr>
            <w:tcW w:w="0" w:type="auto"/>
            <w:vAlign w:val="center"/>
            <w:hideMark/>
          </w:tcPr>
          <w:p w14:paraId="38DD52BE" w14:textId="77777777" w:rsidR="00C51368" w:rsidRDefault="00C51368">
            <w:pPr>
              <w:rPr>
                <w:rFonts w:eastAsia="Times New Roman"/>
              </w:rPr>
            </w:pPr>
          </w:p>
        </w:tc>
        <w:tc>
          <w:tcPr>
            <w:tcW w:w="0" w:type="auto"/>
            <w:vAlign w:val="center"/>
            <w:hideMark/>
          </w:tcPr>
          <w:p w14:paraId="1DBC0C9B" w14:textId="77777777" w:rsidR="00C51368" w:rsidRDefault="00C51368">
            <w:pPr>
              <w:rPr>
                <w:rFonts w:eastAsia="Times New Roman"/>
              </w:rPr>
            </w:pPr>
          </w:p>
        </w:tc>
      </w:tr>
      <w:tr w:rsidR="00C51368" w14:paraId="7CF7364D" w14:textId="77777777">
        <w:trPr>
          <w:divId w:val="966159520"/>
          <w:tblCellSpacing w:w="15" w:type="dxa"/>
        </w:trPr>
        <w:tc>
          <w:tcPr>
            <w:tcW w:w="0" w:type="auto"/>
            <w:vAlign w:val="center"/>
            <w:hideMark/>
          </w:tcPr>
          <w:p w14:paraId="70099D1E" w14:textId="77777777" w:rsidR="00C51368" w:rsidRDefault="001708AB">
            <w:pPr>
              <w:rPr>
                <w:rFonts w:eastAsia="Times New Roman"/>
              </w:rPr>
            </w:pPr>
            <w:hyperlink r:id="rId2528" w:anchor="code" w:history="1">
              <w:r w:rsidR="00E43BD9">
                <w:rPr>
                  <w:rStyle w:val="Hyperlink"/>
                  <w:rFonts w:eastAsia="Times New Roman"/>
                </w:rPr>
                <w:t>code</w:t>
              </w:r>
            </w:hyperlink>
          </w:p>
        </w:tc>
        <w:tc>
          <w:tcPr>
            <w:tcW w:w="0" w:type="auto"/>
            <w:vAlign w:val="center"/>
            <w:hideMark/>
          </w:tcPr>
          <w:p w14:paraId="3BDD77EB" w14:textId="77777777" w:rsidR="00C51368" w:rsidRDefault="00C51368">
            <w:pPr>
              <w:rPr>
                <w:rFonts w:eastAsia="Times New Roman"/>
              </w:rPr>
            </w:pPr>
          </w:p>
        </w:tc>
        <w:tc>
          <w:tcPr>
            <w:tcW w:w="0" w:type="auto"/>
            <w:vAlign w:val="center"/>
            <w:hideMark/>
          </w:tcPr>
          <w:p w14:paraId="3A4E3B21" w14:textId="77777777" w:rsidR="00C51368" w:rsidRDefault="00C51368">
            <w:pPr>
              <w:rPr>
                <w:rFonts w:eastAsia="Times New Roman"/>
              </w:rPr>
            </w:pPr>
          </w:p>
        </w:tc>
        <w:tc>
          <w:tcPr>
            <w:tcW w:w="0" w:type="auto"/>
            <w:vAlign w:val="center"/>
            <w:hideMark/>
          </w:tcPr>
          <w:p w14:paraId="663F22C6" w14:textId="77777777" w:rsidR="00C51368" w:rsidRDefault="00C51368">
            <w:pPr>
              <w:rPr>
                <w:rFonts w:eastAsia="Times New Roman"/>
              </w:rPr>
            </w:pPr>
          </w:p>
        </w:tc>
        <w:tc>
          <w:tcPr>
            <w:tcW w:w="0" w:type="auto"/>
            <w:vAlign w:val="center"/>
            <w:hideMark/>
          </w:tcPr>
          <w:p w14:paraId="1F25F234" w14:textId="77777777"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14:paraId="0DC97A6D" w14:textId="77777777" w:rsidR="00C51368" w:rsidRDefault="00C51368">
            <w:pPr>
              <w:rPr>
                <w:rFonts w:eastAsia="Times New Roman"/>
              </w:rPr>
            </w:pPr>
          </w:p>
        </w:tc>
        <w:tc>
          <w:tcPr>
            <w:tcW w:w="0" w:type="auto"/>
            <w:vAlign w:val="center"/>
            <w:hideMark/>
          </w:tcPr>
          <w:p w14:paraId="056A70A8" w14:textId="77777777" w:rsidR="00C51368" w:rsidRDefault="00C51368">
            <w:pPr>
              <w:rPr>
                <w:rFonts w:eastAsia="Times New Roman"/>
              </w:rPr>
            </w:pPr>
          </w:p>
        </w:tc>
        <w:tc>
          <w:tcPr>
            <w:tcW w:w="0" w:type="auto"/>
            <w:vAlign w:val="center"/>
            <w:hideMark/>
          </w:tcPr>
          <w:p w14:paraId="5F709454" w14:textId="77777777" w:rsidR="00C51368" w:rsidRDefault="00C51368">
            <w:pPr>
              <w:rPr>
                <w:rFonts w:eastAsia="Times New Roman"/>
              </w:rPr>
            </w:pPr>
          </w:p>
        </w:tc>
      </w:tr>
      <w:tr w:rsidR="00C51368" w14:paraId="76313748" w14:textId="77777777">
        <w:trPr>
          <w:divId w:val="966159520"/>
          <w:tblCellSpacing w:w="15" w:type="dxa"/>
        </w:trPr>
        <w:tc>
          <w:tcPr>
            <w:tcW w:w="0" w:type="auto"/>
            <w:vAlign w:val="center"/>
            <w:hideMark/>
          </w:tcPr>
          <w:p w14:paraId="32EB155E" w14:textId="77777777" w:rsidR="00C51368" w:rsidRDefault="001708AB">
            <w:pPr>
              <w:rPr>
                <w:rFonts w:eastAsia="Times New Roman"/>
              </w:rPr>
            </w:pPr>
            <w:hyperlink r:id="rId2529" w:anchor="date" w:history="1">
              <w:r w:rsidR="00E43BD9">
                <w:rPr>
                  <w:rStyle w:val="Hyperlink"/>
                  <w:rFonts w:eastAsia="Times New Roman"/>
                </w:rPr>
                <w:t>date</w:t>
              </w:r>
            </w:hyperlink>
          </w:p>
        </w:tc>
        <w:tc>
          <w:tcPr>
            <w:tcW w:w="0" w:type="auto"/>
            <w:vAlign w:val="center"/>
            <w:hideMark/>
          </w:tcPr>
          <w:p w14:paraId="7F9F987A" w14:textId="77777777" w:rsidR="00C51368" w:rsidRDefault="00C51368">
            <w:pPr>
              <w:rPr>
                <w:rFonts w:eastAsia="Times New Roman"/>
              </w:rPr>
            </w:pPr>
          </w:p>
        </w:tc>
        <w:tc>
          <w:tcPr>
            <w:tcW w:w="0" w:type="auto"/>
            <w:vAlign w:val="center"/>
            <w:hideMark/>
          </w:tcPr>
          <w:p w14:paraId="28A97EA7" w14:textId="77777777" w:rsidR="00C51368" w:rsidRDefault="00C51368">
            <w:pPr>
              <w:rPr>
                <w:rFonts w:eastAsia="Times New Roman"/>
              </w:rPr>
            </w:pPr>
          </w:p>
        </w:tc>
        <w:tc>
          <w:tcPr>
            <w:tcW w:w="0" w:type="auto"/>
            <w:vAlign w:val="center"/>
            <w:hideMark/>
          </w:tcPr>
          <w:p w14:paraId="096C89BD" w14:textId="77777777" w:rsidR="00C51368" w:rsidRDefault="00C51368">
            <w:pPr>
              <w:rPr>
                <w:rFonts w:eastAsia="Times New Roman"/>
              </w:rPr>
            </w:pPr>
          </w:p>
        </w:tc>
        <w:tc>
          <w:tcPr>
            <w:tcW w:w="0" w:type="auto"/>
            <w:vAlign w:val="center"/>
            <w:hideMark/>
          </w:tcPr>
          <w:p w14:paraId="23ECCC90" w14:textId="77777777" w:rsidR="00C51368" w:rsidRDefault="00C51368">
            <w:pPr>
              <w:rPr>
                <w:rFonts w:eastAsia="Times New Roman"/>
              </w:rPr>
            </w:pPr>
          </w:p>
        </w:tc>
        <w:tc>
          <w:tcPr>
            <w:tcW w:w="0" w:type="auto"/>
            <w:vAlign w:val="center"/>
            <w:hideMark/>
          </w:tcPr>
          <w:p w14:paraId="4E706CEE" w14:textId="77777777" w:rsidR="00C51368" w:rsidRDefault="00C51368">
            <w:pPr>
              <w:rPr>
                <w:rFonts w:eastAsia="Times New Roman"/>
              </w:rPr>
            </w:pPr>
          </w:p>
        </w:tc>
        <w:tc>
          <w:tcPr>
            <w:tcW w:w="0" w:type="auto"/>
            <w:vAlign w:val="center"/>
            <w:hideMark/>
          </w:tcPr>
          <w:p w14:paraId="4A0FBE47" w14:textId="77777777" w:rsidR="00C51368" w:rsidRDefault="00C51368">
            <w:pPr>
              <w:rPr>
                <w:rFonts w:eastAsia="Times New Roman"/>
              </w:rPr>
            </w:pPr>
          </w:p>
        </w:tc>
        <w:tc>
          <w:tcPr>
            <w:tcW w:w="0" w:type="auto"/>
            <w:vAlign w:val="center"/>
            <w:hideMark/>
          </w:tcPr>
          <w:p w14:paraId="59037F23" w14:textId="77777777" w:rsidR="00C51368" w:rsidRDefault="00C51368">
            <w:pPr>
              <w:rPr>
                <w:rFonts w:eastAsia="Times New Roman"/>
              </w:rPr>
            </w:pPr>
          </w:p>
        </w:tc>
      </w:tr>
      <w:tr w:rsidR="00C51368" w14:paraId="463DDED6" w14:textId="77777777">
        <w:trPr>
          <w:divId w:val="966159520"/>
          <w:tblCellSpacing w:w="15" w:type="dxa"/>
        </w:trPr>
        <w:tc>
          <w:tcPr>
            <w:tcW w:w="0" w:type="auto"/>
            <w:vAlign w:val="center"/>
            <w:hideMark/>
          </w:tcPr>
          <w:p w14:paraId="5922AFA1" w14:textId="77777777" w:rsidR="00C51368" w:rsidRDefault="001708AB">
            <w:pPr>
              <w:rPr>
                <w:rFonts w:eastAsia="Times New Roman"/>
              </w:rPr>
            </w:pPr>
            <w:hyperlink r:id="rId2530" w:anchor="dateTime" w:history="1">
              <w:r w:rsidR="00E43BD9">
                <w:rPr>
                  <w:rStyle w:val="Hyperlink"/>
                  <w:rFonts w:eastAsia="Times New Roman"/>
                </w:rPr>
                <w:t>dateTime</w:t>
              </w:r>
            </w:hyperlink>
          </w:p>
        </w:tc>
        <w:tc>
          <w:tcPr>
            <w:tcW w:w="0" w:type="auto"/>
            <w:vAlign w:val="center"/>
            <w:hideMark/>
          </w:tcPr>
          <w:p w14:paraId="22B891AD" w14:textId="77777777" w:rsidR="00C51368" w:rsidRDefault="00C51368">
            <w:pPr>
              <w:rPr>
                <w:rFonts w:eastAsia="Times New Roman"/>
              </w:rPr>
            </w:pPr>
          </w:p>
        </w:tc>
        <w:tc>
          <w:tcPr>
            <w:tcW w:w="0" w:type="auto"/>
            <w:vAlign w:val="center"/>
            <w:hideMark/>
          </w:tcPr>
          <w:p w14:paraId="1DB959B0" w14:textId="77777777" w:rsidR="00C51368" w:rsidRDefault="00C51368">
            <w:pPr>
              <w:rPr>
                <w:rFonts w:eastAsia="Times New Roman"/>
              </w:rPr>
            </w:pPr>
          </w:p>
        </w:tc>
        <w:tc>
          <w:tcPr>
            <w:tcW w:w="0" w:type="auto"/>
            <w:vAlign w:val="center"/>
            <w:hideMark/>
          </w:tcPr>
          <w:p w14:paraId="6AB2857C" w14:textId="77777777" w:rsidR="00C51368" w:rsidRDefault="00C51368">
            <w:pPr>
              <w:rPr>
                <w:rFonts w:eastAsia="Times New Roman"/>
              </w:rPr>
            </w:pPr>
          </w:p>
        </w:tc>
        <w:tc>
          <w:tcPr>
            <w:tcW w:w="0" w:type="auto"/>
            <w:vAlign w:val="center"/>
            <w:hideMark/>
          </w:tcPr>
          <w:p w14:paraId="5DB7CA00" w14:textId="77777777" w:rsidR="00C51368" w:rsidRDefault="00C51368">
            <w:pPr>
              <w:rPr>
                <w:rFonts w:eastAsia="Times New Roman"/>
              </w:rPr>
            </w:pPr>
          </w:p>
        </w:tc>
        <w:tc>
          <w:tcPr>
            <w:tcW w:w="0" w:type="auto"/>
            <w:vAlign w:val="center"/>
            <w:hideMark/>
          </w:tcPr>
          <w:p w14:paraId="6ECD47AD" w14:textId="77777777" w:rsidR="00C51368" w:rsidRDefault="00C51368">
            <w:pPr>
              <w:rPr>
                <w:rFonts w:eastAsia="Times New Roman"/>
              </w:rPr>
            </w:pPr>
          </w:p>
        </w:tc>
        <w:tc>
          <w:tcPr>
            <w:tcW w:w="0" w:type="auto"/>
            <w:vAlign w:val="center"/>
            <w:hideMark/>
          </w:tcPr>
          <w:p w14:paraId="5443A458" w14:textId="77777777" w:rsidR="00C51368" w:rsidRDefault="00C51368">
            <w:pPr>
              <w:rPr>
                <w:rFonts w:eastAsia="Times New Roman"/>
              </w:rPr>
            </w:pPr>
          </w:p>
        </w:tc>
        <w:tc>
          <w:tcPr>
            <w:tcW w:w="0" w:type="auto"/>
            <w:vAlign w:val="center"/>
            <w:hideMark/>
          </w:tcPr>
          <w:p w14:paraId="42049E68" w14:textId="77777777" w:rsidR="00C51368" w:rsidRDefault="00C51368">
            <w:pPr>
              <w:rPr>
                <w:rFonts w:eastAsia="Times New Roman"/>
              </w:rPr>
            </w:pPr>
          </w:p>
        </w:tc>
      </w:tr>
      <w:tr w:rsidR="00C51368" w14:paraId="3B2299FE" w14:textId="77777777">
        <w:trPr>
          <w:divId w:val="966159520"/>
          <w:tblCellSpacing w:w="15" w:type="dxa"/>
        </w:trPr>
        <w:tc>
          <w:tcPr>
            <w:tcW w:w="0" w:type="auto"/>
            <w:vAlign w:val="center"/>
            <w:hideMark/>
          </w:tcPr>
          <w:p w14:paraId="4E9A9687" w14:textId="77777777" w:rsidR="00C51368" w:rsidRDefault="001708AB">
            <w:pPr>
              <w:rPr>
                <w:rFonts w:eastAsia="Times New Roman"/>
              </w:rPr>
            </w:pPr>
            <w:hyperlink r:id="rId2531" w:anchor="instant" w:history="1">
              <w:r w:rsidR="00E43BD9">
                <w:rPr>
                  <w:rStyle w:val="Hyperlink"/>
                  <w:rFonts w:eastAsia="Times New Roman"/>
                </w:rPr>
                <w:t>instant</w:t>
              </w:r>
            </w:hyperlink>
          </w:p>
        </w:tc>
        <w:tc>
          <w:tcPr>
            <w:tcW w:w="0" w:type="auto"/>
            <w:vAlign w:val="center"/>
            <w:hideMark/>
          </w:tcPr>
          <w:p w14:paraId="1B8D8A45" w14:textId="77777777" w:rsidR="00C51368" w:rsidRDefault="00C51368">
            <w:pPr>
              <w:rPr>
                <w:rFonts w:eastAsia="Times New Roman"/>
              </w:rPr>
            </w:pPr>
          </w:p>
        </w:tc>
        <w:tc>
          <w:tcPr>
            <w:tcW w:w="0" w:type="auto"/>
            <w:vAlign w:val="center"/>
            <w:hideMark/>
          </w:tcPr>
          <w:p w14:paraId="1FFE28A6" w14:textId="77777777" w:rsidR="00C51368" w:rsidRDefault="00C51368">
            <w:pPr>
              <w:rPr>
                <w:rFonts w:eastAsia="Times New Roman"/>
              </w:rPr>
            </w:pPr>
          </w:p>
        </w:tc>
        <w:tc>
          <w:tcPr>
            <w:tcW w:w="0" w:type="auto"/>
            <w:vAlign w:val="center"/>
            <w:hideMark/>
          </w:tcPr>
          <w:p w14:paraId="746A28E4" w14:textId="77777777" w:rsidR="00C51368" w:rsidRDefault="00C51368">
            <w:pPr>
              <w:rPr>
                <w:rFonts w:eastAsia="Times New Roman"/>
              </w:rPr>
            </w:pPr>
          </w:p>
        </w:tc>
        <w:tc>
          <w:tcPr>
            <w:tcW w:w="0" w:type="auto"/>
            <w:vAlign w:val="center"/>
            <w:hideMark/>
          </w:tcPr>
          <w:p w14:paraId="27AFA2B3" w14:textId="77777777" w:rsidR="00C51368" w:rsidRDefault="00C51368">
            <w:pPr>
              <w:rPr>
                <w:rFonts w:eastAsia="Times New Roman"/>
              </w:rPr>
            </w:pPr>
          </w:p>
        </w:tc>
        <w:tc>
          <w:tcPr>
            <w:tcW w:w="0" w:type="auto"/>
            <w:vAlign w:val="center"/>
            <w:hideMark/>
          </w:tcPr>
          <w:p w14:paraId="180167D9" w14:textId="77777777" w:rsidR="00C51368" w:rsidRDefault="00C51368">
            <w:pPr>
              <w:rPr>
                <w:rFonts w:eastAsia="Times New Roman"/>
              </w:rPr>
            </w:pPr>
          </w:p>
        </w:tc>
        <w:tc>
          <w:tcPr>
            <w:tcW w:w="0" w:type="auto"/>
            <w:vAlign w:val="center"/>
            <w:hideMark/>
          </w:tcPr>
          <w:p w14:paraId="08F9B9DD" w14:textId="77777777" w:rsidR="00C51368" w:rsidRDefault="00C51368">
            <w:pPr>
              <w:rPr>
                <w:rFonts w:eastAsia="Times New Roman"/>
              </w:rPr>
            </w:pPr>
          </w:p>
        </w:tc>
        <w:tc>
          <w:tcPr>
            <w:tcW w:w="0" w:type="auto"/>
            <w:vAlign w:val="center"/>
            <w:hideMark/>
          </w:tcPr>
          <w:p w14:paraId="6F5C1871" w14:textId="77777777" w:rsidR="00C51368" w:rsidRDefault="00C51368">
            <w:pPr>
              <w:rPr>
                <w:rFonts w:eastAsia="Times New Roman"/>
              </w:rPr>
            </w:pPr>
          </w:p>
        </w:tc>
      </w:tr>
      <w:tr w:rsidR="00C51368" w14:paraId="23F15324" w14:textId="77777777">
        <w:trPr>
          <w:divId w:val="966159520"/>
          <w:tblCellSpacing w:w="15" w:type="dxa"/>
        </w:trPr>
        <w:tc>
          <w:tcPr>
            <w:tcW w:w="0" w:type="auto"/>
            <w:vAlign w:val="center"/>
            <w:hideMark/>
          </w:tcPr>
          <w:p w14:paraId="397A7154" w14:textId="77777777" w:rsidR="00C51368" w:rsidRDefault="001708AB">
            <w:pPr>
              <w:rPr>
                <w:rFonts w:eastAsia="Times New Roman"/>
              </w:rPr>
            </w:pPr>
            <w:hyperlink r:id="rId2532" w:anchor="integer" w:history="1">
              <w:r w:rsidR="00E43BD9">
                <w:rPr>
                  <w:rStyle w:val="Hyperlink"/>
                  <w:rFonts w:eastAsia="Times New Roman"/>
                </w:rPr>
                <w:t>integer</w:t>
              </w:r>
            </w:hyperlink>
          </w:p>
        </w:tc>
        <w:tc>
          <w:tcPr>
            <w:tcW w:w="0" w:type="auto"/>
            <w:vAlign w:val="center"/>
            <w:hideMark/>
          </w:tcPr>
          <w:p w14:paraId="295A6501" w14:textId="77777777" w:rsidR="00C51368" w:rsidRDefault="00C51368">
            <w:pPr>
              <w:rPr>
                <w:rFonts w:eastAsia="Times New Roman"/>
              </w:rPr>
            </w:pPr>
          </w:p>
        </w:tc>
        <w:tc>
          <w:tcPr>
            <w:tcW w:w="0" w:type="auto"/>
            <w:vAlign w:val="center"/>
            <w:hideMark/>
          </w:tcPr>
          <w:p w14:paraId="0BE1A7C4" w14:textId="77777777" w:rsidR="00C51368" w:rsidRDefault="00C51368">
            <w:pPr>
              <w:rPr>
                <w:rFonts w:eastAsia="Times New Roman"/>
              </w:rPr>
            </w:pPr>
          </w:p>
        </w:tc>
        <w:tc>
          <w:tcPr>
            <w:tcW w:w="0" w:type="auto"/>
            <w:vAlign w:val="center"/>
            <w:hideMark/>
          </w:tcPr>
          <w:p w14:paraId="6AEDB9DB" w14:textId="77777777" w:rsidR="00C51368" w:rsidRDefault="00C51368">
            <w:pPr>
              <w:rPr>
                <w:rFonts w:eastAsia="Times New Roman"/>
              </w:rPr>
            </w:pPr>
          </w:p>
        </w:tc>
        <w:tc>
          <w:tcPr>
            <w:tcW w:w="0" w:type="auto"/>
            <w:vAlign w:val="center"/>
            <w:hideMark/>
          </w:tcPr>
          <w:p w14:paraId="3CFFF47B" w14:textId="77777777" w:rsidR="00C51368" w:rsidRDefault="00C51368">
            <w:pPr>
              <w:rPr>
                <w:rFonts w:eastAsia="Times New Roman"/>
              </w:rPr>
            </w:pPr>
          </w:p>
        </w:tc>
        <w:tc>
          <w:tcPr>
            <w:tcW w:w="0" w:type="auto"/>
            <w:vAlign w:val="center"/>
            <w:hideMark/>
          </w:tcPr>
          <w:p w14:paraId="4252D824" w14:textId="77777777" w:rsidR="00C51368" w:rsidRDefault="00C51368">
            <w:pPr>
              <w:rPr>
                <w:rFonts w:eastAsia="Times New Roman"/>
              </w:rPr>
            </w:pPr>
          </w:p>
        </w:tc>
        <w:tc>
          <w:tcPr>
            <w:tcW w:w="0" w:type="auto"/>
            <w:vAlign w:val="center"/>
            <w:hideMark/>
          </w:tcPr>
          <w:p w14:paraId="7F3AC586" w14:textId="77777777" w:rsidR="00C51368" w:rsidRDefault="00C51368">
            <w:pPr>
              <w:rPr>
                <w:rFonts w:eastAsia="Times New Roman"/>
              </w:rPr>
            </w:pPr>
          </w:p>
        </w:tc>
        <w:tc>
          <w:tcPr>
            <w:tcW w:w="0" w:type="auto"/>
            <w:vAlign w:val="center"/>
            <w:hideMark/>
          </w:tcPr>
          <w:p w14:paraId="0CB8ADD4" w14:textId="77777777" w:rsidR="00C51368" w:rsidRDefault="00C51368">
            <w:pPr>
              <w:rPr>
                <w:rFonts w:eastAsia="Times New Roman"/>
              </w:rPr>
            </w:pPr>
          </w:p>
        </w:tc>
      </w:tr>
      <w:tr w:rsidR="00C51368" w14:paraId="0F3F5C17" w14:textId="77777777">
        <w:trPr>
          <w:divId w:val="966159520"/>
          <w:tblCellSpacing w:w="15" w:type="dxa"/>
        </w:trPr>
        <w:tc>
          <w:tcPr>
            <w:tcW w:w="0" w:type="auto"/>
            <w:vAlign w:val="center"/>
            <w:hideMark/>
          </w:tcPr>
          <w:p w14:paraId="7C0F5D99" w14:textId="77777777" w:rsidR="00C51368" w:rsidRDefault="001708AB">
            <w:pPr>
              <w:rPr>
                <w:rFonts w:eastAsia="Times New Roman"/>
              </w:rPr>
            </w:pPr>
            <w:hyperlink r:id="rId2533" w:anchor="string" w:history="1">
              <w:r w:rsidR="00E43BD9">
                <w:rPr>
                  <w:rStyle w:val="Hyperlink"/>
                  <w:rFonts w:eastAsia="Times New Roman"/>
                </w:rPr>
                <w:t>string</w:t>
              </w:r>
            </w:hyperlink>
          </w:p>
        </w:tc>
        <w:tc>
          <w:tcPr>
            <w:tcW w:w="0" w:type="auto"/>
            <w:vAlign w:val="center"/>
            <w:hideMark/>
          </w:tcPr>
          <w:p w14:paraId="7486A865" w14:textId="77777777" w:rsidR="00C51368" w:rsidRDefault="00C51368">
            <w:pPr>
              <w:rPr>
                <w:rFonts w:eastAsia="Times New Roman"/>
              </w:rPr>
            </w:pPr>
          </w:p>
        </w:tc>
        <w:tc>
          <w:tcPr>
            <w:tcW w:w="0" w:type="auto"/>
            <w:vAlign w:val="center"/>
            <w:hideMark/>
          </w:tcPr>
          <w:p w14:paraId="6CF72798" w14:textId="77777777" w:rsidR="00C51368" w:rsidRDefault="00C51368">
            <w:pPr>
              <w:rPr>
                <w:rFonts w:eastAsia="Times New Roman"/>
              </w:rPr>
            </w:pPr>
          </w:p>
        </w:tc>
        <w:tc>
          <w:tcPr>
            <w:tcW w:w="0" w:type="auto"/>
            <w:vAlign w:val="center"/>
            <w:hideMark/>
          </w:tcPr>
          <w:p w14:paraId="60B6EAA0" w14:textId="77777777" w:rsidR="00C51368" w:rsidRDefault="00C51368">
            <w:pPr>
              <w:rPr>
                <w:rFonts w:eastAsia="Times New Roman"/>
              </w:rPr>
            </w:pPr>
          </w:p>
        </w:tc>
        <w:tc>
          <w:tcPr>
            <w:tcW w:w="0" w:type="auto"/>
            <w:vAlign w:val="center"/>
            <w:hideMark/>
          </w:tcPr>
          <w:p w14:paraId="6453F86E" w14:textId="77777777" w:rsidR="00C51368" w:rsidRDefault="00C51368">
            <w:pPr>
              <w:rPr>
                <w:rFonts w:eastAsia="Times New Roman"/>
              </w:rPr>
            </w:pPr>
          </w:p>
        </w:tc>
        <w:tc>
          <w:tcPr>
            <w:tcW w:w="0" w:type="auto"/>
            <w:vAlign w:val="center"/>
            <w:hideMark/>
          </w:tcPr>
          <w:p w14:paraId="046E7AEB" w14:textId="77777777" w:rsidR="00C51368" w:rsidRDefault="00C51368">
            <w:pPr>
              <w:rPr>
                <w:rFonts w:eastAsia="Times New Roman"/>
              </w:rPr>
            </w:pPr>
          </w:p>
        </w:tc>
        <w:tc>
          <w:tcPr>
            <w:tcW w:w="0" w:type="auto"/>
            <w:vAlign w:val="center"/>
            <w:hideMark/>
          </w:tcPr>
          <w:p w14:paraId="1D6E2C84" w14:textId="77777777" w:rsidR="00C51368" w:rsidRDefault="00C51368">
            <w:pPr>
              <w:rPr>
                <w:rFonts w:eastAsia="Times New Roman"/>
              </w:rPr>
            </w:pPr>
          </w:p>
        </w:tc>
        <w:tc>
          <w:tcPr>
            <w:tcW w:w="0" w:type="auto"/>
            <w:vAlign w:val="center"/>
            <w:hideMark/>
          </w:tcPr>
          <w:p w14:paraId="26AE7EB3" w14:textId="77777777" w:rsidR="00C51368" w:rsidRDefault="00C51368">
            <w:pPr>
              <w:rPr>
                <w:rFonts w:eastAsia="Times New Roman"/>
              </w:rPr>
            </w:pPr>
          </w:p>
        </w:tc>
      </w:tr>
      <w:tr w:rsidR="00C51368" w14:paraId="3B546A8D" w14:textId="77777777">
        <w:trPr>
          <w:divId w:val="966159520"/>
          <w:tblCellSpacing w:w="15" w:type="dxa"/>
        </w:trPr>
        <w:tc>
          <w:tcPr>
            <w:tcW w:w="0" w:type="auto"/>
            <w:vAlign w:val="center"/>
            <w:hideMark/>
          </w:tcPr>
          <w:p w14:paraId="0CBCA7A4" w14:textId="77777777" w:rsidR="00C51368" w:rsidRDefault="001708AB">
            <w:pPr>
              <w:rPr>
                <w:rFonts w:eastAsia="Times New Roman"/>
              </w:rPr>
            </w:pPr>
            <w:hyperlink r:id="rId2534" w:anchor="uri" w:history="1">
              <w:r w:rsidR="00E43BD9">
                <w:rPr>
                  <w:rStyle w:val="Hyperlink"/>
                  <w:rFonts w:eastAsia="Times New Roman"/>
                </w:rPr>
                <w:t>uri</w:t>
              </w:r>
            </w:hyperlink>
          </w:p>
        </w:tc>
        <w:tc>
          <w:tcPr>
            <w:tcW w:w="0" w:type="auto"/>
            <w:vAlign w:val="center"/>
            <w:hideMark/>
          </w:tcPr>
          <w:p w14:paraId="3C77E46B" w14:textId="77777777" w:rsidR="00C51368" w:rsidRDefault="00C51368">
            <w:pPr>
              <w:rPr>
                <w:rFonts w:eastAsia="Times New Roman"/>
              </w:rPr>
            </w:pPr>
          </w:p>
        </w:tc>
        <w:tc>
          <w:tcPr>
            <w:tcW w:w="0" w:type="auto"/>
            <w:vAlign w:val="center"/>
            <w:hideMark/>
          </w:tcPr>
          <w:p w14:paraId="5E82AC4B" w14:textId="77777777" w:rsidR="00C51368" w:rsidRDefault="00C51368">
            <w:pPr>
              <w:rPr>
                <w:rFonts w:eastAsia="Times New Roman"/>
              </w:rPr>
            </w:pPr>
          </w:p>
        </w:tc>
        <w:tc>
          <w:tcPr>
            <w:tcW w:w="0" w:type="auto"/>
            <w:vAlign w:val="center"/>
            <w:hideMark/>
          </w:tcPr>
          <w:p w14:paraId="5618A7C4" w14:textId="77777777" w:rsidR="00C51368" w:rsidRDefault="00C51368">
            <w:pPr>
              <w:rPr>
                <w:rFonts w:eastAsia="Times New Roman"/>
              </w:rPr>
            </w:pPr>
          </w:p>
        </w:tc>
        <w:tc>
          <w:tcPr>
            <w:tcW w:w="0" w:type="auto"/>
            <w:vAlign w:val="center"/>
            <w:hideMark/>
          </w:tcPr>
          <w:p w14:paraId="0AE8E0F9" w14:textId="77777777" w:rsidR="00C51368" w:rsidRDefault="00C51368">
            <w:pPr>
              <w:rPr>
                <w:rFonts w:eastAsia="Times New Roman"/>
              </w:rPr>
            </w:pPr>
          </w:p>
        </w:tc>
        <w:tc>
          <w:tcPr>
            <w:tcW w:w="0" w:type="auto"/>
            <w:vAlign w:val="center"/>
            <w:hideMark/>
          </w:tcPr>
          <w:p w14:paraId="230B70F9" w14:textId="77777777" w:rsidR="00C51368" w:rsidRDefault="00C51368">
            <w:pPr>
              <w:rPr>
                <w:rFonts w:eastAsia="Times New Roman"/>
              </w:rPr>
            </w:pPr>
          </w:p>
        </w:tc>
        <w:tc>
          <w:tcPr>
            <w:tcW w:w="0" w:type="auto"/>
            <w:vAlign w:val="center"/>
            <w:hideMark/>
          </w:tcPr>
          <w:p w14:paraId="08F9C2FF" w14:textId="77777777" w:rsidR="00C51368" w:rsidRDefault="00C51368">
            <w:pPr>
              <w:rPr>
                <w:rFonts w:eastAsia="Times New Roman"/>
              </w:rPr>
            </w:pPr>
          </w:p>
        </w:tc>
        <w:tc>
          <w:tcPr>
            <w:tcW w:w="0" w:type="auto"/>
            <w:vAlign w:val="center"/>
            <w:hideMark/>
          </w:tcPr>
          <w:p w14:paraId="70BA6F80" w14:textId="77777777" w:rsidR="00C51368" w:rsidRDefault="00C51368">
            <w:pPr>
              <w:rPr>
                <w:rFonts w:eastAsia="Times New Roman"/>
              </w:rPr>
            </w:pPr>
          </w:p>
        </w:tc>
      </w:tr>
      <w:tr w:rsidR="00C51368" w14:paraId="71F2C92A" w14:textId="77777777">
        <w:trPr>
          <w:divId w:val="966159520"/>
          <w:tblCellSpacing w:w="15" w:type="dxa"/>
        </w:trPr>
        <w:tc>
          <w:tcPr>
            <w:tcW w:w="0" w:type="auto"/>
            <w:vAlign w:val="center"/>
            <w:hideMark/>
          </w:tcPr>
          <w:p w14:paraId="3088702D" w14:textId="77777777" w:rsidR="00C51368" w:rsidRDefault="001708AB">
            <w:pPr>
              <w:rPr>
                <w:rFonts w:eastAsia="Times New Roman"/>
              </w:rPr>
            </w:pPr>
            <w:hyperlink r:id="rId2535" w:anchor="Address" w:history="1">
              <w:r w:rsidR="00E43BD9">
                <w:rPr>
                  <w:rStyle w:val="Hyperlink"/>
                  <w:rFonts w:eastAsia="Times New Roman"/>
                </w:rPr>
                <w:t>Address</w:t>
              </w:r>
            </w:hyperlink>
          </w:p>
        </w:tc>
        <w:tc>
          <w:tcPr>
            <w:tcW w:w="0" w:type="auto"/>
            <w:vAlign w:val="center"/>
            <w:hideMark/>
          </w:tcPr>
          <w:p w14:paraId="7D4436BA" w14:textId="77777777" w:rsidR="00C51368" w:rsidRDefault="00C51368">
            <w:pPr>
              <w:rPr>
                <w:rFonts w:eastAsia="Times New Roman"/>
              </w:rPr>
            </w:pPr>
          </w:p>
        </w:tc>
        <w:tc>
          <w:tcPr>
            <w:tcW w:w="0" w:type="auto"/>
            <w:vAlign w:val="center"/>
            <w:hideMark/>
          </w:tcPr>
          <w:p w14:paraId="3CF4693E" w14:textId="77777777" w:rsidR="00C51368" w:rsidRDefault="00C51368">
            <w:pPr>
              <w:rPr>
                <w:rFonts w:eastAsia="Times New Roman"/>
              </w:rPr>
            </w:pPr>
          </w:p>
        </w:tc>
        <w:tc>
          <w:tcPr>
            <w:tcW w:w="0" w:type="auto"/>
            <w:vAlign w:val="center"/>
            <w:hideMark/>
          </w:tcPr>
          <w:p w14:paraId="07764A1E" w14:textId="77777777"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14:paraId="60060529" w14:textId="77777777" w:rsidR="00C51368" w:rsidRDefault="00C51368">
            <w:pPr>
              <w:rPr>
                <w:rFonts w:eastAsia="Times New Roman"/>
              </w:rPr>
            </w:pPr>
          </w:p>
        </w:tc>
        <w:tc>
          <w:tcPr>
            <w:tcW w:w="0" w:type="auto"/>
            <w:vAlign w:val="center"/>
            <w:hideMark/>
          </w:tcPr>
          <w:p w14:paraId="6200F2CC" w14:textId="77777777" w:rsidR="00C51368" w:rsidRDefault="00C51368">
            <w:pPr>
              <w:rPr>
                <w:rFonts w:eastAsia="Times New Roman"/>
              </w:rPr>
            </w:pPr>
          </w:p>
        </w:tc>
        <w:tc>
          <w:tcPr>
            <w:tcW w:w="0" w:type="auto"/>
            <w:vAlign w:val="center"/>
            <w:hideMark/>
          </w:tcPr>
          <w:p w14:paraId="596F7471" w14:textId="77777777" w:rsidR="00C51368" w:rsidRDefault="00C51368">
            <w:pPr>
              <w:rPr>
                <w:rFonts w:eastAsia="Times New Roman"/>
              </w:rPr>
            </w:pPr>
          </w:p>
        </w:tc>
        <w:tc>
          <w:tcPr>
            <w:tcW w:w="0" w:type="auto"/>
            <w:vAlign w:val="center"/>
            <w:hideMark/>
          </w:tcPr>
          <w:p w14:paraId="23D30851" w14:textId="77777777" w:rsidR="00C51368" w:rsidRDefault="00C51368">
            <w:pPr>
              <w:rPr>
                <w:rFonts w:eastAsia="Times New Roman"/>
              </w:rPr>
            </w:pPr>
          </w:p>
        </w:tc>
      </w:tr>
      <w:tr w:rsidR="00C51368" w14:paraId="4FA85356" w14:textId="77777777">
        <w:trPr>
          <w:divId w:val="966159520"/>
          <w:tblCellSpacing w:w="15" w:type="dxa"/>
        </w:trPr>
        <w:tc>
          <w:tcPr>
            <w:tcW w:w="0" w:type="auto"/>
            <w:vAlign w:val="center"/>
            <w:hideMark/>
          </w:tcPr>
          <w:p w14:paraId="0A1C43E0" w14:textId="77777777" w:rsidR="00C51368" w:rsidRDefault="001708AB">
            <w:pPr>
              <w:rPr>
                <w:rFonts w:eastAsia="Times New Roman"/>
              </w:rPr>
            </w:pPr>
            <w:hyperlink r:id="rId2536" w:anchor="Annotation" w:history="1">
              <w:r w:rsidR="00E43BD9">
                <w:rPr>
                  <w:rStyle w:val="Hyperlink"/>
                  <w:rFonts w:eastAsia="Times New Roman"/>
                </w:rPr>
                <w:t>Annotation</w:t>
              </w:r>
            </w:hyperlink>
          </w:p>
        </w:tc>
        <w:tc>
          <w:tcPr>
            <w:tcW w:w="0" w:type="auto"/>
            <w:vAlign w:val="center"/>
            <w:hideMark/>
          </w:tcPr>
          <w:p w14:paraId="7964A656" w14:textId="77777777" w:rsidR="00C51368" w:rsidRDefault="00C51368">
            <w:pPr>
              <w:rPr>
                <w:rFonts w:eastAsia="Times New Roman"/>
              </w:rPr>
            </w:pPr>
          </w:p>
        </w:tc>
        <w:tc>
          <w:tcPr>
            <w:tcW w:w="0" w:type="auto"/>
            <w:vAlign w:val="center"/>
            <w:hideMark/>
          </w:tcPr>
          <w:p w14:paraId="254E39C3" w14:textId="77777777" w:rsidR="00C51368" w:rsidRDefault="00C51368">
            <w:pPr>
              <w:rPr>
                <w:rFonts w:eastAsia="Times New Roman"/>
              </w:rPr>
            </w:pPr>
          </w:p>
        </w:tc>
        <w:tc>
          <w:tcPr>
            <w:tcW w:w="0" w:type="auto"/>
            <w:vAlign w:val="center"/>
            <w:hideMark/>
          </w:tcPr>
          <w:p w14:paraId="450AC5E1" w14:textId="77777777" w:rsidR="00C51368" w:rsidRDefault="00C51368">
            <w:pPr>
              <w:rPr>
                <w:rFonts w:eastAsia="Times New Roman"/>
              </w:rPr>
            </w:pPr>
          </w:p>
        </w:tc>
        <w:tc>
          <w:tcPr>
            <w:tcW w:w="0" w:type="auto"/>
            <w:vAlign w:val="center"/>
            <w:hideMark/>
          </w:tcPr>
          <w:p w14:paraId="495632FD" w14:textId="77777777" w:rsidR="00C51368" w:rsidRDefault="00C51368">
            <w:pPr>
              <w:rPr>
                <w:rFonts w:eastAsia="Times New Roman"/>
              </w:rPr>
            </w:pPr>
          </w:p>
        </w:tc>
        <w:tc>
          <w:tcPr>
            <w:tcW w:w="0" w:type="auto"/>
            <w:vAlign w:val="center"/>
            <w:hideMark/>
          </w:tcPr>
          <w:p w14:paraId="0AEEDD1E" w14:textId="77777777" w:rsidR="00C51368" w:rsidRDefault="00C51368">
            <w:pPr>
              <w:rPr>
                <w:rFonts w:eastAsia="Times New Roman"/>
              </w:rPr>
            </w:pPr>
          </w:p>
        </w:tc>
        <w:tc>
          <w:tcPr>
            <w:tcW w:w="0" w:type="auto"/>
            <w:vAlign w:val="center"/>
            <w:hideMark/>
          </w:tcPr>
          <w:p w14:paraId="08A58D23" w14:textId="77777777" w:rsidR="00C51368" w:rsidRDefault="00C51368">
            <w:pPr>
              <w:rPr>
                <w:rFonts w:eastAsia="Times New Roman"/>
              </w:rPr>
            </w:pPr>
          </w:p>
        </w:tc>
        <w:tc>
          <w:tcPr>
            <w:tcW w:w="0" w:type="auto"/>
            <w:vAlign w:val="center"/>
            <w:hideMark/>
          </w:tcPr>
          <w:p w14:paraId="522424E5" w14:textId="77777777" w:rsidR="00C51368" w:rsidRDefault="00C51368">
            <w:pPr>
              <w:rPr>
                <w:rFonts w:eastAsia="Times New Roman"/>
              </w:rPr>
            </w:pPr>
          </w:p>
        </w:tc>
      </w:tr>
      <w:tr w:rsidR="00C51368" w14:paraId="630A9322" w14:textId="77777777">
        <w:trPr>
          <w:divId w:val="966159520"/>
          <w:tblCellSpacing w:w="15" w:type="dxa"/>
        </w:trPr>
        <w:tc>
          <w:tcPr>
            <w:tcW w:w="0" w:type="auto"/>
            <w:vAlign w:val="center"/>
            <w:hideMark/>
          </w:tcPr>
          <w:p w14:paraId="0791E489" w14:textId="77777777" w:rsidR="00C51368" w:rsidRDefault="001708AB">
            <w:pPr>
              <w:rPr>
                <w:rFonts w:eastAsia="Times New Roman"/>
              </w:rPr>
            </w:pPr>
            <w:hyperlink r:id="rId2537" w:anchor="CodeableConcept" w:history="1">
              <w:r w:rsidR="00E43BD9">
                <w:rPr>
                  <w:rStyle w:val="Hyperlink"/>
                  <w:rFonts w:eastAsia="Times New Roman"/>
                </w:rPr>
                <w:t>CodeableConcept</w:t>
              </w:r>
            </w:hyperlink>
          </w:p>
        </w:tc>
        <w:tc>
          <w:tcPr>
            <w:tcW w:w="0" w:type="auto"/>
            <w:vAlign w:val="center"/>
            <w:hideMark/>
          </w:tcPr>
          <w:p w14:paraId="02F90A87" w14:textId="77777777" w:rsidR="00C51368" w:rsidRDefault="00C51368">
            <w:pPr>
              <w:rPr>
                <w:rFonts w:eastAsia="Times New Roman"/>
              </w:rPr>
            </w:pPr>
          </w:p>
        </w:tc>
        <w:tc>
          <w:tcPr>
            <w:tcW w:w="0" w:type="auto"/>
            <w:vAlign w:val="center"/>
            <w:hideMark/>
          </w:tcPr>
          <w:p w14:paraId="27159DB5" w14:textId="77777777" w:rsidR="00C51368" w:rsidRDefault="00C51368">
            <w:pPr>
              <w:rPr>
                <w:rFonts w:eastAsia="Times New Roman"/>
              </w:rPr>
            </w:pPr>
          </w:p>
        </w:tc>
        <w:tc>
          <w:tcPr>
            <w:tcW w:w="0" w:type="auto"/>
            <w:vAlign w:val="center"/>
            <w:hideMark/>
          </w:tcPr>
          <w:p w14:paraId="034FF93C" w14:textId="77777777" w:rsidR="00C51368" w:rsidRDefault="00C51368">
            <w:pPr>
              <w:rPr>
                <w:rFonts w:eastAsia="Times New Roman"/>
              </w:rPr>
            </w:pPr>
          </w:p>
        </w:tc>
        <w:tc>
          <w:tcPr>
            <w:tcW w:w="0" w:type="auto"/>
            <w:vAlign w:val="center"/>
            <w:hideMark/>
          </w:tcPr>
          <w:p w14:paraId="2E191A10" w14:textId="77777777" w:rsidR="00C51368" w:rsidRDefault="00C51368">
            <w:pPr>
              <w:rPr>
                <w:rFonts w:eastAsia="Times New Roman"/>
              </w:rPr>
            </w:pPr>
          </w:p>
        </w:tc>
        <w:tc>
          <w:tcPr>
            <w:tcW w:w="0" w:type="auto"/>
            <w:vAlign w:val="center"/>
            <w:hideMark/>
          </w:tcPr>
          <w:p w14:paraId="14099230" w14:textId="77777777" w:rsidR="00C51368" w:rsidRDefault="00C51368">
            <w:pPr>
              <w:rPr>
                <w:rFonts w:eastAsia="Times New Roman"/>
              </w:rPr>
            </w:pPr>
          </w:p>
        </w:tc>
        <w:tc>
          <w:tcPr>
            <w:tcW w:w="0" w:type="auto"/>
            <w:vAlign w:val="center"/>
            <w:hideMark/>
          </w:tcPr>
          <w:p w14:paraId="4E39F2A9" w14:textId="77777777" w:rsidR="00C51368" w:rsidRDefault="00C51368">
            <w:pPr>
              <w:rPr>
                <w:rFonts w:eastAsia="Times New Roman"/>
              </w:rPr>
            </w:pPr>
          </w:p>
        </w:tc>
        <w:tc>
          <w:tcPr>
            <w:tcW w:w="0" w:type="auto"/>
            <w:vAlign w:val="center"/>
            <w:hideMark/>
          </w:tcPr>
          <w:p w14:paraId="201F1237" w14:textId="77777777" w:rsidR="00C51368" w:rsidRDefault="00C51368">
            <w:pPr>
              <w:rPr>
                <w:rFonts w:eastAsia="Times New Roman"/>
              </w:rPr>
            </w:pPr>
          </w:p>
        </w:tc>
      </w:tr>
      <w:tr w:rsidR="00C51368" w14:paraId="38127778" w14:textId="77777777">
        <w:trPr>
          <w:divId w:val="966159520"/>
          <w:tblCellSpacing w:w="15" w:type="dxa"/>
        </w:trPr>
        <w:tc>
          <w:tcPr>
            <w:tcW w:w="0" w:type="auto"/>
            <w:vAlign w:val="center"/>
            <w:hideMark/>
          </w:tcPr>
          <w:p w14:paraId="27BB6050" w14:textId="77777777" w:rsidR="00C51368" w:rsidRDefault="001708AB">
            <w:pPr>
              <w:rPr>
                <w:rFonts w:eastAsia="Times New Roman"/>
              </w:rPr>
            </w:pPr>
            <w:hyperlink r:id="rId2538" w:anchor="Coding" w:history="1">
              <w:r w:rsidR="00E43BD9">
                <w:rPr>
                  <w:rStyle w:val="Hyperlink"/>
                  <w:rFonts w:eastAsia="Times New Roman"/>
                </w:rPr>
                <w:t>Coding</w:t>
              </w:r>
            </w:hyperlink>
          </w:p>
        </w:tc>
        <w:tc>
          <w:tcPr>
            <w:tcW w:w="0" w:type="auto"/>
            <w:vAlign w:val="center"/>
            <w:hideMark/>
          </w:tcPr>
          <w:p w14:paraId="5A6A922F" w14:textId="77777777" w:rsidR="00C51368" w:rsidRDefault="00C51368">
            <w:pPr>
              <w:rPr>
                <w:rFonts w:eastAsia="Times New Roman"/>
              </w:rPr>
            </w:pPr>
          </w:p>
        </w:tc>
        <w:tc>
          <w:tcPr>
            <w:tcW w:w="0" w:type="auto"/>
            <w:vAlign w:val="center"/>
            <w:hideMark/>
          </w:tcPr>
          <w:p w14:paraId="45770CF6" w14:textId="77777777" w:rsidR="00C51368" w:rsidRDefault="00C51368">
            <w:pPr>
              <w:rPr>
                <w:rFonts w:eastAsia="Times New Roman"/>
              </w:rPr>
            </w:pPr>
          </w:p>
        </w:tc>
        <w:tc>
          <w:tcPr>
            <w:tcW w:w="0" w:type="auto"/>
            <w:vAlign w:val="center"/>
            <w:hideMark/>
          </w:tcPr>
          <w:p w14:paraId="033904D3" w14:textId="77777777" w:rsidR="00C51368" w:rsidRDefault="00C51368">
            <w:pPr>
              <w:rPr>
                <w:rFonts w:eastAsia="Times New Roman"/>
              </w:rPr>
            </w:pPr>
          </w:p>
        </w:tc>
        <w:tc>
          <w:tcPr>
            <w:tcW w:w="0" w:type="auto"/>
            <w:vAlign w:val="center"/>
            <w:hideMark/>
          </w:tcPr>
          <w:p w14:paraId="3D7AC2C2" w14:textId="77777777" w:rsidR="00C51368" w:rsidRDefault="00C51368">
            <w:pPr>
              <w:rPr>
                <w:rFonts w:eastAsia="Times New Roman"/>
              </w:rPr>
            </w:pPr>
          </w:p>
        </w:tc>
        <w:tc>
          <w:tcPr>
            <w:tcW w:w="0" w:type="auto"/>
            <w:vAlign w:val="center"/>
            <w:hideMark/>
          </w:tcPr>
          <w:p w14:paraId="298E577C" w14:textId="77777777" w:rsidR="00C51368" w:rsidRDefault="00C51368">
            <w:pPr>
              <w:rPr>
                <w:rFonts w:eastAsia="Times New Roman"/>
              </w:rPr>
            </w:pPr>
          </w:p>
        </w:tc>
        <w:tc>
          <w:tcPr>
            <w:tcW w:w="0" w:type="auto"/>
            <w:vAlign w:val="center"/>
            <w:hideMark/>
          </w:tcPr>
          <w:p w14:paraId="54BEF3B5" w14:textId="77777777" w:rsidR="00C51368" w:rsidRDefault="00C51368">
            <w:pPr>
              <w:rPr>
                <w:rFonts w:eastAsia="Times New Roman"/>
              </w:rPr>
            </w:pPr>
          </w:p>
        </w:tc>
        <w:tc>
          <w:tcPr>
            <w:tcW w:w="0" w:type="auto"/>
            <w:vAlign w:val="center"/>
            <w:hideMark/>
          </w:tcPr>
          <w:p w14:paraId="3C98416B" w14:textId="77777777" w:rsidR="00C51368" w:rsidRDefault="00C51368">
            <w:pPr>
              <w:rPr>
                <w:rFonts w:eastAsia="Times New Roman"/>
              </w:rPr>
            </w:pPr>
          </w:p>
        </w:tc>
      </w:tr>
      <w:tr w:rsidR="00C51368" w14:paraId="7EA76A22" w14:textId="77777777">
        <w:trPr>
          <w:divId w:val="966159520"/>
          <w:tblCellSpacing w:w="15" w:type="dxa"/>
        </w:trPr>
        <w:tc>
          <w:tcPr>
            <w:tcW w:w="0" w:type="auto"/>
            <w:vAlign w:val="center"/>
            <w:hideMark/>
          </w:tcPr>
          <w:p w14:paraId="377E0904" w14:textId="77777777" w:rsidR="00C51368" w:rsidRDefault="001708AB">
            <w:pPr>
              <w:rPr>
                <w:rFonts w:eastAsia="Times New Roman"/>
              </w:rPr>
            </w:pPr>
            <w:hyperlink r:id="rId2539" w:anchor="ContactPoint" w:history="1">
              <w:r w:rsidR="00E43BD9">
                <w:rPr>
                  <w:rStyle w:val="Hyperlink"/>
                  <w:rFonts w:eastAsia="Times New Roman"/>
                </w:rPr>
                <w:t>ContactPoint</w:t>
              </w:r>
            </w:hyperlink>
          </w:p>
        </w:tc>
        <w:tc>
          <w:tcPr>
            <w:tcW w:w="0" w:type="auto"/>
            <w:vAlign w:val="center"/>
            <w:hideMark/>
          </w:tcPr>
          <w:p w14:paraId="792CB0CC" w14:textId="77777777" w:rsidR="00C51368" w:rsidRDefault="00C51368">
            <w:pPr>
              <w:rPr>
                <w:rFonts w:eastAsia="Times New Roman"/>
              </w:rPr>
            </w:pPr>
          </w:p>
        </w:tc>
        <w:tc>
          <w:tcPr>
            <w:tcW w:w="0" w:type="auto"/>
            <w:vAlign w:val="center"/>
            <w:hideMark/>
          </w:tcPr>
          <w:p w14:paraId="428773DA" w14:textId="77777777" w:rsidR="00C51368" w:rsidRDefault="00C51368">
            <w:pPr>
              <w:rPr>
                <w:rFonts w:eastAsia="Times New Roman"/>
              </w:rPr>
            </w:pPr>
          </w:p>
        </w:tc>
        <w:tc>
          <w:tcPr>
            <w:tcW w:w="0" w:type="auto"/>
            <w:vAlign w:val="center"/>
            <w:hideMark/>
          </w:tcPr>
          <w:p w14:paraId="617441D8" w14:textId="77777777" w:rsidR="00C51368" w:rsidRDefault="00C51368">
            <w:pPr>
              <w:rPr>
                <w:rFonts w:eastAsia="Times New Roman"/>
              </w:rPr>
            </w:pPr>
          </w:p>
        </w:tc>
        <w:tc>
          <w:tcPr>
            <w:tcW w:w="0" w:type="auto"/>
            <w:vAlign w:val="center"/>
            <w:hideMark/>
          </w:tcPr>
          <w:p w14:paraId="440ED888" w14:textId="77777777" w:rsidR="00C51368" w:rsidRDefault="00C51368">
            <w:pPr>
              <w:rPr>
                <w:rFonts w:eastAsia="Times New Roman"/>
              </w:rPr>
            </w:pPr>
          </w:p>
        </w:tc>
        <w:tc>
          <w:tcPr>
            <w:tcW w:w="0" w:type="auto"/>
            <w:vAlign w:val="center"/>
            <w:hideMark/>
          </w:tcPr>
          <w:p w14:paraId="0895A3D0" w14:textId="77777777" w:rsidR="00C51368" w:rsidRDefault="00C51368">
            <w:pPr>
              <w:rPr>
                <w:rFonts w:eastAsia="Times New Roman"/>
              </w:rPr>
            </w:pPr>
          </w:p>
        </w:tc>
        <w:tc>
          <w:tcPr>
            <w:tcW w:w="0" w:type="auto"/>
            <w:vAlign w:val="center"/>
            <w:hideMark/>
          </w:tcPr>
          <w:p w14:paraId="6FBA2432" w14:textId="77777777" w:rsidR="00C51368" w:rsidRDefault="00C51368">
            <w:pPr>
              <w:rPr>
                <w:rFonts w:eastAsia="Times New Roman"/>
              </w:rPr>
            </w:pPr>
          </w:p>
        </w:tc>
        <w:tc>
          <w:tcPr>
            <w:tcW w:w="0" w:type="auto"/>
            <w:vAlign w:val="center"/>
            <w:hideMark/>
          </w:tcPr>
          <w:p w14:paraId="530B96DC" w14:textId="77777777" w:rsidR="00C51368" w:rsidRDefault="00C51368">
            <w:pPr>
              <w:rPr>
                <w:rFonts w:eastAsia="Times New Roman"/>
              </w:rPr>
            </w:pPr>
          </w:p>
        </w:tc>
      </w:tr>
      <w:tr w:rsidR="00C51368" w14:paraId="77C84F2C" w14:textId="77777777">
        <w:trPr>
          <w:divId w:val="966159520"/>
          <w:tblCellSpacing w:w="15" w:type="dxa"/>
        </w:trPr>
        <w:tc>
          <w:tcPr>
            <w:tcW w:w="0" w:type="auto"/>
            <w:vAlign w:val="center"/>
            <w:hideMark/>
          </w:tcPr>
          <w:p w14:paraId="779F8FFC" w14:textId="77777777" w:rsidR="00C51368" w:rsidRDefault="001708AB">
            <w:pPr>
              <w:rPr>
                <w:rFonts w:eastAsia="Times New Roman"/>
              </w:rPr>
            </w:pPr>
            <w:hyperlink r:id="rId2540" w:anchor="Duration" w:history="1">
              <w:r w:rsidR="00E43BD9">
                <w:rPr>
                  <w:rStyle w:val="Hyperlink"/>
                  <w:rFonts w:eastAsia="Times New Roman"/>
                </w:rPr>
                <w:t>Duration</w:t>
              </w:r>
            </w:hyperlink>
          </w:p>
        </w:tc>
        <w:tc>
          <w:tcPr>
            <w:tcW w:w="0" w:type="auto"/>
            <w:vAlign w:val="center"/>
            <w:hideMark/>
          </w:tcPr>
          <w:p w14:paraId="3F63BDA5" w14:textId="77777777" w:rsidR="00C51368" w:rsidRDefault="00C51368">
            <w:pPr>
              <w:rPr>
                <w:rFonts w:eastAsia="Times New Roman"/>
              </w:rPr>
            </w:pPr>
          </w:p>
        </w:tc>
        <w:tc>
          <w:tcPr>
            <w:tcW w:w="0" w:type="auto"/>
            <w:vAlign w:val="center"/>
            <w:hideMark/>
          </w:tcPr>
          <w:p w14:paraId="706F2999" w14:textId="77777777" w:rsidR="00C51368" w:rsidRDefault="00C51368">
            <w:pPr>
              <w:rPr>
                <w:rFonts w:eastAsia="Times New Roman"/>
              </w:rPr>
            </w:pPr>
          </w:p>
        </w:tc>
        <w:tc>
          <w:tcPr>
            <w:tcW w:w="0" w:type="auto"/>
            <w:vAlign w:val="center"/>
            <w:hideMark/>
          </w:tcPr>
          <w:p w14:paraId="739BB76F" w14:textId="77777777" w:rsidR="00C51368" w:rsidRDefault="00C51368">
            <w:pPr>
              <w:rPr>
                <w:rFonts w:eastAsia="Times New Roman"/>
              </w:rPr>
            </w:pPr>
          </w:p>
        </w:tc>
        <w:tc>
          <w:tcPr>
            <w:tcW w:w="0" w:type="auto"/>
            <w:vAlign w:val="center"/>
            <w:hideMark/>
          </w:tcPr>
          <w:p w14:paraId="37D90A0C" w14:textId="77777777" w:rsidR="00C51368" w:rsidRDefault="00C51368">
            <w:pPr>
              <w:rPr>
                <w:rFonts w:eastAsia="Times New Roman"/>
              </w:rPr>
            </w:pPr>
          </w:p>
        </w:tc>
        <w:tc>
          <w:tcPr>
            <w:tcW w:w="0" w:type="auto"/>
            <w:vAlign w:val="center"/>
            <w:hideMark/>
          </w:tcPr>
          <w:p w14:paraId="1C63376B" w14:textId="77777777" w:rsidR="00C51368" w:rsidRDefault="00C51368">
            <w:pPr>
              <w:rPr>
                <w:rFonts w:eastAsia="Times New Roman"/>
              </w:rPr>
            </w:pPr>
          </w:p>
        </w:tc>
        <w:tc>
          <w:tcPr>
            <w:tcW w:w="0" w:type="auto"/>
            <w:vAlign w:val="center"/>
            <w:hideMark/>
          </w:tcPr>
          <w:p w14:paraId="2551BB2C" w14:textId="77777777" w:rsidR="00C51368" w:rsidRDefault="00C51368">
            <w:pPr>
              <w:rPr>
                <w:rFonts w:eastAsia="Times New Roman"/>
              </w:rPr>
            </w:pPr>
          </w:p>
        </w:tc>
        <w:tc>
          <w:tcPr>
            <w:tcW w:w="0" w:type="auto"/>
            <w:vAlign w:val="center"/>
            <w:hideMark/>
          </w:tcPr>
          <w:p w14:paraId="4B863C68" w14:textId="77777777" w:rsidR="00C51368" w:rsidRDefault="00C51368">
            <w:pPr>
              <w:rPr>
                <w:rFonts w:eastAsia="Times New Roman"/>
              </w:rPr>
            </w:pPr>
          </w:p>
        </w:tc>
      </w:tr>
      <w:tr w:rsidR="00C51368" w14:paraId="1685FE52" w14:textId="77777777">
        <w:trPr>
          <w:divId w:val="966159520"/>
          <w:tblCellSpacing w:w="15" w:type="dxa"/>
        </w:trPr>
        <w:tc>
          <w:tcPr>
            <w:tcW w:w="0" w:type="auto"/>
            <w:vAlign w:val="center"/>
            <w:hideMark/>
          </w:tcPr>
          <w:p w14:paraId="5A9252AE" w14:textId="77777777" w:rsidR="00C51368" w:rsidRDefault="001708AB">
            <w:pPr>
              <w:rPr>
                <w:rFonts w:eastAsia="Times New Roman"/>
              </w:rPr>
            </w:pPr>
            <w:hyperlink r:id="rId2541" w:anchor="HumanName" w:history="1">
              <w:r w:rsidR="00E43BD9">
                <w:rPr>
                  <w:rStyle w:val="Hyperlink"/>
                  <w:rFonts w:eastAsia="Times New Roman"/>
                </w:rPr>
                <w:t>HumanName</w:t>
              </w:r>
            </w:hyperlink>
          </w:p>
        </w:tc>
        <w:tc>
          <w:tcPr>
            <w:tcW w:w="0" w:type="auto"/>
            <w:vAlign w:val="center"/>
            <w:hideMark/>
          </w:tcPr>
          <w:p w14:paraId="3A7AB541" w14:textId="77777777" w:rsidR="00C51368" w:rsidRDefault="00C51368">
            <w:pPr>
              <w:rPr>
                <w:rFonts w:eastAsia="Times New Roman"/>
              </w:rPr>
            </w:pPr>
          </w:p>
        </w:tc>
        <w:tc>
          <w:tcPr>
            <w:tcW w:w="0" w:type="auto"/>
            <w:vAlign w:val="center"/>
            <w:hideMark/>
          </w:tcPr>
          <w:p w14:paraId="10884280" w14:textId="77777777" w:rsidR="00C51368" w:rsidRDefault="00C51368">
            <w:pPr>
              <w:rPr>
                <w:rFonts w:eastAsia="Times New Roman"/>
              </w:rPr>
            </w:pPr>
          </w:p>
        </w:tc>
        <w:tc>
          <w:tcPr>
            <w:tcW w:w="0" w:type="auto"/>
            <w:vAlign w:val="center"/>
            <w:hideMark/>
          </w:tcPr>
          <w:p w14:paraId="566BF1B4" w14:textId="77777777" w:rsidR="00C51368" w:rsidRDefault="00E43BD9">
            <w:pPr>
              <w:rPr>
                <w:rFonts w:eastAsia="Times New Roman"/>
              </w:rPr>
            </w:pPr>
            <w:r>
              <w:rPr>
                <w:rFonts w:eastAsia="Times New Roman"/>
              </w:rPr>
              <w:t>Search on any element in the name</w:t>
            </w:r>
          </w:p>
        </w:tc>
        <w:tc>
          <w:tcPr>
            <w:tcW w:w="0" w:type="auto"/>
            <w:vAlign w:val="center"/>
            <w:hideMark/>
          </w:tcPr>
          <w:p w14:paraId="062471FE" w14:textId="77777777" w:rsidR="00C51368" w:rsidRDefault="00C51368">
            <w:pPr>
              <w:rPr>
                <w:rFonts w:eastAsia="Times New Roman"/>
              </w:rPr>
            </w:pPr>
          </w:p>
        </w:tc>
        <w:tc>
          <w:tcPr>
            <w:tcW w:w="0" w:type="auto"/>
            <w:vAlign w:val="center"/>
            <w:hideMark/>
          </w:tcPr>
          <w:p w14:paraId="3F35CA75" w14:textId="77777777" w:rsidR="00C51368" w:rsidRDefault="00C51368">
            <w:pPr>
              <w:rPr>
                <w:rFonts w:eastAsia="Times New Roman"/>
              </w:rPr>
            </w:pPr>
          </w:p>
        </w:tc>
        <w:tc>
          <w:tcPr>
            <w:tcW w:w="0" w:type="auto"/>
            <w:vAlign w:val="center"/>
            <w:hideMark/>
          </w:tcPr>
          <w:p w14:paraId="0DA4B24A" w14:textId="77777777" w:rsidR="00C51368" w:rsidRDefault="00C51368">
            <w:pPr>
              <w:rPr>
                <w:rFonts w:eastAsia="Times New Roman"/>
              </w:rPr>
            </w:pPr>
          </w:p>
        </w:tc>
        <w:tc>
          <w:tcPr>
            <w:tcW w:w="0" w:type="auto"/>
            <w:vAlign w:val="center"/>
            <w:hideMark/>
          </w:tcPr>
          <w:p w14:paraId="025874D0" w14:textId="77777777" w:rsidR="00C51368" w:rsidRDefault="00C51368">
            <w:pPr>
              <w:rPr>
                <w:rFonts w:eastAsia="Times New Roman"/>
              </w:rPr>
            </w:pPr>
          </w:p>
        </w:tc>
      </w:tr>
      <w:tr w:rsidR="00C51368" w14:paraId="12FECE01" w14:textId="77777777">
        <w:trPr>
          <w:divId w:val="966159520"/>
          <w:tblCellSpacing w:w="15" w:type="dxa"/>
        </w:trPr>
        <w:tc>
          <w:tcPr>
            <w:tcW w:w="0" w:type="auto"/>
            <w:vAlign w:val="center"/>
            <w:hideMark/>
          </w:tcPr>
          <w:p w14:paraId="2D7A5075" w14:textId="77777777" w:rsidR="00C51368" w:rsidRDefault="001708AB">
            <w:pPr>
              <w:rPr>
                <w:rFonts w:eastAsia="Times New Roman"/>
              </w:rPr>
            </w:pPr>
            <w:hyperlink r:id="rId2542" w:anchor="Identifier" w:history="1">
              <w:r w:rsidR="00E43BD9">
                <w:rPr>
                  <w:rStyle w:val="Hyperlink"/>
                  <w:rFonts w:eastAsia="Times New Roman"/>
                </w:rPr>
                <w:t>Identifier</w:t>
              </w:r>
            </w:hyperlink>
          </w:p>
        </w:tc>
        <w:tc>
          <w:tcPr>
            <w:tcW w:w="0" w:type="auto"/>
            <w:vAlign w:val="center"/>
            <w:hideMark/>
          </w:tcPr>
          <w:p w14:paraId="486D599E" w14:textId="77777777" w:rsidR="00C51368" w:rsidRDefault="00C51368">
            <w:pPr>
              <w:rPr>
                <w:rFonts w:eastAsia="Times New Roman"/>
              </w:rPr>
            </w:pPr>
          </w:p>
        </w:tc>
        <w:tc>
          <w:tcPr>
            <w:tcW w:w="0" w:type="auto"/>
            <w:vAlign w:val="center"/>
            <w:hideMark/>
          </w:tcPr>
          <w:p w14:paraId="2613D652" w14:textId="77777777" w:rsidR="00C51368" w:rsidRDefault="00C51368">
            <w:pPr>
              <w:rPr>
                <w:rFonts w:eastAsia="Times New Roman"/>
              </w:rPr>
            </w:pPr>
          </w:p>
        </w:tc>
        <w:tc>
          <w:tcPr>
            <w:tcW w:w="0" w:type="auto"/>
            <w:vAlign w:val="center"/>
            <w:hideMark/>
          </w:tcPr>
          <w:p w14:paraId="6211CC0C" w14:textId="77777777" w:rsidR="00C51368" w:rsidRDefault="00C51368">
            <w:pPr>
              <w:rPr>
                <w:rFonts w:eastAsia="Times New Roman"/>
              </w:rPr>
            </w:pPr>
          </w:p>
        </w:tc>
        <w:tc>
          <w:tcPr>
            <w:tcW w:w="0" w:type="auto"/>
            <w:vAlign w:val="center"/>
            <w:hideMark/>
          </w:tcPr>
          <w:p w14:paraId="5FCDD468" w14:textId="77777777" w:rsidR="00C51368" w:rsidRDefault="00C51368">
            <w:pPr>
              <w:rPr>
                <w:rFonts w:eastAsia="Times New Roman"/>
              </w:rPr>
            </w:pPr>
          </w:p>
        </w:tc>
        <w:tc>
          <w:tcPr>
            <w:tcW w:w="0" w:type="auto"/>
            <w:vAlign w:val="center"/>
            <w:hideMark/>
          </w:tcPr>
          <w:p w14:paraId="765A70C5" w14:textId="77777777" w:rsidR="00C51368" w:rsidRDefault="00C51368">
            <w:pPr>
              <w:rPr>
                <w:rFonts w:eastAsia="Times New Roman"/>
              </w:rPr>
            </w:pPr>
          </w:p>
        </w:tc>
        <w:tc>
          <w:tcPr>
            <w:tcW w:w="0" w:type="auto"/>
            <w:vAlign w:val="center"/>
            <w:hideMark/>
          </w:tcPr>
          <w:p w14:paraId="06A5315A" w14:textId="77777777" w:rsidR="00C51368" w:rsidRDefault="00C51368">
            <w:pPr>
              <w:rPr>
                <w:rFonts w:eastAsia="Times New Roman"/>
              </w:rPr>
            </w:pPr>
          </w:p>
        </w:tc>
        <w:tc>
          <w:tcPr>
            <w:tcW w:w="0" w:type="auto"/>
            <w:vAlign w:val="center"/>
            <w:hideMark/>
          </w:tcPr>
          <w:p w14:paraId="0A62FFDF" w14:textId="77777777" w:rsidR="00C51368" w:rsidRDefault="00C51368">
            <w:pPr>
              <w:rPr>
                <w:rFonts w:eastAsia="Times New Roman"/>
              </w:rPr>
            </w:pPr>
          </w:p>
        </w:tc>
      </w:tr>
      <w:tr w:rsidR="00C51368" w14:paraId="5EE949F9" w14:textId="77777777">
        <w:trPr>
          <w:divId w:val="966159520"/>
          <w:tblCellSpacing w:w="15" w:type="dxa"/>
        </w:trPr>
        <w:tc>
          <w:tcPr>
            <w:tcW w:w="0" w:type="auto"/>
            <w:vAlign w:val="center"/>
            <w:hideMark/>
          </w:tcPr>
          <w:p w14:paraId="5431B47C" w14:textId="77777777" w:rsidR="00C51368" w:rsidRDefault="001708AB">
            <w:pPr>
              <w:rPr>
                <w:rFonts w:eastAsia="Times New Roman"/>
              </w:rPr>
            </w:pPr>
            <w:hyperlink r:id="rId2543" w:anchor="Period" w:history="1">
              <w:r w:rsidR="00E43BD9">
                <w:rPr>
                  <w:rStyle w:val="Hyperlink"/>
                  <w:rFonts w:eastAsia="Times New Roman"/>
                </w:rPr>
                <w:t>Period</w:t>
              </w:r>
            </w:hyperlink>
          </w:p>
        </w:tc>
        <w:tc>
          <w:tcPr>
            <w:tcW w:w="0" w:type="auto"/>
            <w:vAlign w:val="center"/>
            <w:hideMark/>
          </w:tcPr>
          <w:p w14:paraId="11E5D4C3" w14:textId="77777777" w:rsidR="00C51368" w:rsidRDefault="00C51368">
            <w:pPr>
              <w:rPr>
                <w:rFonts w:eastAsia="Times New Roman"/>
              </w:rPr>
            </w:pPr>
          </w:p>
        </w:tc>
        <w:tc>
          <w:tcPr>
            <w:tcW w:w="0" w:type="auto"/>
            <w:vAlign w:val="center"/>
            <w:hideMark/>
          </w:tcPr>
          <w:p w14:paraId="391FFCE7" w14:textId="77777777" w:rsidR="00C51368" w:rsidRDefault="00C51368">
            <w:pPr>
              <w:rPr>
                <w:rFonts w:eastAsia="Times New Roman"/>
              </w:rPr>
            </w:pPr>
          </w:p>
        </w:tc>
        <w:tc>
          <w:tcPr>
            <w:tcW w:w="0" w:type="auto"/>
            <w:vAlign w:val="center"/>
            <w:hideMark/>
          </w:tcPr>
          <w:p w14:paraId="1B360F60" w14:textId="77777777" w:rsidR="00C51368" w:rsidRDefault="00C51368">
            <w:pPr>
              <w:rPr>
                <w:rFonts w:eastAsia="Times New Roman"/>
              </w:rPr>
            </w:pPr>
          </w:p>
        </w:tc>
        <w:tc>
          <w:tcPr>
            <w:tcW w:w="0" w:type="auto"/>
            <w:vAlign w:val="center"/>
            <w:hideMark/>
          </w:tcPr>
          <w:p w14:paraId="03F8871B" w14:textId="77777777" w:rsidR="00C51368" w:rsidRDefault="00C51368">
            <w:pPr>
              <w:rPr>
                <w:rFonts w:eastAsia="Times New Roman"/>
              </w:rPr>
            </w:pPr>
          </w:p>
        </w:tc>
        <w:tc>
          <w:tcPr>
            <w:tcW w:w="0" w:type="auto"/>
            <w:vAlign w:val="center"/>
            <w:hideMark/>
          </w:tcPr>
          <w:p w14:paraId="7063D73F" w14:textId="77777777" w:rsidR="00C51368" w:rsidRDefault="00C51368">
            <w:pPr>
              <w:rPr>
                <w:rFonts w:eastAsia="Times New Roman"/>
              </w:rPr>
            </w:pPr>
          </w:p>
        </w:tc>
        <w:tc>
          <w:tcPr>
            <w:tcW w:w="0" w:type="auto"/>
            <w:vAlign w:val="center"/>
            <w:hideMark/>
          </w:tcPr>
          <w:p w14:paraId="41456DD1" w14:textId="77777777" w:rsidR="00C51368" w:rsidRDefault="00C51368">
            <w:pPr>
              <w:rPr>
                <w:rFonts w:eastAsia="Times New Roman"/>
              </w:rPr>
            </w:pPr>
          </w:p>
        </w:tc>
        <w:tc>
          <w:tcPr>
            <w:tcW w:w="0" w:type="auto"/>
            <w:vAlign w:val="center"/>
            <w:hideMark/>
          </w:tcPr>
          <w:p w14:paraId="1F92D45A" w14:textId="77777777" w:rsidR="00C51368" w:rsidRDefault="00C51368">
            <w:pPr>
              <w:rPr>
                <w:rFonts w:eastAsia="Times New Roman"/>
              </w:rPr>
            </w:pPr>
          </w:p>
        </w:tc>
      </w:tr>
      <w:tr w:rsidR="00C51368" w14:paraId="6AB73C5F" w14:textId="77777777">
        <w:trPr>
          <w:divId w:val="966159520"/>
          <w:tblCellSpacing w:w="15" w:type="dxa"/>
        </w:trPr>
        <w:tc>
          <w:tcPr>
            <w:tcW w:w="0" w:type="auto"/>
            <w:vAlign w:val="center"/>
            <w:hideMark/>
          </w:tcPr>
          <w:p w14:paraId="36C7C806" w14:textId="77777777" w:rsidR="00C51368" w:rsidRDefault="001708AB">
            <w:pPr>
              <w:rPr>
                <w:rFonts w:eastAsia="Times New Roman"/>
              </w:rPr>
            </w:pPr>
            <w:hyperlink r:id="rId2544" w:anchor="Quantity" w:history="1">
              <w:r w:rsidR="00E43BD9">
                <w:rPr>
                  <w:rStyle w:val="Hyperlink"/>
                  <w:rFonts w:eastAsia="Times New Roman"/>
                </w:rPr>
                <w:t>Quantity</w:t>
              </w:r>
            </w:hyperlink>
          </w:p>
        </w:tc>
        <w:tc>
          <w:tcPr>
            <w:tcW w:w="0" w:type="auto"/>
            <w:vAlign w:val="center"/>
            <w:hideMark/>
          </w:tcPr>
          <w:p w14:paraId="29515D9B" w14:textId="77777777" w:rsidR="00C51368" w:rsidRDefault="00C51368">
            <w:pPr>
              <w:rPr>
                <w:rFonts w:eastAsia="Times New Roman"/>
              </w:rPr>
            </w:pPr>
          </w:p>
        </w:tc>
        <w:tc>
          <w:tcPr>
            <w:tcW w:w="0" w:type="auto"/>
            <w:vAlign w:val="center"/>
            <w:hideMark/>
          </w:tcPr>
          <w:p w14:paraId="3180CB77" w14:textId="77777777" w:rsidR="00C51368" w:rsidRDefault="00C51368">
            <w:pPr>
              <w:rPr>
                <w:rFonts w:eastAsia="Times New Roman"/>
              </w:rPr>
            </w:pPr>
          </w:p>
        </w:tc>
        <w:tc>
          <w:tcPr>
            <w:tcW w:w="0" w:type="auto"/>
            <w:vAlign w:val="center"/>
            <w:hideMark/>
          </w:tcPr>
          <w:p w14:paraId="350A6B00" w14:textId="77777777" w:rsidR="00C51368" w:rsidRDefault="00C51368">
            <w:pPr>
              <w:rPr>
                <w:rFonts w:eastAsia="Times New Roman"/>
              </w:rPr>
            </w:pPr>
          </w:p>
        </w:tc>
        <w:tc>
          <w:tcPr>
            <w:tcW w:w="0" w:type="auto"/>
            <w:vAlign w:val="center"/>
            <w:hideMark/>
          </w:tcPr>
          <w:p w14:paraId="6BB79F83" w14:textId="77777777" w:rsidR="00C51368" w:rsidRDefault="00C51368">
            <w:pPr>
              <w:rPr>
                <w:rFonts w:eastAsia="Times New Roman"/>
              </w:rPr>
            </w:pPr>
          </w:p>
        </w:tc>
        <w:tc>
          <w:tcPr>
            <w:tcW w:w="0" w:type="auto"/>
            <w:vAlign w:val="center"/>
            <w:hideMark/>
          </w:tcPr>
          <w:p w14:paraId="7E6F4D7C" w14:textId="77777777" w:rsidR="00C51368" w:rsidRDefault="00C51368">
            <w:pPr>
              <w:rPr>
                <w:rFonts w:eastAsia="Times New Roman"/>
              </w:rPr>
            </w:pPr>
          </w:p>
        </w:tc>
        <w:tc>
          <w:tcPr>
            <w:tcW w:w="0" w:type="auto"/>
            <w:vAlign w:val="center"/>
            <w:hideMark/>
          </w:tcPr>
          <w:p w14:paraId="0EFC99A4" w14:textId="77777777" w:rsidR="00C51368" w:rsidRDefault="00C51368">
            <w:pPr>
              <w:rPr>
                <w:rFonts w:eastAsia="Times New Roman"/>
              </w:rPr>
            </w:pPr>
          </w:p>
        </w:tc>
        <w:tc>
          <w:tcPr>
            <w:tcW w:w="0" w:type="auto"/>
            <w:vAlign w:val="center"/>
            <w:hideMark/>
          </w:tcPr>
          <w:p w14:paraId="0B9EEB58" w14:textId="77777777" w:rsidR="00C51368" w:rsidRDefault="00C51368">
            <w:pPr>
              <w:rPr>
                <w:rFonts w:eastAsia="Times New Roman"/>
              </w:rPr>
            </w:pPr>
          </w:p>
        </w:tc>
      </w:tr>
      <w:tr w:rsidR="00C51368" w14:paraId="52E7C3D5" w14:textId="77777777">
        <w:trPr>
          <w:divId w:val="966159520"/>
          <w:tblCellSpacing w:w="15" w:type="dxa"/>
        </w:trPr>
        <w:tc>
          <w:tcPr>
            <w:tcW w:w="0" w:type="auto"/>
            <w:vAlign w:val="center"/>
            <w:hideMark/>
          </w:tcPr>
          <w:p w14:paraId="12940B90" w14:textId="77777777" w:rsidR="00C51368" w:rsidRDefault="001708AB">
            <w:pPr>
              <w:rPr>
                <w:rFonts w:eastAsia="Times New Roman"/>
              </w:rPr>
            </w:pPr>
            <w:hyperlink r:id="rId2545" w:anchor="Range" w:history="1">
              <w:r w:rsidR="00E43BD9">
                <w:rPr>
                  <w:rStyle w:val="Hyperlink"/>
                  <w:rFonts w:eastAsia="Times New Roman"/>
                </w:rPr>
                <w:t>Range</w:t>
              </w:r>
            </w:hyperlink>
          </w:p>
        </w:tc>
        <w:tc>
          <w:tcPr>
            <w:tcW w:w="0" w:type="auto"/>
            <w:vAlign w:val="center"/>
            <w:hideMark/>
          </w:tcPr>
          <w:p w14:paraId="548C613D" w14:textId="77777777" w:rsidR="00C51368" w:rsidRDefault="00C51368">
            <w:pPr>
              <w:rPr>
                <w:rFonts w:eastAsia="Times New Roman"/>
              </w:rPr>
            </w:pPr>
          </w:p>
        </w:tc>
        <w:tc>
          <w:tcPr>
            <w:tcW w:w="0" w:type="auto"/>
            <w:vAlign w:val="center"/>
            <w:hideMark/>
          </w:tcPr>
          <w:p w14:paraId="287B3768" w14:textId="77777777" w:rsidR="00C51368" w:rsidRDefault="00C51368">
            <w:pPr>
              <w:rPr>
                <w:rFonts w:eastAsia="Times New Roman"/>
              </w:rPr>
            </w:pPr>
          </w:p>
        </w:tc>
        <w:tc>
          <w:tcPr>
            <w:tcW w:w="0" w:type="auto"/>
            <w:vAlign w:val="center"/>
            <w:hideMark/>
          </w:tcPr>
          <w:p w14:paraId="1A0946E2" w14:textId="77777777" w:rsidR="00C51368" w:rsidRDefault="00C51368">
            <w:pPr>
              <w:rPr>
                <w:rFonts w:eastAsia="Times New Roman"/>
              </w:rPr>
            </w:pPr>
          </w:p>
        </w:tc>
        <w:tc>
          <w:tcPr>
            <w:tcW w:w="0" w:type="auto"/>
            <w:vAlign w:val="center"/>
            <w:hideMark/>
          </w:tcPr>
          <w:p w14:paraId="70F1051F" w14:textId="77777777" w:rsidR="00C51368" w:rsidRDefault="00C51368">
            <w:pPr>
              <w:rPr>
                <w:rFonts w:eastAsia="Times New Roman"/>
              </w:rPr>
            </w:pPr>
          </w:p>
        </w:tc>
        <w:tc>
          <w:tcPr>
            <w:tcW w:w="0" w:type="auto"/>
            <w:vAlign w:val="center"/>
            <w:hideMark/>
          </w:tcPr>
          <w:p w14:paraId="695E58DD" w14:textId="77777777" w:rsidR="00C51368" w:rsidRDefault="00C51368">
            <w:pPr>
              <w:rPr>
                <w:rFonts w:eastAsia="Times New Roman"/>
              </w:rPr>
            </w:pPr>
          </w:p>
        </w:tc>
        <w:tc>
          <w:tcPr>
            <w:tcW w:w="0" w:type="auto"/>
            <w:vAlign w:val="center"/>
            <w:hideMark/>
          </w:tcPr>
          <w:p w14:paraId="638417FC" w14:textId="77777777" w:rsidR="00C51368" w:rsidRDefault="00C51368">
            <w:pPr>
              <w:rPr>
                <w:rFonts w:eastAsia="Times New Roman"/>
              </w:rPr>
            </w:pPr>
          </w:p>
        </w:tc>
        <w:tc>
          <w:tcPr>
            <w:tcW w:w="0" w:type="auto"/>
            <w:vAlign w:val="center"/>
            <w:hideMark/>
          </w:tcPr>
          <w:p w14:paraId="5D99087E" w14:textId="77777777" w:rsidR="00C51368" w:rsidRDefault="00C51368">
            <w:pPr>
              <w:rPr>
                <w:rFonts w:eastAsia="Times New Roman"/>
              </w:rPr>
            </w:pPr>
          </w:p>
        </w:tc>
      </w:tr>
      <w:tr w:rsidR="00C51368" w14:paraId="200EE4C4" w14:textId="77777777">
        <w:trPr>
          <w:divId w:val="966159520"/>
          <w:tblCellSpacing w:w="15" w:type="dxa"/>
        </w:trPr>
        <w:tc>
          <w:tcPr>
            <w:tcW w:w="0" w:type="auto"/>
            <w:vAlign w:val="center"/>
            <w:hideMark/>
          </w:tcPr>
          <w:p w14:paraId="20509819" w14:textId="77777777" w:rsidR="00C51368" w:rsidRDefault="001708AB">
            <w:pPr>
              <w:rPr>
                <w:rFonts w:eastAsia="Times New Roman"/>
              </w:rPr>
            </w:pPr>
            <w:hyperlink r:id="rId2546" w:anchor="Reference" w:history="1">
              <w:r w:rsidR="00E43BD9">
                <w:rPr>
                  <w:rStyle w:val="Hyperlink"/>
                  <w:rFonts w:eastAsia="Times New Roman"/>
                </w:rPr>
                <w:t>Reference</w:t>
              </w:r>
            </w:hyperlink>
          </w:p>
        </w:tc>
        <w:tc>
          <w:tcPr>
            <w:tcW w:w="0" w:type="auto"/>
            <w:vAlign w:val="center"/>
            <w:hideMark/>
          </w:tcPr>
          <w:p w14:paraId="4EE7C921" w14:textId="77777777" w:rsidR="00C51368" w:rsidRDefault="00C51368">
            <w:pPr>
              <w:rPr>
                <w:rFonts w:eastAsia="Times New Roman"/>
              </w:rPr>
            </w:pPr>
          </w:p>
        </w:tc>
        <w:tc>
          <w:tcPr>
            <w:tcW w:w="0" w:type="auto"/>
            <w:vAlign w:val="center"/>
            <w:hideMark/>
          </w:tcPr>
          <w:p w14:paraId="2D1BCCDC" w14:textId="77777777" w:rsidR="00C51368" w:rsidRDefault="00C51368">
            <w:pPr>
              <w:rPr>
                <w:rFonts w:eastAsia="Times New Roman"/>
              </w:rPr>
            </w:pPr>
          </w:p>
        </w:tc>
        <w:tc>
          <w:tcPr>
            <w:tcW w:w="0" w:type="auto"/>
            <w:vAlign w:val="center"/>
            <w:hideMark/>
          </w:tcPr>
          <w:p w14:paraId="1E8ECD8B" w14:textId="77777777" w:rsidR="00C51368" w:rsidRDefault="00C51368">
            <w:pPr>
              <w:rPr>
                <w:rFonts w:eastAsia="Times New Roman"/>
              </w:rPr>
            </w:pPr>
          </w:p>
        </w:tc>
        <w:tc>
          <w:tcPr>
            <w:tcW w:w="0" w:type="auto"/>
            <w:vAlign w:val="center"/>
            <w:hideMark/>
          </w:tcPr>
          <w:p w14:paraId="67701B1F" w14:textId="77777777" w:rsidR="00C51368" w:rsidRDefault="00C51368">
            <w:pPr>
              <w:rPr>
                <w:rFonts w:eastAsia="Times New Roman"/>
              </w:rPr>
            </w:pPr>
          </w:p>
        </w:tc>
        <w:tc>
          <w:tcPr>
            <w:tcW w:w="0" w:type="auto"/>
            <w:vAlign w:val="center"/>
            <w:hideMark/>
          </w:tcPr>
          <w:p w14:paraId="52CD54FE" w14:textId="77777777" w:rsidR="00C51368" w:rsidRDefault="00C51368">
            <w:pPr>
              <w:rPr>
                <w:rFonts w:eastAsia="Times New Roman"/>
              </w:rPr>
            </w:pPr>
          </w:p>
        </w:tc>
        <w:tc>
          <w:tcPr>
            <w:tcW w:w="0" w:type="auto"/>
            <w:vAlign w:val="center"/>
            <w:hideMark/>
          </w:tcPr>
          <w:p w14:paraId="2A428139" w14:textId="77777777" w:rsidR="00C51368" w:rsidRDefault="00C51368">
            <w:pPr>
              <w:rPr>
                <w:rFonts w:eastAsia="Times New Roman"/>
              </w:rPr>
            </w:pPr>
          </w:p>
        </w:tc>
        <w:tc>
          <w:tcPr>
            <w:tcW w:w="0" w:type="auto"/>
            <w:vAlign w:val="center"/>
            <w:hideMark/>
          </w:tcPr>
          <w:p w14:paraId="54641F3A" w14:textId="77777777" w:rsidR="00C51368" w:rsidRDefault="00C51368">
            <w:pPr>
              <w:rPr>
                <w:rFonts w:eastAsia="Times New Roman"/>
              </w:rPr>
            </w:pPr>
          </w:p>
        </w:tc>
      </w:tr>
      <w:tr w:rsidR="00C51368" w14:paraId="3FCC97A9" w14:textId="77777777">
        <w:trPr>
          <w:divId w:val="966159520"/>
          <w:tblCellSpacing w:w="15" w:type="dxa"/>
        </w:trPr>
        <w:tc>
          <w:tcPr>
            <w:tcW w:w="0" w:type="auto"/>
            <w:vAlign w:val="center"/>
            <w:hideMark/>
          </w:tcPr>
          <w:p w14:paraId="766AEDDE" w14:textId="77777777" w:rsidR="00C51368" w:rsidRDefault="001708AB">
            <w:pPr>
              <w:rPr>
                <w:rFonts w:eastAsia="Times New Roman"/>
              </w:rPr>
            </w:pPr>
            <w:hyperlink r:id="rId2547" w:anchor="SampledData" w:history="1">
              <w:r w:rsidR="00E43BD9">
                <w:rPr>
                  <w:rStyle w:val="Hyperlink"/>
                  <w:rFonts w:eastAsia="Times New Roman"/>
                </w:rPr>
                <w:t>SampledData</w:t>
              </w:r>
            </w:hyperlink>
          </w:p>
        </w:tc>
        <w:tc>
          <w:tcPr>
            <w:tcW w:w="0" w:type="auto"/>
            <w:vAlign w:val="center"/>
            <w:hideMark/>
          </w:tcPr>
          <w:p w14:paraId="7F346677" w14:textId="77777777" w:rsidR="00C51368" w:rsidRDefault="00C51368">
            <w:pPr>
              <w:rPr>
                <w:rFonts w:eastAsia="Times New Roman"/>
              </w:rPr>
            </w:pPr>
          </w:p>
        </w:tc>
        <w:tc>
          <w:tcPr>
            <w:tcW w:w="0" w:type="auto"/>
            <w:vAlign w:val="center"/>
            <w:hideMark/>
          </w:tcPr>
          <w:p w14:paraId="184BD726" w14:textId="77777777" w:rsidR="00C51368" w:rsidRDefault="00C51368">
            <w:pPr>
              <w:rPr>
                <w:rFonts w:eastAsia="Times New Roman"/>
              </w:rPr>
            </w:pPr>
          </w:p>
        </w:tc>
        <w:tc>
          <w:tcPr>
            <w:tcW w:w="0" w:type="auto"/>
            <w:vAlign w:val="center"/>
            <w:hideMark/>
          </w:tcPr>
          <w:p w14:paraId="30898048" w14:textId="77777777" w:rsidR="00C51368" w:rsidRDefault="00C51368">
            <w:pPr>
              <w:rPr>
                <w:rFonts w:eastAsia="Times New Roman"/>
              </w:rPr>
            </w:pPr>
          </w:p>
        </w:tc>
        <w:tc>
          <w:tcPr>
            <w:tcW w:w="0" w:type="auto"/>
            <w:vAlign w:val="center"/>
            <w:hideMark/>
          </w:tcPr>
          <w:p w14:paraId="260B1BD4" w14:textId="77777777" w:rsidR="00C51368" w:rsidRDefault="00C51368">
            <w:pPr>
              <w:rPr>
                <w:rFonts w:eastAsia="Times New Roman"/>
              </w:rPr>
            </w:pPr>
          </w:p>
        </w:tc>
        <w:tc>
          <w:tcPr>
            <w:tcW w:w="0" w:type="auto"/>
            <w:vAlign w:val="center"/>
            <w:hideMark/>
          </w:tcPr>
          <w:p w14:paraId="13376D68" w14:textId="77777777" w:rsidR="00C51368" w:rsidRDefault="00C51368">
            <w:pPr>
              <w:rPr>
                <w:rFonts w:eastAsia="Times New Roman"/>
              </w:rPr>
            </w:pPr>
          </w:p>
        </w:tc>
        <w:tc>
          <w:tcPr>
            <w:tcW w:w="0" w:type="auto"/>
            <w:vAlign w:val="center"/>
            <w:hideMark/>
          </w:tcPr>
          <w:p w14:paraId="506CFD01" w14:textId="77777777" w:rsidR="00C51368" w:rsidRDefault="00C51368">
            <w:pPr>
              <w:rPr>
                <w:rFonts w:eastAsia="Times New Roman"/>
              </w:rPr>
            </w:pPr>
          </w:p>
        </w:tc>
        <w:tc>
          <w:tcPr>
            <w:tcW w:w="0" w:type="auto"/>
            <w:vAlign w:val="center"/>
            <w:hideMark/>
          </w:tcPr>
          <w:p w14:paraId="0033017C" w14:textId="77777777" w:rsidR="00C51368" w:rsidRDefault="00C51368">
            <w:pPr>
              <w:rPr>
                <w:rFonts w:eastAsia="Times New Roman"/>
              </w:rPr>
            </w:pPr>
          </w:p>
        </w:tc>
      </w:tr>
      <w:tr w:rsidR="00C51368" w14:paraId="1F7E87B4" w14:textId="77777777">
        <w:trPr>
          <w:divId w:val="966159520"/>
          <w:tblCellSpacing w:w="15" w:type="dxa"/>
        </w:trPr>
        <w:tc>
          <w:tcPr>
            <w:tcW w:w="0" w:type="auto"/>
            <w:vAlign w:val="center"/>
            <w:hideMark/>
          </w:tcPr>
          <w:p w14:paraId="26E30F48" w14:textId="77777777" w:rsidR="00C51368" w:rsidRDefault="001708AB">
            <w:pPr>
              <w:rPr>
                <w:rFonts w:eastAsia="Times New Roman"/>
              </w:rPr>
            </w:pPr>
            <w:hyperlink r:id="rId2548" w:anchor="Timing" w:history="1">
              <w:r w:rsidR="00E43BD9">
                <w:rPr>
                  <w:rStyle w:val="Hyperlink"/>
                  <w:rFonts w:eastAsia="Times New Roman"/>
                </w:rPr>
                <w:t>Timing</w:t>
              </w:r>
            </w:hyperlink>
          </w:p>
        </w:tc>
        <w:tc>
          <w:tcPr>
            <w:tcW w:w="0" w:type="auto"/>
            <w:vAlign w:val="center"/>
            <w:hideMark/>
          </w:tcPr>
          <w:p w14:paraId="6FCDF9B2" w14:textId="77777777" w:rsidR="00C51368" w:rsidRDefault="00C51368">
            <w:pPr>
              <w:rPr>
                <w:rFonts w:eastAsia="Times New Roman"/>
              </w:rPr>
            </w:pPr>
          </w:p>
        </w:tc>
        <w:tc>
          <w:tcPr>
            <w:tcW w:w="0" w:type="auto"/>
            <w:vAlign w:val="center"/>
            <w:hideMark/>
          </w:tcPr>
          <w:p w14:paraId="4BF118E0" w14:textId="77777777" w:rsidR="00C51368" w:rsidRDefault="00C51368">
            <w:pPr>
              <w:rPr>
                <w:rFonts w:eastAsia="Times New Roman"/>
              </w:rPr>
            </w:pPr>
          </w:p>
        </w:tc>
        <w:tc>
          <w:tcPr>
            <w:tcW w:w="0" w:type="auto"/>
            <w:vAlign w:val="center"/>
            <w:hideMark/>
          </w:tcPr>
          <w:p w14:paraId="7B5422E9" w14:textId="77777777" w:rsidR="00C51368" w:rsidRDefault="00C51368">
            <w:pPr>
              <w:rPr>
                <w:rFonts w:eastAsia="Times New Roman"/>
              </w:rPr>
            </w:pPr>
          </w:p>
        </w:tc>
        <w:tc>
          <w:tcPr>
            <w:tcW w:w="0" w:type="auto"/>
            <w:vAlign w:val="center"/>
            <w:hideMark/>
          </w:tcPr>
          <w:p w14:paraId="65CC472B" w14:textId="77777777" w:rsidR="00C51368" w:rsidRDefault="00C51368">
            <w:pPr>
              <w:rPr>
                <w:rFonts w:eastAsia="Times New Roman"/>
              </w:rPr>
            </w:pPr>
          </w:p>
        </w:tc>
        <w:tc>
          <w:tcPr>
            <w:tcW w:w="0" w:type="auto"/>
            <w:vAlign w:val="center"/>
            <w:hideMark/>
          </w:tcPr>
          <w:p w14:paraId="68D326A4" w14:textId="77777777" w:rsidR="00C51368" w:rsidRDefault="00C51368">
            <w:pPr>
              <w:rPr>
                <w:rFonts w:eastAsia="Times New Roman"/>
              </w:rPr>
            </w:pPr>
          </w:p>
        </w:tc>
        <w:tc>
          <w:tcPr>
            <w:tcW w:w="0" w:type="auto"/>
            <w:vAlign w:val="center"/>
            <w:hideMark/>
          </w:tcPr>
          <w:p w14:paraId="077E629C" w14:textId="77777777" w:rsidR="00C51368" w:rsidRDefault="00C51368">
            <w:pPr>
              <w:rPr>
                <w:rFonts w:eastAsia="Times New Roman"/>
              </w:rPr>
            </w:pPr>
          </w:p>
        </w:tc>
        <w:tc>
          <w:tcPr>
            <w:tcW w:w="0" w:type="auto"/>
            <w:vAlign w:val="center"/>
            <w:hideMark/>
          </w:tcPr>
          <w:p w14:paraId="1699A5E9" w14:textId="77777777" w:rsidR="00C51368" w:rsidRDefault="00C51368">
            <w:pPr>
              <w:rPr>
                <w:rFonts w:eastAsia="Times New Roman"/>
              </w:rPr>
            </w:pPr>
          </w:p>
        </w:tc>
      </w:tr>
    </w:tbl>
    <w:p w14:paraId="5428D6BC" w14:textId="77777777" w:rsidR="00C51368" w:rsidRDefault="00E43BD9">
      <w:pPr>
        <w:pStyle w:val="Heading1"/>
        <w:divId w:val="990249517"/>
        <w:rPr>
          <w:rFonts w:eastAsia="Times New Roman"/>
          <w:noProof/>
          <w:lang w:val="en-US"/>
        </w:rPr>
      </w:pPr>
      <w:r>
        <w:rPr>
          <w:rFonts w:eastAsia="Times New Roman"/>
          <w:noProof/>
          <w:lang w:val="en-US"/>
        </w:rPr>
        <w:t>search_filter.html</w:t>
      </w:r>
    </w:p>
    <w:bookmarkEnd w:id="187"/>
    <w:p w14:paraId="3DC2DC0A" w14:textId="77777777"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98CE2FC" w14:textId="77777777">
        <w:trPr>
          <w:divId w:val="1229997910"/>
          <w:tblCellSpacing w:w="15" w:type="dxa"/>
        </w:trPr>
        <w:tc>
          <w:tcPr>
            <w:tcW w:w="0" w:type="auto"/>
            <w:vAlign w:val="center"/>
            <w:hideMark/>
          </w:tcPr>
          <w:p w14:paraId="77803B21" w14:textId="77777777" w:rsidR="00C51368" w:rsidRDefault="00E43BD9">
            <w:pPr>
              <w:rPr>
                <w:rFonts w:eastAsia="Times New Roman"/>
              </w:rPr>
            </w:pPr>
            <w:r>
              <w:rPr>
                <w:rFonts w:eastAsia="Times New Roman"/>
              </w:rPr>
              <w:t>Work Group</w:t>
            </w:r>
          </w:p>
        </w:tc>
        <w:tc>
          <w:tcPr>
            <w:tcW w:w="0" w:type="auto"/>
            <w:vAlign w:val="center"/>
            <w:hideMark/>
          </w:tcPr>
          <w:p w14:paraId="0D69567B" w14:textId="77777777" w:rsidR="00C51368" w:rsidRDefault="001708AB">
            <w:pPr>
              <w:rPr>
                <w:rFonts w:eastAsia="Times New Roman"/>
              </w:rPr>
            </w:pPr>
            <w:hyperlink r:id="rId25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D2758F8" w14:textId="77777777" w:rsidR="00C51368" w:rsidRDefault="001708AB">
            <w:pPr>
              <w:rPr>
                <w:rFonts w:eastAsia="Times New Roman"/>
              </w:rPr>
            </w:pPr>
            <w:hyperlink r:id="rId2550" w:anchor="status" w:history="1">
              <w:r w:rsidR="00E43BD9">
                <w:rPr>
                  <w:rStyle w:val="Hyperlink"/>
                  <w:rFonts w:eastAsia="Times New Roman"/>
                </w:rPr>
                <w:t>Ballot Status</w:t>
              </w:r>
            </w:hyperlink>
            <w:r w:rsidR="00E43BD9">
              <w:rPr>
                <w:rFonts w:eastAsia="Times New Roman"/>
              </w:rPr>
              <w:t xml:space="preserve">: </w:t>
            </w:r>
            <w:hyperlink r:id="rId2551" w:anchor="pubs" w:history="1">
              <w:r w:rsidR="00E43BD9">
                <w:rPr>
                  <w:rStyle w:val="Hyperlink"/>
                  <w:rFonts w:eastAsia="Times New Roman"/>
                </w:rPr>
                <w:t>DSTU 2</w:t>
              </w:r>
            </w:hyperlink>
          </w:p>
        </w:tc>
      </w:tr>
    </w:tbl>
    <w:p w14:paraId="7CEC9C8F" w14:textId="77777777" w:rsidR="00C51368" w:rsidRDefault="00E43BD9">
      <w:pPr>
        <w:pStyle w:val="Heading4"/>
        <w:divId w:val="1229997910"/>
        <w:rPr>
          <w:rFonts w:eastAsia="Times New Roman"/>
          <w:lang w:val="en-US"/>
        </w:rPr>
      </w:pPr>
      <w:bookmarkStart w:id="257" w:name="intro"/>
      <w:bookmarkEnd w:id="257"/>
      <w:r>
        <w:rPr>
          <w:rFonts w:eastAsia="Times New Roman"/>
          <w:lang w:val="en-US"/>
        </w:rPr>
        <w:t>Introduction</w:t>
      </w:r>
    </w:p>
    <w:p w14:paraId="1C3F10F0" w14:textId="77777777" w:rsidR="00C51368" w:rsidRDefault="00E43BD9">
      <w:pPr>
        <w:pStyle w:val="NormalWeb"/>
        <w:divId w:val="1229997910"/>
        <w:rPr>
          <w:lang w:val="en-US"/>
        </w:rPr>
      </w:pPr>
      <w:r>
        <w:rPr>
          <w:lang w:val="en-US"/>
        </w:rPr>
        <w:t xml:space="preserve">The _filter parameter is a parameter that can be used with the </w:t>
      </w:r>
      <w:hyperlink r:id="rId2552"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14:paraId="3A798BBF" w14:textId="77777777" w:rsidR="00C51368" w:rsidRDefault="00E43BD9">
      <w:pPr>
        <w:pStyle w:val="NormalWeb"/>
        <w:divId w:val="1229997910"/>
        <w:rPr>
          <w:lang w:val="en-US"/>
        </w:rPr>
      </w:pPr>
      <w:r>
        <w:rPr>
          <w:lang w:val="en-US"/>
        </w:rPr>
        <w:t>Here's some example filters:</w:t>
      </w:r>
    </w:p>
    <w:p w14:paraId="63F2FFF1"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14:paraId="7C51AD6B"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14:paraId="6476DF26"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14:paraId="3F5BA99E"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14:paraId="3A86F30E"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14:paraId="66274610" w14:textId="77777777"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14:paraId="0BB7B5D2" w14:textId="77777777" w:rsidR="00C51368" w:rsidRDefault="00E43BD9">
      <w:pPr>
        <w:pStyle w:val="NormalWeb"/>
        <w:divId w:val="1229997910"/>
        <w:rPr>
          <w:lang w:val="en-US"/>
        </w:rPr>
      </w:pPr>
      <w:r>
        <w:rPr>
          <w:lang w:val="en-US"/>
        </w:rPr>
        <w:t xml:space="preserve">The _filter syntax has the following features: </w:t>
      </w:r>
    </w:p>
    <w:p w14:paraId="21C7033F"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14:paraId="6AD44613"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14:paraId="6C913DF6"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14:paraId="1B02F856"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14:paraId="5BFDB95B" w14:textId="77777777"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14:paraId="2FBCC827" w14:textId="77777777"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14:paraId="78574FD0" w14:textId="77777777" w:rsidR="00C51368" w:rsidRDefault="00E43BD9">
      <w:pPr>
        <w:pStyle w:val="NormalWeb"/>
        <w:divId w:val="1229997910"/>
        <w:rPr>
          <w:lang w:val="en-US"/>
        </w:rPr>
      </w:pPr>
      <w:r>
        <w:rPr>
          <w:lang w:val="en-US"/>
        </w:rPr>
        <w:t xml:space="preserve">This is the formal grammar for the syntax: </w:t>
      </w:r>
    </w:p>
    <w:p w14:paraId="489DE1FD" w14:textId="77777777" w:rsidR="00C51368" w:rsidRDefault="00C51368">
      <w:pPr>
        <w:pStyle w:val="HTMLPreformatted"/>
        <w:divId w:val="1229997910"/>
        <w:rPr>
          <w:lang w:val="en-US"/>
        </w:rPr>
      </w:pPr>
    </w:p>
    <w:p w14:paraId="6BF37176" w14:textId="77777777" w:rsidR="00C51368" w:rsidRDefault="00E43BD9">
      <w:pPr>
        <w:pStyle w:val="HTMLPreformatted"/>
        <w:divId w:val="1229997910"/>
        <w:rPr>
          <w:lang w:val="en-US"/>
        </w:rPr>
      </w:pPr>
      <w:r>
        <w:rPr>
          <w:lang w:val="en-US"/>
        </w:rPr>
        <w:t>filter       = paramExp / logExp / ("not") "(" filter ")"</w:t>
      </w:r>
    </w:p>
    <w:p w14:paraId="7554B1CD" w14:textId="77777777" w:rsidR="00C51368" w:rsidRDefault="00E43BD9">
      <w:pPr>
        <w:pStyle w:val="HTMLPreformatted"/>
        <w:divId w:val="1229997910"/>
        <w:rPr>
          <w:lang w:val="en-US"/>
        </w:rPr>
      </w:pPr>
      <w:r>
        <w:rPr>
          <w:lang w:val="en-US"/>
        </w:rPr>
        <w:t>logExp       = filter ("and" / "or" filter)+</w:t>
      </w:r>
    </w:p>
    <w:p w14:paraId="4D360214" w14:textId="77777777" w:rsidR="00C51368" w:rsidRDefault="00E43BD9">
      <w:pPr>
        <w:pStyle w:val="HTMLPreformatted"/>
        <w:divId w:val="1229997910"/>
        <w:rPr>
          <w:lang w:val="en-US"/>
        </w:rPr>
      </w:pPr>
      <w:r>
        <w:rPr>
          <w:lang w:val="en-US"/>
        </w:rPr>
        <w:t>paramExp     = paramPath SP compareOp SP compValue</w:t>
      </w:r>
    </w:p>
    <w:p w14:paraId="2BFA95CE" w14:textId="77777777" w:rsidR="00C51368" w:rsidRDefault="00E43BD9">
      <w:pPr>
        <w:pStyle w:val="HTMLPreformatted"/>
        <w:divId w:val="1229997910"/>
        <w:rPr>
          <w:lang w:val="en-US"/>
        </w:rPr>
      </w:pPr>
      <w:r>
        <w:rPr>
          <w:lang w:val="en-US"/>
        </w:rPr>
        <w:t>compareOp    = (see table below)</w:t>
      </w:r>
    </w:p>
    <w:p w14:paraId="4751BFD3" w14:textId="77777777" w:rsidR="00C51368" w:rsidRDefault="00E43BD9">
      <w:pPr>
        <w:pStyle w:val="HTMLPreformatted"/>
        <w:divId w:val="1229997910"/>
        <w:rPr>
          <w:lang w:val="en-US"/>
        </w:rPr>
      </w:pPr>
      <w:r>
        <w:rPr>
          <w:lang w:val="en-US"/>
        </w:rPr>
        <w:t>compValue    = string / numberOrDate / token</w:t>
      </w:r>
    </w:p>
    <w:p w14:paraId="2638E024" w14:textId="77777777" w:rsidR="00C51368" w:rsidRDefault="00E43BD9">
      <w:pPr>
        <w:pStyle w:val="HTMLPreformatted"/>
        <w:divId w:val="1229997910"/>
        <w:rPr>
          <w:lang w:val="en-US"/>
        </w:rPr>
      </w:pPr>
      <w:r>
        <w:rPr>
          <w:lang w:val="en-US"/>
        </w:rPr>
        <w:t>string       = json string</w:t>
      </w:r>
    </w:p>
    <w:p w14:paraId="6EFB7A6D" w14:textId="77777777" w:rsidR="00C51368" w:rsidRDefault="00E43BD9">
      <w:pPr>
        <w:pStyle w:val="HTMLPreformatted"/>
        <w:divId w:val="1229997910"/>
        <w:rPr>
          <w:lang w:val="en-US"/>
        </w:rPr>
      </w:pPr>
      <w:r>
        <w:rPr>
          <w:lang w:val="en-US"/>
        </w:rPr>
        <w:t>token        = any sequence of non-whitespace characters (by Unicode rules) except "]" and ")"</w:t>
      </w:r>
    </w:p>
    <w:p w14:paraId="40948E06" w14:textId="77777777" w:rsidR="00C51368" w:rsidRDefault="00E43BD9">
      <w:pPr>
        <w:pStyle w:val="HTMLPreformatted"/>
        <w:divId w:val="1229997910"/>
        <w:rPr>
          <w:lang w:val="en-US"/>
        </w:rPr>
      </w:pPr>
      <w:r>
        <w:rPr>
          <w:lang w:val="en-US"/>
        </w:rPr>
        <w:t>paramPath    = paramName (("[" filter "]") "." paramPath)</w:t>
      </w:r>
    </w:p>
    <w:p w14:paraId="1E1961B6" w14:textId="77777777" w:rsidR="00C51368" w:rsidRDefault="00E43BD9">
      <w:pPr>
        <w:pStyle w:val="HTMLPreformatted"/>
        <w:divId w:val="1229997910"/>
        <w:rPr>
          <w:lang w:val="en-US"/>
        </w:rPr>
      </w:pPr>
      <w:r>
        <w:rPr>
          <w:lang w:val="en-US"/>
        </w:rPr>
        <w:t>paramName    = ALPHA (nameChar)*</w:t>
      </w:r>
    </w:p>
    <w:p w14:paraId="4EC63B50" w14:textId="77777777" w:rsidR="00C51368" w:rsidRDefault="00E43BD9">
      <w:pPr>
        <w:pStyle w:val="HTMLPreformatted"/>
        <w:divId w:val="1229997910"/>
        <w:rPr>
          <w:lang w:val="en-US"/>
        </w:rPr>
      </w:pPr>
      <w:r>
        <w:rPr>
          <w:lang w:val="en-US"/>
        </w:rPr>
        <w:t>nameChar     = "_" / "-" / DIGIT / ALPHA</w:t>
      </w:r>
    </w:p>
    <w:p w14:paraId="25DE4EBF" w14:textId="77777777" w:rsidR="00C51368" w:rsidRDefault="00E43BD9">
      <w:pPr>
        <w:pStyle w:val="HTMLPreformatted"/>
        <w:divId w:val="1229997910"/>
        <w:rPr>
          <w:lang w:val="en-US"/>
        </w:rPr>
      </w:pPr>
      <w:r>
        <w:rPr>
          <w:lang w:val="en-US"/>
        </w:rPr>
        <w:t>numberOrDate = DIGIT (DateChar)*</w:t>
      </w:r>
    </w:p>
    <w:p w14:paraId="5C7FB154" w14:textId="77777777" w:rsidR="00C51368" w:rsidRDefault="00E43BD9">
      <w:pPr>
        <w:pStyle w:val="HTMLPreformatted"/>
        <w:divId w:val="1229997910"/>
        <w:rPr>
          <w:lang w:val="en-US"/>
        </w:rPr>
      </w:pPr>
      <w:r>
        <w:rPr>
          <w:lang w:val="en-US"/>
        </w:rPr>
        <w:t>dateChar     = DIGIT / "T" / "-" / "." / "+"</w:t>
      </w:r>
    </w:p>
    <w:p w14:paraId="29C2C958" w14:textId="77777777" w:rsidR="00C51368" w:rsidRDefault="00E43BD9">
      <w:pPr>
        <w:pStyle w:val="NormalWeb"/>
        <w:divId w:val="1229997910"/>
        <w:rPr>
          <w:lang w:val="en-US"/>
        </w:rPr>
      </w:pPr>
      <w:r>
        <w:rPr>
          <w:lang w:val="en-US"/>
        </w:rPr>
        <w:t>Notes about using the syntax:</w:t>
      </w:r>
    </w:p>
    <w:p w14:paraId="30B3090A"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14:paraId="5F6E96D4"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14:paraId="309D26D2"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14:paraId="17E71E08" w14:textId="77777777"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14:paraId="1877E749" w14:textId="77777777" w:rsidR="00C51368" w:rsidRDefault="00E43BD9">
      <w:pPr>
        <w:pStyle w:val="Heading4"/>
        <w:divId w:val="1229997910"/>
        <w:rPr>
          <w:rFonts w:eastAsia="Times New Roman"/>
          <w:lang w:val="en-US"/>
        </w:rPr>
      </w:pPr>
      <w:bookmarkStart w:id="258" w:name="ops"/>
      <w:bookmarkEnd w:id="258"/>
      <w:r>
        <w:rPr>
          <w:rFonts w:eastAsia="Times New Roman"/>
          <w:lang w:val="en-US"/>
        </w:rPr>
        <w:t>Operators</w:t>
      </w:r>
    </w:p>
    <w:p w14:paraId="4AF08ED8" w14:textId="77777777"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14:paraId="062B9E2E" w14:textId="77777777">
        <w:trPr>
          <w:divId w:val="1229997910"/>
          <w:tblCellSpacing w:w="15" w:type="dxa"/>
        </w:trPr>
        <w:tc>
          <w:tcPr>
            <w:tcW w:w="0" w:type="auto"/>
            <w:vAlign w:val="center"/>
            <w:hideMark/>
          </w:tcPr>
          <w:p w14:paraId="09A4DE92" w14:textId="77777777" w:rsidR="00C51368" w:rsidRDefault="00E43BD9">
            <w:pPr>
              <w:rPr>
                <w:rFonts w:eastAsia="Times New Roman"/>
              </w:rPr>
            </w:pPr>
            <w:r>
              <w:rPr>
                <w:rFonts w:eastAsia="Times New Roman"/>
              </w:rPr>
              <w:t>Operation</w:t>
            </w:r>
          </w:p>
        </w:tc>
        <w:tc>
          <w:tcPr>
            <w:tcW w:w="0" w:type="auto"/>
            <w:vAlign w:val="center"/>
            <w:hideMark/>
          </w:tcPr>
          <w:p w14:paraId="14FB424F" w14:textId="77777777" w:rsidR="00C51368" w:rsidRDefault="00E43BD9">
            <w:pPr>
              <w:rPr>
                <w:rFonts w:eastAsia="Times New Roman"/>
              </w:rPr>
            </w:pPr>
            <w:r>
              <w:rPr>
                <w:rFonts w:eastAsia="Times New Roman"/>
              </w:rPr>
              <w:t>Definition</w:t>
            </w:r>
          </w:p>
        </w:tc>
      </w:tr>
      <w:tr w:rsidR="00C51368" w14:paraId="79D1AED6" w14:textId="77777777">
        <w:trPr>
          <w:divId w:val="1229997910"/>
          <w:tblCellSpacing w:w="15" w:type="dxa"/>
        </w:trPr>
        <w:tc>
          <w:tcPr>
            <w:tcW w:w="0" w:type="auto"/>
            <w:vAlign w:val="center"/>
            <w:hideMark/>
          </w:tcPr>
          <w:p w14:paraId="525FF725" w14:textId="77777777" w:rsidR="00C51368" w:rsidRDefault="00E43BD9">
            <w:pPr>
              <w:rPr>
                <w:rFonts w:eastAsia="Times New Roman"/>
              </w:rPr>
            </w:pPr>
            <w:r>
              <w:rPr>
                <w:rFonts w:eastAsia="Times New Roman"/>
              </w:rPr>
              <w:t>eq</w:t>
            </w:r>
          </w:p>
        </w:tc>
        <w:tc>
          <w:tcPr>
            <w:tcW w:w="0" w:type="auto"/>
            <w:vAlign w:val="center"/>
            <w:hideMark/>
          </w:tcPr>
          <w:p w14:paraId="46991544" w14:textId="77777777" w:rsidR="00C51368" w:rsidRDefault="00E43BD9">
            <w:pPr>
              <w:rPr>
                <w:rFonts w:eastAsia="Times New Roman"/>
              </w:rPr>
            </w:pPr>
            <w:r>
              <w:rPr>
                <w:rFonts w:eastAsia="Times New Roman"/>
              </w:rPr>
              <w:t>an item in the set has an equal value</w:t>
            </w:r>
          </w:p>
        </w:tc>
      </w:tr>
      <w:tr w:rsidR="00C51368" w14:paraId="7DFEB60D" w14:textId="77777777">
        <w:trPr>
          <w:divId w:val="1229997910"/>
          <w:tblCellSpacing w:w="15" w:type="dxa"/>
        </w:trPr>
        <w:tc>
          <w:tcPr>
            <w:tcW w:w="0" w:type="auto"/>
            <w:vAlign w:val="center"/>
            <w:hideMark/>
          </w:tcPr>
          <w:p w14:paraId="7C2D3F79" w14:textId="77777777" w:rsidR="00C51368" w:rsidRDefault="00E43BD9">
            <w:pPr>
              <w:rPr>
                <w:rFonts w:eastAsia="Times New Roman"/>
              </w:rPr>
            </w:pPr>
            <w:r>
              <w:rPr>
                <w:rFonts w:eastAsia="Times New Roman"/>
              </w:rPr>
              <w:t>ne</w:t>
            </w:r>
          </w:p>
        </w:tc>
        <w:tc>
          <w:tcPr>
            <w:tcW w:w="0" w:type="auto"/>
            <w:vAlign w:val="center"/>
            <w:hideMark/>
          </w:tcPr>
          <w:p w14:paraId="6EE90F59" w14:textId="77777777" w:rsidR="00C51368" w:rsidRDefault="00E43BD9">
            <w:pPr>
              <w:rPr>
                <w:rFonts w:eastAsia="Times New Roman"/>
              </w:rPr>
            </w:pPr>
            <w:r>
              <w:rPr>
                <w:rFonts w:eastAsia="Times New Roman"/>
              </w:rPr>
              <w:t>An item in the set has an unequal value</w:t>
            </w:r>
          </w:p>
        </w:tc>
      </w:tr>
      <w:tr w:rsidR="00C51368" w14:paraId="764D0851" w14:textId="77777777">
        <w:trPr>
          <w:divId w:val="1229997910"/>
          <w:tblCellSpacing w:w="15" w:type="dxa"/>
        </w:trPr>
        <w:tc>
          <w:tcPr>
            <w:tcW w:w="0" w:type="auto"/>
            <w:vAlign w:val="center"/>
            <w:hideMark/>
          </w:tcPr>
          <w:p w14:paraId="2F9B0024" w14:textId="77777777" w:rsidR="00C51368" w:rsidRDefault="00E43BD9">
            <w:pPr>
              <w:rPr>
                <w:rFonts w:eastAsia="Times New Roman"/>
              </w:rPr>
            </w:pPr>
            <w:r>
              <w:rPr>
                <w:rFonts w:eastAsia="Times New Roman"/>
              </w:rPr>
              <w:t>co</w:t>
            </w:r>
          </w:p>
        </w:tc>
        <w:tc>
          <w:tcPr>
            <w:tcW w:w="0" w:type="auto"/>
            <w:vAlign w:val="center"/>
            <w:hideMark/>
          </w:tcPr>
          <w:p w14:paraId="686142D0" w14:textId="77777777" w:rsidR="00C51368" w:rsidRDefault="00E43BD9">
            <w:pPr>
              <w:rPr>
                <w:rFonts w:eastAsia="Times New Roman"/>
              </w:rPr>
            </w:pPr>
            <w:r>
              <w:rPr>
                <w:rFonts w:eastAsia="Times New Roman"/>
              </w:rPr>
              <w:t>An item in the set contains this value</w:t>
            </w:r>
          </w:p>
        </w:tc>
      </w:tr>
      <w:tr w:rsidR="00C51368" w14:paraId="2B97D89D" w14:textId="77777777">
        <w:trPr>
          <w:divId w:val="1229997910"/>
          <w:tblCellSpacing w:w="15" w:type="dxa"/>
        </w:trPr>
        <w:tc>
          <w:tcPr>
            <w:tcW w:w="0" w:type="auto"/>
            <w:vAlign w:val="center"/>
            <w:hideMark/>
          </w:tcPr>
          <w:p w14:paraId="0444F4B4" w14:textId="77777777" w:rsidR="00C51368" w:rsidRDefault="00E43BD9">
            <w:pPr>
              <w:rPr>
                <w:rFonts w:eastAsia="Times New Roman"/>
              </w:rPr>
            </w:pPr>
            <w:r>
              <w:rPr>
                <w:rFonts w:eastAsia="Times New Roman"/>
              </w:rPr>
              <w:t>sw</w:t>
            </w:r>
          </w:p>
        </w:tc>
        <w:tc>
          <w:tcPr>
            <w:tcW w:w="0" w:type="auto"/>
            <w:vAlign w:val="center"/>
            <w:hideMark/>
          </w:tcPr>
          <w:p w14:paraId="646C58CF" w14:textId="77777777" w:rsidR="00C51368" w:rsidRDefault="00E43BD9">
            <w:pPr>
              <w:rPr>
                <w:rFonts w:eastAsia="Times New Roman"/>
              </w:rPr>
            </w:pPr>
            <w:r>
              <w:rPr>
                <w:rFonts w:eastAsia="Times New Roman"/>
              </w:rPr>
              <w:t>An item in the set starts with this value</w:t>
            </w:r>
          </w:p>
        </w:tc>
      </w:tr>
      <w:tr w:rsidR="00C51368" w14:paraId="4AA4D334" w14:textId="77777777">
        <w:trPr>
          <w:divId w:val="1229997910"/>
          <w:tblCellSpacing w:w="15" w:type="dxa"/>
        </w:trPr>
        <w:tc>
          <w:tcPr>
            <w:tcW w:w="0" w:type="auto"/>
            <w:vAlign w:val="center"/>
            <w:hideMark/>
          </w:tcPr>
          <w:p w14:paraId="7B5DC996" w14:textId="77777777" w:rsidR="00C51368" w:rsidRDefault="00E43BD9">
            <w:pPr>
              <w:rPr>
                <w:rFonts w:eastAsia="Times New Roman"/>
              </w:rPr>
            </w:pPr>
            <w:r>
              <w:rPr>
                <w:rFonts w:eastAsia="Times New Roman"/>
              </w:rPr>
              <w:t>ew</w:t>
            </w:r>
          </w:p>
        </w:tc>
        <w:tc>
          <w:tcPr>
            <w:tcW w:w="0" w:type="auto"/>
            <w:vAlign w:val="center"/>
            <w:hideMark/>
          </w:tcPr>
          <w:p w14:paraId="580B756E" w14:textId="77777777" w:rsidR="00C51368" w:rsidRDefault="00E43BD9">
            <w:pPr>
              <w:rPr>
                <w:rFonts w:eastAsia="Times New Roman"/>
              </w:rPr>
            </w:pPr>
            <w:r>
              <w:rPr>
                <w:rFonts w:eastAsia="Times New Roman"/>
              </w:rPr>
              <w:t>An item in the set ends with this value</w:t>
            </w:r>
          </w:p>
        </w:tc>
      </w:tr>
      <w:tr w:rsidR="00C51368" w14:paraId="1BDD8BE0" w14:textId="77777777">
        <w:trPr>
          <w:divId w:val="1229997910"/>
          <w:tblCellSpacing w:w="15" w:type="dxa"/>
        </w:trPr>
        <w:tc>
          <w:tcPr>
            <w:tcW w:w="0" w:type="auto"/>
            <w:vAlign w:val="center"/>
            <w:hideMark/>
          </w:tcPr>
          <w:p w14:paraId="30474E5A" w14:textId="77777777" w:rsidR="00C51368" w:rsidRDefault="00E43BD9">
            <w:pPr>
              <w:rPr>
                <w:rFonts w:eastAsia="Times New Roman"/>
              </w:rPr>
            </w:pPr>
            <w:r>
              <w:rPr>
                <w:rFonts w:eastAsia="Times New Roman"/>
              </w:rPr>
              <w:t>gt / lt / ge / le</w:t>
            </w:r>
          </w:p>
        </w:tc>
        <w:tc>
          <w:tcPr>
            <w:tcW w:w="0" w:type="auto"/>
            <w:vAlign w:val="center"/>
            <w:hideMark/>
          </w:tcPr>
          <w:p w14:paraId="3A95B214" w14:textId="77777777" w:rsidR="00C51368" w:rsidRDefault="00E43BD9">
            <w:pPr>
              <w:rPr>
                <w:rFonts w:eastAsia="Times New Roman"/>
              </w:rPr>
            </w:pPr>
            <w:r>
              <w:rPr>
                <w:rFonts w:eastAsia="Times New Roman"/>
              </w:rPr>
              <w:t>A value in the set is (greater than, less than, greater or equal, less or equal) the given value</w:t>
            </w:r>
          </w:p>
        </w:tc>
      </w:tr>
      <w:tr w:rsidR="00C51368" w14:paraId="450F8ADA" w14:textId="77777777">
        <w:trPr>
          <w:divId w:val="1229997910"/>
          <w:tblCellSpacing w:w="15" w:type="dxa"/>
        </w:trPr>
        <w:tc>
          <w:tcPr>
            <w:tcW w:w="0" w:type="auto"/>
            <w:vAlign w:val="center"/>
            <w:hideMark/>
          </w:tcPr>
          <w:p w14:paraId="1D4BC55A" w14:textId="77777777" w:rsidR="00C51368" w:rsidRDefault="00E43BD9">
            <w:pPr>
              <w:rPr>
                <w:rFonts w:eastAsia="Times New Roman"/>
              </w:rPr>
            </w:pPr>
            <w:r>
              <w:rPr>
                <w:rFonts w:eastAsia="Times New Roman"/>
              </w:rPr>
              <w:t>ap</w:t>
            </w:r>
          </w:p>
        </w:tc>
        <w:tc>
          <w:tcPr>
            <w:tcW w:w="0" w:type="auto"/>
            <w:vAlign w:val="center"/>
            <w:hideMark/>
          </w:tcPr>
          <w:p w14:paraId="7EDED147" w14:textId="77777777"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14:paraId="2EC401D9" w14:textId="77777777">
        <w:trPr>
          <w:divId w:val="1229997910"/>
          <w:tblCellSpacing w:w="15" w:type="dxa"/>
        </w:trPr>
        <w:tc>
          <w:tcPr>
            <w:tcW w:w="0" w:type="auto"/>
            <w:vAlign w:val="center"/>
            <w:hideMark/>
          </w:tcPr>
          <w:p w14:paraId="004EA2FE" w14:textId="77777777" w:rsidR="00C51368" w:rsidRDefault="00E43BD9">
            <w:pPr>
              <w:rPr>
                <w:rFonts w:eastAsia="Times New Roman"/>
              </w:rPr>
            </w:pPr>
            <w:r>
              <w:rPr>
                <w:rFonts w:eastAsia="Times New Roman"/>
              </w:rPr>
              <w:t>sa</w:t>
            </w:r>
          </w:p>
        </w:tc>
        <w:tc>
          <w:tcPr>
            <w:tcW w:w="0" w:type="auto"/>
            <w:vAlign w:val="center"/>
            <w:hideMark/>
          </w:tcPr>
          <w:p w14:paraId="63CF9CEC" w14:textId="77777777" w:rsidR="00C51368" w:rsidRDefault="00E43BD9">
            <w:pPr>
              <w:rPr>
                <w:rFonts w:eastAsia="Times New Roman"/>
              </w:rPr>
            </w:pPr>
            <w:r>
              <w:rPr>
                <w:rFonts w:eastAsia="Times New Roman"/>
              </w:rPr>
              <w:t>The value starts after the specified value</w:t>
            </w:r>
          </w:p>
        </w:tc>
      </w:tr>
      <w:tr w:rsidR="00C51368" w14:paraId="29328266" w14:textId="77777777">
        <w:trPr>
          <w:divId w:val="1229997910"/>
          <w:tblCellSpacing w:w="15" w:type="dxa"/>
        </w:trPr>
        <w:tc>
          <w:tcPr>
            <w:tcW w:w="0" w:type="auto"/>
            <w:vAlign w:val="center"/>
            <w:hideMark/>
          </w:tcPr>
          <w:p w14:paraId="3087AA37" w14:textId="77777777" w:rsidR="00C51368" w:rsidRDefault="00E43BD9">
            <w:pPr>
              <w:rPr>
                <w:rFonts w:eastAsia="Times New Roman"/>
              </w:rPr>
            </w:pPr>
            <w:r>
              <w:rPr>
                <w:rFonts w:eastAsia="Times New Roman"/>
              </w:rPr>
              <w:t>eb</w:t>
            </w:r>
          </w:p>
        </w:tc>
        <w:tc>
          <w:tcPr>
            <w:tcW w:w="0" w:type="auto"/>
            <w:vAlign w:val="center"/>
            <w:hideMark/>
          </w:tcPr>
          <w:p w14:paraId="5F99C54A" w14:textId="77777777" w:rsidR="00C51368" w:rsidRDefault="00E43BD9">
            <w:pPr>
              <w:rPr>
                <w:rFonts w:eastAsia="Times New Roman"/>
              </w:rPr>
            </w:pPr>
            <w:r>
              <w:rPr>
                <w:rFonts w:eastAsia="Times New Roman"/>
              </w:rPr>
              <w:t>The value ends before the specified value</w:t>
            </w:r>
          </w:p>
        </w:tc>
      </w:tr>
      <w:tr w:rsidR="00C51368" w14:paraId="4EAC1E0A" w14:textId="77777777">
        <w:trPr>
          <w:divId w:val="1229997910"/>
          <w:tblCellSpacing w:w="15" w:type="dxa"/>
        </w:trPr>
        <w:tc>
          <w:tcPr>
            <w:tcW w:w="0" w:type="auto"/>
            <w:vAlign w:val="center"/>
            <w:hideMark/>
          </w:tcPr>
          <w:p w14:paraId="11C146B8" w14:textId="77777777" w:rsidR="00C51368" w:rsidRDefault="00E43BD9">
            <w:pPr>
              <w:rPr>
                <w:rFonts w:eastAsia="Times New Roman"/>
              </w:rPr>
            </w:pPr>
            <w:r>
              <w:rPr>
                <w:rFonts w:eastAsia="Times New Roman"/>
              </w:rPr>
              <w:t>pr</w:t>
            </w:r>
          </w:p>
        </w:tc>
        <w:tc>
          <w:tcPr>
            <w:tcW w:w="0" w:type="auto"/>
            <w:vAlign w:val="center"/>
            <w:hideMark/>
          </w:tcPr>
          <w:p w14:paraId="3EC2B525" w14:textId="77777777" w:rsidR="00C51368" w:rsidRDefault="00E43BD9">
            <w:pPr>
              <w:rPr>
                <w:rFonts w:eastAsia="Times New Roman"/>
              </w:rPr>
            </w:pPr>
            <w:r>
              <w:rPr>
                <w:rFonts w:eastAsia="Times New Roman"/>
              </w:rPr>
              <w:t>The set is empty or not (value is false or true)</w:t>
            </w:r>
          </w:p>
        </w:tc>
      </w:tr>
      <w:tr w:rsidR="00C51368" w14:paraId="5FFFC4B3" w14:textId="77777777">
        <w:trPr>
          <w:divId w:val="1229997910"/>
          <w:tblCellSpacing w:w="15" w:type="dxa"/>
        </w:trPr>
        <w:tc>
          <w:tcPr>
            <w:tcW w:w="0" w:type="auto"/>
            <w:vAlign w:val="center"/>
            <w:hideMark/>
          </w:tcPr>
          <w:p w14:paraId="3C09380E" w14:textId="77777777" w:rsidR="00C51368" w:rsidRDefault="00E43BD9">
            <w:pPr>
              <w:rPr>
                <w:rFonts w:eastAsia="Times New Roman"/>
              </w:rPr>
            </w:pPr>
            <w:r>
              <w:rPr>
                <w:rFonts w:eastAsia="Times New Roman"/>
              </w:rPr>
              <w:t>po</w:t>
            </w:r>
          </w:p>
        </w:tc>
        <w:tc>
          <w:tcPr>
            <w:tcW w:w="0" w:type="auto"/>
            <w:vAlign w:val="center"/>
            <w:hideMark/>
          </w:tcPr>
          <w:p w14:paraId="48B8436F" w14:textId="77777777" w:rsidR="00C51368" w:rsidRDefault="00E43BD9">
            <w:pPr>
              <w:rPr>
                <w:rFonts w:eastAsia="Times New Roman"/>
              </w:rPr>
            </w:pPr>
            <w:r>
              <w:rPr>
                <w:rFonts w:eastAsia="Times New Roman"/>
              </w:rPr>
              <w:t>True if a (implied) date period in the set overlaps with the implied period in the value</w:t>
            </w:r>
          </w:p>
        </w:tc>
      </w:tr>
      <w:tr w:rsidR="00C51368" w14:paraId="1A3AB44A" w14:textId="77777777">
        <w:trPr>
          <w:divId w:val="1229997910"/>
          <w:tblCellSpacing w:w="15" w:type="dxa"/>
        </w:trPr>
        <w:tc>
          <w:tcPr>
            <w:tcW w:w="0" w:type="auto"/>
            <w:vAlign w:val="center"/>
            <w:hideMark/>
          </w:tcPr>
          <w:p w14:paraId="7229FCE3" w14:textId="77777777" w:rsidR="00C51368" w:rsidRDefault="00E43BD9">
            <w:pPr>
              <w:rPr>
                <w:rFonts w:eastAsia="Times New Roman"/>
              </w:rPr>
            </w:pPr>
            <w:r>
              <w:rPr>
                <w:rFonts w:eastAsia="Times New Roman"/>
              </w:rPr>
              <w:t>ss</w:t>
            </w:r>
          </w:p>
        </w:tc>
        <w:tc>
          <w:tcPr>
            <w:tcW w:w="0" w:type="auto"/>
            <w:vAlign w:val="center"/>
            <w:hideMark/>
          </w:tcPr>
          <w:p w14:paraId="4FD785F4" w14:textId="77777777" w:rsidR="00C51368" w:rsidRDefault="00E43BD9">
            <w:pPr>
              <w:rPr>
                <w:rFonts w:eastAsia="Times New Roman"/>
              </w:rPr>
            </w:pPr>
            <w:r>
              <w:rPr>
                <w:rFonts w:eastAsia="Times New Roman"/>
              </w:rPr>
              <w:t>True if the value subsumes a concept in the set</w:t>
            </w:r>
          </w:p>
        </w:tc>
      </w:tr>
      <w:tr w:rsidR="00C51368" w14:paraId="498DE989" w14:textId="77777777">
        <w:trPr>
          <w:divId w:val="1229997910"/>
          <w:tblCellSpacing w:w="15" w:type="dxa"/>
        </w:trPr>
        <w:tc>
          <w:tcPr>
            <w:tcW w:w="0" w:type="auto"/>
            <w:vAlign w:val="center"/>
            <w:hideMark/>
          </w:tcPr>
          <w:p w14:paraId="59233BC5" w14:textId="77777777" w:rsidR="00C51368" w:rsidRDefault="00E43BD9">
            <w:pPr>
              <w:rPr>
                <w:rFonts w:eastAsia="Times New Roman"/>
              </w:rPr>
            </w:pPr>
            <w:r>
              <w:rPr>
                <w:rFonts w:eastAsia="Times New Roman"/>
              </w:rPr>
              <w:t>sb</w:t>
            </w:r>
          </w:p>
        </w:tc>
        <w:tc>
          <w:tcPr>
            <w:tcW w:w="0" w:type="auto"/>
            <w:vAlign w:val="center"/>
            <w:hideMark/>
          </w:tcPr>
          <w:p w14:paraId="37B8D9F2" w14:textId="77777777" w:rsidR="00C51368" w:rsidRDefault="00E43BD9">
            <w:pPr>
              <w:rPr>
                <w:rFonts w:eastAsia="Times New Roman"/>
              </w:rPr>
            </w:pPr>
            <w:r>
              <w:rPr>
                <w:rFonts w:eastAsia="Times New Roman"/>
              </w:rPr>
              <w:t>True if the value is subsumed by a concept in the set</w:t>
            </w:r>
          </w:p>
        </w:tc>
      </w:tr>
      <w:tr w:rsidR="00C51368" w14:paraId="3702386E" w14:textId="77777777">
        <w:trPr>
          <w:divId w:val="1229997910"/>
          <w:tblCellSpacing w:w="15" w:type="dxa"/>
        </w:trPr>
        <w:tc>
          <w:tcPr>
            <w:tcW w:w="0" w:type="auto"/>
            <w:vAlign w:val="center"/>
            <w:hideMark/>
          </w:tcPr>
          <w:p w14:paraId="644517B1" w14:textId="77777777" w:rsidR="00C51368" w:rsidRDefault="00E43BD9">
            <w:pPr>
              <w:rPr>
                <w:rFonts w:eastAsia="Times New Roman"/>
              </w:rPr>
            </w:pPr>
            <w:r>
              <w:rPr>
                <w:rFonts w:eastAsia="Times New Roman"/>
              </w:rPr>
              <w:t>in</w:t>
            </w:r>
          </w:p>
        </w:tc>
        <w:tc>
          <w:tcPr>
            <w:tcW w:w="0" w:type="auto"/>
            <w:vAlign w:val="center"/>
            <w:hideMark/>
          </w:tcPr>
          <w:p w14:paraId="49AAC2DB" w14:textId="77777777"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14:paraId="77393A2B" w14:textId="77777777">
        <w:trPr>
          <w:divId w:val="1229997910"/>
          <w:tblCellSpacing w:w="15" w:type="dxa"/>
        </w:trPr>
        <w:tc>
          <w:tcPr>
            <w:tcW w:w="0" w:type="auto"/>
            <w:vAlign w:val="center"/>
            <w:hideMark/>
          </w:tcPr>
          <w:p w14:paraId="6B3BAAE0" w14:textId="77777777" w:rsidR="00C51368" w:rsidRDefault="00E43BD9">
            <w:pPr>
              <w:rPr>
                <w:rFonts w:eastAsia="Times New Roman"/>
              </w:rPr>
            </w:pPr>
            <w:r>
              <w:rPr>
                <w:rFonts w:eastAsia="Times New Roman"/>
              </w:rPr>
              <w:t>ni</w:t>
            </w:r>
          </w:p>
        </w:tc>
        <w:tc>
          <w:tcPr>
            <w:tcW w:w="0" w:type="auto"/>
            <w:vAlign w:val="center"/>
            <w:hideMark/>
          </w:tcPr>
          <w:p w14:paraId="6B174830" w14:textId="77777777"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14:paraId="0F95D068" w14:textId="77777777">
        <w:trPr>
          <w:divId w:val="1229997910"/>
          <w:tblCellSpacing w:w="15" w:type="dxa"/>
        </w:trPr>
        <w:tc>
          <w:tcPr>
            <w:tcW w:w="0" w:type="auto"/>
            <w:vAlign w:val="center"/>
            <w:hideMark/>
          </w:tcPr>
          <w:p w14:paraId="697970A4" w14:textId="77777777" w:rsidR="00C51368" w:rsidRDefault="00E43BD9">
            <w:pPr>
              <w:rPr>
                <w:rFonts w:eastAsia="Times New Roman"/>
              </w:rPr>
            </w:pPr>
            <w:r>
              <w:rPr>
                <w:rFonts w:eastAsia="Times New Roman"/>
              </w:rPr>
              <w:t>re</w:t>
            </w:r>
          </w:p>
        </w:tc>
        <w:tc>
          <w:tcPr>
            <w:tcW w:w="0" w:type="auto"/>
            <w:vAlign w:val="center"/>
            <w:hideMark/>
          </w:tcPr>
          <w:p w14:paraId="72E32881" w14:textId="77777777" w:rsidR="00C51368" w:rsidRDefault="00E43BD9">
            <w:pPr>
              <w:rPr>
                <w:rFonts w:eastAsia="Times New Roman"/>
              </w:rPr>
            </w:pPr>
            <w:r>
              <w:rPr>
                <w:rFonts w:eastAsia="Times New Roman"/>
              </w:rPr>
              <w:t>True if one of the references in set points to the given URL</w:t>
            </w:r>
          </w:p>
        </w:tc>
      </w:tr>
    </w:tbl>
    <w:p w14:paraId="0168DCDC" w14:textId="77777777" w:rsidR="00C51368" w:rsidRDefault="00E43BD9">
      <w:pPr>
        <w:pStyle w:val="NormalWeb"/>
        <w:divId w:val="1229997910"/>
        <w:rPr>
          <w:lang w:val="en-US"/>
        </w:rPr>
      </w:pPr>
      <w:r>
        <w:rPr>
          <w:lang w:val="en-US"/>
        </w:rPr>
        <w:t xml:space="preserve">For detailed rules about the operators eq, ne, le, ge, lt, gt, sa, and eb see </w:t>
      </w:r>
      <w:hyperlink r:id="rId2553" w:anchor="prefix" w:history="1">
        <w:r>
          <w:rPr>
            <w:rStyle w:val="Hyperlink"/>
            <w:lang w:val="en-US"/>
          </w:rPr>
          <w:t>Search Prefixes</w:t>
        </w:r>
      </w:hyperlink>
      <w:r>
        <w:rPr>
          <w:lang w:val="en-US"/>
        </w:rPr>
        <w:t xml:space="preserve">. </w:t>
      </w:r>
    </w:p>
    <w:p w14:paraId="2EED8471" w14:textId="77777777"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14:paraId="7A9A06FA" w14:textId="77777777">
        <w:trPr>
          <w:divId w:val="1229997910"/>
          <w:tblCellSpacing w:w="15" w:type="dxa"/>
        </w:trPr>
        <w:tc>
          <w:tcPr>
            <w:tcW w:w="0" w:type="auto"/>
            <w:vAlign w:val="center"/>
            <w:hideMark/>
          </w:tcPr>
          <w:p w14:paraId="68FEB672" w14:textId="77777777" w:rsidR="00C51368" w:rsidRDefault="00E43BD9">
            <w:pPr>
              <w:rPr>
                <w:rFonts w:eastAsia="Times New Roman"/>
              </w:rPr>
            </w:pPr>
            <w:r>
              <w:rPr>
                <w:rFonts w:eastAsia="Times New Roman"/>
              </w:rPr>
              <w:t>Operation</w:t>
            </w:r>
          </w:p>
        </w:tc>
        <w:tc>
          <w:tcPr>
            <w:tcW w:w="0" w:type="auto"/>
            <w:vAlign w:val="center"/>
            <w:hideMark/>
          </w:tcPr>
          <w:p w14:paraId="0EAA1F20" w14:textId="77777777" w:rsidR="00C51368" w:rsidRDefault="00E43BD9">
            <w:pPr>
              <w:rPr>
                <w:rFonts w:eastAsia="Times New Roman"/>
              </w:rPr>
            </w:pPr>
            <w:r>
              <w:rPr>
                <w:rFonts w:eastAsia="Times New Roman"/>
              </w:rPr>
              <w:t>String</w:t>
            </w:r>
          </w:p>
        </w:tc>
        <w:tc>
          <w:tcPr>
            <w:tcW w:w="0" w:type="auto"/>
            <w:vAlign w:val="center"/>
            <w:hideMark/>
          </w:tcPr>
          <w:p w14:paraId="2F78D968" w14:textId="77777777" w:rsidR="00C51368" w:rsidRDefault="00E43BD9">
            <w:pPr>
              <w:rPr>
                <w:rFonts w:eastAsia="Times New Roman"/>
              </w:rPr>
            </w:pPr>
            <w:r>
              <w:rPr>
                <w:rFonts w:eastAsia="Times New Roman"/>
              </w:rPr>
              <w:t>Number</w:t>
            </w:r>
          </w:p>
        </w:tc>
        <w:tc>
          <w:tcPr>
            <w:tcW w:w="0" w:type="auto"/>
            <w:vAlign w:val="center"/>
            <w:hideMark/>
          </w:tcPr>
          <w:p w14:paraId="4A3928E6" w14:textId="77777777" w:rsidR="00C51368" w:rsidRDefault="00E43BD9">
            <w:pPr>
              <w:rPr>
                <w:rFonts w:eastAsia="Times New Roman"/>
              </w:rPr>
            </w:pPr>
            <w:r>
              <w:rPr>
                <w:rFonts w:eastAsia="Times New Roman"/>
              </w:rPr>
              <w:t>Date</w:t>
            </w:r>
          </w:p>
        </w:tc>
        <w:tc>
          <w:tcPr>
            <w:tcW w:w="0" w:type="auto"/>
            <w:vAlign w:val="center"/>
            <w:hideMark/>
          </w:tcPr>
          <w:p w14:paraId="0DE2C94A" w14:textId="77777777" w:rsidR="00C51368" w:rsidRDefault="00E43BD9">
            <w:pPr>
              <w:rPr>
                <w:rFonts w:eastAsia="Times New Roman"/>
              </w:rPr>
            </w:pPr>
            <w:r>
              <w:rPr>
                <w:rFonts w:eastAsia="Times New Roman"/>
              </w:rPr>
              <w:t>Token</w:t>
            </w:r>
          </w:p>
        </w:tc>
        <w:tc>
          <w:tcPr>
            <w:tcW w:w="0" w:type="auto"/>
            <w:vAlign w:val="center"/>
            <w:hideMark/>
          </w:tcPr>
          <w:p w14:paraId="5050C52B" w14:textId="77777777" w:rsidR="00C51368" w:rsidRDefault="00E43BD9">
            <w:pPr>
              <w:rPr>
                <w:rFonts w:eastAsia="Times New Roman"/>
              </w:rPr>
            </w:pPr>
            <w:r>
              <w:rPr>
                <w:rFonts w:eastAsia="Times New Roman"/>
              </w:rPr>
              <w:t>Reference</w:t>
            </w:r>
          </w:p>
        </w:tc>
        <w:tc>
          <w:tcPr>
            <w:tcW w:w="0" w:type="auto"/>
            <w:vAlign w:val="center"/>
            <w:hideMark/>
          </w:tcPr>
          <w:p w14:paraId="45A8DFAF" w14:textId="77777777" w:rsidR="00C51368" w:rsidRDefault="00E43BD9">
            <w:pPr>
              <w:rPr>
                <w:rFonts w:eastAsia="Times New Roman"/>
              </w:rPr>
            </w:pPr>
            <w:r>
              <w:rPr>
                <w:rFonts w:eastAsia="Times New Roman"/>
              </w:rPr>
              <w:t>Quantity</w:t>
            </w:r>
          </w:p>
        </w:tc>
      </w:tr>
      <w:tr w:rsidR="00C51368" w14:paraId="04DD68C3" w14:textId="77777777">
        <w:trPr>
          <w:divId w:val="1229997910"/>
          <w:tblCellSpacing w:w="15" w:type="dxa"/>
        </w:trPr>
        <w:tc>
          <w:tcPr>
            <w:tcW w:w="0" w:type="auto"/>
            <w:vAlign w:val="center"/>
            <w:hideMark/>
          </w:tcPr>
          <w:p w14:paraId="020A8CD3" w14:textId="77777777" w:rsidR="00C51368" w:rsidRDefault="00E43BD9">
            <w:pPr>
              <w:rPr>
                <w:rFonts w:eastAsia="Times New Roman"/>
              </w:rPr>
            </w:pPr>
            <w:r>
              <w:rPr>
                <w:rFonts w:eastAsia="Times New Roman"/>
              </w:rPr>
              <w:t>Eq</w:t>
            </w:r>
          </w:p>
        </w:tc>
        <w:tc>
          <w:tcPr>
            <w:tcW w:w="0" w:type="auto"/>
            <w:vAlign w:val="center"/>
            <w:hideMark/>
          </w:tcPr>
          <w:p w14:paraId="69C9329F" w14:textId="77777777" w:rsidR="00C51368" w:rsidRDefault="00E43BD9">
            <w:pPr>
              <w:rPr>
                <w:rFonts w:eastAsia="Times New Roman"/>
              </w:rPr>
            </w:pPr>
            <w:r>
              <w:rPr>
                <w:rFonts w:eastAsia="Times New Roman"/>
              </w:rPr>
              <w:t>Character sequence is the same (case insensitive)</w:t>
            </w:r>
          </w:p>
        </w:tc>
        <w:tc>
          <w:tcPr>
            <w:tcW w:w="0" w:type="auto"/>
            <w:vAlign w:val="center"/>
            <w:hideMark/>
          </w:tcPr>
          <w:p w14:paraId="66A7F1E7" w14:textId="77777777" w:rsidR="00C51368" w:rsidRDefault="00E43BD9">
            <w:pPr>
              <w:rPr>
                <w:rFonts w:eastAsia="Times New Roman"/>
              </w:rPr>
            </w:pPr>
            <w:r>
              <w:rPr>
                <w:rFonts w:eastAsia="Times New Roman"/>
              </w:rPr>
              <w:t>Number is the same incl same precision</w:t>
            </w:r>
          </w:p>
        </w:tc>
        <w:tc>
          <w:tcPr>
            <w:tcW w:w="0" w:type="auto"/>
            <w:vAlign w:val="center"/>
            <w:hideMark/>
          </w:tcPr>
          <w:p w14:paraId="53F80A3A" w14:textId="77777777"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14:paraId="6DAD2EB5" w14:textId="77777777"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14:paraId="27E5B537" w14:textId="77777777" w:rsidR="00C51368" w:rsidRDefault="00E43BD9">
            <w:pPr>
              <w:rPr>
                <w:rFonts w:eastAsia="Times New Roman"/>
              </w:rPr>
            </w:pPr>
            <w:r>
              <w:rPr>
                <w:rFonts w:eastAsia="Times New Roman"/>
              </w:rPr>
              <w:t>n/a</w:t>
            </w:r>
          </w:p>
        </w:tc>
        <w:tc>
          <w:tcPr>
            <w:tcW w:w="0" w:type="auto"/>
            <w:vAlign w:val="center"/>
            <w:hideMark/>
          </w:tcPr>
          <w:p w14:paraId="3265C258" w14:textId="77777777" w:rsidR="00C51368" w:rsidRDefault="00E43BD9">
            <w:pPr>
              <w:rPr>
                <w:rFonts w:eastAsia="Times New Roman"/>
              </w:rPr>
            </w:pPr>
            <w:r>
              <w:rPr>
                <w:rFonts w:eastAsia="Times New Roman"/>
              </w:rPr>
              <w:t>Unit and value are the same</w:t>
            </w:r>
          </w:p>
        </w:tc>
      </w:tr>
      <w:tr w:rsidR="00C51368" w14:paraId="2E7A6D72" w14:textId="77777777">
        <w:trPr>
          <w:divId w:val="1229997910"/>
          <w:tblCellSpacing w:w="15" w:type="dxa"/>
        </w:trPr>
        <w:tc>
          <w:tcPr>
            <w:tcW w:w="0" w:type="auto"/>
            <w:vAlign w:val="center"/>
            <w:hideMark/>
          </w:tcPr>
          <w:p w14:paraId="3D08BC8F" w14:textId="77777777" w:rsidR="00C51368" w:rsidRDefault="00E43BD9">
            <w:pPr>
              <w:rPr>
                <w:rFonts w:eastAsia="Times New Roman"/>
              </w:rPr>
            </w:pPr>
            <w:r>
              <w:rPr>
                <w:rFonts w:eastAsia="Times New Roman"/>
              </w:rPr>
              <w:t>Ne</w:t>
            </w:r>
          </w:p>
        </w:tc>
        <w:tc>
          <w:tcPr>
            <w:tcW w:w="0" w:type="auto"/>
            <w:gridSpan w:val="6"/>
            <w:vAlign w:val="center"/>
            <w:hideMark/>
          </w:tcPr>
          <w:p w14:paraId="13368AE0" w14:textId="77777777" w:rsidR="00C51368" w:rsidRDefault="00E43BD9">
            <w:pPr>
              <w:rPr>
                <w:rFonts w:eastAsia="Times New Roman"/>
              </w:rPr>
            </w:pPr>
            <w:r>
              <w:rPr>
                <w:rFonts w:eastAsia="Times New Roman"/>
              </w:rPr>
              <w:t>(same)</w:t>
            </w:r>
          </w:p>
        </w:tc>
      </w:tr>
      <w:tr w:rsidR="00C51368" w14:paraId="7AD871AD" w14:textId="77777777">
        <w:trPr>
          <w:divId w:val="1229997910"/>
          <w:tblCellSpacing w:w="15" w:type="dxa"/>
        </w:trPr>
        <w:tc>
          <w:tcPr>
            <w:tcW w:w="0" w:type="auto"/>
            <w:vAlign w:val="center"/>
            <w:hideMark/>
          </w:tcPr>
          <w:p w14:paraId="29C57F7D" w14:textId="77777777" w:rsidR="00C51368" w:rsidRDefault="00E43BD9">
            <w:pPr>
              <w:rPr>
                <w:rFonts w:eastAsia="Times New Roman"/>
              </w:rPr>
            </w:pPr>
            <w:r>
              <w:rPr>
                <w:rFonts w:eastAsia="Times New Roman"/>
              </w:rPr>
              <w:t>Co</w:t>
            </w:r>
          </w:p>
        </w:tc>
        <w:tc>
          <w:tcPr>
            <w:tcW w:w="0" w:type="auto"/>
            <w:vAlign w:val="center"/>
            <w:hideMark/>
          </w:tcPr>
          <w:p w14:paraId="18B8A66B" w14:textId="77777777"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14:paraId="7ED51FB3" w14:textId="77777777"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14:paraId="512E0525" w14:textId="77777777"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14:paraId="6D8844AA" w14:textId="77777777" w:rsidR="00C51368" w:rsidRDefault="00E43BD9">
            <w:pPr>
              <w:rPr>
                <w:rFonts w:eastAsia="Times New Roman"/>
              </w:rPr>
            </w:pPr>
            <w:r>
              <w:rPr>
                <w:rFonts w:eastAsia="Times New Roman"/>
              </w:rPr>
              <w:lastRenderedPageBreak/>
              <w:t>n/a</w:t>
            </w:r>
          </w:p>
        </w:tc>
        <w:tc>
          <w:tcPr>
            <w:tcW w:w="0" w:type="auto"/>
            <w:vAlign w:val="center"/>
            <w:hideMark/>
          </w:tcPr>
          <w:p w14:paraId="1FBF2100" w14:textId="77777777" w:rsidR="00C51368" w:rsidRDefault="00E43BD9">
            <w:pPr>
              <w:rPr>
                <w:rFonts w:eastAsia="Times New Roman"/>
              </w:rPr>
            </w:pPr>
            <w:r>
              <w:rPr>
                <w:rFonts w:eastAsia="Times New Roman"/>
              </w:rPr>
              <w:t>n/a</w:t>
            </w:r>
          </w:p>
        </w:tc>
        <w:tc>
          <w:tcPr>
            <w:tcW w:w="0" w:type="auto"/>
            <w:vAlign w:val="center"/>
            <w:hideMark/>
          </w:tcPr>
          <w:p w14:paraId="0261BE91" w14:textId="77777777" w:rsidR="00C51368" w:rsidRDefault="00E43BD9">
            <w:pPr>
              <w:rPr>
                <w:rFonts w:eastAsia="Times New Roman"/>
              </w:rPr>
            </w:pPr>
            <w:r>
              <w:rPr>
                <w:rFonts w:eastAsia="Times New Roman"/>
              </w:rPr>
              <w:t>n/a?</w:t>
            </w:r>
          </w:p>
        </w:tc>
      </w:tr>
      <w:tr w:rsidR="00C51368" w14:paraId="65F0D93E" w14:textId="77777777">
        <w:trPr>
          <w:divId w:val="1229997910"/>
          <w:tblCellSpacing w:w="15" w:type="dxa"/>
        </w:trPr>
        <w:tc>
          <w:tcPr>
            <w:tcW w:w="0" w:type="auto"/>
            <w:vAlign w:val="center"/>
            <w:hideMark/>
          </w:tcPr>
          <w:p w14:paraId="5C8DF21C" w14:textId="77777777" w:rsidR="00C51368" w:rsidRDefault="00E43BD9">
            <w:pPr>
              <w:rPr>
                <w:rFonts w:eastAsia="Times New Roman"/>
              </w:rPr>
            </w:pPr>
            <w:r>
              <w:rPr>
                <w:rFonts w:eastAsia="Times New Roman"/>
              </w:rPr>
              <w:lastRenderedPageBreak/>
              <w:t>Sw</w:t>
            </w:r>
          </w:p>
        </w:tc>
        <w:tc>
          <w:tcPr>
            <w:tcW w:w="0" w:type="auto"/>
            <w:vAlign w:val="center"/>
            <w:hideMark/>
          </w:tcPr>
          <w:p w14:paraId="4C8DFB1B" w14:textId="77777777"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14:paraId="7DE719F7" w14:textId="77777777" w:rsidR="00C51368" w:rsidRDefault="00E43BD9">
            <w:pPr>
              <w:rPr>
                <w:rFonts w:eastAsia="Times New Roman"/>
              </w:rPr>
            </w:pPr>
            <w:r>
              <w:rPr>
                <w:rFonts w:eastAsia="Times New Roman"/>
              </w:rPr>
              <w:t>n/a</w:t>
            </w:r>
          </w:p>
        </w:tc>
        <w:tc>
          <w:tcPr>
            <w:tcW w:w="0" w:type="auto"/>
            <w:vAlign w:val="center"/>
            <w:hideMark/>
          </w:tcPr>
          <w:p w14:paraId="25DC0CCC" w14:textId="77777777" w:rsidR="00C51368" w:rsidRDefault="00E43BD9">
            <w:pPr>
              <w:rPr>
                <w:rFonts w:eastAsia="Times New Roman"/>
              </w:rPr>
            </w:pPr>
            <w:r>
              <w:rPr>
                <w:rFonts w:eastAsia="Times New Roman"/>
              </w:rPr>
              <w:t>n/a</w:t>
            </w:r>
          </w:p>
        </w:tc>
        <w:tc>
          <w:tcPr>
            <w:tcW w:w="0" w:type="auto"/>
            <w:vAlign w:val="center"/>
            <w:hideMark/>
          </w:tcPr>
          <w:p w14:paraId="05E3AF87" w14:textId="77777777" w:rsidR="00C51368" w:rsidRDefault="00E43BD9">
            <w:pPr>
              <w:rPr>
                <w:rFonts w:eastAsia="Times New Roman"/>
              </w:rPr>
            </w:pPr>
            <w:r>
              <w:rPr>
                <w:rFonts w:eastAsia="Times New Roman"/>
              </w:rPr>
              <w:t>n/a</w:t>
            </w:r>
          </w:p>
        </w:tc>
        <w:tc>
          <w:tcPr>
            <w:tcW w:w="0" w:type="auto"/>
            <w:vAlign w:val="center"/>
            <w:hideMark/>
          </w:tcPr>
          <w:p w14:paraId="0AD1711D" w14:textId="77777777" w:rsidR="00C51368" w:rsidRDefault="00E43BD9">
            <w:pPr>
              <w:rPr>
                <w:rFonts w:eastAsia="Times New Roman"/>
              </w:rPr>
            </w:pPr>
            <w:r>
              <w:rPr>
                <w:rFonts w:eastAsia="Times New Roman"/>
              </w:rPr>
              <w:t>n/a</w:t>
            </w:r>
          </w:p>
        </w:tc>
        <w:tc>
          <w:tcPr>
            <w:tcW w:w="0" w:type="auto"/>
            <w:vAlign w:val="center"/>
            <w:hideMark/>
          </w:tcPr>
          <w:p w14:paraId="1FED1950" w14:textId="77777777" w:rsidR="00C51368" w:rsidRDefault="00E43BD9">
            <w:pPr>
              <w:rPr>
                <w:rFonts w:eastAsia="Times New Roman"/>
              </w:rPr>
            </w:pPr>
            <w:r>
              <w:rPr>
                <w:rFonts w:eastAsia="Times New Roman"/>
              </w:rPr>
              <w:t>n/a</w:t>
            </w:r>
          </w:p>
        </w:tc>
      </w:tr>
      <w:tr w:rsidR="00C51368" w14:paraId="73308765" w14:textId="77777777">
        <w:trPr>
          <w:divId w:val="1229997910"/>
          <w:tblCellSpacing w:w="15" w:type="dxa"/>
        </w:trPr>
        <w:tc>
          <w:tcPr>
            <w:tcW w:w="0" w:type="auto"/>
            <w:vAlign w:val="center"/>
            <w:hideMark/>
          </w:tcPr>
          <w:p w14:paraId="63CB0ECA" w14:textId="77777777" w:rsidR="00C51368" w:rsidRDefault="00E43BD9">
            <w:pPr>
              <w:rPr>
                <w:rFonts w:eastAsia="Times New Roman"/>
              </w:rPr>
            </w:pPr>
            <w:r>
              <w:rPr>
                <w:rFonts w:eastAsia="Times New Roman"/>
              </w:rPr>
              <w:t>ew</w:t>
            </w:r>
          </w:p>
        </w:tc>
        <w:tc>
          <w:tcPr>
            <w:tcW w:w="0" w:type="auto"/>
            <w:vAlign w:val="center"/>
            <w:hideMark/>
          </w:tcPr>
          <w:p w14:paraId="00035179" w14:textId="77777777"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14:paraId="1A594CA0" w14:textId="77777777" w:rsidR="00C51368" w:rsidRDefault="00E43BD9">
            <w:pPr>
              <w:rPr>
                <w:rFonts w:eastAsia="Times New Roman"/>
              </w:rPr>
            </w:pPr>
            <w:r>
              <w:rPr>
                <w:rFonts w:eastAsia="Times New Roman"/>
              </w:rPr>
              <w:t>n/a</w:t>
            </w:r>
          </w:p>
        </w:tc>
        <w:tc>
          <w:tcPr>
            <w:tcW w:w="0" w:type="auto"/>
            <w:vAlign w:val="center"/>
            <w:hideMark/>
          </w:tcPr>
          <w:p w14:paraId="6EDD5C68" w14:textId="77777777" w:rsidR="00C51368" w:rsidRDefault="00E43BD9">
            <w:pPr>
              <w:rPr>
                <w:rFonts w:eastAsia="Times New Roman"/>
              </w:rPr>
            </w:pPr>
            <w:r>
              <w:rPr>
                <w:rFonts w:eastAsia="Times New Roman"/>
              </w:rPr>
              <w:t>n/a</w:t>
            </w:r>
          </w:p>
        </w:tc>
        <w:tc>
          <w:tcPr>
            <w:tcW w:w="0" w:type="auto"/>
            <w:vAlign w:val="center"/>
            <w:hideMark/>
          </w:tcPr>
          <w:p w14:paraId="3D2EF7FB" w14:textId="77777777" w:rsidR="00C51368" w:rsidRDefault="00E43BD9">
            <w:pPr>
              <w:rPr>
                <w:rFonts w:eastAsia="Times New Roman"/>
              </w:rPr>
            </w:pPr>
            <w:r>
              <w:rPr>
                <w:rFonts w:eastAsia="Times New Roman"/>
              </w:rPr>
              <w:t>n/a</w:t>
            </w:r>
          </w:p>
        </w:tc>
        <w:tc>
          <w:tcPr>
            <w:tcW w:w="0" w:type="auto"/>
            <w:vAlign w:val="center"/>
            <w:hideMark/>
          </w:tcPr>
          <w:p w14:paraId="4DEC3385" w14:textId="77777777" w:rsidR="00C51368" w:rsidRDefault="00E43BD9">
            <w:pPr>
              <w:rPr>
                <w:rFonts w:eastAsia="Times New Roman"/>
              </w:rPr>
            </w:pPr>
            <w:r>
              <w:rPr>
                <w:rFonts w:eastAsia="Times New Roman"/>
              </w:rPr>
              <w:t>n/a</w:t>
            </w:r>
          </w:p>
        </w:tc>
        <w:tc>
          <w:tcPr>
            <w:tcW w:w="0" w:type="auto"/>
            <w:vAlign w:val="center"/>
            <w:hideMark/>
          </w:tcPr>
          <w:p w14:paraId="79815F43" w14:textId="77777777" w:rsidR="00C51368" w:rsidRDefault="00E43BD9">
            <w:pPr>
              <w:rPr>
                <w:rFonts w:eastAsia="Times New Roman"/>
              </w:rPr>
            </w:pPr>
            <w:r>
              <w:rPr>
                <w:rFonts w:eastAsia="Times New Roman"/>
              </w:rPr>
              <w:t>n/a</w:t>
            </w:r>
          </w:p>
        </w:tc>
      </w:tr>
      <w:tr w:rsidR="00C51368" w14:paraId="59B6F980" w14:textId="77777777">
        <w:trPr>
          <w:divId w:val="1229997910"/>
          <w:tblCellSpacing w:w="15" w:type="dxa"/>
        </w:trPr>
        <w:tc>
          <w:tcPr>
            <w:tcW w:w="0" w:type="auto"/>
            <w:vAlign w:val="center"/>
            <w:hideMark/>
          </w:tcPr>
          <w:p w14:paraId="27C729D9" w14:textId="77777777" w:rsidR="00C51368" w:rsidRDefault="00E43BD9">
            <w:pPr>
              <w:rPr>
                <w:rFonts w:eastAsia="Times New Roman"/>
              </w:rPr>
            </w:pPr>
            <w:r>
              <w:rPr>
                <w:rFonts w:eastAsia="Times New Roman"/>
              </w:rPr>
              <w:t>gt / lt / ge / le</w:t>
            </w:r>
          </w:p>
        </w:tc>
        <w:tc>
          <w:tcPr>
            <w:tcW w:w="0" w:type="auto"/>
            <w:vAlign w:val="center"/>
            <w:hideMark/>
          </w:tcPr>
          <w:p w14:paraId="1E9D42ED" w14:textId="77777777"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14:paraId="121D3074" w14:textId="77777777" w:rsidR="00C51368" w:rsidRDefault="00E43BD9">
            <w:pPr>
              <w:rPr>
                <w:rFonts w:eastAsia="Times New Roman"/>
              </w:rPr>
            </w:pPr>
            <w:r>
              <w:rPr>
                <w:rFonts w:eastAsia="Times New Roman"/>
              </w:rPr>
              <w:t>Based on numerical comparison</w:t>
            </w:r>
          </w:p>
        </w:tc>
        <w:tc>
          <w:tcPr>
            <w:tcW w:w="0" w:type="auto"/>
            <w:vAlign w:val="center"/>
            <w:hideMark/>
          </w:tcPr>
          <w:p w14:paraId="04D88805" w14:textId="77777777" w:rsidR="00C51368" w:rsidRDefault="00E43BD9">
            <w:pPr>
              <w:rPr>
                <w:rFonts w:eastAsia="Times New Roman"/>
              </w:rPr>
            </w:pPr>
            <w:r>
              <w:rPr>
                <w:rFonts w:eastAsia="Times New Roman"/>
              </w:rPr>
              <w:t>Based on date period comparison per 2.2.2.3</w:t>
            </w:r>
          </w:p>
        </w:tc>
        <w:tc>
          <w:tcPr>
            <w:tcW w:w="0" w:type="auto"/>
            <w:vAlign w:val="center"/>
            <w:hideMark/>
          </w:tcPr>
          <w:p w14:paraId="01E6CBF0" w14:textId="77777777" w:rsidR="00C51368" w:rsidRDefault="00E43BD9">
            <w:pPr>
              <w:rPr>
                <w:rFonts w:eastAsia="Times New Roman"/>
              </w:rPr>
            </w:pPr>
            <w:r>
              <w:rPr>
                <w:rFonts w:eastAsia="Times New Roman"/>
              </w:rPr>
              <w:t>n/a</w:t>
            </w:r>
          </w:p>
        </w:tc>
        <w:tc>
          <w:tcPr>
            <w:tcW w:w="0" w:type="auto"/>
            <w:vAlign w:val="center"/>
            <w:hideMark/>
          </w:tcPr>
          <w:p w14:paraId="0E2A586F" w14:textId="77777777" w:rsidR="00C51368" w:rsidRDefault="00E43BD9">
            <w:pPr>
              <w:rPr>
                <w:rFonts w:eastAsia="Times New Roman"/>
              </w:rPr>
            </w:pPr>
            <w:r>
              <w:rPr>
                <w:rFonts w:eastAsia="Times New Roman"/>
              </w:rPr>
              <w:t>n/a</w:t>
            </w:r>
          </w:p>
        </w:tc>
        <w:tc>
          <w:tcPr>
            <w:tcW w:w="0" w:type="auto"/>
            <w:vAlign w:val="center"/>
            <w:hideMark/>
          </w:tcPr>
          <w:p w14:paraId="098F4E2E" w14:textId="77777777" w:rsidR="00C51368" w:rsidRDefault="00E43BD9">
            <w:pPr>
              <w:rPr>
                <w:rFonts w:eastAsia="Times New Roman"/>
              </w:rPr>
            </w:pPr>
            <w:r>
              <w:rPr>
                <w:rFonts w:eastAsia="Times New Roman"/>
              </w:rPr>
              <w:t>Based on numerical comparison if units are the same (or are canonicalised)</w:t>
            </w:r>
          </w:p>
        </w:tc>
      </w:tr>
      <w:tr w:rsidR="00C51368" w14:paraId="308A9C16" w14:textId="77777777">
        <w:trPr>
          <w:divId w:val="1229997910"/>
          <w:tblCellSpacing w:w="15" w:type="dxa"/>
        </w:trPr>
        <w:tc>
          <w:tcPr>
            <w:tcW w:w="0" w:type="auto"/>
            <w:vAlign w:val="center"/>
            <w:hideMark/>
          </w:tcPr>
          <w:p w14:paraId="5B8E8594" w14:textId="77777777" w:rsidR="00C51368" w:rsidRDefault="00E43BD9">
            <w:pPr>
              <w:rPr>
                <w:rFonts w:eastAsia="Times New Roman"/>
              </w:rPr>
            </w:pPr>
            <w:r>
              <w:rPr>
                <w:rFonts w:eastAsia="Times New Roman"/>
              </w:rPr>
              <w:t>pr</w:t>
            </w:r>
          </w:p>
        </w:tc>
        <w:tc>
          <w:tcPr>
            <w:tcW w:w="0" w:type="auto"/>
            <w:vAlign w:val="center"/>
            <w:hideMark/>
          </w:tcPr>
          <w:p w14:paraId="05A7760E" w14:textId="77777777" w:rsidR="00C51368" w:rsidRDefault="00C51368">
            <w:pPr>
              <w:rPr>
                <w:rFonts w:eastAsia="Times New Roman"/>
              </w:rPr>
            </w:pPr>
          </w:p>
        </w:tc>
        <w:tc>
          <w:tcPr>
            <w:tcW w:w="0" w:type="auto"/>
            <w:vAlign w:val="center"/>
            <w:hideMark/>
          </w:tcPr>
          <w:p w14:paraId="0468B129" w14:textId="77777777" w:rsidR="00C51368" w:rsidRDefault="00C51368">
            <w:pPr>
              <w:rPr>
                <w:rFonts w:eastAsia="Times New Roman"/>
              </w:rPr>
            </w:pPr>
          </w:p>
        </w:tc>
        <w:tc>
          <w:tcPr>
            <w:tcW w:w="0" w:type="auto"/>
            <w:vAlign w:val="center"/>
            <w:hideMark/>
          </w:tcPr>
          <w:p w14:paraId="3F611C9B" w14:textId="77777777" w:rsidR="00C51368" w:rsidRDefault="00C51368">
            <w:pPr>
              <w:rPr>
                <w:rFonts w:eastAsia="Times New Roman"/>
              </w:rPr>
            </w:pPr>
          </w:p>
        </w:tc>
        <w:tc>
          <w:tcPr>
            <w:tcW w:w="0" w:type="auto"/>
            <w:vAlign w:val="center"/>
            <w:hideMark/>
          </w:tcPr>
          <w:p w14:paraId="0B932E51" w14:textId="77777777" w:rsidR="00C51368" w:rsidRDefault="00C51368">
            <w:pPr>
              <w:rPr>
                <w:rFonts w:eastAsia="Times New Roman"/>
              </w:rPr>
            </w:pPr>
          </w:p>
        </w:tc>
        <w:tc>
          <w:tcPr>
            <w:tcW w:w="0" w:type="auto"/>
            <w:vAlign w:val="center"/>
            <w:hideMark/>
          </w:tcPr>
          <w:p w14:paraId="2864A242" w14:textId="77777777" w:rsidR="00C51368" w:rsidRDefault="00C51368">
            <w:pPr>
              <w:rPr>
                <w:rFonts w:eastAsia="Times New Roman"/>
              </w:rPr>
            </w:pPr>
          </w:p>
        </w:tc>
        <w:tc>
          <w:tcPr>
            <w:tcW w:w="0" w:type="auto"/>
            <w:vAlign w:val="center"/>
            <w:hideMark/>
          </w:tcPr>
          <w:p w14:paraId="37B186BC" w14:textId="77777777" w:rsidR="00C51368" w:rsidRDefault="00C51368">
            <w:pPr>
              <w:rPr>
                <w:rFonts w:eastAsia="Times New Roman"/>
              </w:rPr>
            </w:pPr>
          </w:p>
        </w:tc>
      </w:tr>
      <w:tr w:rsidR="00C51368" w14:paraId="4DF27155" w14:textId="77777777">
        <w:trPr>
          <w:divId w:val="1229997910"/>
          <w:tblCellSpacing w:w="15" w:type="dxa"/>
        </w:trPr>
        <w:tc>
          <w:tcPr>
            <w:tcW w:w="0" w:type="auto"/>
            <w:vAlign w:val="center"/>
            <w:hideMark/>
          </w:tcPr>
          <w:p w14:paraId="5092BDE6" w14:textId="77777777" w:rsidR="00C51368" w:rsidRDefault="00E43BD9">
            <w:pPr>
              <w:rPr>
                <w:rFonts w:eastAsia="Times New Roman"/>
              </w:rPr>
            </w:pPr>
            <w:r>
              <w:rPr>
                <w:rFonts w:eastAsia="Times New Roman"/>
              </w:rPr>
              <w:t>po</w:t>
            </w:r>
          </w:p>
        </w:tc>
        <w:tc>
          <w:tcPr>
            <w:tcW w:w="0" w:type="auto"/>
            <w:vAlign w:val="center"/>
            <w:hideMark/>
          </w:tcPr>
          <w:p w14:paraId="288C0C74" w14:textId="77777777" w:rsidR="00C51368" w:rsidRDefault="00E43BD9">
            <w:pPr>
              <w:rPr>
                <w:rFonts w:eastAsia="Times New Roman"/>
              </w:rPr>
            </w:pPr>
            <w:r>
              <w:rPr>
                <w:rFonts w:eastAsia="Times New Roman"/>
              </w:rPr>
              <w:t>n/a</w:t>
            </w:r>
          </w:p>
        </w:tc>
        <w:tc>
          <w:tcPr>
            <w:tcW w:w="0" w:type="auto"/>
            <w:vAlign w:val="center"/>
            <w:hideMark/>
          </w:tcPr>
          <w:p w14:paraId="1FC68733" w14:textId="77777777" w:rsidR="00C51368" w:rsidRDefault="00E43BD9">
            <w:pPr>
              <w:rPr>
                <w:rFonts w:eastAsia="Times New Roman"/>
              </w:rPr>
            </w:pPr>
            <w:r>
              <w:rPr>
                <w:rFonts w:eastAsia="Times New Roman"/>
              </w:rPr>
              <w:t>n/a</w:t>
            </w:r>
          </w:p>
        </w:tc>
        <w:tc>
          <w:tcPr>
            <w:tcW w:w="0" w:type="auto"/>
            <w:vAlign w:val="center"/>
            <w:hideMark/>
          </w:tcPr>
          <w:p w14:paraId="1E3D66D4" w14:textId="77777777" w:rsidR="00C51368" w:rsidRDefault="00E43BD9">
            <w:pPr>
              <w:rPr>
                <w:rFonts w:eastAsia="Times New Roman"/>
              </w:rPr>
            </w:pPr>
            <w:r>
              <w:rPr>
                <w:rFonts w:eastAsia="Times New Roman"/>
              </w:rPr>
              <w:t>Based on date period comparison per 2.2.2.3</w:t>
            </w:r>
          </w:p>
        </w:tc>
        <w:tc>
          <w:tcPr>
            <w:tcW w:w="0" w:type="auto"/>
            <w:vAlign w:val="center"/>
            <w:hideMark/>
          </w:tcPr>
          <w:p w14:paraId="349E8871" w14:textId="77777777" w:rsidR="00C51368" w:rsidRDefault="00C51368">
            <w:pPr>
              <w:rPr>
                <w:rFonts w:eastAsia="Times New Roman"/>
              </w:rPr>
            </w:pPr>
          </w:p>
        </w:tc>
        <w:tc>
          <w:tcPr>
            <w:tcW w:w="0" w:type="auto"/>
            <w:vAlign w:val="center"/>
            <w:hideMark/>
          </w:tcPr>
          <w:p w14:paraId="40E51E15" w14:textId="77777777" w:rsidR="00C51368" w:rsidRDefault="00E43BD9">
            <w:pPr>
              <w:rPr>
                <w:rFonts w:eastAsia="Times New Roman"/>
              </w:rPr>
            </w:pPr>
            <w:r>
              <w:rPr>
                <w:rFonts w:eastAsia="Times New Roman"/>
              </w:rPr>
              <w:t>n/a</w:t>
            </w:r>
          </w:p>
        </w:tc>
        <w:tc>
          <w:tcPr>
            <w:tcW w:w="0" w:type="auto"/>
            <w:vAlign w:val="center"/>
            <w:hideMark/>
          </w:tcPr>
          <w:p w14:paraId="30BFECF6" w14:textId="77777777" w:rsidR="00C51368" w:rsidRDefault="00E43BD9">
            <w:pPr>
              <w:rPr>
                <w:rFonts w:eastAsia="Times New Roman"/>
              </w:rPr>
            </w:pPr>
            <w:r>
              <w:rPr>
                <w:rFonts w:eastAsia="Times New Roman"/>
              </w:rPr>
              <w:t>n/a</w:t>
            </w:r>
          </w:p>
        </w:tc>
      </w:tr>
      <w:tr w:rsidR="00C51368" w14:paraId="1C147FD0" w14:textId="77777777">
        <w:trPr>
          <w:divId w:val="1229997910"/>
          <w:tblCellSpacing w:w="15" w:type="dxa"/>
        </w:trPr>
        <w:tc>
          <w:tcPr>
            <w:tcW w:w="0" w:type="auto"/>
            <w:vAlign w:val="center"/>
            <w:hideMark/>
          </w:tcPr>
          <w:p w14:paraId="68F2AD28" w14:textId="77777777" w:rsidR="00C51368" w:rsidRDefault="00E43BD9">
            <w:pPr>
              <w:rPr>
                <w:rFonts w:eastAsia="Times New Roman"/>
              </w:rPr>
            </w:pPr>
            <w:r>
              <w:rPr>
                <w:rFonts w:eastAsia="Times New Roman"/>
              </w:rPr>
              <w:t>ss</w:t>
            </w:r>
          </w:p>
        </w:tc>
        <w:tc>
          <w:tcPr>
            <w:tcW w:w="0" w:type="auto"/>
            <w:vAlign w:val="center"/>
            <w:hideMark/>
          </w:tcPr>
          <w:p w14:paraId="40E9CB39" w14:textId="77777777" w:rsidR="00C51368" w:rsidRDefault="00E43BD9">
            <w:pPr>
              <w:rPr>
                <w:rFonts w:eastAsia="Times New Roman"/>
              </w:rPr>
            </w:pPr>
            <w:r>
              <w:rPr>
                <w:rFonts w:eastAsia="Times New Roman"/>
              </w:rPr>
              <w:t>n/a</w:t>
            </w:r>
          </w:p>
        </w:tc>
        <w:tc>
          <w:tcPr>
            <w:tcW w:w="0" w:type="auto"/>
            <w:vAlign w:val="center"/>
            <w:hideMark/>
          </w:tcPr>
          <w:p w14:paraId="64260E90" w14:textId="77777777" w:rsidR="00C51368" w:rsidRDefault="00E43BD9">
            <w:pPr>
              <w:rPr>
                <w:rFonts w:eastAsia="Times New Roman"/>
              </w:rPr>
            </w:pPr>
            <w:r>
              <w:rPr>
                <w:rFonts w:eastAsia="Times New Roman"/>
              </w:rPr>
              <w:t>n/a</w:t>
            </w:r>
          </w:p>
        </w:tc>
        <w:tc>
          <w:tcPr>
            <w:tcW w:w="0" w:type="auto"/>
            <w:vAlign w:val="center"/>
            <w:hideMark/>
          </w:tcPr>
          <w:p w14:paraId="2309A7BF" w14:textId="77777777" w:rsidR="00C51368" w:rsidRDefault="00E43BD9">
            <w:pPr>
              <w:rPr>
                <w:rFonts w:eastAsia="Times New Roman"/>
              </w:rPr>
            </w:pPr>
            <w:r>
              <w:rPr>
                <w:rFonts w:eastAsia="Times New Roman"/>
              </w:rPr>
              <w:t>n/a</w:t>
            </w:r>
          </w:p>
        </w:tc>
        <w:tc>
          <w:tcPr>
            <w:tcW w:w="0" w:type="auto"/>
            <w:vAlign w:val="center"/>
            <w:hideMark/>
          </w:tcPr>
          <w:p w14:paraId="44750069" w14:textId="77777777"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14:paraId="579D948F" w14:textId="77777777" w:rsidR="00C51368" w:rsidRDefault="00E43BD9">
            <w:pPr>
              <w:rPr>
                <w:rFonts w:eastAsia="Times New Roman"/>
              </w:rPr>
            </w:pPr>
            <w:r>
              <w:rPr>
                <w:rFonts w:eastAsia="Times New Roman"/>
              </w:rPr>
              <w:t>n/a</w:t>
            </w:r>
          </w:p>
        </w:tc>
        <w:tc>
          <w:tcPr>
            <w:tcW w:w="0" w:type="auto"/>
            <w:vAlign w:val="center"/>
            <w:hideMark/>
          </w:tcPr>
          <w:p w14:paraId="535918AD" w14:textId="77777777" w:rsidR="00C51368" w:rsidRDefault="00E43BD9">
            <w:pPr>
              <w:rPr>
                <w:rFonts w:eastAsia="Times New Roman"/>
              </w:rPr>
            </w:pPr>
            <w:r>
              <w:rPr>
                <w:rFonts w:eastAsia="Times New Roman"/>
              </w:rPr>
              <w:t>n/a</w:t>
            </w:r>
          </w:p>
        </w:tc>
      </w:tr>
      <w:tr w:rsidR="00C51368" w14:paraId="31181F52" w14:textId="77777777">
        <w:trPr>
          <w:divId w:val="1229997910"/>
          <w:tblCellSpacing w:w="15" w:type="dxa"/>
        </w:trPr>
        <w:tc>
          <w:tcPr>
            <w:tcW w:w="0" w:type="auto"/>
            <w:vAlign w:val="center"/>
            <w:hideMark/>
          </w:tcPr>
          <w:p w14:paraId="597815AB" w14:textId="77777777" w:rsidR="00C51368" w:rsidRDefault="00E43BD9">
            <w:pPr>
              <w:rPr>
                <w:rFonts w:eastAsia="Times New Roman"/>
              </w:rPr>
            </w:pPr>
            <w:r>
              <w:rPr>
                <w:rFonts w:eastAsia="Times New Roman"/>
              </w:rPr>
              <w:t>sb</w:t>
            </w:r>
          </w:p>
        </w:tc>
        <w:tc>
          <w:tcPr>
            <w:tcW w:w="0" w:type="auto"/>
            <w:vAlign w:val="center"/>
            <w:hideMark/>
          </w:tcPr>
          <w:p w14:paraId="6EE4296B" w14:textId="77777777" w:rsidR="00C51368" w:rsidRDefault="00E43BD9">
            <w:pPr>
              <w:rPr>
                <w:rFonts w:eastAsia="Times New Roman"/>
              </w:rPr>
            </w:pPr>
            <w:r>
              <w:rPr>
                <w:rFonts w:eastAsia="Times New Roman"/>
              </w:rPr>
              <w:t>n/a</w:t>
            </w:r>
          </w:p>
        </w:tc>
        <w:tc>
          <w:tcPr>
            <w:tcW w:w="0" w:type="auto"/>
            <w:vAlign w:val="center"/>
            <w:hideMark/>
          </w:tcPr>
          <w:p w14:paraId="4215E814" w14:textId="77777777" w:rsidR="00C51368" w:rsidRDefault="00E43BD9">
            <w:pPr>
              <w:rPr>
                <w:rFonts w:eastAsia="Times New Roman"/>
              </w:rPr>
            </w:pPr>
            <w:r>
              <w:rPr>
                <w:rFonts w:eastAsia="Times New Roman"/>
              </w:rPr>
              <w:t>n/a</w:t>
            </w:r>
          </w:p>
        </w:tc>
        <w:tc>
          <w:tcPr>
            <w:tcW w:w="0" w:type="auto"/>
            <w:vAlign w:val="center"/>
            <w:hideMark/>
          </w:tcPr>
          <w:p w14:paraId="5D752AFE" w14:textId="77777777" w:rsidR="00C51368" w:rsidRDefault="00E43BD9">
            <w:pPr>
              <w:rPr>
                <w:rFonts w:eastAsia="Times New Roman"/>
              </w:rPr>
            </w:pPr>
            <w:r>
              <w:rPr>
                <w:rFonts w:eastAsia="Times New Roman"/>
              </w:rPr>
              <w:t>n/a</w:t>
            </w:r>
          </w:p>
        </w:tc>
        <w:tc>
          <w:tcPr>
            <w:tcW w:w="0" w:type="auto"/>
            <w:vAlign w:val="center"/>
            <w:hideMark/>
          </w:tcPr>
          <w:p w14:paraId="72FF4968" w14:textId="77777777"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14:paraId="46B013A4" w14:textId="77777777" w:rsidR="00C51368" w:rsidRDefault="00E43BD9">
            <w:pPr>
              <w:rPr>
                <w:rFonts w:eastAsia="Times New Roman"/>
              </w:rPr>
            </w:pPr>
            <w:r>
              <w:rPr>
                <w:rFonts w:eastAsia="Times New Roman"/>
              </w:rPr>
              <w:lastRenderedPageBreak/>
              <w:t>n/a</w:t>
            </w:r>
          </w:p>
        </w:tc>
        <w:tc>
          <w:tcPr>
            <w:tcW w:w="0" w:type="auto"/>
            <w:vAlign w:val="center"/>
            <w:hideMark/>
          </w:tcPr>
          <w:p w14:paraId="6BEE53F7" w14:textId="77777777" w:rsidR="00C51368" w:rsidRDefault="00E43BD9">
            <w:pPr>
              <w:rPr>
                <w:rFonts w:eastAsia="Times New Roman"/>
              </w:rPr>
            </w:pPr>
            <w:r>
              <w:rPr>
                <w:rFonts w:eastAsia="Times New Roman"/>
              </w:rPr>
              <w:t>n/a</w:t>
            </w:r>
          </w:p>
        </w:tc>
      </w:tr>
      <w:tr w:rsidR="00C51368" w14:paraId="504F4A12" w14:textId="77777777">
        <w:trPr>
          <w:divId w:val="1229997910"/>
          <w:tblCellSpacing w:w="15" w:type="dxa"/>
        </w:trPr>
        <w:tc>
          <w:tcPr>
            <w:tcW w:w="0" w:type="auto"/>
            <w:vAlign w:val="center"/>
            <w:hideMark/>
          </w:tcPr>
          <w:p w14:paraId="0576588C" w14:textId="77777777" w:rsidR="00C51368" w:rsidRDefault="00E43BD9">
            <w:pPr>
              <w:rPr>
                <w:rFonts w:eastAsia="Times New Roman"/>
              </w:rPr>
            </w:pPr>
            <w:r>
              <w:rPr>
                <w:rFonts w:eastAsia="Times New Roman"/>
              </w:rPr>
              <w:lastRenderedPageBreak/>
              <w:t>in</w:t>
            </w:r>
          </w:p>
        </w:tc>
        <w:tc>
          <w:tcPr>
            <w:tcW w:w="0" w:type="auto"/>
            <w:vAlign w:val="center"/>
            <w:hideMark/>
          </w:tcPr>
          <w:p w14:paraId="282F987A" w14:textId="77777777" w:rsidR="00C51368" w:rsidRDefault="00E43BD9">
            <w:pPr>
              <w:rPr>
                <w:rFonts w:eastAsia="Times New Roman"/>
              </w:rPr>
            </w:pPr>
            <w:r>
              <w:rPr>
                <w:rFonts w:eastAsia="Times New Roman"/>
              </w:rPr>
              <w:t>n/a</w:t>
            </w:r>
          </w:p>
        </w:tc>
        <w:tc>
          <w:tcPr>
            <w:tcW w:w="0" w:type="auto"/>
            <w:vAlign w:val="center"/>
            <w:hideMark/>
          </w:tcPr>
          <w:p w14:paraId="44F93AD7" w14:textId="77777777" w:rsidR="00C51368" w:rsidRDefault="00E43BD9">
            <w:pPr>
              <w:rPr>
                <w:rFonts w:eastAsia="Times New Roman"/>
              </w:rPr>
            </w:pPr>
            <w:r>
              <w:rPr>
                <w:rFonts w:eastAsia="Times New Roman"/>
              </w:rPr>
              <w:t>n/a</w:t>
            </w:r>
          </w:p>
        </w:tc>
        <w:tc>
          <w:tcPr>
            <w:tcW w:w="0" w:type="auto"/>
            <w:vAlign w:val="center"/>
            <w:hideMark/>
          </w:tcPr>
          <w:p w14:paraId="28531EA0" w14:textId="77777777" w:rsidR="00C51368" w:rsidRDefault="00E43BD9">
            <w:pPr>
              <w:rPr>
                <w:rFonts w:eastAsia="Times New Roman"/>
              </w:rPr>
            </w:pPr>
            <w:r>
              <w:rPr>
                <w:rFonts w:eastAsia="Times New Roman"/>
              </w:rPr>
              <w:t>n/a</w:t>
            </w:r>
          </w:p>
        </w:tc>
        <w:tc>
          <w:tcPr>
            <w:tcW w:w="0" w:type="auto"/>
            <w:vAlign w:val="center"/>
            <w:hideMark/>
          </w:tcPr>
          <w:p w14:paraId="17CAB5C5" w14:textId="77777777"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14:paraId="56AC11A5" w14:textId="77777777" w:rsidR="00C51368" w:rsidRDefault="00E43BD9">
            <w:pPr>
              <w:rPr>
                <w:rFonts w:eastAsia="Times New Roman"/>
              </w:rPr>
            </w:pPr>
            <w:r>
              <w:rPr>
                <w:rFonts w:eastAsia="Times New Roman"/>
              </w:rPr>
              <w:t>n/a</w:t>
            </w:r>
          </w:p>
        </w:tc>
        <w:tc>
          <w:tcPr>
            <w:tcW w:w="0" w:type="auto"/>
            <w:vAlign w:val="center"/>
            <w:hideMark/>
          </w:tcPr>
          <w:p w14:paraId="222DC0EF" w14:textId="77777777" w:rsidR="00C51368" w:rsidRDefault="00E43BD9">
            <w:pPr>
              <w:rPr>
                <w:rFonts w:eastAsia="Times New Roman"/>
              </w:rPr>
            </w:pPr>
            <w:r>
              <w:rPr>
                <w:rFonts w:eastAsia="Times New Roman"/>
              </w:rPr>
              <w:t>n/a</w:t>
            </w:r>
          </w:p>
        </w:tc>
      </w:tr>
      <w:tr w:rsidR="00C51368" w14:paraId="2582392D" w14:textId="77777777">
        <w:trPr>
          <w:divId w:val="1229997910"/>
          <w:tblCellSpacing w:w="15" w:type="dxa"/>
        </w:trPr>
        <w:tc>
          <w:tcPr>
            <w:tcW w:w="0" w:type="auto"/>
            <w:vAlign w:val="center"/>
            <w:hideMark/>
          </w:tcPr>
          <w:p w14:paraId="0CD965B1" w14:textId="77777777" w:rsidR="00C51368" w:rsidRDefault="00E43BD9">
            <w:pPr>
              <w:rPr>
                <w:rFonts w:eastAsia="Times New Roman"/>
              </w:rPr>
            </w:pPr>
            <w:r>
              <w:rPr>
                <w:rFonts w:eastAsia="Times New Roman"/>
              </w:rPr>
              <w:t>re</w:t>
            </w:r>
          </w:p>
        </w:tc>
        <w:tc>
          <w:tcPr>
            <w:tcW w:w="0" w:type="auto"/>
            <w:vAlign w:val="center"/>
            <w:hideMark/>
          </w:tcPr>
          <w:p w14:paraId="0B1EDFEA" w14:textId="77777777" w:rsidR="00C51368" w:rsidRDefault="00E43BD9">
            <w:pPr>
              <w:rPr>
                <w:rFonts w:eastAsia="Times New Roman"/>
              </w:rPr>
            </w:pPr>
            <w:r>
              <w:rPr>
                <w:rFonts w:eastAsia="Times New Roman"/>
              </w:rPr>
              <w:t>n/a</w:t>
            </w:r>
          </w:p>
        </w:tc>
        <w:tc>
          <w:tcPr>
            <w:tcW w:w="0" w:type="auto"/>
            <w:vAlign w:val="center"/>
            <w:hideMark/>
          </w:tcPr>
          <w:p w14:paraId="3A80D8B8" w14:textId="77777777" w:rsidR="00C51368" w:rsidRDefault="00E43BD9">
            <w:pPr>
              <w:rPr>
                <w:rFonts w:eastAsia="Times New Roman"/>
              </w:rPr>
            </w:pPr>
            <w:r>
              <w:rPr>
                <w:rFonts w:eastAsia="Times New Roman"/>
              </w:rPr>
              <w:t>n/a</w:t>
            </w:r>
          </w:p>
        </w:tc>
        <w:tc>
          <w:tcPr>
            <w:tcW w:w="0" w:type="auto"/>
            <w:vAlign w:val="center"/>
            <w:hideMark/>
          </w:tcPr>
          <w:p w14:paraId="7C06D3F8" w14:textId="77777777" w:rsidR="00C51368" w:rsidRDefault="00E43BD9">
            <w:pPr>
              <w:rPr>
                <w:rFonts w:eastAsia="Times New Roman"/>
              </w:rPr>
            </w:pPr>
            <w:r>
              <w:rPr>
                <w:rFonts w:eastAsia="Times New Roman"/>
              </w:rPr>
              <w:t>n/a</w:t>
            </w:r>
          </w:p>
        </w:tc>
        <w:tc>
          <w:tcPr>
            <w:tcW w:w="0" w:type="auto"/>
            <w:vAlign w:val="center"/>
            <w:hideMark/>
          </w:tcPr>
          <w:p w14:paraId="2CFEDC16" w14:textId="77777777" w:rsidR="00C51368" w:rsidRDefault="00E43BD9">
            <w:pPr>
              <w:rPr>
                <w:rFonts w:eastAsia="Times New Roman"/>
              </w:rPr>
            </w:pPr>
            <w:r>
              <w:rPr>
                <w:rFonts w:eastAsia="Times New Roman"/>
              </w:rPr>
              <w:t>n/a</w:t>
            </w:r>
          </w:p>
        </w:tc>
        <w:tc>
          <w:tcPr>
            <w:tcW w:w="0" w:type="auto"/>
            <w:vAlign w:val="center"/>
            <w:hideMark/>
          </w:tcPr>
          <w:p w14:paraId="484E0FBC" w14:textId="77777777" w:rsidR="00C51368" w:rsidRDefault="00E43BD9">
            <w:pPr>
              <w:rPr>
                <w:rFonts w:eastAsia="Times New Roman"/>
              </w:rPr>
            </w:pPr>
            <w:r>
              <w:rPr>
                <w:rFonts w:eastAsia="Times New Roman"/>
              </w:rPr>
              <w:t>Relative or absolute url</w:t>
            </w:r>
          </w:p>
        </w:tc>
        <w:tc>
          <w:tcPr>
            <w:tcW w:w="0" w:type="auto"/>
            <w:vAlign w:val="center"/>
            <w:hideMark/>
          </w:tcPr>
          <w:p w14:paraId="75BE6DAB" w14:textId="77777777" w:rsidR="00C51368" w:rsidRDefault="00E43BD9">
            <w:pPr>
              <w:rPr>
                <w:rFonts w:eastAsia="Times New Roman"/>
              </w:rPr>
            </w:pPr>
            <w:r>
              <w:rPr>
                <w:rFonts w:eastAsia="Times New Roman"/>
              </w:rPr>
              <w:t>n/a</w:t>
            </w:r>
          </w:p>
        </w:tc>
      </w:tr>
    </w:tbl>
    <w:p w14:paraId="0FD83729" w14:textId="77777777" w:rsidR="00C51368" w:rsidRDefault="00E43BD9">
      <w:pPr>
        <w:pStyle w:val="NormalWeb"/>
        <w:divId w:val="1229997910"/>
        <w:rPr>
          <w:lang w:val="en-US"/>
        </w:rPr>
      </w:pPr>
      <w:r>
        <w:rPr>
          <w:lang w:val="en-US"/>
        </w:rPr>
        <w:t>Notes:</w:t>
      </w:r>
    </w:p>
    <w:p w14:paraId="74C8E221" w14:textId="77777777"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14:paraId="5997FBB5" w14:textId="77777777"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14:paraId="36A02200" w14:textId="77777777" w:rsidR="00C51368" w:rsidRDefault="00E43BD9">
      <w:pPr>
        <w:pStyle w:val="Heading4"/>
        <w:divId w:val="1229997910"/>
        <w:rPr>
          <w:rFonts w:eastAsia="Times New Roman"/>
          <w:lang w:val="en-US"/>
        </w:rPr>
      </w:pPr>
      <w:bookmarkStart w:id="259" w:name="params"/>
      <w:bookmarkEnd w:id="259"/>
      <w:r>
        <w:rPr>
          <w:rFonts w:eastAsia="Times New Roman"/>
          <w:lang w:val="en-US"/>
        </w:rPr>
        <w:t>Additional Parameters</w:t>
      </w:r>
    </w:p>
    <w:p w14:paraId="38452C46" w14:textId="77777777"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14:paraId="599A2A08" w14:textId="77777777">
        <w:trPr>
          <w:divId w:val="1229997910"/>
          <w:tblCellSpacing w:w="15" w:type="dxa"/>
        </w:trPr>
        <w:tc>
          <w:tcPr>
            <w:tcW w:w="0" w:type="auto"/>
            <w:vAlign w:val="center"/>
            <w:hideMark/>
          </w:tcPr>
          <w:p w14:paraId="50C03DD7" w14:textId="77777777" w:rsidR="00C51368" w:rsidRDefault="00E43BD9">
            <w:pPr>
              <w:rPr>
                <w:rFonts w:eastAsia="Times New Roman"/>
              </w:rPr>
            </w:pPr>
            <w:r>
              <w:rPr>
                <w:rFonts w:eastAsia="Times New Roman"/>
              </w:rPr>
              <w:t>Resource Type</w:t>
            </w:r>
          </w:p>
        </w:tc>
        <w:tc>
          <w:tcPr>
            <w:tcW w:w="0" w:type="auto"/>
            <w:vAlign w:val="center"/>
            <w:hideMark/>
          </w:tcPr>
          <w:p w14:paraId="7A1134B9" w14:textId="77777777" w:rsidR="00C51368" w:rsidRDefault="00E43BD9">
            <w:pPr>
              <w:rPr>
                <w:rFonts w:eastAsia="Times New Roman"/>
              </w:rPr>
            </w:pPr>
            <w:r>
              <w:rPr>
                <w:rFonts w:eastAsia="Times New Roman"/>
              </w:rPr>
              <w:t>Parameter Name</w:t>
            </w:r>
          </w:p>
        </w:tc>
        <w:tc>
          <w:tcPr>
            <w:tcW w:w="0" w:type="auto"/>
            <w:vAlign w:val="center"/>
            <w:hideMark/>
          </w:tcPr>
          <w:p w14:paraId="01209253" w14:textId="77777777" w:rsidR="00C51368" w:rsidRDefault="00E43BD9">
            <w:pPr>
              <w:rPr>
                <w:rFonts w:eastAsia="Times New Roman"/>
              </w:rPr>
            </w:pPr>
            <w:r>
              <w:rPr>
                <w:rFonts w:eastAsia="Times New Roman"/>
              </w:rPr>
              <w:t>Children</w:t>
            </w:r>
          </w:p>
        </w:tc>
      </w:tr>
      <w:tr w:rsidR="00C51368" w14:paraId="5477D292" w14:textId="77777777">
        <w:trPr>
          <w:divId w:val="1229997910"/>
          <w:tblCellSpacing w:w="15" w:type="dxa"/>
        </w:trPr>
        <w:tc>
          <w:tcPr>
            <w:tcW w:w="0" w:type="auto"/>
            <w:vAlign w:val="center"/>
            <w:hideMark/>
          </w:tcPr>
          <w:p w14:paraId="0A4B515F" w14:textId="77777777" w:rsidR="00C51368" w:rsidRDefault="00E43BD9">
            <w:pPr>
              <w:rPr>
                <w:rFonts w:eastAsia="Times New Roman"/>
              </w:rPr>
            </w:pPr>
            <w:r>
              <w:rPr>
                <w:rFonts w:eastAsia="Times New Roman"/>
              </w:rPr>
              <w:t>Observation</w:t>
            </w:r>
          </w:p>
        </w:tc>
        <w:tc>
          <w:tcPr>
            <w:tcW w:w="0" w:type="auto"/>
            <w:vAlign w:val="center"/>
            <w:hideMark/>
          </w:tcPr>
          <w:p w14:paraId="067D6E00" w14:textId="77777777" w:rsidR="00C51368" w:rsidRDefault="00E43BD9">
            <w:pPr>
              <w:rPr>
                <w:rFonts w:eastAsia="Times New Roman"/>
              </w:rPr>
            </w:pPr>
            <w:r>
              <w:rPr>
                <w:rFonts w:eastAsia="Times New Roman"/>
              </w:rPr>
              <w:t>related</w:t>
            </w:r>
          </w:p>
        </w:tc>
        <w:tc>
          <w:tcPr>
            <w:tcW w:w="0" w:type="auto"/>
            <w:vAlign w:val="center"/>
            <w:hideMark/>
          </w:tcPr>
          <w:p w14:paraId="14F1AA3A" w14:textId="77777777" w:rsidR="00C51368" w:rsidRDefault="00E43BD9">
            <w:pPr>
              <w:pStyle w:val="NormalWeb"/>
            </w:pPr>
            <w:r>
              <w:t>target = related-target</w:t>
            </w:r>
          </w:p>
          <w:p w14:paraId="161C3DB4" w14:textId="77777777" w:rsidR="00C51368" w:rsidRDefault="00E43BD9">
            <w:pPr>
              <w:pStyle w:val="NormalWeb"/>
            </w:pPr>
            <w:r>
              <w:t>Type = related-type</w:t>
            </w:r>
          </w:p>
        </w:tc>
      </w:tr>
      <w:tr w:rsidR="00C51368" w14:paraId="5AAC7BA5" w14:textId="77777777">
        <w:trPr>
          <w:divId w:val="1229997910"/>
          <w:tblCellSpacing w:w="15" w:type="dxa"/>
        </w:trPr>
        <w:tc>
          <w:tcPr>
            <w:tcW w:w="0" w:type="auto"/>
            <w:vAlign w:val="center"/>
            <w:hideMark/>
          </w:tcPr>
          <w:p w14:paraId="13D5FD03" w14:textId="77777777" w:rsidR="00C51368" w:rsidRDefault="00E43BD9">
            <w:pPr>
              <w:rPr>
                <w:rFonts w:eastAsia="Times New Roman"/>
              </w:rPr>
            </w:pPr>
            <w:r>
              <w:rPr>
                <w:rFonts w:eastAsia="Times New Roman"/>
              </w:rPr>
              <w:t>Group</w:t>
            </w:r>
          </w:p>
        </w:tc>
        <w:tc>
          <w:tcPr>
            <w:tcW w:w="0" w:type="auto"/>
            <w:vAlign w:val="center"/>
            <w:hideMark/>
          </w:tcPr>
          <w:p w14:paraId="13582AFE" w14:textId="77777777" w:rsidR="00C51368" w:rsidRDefault="00E43BD9">
            <w:pPr>
              <w:rPr>
                <w:rFonts w:eastAsia="Times New Roman"/>
              </w:rPr>
            </w:pPr>
            <w:r>
              <w:rPr>
                <w:rFonts w:eastAsia="Times New Roman"/>
              </w:rPr>
              <w:t>characteristic</w:t>
            </w:r>
          </w:p>
        </w:tc>
        <w:tc>
          <w:tcPr>
            <w:tcW w:w="0" w:type="auto"/>
            <w:vAlign w:val="center"/>
            <w:hideMark/>
          </w:tcPr>
          <w:p w14:paraId="38761004" w14:textId="77777777" w:rsidR="00C51368" w:rsidRDefault="00E43BD9">
            <w:pPr>
              <w:pStyle w:val="NormalWeb"/>
            </w:pPr>
            <w:r>
              <w:t>value = value</w:t>
            </w:r>
          </w:p>
          <w:p w14:paraId="245136B5" w14:textId="77777777" w:rsidR="00C51368" w:rsidRDefault="00E43BD9">
            <w:pPr>
              <w:pStyle w:val="NormalWeb"/>
            </w:pPr>
            <w:r>
              <w:t>code = characteristic</w:t>
            </w:r>
          </w:p>
        </w:tc>
      </w:tr>
      <w:tr w:rsidR="00C51368" w14:paraId="32C8709F" w14:textId="77777777">
        <w:trPr>
          <w:divId w:val="1229997910"/>
          <w:tblCellSpacing w:w="15" w:type="dxa"/>
        </w:trPr>
        <w:tc>
          <w:tcPr>
            <w:tcW w:w="0" w:type="auto"/>
            <w:vAlign w:val="center"/>
            <w:hideMark/>
          </w:tcPr>
          <w:p w14:paraId="26104422" w14:textId="77777777" w:rsidR="00C51368" w:rsidRDefault="00E43BD9">
            <w:pPr>
              <w:rPr>
                <w:rFonts w:eastAsia="Times New Roman"/>
              </w:rPr>
            </w:pPr>
            <w:r>
              <w:rPr>
                <w:rFonts w:eastAsia="Times New Roman"/>
              </w:rPr>
              <w:t>DocumentReference</w:t>
            </w:r>
          </w:p>
        </w:tc>
        <w:tc>
          <w:tcPr>
            <w:tcW w:w="0" w:type="auto"/>
            <w:vAlign w:val="center"/>
            <w:hideMark/>
          </w:tcPr>
          <w:p w14:paraId="59128200" w14:textId="77777777" w:rsidR="00C51368" w:rsidRDefault="00E43BD9">
            <w:pPr>
              <w:rPr>
                <w:rFonts w:eastAsia="Times New Roman"/>
              </w:rPr>
            </w:pPr>
            <w:r>
              <w:rPr>
                <w:rFonts w:eastAsia="Times New Roman"/>
              </w:rPr>
              <w:t>relatesTo</w:t>
            </w:r>
          </w:p>
        </w:tc>
        <w:tc>
          <w:tcPr>
            <w:tcW w:w="0" w:type="auto"/>
            <w:vAlign w:val="center"/>
            <w:hideMark/>
          </w:tcPr>
          <w:p w14:paraId="361215F0" w14:textId="77777777" w:rsidR="00C51368" w:rsidRDefault="00E43BD9">
            <w:pPr>
              <w:pStyle w:val="NormalWeb"/>
            </w:pPr>
            <w:r>
              <w:t>code = relation</w:t>
            </w:r>
          </w:p>
          <w:p w14:paraId="6EE06D27" w14:textId="77777777" w:rsidR="00C51368" w:rsidRDefault="00E43BD9">
            <w:pPr>
              <w:pStyle w:val="NormalWeb"/>
            </w:pPr>
            <w:r>
              <w:t>target = relatesTo</w:t>
            </w:r>
          </w:p>
        </w:tc>
      </w:tr>
      <w:tr w:rsidR="00C51368" w14:paraId="3FF9FCC5" w14:textId="77777777">
        <w:trPr>
          <w:divId w:val="1229997910"/>
          <w:tblCellSpacing w:w="15" w:type="dxa"/>
        </w:trPr>
        <w:tc>
          <w:tcPr>
            <w:tcW w:w="0" w:type="auto"/>
            <w:vAlign w:val="center"/>
            <w:hideMark/>
          </w:tcPr>
          <w:p w14:paraId="4E955C8D" w14:textId="77777777" w:rsidR="00C51368" w:rsidRDefault="00E43BD9">
            <w:pPr>
              <w:rPr>
                <w:rFonts w:eastAsia="Times New Roman"/>
              </w:rPr>
            </w:pPr>
            <w:r>
              <w:rPr>
                <w:rFonts w:eastAsia="Times New Roman"/>
              </w:rPr>
              <w:t>DiagnosticOrder</w:t>
            </w:r>
          </w:p>
        </w:tc>
        <w:tc>
          <w:tcPr>
            <w:tcW w:w="0" w:type="auto"/>
            <w:vAlign w:val="center"/>
            <w:hideMark/>
          </w:tcPr>
          <w:p w14:paraId="530C706D" w14:textId="77777777" w:rsidR="00C51368" w:rsidRDefault="00E43BD9">
            <w:pPr>
              <w:rPr>
                <w:rFonts w:eastAsia="Times New Roman"/>
              </w:rPr>
            </w:pPr>
            <w:r>
              <w:rPr>
                <w:rFonts w:eastAsia="Times New Roman"/>
              </w:rPr>
              <w:t>event</w:t>
            </w:r>
          </w:p>
        </w:tc>
        <w:tc>
          <w:tcPr>
            <w:tcW w:w="0" w:type="auto"/>
            <w:vAlign w:val="center"/>
            <w:hideMark/>
          </w:tcPr>
          <w:p w14:paraId="1F41F252" w14:textId="77777777" w:rsidR="00C51368" w:rsidRDefault="00E43BD9">
            <w:pPr>
              <w:pStyle w:val="NormalWeb"/>
            </w:pPr>
            <w:r>
              <w:t>status = event-status</w:t>
            </w:r>
            <w:r>
              <w:br/>
              <w:t>date = event-date</w:t>
            </w:r>
          </w:p>
        </w:tc>
      </w:tr>
      <w:tr w:rsidR="00C51368" w14:paraId="6460FEEA" w14:textId="77777777">
        <w:trPr>
          <w:divId w:val="1229997910"/>
          <w:tblCellSpacing w:w="15" w:type="dxa"/>
        </w:trPr>
        <w:tc>
          <w:tcPr>
            <w:tcW w:w="0" w:type="auto"/>
            <w:vAlign w:val="center"/>
            <w:hideMark/>
          </w:tcPr>
          <w:p w14:paraId="7462E841" w14:textId="77777777" w:rsidR="00C51368" w:rsidRDefault="00E43BD9">
            <w:pPr>
              <w:rPr>
                <w:rFonts w:eastAsia="Times New Roman"/>
              </w:rPr>
            </w:pPr>
            <w:r>
              <w:rPr>
                <w:rFonts w:eastAsia="Times New Roman"/>
              </w:rPr>
              <w:t>DiagnosticOrder</w:t>
            </w:r>
          </w:p>
        </w:tc>
        <w:tc>
          <w:tcPr>
            <w:tcW w:w="0" w:type="auto"/>
            <w:vAlign w:val="center"/>
            <w:hideMark/>
          </w:tcPr>
          <w:p w14:paraId="11750BE3" w14:textId="77777777" w:rsidR="00C51368" w:rsidRDefault="00E43BD9">
            <w:pPr>
              <w:rPr>
                <w:rFonts w:eastAsia="Times New Roman"/>
              </w:rPr>
            </w:pPr>
            <w:r>
              <w:rPr>
                <w:rFonts w:eastAsia="Times New Roman"/>
              </w:rPr>
              <w:t>item</w:t>
            </w:r>
          </w:p>
        </w:tc>
        <w:tc>
          <w:tcPr>
            <w:tcW w:w="0" w:type="auto"/>
            <w:vAlign w:val="center"/>
            <w:hideMark/>
          </w:tcPr>
          <w:p w14:paraId="5255CA1F" w14:textId="77777777" w:rsidR="00C51368" w:rsidRDefault="00E43BD9">
            <w:pPr>
              <w:pStyle w:val="NormalWeb"/>
            </w:pPr>
            <w:r>
              <w:t>status = item-status</w:t>
            </w:r>
          </w:p>
          <w:p w14:paraId="4037EC1E" w14:textId="77777777" w:rsidR="00C51368" w:rsidRDefault="00E43BD9">
            <w:pPr>
              <w:pStyle w:val="NormalWeb"/>
            </w:pPr>
            <w:r>
              <w:t>code = item-code</w:t>
            </w:r>
          </w:p>
          <w:p w14:paraId="3C6A011B" w14:textId="77777777" w:rsidR="00C51368" w:rsidRDefault="00E43BD9">
            <w:pPr>
              <w:pStyle w:val="NormalWeb"/>
            </w:pPr>
            <w:r>
              <w:t>site = bodysite</w:t>
            </w:r>
          </w:p>
          <w:p w14:paraId="49B94A37" w14:textId="77777777" w:rsidR="00C51368" w:rsidRDefault="00E43BD9">
            <w:pPr>
              <w:pStyle w:val="NormalWeb"/>
            </w:pPr>
            <w:r>
              <w:lastRenderedPageBreak/>
              <w:t>event = item-event</w:t>
            </w:r>
          </w:p>
        </w:tc>
      </w:tr>
      <w:tr w:rsidR="00C51368" w14:paraId="2DFFD61B" w14:textId="77777777">
        <w:trPr>
          <w:divId w:val="1229997910"/>
          <w:tblCellSpacing w:w="15" w:type="dxa"/>
        </w:trPr>
        <w:tc>
          <w:tcPr>
            <w:tcW w:w="0" w:type="auto"/>
            <w:vAlign w:val="center"/>
            <w:hideMark/>
          </w:tcPr>
          <w:p w14:paraId="7820362A" w14:textId="77777777" w:rsidR="00C51368" w:rsidRDefault="00E43BD9">
            <w:pPr>
              <w:rPr>
                <w:rFonts w:eastAsia="Times New Roman"/>
              </w:rPr>
            </w:pPr>
            <w:r>
              <w:rPr>
                <w:rFonts w:eastAsia="Times New Roman"/>
              </w:rPr>
              <w:lastRenderedPageBreak/>
              <w:t>DiagnosticOrder</w:t>
            </w:r>
          </w:p>
        </w:tc>
        <w:tc>
          <w:tcPr>
            <w:tcW w:w="0" w:type="auto"/>
            <w:vAlign w:val="center"/>
            <w:hideMark/>
          </w:tcPr>
          <w:p w14:paraId="06CADD53" w14:textId="77777777" w:rsidR="00C51368" w:rsidRDefault="00E43BD9">
            <w:pPr>
              <w:rPr>
                <w:rFonts w:eastAsia="Times New Roman"/>
              </w:rPr>
            </w:pPr>
            <w:r>
              <w:rPr>
                <w:rFonts w:eastAsia="Times New Roman"/>
              </w:rPr>
              <w:t>item-event</w:t>
            </w:r>
          </w:p>
        </w:tc>
        <w:tc>
          <w:tcPr>
            <w:tcW w:w="0" w:type="auto"/>
            <w:vAlign w:val="center"/>
            <w:hideMark/>
          </w:tcPr>
          <w:p w14:paraId="2F997A91" w14:textId="77777777" w:rsidR="00C51368" w:rsidRDefault="00E43BD9">
            <w:pPr>
              <w:pStyle w:val="NormalWeb"/>
            </w:pPr>
            <w:r>
              <w:t>status = item-past-status</w:t>
            </w:r>
            <w:r>
              <w:br/>
              <w:t>date = item-date</w:t>
            </w:r>
            <w:r>
              <w:br/>
              <w:t>actor = actor</w:t>
            </w:r>
          </w:p>
        </w:tc>
      </w:tr>
    </w:tbl>
    <w:p w14:paraId="4AC5A3F2" w14:textId="77777777" w:rsidR="00C51368" w:rsidRDefault="00E43BD9">
      <w:pPr>
        <w:pStyle w:val="NormalWeb"/>
        <w:divId w:val="1229997910"/>
        <w:rPr>
          <w:lang w:val="en-US"/>
        </w:rPr>
      </w:pPr>
      <w:r>
        <w:rPr>
          <w:lang w:val="en-US"/>
        </w:rPr>
        <w:t>Explanation:</w:t>
      </w:r>
    </w:p>
    <w:p w14:paraId="1B2F6876"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14:paraId="04C73FC7"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14:paraId="6AE65EA7"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14:paraId="22CA10B3"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14:paraId="3CEF6963" w14:textId="77777777"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14:paraId="47AAC3F2" w14:textId="77777777" w:rsidR="00C51368" w:rsidRDefault="00E43BD9">
      <w:pPr>
        <w:pStyle w:val="Heading1"/>
        <w:divId w:val="990249517"/>
        <w:rPr>
          <w:rFonts w:eastAsia="Times New Roman"/>
          <w:noProof/>
          <w:lang w:val="en-US"/>
        </w:rPr>
      </w:pPr>
      <w:r>
        <w:rPr>
          <w:rFonts w:eastAsia="Times New Roman"/>
          <w:noProof/>
          <w:lang w:val="en-US"/>
        </w:rPr>
        <w:t>security-labels.html</w:t>
      </w:r>
    </w:p>
    <w:p w14:paraId="7D2BF19A" w14:textId="77777777"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AED71C3" w14:textId="77777777">
        <w:trPr>
          <w:divId w:val="851340267"/>
          <w:tblCellSpacing w:w="15" w:type="dxa"/>
        </w:trPr>
        <w:tc>
          <w:tcPr>
            <w:tcW w:w="0" w:type="auto"/>
            <w:vAlign w:val="center"/>
            <w:hideMark/>
          </w:tcPr>
          <w:p w14:paraId="19E0A738" w14:textId="77777777" w:rsidR="00C51368" w:rsidRDefault="00E43BD9">
            <w:pPr>
              <w:rPr>
                <w:rFonts w:eastAsia="Times New Roman"/>
              </w:rPr>
            </w:pPr>
            <w:r>
              <w:rPr>
                <w:rFonts w:eastAsia="Times New Roman"/>
              </w:rPr>
              <w:t>Work Group</w:t>
            </w:r>
          </w:p>
        </w:tc>
        <w:tc>
          <w:tcPr>
            <w:tcW w:w="0" w:type="auto"/>
            <w:vAlign w:val="center"/>
            <w:hideMark/>
          </w:tcPr>
          <w:p w14:paraId="5A7BD600" w14:textId="77777777" w:rsidR="00C51368" w:rsidRDefault="001708AB">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BCDA2DA" w14:textId="77777777" w:rsidR="00C51368" w:rsidRDefault="001708AB">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14:paraId="02324D9D" w14:textId="77777777" w:rsidR="00C51368" w:rsidRDefault="00E43BD9">
      <w:pPr>
        <w:pStyle w:val="NormalWeb"/>
        <w:divId w:val="851340267"/>
        <w:rPr>
          <w:lang w:val="en-US"/>
        </w:rPr>
      </w:pPr>
      <w:r>
        <w:rPr>
          <w:lang w:val="en-US"/>
        </w:rPr>
        <w:t xml:space="preserve">A security label is a </w:t>
      </w:r>
      <w:hyperlink r:id="rId2557"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8"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14:paraId="5ED8389B"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14:paraId="28007179"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14:paraId="340DED4C" w14:textId="77777777"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14:paraId="15555B3F" w14:textId="77777777"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14:paraId="069A432D" w14:textId="77777777"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14:paraId="670FCD2B" w14:textId="77777777"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14:paraId="643ED0D2" w14:textId="77777777"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14:paraId="58DDFF33" w14:textId="77777777"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14:paraId="57942B7B"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14:paraId="6A54F35C"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14:paraId="5808FCEB"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14:paraId="6BDB9DCF" w14:textId="77777777"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14:paraId="6341F141" w14:textId="77777777"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14:paraId="73D1298B" w14:textId="77777777" w:rsidR="00C51368" w:rsidRDefault="00E43BD9">
      <w:pPr>
        <w:pStyle w:val="Heading2"/>
        <w:divId w:val="851340267"/>
        <w:rPr>
          <w:rFonts w:eastAsia="Times New Roman"/>
          <w:lang w:val="en-US"/>
        </w:rPr>
      </w:pPr>
      <w:bookmarkStart w:id="260" w:name="rsl"/>
      <w:bookmarkEnd w:id="260"/>
      <w:r>
        <w:rPr>
          <w:rFonts w:eastAsia="Times New Roman"/>
          <w:lang w:val="en-US"/>
        </w:rPr>
        <w:t>Representing Security Labels</w:t>
      </w:r>
    </w:p>
    <w:p w14:paraId="3A33BF05" w14:textId="77777777" w:rsidR="00C51368" w:rsidRDefault="00E43BD9">
      <w:pPr>
        <w:pStyle w:val="NormalWeb"/>
        <w:divId w:val="851340267"/>
        <w:rPr>
          <w:lang w:val="en-US"/>
        </w:rPr>
      </w:pPr>
      <w:r>
        <w:rPr>
          <w:lang w:val="en-US"/>
        </w:rPr>
        <w:t xml:space="preserve">A security label is represented as a </w:t>
      </w:r>
      <w:hyperlink r:id="rId2559"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14:paraId="1B83C66D" w14:textId="77777777">
        <w:trPr>
          <w:divId w:val="851340267"/>
          <w:tblCellSpacing w:w="15" w:type="dxa"/>
        </w:trPr>
        <w:tc>
          <w:tcPr>
            <w:tcW w:w="0" w:type="auto"/>
            <w:vAlign w:val="center"/>
            <w:hideMark/>
          </w:tcPr>
          <w:p w14:paraId="6E33F0AA" w14:textId="77777777" w:rsidR="00C51368" w:rsidRDefault="00E43BD9">
            <w:pPr>
              <w:rPr>
                <w:rFonts w:eastAsia="Times New Roman"/>
              </w:rPr>
            </w:pPr>
            <w:r>
              <w:rPr>
                <w:rFonts w:eastAsia="Times New Roman"/>
              </w:rPr>
              <w:t>system</w:t>
            </w:r>
          </w:p>
        </w:tc>
        <w:tc>
          <w:tcPr>
            <w:tcW w:w="0" w:type="auto"/>
            <w:vAlign w:val="center"/>
            <w:hideMark/>
          </w:tcPr>
          <w:p w14:paraId="59A49F65" w14:textId="77777777" w:rsidR="00C51368" w:rsidRDefault="00E43BD9">
            <w:pPr>
              <w:rPr>
                <w:rFonts w:eastAsia="Times New Roman"/>
              </w:rPr>
            </w:pPr>
            <w:r>
              <w:rPr>
                <w:rFonts w:eastAsia="Times New Roman"/>
              </w:rPr>
              <w:t xml:space="preserve">The coding scheme from which label is taken (see </w:t>
            </w:r>
            <w:hyperlink r:id="rId2560" w:history="1">
              <w:r>
                <w:rPr>
                  <w:rStyle w:val="Hyperlink"/>
                  <w:rFonts w:eastAsia="Times New Roman"/>
                </w:rPr>
                <w:t>code system URI</w:t>
              </w:r>
            </w:hyperlink>
            <w:r>
              <w:rPr>
                <w:rFonts w:eastAsia="Times New Roman"/>
              </w:rPr>
              <w:t xml:space="preserve">, and below) </w:t>
            </w:r>
          </w:p>
        </w:tc>
      </w:tr>
      <w:tr w:rsidR="00C51368" w14:paraId="39E70BE9" w14:textId="77777777">
        <w:trPr>
          <w:divId w:val="851340267"/>
          <w:tblCellSpacing w:w="15" w:type="dxa"/>
        </w:trPr>
        <w:tc>
          <w:tcPr>
            <w:tcW w:w="0" w:type="auto"/>
            <w:vAlign w:val="center"/>
            <w:hideMark/>
          </w:tcPr>
          <w:p w14:paraId="29600A2F" w14:textId="77777777" w:rsidR="00C51368" w:rsidRDefault="00E43BD9">
            <w:pPr>
              <w:rPr>
                <w:rFonts w:eastAsia="Times New Roman"/>
              </w:rPr>
            </w:pPr>
            <w:r>
              <w:rPr>
                <w:rFonts w:eastAsia="Times New Roman"/>
              </w:rPr>
              <w:t>code</w:t>
            </w:r>
          </w:p>
        </w:tc>
        <w:tc>
          <w:tcPr>
            <w:tcW w:w="0" w:type="auto"/>
            <w:vAlign w:val="center"/>
            <w:hideMark/>
          </w:tcPr>
          <w:p w14:paraId="64736498" w14:textId="77777777"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14:paraId="046C4AE4" w14:textId="77777777">
        <w:trPr>
          <w:divId w:val="851340267"/>
          <w:tblCellSpacing w:w="15" w:type="dxa"/>
        </w:trPr>
        <w:tc>
          <w:tcPr>
            <w:tcW w:w="0" w:type="auto"/>
            <w:vAlign w:val="center"/>
            <w:hideMark/>
          </w:tcPr>
          <w:p w14:paraId="6FC0CAAD" w14:textId="77777777" w:rsidR="00C51368" w:rsidRDefault="00E43BD9">
            <w:pPr>
              <w:rPr>
                <w:rFonts w:eastAsia="Times New Roman"/>
              </w:rPr>
            </w:pPr>
            <w:r>
              <w:rPr>
                <w:rFonts w:eastAsia="Times New Roman"/>
              </w:rPr>
              <w:t>display</w:t>
            </w:r>
          </w:p>
        </w:tc>
        <w:tc>
          <w:tcPr>
            <w:tcW w:w="0" w:type="auto"/>
            <w:vAlign w:val="center"/>
            <w:hideMark/>
          </w:tcPr>
          <w:p w14:paraId="522C314D" w14:textId="77777777" w:rsidR="00C51368" w:rsidRDefault="00E43BD9">
            <w:pPr>
              <w:rPr>
                <w:rFonts w:eastAsia="Times New Roman"/>
              </w:rPr>
            </w:pPr>
            <w:r>
              <w:rPr>
                <w:rFonts w:eastAsia="Times New Roman"/>
              </w:rPr>
              <w:t>The display form for the code (mostly for use when a system doesn't recognize the code)</w:t>
            </w:r>
          </w:p>
        </w:tc>
      </w:tr>
    </w:tbl>
    <w:p w14:paraId="4981C03B" w14:textId="77777777" w:rsidR="00C51368" w:rsidRDefault="00E43BD9">
      <w:pPr>
        <w:pStyle w:val="NormalWeb"/>
        <w:divId w:val="910770324"/>
        <w:rPr>
          <w:lang w:val="en-US"/>
        </w:rPr>
      </w:pPr>
      <w:r>
        <w:rPr>
          <w:lang w:val="en-US"/>
        </w:rPr>
        <w:t xml:space="preserve">An XML patient resource with a "celebrity" tag associated with it, as represented in an HTTP response: </w:t>
      </w:r>
    </w:p>
    <w:p w14:paraId="11B86224" w14:textId="77777777" w:rsidR="00C51368" w:rsidRDefault="00C51368">
      <w:pPr>
        <w:pStyle w:val="HTMLPreformatted"/>
        <w:divId w:val="910770324"/>
        <w:rPr>
          <w:lang w:val="en-US"/>
        </w:rPr>
      </w:pPr>
    </w:p>
    <w:p w14:paraId="6999B639" w14:textId="77777777" w:rsidR="00C51368" w:rsidRDefault="00E43BD9">
      <w:pPr>
        <w:pStyle w:val="HTMLPreformatted"/>
        <w:divId w:val="910770324"/>
        <w:rPr>
          <w:lang w:val="en-US"/>
        </w:rPr>
      </w:pPr>
      <w:r>
        <w:rPr>
          <w:lang w:val="en-US"/>
        </w:rPr>
        <w:t>&lt;Patient xmlns="http://hl7.org/fhir"&gt;</w:t>
      </w:r>
    </w:p>
    <w:p w14:paraId="48F09CEC" w14:textId="77777777" w:rsidR="00C51368" w:rsidRDefault="00E43BD9">
      <w:pPr>
        <w:pStyle w:val="HTMLPreformatted"/>
        <w:divId w:val="910770324"/>
        <w:rPr>
          <w:lang w:val="en-US"/>
        </w:rPr>
      </w:pPr>
      <w:r>
        <w:rPr>
          <w:lang w:val="en-US"/>
        </w:rPr>
        <w:t xml:space="preserve">  &lt;meta&gt;</w:t>
      </w:r>
    </w:p>
    <w:p w14:paraId="51C0D902" w14:textId="77777777" w:rsidR="00C51368" w:rsidRDefault="00E43BD9">
      <w:pPr>
        <w:pStyle w:val="HTMLPreformatted"/>
        <w:divId w:val="910770324"/>
        <w:rPr>
          <w:lang w:val="en-US"/>
        </w:rPr>
      </w:pPr>
      <w:r>
        <w:rPr>
          <w:lang w:val="en-US"/>
        </w:rPr>
        <w:t xml:space="preserve">    &lt;security&gt;</w:t>
      </w:r>
    </w:p>
    <w:p w14:paraId="6E52024E" w14:textId="77777777" w:rsidR="00C51368" w:rsidRDefault="00E43BD9">
      <w:pPr>
        <w:pStyle w:val="HTMLPreformatted"/>
        <w:divId w:val="910770324"/>
        <w:rPr>
          <w:lang w:val="en-US"/>
        </w:rPr>
      </w:pPr>
      <w:r>
        <w:rPr>
          <w:lang w:val="en-US"/>
        </w:rPr>
        <w:t xml:space="preserve">      &lt;system value="http://hl7.org/fhir/v3/ActCode"/&gt;</w:t>
      </w:r>
    </w:p>
    <w:p w14:paraId="5B2F6FB5" w14:textId="77777777" w:rsidR="00C51368" w:rsidRDefault="00E43BD9">
      <w:pPr>
        <w:pStyle w:val="HTMLPreformatted"/>
        <w:divId w:val="910770324"/>
        <w:rPr>
          <w:lang w:val="en-US"/>
        </w:rPr>
      </w:pPr>
      <w:r>
        <w:rPr>
          <w:lang w:val="en-US"/>
        </w:rPr>
        <w:t xml:space="preserve">      &lt;code value="CEL"/&gt;</w:t>
      </w:r>
    </w:p>
    <w:p w14:paraId="45DD58E2" w14:textId="77777777" w:rsidR="00C51368" w:rsidRDefault="00E43BD9">
      <w:pPr>
        <w:pStyle w:val="HTMLPreformatted"/>
        <w:divId w:val="910770324"/>
        <w:rPr>
          <w:lang w:val="en-US"/>
        </w:rPr>
      </w:pPr>
      <w:r>
        <w:rPr>
          <w:lang w:val="en-US"/>
        </w:rPr>
        <w:t xml:space="preserve">      &lt;display value="Celebrity"/&gt;</w:t>
      </w:r>
    </w:p>
    <w:p w14:paraId="57A79FAE" w14:textId="77777777" w:rsidR="00C51368" w:rsidRDefault="00E43BD9">
      <w:pPr>
        <w:pStyle w:val="HTMLPreformatted"/>
        <w:divId w:val="910770324"/>
        <w:rPr>
          <w:lang w:val="en-US"/>
        </w:rPr>
      </w:pPr>
      <w:r>
        <w:rPr>
          <w:lang w:val="en-US"/>
        </w:rPr>
        <w:t xml:space="preserve">    &lt;/security&gt;    </w:t>
      </w:r>
    </w:p>
    <w:p w14:paraId="54A5BE49" w14:textId="77777777" w:rsidR="00C51368" w:rsidRDefault="00E43BD9">
      <w:pPr>
        <w:pStyle w:val="HTMLPreformatted"/>
        <w:divId w:val="910770324"/>
        <w:rPr>
          <w:lang w:val="en-US"/>
        </w:rPr>
      </w:pPr>
      <w:r>
        <w:rPr>
          <w:lang w:val="en-US"/>
        </w:rPr>
        <w:t xml:space="preserve">  &lt;/meta&gt;</w:t>
      </w:r>
    </w:p>
    <w:p w14:paraId="7581DBD2" w14:textId="77777777" w:rsidR="00C51368" w:rsidRDefault="00E43BD9">
      <w:pPr>
        <w:pStyle w:val="HTMLPreformatted"/>
        <w:divId w:val="910770324"/>
        <w:rPr>
          <w:lang w:val="en-US"/>
        </w:rPr>
      </w:pPr>
      <w:r>
        <w:rPr>
          <w:lang w:val="en-US"/>
        </w:rPr>
        <w:t>...  [snip] ...</w:t>
      </w:r>
    </w:p>
    <w:p w14:paraId="11DAF74F" w14:textId="77777777" w:rsidR="00C51368" w:rsidRDefault="00E43BD9">
      <w:pPr>
        <w:pStyle w:val="HTMLPreformatted"/>
        <w:divId w:val="910770324"/>
        <w:rPr>
          <w:lang w:val="en-US"/>
        </w:rPr>
      </w:pPr>
      <w:r>
        <w:rPr>
          <w:lang w:val="en-US"/>
        </w:rPr>
        <w:t>&lt;/Patient&gt;</w:t>
      </w:r>
    </w:p>
    <w:p w14:paraId="184E5A75" w14:textId="77777777"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14:paraId="10F0FC4B" w14:textId="77777777" w:rsidR="00C51368" w:rsidRDefault="00C51368">
      <w:pPr>
        <w:pStyle w:val="HTMLPreformatted"/>
        <w:divId w:val="910770324"/>
        <w:rPr>
          <w:lang w:val="en-US"/>
        </w:rPr>
      </w:pPr>
    </w:p>
    <w:p w14:paraId="080B8F28" w14:textId="77777777" w:rsidR="00C51368" w:rsidRDefault="00E43BD9">
      <w:pPr>
        <w:pStyle w:val="HTMLPreformatted"/>
        <w:divId w:val="910770324"/>
        <w:rPr>
          <w:lang w:val="en-US"/>
        </w:rPr>
      </w:pPr>
      <w:r>
        <w:rPr>
          <w:lang w:val="en-US"/>
        </w:rPr>
        <w:lastRenderedPageBreak/>
        <w:t>{</w:t>
      </w:r>
    </w:p>
    <w:p w14:paraId="3E7FB711" w14:textId="77777777" w:rsidR="00C51368" w:rsidRDefault="00E43BD9">
      <w:pPr>
        <w:pStyle w:val="HTMLPreformatted"/>
        <w:divId w:val="910770324"/>
        <w:rPr>
          <w:lang w:val="en-US"/>
        </w:rPr>
      </w:pPr>
      <w:r>
        <w:rPr>
          <w:lang w:val="en-US"/>
        </w:rPr>
        <w:t xml:space="preserve">  "resourceType" : "Bundle",</w:t>
      </w:r>
    </w:p>
    <w:p w14:paraId="449ED03B" w14:textId="77777777" w:rsidR="00C51368" w:rsidRDefault="00E43BD9">
      <w:pPr>
        <w:pStyle w:val="HTMLPreformatted"/>
        <w:divId w:val="910770324"/>
        <w:rPr>
          <w:lang w:val="en-US"/>
        </w:rPr>
      </w:pPr>
      <w:r>
        <w:rPr>
          <w:lang w:val="en-US"/>
        </w:rPr>
        <w:t xml:space="preserve">  "type" : "searchset",</w:t>
      </w:r>
    </w:p>
    <w:p w14:paraId="1BA74519" w14:textId="77777777" w:rsidR="00C51368" w:rsidRDefault="00E43BD9">
      <w:pPr>
        <w:pStyle w:val="HTMLPreformatted"/>
        <w:divId w:val="910770324"/>
        <w:rPr>
          <w:lang w:val="en-US"/>
        </w:rPr>
      </w:pPr>
      <w:r>
        <w:rPr>
          <w:lang w:val="en-US"/>
        </w:rPr>
        <w:t xml:space="preserve">  ... other headers etc ....</w:t>
      </w:r>
    </w:p>
    <w:p w14:paraId="7B128581" w14:textId="77777777" w:rsidR="00C51368" w:rsidRDefault="00E43BD9">
      <w:pPr>
        <w:pStyle w:val="HTMLPreformatted"/>
        <w:divId w:val="910770324"/>
        <w:rPr>
          <w:lang w:val="en-US"/>
        </w:rPr>
      </w:pPr>
      <w:r>
        <w:rPr>
          <w:lang w:val="en-US"/>
        </w:rPr>
        <w:t xml:space="preserve">  "entry" : [</w:t>
      </w:r>
    </w:p>
    <w:p w14:paraId="10989343" w14:textId="77777777" w:rsidR="00C51368" w:rsidRDefault="00E43BD9">
      <w:pPr>
        <w:pStyle w:val="HTMLPreformatted"/>
        <w:divId w:val="910770324"/>
        <w:rPr>
          <w:lang w:val="en-US"/>
        </w:rPr>
      </w:pPr>
      <w:r>
        <w:rPr>
          <w:lang w:val="en-US"/>
        </w:rPr>
        <w:t xml:space="preserve">     ... other entries ....</w:t>
      </w:r>
    </w:p>
    <w:p w14:paraId="48562C4F" w14:textId="77777777" w:rsidR="00C51368" w:rsidRDefault="00E43BD9">
      <w:pPr>
        <w:pStyle w:val="HTMLPreformatted"/>
        <w:divId w:val="910770324"/>
        <w:rPr>
          <w:lang w:val="en-US"/>
        </w:rPr>
      </w:pPr>
      <w:r>
        <w:rPr>
          <w:lang w:val="en-US"/>
        </w:rPr>
        <w:t xml:space="preserve">     {</w:t>
      </w:r>
    </w:p>
    <w:p w14:paraId="2CEEAAAB" w14:textId="77777777" w:rsidR="00C51368" w:rsidRDefault="00E43BD9">
      <w:pPr>
        <w:pStyle w:val="HTMLPreformatted"/>
        <w:divId w:val="910770324"/>
        <w:rPr>
          <w:lang w:val="en-US"/>
        </w:rPr>
      </w:pPr>
      <w:r>
        <w:rPr>
          <w:lang w:val="en-US"/>
        </w:rPr>
        <w:t xml:space="preserve">       "resource": {</w:t>
      </w:r>
    </w:p>
    <w:p w14:paraId="5B161F09" w14:textId="77777777" w:rsidR="00C51368" w:rsidRDefault="00E43BD9">
      <w:pPr>
        <w:pStyle w:val="HTMLPreformatted"/>
        <w:divId w:val="910770324"/>
        <w:rPr>
          <w:lang w:val="en-US"/>
        </w:rPr>
      </w:pPr>
      <w:r>
        <w:rPr>
          <w:lang w:val="en-US"/>
        </w:rPr>
        <w:t xml:space="preserve">         "id" : "1",</w:t>
      </w:r>
    </w:p>
    <w:p w14:paraId="7AB18FF5" w14:textId="77777777" w:rsidR="00C51368" w:rsidRDefault="00E43BD9">
      <w:pPr>
        <w:pStyle w:val="HTMLPreformatted"/>
        <w:divId w:val="910770324"/>
        <w:rPr>
          <w:lang w:val="en-US"/>
        </w:rPr>
      </w:pPr>
      <w:r>
        <w:rPr>
          <w:lang w:val="en-US"/>
        </w:rPr>
        <w:t xml:space="preserve">         "meta" : {</w:t>
      </w:r>
    </w:p>
    <w:p w14:paraId="08EC953B" w14:textId="77777777" w:rsidR="00C51368" w:rsidRDefault="00E43BD9">
      <w:pPr>
        <w:pStyle w:val="HTMLPreformatted"/>
        <w:divId w:val="910770324"/>
        <w:rPr>
          <w:lang w:val="en-US"/>
        </w:rPr>
      </w:pPr>
      <w:r>
        <w:rPr>
          <w:lang w:val="en-US"/>
        </w:rPr>
        <w:t xml:space="preserve">           "security" : [{</w:t>
      </w:r>
    </w:p>
    <w:p w14:paraId="7725A935" w14:textId="77777777" w:rsidR="00C51368" w:rsidRDefault="00E43BD9">
      <w:pPr>
        <w:pStyle w:val="HTMLPreformatted"/>
        <w:divId w:val="910770324"/>
        <w:rPr>
          <w:lang w:val="en-US"/>
        </w:rPr>
      </w:pPr>
      <w:r>
        <w:rPr>
          <w:lang w:val="en-US"/>
        </w:rPr>
        <w:t xml:space="preserve">             "system" : "http://hl7.org/fhir/v3/ActCode",</w:t>
      </w:r>
    </w:p>
    <w:p w14:paraId="7AD95FF8" w14:textId="77777777" w:rsidR="00C51368" w:rsidRDefault="00E43BD9">
      <w:pPr>
        <w:pStyle w:val="HTMLPreformatted"/>
        <w:divId w:val="910770324"/>
        <w:rPr>
          <w:lang w:val="en-US"/>
        </w:rPr>
      </w:pPr>
      <w:r>
        <w:rPr>
          <w:lang w:val="en-US"/>
        </w:rPr>
        <w:t xml:space="preserve">             "code" : "DELAU",</w:t>
      </w:r>
    </w:p>
    <w:p w14:paraId="0043A7E8" w14:textId="77777777" w:rsidR="00C51368" w:rsidRDefault="00E43BD9">
      <w:pPr>
        <w:pStyle w:val="HTMLPreformatted"/>
        <w:divId w:val="910770324"/>
        <w:rPr>
          <w:lang w:val="en-US"/>
        </w:rPr>
      </w:pPr>
      <w:r>
        <w:rPr>
          <w:lang w:val="en-US"/>
        </w:rPr>
        <w:t xml:space="preserve">             "display" : "delete after use"</w:t>
      </w:r>
    </w:p>
    <w:p w14:paraId="3E8D17AB" w14:textId="77777777" w:rsidR="00C51368" w:rsidRDefault="00E43BD9">
      <w:pPr>
        <w:pStyle w:val="HTMLPreformatted"/>
        <w:divId w:val="910770324"/>
        <w:rPr>
          <w:lang w:val="en-US"/>
        </w:rPr>
      </w:pPr>
      <w:r>
        <w:rPr>
          <w:lang w:val="en-US"/>
        </w:rPr>
        <w:t xml:space="preserve">           }]</w:t>
      </w:r>
    </w:p>
    <w:p w14:paraId="45D1D14A" w14:textId="77777777" w:rsidR="00C51368" w:rsidRDefault="00E43BD9">
      <w:pPr>
        <w:pStyle w:val="HTMLPreformatted"/>
        <w:divId w:val="910770324"/>
        <w:rPr>
          <w:lang w:val="en-US"/>
        </w:rPr>
      </w:pPr>
      <w:r>
        <w:rPr>
          <w:lang w:val="en-US"/>
        </w:rPr>
        <w:t xml:space="preserve">         }</w:t>
      </w:r>
    </w:p>
    <w:p w14:paraId="1D56E7C4" w14:textId="77777777" w:rsidR="00C51368" w:rsidRDefault="00E43BD9">
      <w:pPr>
        <w:pStyle w:val="HTMLPreformatted"/>
        <w:divId w:val="910770324"/>
        <w:rPr>
          <w:lang w:val="en-US"/>
        </w:rPr>
      </w:pPr>
      <w:r>
        <w:rPr>
          <w:lang w:val="en-US"/>
        </w:rPr>
        <w:t xml:space="preserve">         ... other content etc ....</w:t>
      </w:r>
    </w:p>
    <w:p w14:paraId="2A06028D" w14:textId="77777777" w:rsidR="00C51368" w:rsidRDefault="00E43BD9">
      <w:pPr>
        <w:pStyle w:val="HTMLPreformatted"/>
        <w:divId w:val="910770324"/>
        <w:rPr>
          <w:lang w:val="en-US"/>
        </w:rPr>
      </w:pPr>
      <w:r>
        <w:rPr>
          <w:lang w:val="en-US"/>
        </w:rPr>
        <w:t xml:space="preserve">       }</w:t>
      </w:r>
    </w:p>
    <w:p w14:paraId="439CA57A" w14:textId="77777777" w:rsidR="00C51368" w:rsidRDefault="00E43BD9">
      <w:pPr>
        <w:pStyle w:val="HTMLPreformatted"/>
        <w:divId w:val="910770324"/>
        <w:rPr>
          <w:lang w:val="en-US"/>
        </w:rPr>
      </w:pPr>
      <w:r>
        <w:rPr>
          <w:lang w:val="en-US"/>
        </w:rPr>
        <w:t xml:space="preserve">     },</w:t>
      </w:r>
    </w:p>
    <w:p w14:paraId="6B851362" w14:textId="77777777" w:rsidR="00C51368" w:rsidRDefault="00E43BD9">
      <w:pPr>
        <w:pStyle w:val="HTMLPreformatted"/>
        <w:divId w:val="910770324"/>
        <w:rPr>
          <w:lang w:val="en-US"/>
        </w:rPr>
      </w:pPr>
      <w:r>
        <w:rPr>
          <w:lang w:val="en-US"/>
        </w:rPr>
        <w:t xml:space="preserve">     ... other entries ....</w:t>
      </w:r>
    </w:p>
    <w:p w14:paraId="6B457D2D" w14:textId="77777777" w:rsidR="00C51368" w:rsidRDefault="00E43BD9">
      <w:pPr>
        <w:pStyle w:val="HTMLPreformatted"/>
        <w:divId w:val="910770324"/>
        <w:rPr>
          <w:lang w:val="en-US"/>
        </w:rPr>
      </w:pPr>
      <w:r>
        <w:rPr>
          <w:lang w:val="en-US"/>
        </w:rPr>
        <w:t xml:space="preserve">  ]</w:t>
      </w:r>
    </w:p>
    <w:p w14:paraId="63E01ACF" w14:textId="77777777" w:rsidR="00C51368" w:rsidRDefault="00E43BD9">
      <w:pPr>
        <w:pStyle w:val="HTMLPreformatted"/>
        <w:divId w:val="910770324"/>
        <w:rPr>
          <w:lang w:val="en-US"/>
        </w:rPr>
      </w:pPr>
      <w:r>
        <w:rPr>
          <w:lang w:val="en-US"/>
        </w:rPr>
        <w:t>}</w:t>
      </w:r>
    </w:p>
    <w:p w14:paraId="277173F5" w14:textId="77777777" w:rsidR="00C51368" w:rsidRDefault="00E43BD9">
      <w:pPr>
        <w:pStyle w:val="NormalWeb"/>
        <w:divId w:val="851340267"/>
        <w:rPr>
          <w:lang w:val="en-US"/>
        </w:rPr>
      </w:pPr>
      <w:r>
        <w:rPr>
          <w:lang w:val="en-US"/>
        </w:rPr>
        <w:t>Note: the actual terms used in these examples are described below.</w:t>
      </w:r>
    </w:p>
    <w:p w14:paraId="467A420A" w14:textId="77777777"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14:paraId="5B4450C6" w14:textId="77777777"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14:paraId="66DB9F48" w14:textId="77777777"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14:paraId="127A87D1" w14:textId="77777777"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14:paraId="01B91DAB" w14:textId="77777777"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14:paraId="35B3DA33" w14:textId="77777777" w:rsidR="00C51368" w:rsidRDefault="00E43BD9">
      <w:pPr>
        <w:pStyle w:val="Heading2"/>
        <w:divId w:val="851340267"/>
        <w:rPr>
          <w:rFonts w:eastAsia="Times New Roman"/>
          <w:lang w:val="en-US"/>
        </w:rPr>
      </w:pPr>
      <w:r>
        <w:rPr>
          <w:rFonts w:eastAsia="Times New Roman"/>
          <w:lang w:val="en-US"/>
        </w:rPr>
        <w:t>Core Security Labels</w:t>
      </w:r>
    </w:p>
    <w:p w14:paraId="4FC6AF65" w14:textId="77777777"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14:paraId="77E3073B" w14:textId="77777777">
        <w:trPr>
          <w:divId w:val="851340267"/>
          <w:tblCellSpacing w:w="15" w:type="dxa"/>
        </w:trPr>
        <w:tc>
          <w:tcPr>
            <w:tcW w:w="0" w:type="auto"/>
            <w:vAlign w:val="center"/>
            <w:hideMark/>
          </w:tcPr>
          <w:p w14:paraId="14439082" w14:textId="77777777" w:rsidR="00C51368" w:rsidRDefault="00E43BD9">
            <w:pPr>
              <w:rPr>
                <w:rFonts w:eastAsia="Times New Roman"/>
              </w:rPr>
            </w:pPr>
            <w:r>
              <w:rPr>
                <w:rFonts w:eastAsia="Times New Roman"/>
                <w:b/>
                <w:bCs/>
              </w:rPr>
              <w:lastRenderedPageBreak/>
              <w:t>Name/ Tag</w:t>
            </w:r>
          </w:p>
        </w:tc>
        <w:tc>
          <w:tcPr>
            <w:tcW w:w="0" w:type="auto"/>
            <w:vAlign w:val="center"/>
            <w:hideMark/>
          </w:tcPr>
          <w:p w14:paraId="7F0B8465" w14:textId="77777777" w:rsidR="00C51368" w:rsidRDefault="00E43BD9">
            <w:pPr>
              <w:rPr>
                <w:rFonts w:eastAsia="Times New Roman"/>
              </w:rPr>
            </w:pPr>
            <w:r>
              <w:rPr>
                <w:rFonts w:eastAsia="Times New Roman"/>
                <w:b/>
                <w:bCs/>
              </w:rPr>
              <w:t>Description</w:t>
            </w:r>
          </w:p>
        </w:tc>
      </w:tr>
      <w:tr w:rsidR="00C51368" w14:paraId="256CE458" w14:textId="77777777">
        <w:trPr>
          <w:divId w:val="851340267"/>
          <w:tblCellSpacing w:w="15" w:type="dxa"/>
        </w:trPr>
        <w:tc>
          <w:tcPr>
            <w:tcW w:w="0" w:type="auto"/>
            <w:gridSpan w:val="2"/>
            <w:shd w:val="clear" w:color="auto" w:fill="EFEFEF"/>
            <w:vAlign w:val="center"/>
            <w:hideMark/>
          </w:tcPr>
          <w:p w14:paraId="5B995C0A" w14:textId="77777777" w:rsidR="00C51368" w:rsidRDefault="00E43BD9">
            <w:pPr>
              <w:rPr>
                <w:rFonts w:eastAsia="Times New Roman"/>
              </w:rPr>
            </w:pPr>
            <w:r>
              <w:rPr>
                <w:rFonts w:eastAsia="Times New Roman"/>
                <w:b/>
                <w:bCs/>
              </w:rPr>
              <w:t>Context of Use</w:t>
            </w:r>
          </w:p>
        </w:tc>
      </w:tr>
      <w:tr w:rsidR="00C51368" w14:paraId="678703A6" w14:textId="77777777">
        <w:trPr>
          <w:divId w:val="851340267"/>
          <w:tblCellSpacing w:w="15" w:type="dxa"/>
        </w:trPr>
        <w:tc>
          <w:tcPr>
            <w:tcW w:w="0" w:type="auto"/>
            <w:vAlign w:val="center"/>
            <w:hideMark/>
          </w:tcPr>
          <w:p w14:paraId="5D80CF58" w14:textId="77777777" w:rsidR="00C51368" w:rsidRDefault="00E43BD9">
            <w:pPr>
              <w:rPr>
                <w:rFonts w:eastAsia="Times New Roman"/>
              </w:rPr>
            </w:pPr>
            <w:r>
              <w:rPr>
                <w:rFonts w:eastAsia="Times New Roman"/>
              </w:rPr>
              <w:t>Confidentiality codes</w:t>
            </w:r>
          </w:p>
        </w:tc>
        <w:tc>
          <w:tcPr>
            <w:tcW w:w="0" w:type="auto"/>
            <w:vAlign w:val="center"/>
            <w:hideMark/>
          </w:tcPr>
          <w:p w14:paraId="319F58D5" w14:textId="77777777" w:rsidR="00C51368" w:rsidRDefault="00E43BD9">
            <w:pPr>
              <w:rPr>
                <w:rFonts w:eastAsia="Times New Roman"/>
              </w:rPr>
            </w:pPr>
            <w:r>
              <w:rPr>
                <w:rFonts w:eastAsia="Times New Roman"/>
              </w:rPr>
              <w:t xml:space="preserve">These </w:t>
            </w:r>
            <w:hyperlink r:id="rId2561"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14:paraId="491FB281" w14:textId="77777777"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14:paraId="600FD182" w14:textId="77777777"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14:paraId="59E54F7A" w14:textId="77777777"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14:paraId="4D26E0B3" w14:textId="77777777"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14:paraId="3697C109" w14:textId="77777777">
        <w:trPr>
          <w:divId w:val="851340267"/>
          <w:tblCellSpacing w:w="15" w:type="dxa"/>
        </w:trPr>
        <w:tc>
          <w:tcPr>
            <w:tcW w:w="0" w:type="auto"/>
            <w:vAlign w:val="center"/>
            <w:hideMark/>
          </w:tcPr>
          <w:p w14:paraId="41A3E23A" w14:textId="77777777" w:rsidR="00C51368" w:rsidRDefault="00E43BD9">
            <w:pPr>
              <w:rPr>
                <w:rFonts w:eastAsia="Times New Roman"/>
              </w:rPr>
            </w:pPr>
            <w:r>
              <w:rPr>
                <w:rFonts w:eastAsia="Times New Roman"/>
              </w:rPr>
              <w:t>Celebrity / VIP: ActCode.</w:t>
            </w:r>
            <w:hyperlink r:id="rId2562" w:anchor="CEL" w:history="1">
              <w:r>
                <w:rPr>
                  <w:rStyle w:val="Hyperlink"/>
                  <w:rFonts w:eastAsia="Times New Roman"/>
                </w:rPr>
                <w:t>CEL</w:t>
              </w:r>
            </w:hyperlink>
          </w:p>
        </w:tc>
        <w:tc>
          <w:tcPr>
            <w:tcW w:w="0" w:type="auto"/>
            <w:vAlign w:val="center"/>
            <w:hideMark/>
          </w:tcPr>
          <w:p w14:paraId="472AACA0" w14:textId="77777777"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14:paraId="4B2D62FF" w14:textId="77777777"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3" w:history="1">
              <w:r>
                <w:rPr>
                  <w:rStyle w:val="Hyperlink"/>
                  <w:rFonts w:eastAsia="Times New Roman"/>
                </w:rPr>
                <w:t>Patient</w:t>
              </w:r>
            </w:hyperlink>
            <w:r>
              <w:rPr>
                <w:rFonts w:eastAsia="Times New Roman"/>
              </w:rPr>
              <w:t xml:space="preserve"> resource, with implied behavior for the </w:t>
            </w:r>
            <w:hyperlink r:id="rId2564" w:anchor="compartment" w:history="1">
              <w:r>
                <w:rPr>
                  <w:rStyle w:val="Hyperlink"/>
                  <w:rFonts w:eastAsia="Times New Roman"/>
                </w:rPr>
                <w:t>entire patient compartment</w:t>
              </w:r>
            </w:hyperlink>
            <w:r>
              <w:rPr>
                <w:rFonts w:eastAsia="Times New Roman"/>
              </w:rPr>
              <w:t>, or it may be applied to individual resources</w:t>
            </w:r>
          </w:p>
          <w:p w14:paraId="273BA78E" w14:textId="77777777"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14:paraId="72ABD1E5" w14:textId="77777777">
        <w:trPr>
          <w:divId w:val="851340267"/>
          <w:tblCellSpacing w:w="15" w:type="dxa"/>
        </w:trPr>
        <w:tc>
          <w:tcPr>
            <w:tcW w:w="0" w:type="auto"/>
            <w:vAlign w:val="center"/>
            <w:hideMark/>
          </w:tcPr>
          <w:p w14:paraId="76D556ED" w14:textId="77777777" w:rsidR="00C51368" w:rsidRDefault="00E43BD9">
            <w:pPr>
              <w:rPr>
                <w:rFonts w:eastAsia="Times New Roman"/>
              </w:rPr>
            </w:pPr>
            <w:r>
              <w:rPr>
                <w:rFonts w:eastAsia="Times New Roman"/>
              </w:rPr>
              <w:t>Staff: ActCode.</w:t>
            </w:r>
            <w:hyperlink r:id="rId2565" w:anchor="EMP" w:history="1">
              <w:r>
                <w:rPr>
                  <w:rStyle w:val="Hyperlink"/>
                  <w:rFonts w:eastAsia="Times New Roman"/>
                </w:rPr>
                <w:t>EMP</w:t>
              </w:r>
            </w:hyperlink>
          </w:p>
        </w:tc>
        <w:tc>
          <w:tcPr>
            <w:tcW w:w="0" w:type="auto"/>
            <w:vAlign w:val="center"/>
            <w:hideMark/>
          </w:tcPr>
          <w:p w14:paraId="7174A813" w14:textId="77777777" w:rsidR="00C51368" w:rsidRDefault="00E43BD9">
            <w:pPr>
              <w:rPr>
                <w:rFonts w:eastAsia="Times New Roman"/>
              </w:rPr>
            </w:pPr>
            <w:r>
              <w:rPr>
                <w:rFonts w:eastAsia="Times New Roman"/>
              </w:rPr>
              <w:t xml:space="preserve">Use on a </w:t>
            </w:r>
            <w:hyperlink r:id="rId2566"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14:paraId="2360C2FC" w14:textId="77777777"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7"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8" w:anchor="compartment" w:history="1">
              <w:r>
                <w:rPr>
                  <w:rStyle w:val="Hyperlink"/>
                  <w:rFonts w:eastAsia="Times New Roman"/>
                </w:rPr>
                <w:t>entire patient compartment</w:t>
              </w:r>
            </w:hyperlink>
            <w:r>
              <w:rPr>
                <w:rFonts w:eastAsia="Times New Roman"/>
              </w:rPr>
              <w:t>, or it may be applied to individual resources</w:t>
            </w:r>
          </w:p>
          <w:p w14:paraId="52250E8B" w14:textId="77777777"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14:paraId="269D7EF8" w14:textId="77777777">
        <w:trPr>
          <w:divId w:val="851340267"/>
          <w:tblCellSpacing w:w="15" w:type="dxa"/>
        </w:trPr>
        <w:tc>
          <w:tcPr>
            <w:tcW w:w="0" w:type="auto"/>
            <w:vAlign w:val="center"/>
            <w:hideMark/>
          </w:tcPr>
          <w:p w14:paraId="44A03182" w14:textId="77777777" w:rsidR="00C51368" w:rsidRDefault="00E43BD9">
            <w:pPr>
              <w:rPr>
                <w:rFonts w:eastAsia="Times New Roman"/>
              </w:rPr>
            </w:pPr>
            <w:r>
              <w:rPr>
                <w:rFonts w:eastAsia="Times New Roman"/>
              </w:rPr>
              <w:lastRenderedPageBreak/>
              <w:t>Keep information from patient: ActCode.</w:t>
            </w:r>
            <w:hyperlink r:id="rId2569" w:anchor="TBOO" w:history="1">
              <w:r>
                <w:rPr>
                  <w:rStyle w:val="Hyperlink"/>
                  <w:rFonts w:eastAsia="Times New Roman"/>
                </w:rPr>
                <w:t>TBOO</w:t>
              </w:r>
            </w:hyperlink>
          </w:p>
        </w:tc>
        <w:tc>
          <w:tcPr>
            <w:tcW w:w="0" w:type="auto"/>
            <w:vAlign w:val="center"/>
            <w:hideMark/>
          </w:tcPr>
          <w:p w14:paraId="509810AE" w14:textId="77777777" w:rsidR="00C51368" w:rsidRDefault="00E43BD9">
            <w:pPr>
              <w:rPr>
                <w:rFonts w:eastAsia="Times New Roman"/>
              </w:rPr>
            </w:pPr>
            <w:r>
              <w:rPr>
                <w:rFonts w:eastAsia="Times New Roman"/>
              </w:rPr>
              <w:t xml:space="preserve">Used on </w:t>
            </w:r>
            <w:hyperlink r:id="rId2570"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14:paraId="74C4D5D9" w14:textId="77777777"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1" w:history="1">
              <w:r>
                <w:rPr>
                  <w:rStyle w:val="Hyperlink"/>
                  <w:rFonts w:eastAsia="Times New Roman"/>
                </w:rPr>
                <w:t>Flag</w:t>
              </w:r>
            </w:hyperlink>
            <w:r>
              <w:rPr>
                <w:rFonts w:eastAsia="Times New Roman"/>
              </w:rPr>
              <w:t xml:space="preserve"> resources, when the alert records information on patient abuse or non-compliance</w:t>
            </w:r>
          </w:p>
          <w:p w14:paraId="3E4CE297" w14:textId="77777777"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14:paraId="5DAF5846" w14:textId="77777777">
        <w:trPr>
          <w:divId w:val="851340267"/>
          <w:tblCellSpacing w:w="15" w:type="dxa"/>
        </w:trPr>
        <w:tc>
          <w:tcPr>
            <w:tcW w:w="0" w:type="auto"/>
            <w:vAlign w:val="center"/>
            <w:hideMark/>
          </w:tcPr>
          <w:p w14:paraId="031CA7D8" w14:textId="77777777" w:rsidR="00C51368" w:rsidRDefault="00E43BD9">
            <w:pPr>
              <w:rPr>
                <w:rFonts w:eastAsia="Times New Roman"/>
              </w:rPr>
            </w:pPr>
            <w:r>
              <w:rPr>
                <w:rFonts w:eastAsia="Times New Roman"/>
              </w:rPr>
              <w:t>Contact/Employment Details Confidential: ActCode.</w:t>
            </w:r>
            <w:hyperlink r:id="rId2572" w:anchor="DEMO" w:history="1">
              <w:r>
                <w:rPr>
                  <w:rStyle w:val="Hyperlink"/>
                  <w:rFonts w:eastAsia="Times New Roman"/>
                </w:rPr>
                <w:t>DEMO</w:t>
              </w:r>
            </w:hyperlink>
          </w:p>
        </w:tc>
        <w:tc>
          <w:tcPr>
            <w:tcW w:w="0" w:type="auto"/>
            <w:vAlign w:val="center"/>
            <w:hideMark/>
          </w:tcPr>
          <w:p w14:paraId="7D5FC256" w14:textId="77777777" w:rsidR="00C51368" w:rsidRDefault="00E43BD9">
            <w:pPr>
              <w:rPr>
                <w:rFonts w:eastAsia="Times New Roman"/>
              </w:rPr>
            </w:pPr>
            <w:r>
              <w:rPr>
                <w:rFonts w:eastAsia="Times New Roman"/>
              </w:rPr>
              <w:t xml:space="preserve">Used on a </w:t>
            </w:r>
            <w:hyperlink r:id="rId2573"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14:paraId="4CC444A6" w14:textId="77777777">
        <w:trPr>
          <w:divId w:val="851340267"/>
          <w:tblCellSpacing w:w="15" w:type="dxa"/>
        </w:trPr>
        <w:tc>
          <w:tcPr>
            <w:tcW w:w="0" w:type="auto"/>
            <w:vAlign w:val="center"/>
            <w:hideMark/>
          </w:tcPr>
          <w:p w14:paraId="2ADA7017" w14:textId="77777777" w:rsidR="00C51368" w:rsidRDefault="00E43BD9">
            <w:pPr>
              <w:rPr>
                <w:rFonts w:eastAsia="Times New Roman"/>
              </w:rPr>
            </w:pPr>
            <w:r>
              <w:rPr>
                <w:rFonts w:eastAsia="Times New Roman"/>
              </w:rPr>
              <w:t>Diagnosis-related confidentiality: ActCode.</w:t>
            </w:r>
            <w:hyperlink r:id="rId2574" w:anchor="DIA" w:history="1">
              <w:r>
                <w:rPr>
                  <w:rStyle w:val="Hyperlink"/>
                  <w:rFonts w:eastAsia="Times New Roman"/>
                </w:rPr>
                <w:t>DIA</w:t>
              </w:r>
            </w:hyperlink>
          </w:p>
        </w:tc>
        <w:tc>
          <w:tcPr>
            <w:tcW w:w="0" w:type="auto"/>
            <w:vAlign w:val="center"/>
            <w:hideMark/>
          </w:tcPr>
          <w:p w14:paraId="190AE319" w14:textId="77777777" w:rsidR="00C51368" w:rsidRDefault="00E43BD9">
            <w:pPr>
              <w:rPr>
                <w:rFonts w:eastAsia="Times New Roman"/>
              </w:rPr>
            </w:pPr>
            <w:r>
              <w:rPr>
                <w:rFonts w:eastAsia="Times New Roman"/>
              </w:rPr>
              <w:t xml:space="preserve">Used on </w:t>
            </w:r>
            <w:hyperlink r:id="rId2575"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14:paraId="51B6E729" w14:textId="77777777"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6" w:history="1">
              <w:r>
                <w:rPr>
                  <w:rStyle w:val="Hyperlink"/>
                  <w:rFonts w:eastAsia="Times New Roman"/>
                </w:rPr>
                <w:t>Diagnostic Reports</w:t>
              </w:r>
            </w:hyperlink>
            <w:r>
              <w:rPr>
                <w:rFonts w:eastAsia="Times New Roman"/>
              </w:rPr>
              <w:t xml:space="preserve"> produced because of a </w:t>
            </w:r>
            <w:hyperlink r:id="rId2577" w:history="1">
              <w:r>
                <w:rPr>
                  <w:rStyle w:val="Hyperlink"/>
                  <w:rFonts w:eastAsia="Times New Roman"/>
                </w:rPr>
                <w:t>Diagnostic Order</w:t>
              </w:r>
            </w:hyperlink>
            <w:r>
              <w:rPr>
                <w:rFonts w:eastAsia="Times New Roman"/>
              </w:rPr>
              <w:t xml:space="preserve"> with this security label should also have the same security label. </w:t>
            </w:r>
          </w:p>
          <w:p w14:paraId="70CEE8C2" w14:textId="77777777"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14:paraId="46E73F47" w14:textId="77777777">
        <w:trPr>
          <w:divId w:val="851340267"/>
          <w:tblCellSpacing w:w="15" w:type="dxa"/>
        </w:trPr>
        <w:tc>
          <w:tcPr>
            <w:tcW w:w="0" w:type="auto"/>
            <w:vAlign w:val="center"/>
            <w:hideMark/>
          </w:tcPr>
          <w:p w14:paraId="208A7CFB" w14:textId="77777777" w:rsidR="00C51368" w:rsidRDefault="00E43BD9">
            <w:pPr>
              <w:rPr>
                <w:rFonts w:eastAsia="Times New Roman"/>
              </w:rPr>
            </w:pPr>
            <w:r>
              <w:rPr>
                <w:rFonts w:eastAsia="Times New Roman"/>
              </w:rPr>
              <w:t>Author Consent needed: ActCode.</w:t>
            </w:r>
            <w:hyperlink r:id="rId2578" w:anchor="ORCON" w:history="1">
              <w:r>
                <w:rPr>
                  <w:rStyle w:val="Hyperlink"/>
                  <w:rFonts w:eastAsia="Times New Roman"/>
                </w:rPr>
                <w:t>ORCON</w:t>
              </w:r>
            </w:hyperlink>
          </w:p>
        </w:tc>
        <w:tc>
          <w:tcPr>
            <w:tcW w:w="0" w:type="auto"/>
            <w:vAlign w:val="center"/>
            <w:hideMark/>
          </w:tcPr>
          <w:p w14:paraId="7BE97981" w14:textId="77777777"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14:paraId="533290D6" w14:textId="77777777">
        <w:trPr>
          <w:divId w:val="851340267"/>
          <w:tblCellSpacing w:w="15" w:type="dxa"/>
        </w:trPr>
        <w:tc>
          <w:tcPr>
            <w:tcW w:w="0" w:type="auto"/>
            <w:gridSpan w:val="2"/>
            <w:shd w:val="clear" w:color="auto" w:fill="EFEFEF"/>
            <w:vAlign w:val="center"/>
            <w:hideMark/>
          </w:tcPr>
          <w:p w14:paraId="3073528C" w14:textId="77777777" w:rsidR="00C51368" w:rsidRDefault="00E43BD9">
            <w:pPr>
              <w:rPr>
                <w:rFonts w:eastAsia="Times New Roman"/>
              </w:rPr>
            </w:pPr>
            <w:r>
              <w:rPr>
                <w:rFonts w:eastAsia="Times New Roman"/>
                <w:b/>
                <w:bCs/>
              </w:rPr>
              <w:t>Control of Flow</w:t>
            </w:r>
          </w:p>
        </w:tc>
      </w:tr>
      <w:tr w:rsidR="00C51368" w14:paraId="0E87FB08" w14:textId="77777777">
        <w:trPr>
          <w:divId w:val="851340267"/>
          <w:tblCellSpacing w:w="15" w:type="dxa"/>
        </w:trPr>
        <w:tc>
          <w:tcPr>
            <w:tcW w:w="0" w:type="auto"/>
            <w:vAlign w:val="center"/>
            <w:hideMark/>
          </w:tcPr>
          <w:p w14:paraId="55EB42A0" w14:textId="77777777" w:rsidR="00C51368" w:rsidRDefault="00E43BD9">
            <w:pPr>
              <w:rPr>
                <w:rFonts w:eastAsia="Times New Roman"/>
              </w:rPr>
            </w:pPr>
            <w:r>
              <w:rPr>
                <w:rFonts w:eastAsia="Times New Roman"/>
              </w:rPr>
              <w:t>Delete After Use: ActCode.</w:t>
            </w:r>
            <w:hyperlink r:id="rId2579" w:anchor="DELAU" w:history="1">
              <w:r>
                <w:rPr>
                  <w:rStyle w:val="Hyperlink"/>
                  <w:rFonts w:eastAsia="Times New Roman"/>
                </w:rPr>
                <w:t>DELAU</w:t>
              </w:r>
            </w:hyperlink>
          </w:p>
        </w:tc>
        <w:tc>
          <w:tcPr>
            <w:tcW w:w="0" w:type="auto"/>
            <w:vAlign w:val="center"/>
            <w:hideMark/>
          </w:tcPr>
          <w:p w14:paraId="3D67C8A5" w14:textId="77777777"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14:paraId="51893795" w14:textId="77777777"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14:paraId="18264093" w14:textId="77777777"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14:paraId="6436F91E" w14:textId="77777777">
        <w:trPr>
          <w:divId w:val="851340267"/>
          <w:tblCellSpacing w:w="15" w:type="dxa"/>
        </w:trPr>
        <w:tc>
          <w:tcPr>
            <w:tcW w:w="0" w:type="auto"/>
            <w:vAlign w:val="center"/>
            <w:hideMark/>
          </w:tcPr>
          <w:p w14:paraId="11B61B28" w14:textId="77777777" w:rsidR="00C51368" w:rsidRDefault="00E43BD9">
            <w:pPr>
              <w:rPr>
                <w:rFonts w:eastAsia="Times New Roman"/>
              </w:rPr>
            </w:pPr>
            <w:r>
              <w:rPr>
                <w:rFonts w:eastAsia="Times New Roman"/>
              </w:rPr>
              <w:lastRenderedPageBreak/>
              <w:t>Do Not Re-use: ActCode.</w:t>
            </w:r>
            <w:hyperlink r:id="rId2580" w:anchor="NOREUSE" w:history="1">
              <w:r>
                <w:rPr>
                  <w:rStyle w:val="Hyperlink"/>
                  <w:rFonts w:eastAsia="Times New Roman"/>
                </w:rPr>
                <w:t>NOREUSE</w:t>
              </w:r>
            </w:hyperlink>
          </w:p>
        </w:tc>
        <w:tc>
          <w:tcPr>
            <w:tcW w:w="0" w:type="auto"/>
            <w:vAlign w:val="center"/>
            <w:hideMark/>
          </w:tcPr>
          <w:p w14:paraId="123C7852" w14:textId="77777777"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14:paraId="34E08A67" w14:textId="77777777"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14:paraId="252A5621" w14:textId="77777777"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14:paraId="2BFFD887" w14:textId="77777777" w:rsidR="00C51368" w:rsidRDefault="00E43BD9">
      <w:pPr>
        <w:pStyle w:val="Heading2"/>
        <w:divId w:val="851340267"/>
        <w:rPr>
          <w:rFonts w:eastAsia="Times New Roman"/>
          <w:lang w:val="en-US"/>
        </w:rPr>
      </w:pPr>
      <w:bookmarkStart w:id="261" w:name="break-the-glass"/>
      <w:bookmarkEnd w:id="261"/>
      <w:r>
        <w:rPr>
          <w:rFonts w:eastAsia="Times New Roman"/>
          <w:lang w:val="en-US"/>
        </w:rPr>
        <w:t>Break The Glass</w:t>
      </w:r>
    </w:p>
    <w:p w14:paraId="11228AB6" w14:textId="77777777"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1" w:history="1">
        <w:r>
          <w:rPr>
            <w:rStyle w:val="Hyperlink"/>
            <w:lang w:val="en-US"/>
          </w:rPr>
          <w:t>this paper</w:t>
        </w:r>
      </w:hyperlink>
      <w:r>
        <w:rPr>
          <w:lang w:val="en-US"/>
        </w:rPr>
        <w:t xml:space="preserve"> for discussion of the issues involved in break-the-glass operations. </w:t>
      </w:r>
    </w:p>
    <w:p w14:paraId="75302F85" w14:textId="77777777"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14:paraId="09D4C5F3" w14:textId="77777777">
        <w:trPr>
          <w:divId w:val="851340267"/>
          <w:tblCellSpacing w:w="15" w:type="dxa"/>
        </w:trPr>
        <w:tc>
          <w:tcPr>
            <w:tcW w:w="0" w:type="auto"/>
            <w:vAlign w:val="center"/>
            <w:hideMark/>
          </w:tcPr>
          <w:p w14:paraId="549C057D" w14:textId="77777777" w:rsidR="00C51368" w:rsidRDefault="00E43BD9">
            <w:pPr>
              <w:rPr>
                <w:rFonts w:eastAsia="Times New Roman"/>
              </w:rPr>
            </w:pPr>
            <w:r>
              <w:rPr>
                <w:rFonts w:eastAsia="Times New Roman"/>
              </w:rPr>
              <w:t>Break The Glass</w:t>
            </w:r>
          </w:p>
        </w:tc>
        <w:tc>
          <w:tcPr>
            <w:tcW w:w="0" w:type="auto"/>
            <w:vAlign w:val="center"/>
            <w:hideMark/>
          </w:tcPr>
          <w:p w14:paraId="008B7623" w14:textId="77777777" w:rsidR="00C51368" w:rsidRDefault="00E43BD9">
            <w:pPr>
              <w:rPr>
                <w:rFonts w:eastAsia="Times New Roman"/>
              </w:rPr>
            </w:pPr>
            <w:r>
              <w:rPr>
                <w:rFonts w:eastAsia="Times New Roman"/>
              </w:rPr>
              <w:t>http://hl7.org/fhir/security-label#break-the-glass</w:t>
            </w:r>
          </w:p>
        </w:tc>
        <w:tc>
          <w:tcPr>
            <w:tcW w:w="0" w:type="auto"/>
            <w:vAlign w:val="center"/>
            <w:hideMark/>
          </w:tcPr>
          <w:p w14:paraId="013FDB82" w14:textId="77777777"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14:paraId="42BAB156" w14:textId="77777777" w:rsidR="00C51368" w:rsidRDefault="00E43BD9">
      <w:pPr>
        <w:pStyle w:val="NormalWeb"/>
        <w:divId w:val="851340267"/>
        <w:rPr>
          <w:lang w:val="en-US"/>
        </w:rPr>
      </w:pPr>
      <w:r>
        <w:rPr>
          <w:lang w:val="en-US"/>
        </w:rPr>
        <w:t xml:space="preserve">The URL is represented in the request as a </w:t>
      </w:r>
      <w:hyperlink r:id="rId2582" w:history="1">
        <w:r>
          <w:rPr>
            <w:rStyle w:val="Hyperlink"/>
            <w:lang w:val="en-US"/>
          </w:rPr>
          <w:t>web category</w:t>
        </w:r>
      </w:hyperlink>
      <w:r>
        <w:rPr>
          <w:lang w:val="en-US"/>
        </w:rPr>
        <w:t xml:space="preserve">: </w:t>
      </w:r>
    </w:p>
    <w:p w14:paraId="0F320855" w14:textId="77777777" w:rsidR="00C51368" w:rsidRDefault="00C51368">
      <w:pPr>
        <w:pStyle w:val="HTMLPreformatted"/>
        <w:divId w:val="701595478"/>
        <w:rPr>
          <w:lang w:val="en-US"/>
        </w:rPr>
      </w:pPr>
    </w:p>
    <w:p w14:paraId="0D766851" w14:textId="77777777" w:rsidR="00C51368" w:rsidRDefault="00E43BD9">
      <w:pPr>
        <w:pStyle w:val="HTMLPreformatted"/>
        <w:divId w:val="701595478"/>
        <w:rPr>
          <w:lang w:val="en-US"/>
        </w:rPr>
      </w:pPr>
      <w:r>
        <w:rPr>
          <w:lang w:val="en-US"/>
        </w:rPr>
        <w:t>HTTP/1.1 GET fhir/Patient/482735/condition</w:t>
      </w:r>
    </w:p>
    <w:p w14:paraId="128CB130" w14:textId="77777777" w:rsidR="00C51368" w:rsidRDefault="00E43BD9">
      <w:pPr>
        <w:pStyle w:val="HTMLPreformatted"/>
        <w:divId w:val="701595478"/>
        <w:rPr>
          <w:lang w:val="en-US"/>
        </w:rPr>
      </w:pPr>
      <w:r>
        <w:rPr>
          <w:lang w:val="en-US"/>
        </w:rPr>
        <w:t>Content-Type: text/xml</w:t>
      </w:r>
    </w:p>
    <w:p w14:paraId="3A763609" w14:textId="77777777" w:rsidR="00C51368" w:rsidRDefault="00E43BD9">
      <w:pPr>
        <w:pStyle w:val="HTMLPreformatted"/>
        <w:divId w:val="701595478"/>
        <w:rPr>
          <w:lang w:val="en-US"/>
        </w:rPr>
      </w:pPr>
      <w:r>
        <w:rPr>
          <w:lang w:val="en-US"/>
        </w:rPr>
        <w:t>Access-Control-Allow-Origin: *</w:t>
      </w:r>
    </w:p>
    <w:p w14:paraId="6403C891" w14:textId="77777777" w:rsidR="00C51368" w:rsidRDefault="00E43BD9">
      <w:pPr>
        <w:pStyle w:val="HTMLPreformatted"/>
        <w:divId w:val="701595478"/>
        <w:rPr>
          <w:lang w:val="en-US"/>
        </w:rPr>
      </w:pPr>
      <w:r>
        <w:rPr>
          <w:lang w:val="en-US"/>
        </w:rPr>
        <w:lastRenderedPageBreak/>
        <w:t>Last-Modified: Thu, 19 Nov 2013 07:07:32 +1100</w:t>
      </w:r>
    </w:p>
    <w:p w14:paraId="00323F97" w14:textId="77777777" w:rsidR="00C51368" w:rsidRDefault="00E43BD9">
      <w:pPr>
        <w:pStyle w:val="HTMLPreformatted"/>
        <w:divId w:val="701595478"/>
        <w:rPr>
          <w:lang w:val="en-US"/>
        </w:rPr>
      </w:pPr>
      <w:r>
        <w:rPr>
          <w:lang w:val="en-US"/>
        </w:rPr>
        <w:t>ETag: 24</w:t>
      </w:r>
    </w:p>
    <w:p w14:paraId="22BE4053" w14:textId="77777777" w:rsidR="00C51368" w:rsidRDefault="00E43BD9">
      <w:pPr>
        <w:pStyle w:val="HTMLPreformatted"/>
        <w:divId w:val="701595478"/>
        <w:rPr>
          <w:lang w:val="en-US"/>
        </w:rPr>
      </w:pPr>
      <w:r>
        <w:rPr>
          <w:lang w:val="en-US"/>
        </w:rPr>
        <w:t>Category: http://hl7.org/fhir/security-label#break-the-glass; scheme="http://hl7.org/fhir/tag/security"; label="Break The Glass"</w:t>
      </w:r>
    </w:p>
    <w:p w14:paraId="77B67A08" w14:textId="77777777" w:rsidR="00C51368" w:rsidRDefault="00E43BD9">
      <w:pPr>
        <w:pStyle w:val="Heading2"/>
        <w:divId w:val="851340267"/>
        <w:rPr>
          <w:rFonts w:eastAsia="Times New Roman"/>
          <w:lang w:val="en-US"/>
        </w:rPr>
      </w:pPr>
      <w:bookmarkStart w:id="262" w:name="hcs"/>
      <w:bookmarkEnd w:id="262"/>
      <w:r>
        <w:rPr>
          <w:rFonts w:eastAsia="Times New Roman"/>
          <w:lang w:val="en-US"/>
        </w:rPr>
        <w:t>Healthcare Privacy and Security Classification System (HCS)</w:t>
      </w:r>
    </w:p>
    <w:p w14:paraId="2E7470E1" w14:textId="77777777"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14:paraId="30CA068F" w14:textId="77777777">
        <w:trPr>
          <w:divId w:val="851340267"/>
          <w:tblCellSpacing w:w="15" w:type="dxa"/>
        </w:trPr>
        <w:tc>
          <w:tcPr>
            <w:tcW w:w="0" w:type="auto"/>
            <w:vAlign w:val="center"/>
            <w:hideMark/>
          </w:tcPr>
          <w:p w14:paraId="441B37D6" w14:textId="77777777" w:rsidR="00C51368" w:rsidRDefault="00E43BD9">
            <w:pPr>
              <w:rPr>
                <w:rFonts w:eastAsia="Times New Roman"/>
              </w:rPr>
            </w:pPr>
            <w:r>
              <w:rPr>
                <w:rFonts w:eastAsia="Times New Roman"/>
                <w:b/>
                <w:bCs/>
              </w:rPr>
              <w:t>Security Label</w:t>
            </w:r>
          </w:p>
        </w:tc>
        <w:tc>
          <w:tcPr>
            <w:tcW w:w="0" w:type="auto"/>
            <w:vAlign w:val="center"/>
            <w:hideMark/>
          </w:tcPr>
          <w:p w14:paraId="6339ED3F" w14:textId="77777777" w:rsidR="00C51368" w:rsidRDefault="00E43BD9">
            <w:pPr>
              <w:rPr>
                <w:rFonts w:eastAsia="Times New Roman"/>
              </w:rPr>
            </w:pPr>
            <w:r>
              <w:rPr>
                <w:rFonts w:eastAsia="Times New Roman"/>
                <w:b/>
                <w:bCs/>
              </w:rPr>
              <w:t>Card.</w:t>
            </w:r>
          </w:p>
        </w:tc>
        <w:tc>
          <w:tcPr>
            <w:tcW w:w="0" w:type="auto"/>
            <w:vAlign w:val="center"/>
            <w:hideMark/>
          </w:tcPr>
          <w:p w14:paraId="404F884B" w14:textId="77777777" w:rsidR="00C51368" w:rsidRDefault="00E43BD9">
            <w:pPr>
              <w:rPr>
                <w:rFonts w:eastAsia="Times New Roman"/>
              </w:rPr>
            </w:pPr>
            <w:r>
              <w:rPr>
                <w:rFonts w:eastAsia="Times New Roman"/>
                <w:b/>
                <w:bCs/>
              </w:rPr>
              <w:t>Values</w:t>
            </w:r>
          </w:p>
        </w:tc>
        <w:tc>
          <w:tcPr>
            <w:tcW w:w="0" w:type="auto"/>
            <w:vAlign w:val="center"/>
            <w:hideMark/>
          </w:tcPr>
          <w:p w14:paraId="462C6922" w14:textId="77777777" w:rsidR="00C51368" w:rsidRDefault="00E43BD9">
            <w:pPr>
              <w:rPr>
                <w:rFonts w:eastAsia="Times New Roman"/>
              </w:rPr>
            </w:pPr>
            <w:r>
              <w:rPr>
                <w:rFonts w:eastAsia="Times New Roman"/>
                <w:b/>
                <w:bCs/>
              </w:rPr>
              <w:t>Description</w:t>
            </w:r>
          </w:p>
        </w:tc>
      </w:tr>
      <w:tr w:rsidR="00C51368" w14:paraId="5D2123E1" w14:textId="77777777">
        <w:trPr>
          <w:divId w:val="851340267"/>
          <w:tblCellSpacing w:w="15" w:type="dxa"/>
        </w:trPr>
        <w:tc>
          <w:tcPr>
            <w:tcW w:w="0" w:type="auto"/>
            <w:vAlign w:val="center"/>
            <w:hideMark/>
          </w:tcPr>
          <w:p w14:paraId="516A612F" w14:textId="77777777" w:rsidR="00C51368" w:rsidRDefault="00E43BD9">
            <w:pPr>
              <w:rPr>
                <w:rFonts w:eastAsia="Times New Roman"/>
              </w:rPr>
            </w:pPr>
            <w:r>
              <w:rPr>
                <w:rFonts w:eastAsia="Times New Roman"/>
              </w:rPr>
              <w:t>Confidentiality Classification</w:t>
            </w:r>
          </w:p>
        </w:tc>
        <w:tc>
          <w:tcPr>
            <w:tcW w:w="0" w:type="auto"/>
            <w:vAlign w:val="center"/>
            <w:hideMark/>
          </w:tcPr>
          <w:p w14:paraId="791F1B9E" w14:textId="77777777" w:rsidR="00C51368" w:rsidRDefault="00E43BD9">
            <w:pPr>
              <w:rPr>
                <w:rFonts w:eastAsia="Times New Roman"/>
              </w:rPr>
            </w:pPr>
            <w:r>
              <w:rPr>
                <w:rFonts w:eastAsia="Times New Roman"/>
              </w:rPr>
              <w:t>0..1</w:t>
            </w:r>
          </w:p>
        </w:tc>
        <w:tc>
          <w:tcPr>
            <w:tcW w:w="0" w:type="auto"/>
            <w:vAlign w:val="center"/>
            <w:hideMark/>
          </w:tcPr>
          <w:p w14:paraId="39736A8B" w14:textId="77777777" w:rsidR="00C51368" w:rsidRDefault="001708AB">
            <w:pPr>
              <w:rPr>
                <w:rFonts w:eastAsia="Times New Roman"/>
              </w:rPr>
            </w:pPr>
            <w:hyperlink r:id="rId2583" w:history="1">
              <w:r w:rsidR="00E43BD9">
                <w:rPr>
                  <w:rStyle w:val="Hyperlink"/>
                  <w:rFonts w:eastAsia="Times New Roman"/>
                </w:rPr>
                <w:t>Confidentiality</w:t>
              </w:r>
            </w:hyperlink>
          </w:p>
        </w:tc>
        <w:tc>
          <w:tcPr>
            <w:tcW w:w="0" w:type="auto"/>
            <w:vAlign w:val="center"/>
            <w:hideMark/>
          </w:tcPr>
          <w:p w14:paraId="1BCB30F0" w14:textId="77777777"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14:paraId="7744A1E0" w14:textId="77777777">
        <w:trPr>
          <w:divId w:val="851340267"/>
          <w:tblCellSpacing w:w="15" w:type="dxa"/>
        </w:trPr>
        <w:tc>
          <w:tcPr>
            <w:tcW w:w="0" w:type="auto"/>
            <w:vAlign w:val="center"/>
            <w:hideMark/>
          </w:tcPr>
          <w:p w14:paraId="5B6A4D85" w14:textId="77777777" w:rsidR="00C51368" w:rsidRDefault="00E43BD9">
            <w:pPr>
              <w:rPr>
                <w:rFonts w:eastAsia="Times New Roman"/>
              </w:rPr>
            </w:pPr>
            <w:r>
              <w:rPr>
                <w:rFonts w:eastAsia="Times New Roman"/>
              </w:rPr>
              <w:t>Sensitivity Category</w:t>
            </w:r>
          </w:p>
        </w:tc>
        <w:tc>
          <w:tcPr>
            <w:tcW w:w="0" w:type="auto"/>
            <w:vAlign w:val="center"/>
            <w:hideMark/>
          </w:tcPr>
          <w:p w14:paraId="182CDEE8" w14:textId="77777777" w:rsidR="00C51368" w:rsidRDefault="00E43BD9">
            <w:pPr>
              <w:rPr>
                <w:rFonts w:eastAsia="Times New Roman"/>
              </w:rPr>
            </w:pPr>
            <w:r>
              <w:rPr>
                <w:rFonts w:eastAsia="Times New Roman"/>
              </w:rPr>
              <w:t>0..*</w:t>
            </w:r>
          </w:p>
        </w:tc>
        <w:tc>
          <w:tcPr>
            <w:tcW w:w="0" w:type="auto"/>
            <w:vAlign w:val="center"/>
            <w:hideMark/>
          </w:tcPr>
          <w:p w14:paraId="0C7019DD" w14:textId="77777777" w:rsidR="00C51368" w:rsidRDefault="001708AB">
            <w:pPr>
              <w:rPr>
                <w:rFonts w:eastAsia="Times New Roman"/>
              </w:rPr>
            </w:pPr>
            <w:hyperlink r:id="rId2584" w:history="1">
              <w:r w:rsidR="00E43BD9">
                <w:rPr>
                  <w:rStyle w:val="Hyperlink"/>
                  <w:rFonts w:eastAsia="Times New Roman"/>
                </w:rPr>
                <w:t>InformationSensitivityPolicy</w:t>
              </w:r>
            </w:hyperlink>
          </w:p>
        </w:tc>
        <w:tc>
          <w:tcPr>
            <w:tcW w:w="0" w:type="auto"/>
            <w:vAlign w:val="center"/>
            <w:hideMark/>
          </w:tcPr>
          <w:p w14:paraId="439CF3E0" w14:textId="77777777"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14:paraId="2C225C65" w14:textId="77777777">
        <w:trPr>
          <w:divId w:val="851340267"/>
          <w:tblCellSpacing w:w="15" w:type="dxa"/>
        </w:trPr>
        <w:tc>
          <w:tcPr>
            <w:tcW w:w="0" w:type="auto"/>
            <w:vAlign w:val="center"/>
            <w:hideMark/>
          </w:tcPr>
          <w:p w14:paraId="1F0315D9" w14:textId="77777777" w:rsidR="00C51368" w:rsidRDefault="00E43BD9">
            <w:pPr>
              <w:rPr>
                <w:rFonts w:eastAsia="Times New Roman"/>
              </w:rPr>
            </w:pPr>
            <w:r>
              <w:rPr>
                <w:rFonts w:eastAsia="Times New Roman"/>
              </w:rPr>
              <w:t>Compartment Category</w:t>
            </w:r>
          </w:p>
        </w:tc>
        <w:tc>
          <w:tcPr>
            <w:tcW w:w="0" w:type="auto"/>
            <w:vAlign w:val="center"/>
            <w:hideMark/>
          </w:tcPr>
          <w:p w14:paraId="5469E8E4" w14:textId="77777777" w:rsidR="00C51368" w:rsidRDefault="00E43BD9">
            <w:pPr>
              <w:rPr>
                <w:rFonts w:eastAsia="Times New Roman"/>
              </w:rPr>
            </w:pPr>
            <w:r>
              <w:rPr>
                <w:rFonts w:eastAsia="Times New Roman"/>
              </w:rPr>
              <w:t>0..*</w:t>
            </w:r>
          </w:p>
        </w:tc>
        <w:tc>
          <w:tcPr>
            <w:tcW w:w="0" w:type="auto"/>
            <w:vAlign w:val="center"/>
            <w:hideMark/>
          </w:tcPr>
          <w:p w14:paraId="7E186278" w14:textId="77777777" w:rsidR="00C51368" w:rsidRDefault="001708AB">
            <w:pPr>
              <w:rPr>
                <w:rFonts w:eastAsia="Times New Roman"/>
              </w:rPr>
            </w:pPr>
            <w:hyperlink r:id="rId2585" w:history="1">
              <w:r w:rsidR="00E43BD9">
                <w:rPr>
                  <w:rStyle w:val="Hyperlink"/>
                  <w:rFonts w:eastAsia="Times New Roman"/>
                </w:rPr>
                <w:t>Compartment</w:t>
              </w:r>
            </w:hyperlink>
          </w:p>
        </w:tc>
        <w:tc>
          <w:tcPr>
            <w:tcW w:w="0" w:type="auto"/>
            <w:vAlign w:val="center"/>
            <w:hideMark/>
          </w:tcPr>
          <w:p w14:paraId="0886882A" w14:textId="77777777"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6"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14:paraId="054F0FF7" w14:textId="77777777">
        <w:trPr>
          <w:divId w:val="851340267"/>
          <w:tblCellSpacing w:w="15" w:type="dxa"/>
        </w:trPr>
        <w:tc>
          <w:tcPr>
            <w:tcW w:w="0" w:type="auto"/>
            <w:vAlign w:val="center"/>
            <w:hideMark/>
          </w:tcPr>
          <w:p w14:paraId="3D3F5DD1" w14:textId="77777777" w:rsidR="00C51368" w:rsidRDefault="00E43BD9">
            <w:pPr>
              <w:rPr>
                <w:rFonts w:eastAsia="Times New Roman"/>
              </w:rPr>
            </w:pPr>
            <w:r>
              <w:rPr>
                <w:rFonts w:eastAsia="Times New Roman"/>
              </w:rPr>
              <w:t>Integrity Category</w:t>
            </w:r>
          </w:p>
        </w:tc>
        <w:tc>
          <w:tcPr>
            <w:tcW w:w="0" w:type="auto"/>
            <w:vAlign w:val="center"/>
            <w:hideMark/>
          </w:tcPr>
          <w:p w14:paraId="42FEED92" w14:textId="77777777" w:rsidR="00C51368" w:rsidRDefault="00E43BD9">
            <w:pPr>
              <w:rPr>
                <w:rFonts w:eastAsia="Times New Roman"/>
              </w:rPr>
            </w:pPr>
            <w:r>
              <w:rPr>
                <w:rFonts w:eastAsia="Times New Roman"/>
              </w:rPr>
              <w:t>0..*</w:t>
            </w:r>
          </w:p>
        </w:tc>
        <w:tc>
          <w:tcPr>
            <w:tcW w:w="0" w:type="auto"/>
            <w:vAlign w:val="center"/>
            <w:hideMark/>
          </w:tcPr>
          <w:p w14:paraId="48ECE14A" w14:textId="77777777" w:rsidR="00C51368" w:rsidRDefault="001708AB">
            <w:pPr>
              <w:rPr>
                <w:rFonts w:eastAsia="Times New Roman"/>
              </w:rPr>
            </w:pPr>
            <w:hyperlink r:id="rId2587" w:history="1">
              <w:r w:rsidR="00E43BD9">
                <w:rPr>
                  <w:rStyle w:val="Hyperlink"/>
                  <w:rFonts w:eastAsia="Times New Roman"/>
                </w:rPr>
                <w:t>SecurityIntegrityObservationValue</w:t>
              </w:r>
            </w:hyperlink>
          </w:p>
        </w:tc>
        <w:tc>
          <w:tcPr>
            <w:tcW w:w="0" w:type="auto"/>
            <w:vAlign w:val="center"/>
            <w:hideMark/>
          </w:tcPr>
          <w:p w14:paraId="428BB943" w14:textId="77777777"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14:paraId="6035E719" w14:textId="77777777">
        <w:trPr>
          <w:divId w:val="851340267"/>
          <w:tblCellSpacing w:w="15" w:type="dxa"/>
        </w:trPr>
        <w:tc>
          <w:tcPr>
            <w:tcW w:w="0" w:type="auto"/>
            <w:vAlign w:val="center"/>
            <w:hideMark/>
          </w:tcPr>
          <w:p w14:paraId="45243B4A" w14:textId="77777777" w:rsidR="00C51368" w:rsidRDefault="00E43BD9">
            <w:pPr>
              <w:rPr>
                <w:rFonts w:eastAsia="Times New Roman"/>
              </w:rPr>
            </w:pPr>
            <w:r>
              <w:rPr>
                <w:rFonts w:eastAsia="Times New Roman"/>
              </w:rPr>
              <w:lastRenderedPageBreak/>
              <w:t>Handling Caveat</w:t>
            </w:r>
          </w:p>
        </w:tc>
        <w:tc>
          <w:tcPr>
            <w:tcW w:w="0" w:type="auto"/>
            <w:vAlign w:val="center"/>
            <w:hideMark/>
          </w:tcPr>
          <w:p w14:paraId="1A036771" w14:textId="77777777" w:rsidR="00C51368" w:rsidRDefault="00E43BD9">
            <w:pPr>
              <w:rPr>
                <w:rFonts w:eastAsia="Times New Roman"/>
              </w:rPr>
            </w:pPr>
            <w:r>
              <w:rPr>
                <w:rFonts w:eastAsia="Times New Roman"/>
              </w:rPr>
              <w:t>0..*</w:t>
            </w:r>
          </w:p>
        </w:tc>
        <w:tc>
          <w:tcPr>
            <w:tcW w:w="0" w:type="auto"/>
            <w:vAlign w:val="center"/>
            <w:hideMark/>
          </w:tcPr>
          <w:p w14:paraId="0FA42090" w14:textId="77777777" w:rsidR="00C51368" w:rsidRDefault="001708AB">
            <w:pPr>
              <w:rPr>
                <w:rFonts w:eastAsia="Times New Roman"/>
              </w:rPr>
            </w:pPr>
            <w:hyperlink r:id="rId2588" w:history="1">
              <w:r w:rsidR="00E43BD9">
                <w:rPr>
                  <w:rStyle w:val="Hyperlink"/>
                  <w:rFonts w:eastAsia="Times New Roman"/>
                </w:rPr>
                <w:t>SecurityControlObservationValue</w:t>
              </w:r>
            </w:hyperlink>
          </w:p>
        </w:tc>
        <w:tc>
          <w:tcPr>
            <w:tcW w:w="0" w:type="auto"/>
            <w:vAlign w:val="center"/>
            <w:hideMark/>
          </w:tcPr>
          <w:p w14:paraId="2681E4DE" w14:textId="77777777"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14:paraId="0EEF8ABE" w14:textId="77777777" w:rsidR="00C51368" w:rsidRDefault="00E43BD9">
      <w:pPr>
        <w:pStyle w:val="NormalWeb"/>
        <w:divId w:val="851340267"/>
        <w:rPr>
          <w:lang w:val="en-US"/>
        </w:rPr>
      </w:pPr>
      <w:r>
        <w:rPr>
          <w:lang w:val="en-US"/>
        </w:rPr>
        <w:t xml:space="preserve">Each of these security labels identifies a </w:t>
      </w:r>
      <w:hyperlink r:id="rId2589" w:history="1">
        <w:r>
          <w:rPr>
            <w:rStyle w:val="Hyperlink"/>
            <w:lang w:val="en-US"/>
          </w:rPr>
          <w:t>ValueSet</w:t>
        </w:r>
      </w:hyperlink>
      <w:r>
        <w:rPr>
          <w:lang w:val="en-US"/>
        </w:rPr>
        <w:t xml:space="preserve"> that lists a set of possible codes for the security label. </w:t>
      </w:r>
    </w:p>
    <w:p w14:paraId="16AA5AA4" w14:textId="77777777" w:rsidR="00C51368" w:rsidRDefault="00E43BD9">
      <w:pPr>
        <w:pStyle w:val="Heading3"/>
        <w:divId w:val="851340267"/>
        <w:rPr>
          <w:rFonts w:eastAsia="Times New Roman"/>
          <w:lang w:val="en-US"/>
        </w:rPr>
      </w:pPr>
      <w:bookmarkStart w:id="263" w:name="jurisdictions"/>
      <w:bookmarkEnd w:id="263"/>
      <w:r>
        <w:rPr>
          <w:rFonts w:eastAsia="Times New Roman"/>
          <w:lang w:val="en-US"/>
        </w:rPr>
        <w:t>Jurisdiction Specific Security Labels</w:t>
      </w:r>
    </w:p>
    <w:p w14:paraId="20640139" w14:textId="77777777"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14:paraId="6DDE4BC4" w14:textId="77777777">
        <w:trPr>
          <w:divId w:val="851340267"/>
          <w:tblCellSpacing w:w="15" w:type="dxa"/>
        </w:trPr>
        <w:tc>
          <w:tcPr>
            <w:tcW w:w="0" w:type="auto"/>
            <w:vAlign w:val="center"/>
            <w:hideMark/>
          </w:tcPr>
          <w:p w14:paraId="378FB1A9" w14:textId="77777777" w:rsidR="00C51368" w:rsidRDefault="00E43BD9">
            <w:pPr>
              <w:rPr>
                <w:rFonts w:eastAsia="Times New Roman"/>
              </w:rPr>
            </w:pPr>
            <w:r>
              <w:rPr>
                <w:rFonts w:eastAsia="Times New Roman"/>
                <w:b/>
                <w:bCs/>
              </w:rPr>
              <w:t>Security Label</w:t>
            </w:r>
          </w:p>
        </w:tc>
        <w:tc>
          <w:tcPr>
            <w:tcW w:w="0" w:type="auto"/>
            <w:vAlign w:val="center"/>
            <w:hideMark/>
          </w:tcPr>
          <w:p w14:paraId="1E9F84F3" w14:textId="77777777" w:rsidR="00C51368" w:rsidRDefault="00E43BD9">
            <w:pPr>
              <w:rPr>
                <w:rFonts w:eastAsia="Times New Roman"/>
              </w:rPr>
            </w:pPr>
            <w:r>
              <w:rPr>
                <w:rFonts w:eastAsia="Times New Roman"/>
                <w:b/>
                <w:bCs/>
              </w:rPr>
              <w:t>Card.</w:t>
            </w:r>
          </w:p>
        </w:tc>
        <w:tc>
          <w:tcPr>
            <w:tcW w:w="0" w:type="auto"/>
            <w:vAlign w:val="center"/>
            <w:hideMark/>
          </w:tcPr>
          <w:p w14:paraId="68BC2EF9" w14:textId="77777777" w:rsidR="00C51368" w:rsidRDefault="00E43BD9">
            <w:pPr>
              <w:rPr>
                <w:rFonts w:eastAsia="Times New Roman"/>
              </w:rPr>
            </w:pPr>
            <w:r>
              <w:rPr>
                <w:rFonts w:eastAsia="Times New Roman"/>
                <w:b/>
                <w:bCs/>
              </w:rPr>
              <w:t>Values</w:t>
            </w:r>
          </w:p>
        </w:tc>
        <w:tc>
          <w:tcPr>
            <w:tcW w:w="0" w:type="auto"/>
            <w:vAlign w:val="center"/>
            <w:hideMark/>
          </w:tcPr>
          <w:p w14:paraId="1662F85A" w14:textId="77777777" w:rsidR="00C51368" w:rsidRDefault="00E43BD9">
            <w:pPr>
              <w:rPr>
                <w:rFonts w:eastAsia="Times New Roman"/>
              </w:rPr>
            </w:pPr>
            <w:r>
              <w:rPr>
                <w:rFonts w:eastAsia="Times New Roman"/>
                <w:b/>
                <w:bCs/>
              </w:rPr>
              <w:t>Description</w:t>
            </w:r>
          </w:p>
        </w:tc>
      </w:tr>
      <w:tr w:rsidR="00C51368" w14:paraId="24D241A8" w14:textId="77777777">
        <w:trPr>
          <w:divId w:val="851340267"/>
          <w:tblCellSpacing w:w="15" w:type="dxa"/>
        </w:trPr>
        <w:tc>
          <w:tcPr>
            <w:tcW w:w="0" w:type="auto"/>
            <w:vAlign w:val="center"/>
            <w:hideMark/>
          </w:tcPr>
          <w:p w14:paraId="040D8B74" w14:textId="77777777" w:rsidR="00C51368" w:rsidRDefault="00E43BD9">
            <w:pPr>
              <w:rPr>
                <w:rFonts w:eastAsia="Times New Roman"/>
              </w:rPr>
            </w:pPr>
            <w:r>
              <w:rPr>
                <w:rFonts w:eastAsia="Times New Roman"/>
              </w:rPr>
              <w:t>US Privacy Law</w:t>
            </w:r>
          </w:p>
        </w:tc>
        <w:tc>
          <w:tcPr>
            <w:tcW w:w="0" w:type="auto"/>
            <w:vAlign w:val="center"/>
            <w:hideMark/>
          </w:tcPr>
          <w:p w14:paraId="16AB8E53" w14:textId="77777777" w:rsidR="00C51368" w:rsidRDefault="00E43BD9">
            <w:pPr>
              <w:rPr>
                <w:rFonts w:eastAsia="Times New Roman"/>
              </w:rPr>
            </w:pPr>
            <w:r>
              <w:rPr>
                <w:rFonts w:eastAsia="Times New Roman"/>
              </w:rPr>
              <w:t>0..*</w:t>
            </w:r>
          </w:p>
        </w:tc>
        <w:tc>
          <w:tcPr>
            <w:tcW w:w="0" w:type="auto"/>
            <w:vAlign w:val="center"/>
            <w:hideMark/>
          </w:tcPr>
          <w:p w14:paraId="4E7FCDEF" w14:textId="77777777" w:rsidR="00C51368" w:rsidRDefault="001708AB">
            <w:pPr>
              <w:rPr>
                <w:rFonts w:eastAsia="Times New Roman"/>
              </w:rPr>
            </w:pPr>
            <w:hyperlink r:id="rId2590" w:history="1">
              <w:r w:rsidR="00E43BD9">
                <w:rPr>
                  <w:rStyle w:val="Hyperlink"/>
                  <w:rFonts w:eastAsia="Times New Roman"/>
                </w:rPr>
                <w:t>ActUSPrivacyLaw</w:t>
              </w:r>
            </w:hyperlink>
          </w:p>
        </w:tc>
        <w:tc>
          <w:tcPr>
            <w:tcW w:w="0" w:type="auto"/>
            <w:vAlign w:val="center"/>
            <w:hideMark/>
          </w:tcPr>
          <w:p w14:paraId="180C241E" w14:textId="77777777"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14:paraId="312D8AB2" w14:textId="77777777" w:rsidR="00C51368" w:rsidRDefault="00E43BD9">
      <w:pPr>
        <w:pStyle w:val="Heading1"/>
        <w:divId w:val="990249517"/>
        <w:rPr>
          <w:rFonts w:eastAsia="Times New Roman"/>
          <w:noProof/>
          <w:lang w:val="en-US"/>
        </w:rPr>
      </w:pPr>
      <w:r>
        <w:rPr>
          <w:rFonts w:eastAsia="Times New Roman"/>
          <w:noProof/>
          <w:lang w:val="en-US"/>
        </w:rPr>
        <w:t>security.html</w:t>
      </w:r>
    </w:p>
    <w:p w14:paraId="3B2E9F23" w14:textId="77777777"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34E9DE3" w14:textId="77777777">
        <w:trPr>
          <w:divId w:val="503786516"/>
          <w:tblCellSpacing w:w="15" w:type="dxa"/>
        </w:trPr>
        <w:tc>
          <w:tcPr>
            <w:tcW w:w="0" w:type="auto"/>
            <w:vAlign w:val="center"/>
            <w:hideMark/>
          </w:tcPr>
          <w:p w14:paraId="069BDEB4" w14:textId="77777777" w:rsidR="00C51368" w:rsidRDefault="00E43BD9">
            <w:pPr>
              <w:rPr>
                <w:rFonts w:eastAsia="Times New Roman"/>
              </w:rPr>
            </w:pPr>
            <w:r>
              <w:rPr>
                <w:rFonts w:eastAsia="Times New Roman"/>
              </w:rPr>
              <w:t>Work Group</w:t>
            </w:r>
          </w:p>
        </w:tc>
        <w:tc>
          <w:tcPr>
            <w:tcW w:w="0" w:type="auto"/>
            <w:vAlign w:val="center"/>
            <w:hideMark/>
          </w:tcPr>
          <w:p w14:paraId="24BB62D4" w14:textId="77777777" w:rsidR="00C51368" w:rsidRDefault="001708AB">
            <w:pPr>
              <w:rPr>
                <w:rFonts w:eastAsia="Times New Roman"/>
              </w:rPr>
            </w:pPr>
            <w:hyperlink r:id="rId25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3CB24C6" w14:textId="77777777" w:rsidR="00C51368" w:rsidRDefault="001708AB">
            <w:pPr>
              <w:rPr>
                <w:rFonts w:eastAsia="Times New Roman"/>
              </w:rPr>
            </w:pPr>
            <w:hyperlink r:id="rId2592" w:anchor="status" w:history="1">
              <w:r w:rsidR="00E43BD9">
                <w:rPr>
                  <w:rStyle w:val="Hyperlink"/>
                  <w:rFonts w:eastAsia="Times New Roman"/>
                </w:rPr>
                <w:t>Ballot Status</w:t>
              </w:r>
            </w:hyperlink>
            <w:r w:rsidR="00E43BD9">
              <w:rPr>
                <w:rFonts w:eastAsia="Times New Roman"/>
              </w:rPr>
              <w:t xml:space="preserve">: </w:t>
            </w:r>
            <w:hyperlink r:id="rId2593" w:anchor="pubs" w:history="1">
              <w:r w:rsidR="00E43BD9">
                <w:rPr>
                  <w:rStyle w:val="Hyperlink"/>
                  <w:rFonts w:eastAsia="Times New Roman"/>
                </w:rPr>
                <w:t>DSTU 2</w:t>
              </w:r>
            </w:hyperlink>
          </w:p>
        </w:tc>
      </w:tr>
    </w:tbl>
    <w:p w14:paraId="5A0C0520" w14:textId="77777777"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14:paraId="1A2D798A"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14:paraId="5D9C5F99"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14:paraId="530C60D3"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14:paraId="1CEB5C3E"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4" w:history="1">
        <w:r>
          <w:rPr>
            <w:rStyle w:val="Hyperlink"/>
            <w:rFonts w:eastAsia="Times New Roman"/>
            <w:lang w:val="en-US"/>
          </w:rPr>
          <w:t>provenance</w:t>
        </w:r>
      </w:hyperlink>
      <w:r>
        <w:rPr>
          <w:rFonts w:eastAsia="Times New Roman"/>
          <w:lang w:val="en-US"/>
        </w:rPr>
        <w:t xml:space="preserve"> and </w:t>
      </w:r>
      <w:hyperlink r:id="rId2595"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14:paraId="0C3E64FC"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14:paraId="50B4BC56"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14:paraId="40AA1033" w14:textId="77777777" w:rsidR="00C51368" w:rsidRDefault="001708AB">
      <w:pPr>
        <w:numPr>
          <w:ilvl w:val="0"/>
          <w:numId w:val="319"/>
        </w:numPr>
        <w:spacing w:before="100" w:beforeAutospacing="1" w:after="100" w:afterAutospacing="1"/>
        <w:divId w:val="503786516"/>
        <w:rPr>
          <w:rFonts w:eastAsia="Times New Roman"/>
          <w:lang w:val="en-US"/>
        </w:rPr>
      </w:pPr>
      <w:hyperlink r:id="rId2596"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14:paraId="573C5004"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14:paraId="3FD67AFA" w14:textId="77777777"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14:paraId="22389446" w14:textId="77777777"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7" w:history="1">
        <w:r>
          <w:rPr>
            <w:rStyle w:val="Hyperlink"/>
            <w:lang w:val="en-US"/>
          </w:rPr>
          <w:t>FHIR email list</w:t>
        </w:r>
      </w:hyperlink>
      <w:r>
        <w:rPr>
          <w:lang w:val="en-US"/>
        </w:rPr>
        <w:t xml:space="preserve"> for prompt consideration. </w:t>
      </w:r>
    </w:p>
    <w:p w14:paraId="6F9D17E5" w14:textId="77777777" w:rsidR="00C51368" w:rsidRDefault="00E43BD9">
      <w:pPr>
        <w:pStyle w:val="NormalWeb"/>
        <w:divId w:val="503786516"/>
        <w:rPr>
          <w:lang w:val="en-US"/>
        </w:rPr>
      </w:pPr>
      <w:r>
        <w:rPr>
          <w:lang w:val="en-US"/>
        </w:rPr>
        <w:t xml:space="preserve">Implementers should track the developing IHE IUA Profile for additional security considerations. </w:t>
      </w:r>
    </w:p>
    <w:p w14:paraId="78AA9D8E" w14:textId="77777777"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14:paraId="71F81D58" w14:textId="77777777">
        <w:trPr>
          <w:divId w:val="503786516"/>
          <w:tblCellSpacing w:w="15" w:type="dxa"/>
        </w:trPr>
        <w:tc>
          <w:tcPr>
            <w:tcW w:w="0" w:type="auto"/>
            <w:vAlign w:val="center"/>
            <w:hideMark/>
          </w:tcPr>
          <w:p w14:paraId="446B4A0B" w14:textId="77777777" w:rsidR="00C51368" w:rsidRDefault="00E43BD9">
            <w:pPr>
              <w:rPr>
                <w:rFonts w:eastAsia="Times New Roman"/>
              </w:rPr>
            </w:pPr>
            <w:r>
              <w:rPr>
                <w:rFonts w:eastAsia="Times New Roman"/>
                <w:noProof/>
                <w:lang w:val="en-US" w:eastAsia="en-US"/>
              </w:rPr>
              <w:lastRenderedPageBreak/>
              <w:drawing>
                <wp:inline distT="0" distB="0" distL="0" distR="0" wp14:anchorId="62E57AF1" wp14:editId="18AA6BEF">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8"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14:paraId="630472C4" w14:textId="77777777"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14:paraId="4673229B" w14:textId="77777777">
              <w:trPr>
                <w:tblCellSpacing w:w="15" w:type="dxa"/>
              </w:trPr>
              <w:tc>
                <w:tcPr>
                  <w:tcW w:w="0" w:type="auto"/>
                  <w:vAlign w:val="center"/>
                  <w:hideMark/>
                </w:tcPr>
                <w:p w14:paraId="3CB3C330" w14:textId="77777777" w:rsidR="00C51368" w:rsidRDefault="00E43BD9">
                  <w:pPr>
                    <w:rPr>
                      <w:rFonts w:eastAsia="Times New Roman"/>
                    </w:rPr>
                  </w:pPr>
                  <w:r>
                    <w:rPr>
                      <w:rFonts w:eastAsia="Times New Roman"/>
                      <w:noProof/>
                      <w:lang w:val="en-US" w:eastAsia="en-US"/>
                    </w:rPr>
                    <w:drawing>
                      <wp:inline distT="0" distB="0" distL="0" distR="0" wp14:anchorId="5CFB7761" wp14:editId="361FAFFC">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5753D730" w14:textId="77777777" w:rsidR="00C51368" w:rsidRDefault="00E43BD9">
                  <w:pPr>
                    <w:rPr>
                      <w:rFonts w:eastAsia="Times New Roman"/>
                    </w:rPr>
                  </w:pPr>
                  <w:r>
                    <w:rPr>
                      <w:rFonts w:eastAsia="Times New Roman"/>
                    </w:rPr>
                    <w:t>The consumer that is using a healthcare related system</w:t>
                  </w:r>
                </w:p>
              </w:tc>
            </w:tr>
            <w:tr w:rsidR="00C51368" w14:paraId="6B3E190D" w14:textId="77777777">
              <w:trPr>
                <w:tblCellSpacing w:w="15" w:type="dxa"/>
              </w:trPr>
              <w:tc>
                <w:tcPr>
                  <w:tcW w:w="0" w:type="auto"/>
                  <w:vAlign w:val="center"/>
                  <w:hideMark/>
                </w:tcPr>
                <w:p w14:paraId="4A0369CD" w14:textId="77777777" w:rsidR="00C51368" w:rsidRDefault="00E43BD9">
                  <w:pPr>
                    <w:rPr>
                      <w:rFonts w:eastAsia="Times New Roman"/>
                    </w:rPr>
                  </w:pPr>
                  <w:r>
                    <w:rPr>
                      <w:rFonts w:eastAsia="Times New Roman"/>
                      <w:noProof/>
                      <w:lang w:val="en-US" w:eastAsia="en-US"/>
                    </w:rPr>
                    <w:drawing>
                      <wp:inline distT="0" distB="0" distL="0" distR="0" wp14:anchorId="78AF3807" wp14:editId="75054A71">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7FFEC0F9" w14:textId="77777777" w:rsidR="00C51368" w:rsidRDefault="00E43BD9">
                  <w:pPr>
                    <w:rPr>
                      <w:rFonts w:eastAsia="Times New Roman"/>
                    </w:rPr>
                  </w:pPr>
                  <w:r>
                    <w:rPr>
                      <w:rFonts w:eastAsia="Times New Roman"/>
                    </w:rPr>
                    <w:t>The client application the user is using (application, mobile app, website, etc.)</w:t>
                  </w:r>
                </w:p>
              </w:tc>
            </w:tr>
            <w:tr w:rsidR="00C51368" w14:paraId="725EF75F" w14:textId="77777777">
              <w:trPr>
                <w:tblCellSpacing w:w="15" w:type="dxa"/>
              </w:trPr>
              <w:tc>
                <w:tcPr>
                  <w:tcW w:w="0" w:type="auto"/>
                  <w:vAlign w:val="center"/>
                  <w:hideMark/>
                </w:tcPr>
                <w:p w14:paraId="4853E6A8" w14:textId="77777777" w:rsidR="00C51368" w:rsidRDefault="00E43BD9">
                  <w:pPr>
                    <w:rPr>
                      <w:rFonts w:eastAsia="Times New Roman"/>
                    </w:rPr>
                  </w:pPr>
                  <w:r>
                    <w:rPr>
                      <w:rFonts w:eastAsia="Times New Roman"/>
                      <w:noProof/>
                      <w:lang w:val="en-US" w:eastAsia="en-US"/>
                    </w:rPr>
                    <w:drawing>
                      <wp:inline distT="0" distB="0" distL="0" distR="0" wp14:anchorId="6705D273" wp14:editId="65677A4A">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55C49A44" w14:textId="77777777" w:rsidR="00C51368" w:rsidRDefault="00E43BD9">
                  <w:pPr>
                    <w:rPr>
                      <w:rFonts w:eastAsia="Times New Roman"/>
                    </w:rPr>
                  </w:pPr>
                  <w:r>
                    <w:rPr>
                      <w:rFonts w:eastAsia="Times New Roman"/>
                    </w:rPr>
                    <w:t>The security system (authentication and access control)</w:t>
                  </w:r>
                </w:p>
              </w:tc>
            </w:tr>
            <w:tr w:rsidR="00C51368" w14:paraId="0E570433" w14:textId="77777777">
              <w:trPr>
                <w:tblCellSpacing w:w="15" w:type="dxa"/>
              </w:trPr>
              <w:tc>
                <w:tcPr>
                  <w:tcW w:w="0" w:type="auto"/>
                  <w:vAlign w:val="center"/>
                  <w:hideMark/>
                </w:tcPr>
                <w:p w14:paraId="4044DB17" w14:textId="77777777" w:rsidR="00C51368" w:rsidRDefault="00E43BD9">
                  <w:pPr>
                    <w:rPr>
                      <w:rFonts w:eastAsia="Times New Roman"/>
                    </w:rPr>
                  </w:pPr>
                  <w:r>
                    <w:rPr>
                      <w:rFonts w:eastAsia="Times New Roman"/>
                      <w:noProof/>
                      <w:lang w:val="en-US" w:eastAsia="en-US"/>
                    </w:rPr>
                    <w:drawing>
                      <wp:inline distT="0" distB="0" distL="0" distR="0" wp14:anchorId="4DCB5408" wp14:editId="0C638702">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14:paraId="2C95EAA2" w14:textId="77777777" w:rsidR="00C51368" w:rsidRDefault="00E43BD9">
                  <w:pPr>
                    <w:rPr>
                      <w:rFonts w:eastAsia="Times New Roman"/>
                    </w:rPr>
                  </w:pPr>
                  <w:r>
                    <w:rPr>
                      <w:rFonts w:eastAsia="Times New Roman"/>
                    </w:rPr>
                    <w:t>The clinical/healthcare repository</w:t>
                  </w:r>
                </w:p>
              </w:tc>
            </w:tr>
          </w:tbl>
          <w:p w14:paraId="3B48C69C" w14:textId="77777777" w:rsidR="00C51368" w:rsidRDefault="00C51368">
            <w:pPr>
              <w:rPr>
                <w:rFonts w:eastAsia="Times New Roman"/>
              </w:rPr>
            </w:pPr>
          </w:p>
        </w:tc>
      </w:tr>
    </w:tbl>
    <w:p w14:paraId="568AAE88" w14:textId="77777777"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14:paraId="21567119" w14:textId="77777777" w:rsidR="00C51368" w:rsidRDefault="00E43BD9">
      <w:pPr>
        <w:pStyle w:val="NormalWeb"/>
        <w:divId w:val="503786516"/>
        <w:rPr>
          <w:lang w:val="en-US"/>
        </w:rPr>
      </w:pPr>
      <w:bookmarkStart w:id="264" w:name="access-control"/>
      <w:bookmarkEnd w:id="264"/>
      <w:r>
        <w:rPr>
          <w:lang w:val="en-US"/>
        </w:rPr>
        <w:t xml:space="preserve">The security system includes the following subsystems: </w:t>
      </w:r>
    </w:p>
    <w:p w14:paraId="0C3D8FD2"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14:paraId="30C3268F"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14:paraId="49AB096D" w14:textId="77777777"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14:paraId="41956D65" w14:textId="77777777"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3"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14:paraId="1C928A85" w14:textId="77777777" w:rsidR="00C51368" w:rsidRDefault="00E43BD9">
      <w:pPr>
        <w:pStyle w:val="Heading2"/>
        <w:divId w:val="503786516"/>
        <w:rPr>
          <w:rFonts w:eastAsia="Times New Roman"/>
          <w:lang w:val="en-US"/>
        </w:rPr>
      </w:pPr>
      <w:bookmarkStart w:id="265" w:name="http"/>
      <w:bookmarkEnd w:id="265"/>
      <w:r>
        <w:rPr>
          <w:rFonts w:eastAsia="Times New Roman"/>
          <w:lang w:val="en-US"/>
        </w:rPr>
        <w:t xml:space="preserve">Communications </w:t>
      </w:r>
    </w:p>
    <w:p w14:paraId="3CD8C717" w14:textId="77777777" w:rsidR="00C51368" w:rsidRDefault="00E43BD9">
      <w:pPr>
        <w:pStyle w:val="NormalWeb"/>
        <w:divId w:val="503786516"/>
        <w:rPr>
          <w:lang w:val="en-US"/>
        </w:rPr>
      </w:pPr>
      <w:r>
        <w:rPr>
          <w:lang w:val="en-US"/>
        </w:rPr>
        <w:t xml:space="preserve">For the </w:t>
      </w:r>
      <w:hyperlink r:id="rId2604" w:history="1">
        <w:r>
          <w:rPr>
            <w:rStyle w:val="Hyperlink"/>
            <w:lang w:val="en-US"/>
          </w:rPr>
          <w:t>RESTful API</w:t>
        </w:r>
      </w:hyperlink>
      <w:r>
        <w:rPr>
          <w:lang w:val="en-US"/>
        </w:rPr>
        <w:t xml:space="preserve">, normal HTTP security rules apply. The </w:t>
      </w:r>
      <w:hyperlink r:id="rId2605"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14:paraId="635A8EBA" w14:textId="77777777"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14:paraId="24225974" w14:textId="77777777" w:rsidR="00C51368" w:rsidRDefault="00E43BD9">
      <w:pPr>
        <w:pStyle w:val="NormalWeb"/>
        <w:divId w:val="503786516"/>
        <w:rPr>
          <w:lang w:val="en-US"/>
        </w:rPr>
      </w:pPr>
      <w:r>
        <w:rPr>
          <w:lang w:val="en-US"/>
        </w:rPr>
        <w:t xml:space="preserve">To support browser-based client applications, recommend that servers SHOULD implement </w:t>
      </w:r>
      <w:hyperlink r:id="rId2606" w:history="1">
        <w:r>
          <w:rPr>
            <w:rStyle w:val="Hyperlink"/>
            <w:lang w:val="en-US"/>
          </w:rPr>
          <w:t>cross-origin resource sharing</w:t>
        </w:r>
      </w:hyperlink>
      <w:r>
        <w:rPr>
          <w:lang w:val="en-US"/>
        </w:rPr>
        <w:t xml:space="preserve"> for the </w:t>
      </w:r>
      <w:hyperlink r:id="rId2607" w:history="1">
        <w:r>
          <w:rPr>
            <w:rStyle w:val="Hyperlink"/>
            <w:lang w:val="en-US"/>
          </w:rPr>
          <w:t>REST operations</w:t>
        </w:r>
      </w:hyperlink>
      <w:r>
        <w:rPr>
          <w:lang w:val="en-US"/>
        </w:rPr>
        <w:t xml:space="preserve">. </w:t>
      </w:r>
    </w:p>
    <w:p w14:paraId="54CE6F7C" w14:textId="77777777"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14:paraId="0E97D8AB" w14:textId="77777777"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8" w:history="1">
        <w:r>
          <w:rPr>
            <w:rStyle w:val="Hyperlink"/>
            <w:lang w:val="en-US"/>
          </w:rPr>
          <w:t>example</w:t>
        </w:r>
      </w:hyperlink>
      <w:r>
        <w:rPr>
          <w:lang w:val="en-US"/>
        </w:rPr>
        <w:t xml:space="preserve">). </w:t>
      </w:r>
    </w:p>
    <w:p w14:paraId="725FCBD2" w14:textId="77777777" w:rsidR="00C51368" w:rsidRDefault="00E43BD9">
      <w:pPr>
        <w:pStyle w:val="Heading2"/>
        <w:divId w:val="503786516"/>
        <w:rPr>
          <w:rFonts w:eastAsia="Times New Roman"/>
          <w:lang w:val="en-US"/>
        </w:rPr>
      </w:pPr>
      <w:bookmarkStart w:id="266" w:name="authentication"/>
      <w:bookmarkEnd w:id="266"/>
      <w:r>
        <w:rPr>
          <w:rFonts w:eastAsia="Times New Roman"/>
          <w:lang w:val="en-US"/>
        </w:rPr>
        <w:t>Authentication</w:t>
      </w:r>
    </w:p>
    <w:p w14:paraId="601B1DDD" w14:textId="77777777"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9" w:history="1">
        <w:r>
          <w:rPr>
            <w:rStyle w:val="Hyperlink"/>
            <w:lang w:val="en-US"/>
          </w:rPr>
          <w:t>OAuth</w:t>
        </w:r>
      </w:hyperlink>
      <w:r>
        <w:rPr>
          <w:lang w:val="en-US"/>
        </w:rPr>
        <w:t xml:space="preserve"> may be used to authenticate and/or authorize the users. The </w:t>
      </w:r>
      <w:hyperlink r:id="rId2610" w:history="1">
        <w:r>
          <w:rPr>
            <w:rStyle w:val="Hyperlink"/>
            <w:lang w:val="en-US"/>
          </w:rPr>
          <w:t>Smart-On-FHIR</w:t>
        </w:r>
      </w:hyperlink>
      <w:r>
        <w:rPr>
          <w:lang w:val="en-US"/>
        </w:rPr>
        <w:t xml:space="preserve"> profile on OAuth is tightly integrated with FHIR, and is the preferred method for using OAuth. </w:t>
      </w:r>
    </w:p>
    <w:p w14:paraId="0B559AC1" w14:textId="77777777" w:rsidR="00C51368" w:rsidRDefault="00E43BD9">
      <w:pPr>
        <w:pStyle w:val="Heading2"/>
        <w:divId w:val="503786516"/>
        <w:rPr>
          <w:rFonts w:eastAsia="Times New Roman"/>
          <w:lang w:val="en-US"/>
        </w:rPr>
      </w:pPr>
      <w:r>
        <w:rPr>
          <w:rFonts w:eastAsia="Times New Roman"/>
          <w:lang w:val="en-US"/>
        </w:rPr>
        <w:t xml:space="preserve">Authorization/Access Control </w:t>
      </w:r>
    </w:p>
    <w:p w14:paraId="6E1E8E11" w14:textId="77777777"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14:paraId="253D059C" w14:textId="77777777"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14:paraId="310CE6A6" w14:textId="77777777"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14:paraId="56F931E4"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14:paraId="30FBCB86"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14:paraId="46BBA966"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14:paraId="285E801A" w14:textId="77777777"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14:paraId="4C653B50" w14:textId="77777777" w:rsidR="00C51368" w:rsidRDefault="00E43BD9">
      <w:pPr>
        <w:pStyle w:val="NormalWeb"/>
        <w:divId w:val="503786516"/>
        <w:rPr>
          <w:lang w:val="en-US"/>
        </w:rPr>
      </w:pPr>
      <w:r>
        <w:rPr>
          <w:lang w:val="en-US"/>
        </w:rPr>
        <w:t xml:space="preserve">For one source of further information, see the </w:t>
      </w:r>
      <w:hyperlink r:id="rId2611" w:history="1">
        <w:r>
          <w:rPr>
            <w:rStyle w:val="Hyperlink"/>
            <w:lang w:val="en-US"/>
          </w:rPr>
          <w:t>IHE Access Control white paper</w:t>
        </w:r>
      </w:hyperlink>
      <w:r>
        <w:rPr>
          <w:lang w:val="en-US"/>
        </w:rPr>
        <w:t xml:space="preserve"> </w:t>
      </w:r>
    </w:p>
    <w:p w14:paraId="62A14C0B" w14:textId="77777777"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2" w:history="1">
        <w:r>
          <w:rPr>
            <w:rStyle w:val="Hyperlink"/>
            <w:lang w:val="en-US"/>
          </w:rPr>
          <w:t>Variations between Submitted data and Retrieved data</w:t>
        </w:r>
      </w:hyperlink>
      <w:r>
        <w:rPr>
          <w:lang w:val="en-US"/>
        </w:rPr>
        <w:t xml:space="preserve">. </w:t>
      </w:r>
    </w:p>
    <w:p w14:paraId="60EF35FC" w14:textId="77777777" w:rsidR="00C51368" w:rsidRDefault="00E43BD9">
      <w:pPr>
        <w:pStyle w:val="Heading2"/>
        <w:divId w:val="503786516"/>
        <w:rPr>
          <w:rFonts w:eastAsia="Times New Roman"/>
          <w:lang w:val="en-US"/>
        </w:rPr>
      </w:pPr>
      <w:bookmarkStart w:id="267" w:name="audit"/>
      <w:bookmarkEnd w:id="267"/>
      <w:r>
        <w:rPr>
          <w:rFonts w:eastAsia="Times New Roman"/>
          <w:lang w:val="en-US"/>
        </w:rPr>
        <w:t>Audit Logging</w:t>
      </w:r>
    </w:p>
    <w:p w14:paraId="53F6E547" w14:textId="77777777" w:rsidR="00C51368" w:rsidRDefault="00E43BD9">
      <w:pPr>
        <w:pStyle w:val="NormalWeb"/>
        <w:divId w:val="503786516"/>
        <w:rPr>
          <w:lang w:val="en-US"/>
        </w:rPr>
      </w:pPr>
      <w:r>
        <w:rPr>
          <w:lang w:val="en-US"/>
        </w:rPr>
        <w:t xml:space="preserve">FHIR provides a </w:t>
      </w:r>
      <w:hyperlink r:id="rId2613"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14:paraId="41C6C1BD" w14:textId="77777777"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4"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14:paraId="01034D8D" w14:textId="77777777"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14:paraId="76C2BE2F" w14:textId="77777777" w:rsidR="00C51368" w:rsidRDefault="00E43BD9">
      <w:pPr>
        <w:pStyle w:val="Heading2"/>
        <w:divId w:val="503786516"/>
        <w:rPr>
          <w:rFonts w:eastAsia="Times New Roman"/>
          <w:lang w:val="en-US"/>
        </w:rPr>
      </w:pPr>
      <w:bookmarkStart w:id="268" w:name="signatures"/>
      <w:bookmarkEnd w:id="268"/>
      <w:r>
        <w:rPr>
          <w:rFonts w:eastAsia="Times New Roman"/>
          <w:lang w:val="en-US"/>
        </w:rPr>
        <w:t xml:space="preserve">Digital Signatures </w:t>
      </w:r>
    </w:p>
    <w:p w14:paraId="28071879" w14:textId="77777777" w:rsidR="00C51368" w:rsidRDefault="00E43BD9">
      <w:pPr>
        <w:pStyle w:val="NormalWeb"/>
        <w:divId w:val="503786516"/>
        <w:rPr>
          <w:lang w:val="en-US"/>
        </w:rPr>
      </w:pPr>
      <w:r>
        <w:rPr>
          <w:lang w:val="en-US"/>
        </w:rPr>
        <w:t xml:space="preserve">This specification recommends the use of </w:t>
      </w:r>
      <w:hyperlink r:id="rId2615" w:history="1">
        <w:r>
          <w:rPr>
            <w:rStyle w:val="Hyperlink"/>
            <w:lang w:val="en-US"/>
          </w:rPr>
          <w:t>W3C Digital Signatures</w:t>
        </w:r>
      </w:hyperlink>
      <w:r>
        <w:rPr>
          <w:lang w:val="en-US"/>
        </w:rPr>
        <w:t xml:space="preserve"> for signatures. Resources can be signed using the </w:t>
      </w:r>
      <w:hyperlink r:id="rId2616" w:history="1">
        <w:r>
          <w:rPr>
            <w:rStyle w:val="Hyperlink"/>
            <w:lang w:val="en-US"/>
          </w:rPr>
          <w:t>Provenance</w:t>
        </w:r>
      </w:hyperlink>
      <w:r>
        <w:rPr>
          <w:lang w:val="en-US"/>
        </w:rPr>
        <w:t xml:space="preserve"> resource to carry a </w:t>
      </w:r>
      <w:hyperlink r:id="rId2617" w:anchor="def-SignatureDetached" w:history="1">
        <w:r>
          <w:rPr>
            <w:rStyle w:val="Hyperlink"/>
            <w:lang w:val="en-US"/>
          </w:rPr>
          <w:t>detached digital signature</w:t>
        </w:r>
      </w:hyperlink>
      <w:r>
        <w:rPr>
          <w:lang w:val="en-US"/>
        </w:rPr>
        <w:t xml:space="preserve">. The </w:t>
      </w:r>
      <w:hyperlink r:id="rId2618"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619" w:anchor="signature" w:history="1">
        <w:r>
          <w:rPr>
            <w:rStyle w:val="Hyperlink"/>
            <w:lang w:val="en-US"/>
          </w:rPr>
          <w:t>Signature is defined.</w:t>
        </w:r>
      </w:hyperlink>
      <w:r>
        <w:rPr>
          <w:lang w:val="en-US"/>
        </w:rPr>
        <w:t xml:space="preserve"> </w:t>
      </w:r>
    </w:p>
    <w:p w14:paraId="3342A1AA" w14:textId="77777777" w:rsidR="00C51368" w:rsidRDefault="00E43BD9">
      <w:pPr>
        <w:pStyle w:val="NormalWeb"/>
        <w:divId w:val="503786516"/>
        <w:rPr>
          <w:lang w:val="en-US"/>
        </w:rPr>
      </w:pPr>
      <w:r>
        <w:rPr>
          <w:lang w:val="en-US"/>
        </w:rPr>
        <w:t xml:space="preserve">In addition, </w:t>
      </w:r>
      <w:hyperlink r:id="rId2620" w:anchor="signatures" w:history="1">
        <w:r>
          <w:rPr>
            <w:rStyle w:val="Hyperlink"/>
            <w:lang w:val="en-US"/>
          </w:rPr>
          <w:t>documents may be signed</w:t>
        </w:r>
      </w:hyperlink>
      <w:r>
        <w:rPr>
          <w:lang w:val="en-US"/>
        </w:rPr>
        <w:t xml:space="preserve"> using an </w:t>
      </w:r>
      <w:hyperlink r:id="rId2621" w:anchor="def-SignatureEnveloped" w:history="1">
        <w:r>
          <w:rPr>
            <w:rStyle w:val="Hyperlink"/>
            <w:lang w:val="en-US"/>
          </w:rPr>
          <w:t>enveloped</w:t>
        </w:r>
      </w:hyperlink>
      <w:r>
        <w:rPr>
          <w:lang w:val="en-US"/>
        </w:rPr>
        <w:t xml:space="preserve"> signature. A specification for Enveloped signature is profiled in the </w:t>
      </w:r>
      <w:hyperlink r:id="rId2622" w:history="1">
        <w:r>
          <w:rPr>
            <w:rStyle w:val="Hyperlink"/>
            <w:lang w:val="en-US"/>
          </w:rPr>
          <w:t>IHE DSG profile</w:t>
        </w:r>
      </w:hyperlink>
      <w:r>
        <w:rPr>
          <w:lang w:val="en-US"/>
        </w:rPr>
        <w:t xml:space="preserve">. </w:t>
      </w:r>
    </w:p>
    <w:p w14:paraId="1E40CA15" w14:textId="77777777" w:rsidR="00C51368" w:rsidRDefault="00E43BD9">
      <w:pPr>
        <w:pStyle w:val="NormalWeb"/>
        <w:divId w:val="503786516"/>
        <w:rPr>
          <w:lang w:val="en-US"/>
        </w:rPr>
      </w:pPr>
      <w:r>
        <w:rPr>
          <w:lang w:val="en-US"/>
        </w:rPr>
        <w:t xml:space="preserve">Neither of these definitions prohibits the use of other ways of using digital signatures. </w:t>
      </w:r>
    </w:p>
    <w:p w14:paraId="36953A82" w14:textId="77777777"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14:paraId="15F24D85" w14:textId="77777777" w:rsidR="00C51368" w:rsidRDefault="00E43BD9">
      <w:pPr>
        <w:pStyle w:val="NormalWeb"/>
        <w:divId w:val="576287952"/>
        <w:rPr>
          <w:lang w:val="en-US"/>
        </w:rPr>
      </w:pPr>
      <w:r>
        <w:rPr>
          <w:lang w:val="en-US"/>
        </w:rPr>
        <w:lastRenderedPageBreak/>
        <w:t xml:space="preserve">Feedback </w:t>
      </w:r>
      <w:hyperlink r:id="rId2623" w:history="1">
        <w:r>
          <w:rPr>
            <w:rStyle w:val="Hyperlink"/>
            <w:lang w:val="en-US"/>
          </w:rPr>
          <w:t>here</w:t>
        </w:r>
      </w:hyperlink>
      <w:r>
        <w:rPr>
          <w:lang w:val="en-US"/>
        </w:rPr>
        <w:t xml:space="preserve">. </w:t>
      </w:r>
    </w:p>
    <w:p w14:paraId="0B9494F4" w14:textId="77777777" w:rsidR="00C51368" w:rsidRDefault="00E43BD9">
      <w:pPr>
        <w:pStyle w:val="Heading2"/>
        <w:divId w:val="503786516"/>
        <w:rPr>
          <w:rFonts w:eastAsia="Times New Roman"/>
          <w:lang w:val="en-US"/>
        </w:rPr>
      </w:pPr>
      <w:bookmarkStart w:id="269" w:name="attachments"/>
      <w:bookmarkEnd w:id="269"/>
      <w:r>
        <w:rPr>
          <w:rFonts w:eastAsia="Times New Roman"/>
          <w:lang w:val="en-US"/>
        </w:rPr>
        <w:t>Attachments</w:t>
      </w:r>
    </w:p>
    <w:p w14:paraId="5E22F981" w14:textId="77777777"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14:paraId="7ECAB1C9" w14:textId="77777777" w:rsidR="00C51368" w:rsidRDefault="00E43BD9">
      <w:pPr>
        <w:pStyle w:val="Heading2"/>
        <w:divId w:val="503786516"/>
        <w:rPr>
          <w:rFonts w:eastAsia="Times New Roman"/>
          <w:lang w:val="en-US"/>
        </w:rPr>
      </w:pPr>
      <w:bookmarkStart w:id="270" w:name="labels"/>
      <w:bookmarkEnd w:id="270"/>
      <w:r>
        <w:rPr>
          <w:rFonts w:eastAsia="Times New Roman"/>
          <w:lang w:val="en-US"/>
        </w:rPr>
        <w:t>Security Labels</w:t>
      </w:r>
    </w:p>
    <w:p w14:paraId="411369C0" w14:textId="77777777" w:rsidR="00C51368" w:rsidRDefault="00E43BD9">
      <w:pPr>
        <w:pStyle w:val="NormalWeb"/>
        <w:divId w:val="503786516"/>
        <w:rPr>
          <w:lang w:val="en-US"/>
        </w:rPr>
      </w:pPr>
      <w:r>
        <w:rPr>
          <w:lang w:val="en-US"/>
        </w:rPr>
        <w:t xml:space="preserve">See </w:t>
      </w:r>
      <w:hyperlink r:id="rId2624" w:history="1">
        <w:r>
          <w:rPr>
            <w:rStyle w:val="Hyperlink"/>
            <w:lang w:val="en-US"/>
          </w:rPr>
          <w:t>Security Labels</w:t>
        </w:r>
      </w:hyperlink>
      <w:r>
        <w:rPr>
          <w:lang w:val="en-US"/>
        </w:rPr>
        <w:t xml:space="preserve">. </w:t>
      </w:r>
    </w:p>
    <w:bookmarkEnd w:id="183"/>
    <w:p w14:paraId="20CCBCCC" w14:textId="77777777" w:rsidR="00C51368" w:rsidRDefault="00E43BD9">
      <w:pPr>
        <w:pStyle w:val="Heading2"/>
        <w:divId w:val="503786516"/>
        <w:rPr>
          <w:rFonts w:eastAsia="Times New Roman"/>
          <w:lang w:val="en-US"/>
        </w:rPr>
      </w:pPr>
      <w:r>
        <w:rPr>
          <w:rFonts w:eastAsia="Times New Roman"/>
          <w:lang w:val="en-US"/>
        </w:rPr>
        <w:t>Narrative</w:t>
      </w:r>
    </w:p>
    <w:p w14:paraId="6973B3FA" w14:textId="77777777"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5" w:history="1">
        <w:r>
          <w:rPr>
            <w:rStyle w:val="Hyperlink"/>
            <w:lang w:val="en-US"/>
          </w:rPr>
          <w:t>with CDA</w:t>
        </w:r>
      </w:hyperlink>
      <w:r>
        <w:rPr>
          <w:lang w:val="en-US"/>
        </w:rPr>
        <w:t xml:space="preserve">). For this reason, the </w:t>
      </w:r>
      <w:hyperlink r:id="rId2626" w:anchor="security" w:history="1">
        <w:r>
          <w:rPr>
            <w:rStyle w:val="Hyperlink"/>
            <w:lang w:val="en-US"/>
          </w:rPr>
          <w:t>FHIR narrative is not allowed to contain active content</w:t>
        </w:r>
      </w:hyperlink>
      <w:r>
        <w:rPr>
          <w:lang w:val="en-US"/>
        </w:rPr>
        <w:t xml:space="preserve">. However, care is still needed when displaying the narrative: </w:t>
      </w:r>
    </w:p>
    <w:p w14:paraId="16CC5DCE"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14:paraId="39377576"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7" w:history="1">
        <w:r>
          <w:rPr>
            <w:rStyle w:val="Hyperlink"/>
            <w:rFonts w:eastAsia="Times New Roman"/>
            <w:lang w:val="en-US"/>
          </w:rPr>
          <w:t>leak sensitive information in headers</w:t>
        </w:r>
      </w:hyperlink>
    </w:p>
    <w:p w14:paraId="1FA2109A"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14:paraId="2763AA88" w14:textId="77777777"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14:paraId="3591DAEE" w14:textId="77777777"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14:paraId="3788A6CA" w14:textId="77777777" w:rsidR="00C51368" w:rsidRDefault="00E43BD9">
      <w:pPr>
        <w:pStyle w:val="NormalWeb"/>
        <w:divId w:val="503786516"/>
        <w:rPr>
          <w:lang w:val="en-US"/>
        </w:rPr>
      </w:pPr>
      <w:bookmarkStart w:id="271" w:name="stylesheets"/>
      <w:bookmarkEnd w:id="271"/>
      <w:r>
        <w:rPr>
          <w:lang w:val="en-US"/>
        </w:rPr>
        <w:t xml:space="preserve">In addition, to narrative </w:t>
      </w:r>
      <w:hyperlink r:id="rId2628"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14:paraId="1073746B" w14:textId="77777777" w:rsidR="00C51368" w:rsidRDefault="00E43BD9">
      <w:pPr>
        <w:pStyle w:val="Heading1"/>
        <w:divId w:val="990249517"/>
        <w:rPr>
          <w:rFonts w:eastAsia="Times New Roman"/>
          <w:noProof/>
          <w:lang w:val="en-US"/>
        </w:rPr>
      </w:pPr>
      <w:r>
        <w:rPr>
          <w:rFonts w:eastAsia="Times New Roman"/>
          <w:noProof/>
          <w:lang w:val="en-US"/>
        </w:rPr>
        <w:lastRenderedPageBreak/>
        <w:t>services.html</w:t>
      </w:r>
    </w:p>
    <w:p w14:paraId="3845E8F7" w14:textId="77777777"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88505CB" w14:textId="77777777">
        <w:trPr>
          <w:divId w:val="654576757"/>
          <w:tblCellSpacing w:w="15" w:type="dxa"/>
        </w:trPr>
        <w:tc>
          <w:tcPr>
            <w:tcW w:w="0" w:type="auto"/>
            <w:vAlign w:val="center"/>
            <w:hideMark/>
          </w:tcPr>
          <w:p w14:paraId="6D071921" w14:textId="77777777" w:rsidR="00C51368" w:rsidRDefault="00E43BD9">
            <w:pPr>
              <w:rPr>
                <w:rFonts w:eastAsia="Times New Roman"/>
              </w:rPr>
            </w:pPr>
            <w:r>
              <w:rPr>
                <w:rFonts w:eastAsia="Times New Roman"/>
              </w:rPr>
              <w:t>Work Group</w:t>
            </w:r>
          </w:p>
        </w:tc>
        <w:tc>
          <w:tcPr>
            <w:tcW w:w="0" w:type="auto"/>
            <w:vAlign w:val="center"/>
            <w:hideMark/>
          </w:tcPr>
          <w:p w14:paraId="445BF92E" w14:textId="77777777" w:rsidR="00C51368" w:rsidRDefault="001708AB">
            <w:pPr>
              <w:rPr>
                <w:rFonts w:eastAsia="Times New Roman"/>
              </w:rPr>
            </w:pPr>
            <w:hyperlink r:id="rId26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7732CA9" w14:textId="77777777" w:rsidR="00C51368" w:rsidRDefault="001708AB">
            <w:pPr>
              <w:rPr>
                <w:rFonts w:eastAsia="Times New Roman"/>
              </w:rPr>
            </w:pPr>
            <w:hyperlink r:id="rId2630" w:anchor="status" w:history="1">
              <w:r w:rsidR="00E43BD9">
                <w:rPr>
                  <w:rStyle w:val="Hyperlink"/>
                  <w:rFonts w:eastAsia="Times New Roman"/>
                </w:rPr>
                <w:t>Ballot Status</w:t>
              </w:r>
            </w:hyperlink>
            <w:r w:rsidR="00E43BD9">
              <w:rPr>
                <w:rFonts w:eastAsia="Times New Roman"/>
              </w:rPr>
              <w:t xml:space="preserve">: </w:t>
            </w:r>
            <w:hyperlink r:id="rId2631" w:anchor="pubs" w:history="1">
              <w:r w:rsidR="00E43BD9">
                <w:rPr>
                  <w:rStyle w:val="Hyperlink"/>
                  <w:rFonts w:eastAsia="Times New Roman"/>
                </w:rPr>
                <w:t>DSTU 2</w:t>
              </w:r>
            </w:hyperlink>
          </w:p>
        </w:tc>
      </w:tr>
    </w:tbl>
    <w:p w14:paraId="623C11A3" w14:textId="77777777" w:rsidR="00C51368" w:rsidRDefault="00E43BD9">
      <w:pPr>
        <w:pStyle w:val="NormalWeb"/>
        <w:divId w:val="134683794"/>
        <w:rPr>
          <w:lang w:val="en-US"/>
        </w:rPr>
      </w:pPr>
      <w:r>
        <w:rPr>
          <w:b/>
          <w:bCs/>
          <w:lang w:val="en-US"/>
        </w:rPr>
        <w:t>DSTU Note:</w:t>
      </w:r>
      <w:r>
        <w:rPr>
          <w:lang w:val="en-US"/>
        </w:rPr>
        <w:t xml:space="preserve"> This page and </w:t>
      </w:r>
      <w:hyperlink r:id="rId2632" w:history="1">
        <w:r>
          <w:rPr>
            <w:rStyle w:val="Hyperlink"/>
            <w:lang w:val="en-US"/>
          </w:rPr>
          <w:t>the other FHIR/SOA/Services page</w:t>
        </w:r>
      </w:hyperlink>
      <w:r>
        <w:rPr>
          <w:lang w:val="en-US"/>
        </w:rPr>
        <w:t xml:space="preserve"> will be reconciled and collapsed to a single page during ballot reconciliation. </w:t>
      </w:r>
    </w:p>
    <w:p w14:paraId="357D92B3" w14:textId="77777777" w:rsidR="00C51368" w:rsidRDefault="00E43BD9">
      <w:pPr>
        <w:pStyle w:val="NormalWeb"/>
        <w:divId w:val="654576757"/>
        <w:rPr>
          <w:lang w:val="en-US"/>
        </w:rPr>
      </w:pPr>
      <w:r>
        <w:rPr>
          <w:lang w:val="en-US"/>
        </w:rPr>
        <w:t xml:space="preserve">Though FHIR Resources are primarily designed with for the </w:t>
      </w:r>
      <w:hyperlink r:id="rId2633"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14:paraId="2D71B9DD" w14:textId="77777777" w:rsidR="00C51368" w:rsidRDefault="00E43BD9">
      <w:pPr>
        <w:pStyle w:val="NormalWeb"/>
        <w:divId w:val="654576757"/>
        <w:rPr>
          <w:lang w:val="en-US"/>
        </w:rPr>
      </w:pPr>
      <w:r>
        <w:rPr>
          <w:lang w:val="en-US"/>
        </w:rPr>
        <w:t xml:space="preserve">FHIR resources or </w:t>
      </w:r>
      <w:hyperlink r:id="rId2634" w:anchor="bundle" w:history="1">
        <w:r>
          <w:rPr>
            <w:rStyle w:val="Hyperlink"/>
            <w:lang w:val="en-US"/>
          </w:rPr>
          <w:t>bundles</w:t>
        </w:r>
      </w:hyperlink>
      <w:r>
        <w:rPr>
          <w:lang w:val="en-US"/>
        </w:rPr>
        <w:t xml:space="preserve"> may be used as the parameters or outputs of service interfaces. </w:t>
      </w:r>
    </w:p>
    <w:p w14:paraId="7EF42F25" w14:textId="77777777"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14:paraId="78C192CD" w14:textId="77777777" w:rsidR="00C51368" w:rsidRDefault="00E43BD9">
      <w:pPr>
        <w:pStyle w:val="NormalWeb"/>
        <w:divId w:val="654576757"/>
        <w:rPr>
          <w:lang w:val="en-US"/>
        </w:rPr>
      </w:pPr>
      <w:r>
        <w:rPr>
          <w:lang w:val="en-US"/>
        </w:rPr>
        <w:t xml:space="preserve">This specification defines a </w:t>
      </w:r>
      <w:hyperlink r:id="rId2635"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6" w:history="1">
        <w:r>
          <w:rPr>
            <w:rStyle w:val="Hyperlink"/>
            <w:lang w:val="en-US"/>
          </w:rPr>
          <w:t>HL7 SOA work group</w:t>
        </w:r>
      </w:hyperlink>
      <w:r>
        <w:rPr>
          <w:lang w:val="en-US"/>
        </w:rPr>
        <w:t xml:space="preserve"> will be considered if there is sufficient interest in this. </w:t>
      </w:r>
    </w:p>
    <w:p w14:paraId="3529C61F" w14:textId="77777777"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7" w:history="1">
        <w:r>
          <w:rPr>
            <w:rStyle w:val="Hyperlink"/>
            <w:lang w:val="en-US"/>
          </w:rPr>
          <w:t>HL7/OMG HSSP RLUS specification</w:t>
        </w:r>
      </w:hyperlink>
      <w:r>
        <w:rPr>
          <w:lang w:val="en-US"/>
        </w:rPr>
        <w:t xml:space="preserve"> (see </w:t>
      </w:r>
      <w:hyperlink r:id="rId2638"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14:paraId="1EA272A6" w14:textId="77777777"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14:paraId="5915068C" w14:textId="77777777"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14:paraId="16A90433" w14:textId="77777777"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14:paraId="6D12DC1C" w14:textId="77777777"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14:paraId="0793183C" w14:textId="77777777" w:rsidR="00C51368" w:rsidRDefault="00E43BD9">
      <w:pPr>
        <w:pStyle w:val="Heading3"/>
        <w:divId w:val="654576757"/>
        <w:rPr>
          <w:rFonts w:eastAsia="Times New Roman"/>
          <w:lang w:val="en-US"/>
        </w:rPr>
      </w:pPr>
      <w:bookmarkStart w:id="272" w:name="tech"/>
      <w:bookmarkEnd w:id="272"/>
      <w:r>
        <w:rPr>
          <w:rFonts w:eastAsia="Times New Roman"/>
          <w:lang w:val="en-US"/>
        </w:rPr>
        <w:lastRenderedPageBreak/>
        <w:t>Technical Requirements</w:t>
      </w:r>
    </w:p>
    <w:p w14:paraId="3115653A" w14:textId="77777777"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14:paraId="1CD93B16" w14:textId="77777777"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14:paraId="54BC8CBD" w14:textId="77777777" w:rsidR="00C51368" w:rsidRDefault="00E43BD9">
      <w:pPr>
        <w:pStyle w:val="NormalWeb"/>
        <w:divId w:val="654576757"/>
        <w:rPr>
          <w:lang w:val="en-US"/>
        </w:rPr>
      </w:pPr>
      <w:r>
        <w:rPr>
          <w:b/>
          <w:bCs/>
          <w:lang w:val="en-US"/>
        </w:rPr>
        <w:t>Resource Identity</w:t>
      </w:r>
    </w:p>
    <w:p w14:paraId="60700F04" w14:textId="77777777"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9"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14:paraId="45FCFCEC" w14:textId="77777777"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14:paraId="157FB5DD" w14:textId="77777777" w:rsidR="00C51368" w:rsidRDefault="00E43BD9">
      <w:pPr>
        <w:pStyle w:val="NormalWeb"/>
        <w:divId w:val="654576757"/>
        <w:rPr>
          <w:lang w:val="en-US"/>
        </w:rPr>
      </w:pPr>
      <w:r>
        <w:rPr>
          <w:lang w:val="en-US"/>
        </w:rPr>
        <w:t xml:space="preserve">Services that exchange resources SHOULD maintain resource identity. </w:t>
      </w:r>
    </w:p>
    <w:p w14:paraId="5F70A7BD" w14:textId="77777777" w:rsidR="00C51368" w:rsidRDefault="00E43BD9">
      <w:pPr>
        <w:pStyle w:val="NormalWeb"/>
        <w:divId w:val="654576757"/>
        <w:rPr>
          <w:lang w:val="en-US"/>
        </w:rPr>
      </w:pPr>
      <w:r>
        <w:rPr>
          <w:b/>
          <w:bCs/>
          <w:lang w:val="en-US"/>
        </w:rPr>
        <w:t>Resource Version</w:t>
      </w:r>
    </w:p>
    <w:p w14:paraId="7FDFF04C" w14:textId="77777777"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14:paraId="4D12905D" w14:textId="77777777"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14:paraId="5C392A42" w14:textId="77777777"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14:paraId="18170417" w14:textId="77777777" w:rsidR="00C51368" w:rsidRDefault="00E43BD9">
      <w:pPr>
        <w:pStyle w:val="NormalWeb"/>
        <w:divId w:val="654576757"/>
        <w:rPr>
          <w:lang w:val="en-US"/>
        </w:rPr>
      </w:pPr>
      <w:r>
        <w:rPr>
          <w:b/>
          <w:bCs/>
          <w:lang w:val="en-US"/>
        </w:rPr>
        <w:t>Capability Statement</w:t>
      </w:r>
    </w:p>
    <w:p w14:paraId="46049F3A" w14:textId="77777777" w:rsidR="00C51368" w:rsidRDefault="00E43BD9">
      <w:pPr>
        <w:pStyle w:val="NormalWeb"/>
        <w:divId w:val="654576757"/>
        <w:rPr>
          <w:lang w:val="en-US"/>
        </w:rPr>
      </w:pPr>
      <w:r>
        <w:rPr>
          <w:lang w:val="en-US"/>
        </w:rPr>
        <w:t xml:space="preserve">When using </w:t>
      </w:r>
      <w:hyperlink r:id="rId2640" w:history="1">
        <w:r>
          <w:rPr>
            <w:rStyle w:val="Hyperlink"/>
            <w:lang w:val="en-US"/>
          </w:rPr>
          <w:t>RESTful exchange</w:t>
        </w:r>
      </w:hyperlink>
      <w:r>
        <w:rPr>
          <w:lang w:val="en-US"/>
        </w:rPr>
        <w:t xml:space="preserve">, </w:t>
      </w:r>
      <w:hyperlink r:id="rId2641" w:history="1">
        <w:r>
          <w:rPr>
            <w:rStyle w:val="Hyperlink"/>
            <w:lang w:val="en-US"/>
          </w:rPr>
          <w:t>messaging</w:t>
        </w:r>
      </w:hyperlink>
      <w:r>
        <w:rPr>
          <w:lang w:val="en-US"/>
        </w:rPr>
        <w:t xml:space="preserve">, and </w:t>
      </w:r>
      <w:hyperlink r:id="rId2642" w:history="1">
        <w:r>
          <w:rPr>
            <w:rStyle w:val="Hyperlink"/>
            <w:lang w:val="en-US"/>
          </w:rPr>
          <w:t>document based</w:t>
        </w:r>
      </w:hyperlink>
      <w:r>
        <w:rPr>
          <w:lang w:val="en-US"/>
        </w:rPr>
        <w:t xml:space="preserve"> exchange, the </w:t>
      </w:r>
      <w:hyperlink r:id="rId2643"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14:paraId="3A5D48BD" w14:textId="77777777"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14:paraId="27BC5E3E" w14:textId="77777777" w:rsidR="00C51368" w:rsidRDefault="00E43BD9">
      <w:pPr>
        <w:pStyle w:val="Heading3"/>
        <w:divId w:val="654576757"/>
        <w:rPr>
          <w:rFonts w:eastAsia="Times New Roman"/>
          <w:lang w:val="en-US"/>
        </w:rPr>
      </w:pPr>
      <w:bookmarkStart w:id="273" w:name="architecture"/>
      <w:bookmarkEnd w:id="273"/>
      <w:r>
        <w:rPr>
          <w:rFonts w:eastAsia="Times New Roman"/>
          <w:lang w:val="en-US"/>
        </w:rPr>
        <w:t>Architectural Considerations</w:t>
      </w:r>
    </w:p>
    <w:p w14:paraId="0078335D" w14:textId="77777777"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14:paraId="1E572B2A" w14:textId="77777777"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14:paraId="111F9C77" w14:textId="77777777" w:rsidR="00C51368" w:rsidRDefault="00E43BD9">
      <w:pPr>
        <w:pStyle w:val="NormalWeb"/>
        <w:divId w:val="654576757"/>
        <w:rPr>
          <w:lang w:val="en-US"/>
        </w:rPr>
      </w:pPr>
      <w:r>
        <w:rPr>
          <w:b/>
          <w:bCs/>
          <w:lang w:val="en-US"/>
        </w:rPr>
        <w:t>Resource References</w:t>
      </w:r>
    </w:p>
    <w:p w14:paraId="04C234AC" w14:textId="77777777" w:rsidR="00C51368" w:rsidRDefault="00E43BD9">
      <w:pPr>
        <w:pStyle w:val="NormalWeb"/>
        <w:divId w:val="654576757"/>
        <w:rPr>
          <w:lang w:val="en-US"/>
        </w:rPr>
      </w:pPr>
      <w:r>
        <w:rPr>
          <w:lang w:val="en-US"/>
        </w:rPr>
        <w:t xml:space="preserve">The most obvious impact is that resources </w:t>
      </w:r>
      <w:hyperlink r:id="rId2644"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14:paraId="296B657E" w14:textId="77777777" w:rsidR="00C51368" w:rsidRDefault="00E43BD9">
      <w:pPr>
        <w:pStyle w:val="NormalWeb"/>
        <w:divId w:val="654576757"/>
        <w:rPr>
          <w:lang w:val="en-US"/>
        </w:rPr>
      </w:pPr>
      <w:r>
        <w:rPr>
          <w:b/>
          <w:bCs/>
          <w:lang w:val="en-US"/>
        </w:rPr>
        <w:t>Explicit State</w:t>
      </w:r>
    </w:p>
    <w:p w14:paraId="18215B0B" w14:textId="77777777"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resources carry this state explicitly as well as the transaction fixing state implicitly creates duplication between the two, and this will need to be managed. </w:t>
      </w:r>
    </w:p>
    <w:p w14:paraId="52AE8308" w14:textId="77777777" w:rsidR="00C51368" w:rsidRDefault="00E43BD9">
      <w:pPr>
        <w:pStyle w:val="NormalWeb"/>
        <w:divId w:val="654576757"/>
        <w:rPr>
          <w:lang w:val="en-US"/>
        </w:rPr>
      </w:pPr>
      <w:r>
        <w:rPr>
          <w:b/>
          <w:bCs/>
          <w:lang w:val="en-US"/>
        </w:rPr>
        <w:t>Modularity</w:t>
      </w:r>
    </w:p>
    <w:p w14:paraId="0BE5BDC9" w14:textId="77777777"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14:paraId="07AE8B29" w14:textId="77777777" w:rsidR="00C51368" w:rsidRDefault="00E43BD9">
      <w:pPr>
        <w:pStyle w:val="Heading1"/>
        <w:divId w:val="990249517"/>
        <w:rPr>
          <w:rFonts w:eastAsia="Times New Roman"/>
          <w:noProof/>
          <w:lang w:val="en-US"/>
        </w:rPr>
      </w:pPr>
      <w:r>
        <w:rPr>
          <w:rFonts w:eastAsia="Times New Roman"/>
          <w:noProof/>
          <w:lang w:val="en-US"/>
        </w:rPr>
        <w:t>signatures.html</w:t>
      </w:r>
    </w:p>
    <w:p w14:paraId="4E1D4DC7" w14:textId="77777777"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7642D06" w14:textId="77777777">
        <w:trPr>
          <w:divId w:val="1743336869"/>
          <w:tblCellSpacing w:w="15" w:type="dxa"/>
        </w:trPr>
        <w:tc>
          <w:tcPr>
            <w:tcW w:w="0" w:type="auto"/>
            <w:vAlign w:val="center"/>
            <w:hideMark/>
          </w:tcPr>
          <w:p w14:paraId="553DB9BC" w14:textId="77777777" w:rsidR="00C51368" w:rsidRDefault="00E43BD9">
            <w:pPr>
              <w:rPr>
                <w:rFonts w:eastAsia="Times New Roman"/>
              </w:rPr>
            </w:pPr>
            <w:r>
              <w:rPr>
                <w:rFonts w:eastAsia="Times New Roman"/>
              </w:rPr>
              <w:t>Work Group</w:t>
            </w:r>
          </w:p>
        </w:tc>
        <w:tc>
          <w:tcPr>
            <w:tcW w:w="0" w:type="auto"/>
            <w:vAlign w:val="center"/>
            <w:hideMark/>
          </w:tcPr>
          <w:p w14:paraId="3C0B5776" w14:textId="77777777" w:rsidR="00C51368" w:rsidRDefault="001708AB">
            <w:pPr>
              <w:rPr>
                <w:rFonts w:eastAsia="Times New Roman"/>
              </w:rPr>
            </w:pPr>
            <w:hyperlink r:id="rId26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A270E81" w14:textId="77777777" w:rsidR="00C51368" w:rsidRDefault="001708AB">
            <w:pPr>
              <w:rPr>
                <w:rFonts w:eastAsia="Times New Roman"/>
              </w:rPr>
            </w:pPr>
            <w:hyperlink r:id="rId2646" w:anchor="status" w:history="1">
              <w:r w:rsidR="00E43BD9">
                <w:rPr>
                  <w:rStyle w:val="Hyperlink"/>
                  <w:rFonts w:eastAsia="Times New Roman"/>
                </w:rPr>
                <w:t>Ballot Status</w:t>
              </w:r>
            </w:hyperlink>
            <w:r w:rsidR="00E43BD9">
              <w:rPr>
                <w:rFonts w:eastAsia="Times New Roman"/>
              </w:rPr>
              <w:t xml:space="preserve">: </w:t>
            </w:r>
            <w:hyperlink r:id="rId2647" w:anchor="pubs" w:history="1">
              <w:r w:rsidR="00E43BD9">
                <w:rPr>
                  <w:rStyle w:val="Hyperlink"/>
                  <w:rFonts w:eastAsia="Times New Roman"/>
                </w:rPr>
                <w:t>DSTU 2</w:t>
              </w:r>
            </w:hyperlink>
          </w:p>
        </w:tc>
      </w:tr>
    </w:tbl>
    <w:p w14:paraId="092027EF" w14:textId="77777777" w:rsidR="00C51368" w:rsidRDefault="00E43BD9">
      <w:pPr>
        <w:pStyle w:val="NormalWeb"/>
        <w:divId w:val="1743336869"/>
        <w:rPr>
          <w:lang w:val="en-US"/>
        </w:rPr>
      </w:pPr>
      <w:r>
        <w:rPr>
          <w:lang w:val="en-US"/>
        </w:rPr>
        <w:t xml:space="preserve">todo - digital signatures in FHIR. </w:t>
      </w:r>
    </w:p>
    <w:p w14:paraId="31A8ACC1" w14:textId="77777777" w:rsidR="00C51368" w:rsidRDefault="00E43BD9">
      <w:pPr>
        <w:pStyle w:val="Heading1"/>
        <w:divId w:val="990249517"/>
        <w:rPr>
          <w:rFonts w:eastAsia="Times New Roman"/>
          <w:noProof/>
          <w:lang w:val="en-US"/>
        </w:rPr>
      </w:pPr>
      <w:r>
        <w:rPr>
          <w:rFonts w:eastAsia="Times New Roman"/>
          <w:noProof/>
          <w:lang w:val="en-US"/>
        </w:rPr>
        <w:t>snomedct.html</w:t>
      </w:r>
    </w:p>
    <w:p w14:paraId="2EF8330B" w14:textId="77777777"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D03FF79" w14:textId="77777777">
        <w:trPr>
          <w:divId w:val="528488436"/>
          <w:tblCellSpacing w:w="15" w:type="dxa"/>
        </w:trPr>
        <w:tc>
          <w:tcPr>
            <w:tcW w:w="0" w:type="auto"/>
            <w:vAlign w:val="center"/>
            <w:hideMark/>
          </w:tcPr>
          <w:p w14:paraId="02CAF90D" w14:textId="77777777" w:rsidR="00C51368" w:rsidRDefault="00E43BD9">
            <w:pPr>
              <w:rPr>
                <w:rFonts w:eastAsia="Times New Roman"/>
              </w:rPr>
            </w:pPr>
            <w:r>
              <w:rPr>
                <w:rFonts w:eastAsia="Times New Roman"/>
              </w:rPr>
              <w:t>Work Group</w:t>
            </w:r>
          </w:p>
        </w:tc>
        <w:tc>
          <w:tcPr>
            <w:tcW w:w="0" w:type="auto"/>
            <w:vAlign w:val="center"/>
            <w:hideMark/>
          </w:tcPr>
          <w:p w14:paraId="3FC12936" w14:textId="77777777" w:rsidR="00C51368" w:rsidRDefault="001708AB">
            <w:pPr>
              <w:rPr>
                <w:rFonts w:eastAsia="Times New Roman"/>
              </w:rPr>
            </w:pPr>
            <w:hyperlink r:id="rId26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056CD04" w14:textId="77777777" w:rsidR="00C51368" w:rsidRDefault="001708AB">
            <w:pPr>
              <w:rPr>
                <w:rFonts w:eastAsia="Times New Roman"/>
              </w:rPr>
            </w:pPr>
            <w:hyperlink r:id="rId2649" w:anchor="status" w:history="1">
              <w:r w:rsidR="00E43BD9">
                <w:rPr>
                  <w:rStyle w:val="Hyperlink"/>
                  <w:rFonts w:eastAsia="Times New Roman"/>
                </w:rPr>
                <w:t>Ballot Status</w:t>
              </w:r>
            </w:hyperlink>
            <w:r w:rsidR="00E43BD9">
              <w:rPr>
                <w:rFonts w:eastAsia="Times New Roman"/>
              </w:rPr>
              <w:t xml:space="preserve">: </w:t>
            </w:r>
            <w:hyperlink r:id="rId2650" w:anchor="pubs" w:history="1">
              <w:r w:rsidR="00E43BD9">
                <w:rPr>
                  <w:rStyle w:val="Hyperlink"/>
                  <w:rFonts w:eastAsia="Times New Roman"/>
                </w:rPr>
                <w:t>DSTU 2</w:t>
              </w:r>
            </w:hyperlink>
          </w:p>
        </w:tc>
      </w:tr>
    </w:tbl>
    <w:p w14:paraId="2D6CA9E3" w14:textId="77777777"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14:paraId="6F9E1397" w14:textId="77777777">
        <w:trPr>
          <w:divId w:val="528488436"/>
          <w:tblCellSpacing w:w="15" w:type="dxa"/>
        </w:trPr>
        <w:tc>
          <w:tcPr>
            <w:tcW w:w="0" w:type="auto"/>
            <w:vAlign w:val="center"/>
            <w:hideMark/>
          </w:tcPr>
          <w:p w14:paraId="3CBE36A4" w14:textId="77777777" w:rsidR="00C51368" w:rsidRDefault="00E43BD9">
            <w:pPr>
              <w:rPr>
                <w:rFonts w:eastAsia="Times New Roman"/>
              </w:rPr>
            </w:pPr>
            <w:r>
              <w:rPr>
                <w:rFonts w:eastAsia="Times New Roman"/>
              </w:rPr>
              <w:t>Source</w:t>
            </w:r>
          </w:p>
        </w:tc>
        <w:tc>
          <w:tcPr>
            <w:tcW w:w="0" w:type="auto"/>
            <w:vAlign w:val="center"/>
            <w:hideMark/>
          </w:tcPr>
          <w:p w14:paraId="68430EDD" w14:textId="77777777" w:rsidR="00C51368" w:rsidRDefault="00E43BD9">
            <w:pPr>
              <w:rPr>
                <w:rFonts w:eastAsia="Times New Roman"/>
              </w:rPr>
            </w:pPr>
            <w:r>
              <w:rPr>
                <w:rFonts w:eastAsia="Times New Roman"/>
              </w:rPr>
              <w:t xml:space="preserve">SNOMED CT is made managed by </w:t>
            </w:r>
            <w:hyperlink r:id="rId2651"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14:paraId="147240E7" w14:textId="77777777">
        <w:trPr>
          <w:divId w:val="528488436"/>
          <w:tblCellSpacing w:w="15" w:type="dxa"/>
        </w:trPr>
        <w:tc>
          <w:tcPr>
            <w:tcW w:w="0" w:type="auto"/>
            <w:vAlign w:val="center"/>
            <w:hideMark/>
          </w:tcPr>
          <w:p w14:paraId="1E6289DC" w14:textId="77777777" w:rsidR="00C51368" w:rsidRDefault="00E43BD9">
            <w:pPr>
              <w:rPr>
                <w:rFonts w:eastAsia="Times New Roman"/>
              </w:rPr>
            </w:pPr>
            <w:r>
              <w:rPr>
                <w:rFonts w:eastAsia="Times New Roman"/>
              </w:rPr>
              <w:t>System</w:t>
            </w:r>
          </w:p>
        </w:tc>
        <w:tc>
          <w:tcPr>
            <w:tcW w:w="0" w:type="auto"/>
            <w:vAlign w:val="center"/>
            <w:hideMark/>
          </w:tcPr>
          <w:p w14:paraId="454F7618" w14:textId="77777777" w:rsidR="00C51368" w:rsidRDefault="00E43BD9">
            <w:pPr>
              <w:rPr>
                <w:rFonts w:eastAsia="Times New Roman"/>
              </w:rPr>
            </w:pPr>
            <w:r>
              <w:rPr>
                <w:rFonts w:eastAsia="Times New Roman"/>
              </w:rPr>
              <w:t xml:space="preserve">The URI </w:t>
            </w:r>
            <w:hyperlink r:id="rId2652" w:history="1">
              <w:r>
                <w:rPr>
                  <w:rStyle w:val="Hyperlink"/>
                  <w:rFonts w:eastAsia="Times New Roman"/>
                </w:rPr>
                <w:t>http://snomed.info/sct</w:t>
              </w:r>
            </w:hyperlink>
            <w:r>
              <w:rPr>
                <w:rFonts w:eastAsia="Times New Roman"/>
              </w:rPr>
              <w:t xml:space="preserve"> identifies the SNOMED CT code system</w:t>
            </w:r>
          </w:p>
        </w:tc>
      </w:tr>
      <w:tr w:rsidR="00C51368" w14:paraId="73E80C03" w14:textId="77777777">
        <w:trPr>
          <w:divId w:val="528488436"/>
          <w:tblCellSpacing w:w="15" w:type="dxa"/>
        </w:trPr>
        <w:tc>
          <w:tcPr>
            <w:tcW w:w="0" w:type="auto"/>
            <w:vAlign w:val="center"/>
            <w:hideMark/>
          </w:tcPr>
          <w:p w14:paraId="7E308AA6" w14:textId="77777777" w:rsidR="00C51368" w:rsidRDefault="00E43BD9">
            <w:pPr>
              <w:rPr>
                <w:rFonts w:eastAsia="Times New Roman"/>
              </w:rPr>
            </w:pPr>
            <w:r>
              <w:rPr>
                <w:rFonts w:eastAsia="Times New Roman"/>
              </w:rPr>
              <w:t>Version</w:t>
            </w:r>
          </w:p>
        </w:tc>
        <w:tc>
          <w:tcPr>
            <w:tcW w:w="0" w:type="auto"/>
            <w:vAlign w:val="center"/>
            <w:hideMark/>
          </w:tcPr>
          <w:p w14:paraId="2743ED01" w14:textId="77777777"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3" w:history="1">
              <w:r>
                <w:rPr>
                  <w:rStyle w:val="Hyperlink"/>
                  <w:rFonts w:eastAsia="Times New Roman"/>
                </w:rPr>
                <w:t>SNOMED URI Specification</w:t>
              </w:r>
            </w:hyperlink>
            <w:r>
              <w:rPr>
                <w:rFonts w:eastAsia="Times New Roman"/>
              </w:rPr>
              <w:t xml:space="preserve"> (see note below)</w:t>
            </w:r>
          </w:p>
        </w:tc>
      </w:tr>
      <w:tr w:rsidR="00C51368" w14:paraId="5ED0F5AB" w14:textId="77777777">
        <w:trPr>
          <w:divId w:val="528488436"/>
          <w:tblCellSpacing w:w="15" w:type="dxa"/>
        </w:trPr>
        <w:tc>
          <w:tcPr>
            <w:tcW w:w="0" w:type="auto"/>
            <w:vAlign w:val="center"/>
            <w:hideMark/>
          </w:tcPr>
          <w:p w14:paraId="2821C853" w14:textId="77777777" w:rsidR="00C51368" w:rsidRDefault="00E43BD9">
            <w:pPr>
              <w:rPr>
                <w:rFonts w:eastAsia="Times New Roman"/>
              </w:rPr>
            </w:pPr>
            <w:r>
              <w:rPr>
                <w:rFonts w:eastAsia="Times New Roman"/>
              </w:rPr>
              <w:t>Code</w:t>
            </w:r>
          </w:p>
        </w:tc>
        <w:tc>
          <w:tcPr>
            <w:tcW w:w="0" w:type="auto"/>
            <w:vAlign w:val="center"/>
            <w:hideMark/>
          </w:tcPr>
          <w:p w14:paraId="330EEE19" w14:textId="77777777"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4" w:history="1">
              <w:r>
                <w:rPr>
                  <w:rStyle w:val="Hyperlink"/>
                  <w:rFonts w:eastAsia="Times New Roman"/>
                </w:rPr>
                <w:t>Concept IDs</w:t>
              </w:r>
            </w:hyperlink>
            <w:r>
              <w:rPr>
                <w:rFonts w:eastAsia="Times New Roman"/>
              </w:rPr>
              <w:t xml:space="preserve">, </w:t>
            </w:r>
            <w:hyperlink r:id="rId2655" w:history="1">
              <w:r>
                <w:rPr>
                  <w:rStyle w:val="Hyperlink"/>
                  <w:rFonts w:eastAsia="Times New Roman"/>
                </w:rPr>
                <w:t>Expressions</w:t>
              </w:r>
            </w:hyperlink>
            <w:r>
              <w:rPr>
                <w:rFonts w:eastAsia="Times New Roman"/>
              </w:rPr>
              <w:t xml:space="preserve"> (</w:t>
            </w:r>
            <w:hyperlink r:id="rId2656" w:history="1">
              <w:r>
                <w:rPr>
                  <w:rStyle w:val="Hyperlink"/>
                  <w:rFonts w:eastAsia="Times New Roman"/>
                </w:rPr>
                <w:t>grammar</w:t>
              </w:r>
            </w:hyperlink>
            <w:r>
              <w:rPr>
                <w:rFonts w:eastAsia="Times New Roman"/>
              </w:rPr>
              <w:t xml:space="preserve">) and </w:t>
            </w:r>
            <w:hyperlink r:id="rId2657"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14:paraId="08F951E2" w14:textId="77777777">
        <w:trPr>
          <w:divId w:val="528488436"/>
          <w:tblCellSpacing w:w="15" w:type="dxa"/>
        </w:trPr>
        <w:tc>
          <w:tcPr>
            <w:tcW w:w="0" w:type="auto"/>
            <w:vAlign w:val="center"/>
            <w:hideMark/>
          </w:tcPr>
          <w:p w14:paraId="116D90FE" w14:textId="77777777" w:rsidR="00C51368" w:rsidRDefault="00E43BD9">
            <w:pPr>
              <w:rPr>
                <w:rFonts w:eastAsia="Times New Roman"/>
              </w:rPr>
            </w:pPr>
            <w:r>
              <w:rPr>
                <w:rFonts w:eastAsia="Times New Roman"/>
              </w:rPr>
              <w:t>Display</w:t>
            </w:r>
          </w:p>
        </w:tc>
        <w:tc>
          <w:tcPr>
            <w:tcW w:w="0" w:type="auto"/>
            <w:vAlign w:val="center"/>
            <w:hideMark/>
          </w:tcPr>
          <w:p w14:paraId="33601B05" w14:textId="77777777"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14:paraId="14A8493E" w14:textId="77777777">
        <w:trPr>
          <w:divId w:val="528488436"/>
          <w:tblCellSpacing w:w="15" w:type="dxa"/>
        </w:trPr>
        <w:tc>
          <w:tcPr>
            <w:tcW w:w="0" w:type="auto"/>
            <w:vAlign w:val="center"/>
            <w:hideMark/>
          </w:tcPr>
          <w:p w14:paraId="5FC6EE04" w14:textId="77777777" w:rsidR="00C51368" w:rsidRDefault="00E43BD9">
            <w:pPr>
              <w:rPr>
                <w:rFonts w:eastAsia="Times New Roman"/>
              </w:rPr>
            </w:pPr>
            <w:r>
              <w:rPr>
                <w:rFonts w:eastAsia="Times New Roman"/>
              </w:rPr>
              <w:lastRenderedPageBreak/>
              <w:t>Filter Properties</w:t>
            </w:r>
          </w:p>
        </w:tc>
        <w:tc>
          <w:tcPr>
            <w:tcW w:w="0" w:type="auto"/>
            <w:vAlign w:val="center"/>
            <w:hideMark/>
          </w:tcPr>
          <w:p w14:paraId="6DA60204" w14:textId="77777777" w:rsidR="00C51368" w:rsidRDefault="00E43BD9">
            <w:pPr>
              <w:rPr>
                <w:rFonts w:eastAsia="Times New Roman"/>
              </w:rPr>
            </w:pPr>
            <w:r>
              <w:rPr>
                <w:rFonts w:eastAsia="Times New Roman"/>
              </w:rPr>
              <w:t>Several properties are defined as described below</w:t>
            </w:r>
          </w:p>
        </w:tc>
      </w:tr>
    </w:tbl>
    <w:p w14:paraId="170E97AF" w14:textId="77777777" w:rsidR="00C51368" w:rsidRDefault="00E43BD9">
      <w:pPr>
        <w:pStyle w:val="NormalWeb"/>
        <w:divId w:val="528488436"/>
        <w:rPr>
          <w:lang w:val="en-US"/>
        </w:rPr>
      </w:pPr>
      <w:r>
        <w:rPr>
          <w:lang w:val="en-US"/>
        </w:rPr>
        <w:t xml:space="preserve">Note: The </w:t>
      </w:r>
      <w:hyperlink r:id="rId2658" w:history="1">
        <w:r>
          <w:rPr>
            <w:rStyle w:val="Hyperlink"/>
            <w:lang w:val="en-US"/>
          </w:rPr>
          <w:t>IHTSDO glossary</w:t>
        </w:r>
      </w:hyperlink>
      <w:r>
        <w:rPr>
          <w:lang w:val="en-US"/>
        </w:rPr>
        <w:t xml:space="preserve"> explains some of these SNOMED CT specific terms. </w:t>
      </w:r>
    </w:p>
    <w:p w14:paraId="25DDC4FB" w14:textId="77777777" w:rsidR="00C51368" w:rsidRDefault="00E43BD9">
      <w:pPr>
        <w:pStyle w:val="Heading3"/>
        <w:divId w:val="528488436"/>
        <w:rPr>
          <w:rFonts w:eastAsia="Times New Roman"/>
          <w:lang w:val="en-US"/>
        </w:rPr>
      </w:pPr>
      <w:r>
        <w:rPr>
          <w:rFonts w:eastAsia="Times New Roman"/>
          <w:lang w:val="en-US"/>
        </w:rPr>
        <w:t>Version Issues</w:t>
      </w:r>
    </w:p>
    <w:p w14:paraId="47DA91B2" w14:textId="77777777"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9" w:history="1">
        <w:r>
          <w:rPr>
            <w:rStyle w:val="Hyperlink"/>
            <w:lang w:val="en-US"/>
          </w:rPr>
          <w:t>SNOMED URI Specification</w:t>
        </w:r>
      </w:hyperlink>
      <w:r>
        <w:rPr>
          <w:lang w:val="en-US"/>
        </w:rPr>
        <w:t xml:space="preserve"> describes how to unambiguously reference a particular version of a distribution: </w:t>
      </w:r>
    </w:p>
    <w:p w14:paraId="27144291" w14:textId="77777777" w:rsidR="00C51368" w:rsidRDefault="00C51368">
      <w:pPr>
        <w:pStyle w:val="HTMLPreformatted"/>
        <w:divId w:val="528488436"/>
        <w:rPr>
          <w:lang w:val="en-US"/>
        </w:rPr>
      </w:pPr>
    </w:p>
    <w:p w14:paraId="4F4A738A" w14:textId="77777777" w:rsidR="00C51368" w:rsidRDefault="00E43BD9">
      <w:pPr>
        <w:pStyle w:val="HTMLPreformatted"/>
        <w:divId w:val="528488436"/>
        <w:rPr>
          <w:lang w:val="en-US"/>
        </w:rPr>
      </w:pPr>
      <w:r>
        <w:rPr>
          <w:lang w:val="en-US"/>
        </w:rPr>
        <w:t xml:space="preserve">  http://snomed.info/sct/[sctid]/version/[YYYYMMDD] </w:t>
      </w:r>
    </w:p>
    <w:p w14:paraId="763F5E2E" w14:textId="77777777"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14:paraId="780CFDDF" w14:textId="77777777" w:rsidR="00C51368" w:rsidRDefault="00E43BD9">
      <w:pPr>
        <w:pStyle w:val="Heading3"/>
        <w:divId w:val="528488436"/>
        <w:rPr>
          <w:rFonts w:eastAsia="Times New Roman"/>
          <w:lang w:val="en-US"/>
        </w:rPr>
      </w:pPr>
      <w:r>
        <w:rPr>
          <w:rFonts w:eastAsia="Times New Roman"/>
          <w:lang w:val="en-US"/>
        </w:rPr>
        <w:t>Copyright/License Issues</w:t>
      </w:r>
    </w:p>
    <w:p w14:paraId="25745B42" w14:textId="77777777"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14:paraId="7BDDC791" w14:textId="77777777"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14:paraId="063E08A7" w14:textId="77777777" w:rsidR="00C51368" w:rsidRDefault="00E43BD9">
      <w:pPr>
        <w:pStyle w:val="Heading3"/>
        <w:divId w:val="528488436"/>
        <w:rPr>
          <w:rFonts w:eastAsia="Times New Roman"/>
          <w:lang w:val="en-US"/>
        </w:rPr>
      </w:pPr>
      <w:r>
        <w:rPr>
          <w:rFonts w:eastAsia="Times New Roman"/>
          <w:lang w:val="en-US"/>
        </w:rPr>
        <w:t>SNOMED CT Filter Properties</w:t>
      </w:r>
    </w:p>
    <w:p w14:paraId="14DEB5A1" w14:textId="77777777"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14:paraId="3EEA957D" w14:textId="77777777" w:rsidR="00C51368" w:rsidRDefault="00E43BD9">
      <w:pPr>
        <w:pStyle w:val="NormalWeb"/>
        <w:divId w:val="528488436"/>
        <w:rPr>
          <w:lang w:val="en-US"/>
        </w:rPr>
      </w:pPr>
      <w:r>
        <w:rPr>
          <w:lang w:val="en-US"/>
        </w:rPr>
        <w:t xml:space="preserve">For implementer convenience, some of the property filters are documented in terms of the </w:t>
      </w:r>
      <w:hyperlink r:id="rId2660"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14:paraId="4875B87F" w14:textId="77777777"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14:paraId="508D30EF" w14:textId="77777777">
        <w:trPr>
          <w:divId w:val="528488436"/>
          <w:tblCellSpacing w:w="15" w:type="dxa"/>
        </w:trPr>
        <w:tc>
          <w:tcPr>
            <w:tcW w:w="0" w:type="auto"/>
            <w:vAlign w:val="center"/>
            <w:hideMark/>
          </w:tcPr>
          <w:p w14:paraId="6733C30A" w14:textId="77777777" w:rsidR="00C51368" w:rsidRDefault="00E43BD9">
            <w:pPr>
              <w:rPr>
                <w:rFonts w:eastAsia="Times New Roman"/>
              </w:rPr>
            </w:pPr>
            <w:r>
              <w:rPr>
                <w:rFonts w:eastAsia="Times New Roman"/>
              </w:rPr>
              <w:t>Description</w:t>
            </w:r>
          </w:p>
        </w:tc>
        <w:tc>
          <w:tcPr>
            <w:tcW w:w="0" w:type="auto"/>
            <w:vAlign w:val="center"/>
            <w:hideMark/>
          </w:tcPr>
          <w:p w14:paraId="47CE4DD8" w14:textId="77777777" w:rsidR="00C51368" w:rsidRDefault="00E43BD9">
            <w:pPr>
              <w:rPr>
                <w:rFonts w:eastAsia="Times New Roman"/>
              </w:rPr>
            </w:pPr>
            <w:r>
              <w:rPr>
                <w:rFonts w:eastAsia="Times New Roman"/>
              </w:rPr>
              <w:t>Select a set of concepts based on subsumption testing</w:t>
            </w:r>
          </w:p>
        </w:tc>
      </w:tr>
      <w:tr w:rsidR="00C51368" w14:paraId="7F145920" w14:textId="77777777">
        <w:trPr>
          <w:divId w:val="528488436"/>
          <w:tblCellSpacing w:w="15" w:type="dxa"/>
        </w:trPr>
        <w:tc>
          <w:tcPr>
            <w:tcW w:w="0" w:type="auto"/>
            <w:vAlign w:val="center"/>
            <w:hideMark/>
          </w:tcPr>
          <w:p w14:paraId="539B1604" w14:textId="77777777" w:rsidR="00C51368" w:rsidRDefault="00E43BD9">
            <w:pPr>
              <w:rPr>
                <w:rFonts w:eastAsia="Times New Roman"/>
              </w:rPr>
            </w:pPr>
            <w:r>
              <w:rPr>
                <w:rFonts w:eastAsia="Times New Roman"/>
              </w:rPr>
              <w:t>Property Name</w:t>
            </w:r>
          </w:p>
        </w:tc>
        <w:tc>
          <w:tcPr>
            <w:tcW w:w="0" w:type="auto"/>
            <w:vAlign w:val="center"/>
            <w:hideMark/>
          </w:tcPr>
          <w:p w14:paraId="7FA88572" w14:textId="77777777" w:rsidR="00C51368" w:rsidRDefault="00E43BD9">
            <w:pPr>
              <w:rPr>
                <w:rFonts w:eastAsia="Times New Roman"/>
              </w:rPr>
            </w:pPr>
            <w:r>
              <w:rPr>
                <w:rFonts w:eastAsia="Times New Roman"/>
              </w:rPr>
              <w:t>concept</w:t>
            </w:r>
          </w:p>
        </w:tc>
      </w:tr>
      <w:tr w:rsidR="00C51368" w14:paraId="5A9991F3" w14:textId="77777777">
        <w:trPr>
          <w:divId w:val="528488436"/>
          <w:tblCellSpacing w:w="15" w:type="dxa"/>
        </w:trPr>
        <w:tc>
          <w:tcPr>
            <w:tcW w:w="0" w:type="auto"/>
            <w:vAlign w:val="center"/>
            <w:hideMark/>
          </w:tcPr>
          <w:p w14:paraId="4AAC246C" w14:textId="77777777" w:rsidR="00C51368" w:rsidRDefault="00E43BD9">
            <w:pPr>
              <w:rPr>
                <w:rFonts w:eastAsia="Times New Roman"/>
              </w:rPr>
            </w:pPr>
            <w:r>
              <w:rPr>
                <w:rFonts w:eastAsia="Times New Roman"/>
              </w:rPr>
              <w:lastRenderedPageBreak/>
              <w:t>Operations Allowed</w:t>
            </w:r>
          </w:p>
        </w:tc>
        <w:tc>
          <w:tcPr>
            <w:tcW w:w="0" w:type="auto"/>
            <w:vAlign w:val="center"/>
            <w:hideMark/>
          </w:tcPr>
          <w:p w14:paraId="48FE308E" w14:textId="77777777" w:rsidR="00C51368" w:rsidRDefault="00E43BD9">
            <w:pPr>
              <w:rPr>
                <w:rFonts w:eastAsia="Times New Roman"/>
              </w:rPr>
            </w:pPr>
            <w:r>
              <w:rPr>
                <w:rFonts w:eastAsia="Times New Roman"/>
              </w:rPr>
              <w:t>is-a</w:t>
            </w:r>
          </w:p>
        </w:tc>
      </w:tr>
      <w:tr w:rsidR="00C51368" w14:paraId="24B76C27" w14:textId="77777777">
        <w:trPr>
          <w:divId w:val="528488436"/>
          <w:tblCellSpacing w:w="15" w:type="dxa"/>
        </w:trPr>
        <w:tc>
          <w:tcPr>
            <w:tcW w:w="0" w:type="auto"/>
            <w:vAlign w:val="center"/>
            <w:hideMark/>
          </w:tcPr>
          <w:p w14:paraId="5080F35D" w14:textId="77777777" w:rsidR="00C51368" w:rsidRDefault="00E43BD9">
            <w:pPr>
              <w:rPr>
                <w:rFonts w:eastAsia="Times New Roman"/>
              </w:rPr>
            </w:pPr>
            <w:r>
              <w:rPr>
                <w:rFonts w:eastAsia="Times New Roman"/>
              </w:rPr>
              <w:t>Values Allowed</w:t>
            </w:r>
          </w:p>
        </w:tc>
        <w:tc>
          <w:tcPr>
            <w:tcW w:w="0" w:type="auto"/>
            <w:vAlign w:val="center"/>
            <w:hideMark/>
          </w:tcPr>
          <w:p w14:paraId="7E0519B0" w14:textId="77777777" w:rsidR="00C51368" w:rsidRDefault="00E43BD9">
            <w:pPr>
              <w:rPr>
                <w:rFonts w:eastAsia="Times New Roman"/>
              </w:rPr>
            </w:pPr>
            <w:r>
              <w:rPr>
                <w:rFonts w:eastAsia="Times New Roman"/>
              </w:rPr>
              <w:t>[concept id]</w:t>
            </w:r>
          </w:p>
        </w:tc>
      </w:tr>
      <w:tr w:rsidR="00C51368" w14:paraId="007376DE" w14:textId="77777777">
        <w:trPr>
          <w:divId w:val="528488436"/>
          <w:tblCellSpacing w:w="15" w:type="dxa"/>
        </w:trPr>
        <w:tc>
          <w:tcPr>
            <w:tcW w:w="0" w:type="auto"/>
            <w:vAlign w:val="center"/>
            <w:hideMark/>
          </w:tcPr>
          <w:p w14:paraId="2BBCC758" w14:textId="77777777" w:rsidR="00C51368" w:rsidRDefault="00E43BD9">
            <w:pPr>
              <w:rPr>
                <w:rFonts w:eastAsia="Times New Roman"/>
              </w:rPr>
            </w:pPr>
            <w:r>
              <w:rPr>
                <w:rFonts w:eastAsia="Times New Roman"/>
              </w:rPr>
              <w:t>Comments</w:t>
            </w:r>
          </w:p>
        </w:tc>
        <w:tc>
          <w:tcPr>
            <w:tcW w:w="0" w:type="auto"/>
            <w:vAlign w:val="center"/>
            <w:hideMark/>
          </w:tcPr>
          <w:p w14:paraId="04385722" w14:textId="77777777"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14:paraId="734AF498" w14:textId="77777777">
        <w:trPr>
          <w:divId w:val="528488436"/>
          <w:tblCellSpacing w:w="15" w:type="dxa"/>
        </w:trPr>
        <w:tc>
          <w:tcPr>
            <w:tcW w:w="0" w:type="auto"/>
            <w:vAlign w:val="center"/>
            <w:hideMark/>
          </w:tcPr>
          <w:p w14:paraId="68A3C902" w14:textId="77777777" w:rsidR="00C51368" w:rsidRDefault="00E43BD9">
            <w:pPr>
              <w:rPr>
                <w:rFonts w:eastAsia="Times New Roman"/>
              </w:rPr>
            </w:pPr>
            <w:r>
              <w:rPr>
                <w:rFonts w:eastAsia="Times New Roman"/>
              </w:rPr>
              <w:t>Example</w:t>
            </w:r>
          </w:p>
        </w:tc>
        <w:tc>
          <w:tcPr>
            <w:tcW w:w="0" w:type="auto"/>
            <w:vAlign w:val="center"/>
            <w:hideMark/>
          </w:tcPr>
          <w:p w14:paraId="6E6351ED" w14:textId="77777777" w:rsidR="00C51368" w:rsidRDefault="001708AB">
            <w:pPr>
              <w:rPr>
                <w:rFonts w:eastAsia="Times New Roman"/>
              </w:rPr>
            </w:pPr>
            <w:hyperlink r:id="rId2661" w:history="1">
              <w:r w:rsidR="00E43BD9">
                <w:rPr>
                  <w:rStyle w:val="Hyperlink"/>
                  <w:rFonts w:eastAsia="Times New Roman"/>
                </w:rPr>
                <w:t>Administation Methods</w:t>
              </w:r>
            </w:hyperlink>
          </w:p>
        </w:tc>
      </w:tr>
      <w:tr w:rsidR="00C51368" w14:paraId="21062CCA" w14:textId="77777777">
        <w:trPr>
          <w:divId w:val="528488436"/>
          <w:tblCellSpacing w:w="15" w:type="dxa"/>
        </w:trPr>
        <w:tc>
          <w:tcPr>
            <w:tcW w:w="0" w:type="auto"/>
            <w:vAlign w:val="center"/>
            <w:hideMark/>
          </w:tcPr>
          <w:p w14:paraId="1D966308" w14:textId="77777777" w:rsidR="00C51368" w:rsidRDefault="00E43BD9">
            <w:pPr>
              <w:rPr>
                <w:rFonts w:eastAsia="Times New Roman"/>
              </w:rPr>
            </w:pPr>
            <w:r>
              <w:rPr>
                <w:rFonts w:eastAsia="Times New Roman"/>
              </w:rPr>
              <w:t>SCT QL</w:t>
            </w:r>
          </w:p>
        </w:tc>
        <w:tc>
          <w:tcPr>
            <w:tcW w:w="0" w:type="auto"/>
            <w:vAlign w:val="center"/>
            <w:hideMark/>
          </w:tcPr>
          <w:p w14:paraId="2D61EE78" w14:textId="77777777" w:rsidR="00C51368" w:rsidRDefault="00E43BD9">
            <w:pPr>
              <w:pStyle w:val="HTMLPreformatted"/>
            </w:pPr>
            <w:r>
              <w:t>DescendentsAndSelf([concept])</w:t>
            </w:r>
          </w:p>
        </w:tc>
      </w:tr>
    </w:tbl>
    <w:p w14:paraId="04F107E5" w14:textId="77777777"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14:paraId="15397767" w14:textId="77777777">
        <w:trPr>
          <w:divId w:val="528488436"/>
          <w:tblCellSpacing w:w="15" w:type="dxa"/>
        </w:trPr>
        <w:tc>
          <w:tcPr>
            <w:tcW w:w="0" w:type="auto"/>
            <w:vAlign w:val="center"/>
            <w:hideMark/>
          </w:tcPr>
          <w:p w14:paraId="2DC88CBF" w14:textId="77777777" w:rsidR="00C51368" w:rsidRDefault="00E43BD9">
            <w:pPr>
              <w:rPr>
                <w:rFonts w:eastAsia="Times New Roman"/>
              </w:rPr>
            </w:pPr>
            <w:r>
              <w:rPr>
                <w:rFonts w:eastAsia="Times New Roman"/>
              </w:rPr>
              <w:t>Description</w:t>
            </w:r>
          </w:p>
        </w:tc>
        <w:tc>
          <w:tcPr>
            <w:tcW w:w="0" w:type="auto"/>
            <w:vAlign w:val="center"/>
            <w:hideMark/>
          </w:tcPr>
          <w:p w14:paraId="01CC49D7" w14:textId="77777777" w:rsidR="00C51368" w:rsidRDefault="00E43BD9">
            <w:pPr>
              <w:rPr>
                <w:rFonts w:eastAsia="Times New Roman"/>
              </w:rPr>
            </w:pPr>
            <w:r>
              <w:rPr>
                <w:rFonts w:eastAsia="Times New Roman"/>
              </w:rPr>
              <w:t>Select a set of concepts based on their membership of a SNOMED CT reference set</w:t>
            </w:r>
          </w:p>
        </w:tc>
      </w:tr>
      <w:tr w:rsidR="00C51368" w14:paraId="16A2D143" w14:textId="77777777">
        <w:trPr>
          <w:divId w:val="528488436"/>
          <w:tblCellSpacing w:w="15" w:type="dxa"/>
        </w:trPr>
        <w:tc>
          <w:tcPr>
            <w:tcW w:w="0" w:type="auto"/>
            <w:vAlign w:val="center"/>
            <w:hideMark/>
          </w:tcPr>
          <w:p w14:paraId="58A66A09" w14:textId="77777777" w:rsidR="00C51368" w:rsidRDefault="00E43BD9">
            <w:pPr>
              <w:rPr>
                <w:rFonts w:eastAsia="Times New Roman"/>
              </w:rPr>
            </w:pPr>
            <w:r>
              <w:rPr>
                <w:rFonts w:eastAsia="Times New Roman"/>
              </w:rPr>
              <w:t>Property Name</w:t>
            </w:r>
          </w:p>
        </w:tc>
        <w:tc>
          <w:tcPr>
            <w:tcW w:w="0" w:type="auto"/>
            <w:vAlign w:val="center"/>
            <w:hideMark/>
          </w:tcPr>
          <w:p w14:paraId="033EADEB" w14:textId="77777777" w:rsidR="00C51368" w:rsidRDefault="00E43BD9">
            <w:pPr>
              <w:rPr>
                <w:rFonts w:eastAsia="Times New Roman"/>
              </w:rPr>
            </w:pPr>
            <w:r>
              <w:rPr>
                <w:rFonts w:eastAsia="Times New Roman"/>
              </w:rPr>
              <w:t>concept</w:t>
            </w:r>
          </w:p>
        </w:tc>
      </w:tr>
      <w:tr w:rsidR="00C51368" w14:paraId="5A062381" w14:textId="77777777">
        <w:trPr>
          <w:divId w:val="528488436"/>
          <w:tblCellSpacing w:w="15" w:type="dxa"/>
        </w:trPr>
        <w:tc>
          <w:tcPr>
            <w:tcW w:w="0" w:type="auto"/>
            <w:vAlign w:val="center"/>
            <w:hideMark/>
          </w:tcPr>
          <w:p w14:paraId="7F42B65A" w14:textId="77777777" w:rsidR="00C51368" w:rsidRDefault="00E43BD9">
            <w:pPr>
              <w:rPr>
                <w:rFonts w:eastAsia="Times New Roman"/>
              </w:rPr>
            </w:pPr>
            <w:r>
              <w:rPr>
                <w:rFonts w:eastAsia="Times New Roman"/>
              </w:rPr>
              <w:t>Operations Allowed</w:t>
            </w:r>
          </w:p>
        </w:tc>
        <w:tc>
          <w:tcPr>
            <w:tcW w:w="0" w:type="auto"/>
            <w:vAlign w:val="center"/>
            <w:hideMark/>
          </w:tcPr>
          <w:p w14:paraId="3D5AA8AF" w14:textId="77777777" w:rsidR="00C51368" w:rsidRDefault="00E43BD9">
            <w:pPr>
              <w:rPr>
                <w:rFonts w:eastAsia="Times New Roman"/>
              </w:rPr>
            </w:pPr>
            <w:r>
              <w:rPr>
                <w:rFonts w:eastAsia="Times New Roman"/>
              </w:rPr>
              <w:t>in</w:t>
            </w:r>
          </w:p>
        </w:tc>
      </w:tr>
      <w:tr w:rsidR="00C51368" w14:paraId="52466A92" w14:textId="77777777">
        <w:trPr>
          <w:divId w:val="528488436"/>
          <w:tblCellSpacing w:w="15" w:type="dxa"/>
        </w:trPr>
        <w:tc>
          <w:tcPr>
            <w:tcW w:w="0" w:type="auto"/>
            <w:vAlign w:val="center"/>
            <w:hideMark/>
          </w:tcPr>
          <w:p w14:paraId="388CF537" w14:textId="77777777" w:rsidR="00C51368" w:rsidRDefault="00E43BD9">
            <w:pPr>
              <w:rPr>
                <w:rFonts w:eastAsia="Times New Roman"/>
              </w:rPr>
            </w:pPr>
            <w:r>
              <w:rPr>
                <w:rFonts w:eastAsia="Times New Roman"/>
              </w:rPr>
              <w:t>Values Allowed</w:t>
            </w:r>
          </w:p>
        </w:tc>
        <w:tc>
          <w:tcPr>
            <w:tcW w:w="0" w:type="auto"/>
            <w:vAlign w:val="center"/>
            <w:hideMark/>
          </w:tcPr>
          <w:p w14:paraId="12A8014C" w14:textId="77777777" w:rsidR="00C51368" w:rsidRDefault="00E43BD9">
            <w:pPr>
              <w:rPr>
                <w:rFonts w:eastAsia="Times New Roman"/>
              </w:rPr>
            </w:pPr>
            <w:r>
              <w:rPr>
                <w:rFonts w:eastAsia="Times New Roman"/>
              </w:rPr>
              <w:t>[concept id]</w:t>
            </w:r>
          </w:p>
        </w:tc>
      </w:tr>
      <w:tr w:rsidR="00C51368" w14:paraId="0F84E66E" w14:textId="77777777">
        <w:trPr>
          <w:divId w:val="528488436"/>
          <w:tblCellSpacing w:w="15" w:type="dxa"/>
        </w:trPr>
        <w:tc>
          <w:tcPr>
            <w:tcW w:w="0" w:type="auto"/>
            <w:vAlign w:val="center"/>
            <w:hideMark/>
          </w:tcPr>
          <w:p w14:paraId="72733216" w14:textId="77777777" w:rsidR="00C51368" w:rsidRDefault="00E43BD9">
            <w:pPr>
              <w:rPr>
                <w:rFonts w:eastAsia="Times New Roman"/>
              </w:rPr>
            </w:pPr>
            <w:r>
              <w:rPr>
                <w:rFonts w:eastAsia="Times New Roman"/>
              </w:rPr>
              <w:t>Comments</w:t>
            </w:r>
          </w:p>
        </w:tc>
        <w:tc>
          <w:tcPr>
            <w:tcW w:w="0" w:type="auto"/>
            <w:vAlign w:val="center"/>
            <w:hideMark/>
          </w:tcPr>
          <w:p w14:paraId="48556808" w14:textId="77777777"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14:paraId="41C18B42" w14:textId="77777777">
        <w:trPr>
          <w:divId w:val="528488436"/>
          <w:tblCellSpacing w:w="15" w:type="dxa"/>
        </w:trPr>
        <w:tc>
          <w:tcPr>
            <w:tcW w:w="0" w:type="auto"/>
            <w:vAlign w:val="center"/>
            <w:hideMark/>
          </w:tcPr>
          <w:p w14:paraId="7888D689" w14:textId="77777777" w:rsidR="00C51368" w:rsidRDefault="00E43BD9">
            <w:pPr>
              <w:rPr>
                <w:rFonts w:eastAsia="Times New Roman"/>
              </w:rPr>
            </w:pPr>
            <w:r>
              <w:rPr>
                <w:rFonts w:eastAsia="Times New Roman"/>
              </w:rPr>
              <w:t>SCT QL</w:t>
            </w:r>
          </w:p>
        </w:tc>
        <w:tc>
          <w:tcPr>
            <w:tcW w:w="0" w:type="auto"/>
            <w:vAlign w:val="center"/>
            <w:hideMark/>
          </w:tcPr>
          <w:p w14:paraId="349B3809" w14:textId="77777777" w:rsidR="00C51368" w:rsidRDefault="00E43BD9">
            <w:pPr>
              <w:pStyle w:val="HTMLPreformatted"/>
            </w:pPr>
            <w:r>
              <w:t>MembersOf([concept])</w:t>
            </w:r>
          </w:p>
        </w:tc>
      </w:tr>
    </w:tbl>
    <w:p w14:paraId="39084296" w14:textId="77777777"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14:paraId="4D10D34B" w14:textId="77777777">
        <w:trPr>
          <w:divId w:val="528488436"/>
          <w:tblCellSpacing w:w="15" w:type="dxa"/>
        </w:trPr>
        <w:tc>
          <w:tcPr>
            <w:tcW w:w="0" w:type="auto"/>
            <w:vAlign w:val="center"/>
            <w:hideMark/>
          </w:tcPr>
          <w:p w14:paraId="0CEF45A5" w14:textId="77777777" w:rsidR="00C51368" w:rsidRDefault="00E43BD9">
            <w:pPr>
              <w:rPr>
                <w:rFonts w:eastAsia="Times New Roman"/>
              </w:rPr>
            </w:pPr>
            <w:r>
              <w:rPr>
                <w:rFonts w:eastAsia="Times New Roman"/>
              </w:rPr>
              <w:t>Description</w:t>
            </w:r>
          </w:p>
        </w:tc>
        <w:tc>
          <w:tcPr>
            <w:tcW w:w="0" w:type="auto"/>
            <w:vAlign w:val="center"/>
            <w:hideMark/>
          </w:tcPr>
          <w:p w14:paraId="524F738D" w14:textId="77777777" w:rsidR="00C51368" w:rsidRDefault="00E43BD9">
            <w:pPr>
              <w:rPr>
                <w:rFonts w:eastAsia="Times New Roman"/>
              </w:rPr>
            </w:pPr>
            <w:r>
              <w:rPr>
                <w:rFonts w:eastAsia="Times New Roman"/>
              </w:rPr>
              <w:t>Select a set of concepts based on a formal expression statement</w:t>
            </w:r>
          </w:p>
        </w:tc>
      </w:tr>
      <w:tr w:rsidR="00C51368" w14:paraId="18DD948D" w14:textId="77777777">
        <w:trPr>
          <w:divId w:val="528488436"/>
          <w:tblCellSpacing w:w="15" w:type="dxa"/>
        </w:trPr>
        <w:tc>
          <w:tcPr>
            <w:tcW w:w="0" w:type="auto"/>
            <w:vAlign w:val="center"/>
            <w:hideMark/>
          </w:tcPr>
          <w:p w14:paraId="1986D3BE" w14:textId="77777777" w:rsidR="00C51368" w:rsidRDefault="00E43BD9">
            <w:pPr>
              <w:rPr>
                <w:rFonts w:eastAsia="Times New Roman"/>
              </w:rPr>
            </w:pPr>
            <w:r>
              <w:rPr>
                <w:rFonts w:eastAsia="Times New Roman"/>
              </w:rPr>
              <w:t>Property Name</w:t>
            </w:r>
          </w:p>
        </w:tc>
        <w:tc>
          <w:tcPr>
            <w:tcW w:w="0" w:type="auto"/>
            <w:vAlign w:val="center"/>
            <w:hideMark/>
          </w:tcPr>
          <w:p w14:paraId="6475DE49" w14:textId="77777777" w:rsidR="00C51368" w:rsidRDefault="00E43BD9">
            <w:pPr>
              <w:rPr>
                <w:rFonts w:eastAsia="Times New Roman"/>
              </w:rPr>
            </w:pPr>
            <w:r>
              <w:rPr>
                <w:rFonts w:eastAsia="Times New Roman"/>
              </w:rPr>
              <w:t>expression</w:t>
            </w:r>
          </w:p>
        </w:tc>
      </w:tr>
      <w:tr w:rsidR="00C51368" w14:paraId="77179F55" w14:textId="77777777">
        <w:trPr>
          <w:divId w:val="528488436"/>
          <w:tblCellSpacing w:w="15" w:type="dxa"/>
        </w:trPr>
        <w:tc>
          <w:tcPr>
            <w:tcW w:w="0" w:type="auto"/>
            <w:vAlign w:val="center"/>
            <w:hideMark/>
          </w:tcPr>
          <w:p w14:paraId="0798ACA2" w14:textId="77777777" w:rsidR="00C51368" w:rsidRDefault="00E43BD9">
            <w:pPr>
              <w:rPr>
                <w:rFonts w:eastAsia="Times New Roman"/>
              </w:rPr>
            </w:pPr>
            <w:r>
              <w:rPr>
                <w:rFonts w:eastAsia="Times New Roman"/>
              </w:rPr>
              <w:t>Operations Allowed</w:t>
            </w:r>
          </w:p>
        </w:tc>
        <w:tc>
          <w:tcPr>
            <w:tcW w:w="0" w:type="auto"/>
            <w:vAlign w:val="center"/>
            <w:hideMark/>
          </w:tcPr>
          <w:p w14:paraId="07237A4D" w14:textId="77777777" w:rsidR="00C51368" w:rsidRDefault="00E43BD9">
            <w:pPr>
              <w:rPr>
                <w:rFonts w:eastAsia="Times New Roman"/>
              </w:rPr>
            </w:pPr>
            <w:r>
              <w:rPr>
                <w:rFonts w:eastAsia="Times New Roman"/>
              </w:rPr>
              <w:t>=</w:t>
            </w:r>
          </w:p>
        </w:tc>
      </w:tr>
      <w:tr w:rsidR="00C51368" w14:paraId="6CB60B92" w14:textId="77777777">
        <w:trPr>
          <w:divId w:val="528488436"/>
          <w:tblCellSpacing w:w="15" w:type="dxa"/>
        </w:trPr>
        <w:tc>
          <w:tcPr>
            <w:tcW w:w="0" w:type="auto"/>
            <w:vAlign w:val="center"/>
            <w:hideMark/>
          </w:tcPr>
          <w:p w14:paraId="60486508" w14:textId="77777777" w:rsidR="00C51368" w:rsidRDefault="00E43BD9">
            <w:pPr>
              <w:rPr>
                <w:rFonts w:eastAsia="Times New Roman"/>
              </w:rPr>
            </w:pPr>
            <w:r>
              <w:rPr>
                <w:rFonts w:eastAsia="Times New Roman"/>
              </w:rPr>
              <w:t>Values Allowed</w:t>
            </w:r>
          </w:p>
        </w:tc>
        <w:tc>
          <w:tcPr>
            <w:tcW w:w="0" w:type="auto"/>
            <w:vAlign w:val="center"/>
            <w:hideMark/>
          </w:tcPr>
          <w:p w14:paraId="5458C623" w14:textId="77777777" w:rsidR="00C51368" w:rsidRDefault="00E43BD9">
            <w:pPr>
              <w:rPr>
                <w:rFonts w:eastAsia="Times New Roman"/>
              </w:rPr>
            </w:pPr>
            <w:r>
              <w:rPr>
                <w:rFonts w:eastAsia="Times New Roman"/>
              </w:rPr>
              <w:t>[expression]</w:t>
            </w:r>
          </w:p>
        </w:tc>
      </w:tr>
      <w:tr w:rsidR="00C51368" w14:paraId="16E029D5" w14:textId="77777777">
        <w:trPr>
          <w:divId w:val="528488436"/>
          <w:tblCellSpacing w:w="15" w:type="dxa"/>
        </w:trPr>
        <w:tc>
          <w:tcPr>
            <w:tcW w:w="0" w:type="auto"/>
            <w:vAlign w:val="center"/>
            <w:hideMark/>
          </w:tcPr>
          <w:p w14:paraId="1EE6DE98" w14:textId="77777777" w:rsidR="00C51368" w:rsidRDefault="00E43BD9">
            <w:pPr>
              <w:rPr>
                <w:rFonts w:eastAsia="Times New Roman"/>
              </w:rPr>
            </w:pPr>
            <w:r>
              <w:rPr>
                <w:rFonts w:eastAsia="Times New Roman"/>
              </w:rPr>
              <w:t>Comments</w:t>
            </w:r>
          </w:p>
        </w:tc>
        <w:tc>
          <w:tcPr>
            <w:tcW w:w="0" w:type="auto"/>
            <w:vAlign w:val="center"/>
            <w:hideMark/>
          </w:tcPr>
          <w:p w14:paraId="19F63F1E" w14:textId="77777777"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14:paraId="30B1923E" w14:textId="77777777"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14:paraId="63650DCF" w14:textId="77777777">
        <w:trPr>
          <w:divId w:val="528488436"/>
          <w:tblCellSpacing w:w="15" w:type="dxa"/>
        </w:trPr>
        <w:tc>
          <w:tcPr>
            <w:tcW w:w="0" w:type="auto"/>
            <w:vAlign w:val="center"/>
            <w:hideMark/>
          </w:tcPr>
          <w:p w14:paraId="27442167" w14:textId="77777777" w:rsidR="00C51368" w:rsidRDefault="00E43BD9">
            <w:pPr>
              <w:rPr>
                <w:rFonts w:eastAsia="Times New Roman"/>
              </w:rPr>
            </w:pPr>
            <w:r>
              <w:rPr>
                <w:rFonts w:eastAsia="Times New Roman"/>
              </w:rPr>
              <w:t>Description</w:t>
            </w:r>
          </w:p>
        </w:tc>
        <w:tc>
          <w:tcPr>
            <w:tcW w:w="0" w:type="auto"/>
            <w:vAlign w:val="center"/>
            <w:hideMark/>
          </w:tcPr>
          <w:p w14:paraId="7BC22DD4" w14:textId="77777777" w:rsidR="00C51368" w:rsidRDefault="00E43BD9">
            <w:pPr>
              <w:rPr>
                <w:rFonts w:eastAsia="Times New Roman"/>
              </w:rPr>
            </w:pPr>
            <w:r>
              <w:rPr>
                <w:rFonts w:eastAsia="Times New Roman"/>
              </w:rPr>
              <w:t>Specify whether post-coordinations is allowed or not</w:t>
            </w:r>
          </w:p>
        </w:tc>
      </w:tr>
      <w:tr w:rsidR="00C51368" w14:paraId="7CA1F649" w14:textId="77777777">
        <w:trPr>
          <w:divId w:val="528488436"/>
          <w:tblCellSpacing w:w="15" w:type="dxa"/>
        </w:trPr>
        <w:tc>
          <w:tcPr>
            <w:tcW w:w="0" w:type="auto"/>
            <w:vAlign w:val="center"/>
            <w:hideMark/>
          </w:tcPr>
          <w:p w14:paraId="36CF9857" w14:textId="77777777" w:rsidR="00C51368" w:rsidRDefault="00E43BD9">
            <w:pPr>
              <w:rPr>
                <w:rFonts w:eastAsia="Times New Roman"/>
              </w:rPr>
            </w:pPr>
            <w:r>
              <w:rPr>
                <w:rFonts w:eastAsia="Times New Roman"/>
              </w:rPr>
              <w:t>Property Name</w:t>
            </w:r>
          </w:p>
        </w:tc>
        <w:tc>
          <w:tcPr>
            <w:tcW w:w="0" w:type="auto"/>
            <w:vAlign w:val="center"/>
            <w:hideMark/>
          </w:tcPr>
          <w:p w14:paraId="551408C9" w14:textId="77777777" w:rsidR="00C51368" w:rsidRDefault="00E43BD9">
            <w:pPr>
              <w:rPr>
                <w:rFonts w:eastAsia="Times New Roman"/>
              </w:rPr>
            </w:pPr>
            <w:r>
              <w:rPr>
                <w:rFonts w:eastAsia="Times New Roman"/>
              </w:rPr>
              <w:t>expressions</w:t>
            </w:r>
          </w:p>
        </w:tc>
      </w:tr>
      <w:tr w:rsidR="00C51368" w14:paraId="119819F7" w14:textId="77777777">
        <w:trPr>
          <w:divId w:val="528488436"/>
          <w:tblCellSpacing w:w="15" w:type="dxa"/>
        </w:trPr>
        <w:tc>
          <w:tcPr>
            <w:tcW w:w="0" w:type="auto"/>
            <w:vAlign w:val="center"/>
            <w:hideMark/>
          </w:tcPr>
          <w:p w14:paraId="6C72449B" w14:textId="77777777" w:rsidR="00C51368" w:rsidRDefault="00E43BD9">
            <w:pPr>
              <w:rPr>
                <w:rFonts w:eastAsia="Times New Roman"/>
              </w:rPr>
            </w:pPr>
            <w:r>
              <w:rPr>
                <w:rFonts w:eastAsia="Times New Roman"/>
              </w:rPr>
              <w:t>Operations Allowed</w:t>
            </w:r>
          </w:p>
        </w:tc>
        <w:tc>
          <w:tcPr>
            <w:tcW w:w="0" w:type="auto"/>
            <w:vAlign w:val="center"/>
            <w:hideMark/>
          </w:tcPr>
          <w:p w14:paraId="76BED256" w14:textId="77777777" w:rsidR="00C51368" w:rsidRDefault="00E43BD9">
            <w:pPr>
              <w:rPr>
                <w:rFonts w:eastAsia="Times New Roman"/>
              </w:rPr>
            </w:pPr>
            <w:r>
              <w:rPr>
                <w:rFonts w:eastAsia="Times New Roman"/>
              </w:rPr>
              <w:t>=</w:t>
            </w:r>
          </w:p>
        </w:tc>
      </w:tr>
      <w:tr w:rsidR="00C51368" w14:paraId="736223FF" w14:textId="77777777">
        <w:trPr>
          <w:divId w:val="528488436"/>
          <w:tblCellSpacing w:w="15" w:type="dxa"/>
        </w:trPr>
        <w:tc>
          <w:tcPr>
            <w:tcW w:w="0" w:type="auto"/>
            <w:vAlign w:val="center"/>
            <w:hideMark/>
          </w:tcPr>
          <w:p w14:paraId="1328E1CA" w14:textId="77777777" w:rsidR="00C51368" w:rsidRDefault="00E43BD9">
            <w:pPr>
              <w:rPr>
                <w:rFonts w:eastAsia="Times New Roman"/>
              </w:rPr>
            </w:pPr>
            <w:r>
              <w:rPr>
                <w:rFonts w:eastAsia="Times New Roman"/>
              </w:rPr>
              <w:t>Values Allowed</w:t>
            </w:r>
          </w:p>
        </w:tc>
        <w:tc>
          <w:tcPr>
            <w:tcW w:w="0" w:type="auto"/>
            <w:vAlign w:val="center"/>
            <w:hideMark/>
          </w:tcPr>
          <w:p w14:paraId="226AB9AF" w14:textId="77777777" w:rsidR="00C51368" w:rsidRDefault="00E43BD9">
            <w:pPr>
              <w:rPr>
                <w:rFonts w:eastAsia="Times New Roman"/>
              </w:rPr>
            </w:pPr>
            <w:r>
              <w:rPr>
                <w:rFonts w:eastAsia="Times New Roman"/>
              </w:rPr>
              <w:t>true or false</w:t>
            </w:r>
          </w:p>
        </w:tc>
      </w:tr>
      <w:tr w:rsidR="00C51368" w14:paraId="44293320" w14:textId="77777777">
        <w:trPr>
          <w:divId w:val="528488436"/>
          <w:tblCellSpacing w:w="15" w:type="dxa"/>
        </w:trPr>
        <w:tc>
          <w:tcPr>
            <w:tcW w:w="0" w:type="auto"/>
            <w:vAlign w:val="center"/>
            <w:hideMark/>
          </w:tcPr>
          <w:p w14:paraId="170BDB09" w14:textId="77777777" w:rsidR="00C51368" w:rsidRDefault="00E43BD9">
            <w:pPr>
              <w:rPr>
                <w:rFonts w:eastAsia="Times New Roman"/>
              </w:rPr>
            </w:pPr>
            <w:r>
              <w:rPr>
                <w:rFonts w:eastAsia="Times New Roman"/>
              </w:rPr>
              <w:t>Comments</w:t>
            </w:r>
          </w:p>
        </w:tc>
        <w:tc>
          <w:tcPr>
            <w:tcW w:w="0" w:type="auto"/>
            <w:vAlign w:val="center"/>
            <w:hideMark/>
          </w:tcPr>
          <w:p w14:paraId="3CDEA33D" w14:textId="77777777"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14:paraId="38EF6F88" w14:textId="77777777">
        <w:trPr>
          <w:divId w:val="528488436"/>
          <w:tblCellSpacing w:w="15" w:type="dxa"/>
        </w:trPr>
        <w:tc>
          <w:tcPr>
            <w:tcW w:w="0" w:type="auto"/>
            <w:vAlign w:val="center"/>
            <w:hideMark/>
          </w:tcPr>
          <w:p w14:paraId="7B9B35E7" w14:textId="77777777" w:rsidR="00C51368" w:rsidRDefault="00E43BD9">
            <w:pPr>
              <w:rPr>
                <w:rFonts w:eastAsia="Times New Roman"/>
              </w:rPr>
            </w:pPr>
            <w:r>
              <w:rPr>
                <w:rFonts w:eastAsia="Times New Roman"/>
              </w:rPr>
              <w:t>Example</w:t>
            </w:r>
          </w:p>
        </w:tc>
        <w:tc>
          <w:tcPr>
            <w:tcW w:w="0" w:type="auto"/>
            <w:vAlign w:val="center"/>
            <w:hideMark/>
          </w:tcPr>
          <w:p w14:paraId="0C6FD29C" w14:textId="77777777" w:rsidR="00C51368" w:rsidRDefault="001708AB">
            <w:pPr>
              <w:rPr>
                <w:rFonts w:eastAsia="Times New Roman"/>
              </w:rPr>
            </w:pPr>
            <w:hyperlink r:id="rId2662" w:history="1">
              <w:r w:rsidR="00E43BD9">
                <w:rPr>
                  <w:rStyle w:val="Hyperlink"/>
                  <w:rFonts w:eastAsia="Times New Roman"/>
                </w:rPr>
                <w:t>Administation Methods</w:t>
              </w:r>
            </w:hyperlink>
          </w:p>
        </w:tc>
      </w:tr>
      <w:tr w:rsidR="00C51368" w14:paraId="52E27162" w14:textId="77777777">
        <w:trPr>
          <w:divId w:val="528488436"/>
          <w:tblCellSpacing w:w="15" w:type="dxa"/>
        </w:trPr>
        <w:tc>
          <w:tcPr>
            <w:tcW w:w="0" w:type="auto"/>
            <w:vAlign w:val="center"/>
            <w:hideMark/>
          </w:tcPr>
          <w:p w14:paraId="54968B79" w14:textId="77777777" w:rsidR="00C51368" w:rsidRDefault="00E43BD9">
            <w:pPr>
              <w:rPr>
                <w:rFonts w:eastAsia="Times New Roman"/>
              </w:rPr>
            </w:pPr>
            <w:r>
              <w:rPr>
                <w:rFonts w:eastAsia="Times New Roman"/>
              </w:rPr>
              <w:t>SCT QL</w:t>
            </w:r>
          </w:p>
        </w:tc>
        <w:tc>
          <w:tcPr>
            <w:tcW w:w="0" w:type="auto"/>
            <w:vAlign w:val="center"/>
            <w:hideMark/>
          </w:tcPr>
          <w:p w14:paraId="2E717D58" w14:textId="77777777" w:rsidR="00C51368" w:rsidRDefault="00E43BD9">
            <w:pPr>
              <w:pStyle w:val="HTMLPreformatted"/>
            </w:pPr>
            <w:r>
              <w:t>n/a</w:t>
            </w:r>
          </w:p>
        </w:tc>
      </w:tr>
    </w:tbl>
    <w:p w14:paraId="5424A354" w14:textId="77777777" w:rsidR="00C51368" w:rsidRDefault="00E43BD9">
      <w:pPr>
        <w:pStyle w:val="Heading3"/>
        <w:divId w:val="528488436"/>
        <w:rPr>
          <w:rFonts w:eastAsia="Times New Roman"/>
          <w:lang w:val="en-US"/>
        </w:rPr>
      </w:pPr>
      <w:bookmarkStart w:id="274" w:name="implicit"/>
      <w:bookmarkEnd w:id="274"/>
      <w:r>
        <w:rPr>
          <w:rFonts w:eastAsia="Times New Roman"/>
          <w:lang w:val="en-US"/>
        </w:rPr>
        <w:lastRenderedPageBreak/>
        <w:t>Implicit Value Sets</w:t>
      </w:r>
    </w:p>
    <w:p w14:paraId="1C9AA87B" w14:textId="77777777"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14:paraId="743E3DCA" w14:textId="77777777"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14:paraId="12D556B0" w14:textId="77777777" w:rsidR="00C51368" w:rsidRDefault="00E43BD9">
      <w:pPr>
        <w:pStyle w:val="NormalWeb"/>
        <w:divId w:val="528488436"/>
        <w:rPr>
          <w:lang w:val="en-US"/>
        </w:rPr>
      </w:pPr>
      <w:r>
        <w:rPr>
          <w:lang w:val="en-US"/>
        </w:rPr>
        <w:t xml:space="preserve">A SNOMED CT implicit value set URL has two parts: </w:t>
      </w:r>
    </w:p>
    <w:p w14:paraId="1D6B4B6C" w14:textId="77777777"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3" w:history="1">
        <w:r>
          <w:rPr>
            <w:rStyle w:val="Hyperlink"/>
            <w:rFonts w:eastAsia="Times New Roman"/>
            <w:lang w:val="en-US"/>
          </w:rPr>
          <w:t>SNOMED URI Specification</w:t>
        </w:r>
      </w:hyperlink>
    </w:p>
    <w:p w14:paraId="38392B87" w14:textId="77777777"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14:paraId="0447A3DA" w14:textId="77777777"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14:paraId="4B659273" w14:textId="77777777" w:rsidR="00C51368" w:rsidRDefault="00E43BD9">
      <w:pPr>
        <w:pStyle w:val="NormalWeb"/>
        <w:divId w:val="528488436"/>
        <w:rPr>
          <w:lang w:val="en-US"/>
        </w:rPr>
      </w:pPr>
      <w:r>
        <w:rPr>
          <w:lang w:val="en-US"/>
        </w:rPr>
        <w:t xml:space="preserve">For the second part of the URL (the query part), the 3 possible values are: </w:t>
      </w:r>
    </w:p>
    <w:p w14:paraId="12B01EB8"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14:paraId="099743A0"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14:paraId="0B0A0F3E" w14:textId="77777777"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14:paraId="1BF78741" w14:textId="77777777"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14:paraId="020C9844" w14:textId="77777777" w:rsidR="00C51368" w:rsidRDefault="00C51368">
      <w:pPr>
        <w:pStyle w:val="HTMLPreformatted"/>
        <w:divId w:val="528488436"/>
        <w:rPr>
          <w:lang w:val="en-US"/>
        </w:rPr>
      </w:pPr>
    </w:p>
    <w:p w14:paraId="383A1F67" w14:textId="77777777" w:rsidR="00C51368" w:rsidRDefault="00E43BD9">
      <w:pPr>
        <w:pStyle w:val="HTMLPreformatted"/>
        <w:divId w:val="528488436"/>
        <w:rPr>
          <w:lang w:val="en-US"/>
        </w:rPr>
      </w:pPr>
      <w:r>
        <w:rPr>
          <w:lang w:val="en-US"/>
        </w:rPr>
        <w:t>&lt;ValueSet xmlns="http://hl7.org/fhir"&gt;</w:t>
      </w:r>
    </w:p>
    <w:p w14:paraId="28D37CD3" w14:textId="77777777" w:rsidR="00C51368" w:rsidRDefault="00E43BD9">
      <w:pPr>
        <w:pStyle w:val="HTMLPreformatted"/>
        <w:divId w:val="528488436"/>
        <w:rPr>
          <w:lang w:val="en-US"/>
        </w:rPr>
      </w:pPr>
      <w:r>
        <w:rPr>
          <w:lang w:val="en-US"/>
        </w:rPr>
        <w:t xml:space="preserve">  &lt;text&gt;</w:t>
      </w:r>
    </w:p>
    <w:p w14:paraId="5468834B" w14:textId="77777777" w:rsidR="00C51368" w:rsidRDefault="00E43BD9">
      <w:pPr>
        <w:pStyle w:val="HTMLPreformatted"/>
        <w:divId w:val="528488436"/>
        <w:rPr>
          <w:lang w:val="en-US"/>
        </w:rPr>
      </w:pPr>
      <w:r>
        <w:rPr>
          <w:lang w:val="en-US"/>
        </w:rPr>
        <w:t xml:space="preserve">    &lt;status value="generated"/&gt;</w:t>
      </w:r>
    </w:p>
    <w:p w14:paraId="4881A984" w14:textId="77777777" w:rsidR="00C51368" w:rsidRDefault="00E43BD9">
      <w:pPr>
        <w:pStyle w:val="HTMLPreformatted"/>
        <w:divId w:val="528488436"/>
        <w:rPr>
          <w:lang w:val="en-US"/>
        </w:rPr>
      </w:pPr>
      <w:r>
        <w:rPr>
          <w:lang w:val="en-US"/>
        </w:rPr>
        <w:t xml:space="preserve">    &lt;div xmlns="http://www.w3.org/1999/xhtml"&gt;</w:t>
      </w:r>
    </w:p>
    <w:p w14:paraId="3150FB8E" w14:textId="77777777" w:rsidR="00C51368" w:rsidRDefault="00E43BD9">
      <w:pPr>
        <w:pStyle w:val="HTMLPreformatted"/>
        <w:divId w:val="528488436"/>
        <w:rPr>
          <w:lang w:val="en-US"/>
        </w:rPr>
      </w:pPr>
      <w:r>
        <w:rPr>
          <w:lang w:val="en-US"/>
        </w:rPr>
        <w:t xml:space="preserve">     [Some HTML that describes this value set as all concepts subsumed by conceptid]</w:t>
      </w:r>
    </w:p>
    <w:p w14:paraId="0ACF3ED2" w14:textId="77777777" w:rsidR="00C51368" w:rsidRDefault="00E43BD9">
      <w:pPr>
        <w:pStyle w:val="HTMLPreformatted"/>
        <w:divId w:val="528488436"/>
        <w:rPr>
          <w:lang w:val="en-US"/>
        </w:rPr>
      </w:pPr>
      <w:r>
        <w:rPr>
          <w:lang w:val="en-US"/>
        </w:rPr>
        <w:t xml:space="preserve">    &lt;/div&gt;</w:t>
      </w:r>
    </w:p>
    <w:p w14:paraId="4BA9B5A9" w14:textId="77777777" w:rsidR="00C51368" w:rsidRDefault="00E43BD9">
      <w:pPr>
        <w:pStyle w:val="HTMLPreformatted"/>
        <w:divId w:val="528488436"/>
        <w:rPr>
          <w:lang w:val="en-US"/>
        </w:rPr>
      </w:pPr>
      <w:r>
        <w:rPr>
          <w:lang w:val="en-US"/>
        </w:rPr>
        <w:t xml:space="preserve">  &lt;/text&gt;</w:t>
      </w:r>
    </w:p>
    <w:p w14:paraId="48AAF726" w14:textId="77777777" w:rsidR="00C51368" w:rsidRDefault="00E43BD9">
      <w:pPr>
        <w:pStyle w:val="HTMLPreformatted"/>
        <w:divId w:val="528488436"/>
        <w:rPr>
          <w:lang w:val="en-US"/>
        </w:rPr>
      </w:pPr>
      <w:r>
        <w:rPr>
          <w:lang w:val="en-US"/>
        </w:rPr>
        <w:t xml:space="preserve">  &lt;identifier value="[edition/version]?fhir_vs=isa/[sctid]"/&gt;</w:t>
      </w:r>
    </w:p>
    <w:p w14:paraId="61D85614" w14:textId="77777777" w:rsidR="00C51368" w:rsidRDefault="00E43BD9">
      <w:pPr>
        <w:pStyle w:val="HTMLPreformatted"/>
        <w:divId w:val="528488436"/>
        <w:rPr>
          <w:lang w:val="en-US"/>
        </w:rPr>
      </w:pPr>
      <w:r>
        <w:rPr>
          <w:lang w:val="en-US"/>
        </w:rPr>
        <w:t xml:space="preserve">  &lt;version value="[edition/version]"/&gt;</w:t>
      </w:r>
    </w:p>
    <w:p w14:paraId="436B1EF9" w14:textId="77777777" w:rsidR="00C51368" w:rsidRDefault="00E43BD9">
      <w:pPr>
        <w:pStyle w:val="HTMLPreformatted"/>
        <w:divId w:val="528488436"/>
        <w:rPr>
          <w:lang w:val="en-US"/>
        </w:rPr>
      </w:pPr>
      <w:r>
        <w:rPr>
          <w:lang w:val="en-US"/>
        </w:rPr>
        <w:t xml:space="preserve">  &lt;name value="SNOMED CT Concept [conceptid] and descendents"/&gt;</w:t>
      </w:r>
    </w:p>
    <w:p w14:paraId="7F900AE6" w14:textId="77777777" w:rsidR="00C51368" w:rsidRDefault="00E43BD9">
      <w:pPr>
        <w:pStyle w:val="HTMLPreformatted"/>
        <w:divId w:val="528488436"/>
        <w:rPr>
          <w:lang w:val="en-US"/>
        </w:rPr>
      </w:pPr>
      <w:r>
        <w:rPr>
          <w:lang w:val="en-US"/>
        </w:rPr>
        <w:t xml:space="preserve">  &lt;description value="All SNOMED CT concepts for [concept id or preferred description]"/&gt;</w:t>
      </w:r>
    </w:p>
    <w:p w14:paraId="53FF0E98" w14:textId="77777777"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14:paraId="7ADFAC91" w14:textId="77777777" w:rsidR="00C51368" w:rsidRDefault="00E43BD9">
      <w:pPr>
        <w:pStyle w:val="HTMLPreformatted"/>
        <w:divId w:val="528488436"/>
        <w:rPr>
          <w:lang w:val="en-US"/>
        </w:rPr>
      </w:pPr>
      <w:r>
        <w:rPr>
          <w:lang w:val="en-US"/>
        </w:rPr>
        <w:t xml:space="preserve">  &lt;status value="active"/&gt;</w:t>
      </w:r>
    </w:p>
    <w:p w14:paraId="71EC1E39" w14:textId="77777777" w:rsidR="00C51368" w:rsidRDefault="00E43BD9">
      <w:pPr>
        <w:pStyle w:val="HTMLPreformatted"/>
        <w:divId w:val="528488436"/>
        <w:rPr>
          <w:lang w:val="en-US"/>
        </w:rPr>
      </w:pPr>
      <w:r>
        <w:rPr>
          <w:lang w:val="en-US"/>
        </w:rPr>
        <w:lastRenderedPageBreak/>
        <w:t xml:space="preserve">  &lt;compose&gt;</w:t>
      </w:r>
    </w:p>
    <w:p w14:paraId="0A50721D" w14:textId="77777777" w:rsidR="00C51368" w:rsidRDefault="00E43BD9">
      <w:pPr>
        <w:pStyle w:val="HTMLPreformatted"/>
        <w:divId w:val="528488436"/>
        <w:rPr>
          <w:lang w:val="en-US"/>
        </w:rPr>
      </w:pPr>
      <w:r>
        <w:rPr>
          <w:lang w:val="en-US"/>
        </w:rPr>
        <w:t xml:space="preserve">    &lt;include&gt;</w:t>
      </w:r>
    </w:p>
    <w:p w14:paraId="4B366A52" w14:textId="77777777" w:rsidR="00C51368" w:rsidRDefault="00E43BD9">
      <w:pPr>
        <w:pStyle w:val="HTMLPreformatted"/>
        <w:divId w:val="528488436"/>
        <w:rPr>
          <w:lang w:val="en-US"/>
        </w:rPr>
      </w:pPr>
      <w:r>
        <w:rPr>
          <w:lang w:val="en-US"/>
        </w:rPr>
        <w:t xml:space="preserve">      &lt;system value="http://snomed.info/sct"/&gt;</w:t>
      </w:r>
    </w:p>
    <w:p w14:paraId="0199B6F1" w14:textId="77777777" w:rsidR="00C51368" w:rsidRDefault="00E43BD9">
      <w:pPr>
        <w:pStyle w:val="HTMLPreformatted"/>
        <w:divId w:val="528488436"/>
        <w:rPr>
          <w:lang w:val="en-US"/>
        </w:rPr>
      </w:pPr>
      <w:r>
        <w:rPr>
          <w:lang w:val="en-US"/>
        </w:rPr>
        <w:t xml:space="preserve">      &lt;filter&gt;</w:t>
      </w:r>
    </w:p>
    <w:p w14:paraId="010BE54A" w14:textId="77777777" w:rsidR="00C51368" w:rsidRDefault="00E43BD9">
      <w:pPr>
        <w:pStyle w:val="HTMLPreformatted"/>
        <w:divId w:val="528488436"/>
        <w:rPr>
          <w:lang w:val="en-US"/>
        </w:rPr>
      </w:pPr>
      <w:r>
        <w:rPr>
          <w:lang w:val="en-US"/>
        </w:rPr>
        <w:t xml:space="preserve">        &lt;property value="concept"/&gt;</w:t>
      </w:r>
    </w:p>
    <w:p w14:paraId="40680207" w14:textId="77777777" w:rsidR="00C51368" w:rsidRDefault="00E43BD9">
      <w:pPr>
        <w:pStyle w:val="HTMLPreformatted"/>
        <w:divId w:val="528488436"/>
        <w:rPr>
          <w:lang w:val="en-US"/>
        </w:rPr>
      </w:pPr>
      <w:r>
        <w:rPr>
          <w:lang w:val="en-US"/>
        </w:rPr>
        <w:t xml:space="preserve">        &lt;op value="is-a"/&gt;</w:t>
      </w:r>
    </w:p>
    <w:p w14:paraId="7122AA15" w14:textId="77777777" w:rsidR="00C51368" w:rsidRDefault="00E43BD9">
      <w:pPr>
        <w:pStyle w:val="HTMLPreformatted"/>
        <w:divId w:val="528488436"/>
        <w:rPr>
          <w:lang w:val="en-US"/>
        </w:rPr>
      </w:pPr>
      <w:r>
        <w:rPr>
          <w:lang w:val="en-US"/>
        </w:rPr>
        <w:t xml:space="preserve">        &lt;value value="[sctid]"/&gt;</w:t>
      </w:r>
    </w:p>
    <w:p w14:paraId="59E3C98F" w14:textId="77777777" w:rsidR="00C51368" w:rsidRDefault="00E43BD9">
      <w:pPr>
        <w:pStyle w:val="HTMLPreformatted"/>
        <w:divId w:val="528488436"/>
        <w:rPr>
          <w:lang w:val="en-US"/>
        </w:rPr>
      </w:pPr>
      <w:r>
        <w:rPr>
          <w:lang w:val="en-US"/>
        </w:rPr>
        <w:t xml:space="preserve">      &lt;/filter&gt;</w:t>
      </w:r>
    </w:p>
    <w:p w14:paraId="12B85C60" w14:textId="77777777" w:rsidR="00C51368" w:rsidRDefault="00E43BD9">
      <w:pPr>
        <w:pStyle w:val="HTMLPreformatted"/>
        <w:divId w:val="528488436"/>
        <w:rPr>
          <w:lang w:val="en-US"/>
        </w:rPr>
      </w:pPr>
      <w:r>
        <w:rPr>
          <w:lang w:val="en-US"/>
        </w:rPr>
        <w:t xml:space="preserve">    &lt;/include&gt;</w:t>
      </w:r>
    </w:p>
    <w:p w14:paraId="45BC9828" w14:textId="77777777" w:rsidR="00C51368" w:rsidRDefault="00E43BD9">
      <w:pPr>
        <w:pStyle w:val="HTMLPreformatted"/>
        <w:divId w:val="528488436"/>
        <w:rPr>
          <w:lang w:val="en-US"/>
        </w:rPr>
      </w:pPr>
      <w:r>
        <w:rPr>
          <w:lang w:val="en-US"/>
        </w:rPr>
        <w:t xml:space="preserve">  &lt;/compose&gt;</w:t>
      </w:r>
    </w:p>
    <w:p w14:paraId="6F2602BB" w14:textId="77777777" w:rsidR="00C51368" w:rsidRDefault="00E43BD9">
      <w:pPr>
        <w:pStyle w:val="HTMLPreformatted"/>
        <w:divId w:val="528488436"/>
        <w:rPr>
          <w:lang w:val="en-US"/>
        </w:rPr>
      </w:pPr>
      <w:r>
        <w:rPr>
          <w:lang w:val="en-US"/>
        </w:rPr>
        <w:t>&lt;/ValueSet&gt;</w:t>
      </w:r>
    </w:p>
    <w:p w14:paraId="2043B5B9" w14:textId="77777777"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14:paraId="609F425C" w14:textId="77777777" w:rsidR="00C51368" w:rsidRDefault="00C51368">
      <w:pPr>
        <w:pStyle w:val="HTMLPreformatted"/>
        <w:divId w:val="528488436"/>
        <w:rPr>
          <w:lang w:val="en-US"/>
        </w:rPr>
      </w:pPr>
    </w:p>
    <w:p w14:paraId="58C1C08D" w14:textId="77777777" w:rsidR="00C51368" w:rsidRDefault="00E43BD9">
      <w:pPr>
        <w:pStyle w:val="HTMLPreformatted"/>
        <w:divId w:val="528488436"/>
        <w:rPr>
          <w:lang w:val="en-US"/>
        </w:rPr>
      </w:pPr>
      <w:r>
        <w:rPr>
          <w:lang w:val="en-US"/>
        </w:rPr>
        <w:t>&lt;ValueSet xmlns="http://hl7.org/fhir"&gt;</w:t>
      </w:r>
    </w:p>
    <w:p w14:paraId="1C04C81A" w14:textId="77777777" w:rsidR="00C51368" w:rsidRDefault="00E43BD9">
      <w:pPr>
        <w:pStyle w:val="HTMLPreformatted"/>
        <w:divId w:val="528488436"/>
        <w:rPr>
          <w:lang w:val="en-US"/>
        </w:rPr>
      </w:pPr>
      <w:r>
        <w:rPr>
          <w:lang w:val="en-US"/>
        </w:rPr>
        <w:t xml:space="preserve">  &lt;text&gt;</w:t>
      </w:r>
    </w:p>
    <w:p w14:paraId="7E7D4FFA" w14:textId="77777777" w:rsidR="00C51368" w:rsidRDefault="00E43BD9">
      <w:pPr>
        <w:pStyle w:val="HTMLPreformatted"/>
        <w:divId w:val="528488436"/>
        <w:rPr>
          <w:lang w:val="en-US"/>
        </w:rPr>
      </w:pPr>
      <w:r>
        <w:rPr>
          <w:lang w:val="en-US"/>
        </w:rPr>
        <w:t xml:space="preserve">    &lt;status value="generated"/&gt;</w:t>
      </w:r>
    </w:p>
    <w:p w14:paraId="2872356A" w14:textId="77777777" w:rsidR="00C51368" w:rsidRDefault="00E43BD9">
      <w:pPr>
        <w:pStyle w:val="HTMLPreformatted"/>
        <w:divId w:val="528488436"/>
        <w:rPr>
          <w:lang w:val="en-US"/>
        </w:rPr>
      </w:pPr>
      <w:r>
        <w:rPr>
          <w:lang w:val="en-US"/>
        </w:rPr>
        <w:t xml:space="preserve">    &lt;div xmlns="http://www.w3.org/1999/xhtml"&gt;</w:t>
      </w:r>
    </w:p>
    <w:p w14:paraId="4077E645" w14:textId="77777777"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14:paraId="52C9B8D6" w14:textId="77777777" w:rsidR="00C51368" w:rsidRDefault="00E43BD9">
      <w:pPr>
        <w:pStyle w:val="HTMLPreformatted"/>
        <w:divId w:val="528488436"/>
        <w:rPr>
          <w:lang w:val="en-US"/>
        </w:rPr>
      </w:pPr>
      <w:r>
        <w:rPr>
          <w:lang w:val="en-US"/>
        </w:rPr>
        <w:t xml:space="preserve">    &lt;/div&gt;</w:t>
      </w:r>
    </w:p>
    <w:p w14:paraId="1FC4C66E" w14:textId="77777777" w:rsidR="00C51368" w:rsidRDefault="00E43BD9">
      <w:pPr>
        <w:pStyle w:val="HTMLPreformatted"/>
        <w:divId w:val="528488436"/>
        <w:rPr>
          <w:lang w:val="en-US"/>
        </w:rPr>
      </w:pPr>
      <w:r>
        <w:rPr>
          <w:lang w:val="en-US"/>
        </w:rPr>
        <w:t xml:space="preserve">  &lt;/text&gt;</w:t>
      </w:r>
    </w:p>
    <w:p w14:paraId="5AFD37E3" w14:textId="77777777" w:rsidR="00C51368" w:rsidRDefault="00E43BD9">
      <w:pPr>
        <w:pStyle w:val="HTMLPreformatted"/>
        <w:divId w:val="528488436"/>
        <w:rPr>
          <w:lang w:val="en-US"/>
        </w:rPr>
      </w:pPr>
      <w:r>
        <w:rPr>
          <w:lang w:val="en-US"/>
        </w:rPr>
        <w:t xml:space="preserve">  &lt;identifier value="[edition/version]?fhir_vs=refset/[sctid]"/&gt;</w:t>
      </w:r>
    </w:p>
    <w:p w14:paraId="3F55D5B5" w14:textId="77777777" w:rsidR="00C51368" w:rsidRDefault="00E43BD9">
      <w:pPr>
        <w:pStyle w:val="HTMLPreformatted"/>
        <w:divId w:val="528488436"/>
        <w:rPr>
          <w:lang w:val="en-US"/>
        </w:rPr>
      </w:pPr>
      <w:r>
        <w:rPr>
          <w:lang w:val="en-US"/>
        </w:rPr>
        <w:t xml:space="preserve">  &lt;version value="[edition/version]"/&gt;</w:t>
      </w:r>
    </w:p>
    <w:p w14:paraId="5AF45D37" w14:textId="77777777" w:rsidR="00C51368" w:rsidRDefault="00E43BD9">
      <w:pPr>
        <w:pStyle w:val="HTMLPreformatted"/>
        <w:divId w:val="528488436"/>
        <w:rPr>
          <w:lang w:val="en-US"/>
        </w:rPr>
      </w:pPr>
      <w:r>
        <w:rPr>
          <w:lang w:val="en-US"/>
        </w:rPr>
        <w:t xml:space="preserve">  &lt;name value="SNOMED CT Reference Set [conceptid]"/&gt;</w:t>
      </w:r>
    </w:p>
    <w:p w14:paraId="6BA8E65D" w14:textId="77777777"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14:paraId="499A6064" w14:textId="77777777"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14:paraId="4270B7AA" w14:textId="77777777" w:rsidR="00C51368" w:rsidRDefault="00E43BD9">
      <w:pPr>
        <w:pStyle w:val="HTMLPreformatted"/>
        <w:divId w:val="528488436"/>
        <w:rPr>
          <w:lang w:val="en-US"/>
        </w:rPr>
      </w:pPr>
      <w:r>
        <w:rPr>
          <w:lang w:val="en-US"/>
        </w:rPr>
        <w:t xml:space="preserve">  &lt;status value="active"/&gt;</w:t>
      </w:r>
    </w:p>
    <w:p w14:paraId="7942DEB4" w14:textId="77777777" w:rsidR="00C51368" w:rsidRDefault="00E43BD9">
      <w:pPr>
        <w:pStyle w:val="HTMLPreformatted"/>
        <w:divId w:val="528488436"/>
        <w:rPr>
          <w:lang w:val="en-US"/>
        </w:rPr>
      </w:pPr>
      <w:r>
        <w:rPr>
          <w:lang w:val="en-US"/>
        </w:rPr>
        <w:t xml:space="preserve">  &lt;compose&gt;</w:t>
      </w:r>
    </w:p>
    <w:p w14:paraId="15669974" w14:textId="77777777" w:rsidR="00C51368" w:rsidRDefault="00E43BD9">
      <w:pPr>
        <w:pStyle w:val="HTMLPreformatted"/>
        <w:divId w:val="528488436"/>
        <w:rPr>
          <w:lang w:val="en-US"/>
        </w:rPr>
      </w:pPr>
      <w:r>
        <w:rPr>
          <w:lang w:val="en-US"/>
        </w:rPr>
        <w:t xml:space="preserve">    &lt;include&gt;</w:t>
      </w:r>
    </w:p>
    <w:p w14:paraId="1C19A693" w14:textId="77777777" w:rsidR="00C51368" w:rsidRDefault="00E43BD9">
      <w:pPr>
        <w:pStyle w:val="HTMLPreformatted"/>
        <w:divId w:val="528488436"/>
        <w:rPr>
          <w:lang w:val="en-US"/>
        </w:rPr>
      </w:pPr>
      <w:r>
        <w:rPr>
          <w:lang w:val="en-US"/>
        </w:rPr>
        <w:t xml:space="preserve">      &lt;system value="http://snomed.info/sct"/&gt;</w:t>
      </w:r>
    </w:p>
    <w:p w14:paraId="1F18080E" w14:textId="77777777" w:rsidR="00C51368" w:rsidRDefault="00E43BD9">
      <w:pPr>
        <w:pStyle w:val="HTMLPreformatted"/>
        <w:divId w:val="528488436"/>
        <w:rPr>
          <w:lang w:val="en-US"/>
        </w:rPr>
      </w:pPr>
      <w:r>
        <w:rPr>
          <w:lang w:val="en-US"/>
        </w:rPr>
        <w:t xml:space="preserve">      &lt;filter&gt;</w:t>
      </w:r>
    </w:p>
    <w:p w14:paraId="77F9D2D4" w14:textId="77777777" w:rsidR="00C51368" w:rsidRDefault="00E43BD9">
      <w:pPr>
        <w:pStyle w:val="HTMLPreformatted"/>
        <w:divId w:val="528488436"/>
        <w:rPr>
          <w:lang w:val="en-US"/>
        </w:rPr>
      </w:pPr>
      <w:r>
        <w:rPr>
          <w:lang w:val="en-US"/>
        </w:rPr>
        <w:t xml:space="preserve">        &lt;property value="concept"/&gt;</w:t>
      </w:r>
    </w:p>
    <w:p w14:paraId="461A15BD" w14:textId="77777777" w:rsidR="00C51368" w:rsidRDefault="00E43BD9">
      <w:pPr>
        <w:pStyle w:val="HTMLPreformatted"/>
        <w:divId w:val="528488436"/>
        <w:rPr>
          <w:lang w:val="en-US"/>
        </w:rPr>
      </w:pPr>
      <w:r>
        <w:rPr>
          <w:lang w:val="en-US"/>
        </w:rPr>
        <w:t xml:space="preserve">        &lt;op value="in"/&gt;</w:t>
      </w:r>
    </w:p>
    <w:p w14:paraId="71C0BDE9" w14:textId="77777777" w:rsidR="00C51368" w:rsidRDefault="00E43BD9">
      <w:pPr>
        <w:pStyle w:val="HTMLPreformatted"/>
        <w:divId w:val="528488436"/>
        <w:rPr>
          <w:lang w:val="en-US"/>
        </w:rPr>
      </w:pPr>
      <w:r>
        <w:rPr>
          <w:lang w:val="en-US"/>
        </w:rPr>
        <w:t xml:space="preserve">        &lt;value value="[conceptid]"/&gt;</w:t>
      </w:r>
    </w:p>
    <w:p w14:paraId="0A429413" w14:textId="77777777" w:rsidR="00C51368" w:rsidRDefault="00E43BD9">
      <w:pPr>
        <w:pStyle w:val="HTMLPreformatted"/>
        <w:divId w:val="528488436"/>
        <w:rPr>
          <w:lang w:val="en-US"/>
        </w:rPr>
      </w:pPr>
      <w:r>
        <w:rPr>
          <w:lang w:val="en-US"/>
        </w:rPr>
        <w:t xml:space="preserve">      &lt;/filter&gt;</w:t>
      </w:r>
    </w:p>
    <w:p w14:paraId="37375D44" w14:textId="77777777" w:rsidR="00C51368" w:rsidRDefault="00E43BD9">
      <w:pPr>
        <w:pStyle w:val="HTMLPreformatted"/>
        <w:divId w:val="528488436"/>
        <w:rPr>
          <w:lang w:val="en-US"/>
        </w:rPr>
      </w:pPr>
      <w:r>
        <w:rPr>
          <w:lang w:val="en-US"/>
        </w:rPr>
        <w:t xml:space="preserve">    &lt;/include&gt;</w:t>
      </w:r>
    </w:p>
    <w:p w14:paraId="6201D4AA" w14:textId="77777777" w:rsidR="00C51368" w:rsidRDefault="00E43BD9">
      <w:pPr>
        <w:pStyle w:val="HTMLPreformatted"/>
        <w:divId w:val="528488436"/>
        <w:rPr>
          <w:lang w:val="en-US"/>
        </w:rPr>
      </w:pPr>
      <w:r>
        <w:rPr>
          <w:lang w:val="en-US"/>
        </w:rPr>
        <w:t xml:space="preserve">  &lt;/compose&gt;</w:t>
      </w:r>
    </w:p>
    <w:p w14:paraId="7B486B3A" w14:textId="77777777" w:rsidR="00C51368" w:rsidRDefault="00E43BD9">
      <w:pPr>
        <w:pStyle w:val="HTMLPreformatted"/>
        <w:divId w:val="528488436"/>
        <w:rPr>
          <w:lang w:val="en-US"/>
        </w:rPr>
      </w:pPr>
      <w:r>
        <w:rPr>
          <w:lang w:val="en-US"/>
        </w:rPr>
        <w:t>&lt;/ValueSet&gt;</w:t>
      </w:r>
    </w:p>
    <w:p w14:paraId="2446785F" w14:textId="77777777" w:rsidR="00C51368" w:rsidRDefault="00E43BD9">
      <w:pPr>
        <w:pStyle w:val="Heading1"/>
        <w:divId w:val="990249517"/>
        <w:rPr>
          <w:rFonts w:eastAsia="Times New Roman"/>
          <w:noProof/>
          <w:lang w:val="en-US"/>
        </w:rPr>
      </w:pPr>
      <w:r>
        <w:rPr>
          <w:rFonts w:eastAsia="Times New Roman"/>
          <w:noProof/>
          <w:lang w:val="en-US"/>
        </w:rPr>
        <w:t>soa.html</w:t>
      </w:r>
    </w:p>
    <w:p w14:paraId="3E84A85B" w14:textId="77777777"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2C9A5A8" w14:textId="77777777">
        <w:trPr>
          <w:divId w:val="605625206"/>
          <w:tblCellSpacing w:w="15" w:type="dxa"/>
        </w:trPr>
        <w:tc>
          <w:tcPr>
            <w:tcW w:w="0" w:type="auto"/>
            <w:vAlign w:val="center"/>
            <w:hideMark/>
          </w:tcPr>
          <w:p w14:paraId="023B8EB8" w14:textId="77777777" w:rsidR="00C51368" w:rsidRDefault="00E43BD9">
            <w:pPr>
              <w:rPr>
                <w:rFonts w:eastAsia="Times New Roman"/>
              </w:rPr>
            </w:pPr>
            <w:r>
              <w:rPr>
                <w:rFonts w:eastAsia="Times New Roman"/>
              </w:rPr>
              <w:t>Work Group</w:t>
            </w:r>
          </w:p>
        </w:tc>
        <w:tc>
          <w:tcPr>
            <w:tcW w:w="0" w:type="auto"/>
            <w:vAlign w:val="center"/>
            <w:hideMark/>
          </w:tcPr>
          <w:p w14:paraId="41DECC49" w14:textId="77777777" w:rsidR="00C51368" w:rsidRDefault="001708AB">
            <w:pPr>
              <w:rPr>
                <w:rFonts w:eastAsia="Times New Roman"/>
              </w:rPr>
            </w:pPr>
            <w:hyperlink r:id="rId26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B4FE324" w14:textId="77777777" w:rsidR="00C51368" w:rsidRDefault="001708AB">
            <w:pPr>
              <w:rPr>
                <w:rFonts w:eastAsia="Times New Roman"/>
              </w:rPr>
            </w:pPr>
            <w:hyperlink r:id="rId2665" w:anchor="status" w:history="1">
              <w:r w:rsidR="00E43BD9">
                <w:rPr>
                  <w:rStyle w:val="Hyperlink"/>
                  <w:rFonts w:eastAsia="Times New Roman"/>
                </w:rPr>
                <w:t>Ballot Status</w:t>
              </w:r>
            </w:hyperlink>
            <w:r w:rsidR="00E43BD9">
              <w:rPr>
                <w:rFonts w:eastAsia="Times New Roman"/>
              </w:rPr>
              <w:t xml:space="preserve">: </w:t>
            </w:r>
            <w:hyperlink r:id="rId2666" w:anchor="pubs" w:history="1">
              <w:r w:rsidR="00E43BD9">
                <w:rPr>
                  <w:rStyle w:val="Hyperlink"/>
                  <w:rFonts w:eastAsia="Times New Roman"/>
                </w:rPr>
                <w:t>DSTU 2</w:t>
              </w:r>
            </w:hyperlink>
          </w:p>
        </w:tc>
      </w:tr>
    </w:tbl>
    <w:p w14:paraId="6CE5061B" w14:textId="77777777" w:rsidR="00C51368" w:rsidRDefault="00E43BD9">
      <w:pPr>
        <w:pStyle w:val="NormalWeb"/>
        <w:divId w:val="81923904"/>
        <w:rPr>
          <w:lang w:val="en-US"/>
        </w:rPr>
      </w:pPr>
      <w:r>
        <w:rPr>
          <w:b/>
          <w:bCs/>
          <w:lang w:val="en-US"/>
        </w:rPr>
        <w:lastRenderedPageBreak/>
        <w:t>DSTU Note:</w:t>
      </w:r>
      <w:r>
        <w:rPr>
          <w:lang w:val="en-US"/>
        </w:rPr>
        <w:t xml:space="preserve"> This page and </w:t>
      </w:r>
      <w:hyperlink r:id="rId2667" w:history="1">
        <w:r>
          <w:rPr>
            <w:rStyle w:val="Hyperlink"/>
            <w:lang w:val="en-US"/>
          </w:rPr>
          <w:t>the other FHIR/SOA/Services page</w:t>
        </w:r>
      </w:hyperlink>
      <w:r>
        <w:rPr>
          <w:lang w:val="en-US"/>
        </w:rPr>
        <w:t xml:space="preserve"> will be reconciled and collapsed to a single page during ballot reconciliation. </w:t>
      </w:r>
    </w:p>
    <w:p w14:paraId="29281F1D" w14:textId="77777777"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14:paraId="033E6532" w14:textId="77777777"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14:paraId="0BBCD17C" w14:textId="77777777"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14:paraId="65BD3CDE" w14:textId="77777777"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14:paraId="27D4F1AC" w14:textId="77777777" w:rsidR="00C51368" w:rsidRDefault="00E43BD9">
      <w:pPr>
        <w:pStyle w:val="NormalWeb"/>
        <w:divId w:val="605625206"/>
        <w:rPr>
          <w:lang w:val="en-US"/>
        </w:rPr>
      </w:pPr>
      <w:r>
        <w:rPr>
          <w:lang w:val="en-US"/>
        </w:rPr>
        <w:t>Note: FHIR is still under development, and this section is still under development too.</w:t>
      </w:r>
    </w:p>
    <w:p w14:paraId="2F4826A8" w14:textId="77777777" w:rsidR="00C51368" w:rsidRDefault="00E43BD9">
      <w:pPr>
        <w:pStyle w:val="Heading3"/>
        <w:divId w:val="605625206"/>
        <w:rPr>
          <w:rFonts w:eastAsia="Times New Roman"/>
          <w:lang w:val="en-US"/>
        </w:rPr>
      </w:pPr>
      <w:r>
        <w:rPr>
          <w:rFonts w:eastAsia="Times New Roman"/>
          <w:lang w:val="en-US"/>
        </w:rPr>
        <w:t>Applying Business Context - Joining-up SOA and FHIR</w:t>
      </w:r>
    </w:p>
    <w:p w14:paraId="7DFFC655" w14:textId="77777777"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14:paraId="586899C6" w14:textId="77777777" w:rsidR="00C51368" w:rsidRDefault="00E43BD9">
      <w:pPr>
        <w:pStyle w:val="NormalWeb"/>
        <w:divId w:val="605625206"/>
        <w:rPr>
          <w:lang w:val="en-US"/>
        </w:rPr>
      </w:pPr>
      <w:r>
        <w:rPr>
          <w:lang w:val="en-US"/>
        </w:rPr>
        <w:t>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incompatible) FHIR-based solutions to the same problem increases, resulting in inconsistency and interoperability challenges.</w:t>
      </w:r>
    </w:p>
    <w:p w14:paraId="3FE0142D" w14:textId="77777777"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14:paraId="1272D49F" w14:textId="77777777" w:rsidR="00C51368" w:rsidRDefault="00E43BD9">
      <w:pPr>
        <w:pStyle w:val="Heading2"/>
        <w:divId w:val="605625206"/>
        <w:rPr>
          <w:rFonts w:eastAsia="Times New Roman"/>
          <w:lang w:val="en-US"/>
        </w:rPr>
      </w:pPr>
      <w:bookmarkStart w:id="275" w:name="relsoa"/>
      <w:bookmarkEnd w:id="275"/>
      <w:r>
        <w:rPr>
          <w:rFonts w:eastAsia="Times New Roman"/>
          <w:lang w:val="en-US"/>
        </w:rPr>
        <w:t>Relating SOA and FHIR</w:t>
      </w:r>
    </w:p>
    <w:p w14:paraId="5A539C2C" w14:textId="77777777"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14:paraId="549B179A" w14:textId="77777777"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14:paraId="5CE5640F" w14:textId="77777777"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14:paraId="673C699D" w14:textId="77777777"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14:paraId="13ACA7E5" w14:textId="77777777"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14:paraId="61B1B955" w14:textId="77777777"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14:paraId="7A1FD41B" w14:textId="77777777"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14:paraId="32191508" w14:textId="77777777" w:rsidR="00C51368" w:rsidRDefault="00E43BD9">
      <w:pPr>
        <w:pStyle w:val="NormalWeb"/>
        <w:divId w:val="605625206"/>
        <w:rPr>
          <w:lang w:val="en-US"/>
        </w:rPr>
      </w:pPr>
      <w:r>
        <w:rPr>
          <w:i/>
          <w:iCs/>
          <w:lang w:val="en-US"/>
        </w:rPr>
        <w:t>FHIR + REST</w:t>
      </w:r>
      <w:r>
        <w:rPr>
          <w:lang w:val="en-US"/>
        </w:rPr>
        <w:t>, also referred to as RESTful FHIR, which is the predominant approach for implementing FHIR today.</w:t>
      </w:r>
    </w:p>
    <w:p w14:paraId="0748AC40" w14:textId="77777777"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14:paraId="0A04CCA6" w14:textId="77777777"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14:paraId="752BB506" w14:textId="77777777"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14:paraId="640D9981" w14:textId="77777777">
        <w:trPr>
          <w:divId w:val="605625206"/>
          <w:tblCellSpacing w:w="15" w:type="dxa"/>
          <w:jc w:val="center"/>
        </w:trPr>
        <w:tc>
          <w:tcPr>
            <w:tcW w:w="0" w:type="auto"/>
            <w:shd w:val="clear" w:color="auto" w:fill="C0504D"/>
            <w:vAlign w:val="center"/>
            <w:hideMark/>
          </w:tcPr>
          <w:p w14:paraId="28CC9447" w14:textId="77777777"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14:paraId="4B612D40" w14:textId="77777777"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14:paraId="6A11D8B3" w14:textId="77777777"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14:paraId="49B32CCF" w14:textId="77777777" w:rsidR="00C51368" w:rsidRDefault="00E43BD9">
            <w:pPr>
              <w:rPr>
                <w:rFonts w:eastAsia="Times New Roman"/>
              </w:rPr>
            </w:pPr>
            <w:r>
              <w:rPr>
                <w:rFonts w:eastAsia="Times New Roman"/>
                <w:b/>
                <w:bCs/>
              </w:rPr>
              <w:t>#2 FHIR + WS*</w:t>
            </w:r>
          </w:p>
        </w:tc>
        <w:tc>
          <w:tcPr>
            <w:tcW w:w="0" w:type="auto"/>
            <w:shd w:val="clear" w:color="auto" w:fill="C0504D"/>
            <w:vAlign w:val="center"/>
            <w:hideMark/>
          </w:tcPr>
          <w:p w14:paraId="79CADC9C" w14:textId="77777777"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14:paraId="767E3D96" w14:textId="77777777" w:rsidR="00C51368" w:rsidRDefault="00E43BD9">
            <w:pPr>
              <w:rPr>
                <w:rFonts w:eastAsia="Times New Roman"/>
              </w:rPr>
            </w:pPr>
            <w:r>
              <w:rPr>
                <w:rFonts w:eastAsia="Times New Roman"/>
                <w:b/>
                <w:bCs/>
              </w:rPr>
              <w:t>Comments</w:t>
            </w:r>
          </w:p>
        </w:tc>
      </w:tr>
      <w:tr w:rsidR="00C51368" w14:paraId="4AE16A8F" w14:textId="77777777">
        <w:trPr>
          <w:divId w:val="605625206"/>
          <w:tblCellSpacing w:w="15" w:type="dxa"/>
          <w:jc w:val="center"/>
        </w:trPr>
        <w:tc>
          <w:tcPr>
            <w:tcW w:w="0" w:type="auto"/>
            <w:shd w:val="clear" w:color="auto" w:fill="F2DBDB"/>
            <w:vAlign w:val="center"/>
            <w:hideMark/>
          </w:tcPr>
          <w:p w14:paraId="78C6C6FF" w14:textId="77777777"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14:paraId="7CCD1C5E" w14:textId="77777777"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14:paraId="63C64C8A"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97336DA"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640C3889"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3E1DCD3" w14:textId="77777777" w:rsidR="00C51368" w:rsidRDefault="00E43BD9">
            <w:pPr>
              <w:rPr>
                <w:rFonts w:eastAsia="Times New Roman"/>
              </w:rPr>
            </w:pPr>
            <w:r>
              <w:rPr>
                <w:rFonts w:eastAsia="Times New Roman"/>
              </w:rPr>
              <w:t>Transactional integrity is not assured in #1 or #2 but can be hand-coded. #3 assures that this is addressed</w:t>
            </w:r>
          </w:p>
        </w:tc>
      </w:tr>
      <w:tr w:rsidR="00C51368" w14:paraId="39660484" w14:textId="77777777">
        <w:trPr>
          <w:divId w:val="605625206"/>
          <w:tblCellSpacing w:w="15" w:type="dxa"/>
          <w:jc w:val="center"/>
        </w:trPr>
        <w:tc>
          <w:tcPr>
            <w:tcW w:w="0" w:type="auto"/>
            <w:shd w:val="clear" w:color="auto" w:fill="F2DBDB"/>
            <w:vAlign w:val="center"/>
            <w:hideMark/>
          </w:tcPr>
          <w:p w14:paraId="44C1DCF8" w14:textId="77777777"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14:paraId="5C46FAF2" w14:textId="77777777"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14:paraId="2A16027D"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296A3075"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9D1B11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2C830510" w14:textId="77777777" w:rsidR="00C51368" w:rsidRDefault="00E43BD9">
            <w:pPr>
              <w:rPr>
                <w:rFonts w:eastAsia="Times New Roman"/>
              </w:rPr>
            </w:pPr>
            <w:r>
              <w:rPr>
                <w:rFonts w:eastAsia="Times New Roman"/>
              </w:rPr>
              <w:t>Each of the implementation approaches are capable of supporting stateless processing</w:t>
            </w:r>
          </w:p>
        </w:tc>
      </w:tr>
      <w:tr w:rsidR="00C51368" w14:paraId="2107A691" w14:textId="77777777">
        <w:trPr>
          <w:divId w:val="605625206"/>
          <w:tblCellSpacing w:w="15" w:type="dxa"/>
          <w:jc w:val="center"/>
        </w:trPr>
        <w:tc>
          <w:tcPr>
            <w:tcW w:w="0" w:type="auto"/>
            <w:shd w:val="clear" w:color="auto" w:fill="F2DBDB"/>
            <w:vAlign w:val="center"/>
            <w:hideMark/>
          </w:tcPr>
          <w:p w14:paraId="19C7FD4B" w14:textId="77777777"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14:paraId="284CE8B6" w14:textId="77777777"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14:paraId="29884604"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6BF2CE42"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5CDFACC4"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BF3BF89" w14:textId="77777777"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14:paraId="13C6DD63" w14:textId="77777777">
        <w:trPr>
          <w:divId w:val="605625206"/>
          <w:tblCellSpacing w:w="15" w:type="dxa"/>
          <w:jc w:val="center"/>
        </w:trPr>
        <w:tc>
          <w:tcPr>
            <w:tcW w:w="0" w:type="auto"/>
            <w:shd w:val="clear" w:color="auto" w:fill="F2DBDB"/>
            <w:vAlign w:val="center"/>
            <w:hideMark/>
          </w:tcPr>
          <w:p w14:paraId="3D8DBA34" w14:textId="77777777"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14:paraId="012D3935" w14:textId="77777777"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14:paraId="3EF85157"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7553B17"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7BC8C768"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6096C9C1" w14:textId="77777777" w:rsidR="00C51368" w:rsidRDefault="00E43BD9">
            <w:pPr>
              <w:rPr>
                <w:rFonts w:eastAsia="Times New Roman"/>
              </w:rPr>
            </w:pPr>
            <w:r>
              <w:rPr>
                <w:rFonts w:eastAsia="Times New Roman"/>
              </w:rPr>
              <w:t>Data payload includes input data as well as data returned</w:t>
            </w:r>
          </w:p>
        </w:tc>
      </w:tr>
      <w:tr w:rsidR="00C51368" w14:paraId="00F04A82" w14:textId="77777777">
        <w:trPr>
          <w:divId w:val="605625206"/>
          <w:tblCellSpacing w:w="15" w:type="dxa"/>
          <w:jc w:val="center"/>
        </w:trPr>
        <w:tc>
          <w:tcPr>
            <w:tcW w:w="0" w:type="auto"/>
            <w:shd w:val="clear" w:color="auto" w:fill="F2DBDB"/>
            <w:vAlign w:val="center"/>
            <w:hideMark/>
          </w:tcPr>
          <w:p w14:paraId="4F27E47F" w14:textId="77777777"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14:paraId="4875CB8E" w14:textId="77777777"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14:paraId="6A0EE43E"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585720AC"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218D53E2"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5D7C012" w14:textId="77777777"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14:paraId="3C7E6B7B" w14:textId="77777777">
        <w:trPr>
          <w:divId w:val="605625206"/>
          <w:tblCellSpacing w:w="15" w:type="dxa"/>
          <w:jc w:val="center"/>
        </w:trPr>
        <w:tc>
          <w:tcPr>
            <w:tcW w:w="0" w:type="auto"/>
            <w:shd w:val="clear" w:color="auto" w:fill="F2DBDB"/>
            <w:vAlign w:val="center"/>
            <w:hideMark/>
          </w:tcPr>
          <w:p w14:paraId="1D671A25" w14:textId="77777777"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14:paraId="1762CAC5" w14:textId="77777777"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14:paraId="4409B7ED"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3E1E4D0"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C13DC53"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30F8310C" w14:textId="77777777" w:rsidR="00C51368" w:rsidRDefault="00E43BD9">
            <w:pPr>
              <w:rPr>
                <w:rFonts w:eastAsia="Times New Roman"/>
              </w:rPr>
            </w:pPr>
            <w:r>
              <w:rPr>
                <w:rFonts w:eastAsia="Times New Roman"/>
              </w:rPr>
              <w:t xml:space="preserve">Direct access to resources/data revisions in a strength of REST and FHIR. Direct access to fine-grained transactional </w:t>
            </w:r>
            <w:r>
              <w:rPr>
                <w:rFonts w:eastAsia="Times New Roman"/>
              </w:rPr>
              <w:lastRenderedPageBreak/>
              <w:t>operations are generally not supported within SOA</w:t>
            </w:r>
          </w:p>
        </w:tc>
      </w:tr>
      <w:tr w:rsidR="00C51368" w14:paraId="670DD5F9" w14:textId="77777777">
        <w:trPr>
          <w:divId w:val="605625206"/>
          <w:tblCellSpacing w:w="15" w:type="dxa"/>
          <w:jc w:val="center"/>
        </w:trPr>
        <w:tc>
          <w:tcPr>
            <w:tcW w:w="0" w:type="auto"/>
            <w:shd w:val="clear" w:color="auto" w:fill="F2DBDB"/>
            <w:vAlign w:val="center"/>
            <w:hideMark/>
          </w:tcPr>
          <w:p w14:paraId="58EE2A85" w14:textId="77777777"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14:paraId="43E20C2E" w14:textId="77777777"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14:paraId="51FA0EB6"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1133955"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598B23DB"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9EB6851" w14:textId="77777777"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14:paraId="79E54A09" w14:textId="77777777">
        <w:trPr>
          <w:divId w:val="605625206"/>
          <w:tblCellSpacing w:w="15" w:type="dxa"/>
          <w:jc w:val="center"/>
        </w:trPr>
        <w:tc>
          <w:tcPr>
            <w:tcW w:w="0" w:type="auto"/>
            <w:shd w:val="clear" w:color="auto" w:fill="F2DBDB"/>
            <w:vAlign w:val="center"/>
            <w:hideMark/>
          </w:tcPr>
          <w:p w14:paraId="18D6968A" w14:textId="77777777"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14:paraId="7B59E0E1" w14:textId="77777777"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14:paraId="42151325"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3D8C5293"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4B48ACF7"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3E205839" w14:textId="77777777" w:rsidR="00C51368" w:rsidRDefault="00E43BD9">
            <w:pPr>
              <w:rPr>
                <w:rFonts w:eastAsia="Times New Roman"/>
              </w:rPr>
            </w:pPr>
            <w:r>
              <w:rPr>
                <w:rFonts w:eastAsia="Times New Roman"/>
              </w:rPr>
              <w:t>SOA provides for complex event processing, multi-step sequencing, orchestration</w:t>
            </w:r>
          </w:p>
        </w:tc>
      </w:tr>
    </w:tbl>
    <w:p w14:paraId="6C563879" w14:textId="77777777"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14:paraId="42C167E1" w14:textId="77777777"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14:paraId="10BAE833" w14:textId="77777777"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14:paraId="6D6AAE9D" w14:textId="77777777"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14:paraId="3131ADFC" w14:textId="77777777">
        <w:trPr>
          <w:divId w:val="605625206"/>
          <w:tblCellSpacing w:w="15" w:type="dxa"/>
          <w:jc w:val="center"/>
        </w:trPr>
        <w:tc>
          <w:tcPr>
            <w:tcW w:w="0" w:type="auto"/>
            <w:shd w:val="clear" w:color="auto" w:fill="C0504D"/>
            <w:vAlign w:val="center"/>
            <w:hideMark/>
          </w:tcPr>
          <w:p w14:paraId="30B99ED1" w14:textId="77777777" w:rsidR="00C51368" w:rsidRDefault="00E43BD9">
            <w:pPr>
              <w:rPr>
                <w:rFonts w:eastAsia="Times New Roman"/>
              </w:rPr>
            </w:pPr>
            <w:r>
              <w:rPr>
                <w:rFonts w:eastAsia="Times New Roman"/>
                <w:b/>
                <w:bCs/>
              </w:rPr>
              <w:t>Capability</w:t>
            </w:r>
          </w:p>
        </w:tc>
        <w:tc>
          <w:tcPr>
            <w:tcW w:w="0" w:type="auto"/>
            <w:shd w:val="clear" w:color="auto" w:fill="C0504D"/>
            <w:vAlign w:val="center"/>
            <w:hideMark/>
          </w:tcPr>
          <w:p w14:paraId="5C0E9369" w14:textId="77777777"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14:paraId="363A1B08" w14:textId="77777777" w:rsidR="00C51368" w:rsidRDefault="00E43BD9">
            <w:pPr>
              <w:rPr>
                <w:rFonts w:eastAsia="Times New Roman"/>
              </w:rPr>
            </w:pPr>
            <w:r>
              <w:rPr>
                <w:rFonts w:eastAsia="Times New Roman"/>
                <w:b/>
                <w:bCs/>
              </w:rPr>
              <w:t>#2 FHIR + WS*</w:t>
            </w:r>
          </w:p>
        </w:tc>
        <w:tc>
          <w:tcPr>
            <w:tcW w:w="0" w:type="auto"/>
            <w:shd w:val="clear" w:color="auto" w:fill="C0504D"/>
            <w:vAlign w:val="center"/>
            <w:hideMark/>
          </w:tcPr>
          <w:p w14:paraId="6E2BCD5B" w14:textId="77777777"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14:paraId="217218E4" w14:textId="77777777" w:rsidR="00C51368" w:rsidRDefault="00E43BD9">
            <w:pPr>
              <w:rPr>
                <w:rFonts w:eastAsia="Times New Roman"/>
              </w:rPr>
            </w:pPr>
            <w:r>
              <w:rPr>
                <w:rFonts w:eastAsia="Times New Roman"/>
                <w:b/>
                <w:bCs/>
              </w:rPr>
              <w:t>Comments</w:t>
            </w:r>
          </w:p>
        </w:tc>
      </w:tr>
      <w:tr w:rsidR="00C51368" w14:paraId="6FED46AB" w14:textId="77777777">
        <w:trPr>
          <w:divId w:val="605625206"/>
          <w:tblCellSpacing w:w="15" w:type="dxa"/>
          <w:jc w:val="center"/>
        </w:trPr>
        <w:tc>
          <w:tcPr>
            <w:tcW w:w="0" w:type="auto"/>
            <w:shd w:val="clear" w:color="auto" w:fill="F2DBDB"/>
            <w:vAlign w:val="center"/>
            <w:hideMark/>
          </w:tcPr>
          <w:p w14:paraId="59EC5724" w14:textId="77777777"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14:paraId="5AD7DB90"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260F1B33"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2C933EFB"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27E3F9A7" w14:textId="77777777"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14:paraId="338CFD66" w14:textId="77777777">
        <w:trPr>
          <w:divId w:val="605625206"/>
          <w:tblCellSpacing w:w="15" w:type="dxa"/>
          <w:jc w:val="center"/>
        </w:trPr>
        <w:tc>
          <w:tcPr>
            <w:tcW w:w="0" w:type="auto"/>
            <w:shd w:val="clear" w:color="auto" w:fill="F2DBDB"/>
            <w:vAlign w:val="center"/>
            <w:hideMark/>
          </w:tcPr>
          <w:p w14:paraId="7CBD0780" w14:textId="77777777"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14:paraId="7AD5C397"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75BD6F10"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7F5AB8B6"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566D20B7" w14:textId="77777777"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14:paraId="454955D3" w14:textId="77777777">
        <w:trPr>
          <w:divId w:val="605625206"/>
          <w:tblCellSpacing w:w="15" w:type="dxa"/>
          <w:jc w:val="center"/>
        </w:trPr>
        <w:tc>
          <w:tcPr>
            <w:tcW w:w="0" w:type="auto"/>
            <w:shd w:val="clear" w:color="auto" w:fill="F2DBDB"/>
            <w:vAlign w:val="center"/>
            <w:hideMark/>
          </w:tcPr>
          <w:p w14:paraId="42E201A1" w14:textId="77777777"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14:paraId="73655394"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114449A8"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3CA734C"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8B5E61B" w14:textId="77777777"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14:paraId="20F175FC" w14:textId="77777777">
        <w:trPr>
          <w:divId w:val="605625206"/>
          <w:tblCellSpacing w:w="15" w:type="dxa"/>
          <w:jc w:val="center"/>
        </w:trPr>
        <w:tc>
          <w:tcPr>
            <w:tcW w:w="0" w:type="auto"/>
            <w:shd w:val="clear" w:color="auto" w:fill="F2DBDB"/>
            <w:vAlign w:val="center"/>
            <w:hideMark/>
          </w:tcPr>
          <w:p w14:paraId="296E6C73" w14:textId="77777777" w:rsidR="00C51368" w:rsidRDefault="00E43BD9">
            <w:pPr>
              <w:rPr>
                <w:rFonts w:eastAsia="Times New Roman"/>
              </w:rPr>
            </w:pPr>
            <w:r>
              <w:rPr>
                <w:rFonts w:eastAsia="Times New Roman"/>
              </w:rPr>
              <w:t>Provide support for orchestration languages (</w:t>
            </w:r>
            <w:hyperlink r:id="rId2668" w:history="1">
              <w:r>
                <w:rPr>
                  <w:rStyle w:val="Hyperlink"/>
                  <w:rFonts w:eastAsia="Times New Roman"/>
                </w:rPr>
                <w:t>BPMN</w:t>
              </w:r>
            </w:hyperlink>
            <w:r>
              <w:rPr>
                <w:rFonts w:eastAsia="Times New Roman"/>
              </w:rPr>
              <w:t xml:space="preserve">, </w:t>
            </w:r>
            <w:hyperlink r:id="rId2669" w:history="1">
              <w:r>
                <w:rPr>
                  <w:rStyle w:val="Hyperlink"/>
                  <w:rFonts w:eastAsia="Times New Roman"/>
                </w:rPr>
                <w:t>SOAml</w:t>
              </w:r>
            </w:hyperlink>
            <w:r>
              <w:rPr>
                <w:rFonts w:eastAsia="Times New Roman"/>
              </w:rPr>
              <w:t>)</w:t>
            </w:r>
          </w:p>
        </w:tc>
        <w:tc>
          <w:tcPr>
            <w:tcW w:w="0" w:type="auto"/>
            <w:shd w:val="clear" w:color="auto" w:fill="F2DBDB"/>
            <w:vAlign w:val="center"/>
            <w:hideMark/>
          </w:tcPr>
          <w:p w14:paraId="0C4347BB"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0C237D25" w14:textId="77777777"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14:paraId="4884AE5C" w14:textId="77777777" w:rsidR="00C51368" w:rsidRDefault="00E43BD9">
            <w:pPr>
              <w:jc w:val="center"/>
              <w:rPr>
                <w:rFonts w:eastAsia="Times New Roman"/>
              </w:rPr>
            </w:pPr>
            <w:r>
              <w:rPr>
                <w:rFonts w:eastAsia="Times New Roman"/>
              </w:rPr>
              <w:t>●</w:t>
            </w:r>
          </w:p>
        </w:tc>
        <w:tc>
          <w:tcPr>
            <w:tcW w:w="0" w:type="auto"/>
            <w:shd w:val="clear" w:color="auto" w:fill="F2DBDB"/>
            <w:vAlign w:val="center"/>
            <w:hideMark/>
          </w:tcPr>
          <w:p w14:paraId="2521E8EC" w14:textId="77777777"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14:paraId="6A480CA0" w14:textId="77777777" w:rsidR="00C51368" w:rsidRDefault="00E43BD9">
      <w:pPr>
        <w:pStyle w:val="Heading3"/>
        <w:divId w:val="605625206"/>
        <w:rPr>
          <w:rFonts w:eastAsia="Times New Roman"/>
          <w:lang w:val="en-US"/>
        </w:rPr>
      </w:pPr>
      <w:r>
        <w:rPr>
          <w:rFonts w:eastAsia="Times New Roman"/>
          <w:lang w:val="en-US"/>
        </w:rPr>
        <w:t>Orchestration</w:t>
      </w:r>
    </w:p>
    <w:p w14:paraId="69194C49" w14:textId="77777777"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14:paraId="0A907785" w14:textId="77777777"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14:paraId="6345EB7A" w14:textId="77777777"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14:paraId="0C679013" w14:textId="77777777"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14:paraId="7C0ED9D4" w14:textId="77777777" w:rsidR="00C51368" w:rsidRDefault="00E43BD9">
      <w:pPr>
        <w:pStyle w:val="Heading2"/>
        <w:divId w:val="605625206"/>
        <w:rPr>
          <w:rFonts w:eastAsia="Times New Roman"/>
          <w:lang w:val="en-US"/>
        </w:rPr>
      </w:pPr>
      <w:bookmarkStart w:id="276" w:name="approach"/>
      <w:bookmarkEnd w:id="276"/>
      <w:r>
        <w:rPr>
          <w:rFonts w:eastAsia="Times New Roman"/>
          <w:lang w:val="en-US"/>
        </w:rPr>
        <w:t xml:space="preserve">Approach Alternatives </w:t>
      </w:r>
    </w:p>
    <w:p w14:paraId="60C78B4E" w14:textId="77777777"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14:paraId="623821C0" w14:textId="77777777"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14:paraId="1E73AA9A" w14:textId="77777777"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14:paraId="5664A658" w14:textId="77777777"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14:paraId="6E4E53FC" w14:textId="77777777" w:rsidR="00C51368" w:rsidRDefault="00E43BD9">
      <w:pPr>
        <w:pStyle w:val="Heading3"/>
        <w:divId w:val="605625206"/>
        <w:rPr>
          <w:rFonts w:eastAsia="Times New Roman"/>
          <w:lang w:val="en-US"/>
        </w:rPr>
      </w:pPr>
      <w:r>
        <w:rPr>
          <w:rFonts w:eastAsia="Times New Roman"/>
          <w:lang w:val="en-US"/>
        </w:rPr>
        <w:t>Implementation Considerations</w:t>
      </w:r>
    </w:p>
    <w:p w14:paraId="4DF8D877" w14:textId="77777777"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14:paraId="5E95390D" w14:textId="77777777"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14:paraId="1DBA902D" w14:textId="77777777" w:rsidR="00C51368" w:rsidRDefault="00E43BD9">
      <w:pPr>
        <w:pStyle w:val="Heading4"/>
        <w:divId w:val="605625206"/>
        <w:rPr>
          <w:rFonts w:eastAsia="Times New Roman"/>
          <w:lang w:val="en-US"/>
        </w:rPr>
      </w:pPr>
      <w:r>
        <w:rPr>
          <w:rFonts w:eastAsia="Times New Roman"/>
          <w:lang w:val="en-US"/>
        </w:rPr>
        <w:t xml:space="preserve">SOA in a FHIR Environment </w:t>
      </w:r>
    </w:p>
    <w:p w14:paraId="1939C9C5" w14:textId="77777777"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14:paraId="58FE3F9D" w14:textId="77777777"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14:paraId="2CDB5AF4" w14:textId="77777777"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14:paraId="763D1236" w14:textId="77777777"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14:paraId="1FF09E13" w14:textId="77777777"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14:paraId="6CED0D80" w14:textId="77777777" w:rsidR="00C51368" w:rsidRDefault="00E43BD9">
      <w:pPr>
        <w:pStyle w:val="NormalWeb"/>
        <w:divId w:val="605625206"/>
        <w:rPr>
          <w:lang w:val="en-US"/>
        </w:rPr>
      </w:pPr>
      <w:r>
        <w:rPr>
          <w:lang w:val="en-US"/>
        </w:rPr>
        <w:t>The portfolio of HL7 Service Functional Models currently includes:</w:t>
      </w:r>
    </w:p>
    <w:p w14:paraId="5D2BD618"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14:paraId="75C13473"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14:paraId="100628E6"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14:paraId="575BC29D"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14:paraId="7645F0AD"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14:paraId="742F0F69"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14:paraId="4C6F2502"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14:paraId="5EEB8CED"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14:paraId="0D8A39B7" w14:textId="77777777"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14:paraId="0AD4DE40" w14:textId="77777777"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14:paraId="235EFCA4" w14:textId="77777777"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14:paraId="0E0EECAF" w14:textId="77777777"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14:paraId="6D9AA587" w14:textId="77777777" w:rsidR="00C51368" w:rsidRDefault="00E43BD9">
      <w:pPr>
        <w:pStyle w:val="Heading4"/>
        <w:divId w:val="605625206"/>
        <w:rPr>
          <w:rFonts w:eastAsia="Times New Roman"/>
          <w:lang w:val="en-US"/>
        </w:rPr>
      </w:pPr>
      <w:r>
        <w:rPr>
          <w:rFonts w:eastAsia="Times New Roman"/>
          <w:lang w:val="en-US"/>
        </w:rPr>
        <w:t>"FHIR in a SOA Environment"</w:t>
      </w:r>
    </w:p>
    <w:p w14:paraId="60CD0F79" w14:textId="77777777"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14:paraId="35D7704C" w14:textId="77777777"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14:paraId="24FBD732" w14:textId="77777777"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14:paraId="6C7B6CDB" w14:textId="77777777"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14:paraId="560C09A4" w14:textId="77777777"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14:paraId="26DAAAA0" w14:textId="77777777"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14:paraId="2DD091FF" w14:textId="77777777"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14:paraId="357D9D42" w14:textId="77777777"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14:paraId="2F06BA9B" w14:textId="77777777"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14:paraId="303186AE" w14:textId="77777777"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14:paraId="770887CA" w14:textId="77777777" w:rsidR="00C51368" w:rsidRDefault="00E43BD9">
      <w:pPr>
        <w:pStyle w:val="Heading3"/>
        <w:divId w:val="605625206"/>
        <w:rPr>
          <w:rFonts w:eastAsia="Times New Roman"/>
          <w:lang w:val="en-US"/>
        </w:rPr>
      </w:pPr>
      <w:r>
        <w:rPr>
          <w:rFonts w:eastAsia="Times New Roman"/>
          <w:lang w:val="en-US"/>
        </w:rPr>
        <w:t>Conclusion</w:t>
      </w:r>
    </w:p>
    <w:p w14:paraId="1D4E54A2" w14:textId="77777777"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14:paraId="61119541" w14:textId="77777777"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14:paraId="7A97C69C" w14:textId="77777777"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0" w:history="1">
        <w:r>
          <w:rPr>
            <w:rStyle w:val="Hyperlink"/>
            <w:lang w:val="en-US"/>
          </w:rPr>
          <w:t>soa@hl7.org</w:t>
        </w:r>
      </w:hyperlink>
      <w:r>
        <w:rPr>
          <w:lang w:val="en-US"/>
        </w:rPr>
        <w:t xml:space="preserve"> </w:t>
      </w:r>
    </w:p>
    <w:p w14:paraId="2BAB535F" w14:textId="77777777" w:rsidR="00C51368" w:rsidRDefault="00E43BD9">
      <w:pPr>
        <w:pStyle w:val="Heading1"/>
        <w:divId w:val="990249517"/>
        <w:rPr>
          <w:rFonts w:eastAsia="Times New Roman"/>
          <w:noProof/>
          <w:lang w:val="en-US"/>
        </w:rPr>
      </w:pPr>
      <w:r>
        <w:rPr>
          <w:rFonts w:eastAsia="Times New Roman"/>
          <w:noProof/>
          <w:lang w:val="en-US"/>
        </w:rPr>
        <w:t>summary.html</w:t>
      </w:r>
    </w:p>
    <w:p w14:paraId="66AA315C" w14:textId="77777777" w:rsidR="00C51368" w:rsidRDefault="00E43BD9">
      <w:pPr>
        <w:pStyle w:val="Heading1"/>
        <w:divId w:val="922645780"/>
        <w:rPr>
          <w:rFonts w:eastAsia="Times New Roman"/>
          <w:lang w:val="en-US"/>
        </w:rPr>
      </w:pPr>
      <w:bookmarkStart w:id="277" w:name="glossy"/>
      <w:bookmarkEnd w:id="277"/>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3B90023" w14:textId="77777777">
        <w:trPr>
          <w:divId w:val="922645780"/>
          <w:tblCellSpacing w:w="15" w:type="dxa"/>
        </w:trPr>
        <w:tc>
          <w:tcPr>
            <w:tcW w:w="0" w:type="auto"/>
            <w:vAlign w:val="center"/>
            <w:hideMark/>
          </w:tcPr>
          <w:p w14:paraId="2A348C10" w14:textId="77777777" w:rsidR="00C51368" w:rsidRDefault="00E43BD9">
            <w:pPr>
              <w:rPr>
                <w:rFonts w:eastAsia="Times New Roman"/>
              </w:rPr>
            </w:pPr>
            <w:r>
              <w:rPr>
                <w:rFonts w:eastAsia="Times New Roman"/>
              </w:rPr>
              <w:t>Work Group</w:t>
            </w:r>
          </w:p>
        </w:tc>
        <w:tc>
          <w:tcPr>
            <w:tcW w:w="0" w:type="auto"/>
            <w:vAlign w:val="center"/>
            <w:hideMark/>
          </w:tcPr>
          <w:p w14:paraId="3CEDFC08" w14:textId="77777777" w:rsidR="00C51368" w:rsidRDefault="001708AB">
            <w:pPr>
              <w:rPr>
                <w:rFonts w:eastAsia="Times New Roman"/>
              </w:rPr>
            </w:pPr>
            <w:hyperlink r:id="rId2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0EA9DEB" w14:textId="77777777" w:rsidR="00C51368" w:rsidRDefault="001708AB">
            <w:pPr>
              <w:rPr>
                <w:rFonts w:eastAsia="Times New Roman"/>
              </w:rPr>
            </w:pPr>
            <w:hyperlink r:id="rId2672" w:anchor="status" w:history="1">
              <w:r w:rsidR="00E43BD9">
                <w:rPr>
                  <w:rStyle w:val="Hyperlink"/>
                  <w:rFonts w:eastAsia="Times New Roman"/>
                </w:rPr>
                <w:t>Ballot Status</w:t>
              </w:r>
            </w:hyperlink>
            <w:r w:rsidR="00E43BD9">
              <w:rPr>
                <w:rFonts w:eastAsia="Times New Roman"/>
              </w:rPr>
              <w:t xml:space="preserve">: </w:t>
            </w:r>
            <w:hyperlink r:id="rId2673" w:anchor="pubs" w:history="1">
              <w:r w:rsidR="00E43BD9">
                <w:rPr>
                  <w:rStyle w:val="Hyperlink"/>
                  <w:rFonts w:eastAsia="Times New Roman"/>
                </w:rPr>
                <w:t>DSTU 2</w:t>
              </w:r>
            </w:hyperlink>
          </w:p>
        </w:tc>
      </w:tr>
    </w:tbl>
    <w:p w14:paraId="3B47084C" w14:textId="77777777"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14:paraId="2F160D53" w14:textId="77777777"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14:paraId="7C09E817" w14:textId="77777777" w:rsidR="00C51368" w:rsidRDefault="00E43BD9">
      <w:pPr>
        <w:pStyle w:val="Heading2"/>
        <w:divId w:val="922645780"/>
        <w:rPr>
          <w:rFonts w:eastAsia="Times New Roman"/>
          <w:lang w:val="en-US"/>
        </w:rPr>
      </w:pPr>
      <w:r>
        <w:rPr>
          <w:rFonts w:eastAsia="Times New Roman"/>
          <w:lang w:val="en-US"/>
        </w:rPr>
        <w:t>Why FHIR is better</w:t>
      </w:r>
    </w:p>
    <w:p w14:paraId="2319AA60" w14:textId="77777777" w:rsidR="00C51368" w:rsidRDefault="00E43BD9">
      <w:pPr>
        <w:pStyle w:val="NormalWeb"/>
        <w:divId w:val="922645780"/>
        <w:rPr>
          <w:lang w:val="en-US"/>
        </w:rPr>
      </w:pPr>
      <w:r>
        <w:rPr>
          <w:lang w:val="en-US"/>
        </w:rPr>
        <w:t xml:space="preserve">FHIR offers many improvements over existing standards: </w:t>
      </w:r>
    </w:p>
    <w:p w14:paraId="2AA9EDA2"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14:paraId="540E21A3"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14:paraId="3D2D567D"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14:paraId="0F5BBEF2"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14:paraId="4DB912F8"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14:paraId="501991C1"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14:paraId="7FF974E6"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14:paraId="200688F4"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14:paraId="35C0B39C"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14:paraId="3CB73FA3" w14:textId="77777777"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14:paraId="5D11337E" w14:textId="77777777" w:rsidR="00C51368" w:rsidRDefault="00E43BD9">
      <w:pPr>
        <w:pStyle w:val="Heading2"/>
        <w:divId w:val="922645780"/>
        <w:rPr>
          <w:rFonts w:eastAsia="Times New Roman"/>
          <w:lang w:val="en-US"/>
        </w:rPr>
      </w:pPr>
      <w:bookmarkStart w:id="278" w:name="flex"/>
      <w:bookmarkEnd w:id="278"/>
      <w:r>
        <w:rPr>
          <w:rFonts w:eastAsia="Times New Roman"/>
          <w:lang w:val="en-US"/>
        </w:rPr>
        <w:t>Flexibility</w:t>
      </w:r>
    </w:p>
    <w:p w14:paraId="77F15C76" w14:textId="77777777"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14:paraId="01750618" w14:textId="77777777"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14:paraId="01777780" w14:textId="77777777"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14:paraId="5F30267E" w14:textId="77777777" w:rsidR="00C51368" w:rsidRDefault="00E43BD9">
      <w:pPr>
        <w:pStyle w:val="Heading2"/>
        <w:divId w:val="922645780"/>
        <w:rPr>
          <w:rFonts w:eastAsia="Times New Roman"/>
          <w:lang w:val="en-US"/>
        </w:rPr>
      </w:pPr>
      <w:r>
        <w:rPr>
          <w:rFonts w:eastAsia="Times New Roman"/>
          <w:lang w:val="en-US"/>
        </w:rPr>
        <w:t>Example Resource: Patient</w:t>
      </w:r>
    </w:p>
    <w:p w14:paraId="55418F91" w14:textId="77777777"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14:paraId="4F2D8C76" w14:textId="77777777" w:rsidR="00C51368" w:rsidRDefault="00E43BD9">
      <w:pPr>
        <w:divId w:val="922645780"/>
        <w:rPr>
          <w:rFonts w:eastAsia="Times New Roman"/>
          <w:lang w:val="en-US"/>
        </w:rPr>
      </w:pPr>
      <w:r>
        <w:rPr>
          <w:rFonts w:eastAsia="Times New Roman"/>
          <w:noProof/>
          <w:lang w:val="en-US" w:eastAsia="en-US"/>
        </w:rPr>
        <w:drawing>
          <wp:inline distT="0" distB="0" distL="0" distR="0" wp14:anchorId="613F11DF" wp14:editId="4B9D700D">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1725C17" w14:textId="77777777"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14:paraId="3B43B44D" w14:textId="77777777" w:rsidR="00C51368" w:rsidRDefault="00E43BD9">
      <w:pPr>
        <w:pStyle w:val="Heading2"/>
        <w:divId w:val="922645780"/>
        <w:rPr>
          <w:rFonts w:eastAsia="Times New Roman"/>
          <w:lang w:val="en-US"/>
        </w:rPr>
      </w:pPr>
      <w:r>
        <w:rPr>
          <w:rFonts w:eastAsia="Times New Roman"/>
          <w:lang w:val="en-US"/>
        </w:rPr>
        <w:t>The FHIR development process</w:t>
      </w:r>
    </w:p>
    <w:p w14:paraId="2F68AE90" w14:textId="77777777"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14:paraId="5DFD93D1" w14:textId="77777777" w:rsidR="00C51368" w:rsidRDefault="001708AB">
      <w:pPr>
        <w:pStyle w:val="NormalWeb"/>
        <w:divId w:val="922645780"/>
        <w:rPr>
          <w:lang w:val="en-US"/>
        </w:rPr>
      </w:pPr>
      <w:hyperlink r:id="rId2675" w:history="1">
        <w:r w:rsidR="00E43BD9">
          <w:rPr>
            <w:rStyle w:val="Hyperlink"/>
            <w:lang w:val="en-US"/>
          </w:rPr>
          <w:t>http://hl7.org/fhir</w:t>
        </w:r>
      </w:hyperlink>
      <w:r w:rsidR="00E43BD9">
        <w:rPr>
          <w:lang w:val="en-US"/>
        </w:rPr>
        <w:t xml:space="preserve">. Follow us on Twitter using </w:t>
      </w:r>
      <w:hyperlink r:id="rId2676" w:history="1">
        <w:r w:rsidR="00E43BD9">
          <w:rPr>
            <w:rStyle w:val="Hyperlink"/>
            <w:lang w:val="en-US"/>
          </w:rPr>
          <w:t>#FHIR</w:t>
        </w:r>
      </w:hyperlink>
      <w:r w:rsidR="00E43BD9">
        <w:rPr>
          <w:lang w:val="en-US"/>
        </w:rPr>
        <w:t xml:space="preserve"> </w:t>
      </w:r>
    </w:p>
    <w:p w14:paraId="641C9A08" w14:textId="77777777" w:rsidR="00C51368" w:rsidRDefault="00E43BD9">
      <w:pPr>
        <w:pStyle w:val="Heading1"/>
        <w:divId w:val="990249517"/>
        <w:rPr>
          <w:rFonts w:eastAsia="Times New Roman"/>
          <w:noProof/>
          <w:lang w:val="en-US"/>
        </w:rPr>
      </w:pPr>
      <w:r>
        <w:rPr>
          <w:rFonts w:eastAsia="Times New Roman"/>
          <w:noProof/>
          <w:lang w:val="en-US"/>
        </w:rPr>
        <w:t>template-abstract-book.html</w:t>
      </w:r>
    </w:p>
    <w:p w14:paraId="384E0E55" w14:textId="77777777" w:rsidR="00C51368" w:rsidRDefault="00E43BD9">
      <w:pPr>
        <w:pStyle w:val="Heading1"/>
        <w:divId w:val="990249517"/>
        <w:rPr>
          <w:rFonts w:eastAsia="Times New Roman"/>
          <w:lang w:val="en-US"/>
        </w:rPr>
      </w:pPr>
      <w:r>
        <w:rPr>
          <w:rFonts w:eastAsia="Times New Roman"/>
          <w:lang w:val="en-US"/>
        </w:rPr>
        <w:t xml:space="preserve">Resource Definition: </w:t>
      </w:r>
    </w:p>
    <w:p w14:paraId="25889C29" w14:textId="77777777" w:rsidR="00C51368" w:rsidRDefault="00E43BD9">
      <w:pPr>
        <w:pStyle w:val="NormalWeb"/>
        <w:divId w:val="990249517"/>
        <w:rPr>
          <w:lang w:val="en-US"/>
        </w:rPr>
      </w:pPr>
      <w:r>
        <w:rPr>
          <w:lang w:val="en-US"/>
        </w:rPr>
        <w:t xml:space="preserve">. </w:t>
      </w:r>
    </w:p>
    <w:p w14:paraId="04DB9D1A" w14:textId="77777777" w:rsidR="00C51368" w:rsidRDefault="00E43BD9">
      <w:pPr>
        <w:pStyle w:val="Heading2"/>
        <w:divId w:val="990249517"/>
        <w:rPr>
          <w:rFonts w:eastAsia="Times New Roman"/>
          <w:lang w:val="en-US"/>
        </w:rPr>
      </w:pPr>
      <w:r>
        <w:rPr>
          <w:rFonts w:eastAsia="Times New Roman"/>
          <w:lang w:val="en-US"/>
        </w:rPr>
        <w:t>Resource Content</w:t>
      </w:r>
    </w:p>
    <w:p w14:paraId="78269781" w14:textId="77777777" w:rsidR="00C51368" w:rsidRDefault="00E43BD9">
      <w:pPr>
        <w:pStyle w:val="NormalWeb"/>
        <w:divId w:val="990249517"/>
        <w:rPr>
          <w:lang w:val="en-US"/>
        </w:rPr>
      </w:pPr>
      <w:r>
        <w:rPr>
          <w:lang w:val="en-US"/>
        </w:rPr>
        <w:t xml:space="preserve">Alternate definitions: </w:t>
      </w:r>
      <w:hyperlink r:id="rId2677" w:history="1">
        <w:r>
          <w:rPr>
            <w:rStyle w:val="Hyperlink"/>
            <w:lang w:val="en-US"/>
          </w:rPr>
          <w:t>Schema</w:t>
        </w:r>
      </w:hyperlink>
      <w:r>
        <w:rPr>
          <w:lang w:val="en-US"/>
        </w:rPr>
        <w:t xml:space="preserve">, RDF (to do), XMI (to do), </w:t>
      </w:r>
      <w:hyperlink r:id="rId2678" w:history="1">
        <w:r>
          <w:rPr>
            <w:rStyle w:val="Hyperlink"/>
            <w:lang w:val="en-US"/>
          </w:rPr>
          <w:t>Resource Profile</w:t>
        </w:r>
      </w:hyperlink>
    </w:p>
    <w:p w14:paraId="7B8F1E61" w14:textId="77777777" w:rsidR="00C51368" w:rsidRDefault="00E43BD9">
      <w:pPr>
        <w:pStyle w:val="Heading1"/>
        <w:divId w:val="990249517"/>
        <w:rPr>
          <w:rFonts w:eastAsia="Times New Roman"/>
          <w:noProof/>
          <w:lang w:val="en-US"/>
        </w:rPr>
      </w:pPr>
      <w:r>
        <w:rPr>
          <w:rFonts w:eastAsia="Times New Roman"/>
          <w:noProof/>
          <w:lang w:val="en-US"/>
        </w:rPr>
        <w:t>template-abstract-definitions.html</w:t>
      </w:r>
    </w:p>
    <w:p w14:paraId="3C8D6C72" w14:textId="77777777" w:rsidR="00C51368" w:rsidRDefault="00E43BD9">
      <w:pPr>
        <w:pStyle w:val="Heading2"/>
        <w:divId w:val="710151679"/>
        <w:rPr>
          <w:rFonts w:eastAsia="Times New Roman"/>
          <w:lang w:val="en-US"/>
        </w:rPr>
      </w:pPr>
      <w:r>
        <w:rPr>
          <w:rFonts w:eastAsia="Times New Roman"/>
          <w:lang w:val="en-US"/>
        </w:rPr>
        <w:t>Resource - Detailed Descriptions</w:t>
      </w:r>
    </w:p>
    <w:p w14:paraId="188618F9" w14:textId="77777777" w:rsidR="00C51368" w:rsidRDefault="00E43BD9">
      <w:pPr>
        <w:pStyle w:val="NormalWeb"/>
        <w:divId w:val="710151679"/>
        <w:rPr>
          <w:lang w:val="en-US"/>
        </w:rPr>
      </w:pPr>
      <w:r>
        <w:rPr>
          <w:lang w:val="en-US"/>
        </w:rPr>
        <w:t>Detailed Descriptions for the elements in the .</w:t>
      </w:r>
    </w:p>
    <w:p w14:paraId="6B78CDD7" w14:textId="77777777" w:rsidR="00C51368" w:rsidRDefault="00E43BD9">
      <w:pPr>
        <w:pStyle w:val="Heading1"/>
        <w:divId w:val="990249517"/>
        <w:rPr>
          <w:rFonts w:eastAsia="Times New Roman"/>
          <w:noProof/>
          <w:lang w:val="en-US"/>
        </w:rPr>
      </w:pPr>
      <w:r>
        <w:rPr>
          <w:rFonts w:eastAsia="Times New Roman"/>
          <w:noProof/>
          <w:lang w:val="en-US"/>
        </w:rPr>
        <w:t>template-abstract-examples.html</w:t>
      </w:r>
    </w:p>
    <w:p w14:paraId="147D9297" w14:textId="77777777"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14:paraId="306D6A79" w14:textId="77777777" w:rsidR="00C51368" w:rsidRDefault="00E43BD9">
      <w:pPr>
        <w:pStyle w:val="Heading1"/>
        <w:divId w:val="990249517"/>
        <w:rPr>
          <w:rFonts w:eastAsia="Times New Roman"/>
          <w:noProof/>
          <w:lang w:val="en-US"/>
        </w:rPr>
      </w:pPr>
      <w:r>
        <w:rPr>
          <w:rFonts w:eastAsia="Times New Roman"/>
          <w:noProof/>
          <w:lang w:val="en-US"/>
        </w:rPr>
        <w:t>template-abstract.html</w:t>
      </w:r>
    </w:p>
    <w:p w14:paraId="709A5F99" w14:textId="77777777" w:rsidR="00C51368" w:rsidRDefault="00E43BD9">
      <w:pPr>
        <w:pStyle w:val="Heading2"/>
        <w:divId w:val="348340588"/>
        <w:rPr>
          <w:rFonts w:eastAsia="Times New Roman"/>
          <w:lang w:val="en-US"/>
        </w:rPr>
      </w:pPr>
      <w:r>
        <w:rPr>
          <w:rFonts w:eastAsia="Times New Roman"/>
          <w:lang w:val="en-US"/>
        </w:rPr>
        <w:t xml:space="preserve">Resource Content </w:t>
      </w:r>
    </w:p>
    <w:p w14:paraId="6D5260E6" w14:textId="77777777" w:rsidR="00C51368" w:rsidRDefault="001708AB">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14:paraId="0C5C3C30" w14:textId="77777777" w:rsidR="00C51368" w:rsidRDefault="001708AB">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14:paraId="497DAED1" w14:textId="77777777" w:rsidR="00C51368" w:rsidRDefault="001708AB">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14:paraId="75A8564C" w14:textId="77777777" w:rsidR="00C51368" w:rsidRDefault="001708AB">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14:paraId="5603A1A9" w14:textId="77777777" w:rsidR="00C51368" w:rsidRDefault="001708AB">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14:paraId="645DBA91" w14:textId="77777777" w:rsidR="00C51368" w:rsidRDefault="00E43BD9">
      <w:pPr>
        <w:pStyle w:val="NormalWeb"/>
        <w:divId w:val="1082146289"/>
        <w:rPr>
          <w:lang w:val="en-US"/>
        </w:rPr>
      </w:pPr>
      <w:r>
        <w:rPr>
          <w:b/>
          <w:bCs/>
          <w:lang w:val="en-US"/>
        </w:rPr>
        <w:t>Structure</w:t>
      </w:r>
    </w:p>
    <w:p w14:paraId="7ACB3546" w14:textId="77777777" w:rsidR="00C51368" w:rsidRDefault="00E43BD9">
      <w:pPr>
        <w:pStyle w:val="NormalWeb"/>
        <w:divId w:val="909540237"/>
        <w:rPr>
          <w:lang w:val="en-US"/>
        </w:rPr>
      </w:pPr>
      <w:r>
        <w:rPr>
          <w:b/>
          <w:bCs/>
          <w:lang w:val="en-US"/>
        </w:rPr>
        <w:t>UML Diagram</w:t>
      </w:r>
    </w:p>
    <w:p w14:paraId="60C7AE25" w14:textId="77777777" w:rsidR="00C51368" w:rsidRDefault="00E43BD9">
      <w:pPr>
        <w:pStyle w:val="NormalWeb"/>
        <w:divId w:val="1146430386"/>
        <w:rPr>
          <w:lang w:val="en-US"/>
        </w:rPr>
      </w:pPr>
      <w:r>
        <w:rPr>
          <w:b/>
          <w:bCs/>
          <w:lang w:val="en-US"/>
        </w:rPr>
        <w:t>XML Template</w:t>
      </w:r>
    </w:p>
    <w:p w14:paraId="6770BB0C" w14:textId="77777777" w:rsidR="00C51368" w:rsidRDefault="00E43BD9">
      <w:pPr>
        <w:pStyle w:val="NormalWeb"/>
        <w:divId w:val="1470897782"/>
        <w:rPr>
          <w:lang w:val="en-US"/>
        </w:rPr>
      </w:pPr>
      <w:r>
        <w:rPr>
          <w:b/>
          <w:bCs/>
          <w:lang w:val="en-US"/>
        </w:rPr>
        <w:t>JSON Template</w:t>
      </w:r>
    </w:p>
    <w:p w14:paraId="6AC4B3FE" w14:textId="77777777" w:rsidR="00C51368" w:rsidRDefault="00E43BD9">
      <w:pPr>
        <w:pStyle w:val="NormalWeb"/>
        <w:divId w:val="2019312450"/>
        <w:rPr>
          <w:lang w:val="en-US"/>
        </w:rPr>
      </w:pPr>
      <w:r>
        <w:rPr>
          <w:b/>
          <w:bCs/>
          <w:lang w:val="en-US"/>
        </w:rPr>
        <w:lastRenderedPageBreak/>
        <w:t>Structure</w:t>
      </w:r>
    </w:p>
    <w:p w14:paraId="173A020D" w14:textId="77777777" w:rsidR="00C51368" w:rsidRDefault="00E43BD9">
      <w:pPr>
        <w:pStyle w:val="NormalWeb"/>
        <w:divId w:val="1173451485"/>
        <w:rPr>
          <w:lang w:val="en-US"/>
        </w:rPr>
      </w:pPr>
      <w:r>
        <w:rPr>
          <w:b/>
          <w:bCs/>
          <w:lang w:val="en-US"/>
        </w:rPr>
        <w:t>UML Diagram</w:t>
      </w:r>
    </w:p>
    <w:p w14:paraId="276D5A0E" w14:textId="77777777" w:rsidR="00C51368" w:rsidRDefault="00E43BD9">
      <w:pPr>
        <w:pStyle w:val="NormalWeb"/>
        <w:divId w:val="853571337"/>
        <w:rPr>
          <w:lang w:val="en-US"/>
        </w:rPr>
      </w:pPr>
      <w:r>
        <w:rPr>
          <w:b/>
          <w:bCs/>
          <w:lang w:val="en-US"/>
        </w:rPr>
        <w:t>XML Template</w:t>
      </w:r>
    </w:p>
    <w:p w14:paraId="2924A0CE" w14:textId="77777777" w:rsidR="00C51368" w:rsidRDefault="00E43BD9">
      <w:pPr>
        <w:pStyle w:val="NormalWeb"/>
        <w:divId w:val="1364474454"/>
        <w:rPr>
          <w:lang w:val="en-US"/>
        </w:rPr>
      </w:pPr>
      <w:r>
        <w:rPr>
          <w:b/>
          <w:bCs/>
          <w:lang w:val="en-US"/>
        </w:rPr>
        <w:t>JSON Template</w:t>
      </w:r>
    </w:p>
    <w:p w14:paraId="7D39D0E1" w14:textId="77777777" w:rsidR="00C51368" w:rsidRDefault="00E43BD9">
      <w:pPr>
        <w:pStyle w:val="Heading1"/>
        <w:divId w:val="990249517"/>
        <w:rPr>
          <w:rFonts w:eastAsia="Times New Roman"/>
          <w:noProof/>
          <w:lang w:val="en-US"/>
        </w:rPr>
      </w:pPr>
      <w:r>
        <w:rPr>
          <w:rFonts w:eastAsia="Times New Roman"/>
          <w:noProof/>
          <w:lang w:val="en-US"/>
        </w:rPr>
        <w:t>template-book-defn.html</w:t>
      </w:r>
    </w:p>
    <w:p w14:paraId="2E0F43F9" w14:textId="77777777" w:rsidR="00C51368" w:rsidRDefault="00E43BD9">
      <w:pPr>
        <w:pStyle w:val="Heading1"/>
        <w:divId w:val="1871725539"/>
        <w:rPr>
          <w:rFonts w:eastAsia="Times New Roman"/>
          <w:lang w:val="en-US"/>
        </w:rPr>
      </w:pPr>
      <w:r>
        <w:rPr>
          <w:rFonts w:eastAsia="Times New Roman"/>
          <w:lang w:val="en-US"/>
        </w:rPr>
        <w:t xml:space="preserve">Resource Detailed Descriptions: </w:t>
      </w:r>
    </w:p>
    <w:p w14:paraId="1AAF613B" w14:textId="77777777" w:rsidR="00C51368" w:rsidRDefault="00E43BD9">
      <w:pPr>
        <w:pStyle w:val="NormalWeb"/>
        <w:divId w:val="1871725539"/>
        <w:rPr>
          <w:lang w:val="en-US"/>
        </w:rPr>
      </w:pPr>
      <w:r>
        <w:rPr>
          <w:lang w:val="en-US"/>
        </w:rPr>
        <w:t>The Detailed Descriptions for the resource.</w:t>
      </w:r>
    </w:p>
    <w:p w14:paraId="5531C9A2" w14:textId="77777777" w:rsidR="00C51368" w:rsidRDefault="00E43BD9">
      <w:pPr>
        <w:pStyle w:val="Heading1"/>
        <w:divId w:val="990249517"/>
        <w:rPr>
          <w:rFonts w:eastAsia="Times New Roman"/>
          <w:noProof/>
          <w:lang w:val="en-US"/>
        </w:rPr>
      </w:pPr>
      <w:r>
        <w:rPr>
          <w:rFonts w:eastAsia="Times New Roman"/>
          <w:noProof/>
          <w:lang w:val="en-US"/>
        </w:rPr>
        <w:t>template-book-ex.html</w:t>
      </w:r>
    </w:p>
    <w:p w14:paraId="72112457" w14:textId="77777777" w:rsidR="00C51368" w:rsidRDefault="00E43BD9">
      <w:pPr>
        <w:pStyle w:val="Heading1"/>
        <w:divId w:val="2088573942"/>
        <w:rPr>
          <w:rFonts w:eastAsia="Times New Roman"/>
          <w:lang w:val="en-US"/>
        </w:rPr>
      </w:pPr>
      <w:r>
        <w:rPr>
          <w:rFonts w:eastAsia="Times New Roman"/>
          <w:lang w:val="en-US"/>
        </w:rPr>
        <w:t xml:space="preserve">Examples: </w:t>
      </w:r>
    </w:p>
    <w:p w14:paraId="16AC0B4E" w14:textId="77777777" w:rsidR="00C51368" w:rsidRDefault="00E43BD9">
      <w:pPr>
        <w:pStyle w:val="NormalWeb"/>
        <w:divId w:val="2088573942"/>
        <w:rPr>
          <w:lang w:val="en-US"/>
        </w:rPr>
      </w:pPr>
      <w:r>
        <w:rPr>
          <w:lang w:val="en-US"/>
        </w:rPr>
        <w:t>Examples for the resource.</w:t>
      </w:r>
    </w:p>
    <w:p w14:paraId="613A5FD0" w14:textId="77777777" w:rsidR="00C51368" w:rsidRDefault="00E43BD9">
      <w:pPr>
        <w:pStyle w:val="Heading1"/>
        <w:divId w:val="990249517"/>
        <w:rPr>
          <w:rFonts w:eastAsia="Times New Roman"/>
          <w:noProof/>
          <w:lang w:val="en-US"/>
        </w:rPr>
      </w:pPr>
      <w:r>
        <w:rPr>
          <w:rFonts w:eastAsia="Times New Roman"/>
          <w:noProof/>
          <w:lang w:val="en-US"/>
        </w:rPr>
        <w:t>template-book.html</w:t>
      </w:r>
    </w:p>
    <w:p w14:paraId="177A9C69" w14:textId="77777777"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14:paraId="6A5FBB4F" w14:textId="77777777">
        <w:trPr>
          <w:divId w:val="990249517"/>
          <w:tblCellSpacing w:w="15" w:type="dxa"/>
        </w:trPr>
        <w:tc>
          <w:tcPr>
            <w:tcW w:w="0" w:type="auto"/>
            <w:vAlign w:val="center"/>
            <w:hideMark/>
          </w:tcPr>
          <w:p w14:paraId="55CF268F" w14:textId="77777777" w:rsidR="00C51368" w:rsidRDefault="00C51368">
            <w:pPr>
              <w:rPr>
                <w:rFonts w:eastAsia="Times New Roman"/>
              </w:rPr>
            </w:pPr>
          </w:p>
        </w:tc>
        <w:tc>
          <w:tcPr>
            <w:tcW w:w="0" w:type="auto"/>
            <w:vAlign w:val="center"/>
            <w:hideMark/>
          </w:tcPr>
          <w:p w14:paraId="0707218E" w14:textId="77777777" w:rsidR="00C51368" w:rsidRDefault="00C51368">
            <w:pPr>
              <w:rPr>
                <w:rFonts w:eastAsia="Times New Roman"/>
              </w:rPr>
            </w:pPr>
          </w:p>
        </w:tc>
        <w:tc>
          <w:tcPr>
            <w:tcW w:w="0" w:type="auto"/>
            <w:vAlign w:val="center"/>
            <w:hideMark/>
          </w:tcPr>
          <w:p w14:paraId="379F03C0" w14:textId="77777777" w:rsidR="00C51368" w:rsidRDefault="00C51368">
            <w:pPr>
              <w:rPr>
                <w:rFonts w:eastAsia="Times New Roman"/>
              </w:rPr>
            </w:pPr>
          </w:p>
        </w:tc>
      </w:tr>
    </w:tbl>
    <w:p w14:paraId="75A1A860" w14:textId="77777777" w:rsidR="00C51368" w:rsidRDefault="00E43BD9">
      <w:pPr>
        <w:pStyle w:val="NormalWeb"/>
        <w:divId w:val="990249517"/>
        <w:rPr>
          <w:lang w:val="en-US"/>
        </w:rPr>
      </w:pPr>
      <w:r>
        <w:rPr>
          <w:lang w:val="en-US"/>
        </w:rPr>
        <w:t xml:space="preserve">. </w:t>
      </w:r>
    </w:p>
    <w:p w14:paraId="55C5738B" w14:textId="77777777" w:rsidR="00C51368" w:rsidRDefault="00E43BD9">
      <w:pPr>
        <w:pStyle w:val="Heading2"/>
        <w:divId w:val="990249517"/>
        <w:rPr>
          <w:rFonts w:eastAsia="Times New Roman"/>
          <w:lang w:val="en-US"/>
        </w:rPr>
      </w:pPr>
      <w:r>
        <w:rPr>
          <w:rFonts w:eastAsia="Times New Roman"/>
          <w:lang w:val="en-US"/>
        </w:rPr>
        <w:t>Resource Content</w:t>
      </w:r>
    </w:p>
    <w:p w14:paraId="12EE8154" w14:textId="77777777" w:rsidR="00C51368" w:rsidRDefault="00E43BD9">
      <w:pPr>
        <w:pStyle w:val="NormalWeb"/>
        <w:divId w:val="990249517"/>
        <w:rPr>
          <w:lang w:val="en-US"/>
        </w:rPr>
      </w:pPr>
      <w:r>
        <w:rPr>
          <w:lang w:val="en-US"/>
        </w:rPr>
        <w:t xml:space="preserve">See also the </w:t>
      </w:r>
      <w:hyperlink r:id="rId2679" w:history="1">
        <w:r>
          <w:rPr>
            <w:rStyle w:val="Hyperlink"/>
            <w:lang w:val="en-US"/>
          </w:rPr>
          <w:t>Examples</w:t>
        </w:r>
      </w:hyperlink>
      <w:r>
        <w:rPr>
          <w:lang w:val="en-US"/>
        </w:rPr>
        <w:t xml:space="preserve"> and the </w:t>
      </w:r>
      <w:hyperlink r:id="rId2680" w:history="1">
        <w:r>
          <w:rPr>
            <w:rStyle w:val="Hyperlink"/>
            <w:lang w:val="en-US"/>
          </w:rPr>
          <w:t>Definitions</w:t>
        </w:r>
      </w:hyperlink>
      <w:r>
        <w:rPr>
          <w:lang w:val="en-US"/>
        </w:rPr>
        <w:t>.</w:t>
      </w:r>
    </w:p>
    <w:p w14:paraId="62E42138" w14:textId="77777777" w:rsidR="00C51368" w:rsidRDefault="00E43BD9">
      <w:pPr>
        <w:pStyle w:val="NormalWeb"/>
        <w:divId w:val="990249517"/>
        <w:rPr>
          <w:lang w:val="en-US"/>
        </w:rPr>
      </w:pPr>
      <w:r>
        <w:rPr>
          <w:lang w:val="en-US"/>
        </w:rPr>
        <w:t xml:space="preserve">Alternate definitions: </w:t>
      </w:r>
      <w:hyperlink r:id="rId2681" w:history="1">
        <w:r>
          <w:rPr>
            <w:rStyle w:val="Hyperlink"/>
            <w:lang w:val="en-US"/>
          </w:rPr>
          <w:t>Schema</w:t>
        </w:r>
      </w:hyperlink>
      <w:r>
        <w:rPr>
          <w:lang w:val="en-US"/>
        </w:rPr>
        <w:t xml:space="preserve">, RDF (to do), XMI (to do), </w:t>
      </w:r>
      <w:hyperlink r:id="rId2682" w:history="1">
        <w:r>
          <w:rPr>
            <w:rStyle w:val="Hyperlink"/>
            <w:lang w:val="en-US"/>
          </w:rPr>
          <w:t>Resource Profile</w:t>
        </w:r>
      </w:hyperlink>
    </w:p>
    <w:p w14:paraId="64DB59E7" w14:textId="77777777" w:rsidR="00C51368" w:rsidRDefault="00E43BD9">
      <w:pPr>
        <w:pStyle w:val="Heading1"/>
        <w:divId w:val="990249517"/>
        <w:rPr>
          <w:rFonts w:eastAsia="Times New Roman"/>
          <w:noProof/>
          <w:lang w:val="en-US"/>
        </w:rPr>
      </w:pPr>
      <w:r>
        <w:rPr>
          <w:rFonts w:eastAsia="Times New Roman"/>
          <w:noProof/>
          <w:lang w:val="en-US"/>
        </w:rPr>
        <w:t>template-comparison-set.html</w:t>
      </w:r>
    </w:p>
    <w:p w14:paraId="4E14D6B9" w14:textId="77777777" w:rsidR="00C51368" w:rsidRDefault="00E43BD9">
      <w:pPr>
        <w:pStyle w:val="Heading2"/>
        <w:divId w:val="1787457457"/>
        <w:rPr>
          <w:rFonts w:eastAsia="Times New Roman"/>
          <w:lang w:val="en-US"/>
        </w:rPr>
      </w:pPr>
      <w:r>
        <w:rPr>
          <w:rFonts w:eastAsia="Times New Roman"/>
          <w:lang w:val="en-US"/>
        </w:rPr>
        <w:t xml:space="preserve">Comparison </w:t>
      </w:r>
    </w:p>
    <w:p w14:paraId="107E4EF4" w14:textId="77777777"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14:paraId="58A78EA7" w14:textId="77777777"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14:paraId="2F18765C"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14:paraId="58816B28"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14:paraId="77F8BF29" w14:textId="77777777"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14:paraId="1CCA7BBC" w14:textId="77777777" w:rsidR="00C51368" w:rsidRDefault="00E43BD9">
      <w:pPr>
        <w:pStyle w:val="Heading3"/>
        <w:divId w:val="1787457457"/>
        <w:rPr>
          <w:rFonts w:eastAsia="Times New Roman"/>
          <w:lang w:val="en-US"/>
        </w:rPr>
      </w:pPr>
      <w:r>
        <w:rPr>
          <w:rFonts w:eastAsia="Times New Roman"/>
          <w:lang w:val="en-US"/>
        </w:rPr>
        <w:t>Comparisons</w:t>
      </w:r>
    </w:p>
    <w:p w14:paraId="1EF9AE3F" w14:textId="77777777" w:rsidR="00C51368" w:rsidRDefault="00E43BD9">
      <w:pPr>
        <w:pStyle w:val="Heading3"/>
        <w:divId w:val="1787457457"/>
        <w:rPr>
          <w:rFonts w:eastAsia="Times New Roman"/>
          <w:lang w:val="en-US"/>
        </w:rPr>
      </w:pPr>
      <w:r>
        <w:rPr>
          <w:rFonts w:eastAsia="Times New Roman"/>
          <w:lang w:val="en-US"/>
        </w:rPr>
        <w:t>ValueSets</w:t>
      </w:r>
    </w:p>
    <w:p w14:paraId="6B9E5D48" w14:textId="77777777" w:rsidR="00C51368" w:rsidRDefault="00E43BD9">
      <w:pPr>
        <w:pStyle w:val="Heading1"/>
        <w:divId w:val="990249517"/>
        <w:rPr>
          <w:rFonts w:eastAsia="Times New Roman"/>
          <w:noProof/>
          <w:lang w:val="en-US"/>
        </w:rPr>
      </w:pPr>
      <w:r>
        <w:rPr>
          <w:rFonts w:eastAsia="Times New Roman"/>
          <w:noProof/>
          <w:lang w:val="en-US"/>
        </w:rPr>
        <w:t>template-comparison.html</w:t>
      </w:r>
    </w:p>
    <w:p w14:paraId="356D8E6A" w14:textId="77777777" w:rsidR="00C51368" w:rsidRDefault="00E43BD9">
      <w:pPr>
        <w:pStyle w:val="Heading2"/>
        <w:divId w:val="315257530"/>
        <w:rPr>
          <w:rFonts w:eastAsia="Times New Roman"/>
          <w:lang w:val="en-US"/>
        </w:rPr>
      </w:pPr>
      <w:r>
        <w:rPr>
          <w:rFonts w:eastAsia="Times New Roman"/>
          <w:lang w:val="en-US"/>
        </w:rPr>
        <w:t xml:space="preserve">vs </w:t>
      </w:r>
    </w:p>
    <w:p w14:paraId="46FD4AB4" w14:textId="77777777" w:rsidR="00C51368" w:rsidRDefault="00E43BD9">
      <w:pPr>
        <w:pStyle w:val="Heading3"/>
        <w:divId w:val="315257530"/>
        <w:rPr>
          <w:rFonts w:eastAsia="Times New Roman"/>
          <w:lang w:val="en-US"/>
        </w:rPr>
      </w:pPr>
      <w:r>
        <w:rPr>
          <w:rFonts w:eastAsia="Times New Roman"/>
          <w:lang w:val="en-US"/>
        </w:rPr>
        <w:t>Messages</w:t>
      </w:r>
    </w:p>
    <w:p w14:paraId="7E27BF31" w14:textId="77777777"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14:paraId="55DEB8E7" w14:textId="77777777" w:rsidR="00C51368" w:rsidRDefault="00E43BD9">
      <w:pPr>
        <w:pStyle w:val="Heading3"/>
        <w:divId w:val="315257530"/>
        <w:rPr>
          <w:rFonts w:eastAsia="Times New Roman"/>
          <w:lang w:val="en-US"/>
        </w:rPr>
      </w:pPr>
      <w:bookmarkStart w:id="279" w:name="intersection"/>
      <w:bookmarkEnd w:id="279"/>
      <w:r>
        <w:rPr>
          <w:rFonts w:eastAsia="Times New Roman"/>
          <w:lang w:val="en-US"/>
        </w:rPr>
        <w:t>Intersection</w:t>
      </w:r>
    </w:p>
    <w:p w14:paraId="5C686ABB" w14:textId="77777777"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14:paraId="2CD36898" w14:textId="77777777" w:rsidR="00C51368" w:rsidRDefault="00E43BD9">
      <w:pPr>
        <w:pStyle w:val="Heading3"/>
        <w:divId w:val="315257530"/>
        <w:rPr>
          <w:rFonts w:eastAsia="Times New Roman"/>
          <w:lang w:val="en-US"/>
        </w:rPr>
      </w:pPr>
      <w:bookmarkStart w:id="280" w:name="union"/>
      <w:bookmarkEnd w:id="280"/>
      <w:r>
        <w:rPr>
          <w:rFonts w:eastAsia="Times New Roman"/>
          <w:lang w:val="en-US"/>
        </w:rPr>
        <w:t>Union</w:t>
      </w:r>
    </w:p>
    <w:p w14:paraId="45604ED5" w14:textId="77777777" w:rsidR="00C51368" w:rsidRDefault="00E43BD9">
      <w:pPr>
        <w:pStyle w:val="NormalWeb"/>
        <w:divId w:val="315257530"/>
        <w:rPr>
          <w:lang w:val="en-US"/>
        </w:rPr>
      </w:pPr>
      <w:r>
        <w:rPr>
          <w:lang w:val="en-US"/>
        </w:rPr>
        <w:t xml:space="preserve">The union of the 2 constraint statements. This is what resource authors (either client or server) would need to be able to handle to accept content valid against either implementation guides. </w:t>
      </w:r>
    </w:p>
    <w:p w14:paraId="1ABD2363" w14:textId="77777777" w:rsidR="00C51368" w:rsidRDefault="00E43BD9">
      <w:pPr>
        <w:pStyle w:val="Heading1"/>
        <w:divId w:val="990249517"/>
        <w:rPr>
          <w:rFonts w:eastAsia="Times New Roman"/>
          <w:noProof/>
          <w:lang w:val="en-US"/>
        </w:rPr>
      </w:pPr>
      <w:r>
        <w:rPr>
          <w:rFonts w:eastAsia="Times New Roman"/>
          <w:noProof/>
          <w:lang w:val="en-US"/>
        </w:rPr>
        <w:t>template-compartment-book.html</w:t>
      </w:r>
    </w:p>
    <w:p w14:paraId="650356EB" w14:textId="77777777"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14:paraId="2026C2A4" w14:textId="77777777">
        <w:trPr>
          <w:divId w:val="2032099717"/>
          <w:tblCellSpacing w:w="15" w:type="dxa"/>
        </w:trPr>
        <w:tc>
          <w:tcPr>
            <w:tcW w:w="0" w:type="auto"/>
            <w:vAlign w:val="center"/>
            <w:hideMark/>
          </w:tcPr>
          <w:p w14:paraId="4C2A59ED" w14:textId="77777777" w:rsidR="00C51368" w:rsidRDefault="00E43BD9">
            <w:pPr>
              <w:rPr>
                <w:rFonts w:eastAsia="Times New Roman"/>
              </w:rPr>
            </w:pPr>
            <w:r>
              <w:rPr>
                <w:rFonts w:eastAsia="Times New Roman"/>
              </w:rPr>
              <w:t>Description</w:t>
            </w:r>
          </w:p>
        </w:tc>
        <w:tc>
          <w:tcPr>
            <w:tcW w:w="0" w:type="auto"/>
            <w:vAlign w:val="center"/>
            <w:hideMark/>
          </w:tcPr>
          <w:p w14:paraId="0FC8A9CC" w14:textId="77777777" w:rsidR="00C51368" w:rsidRDefault="00C51368">
            <w:pPr>
              <w:rPr>
                <w:rFonts w:eastAsia="Times New Roman"/>
              </w:rPr>
            </w:pPr>
          </w:p>
        </w:tc>
      </w:tr>
      <w:tr w:rsidR="00C51368" w14:paraId="7086519D" w14:textId="77777777">
        <w:trPr>
          <w:divId w:val="2032099717"/>
          <w:tblCellSpacing w:w="15" w:type="dxa"/>
        </w:trPr>
        <w:tc>
          <w:tcPr>
            <w:tcW w:w="0" w:type="auto"/>
            <w:vAlign w:val="center"/>
            <w:hideMark/>
          </w:tcPr>
          <w:p w14:paraId="0A05C4A7" w14:textId="77777777" w:rsidR="00C51368" w:rsidRDefault="00E43BD9">
            <w:pPr>
              <w:rPr>
                <w:rFonts w:eastAsia="Times New Roman"/>
              </w:rPr>
            </w:pPr>
            <w:r>
              <w:rPr>
                <w:rFonts w:eastAsia="Times New Roman"/>
              </w:rPr>
              <w:t>Identity</w:t>
            </w:r>
          </w:p>
        </w:tc>
        <w:tc>
          <w:tcPr>
            <w:tcW w:w="0" w:type="auto"/>
            <w:vAlign w:val="center"/>
            <w:hideMark/>
          </w:tcPr>
          <w:p w14:paraId="1A56018E" w14:textId="77777777" w:rsidR="00C51368" w:rsidRDefault="00C51368">
            <w:pPr>
              <w:rPr>
                <w:rFonts w:eastAsia="Times New Roman"/>
              </w:rPr>
            </w:pPr>
          </w:p>
        </w:tc>
      </w:tr>
      <w:tr w:rsidR="00C51368" w14:paraId="3726828D" w14:textId="77777777">
        <w:trPr>
          <w:divId w:val="2032099717"/>
          <w:tblCellSpacing w:w="15" w:type="dxa"/>
        </w:trPr>
        <w:tc>
          <w:tcPr>
            <w:tcW w:w="0" w:type="auto"/>
            <w:vAlign w:val="center"/>
            <w:hideMark/>
          </w:tcPr>
          <w:p w14:paraId="6BF5FA9B" w14:textId="77777777" w:rsidR="00C51368" w:rsidRDefault="00E43BD9">
            <w:pPr>
              <w:rPr>
                <w:rFonts w:eastAsia="Times New Roman"/>
              </w:rPr>
            </w:pPr>
            <w:r>
              <w:rPr>
                <w:rFonts w:eastAsia="Times New Roman"/>
              </w:rPr>
              <w:t>Membership</w:t>
            </w:r>
          </w:p>
        </w:tc>
        <w:tc>
          <w:tcPr>
            <w:tcW w:w="0" w:type="auto"/>
            <w:vAlign w:val="center"/>
            <w:hideMark/>
          </w:tcPr>
          <w:p w14:paraId="569BEED7" w14:textId="77777777" w:rsidR="00C51368" w:rsidRDefault="00C51368">
            <w:pPr>
              <w:rPr>
                <w:rFonts w:eastAsia="Times New Roman"/>
              </w:rPr>
            </w:pPr>
          </w:p>
        </w:tc>
      </w:tr>
    </w:tbl>
    <w:p w14:paraId="5B6B29E5" w14:textId="77777777" w:rsidR="00C51368" w:rsidRDefault="00E43BD9">
      <w:pPr>
        <w:pStyle w:val="NormalWeb"/>
        <w:divId w:val="2032099717"/>
        <w:rPr>
          <w:lang w:val="en-US"/>
        </w:rPr>
      </w:pPr>
      <w:r>
        <w:rPr>
          <w:lang w:val="en-US"/>
        </w:rPr>
        <w:t xml:space="preserve">Resource based membership rules: </w:t>
      </w:r>
    </w:p>
    <w:p w14:paraId="39332BC1" w14:textId="77777777" w:rsidR="00C51368" w:rsidRDefault="00E43BD9">
      <w:pPr>
        <w:pStyle w:val="NormalWeb"/>
        <w:divId w:val="2032099717"/>
        <w:rPr>
          <w:lang w:val="en-US"/>
        </w:rPr>
      </w:pPr>
      <w:r>
        <w:rPr>
          <w:lang w:val="en-US"/>
        </w:rPr>
        <w:t xml:space="preserve">See </w:t>
      </w:r>
      <w:hyperlink r:id="rId2683" w:anchor="compartment" w:history="1">
        <w:r>
          <w:rPr>
            <w:rStyle w:val="Hyperlink"/>
            <w:lang w:val="en-US"/>
          </w:rPr>
          <w:t>information about compartments</w:t>
        </w:r>
      </w:hyperlink>
      <w:r>
        <w:rPr>
          <w:lang w:val="en-US"/>
        </w:rPr>
        <w:t xml:space="preserve">. </w:t>
      </w:r>
    </w:p>
    <w:p w14:paraId="7B2264B9" w14:textId="77777777" w:rsidR="00C51368" w:rsidRDefault="00E43BD9">
      <w:pPr>
        <w:pStyle w:val="Heading1"/>
        <w:divId w:val="990249517"/>
        <w:rPr>
          <w:rFonts w:eastAsia="Times New Roman"/>
          <w:noProof/>
          <w:lang w:val="en-US"/>
        </w:rPr>
      </w:pPr>
      <w:r>
        <w:rPr>
          <w:rFonts w:eastAsia="Times New Roman"/>
          <w:noProof/>
          <w:lang w:val="en-US"/>
        </w:rPr>
        <w:t>template-compartment.html</w:t>
      </w:r>
    </w:p>
    <w:p w14:paraId="717F16B3" w14:textId="77777777"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14:paraId="50EDA98E" w14:textId="77777777">
        <w:trPr>
          <w:divId w:val="1164782223"/>
          <w:tblCellSpacing w:w="15" w:type="dxa"/>
        </w:trPr>
        <w:tc>
          <w:tcPr>
            <w:tcW w:w="0" w:type="auto"/>
            <w:vAlign w:val="center"/>
            <w:hideMark/>
          </w:tcPr>
          <w:p w14:paraId="3396B6DB" w14:textId="77777777" w:rsidR="00C51368" w:rsidRDefault="00E43BD9">
            <w:pPr>
              <w:rPr>
                <w:rFonts w:eastAsia="Times New Roman"/>
              </w:rPr>
            </w:pPr>
            <w:r>
              <w:rPr>
                <w:rFonts w:eastAsia="Times New Roman"/>
              </w:rPr>
              <w:t>Formal URI</w:t>
            </w:r>
          </w:p>
        </w:tc>
        <w:tc>
          <w:tcPr>
            <w:tcW w:w="0" w:type="auto"/>
            <w:vAlign w:val="center"/>
            <w:hideMark/>
          </w:tcPr>
          <w:p w14:paraId="37F1C3B4" w14:textId="77777777" w:rsidR="00C51368" w:rsidRDefault="00C51368">
            <w:pPr>
              <w:rPr>
                <w:rFonts w:eastAsia="Times New Roman"/>
              </w:rPr>
            </w:pPr>
          </w:p>
        </w:tc>
      </w:tr>
      <w:tr w:rsidR="00C51368" w14:paraId="0CC1D4EE" w14:textId="77777777">
        <w:trPr>
          <w:divId w:val="1164782223"/>
          <w:tblCellSpacing w:w="15" w:type="dxa"/>
        </w:trPr>
        <w:tc>
          <w:tcPr>
            <w:tcW w:w="0" w:type="auto"/>
            <w:vAlign w:val="center"/>
            <w:hideMark/>
          </w:tcPr>
          <w:p w14:paraId="488E8C45" w14:textId="77777777" w:rsidR="00C51368" w:rsidRDefault="00E43BD9">
            <w:pPr>
              <w:rPr>
                <w:rFonts w:eastAsia="Times New Roman"/>
              </w:rPr>
            </w:pPr>
            <w:r>
              <w:rPr>
                <w:rFonts w:eastAsia="Times New Roman"/>
              </w:rPr>
              <w:t>Description</w:t>
            </w:r>
          </w:p>
        </w:tc>
        <w:tc>
          <w:tcPr>
            <w:tcW w:w="0" w:type="auto"/>
            <w:vAlign w:val="center"/>
            <w:hideMark/>
          </w:tcPr>
          <w:p w14:paraId="1FA80B2F" w14:textId="77777777" w:rsidR="00C51368" w:rsidRDefault="00C51368">
            <w:pPr>
              <w:rPr>
                <w:rFonts w:eastAsia="Times New Roman"/>
              </w:rPr>
            </w:pPr>
          </w:p>
        </w:tc>
      </w:tr>
      <w:tr w:rsidR="00C51368" w14:paraId="4E44D69E" w14:textId="77777777">
        <w:trPr>
          <w:divId w:val="1164782223"/>
          <w:tblCellSpacing w:w="15" w:type="dxa"/>
        </w:trPr>
        <w:tc>
          <w:tcPr>
            <w:tcW w:w="0" w:type="auto"/>
            <w:vAlign w:val="center"/>
            <w:hideMark/>
          </w:tcPr>
          <w:p w14:paraId="0312738D" w14:textId="77777777" w:rsidR="00C51368" w:rsidRDefault="00E43BD9">
            <w:pPr>
              <w:rPr>
                <w:rFonts w:eastAsia="Times New Roman"/>
              </w:rPr>
            </w:pPr>
            <w:r>
              <w:rPr>
                <w:rFonts w:eastAsia="Times New Roman"/>
              </w:rPr>
              <w:t>Identity</w:t>
            </w:r>
          </w:p>
        </w:tc>
        <w:tc>
          <w:tcPr>
            <w:tcW w:w="0" w:type="auto"/>
            <w:vAlign w:val="center"/>
            <w:hideMark/>
          </w:tcPr>
          <w:p w14:paraId="75E78777" w14:textId="77777777" w:rsidR="00C51368" w:rsidRDefault="00C51368">
            <w:pPr>
              <w:rPr>
                <w:rFonts w:eastAsia="Times New Roman"/>
              </w:rPr>
            </w:pPr>
          </w:p>
        </w:tc>
      </w:tr>
      <w:tr w:rsidR="00C51368" w14:paraId="5903B187" w14:textId="77777777">
        <w:trPr>
          <w:divId w:val="1164782223"/>
          <w:tblCellSpacing w:w="15" w:type="dxa"/>
        </w:trPr>
        <w:tc>
          <w:tcPr>
            <w:tcW w:w="0" w:type="auto"/>
            <w:vAlign w:val="center"/>
            <w:hideMark/>
          </w:tcPr>
          <w:p w14:paraId="41EA5C04" w14:textId="77777777" w:rsidR="00C51368" w:rsidRDefault="00E43BD9">
            <w:pPr>
              <w:rPr>
                <w:rFonts w:eastAsia="Times New Roman"/>
              </w:rPr>
            </w:pPr>
            <w:r>
              <w:rPr>
                <w:rFonts w:eastAsia="Times New Roman"/>
              </w:rPr>
              <w:t>Membership</w:t>
            </w:r>
          </w:p>
        </w:tc>
        <w:tc>
          <w:tcPr>
            <w:tcW w:w="0" w:type="auto"/>
            <w:vAlign w:val="center"/>
            <w:hideMark/>
          </w:tcPr>
          <w:p w14:paraId="56D8DF84" w14:textId="77777777" w:rsidR="00C51368" w:rsidRDefault="00C51368">
            <w:pPr>
              <w:rPr>
                <w:rFonts w:eastAsia="Times New Roman"/>
              </w:rPr>
            </w:pPr>
          </w:p>
        </w:tc>
      </w:tr>
    </w:tbl>
    <w:p w14:paraId="7DBE7B6E" w14:textId="77777777" w:rsidR="00C51368" w:rsidRDefault="00E43BD9">
      <w:pPr>
        <w:pStyle w:val="NormalWeb"/>
        <w:divId w:val="1164782223"/>
        <w:rPr>
          <w:lang w:val="en-US"/>
        </w:rPr>
      </w:pPr>
      <w:r>
        <w:rPr>
          <w:lang w:val="en-US"/>
        </w:rPr>
        <w:t xml:space="preserve">Resource based membership rules: </w:t>
      </w:r>
    </w:p>
    <w:p w14:paraId="0F9220AD" w14:textId="77777777" w:rsidR="00C51368" w:rsidRDefault="00E43BD9">
      <w:pPr>
        <w:pStyle w:val="NormalWeb"/>
        <w:divId w:val="1164782223"/>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14:paraId="73FC4E1B" w14:textId="77777777"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14:paraId="314D6A08" w14:textId="77777777" w:rsidR="00C51368" w:rsidRDefault="00E43BD9">
      <w:pPr>
        <w:pStyle w:val="Heading3"/>
        <w:divId w:val="1089085328"/>
        <w:rPr>
          <w:rFonts w:eastAsia="Times New Roman"/>
          <w:lang w:val="en-US"/>
        </w:rPr>
      </w:pPr>
      <w:r>
        <w:rPr>
          <w:rFonts w:eastAsia="Times New Roman"/>
          <w:lang w:val="en-US"/>
        </w:rPr>
        <w:t>Content</w:t>
      </w:r>
    </w:p>
    <w:p w14:paraId="01E97114" w14:textId="77777777" w:rsidR="00C51368" w:rsidRDefault="00E43BD9">
      <w:pPr>
        <w:pStyle w:val="Heading1"/>
        <w:divId w:val="990249517"/>
        <w:rPr>
          <w:rFonts w:eastAsia="Times New Roman"/>
          <w:noProof/>
          <w:lang w:val="en-US"/>
        </w:rPr>
      </w:pPr>
      <w:r>
        <w:rPr>
          <w:rFonts w:eastAsia="Times New Roman"/>
          <w:noProof/>
          <w:lang w:val="en-US"/>
        </w:rPr>
        <w:t>template-definitions.html</w:t>
      </w:r>
    </w:p>
    <w:p w14:paraId="73A3BA45" w14:textId="77777777" w:rsidR="00C51368" w:rsidRDefault="00E43BD9">
      <w:pPr>
        <w:pStyle w:val="Heading2"/>
        <w:divId w:val="1639071193"/>
        <w:rPr>
          <w:rFonts w:eastAsia="Times New Roman"/>
          <w:lang w:val="en-US"/>
        </w:rPr>
      </w:pPr>
      <w:r>
        <w:rPr>
          <w:rFonts w:eastAsia="Times New Roman"/>
          <w:lang w:val="en-US"/>
        </w:rPr>
        <w:t>Resource - Detailed Descriptions</w:t>
      </w:r>
    </w:p>
    <w:p w14:paraId="6B2DD723" w14:textId="77777777" w:rsidR="00C51368" w:rsidRDefault="00E43BD9">
      <w:pPr>
        <w:pStyle w:val="NormalWeb"/>
        <w:divId w:val="1639071193"/>
        <w:rPr>
          <w:lang w:val="en-US"/>
        </w:rPr>
      </w:pPr>
      <w:r>
        <w:rPr>
          <w:lang w:val="en-US"/>
        </w:rPr>
        <w:t>Detailed Descriptions for the elements in the resource.</w:t>
      </w:r>
    </w:p>
    <w:p w14:paraId="58A34409" w14:textId="77777777" w:rsidR="00C51368" w:rsidRDefault="00E43BD9">
      <w:pPr>
        <w:pStyle w:val="Heading1"/>
        <w:divId w:val="990249517"/>
        <w:rPr>
          <w:rFonts w:eastAsia="Times New Roman"/>
          <w:noProof/>
          <w:lang w:val="en-US"/>
        </w:rPr>
      </w:pPr>
      <w:r>
        <w:rPr>
          <w:rFonts w:eastAsia="Times New Roman"/>
          <w:noProof/>
          <w:lang w:val="en-US"/>
        </w:rPr>
        <w:t>template-dictionary.html</w:t>
      </w:r>
    </w:p>
    <w:p w14:paraId="0A7603E2" w14:textId="77777777" w:rsidR="00C51368" w:rsidRDefault="00E43BD9">
      <w:pPr>
        <w:pStyle w:val="Heading1"/>
        <w:divId w:val="990249517"/>
        <w:rPr>
          <w:rFonts w:eastAsia="Times New Roman"/>
          <w:noProof/>
          <w:lang w:val="en-US"/>
        </w:rPr>
      </w:pPr>
      <w:r>
        <w:rPr>
          <w:rFonts w:eastAsia="Times New Roman"/>
          <w:noProof/>
          <w:lang w:val="en-US"/>
        </w:rPr>
        <w:t>template-example-json.html</w:t>
      </w:r>
    </w:p>
    <w:p w14:paraId="6C7FBD2E" w14:textId="77777777" w:rsidR="00C51368" w:rsidRDefault="001708AB">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14:paraId="7B8983DF" w14:textId="77777777"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14:paraId="6594ED15" w14:textId="77777777" w:rsidR="00C51368" w:rsidRDefault="00E43BD9">
      <w:pPr>
        <w:pStyle w:val="Heading1"/>
        <w:divId w:val="990249517"/>
        <w:rPr>
          <w:rFonts w:eastAsia="Times New Roman"/>
          <w:noProof/>
          <w:lang w:val="en-US"/>
        </w:rPr>
      </w:pPr>
      <w:r>
        <w:rPr>
          <w:rFonts w:eastAsia="Times New Roman"/>
          <w:noProof/>
          <w:lang w:val="en-US"/>
        </w:rPr>
        <w:t>template-example-xml.html</w:t>
      </w:r>
    </w:p>
    <w:p w14:paraId="1D582E33" w14:textId="77777777" w:rsidR="00C51368" w:rsidRDefault="001708AB">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14:paraId="5AF11FC3" w14:textId="77777777"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14:paraId="6F5C4F62" w14:textId="77777777" w:rsidR="00C51368" w:rsidRDefault="00E43BD9">
      <w:pPr>
        <w:pStyle w:val="Heading1"/>
        <w:divId w:val="990249517"/>
        <w:rPr>
          <w:rFonts w:eastAsia="Times New Roman"/>
          <w:noProof/>
          <w:lang w:val="en-US"/>
        </w:rPr>
      </w:pPr>
      <w:r>
        <w:rPr>
          <w:rFonts w:eastAsia="Times New Roman"/>
          <w:noProof/>
          <w:lang w:val="en-US"/>
        </w:rPr>
        <w:t>template-example.html</w:t>
      </w:r>
    </w:p>
    <w:p w14:paraId="435E50BF" w14:textId="77777777" w:rsidR="00C51368" w:rsidRDefault="00E43BD9">
      <w:pPr>
        <w:pStyle w:val="NormalWeb"/>
        <w:divId w:val="626938459"/>
        <w:rPr>
          <w:lang w:val="en-US"/>
        </w:rPr>
      </w:pPr>
      <w:r>
        <w:rPr>
          <w:lang w:val="en-US"/>
        </w:rPr>
        <w:t xml:space="preserve">This is the narrative for the resource. See also the </w:t>
      </w:r>
      <w:hyperlink r:id="rId2685" w:history="1">
        <w:r>
          <w:rPr>
            <w:rStyle w:val="Hyperlink"/>
            <w:lang w:val="en-US"/>
          </w:rPr>
          <w:t>XML</w:t>
        </w:r>
      </w:hyperlink>
      <w:r>
        <w:rPr>
          <w:lang w:val="en-US"/>
        </w:rPr>
        <w:t xml:space="preserve"> or </w:t>
      </w:r>
      <w:hyperlink r:id="rId2686" w:history="1">
        <w:r>
          <w:rPr>
            <w:rStyle w:val="Hyperlink"/>
            <w:lang w:val="en-US"/>
          </w:rPr>
          <w:t>JSON</w:t>
        </w:r>
      </w:hyperlink>
      <w:r>
        <w:rPr>
          <w:lang w:val="en-US"/>
        </w:rPr>
        <w:t xml:space="preserve"> format. </w:t>
      </w:r>
    </w:p>
    <w:p w14:paraId="144C89D4" w14:textId="77777777" w:rsidR="00C51368" w:rsidRDefault="001708AB">
      <w:pPr>
        <w:divId w:val="626938459"/>
        <w:rPr>
          <w:rFonts w:eastAsia="Times New Roman"/>
          <w:lang w:val="en-US"/>
        </w:rPr>
      </w:pPr>
      <w:r>
        <w:rPr>
          <w:rFonts w:eastAsia="Times New Roman"/>
          <w:lang w:val="en-US"/>
        </w:rPr>
        <w:pict w14:anchorId="71E08CF8">
          <v:rect id="_x0000_i1064" style="width:0;height:1.5pt" o:hralign="center" o:hrstd="t" o:hr="t" fillcolor="#a0a0a0" stroked="f"/>
        </w:pict>
      </w:r>
    </w:p>
    <w:p w14:paraId="575046B5" w14:textId="77777777" w:rsidR="00C51368" w:rsidRDefault="001708AB">
      <w:pPr>
        <w:divId w:val="626938459"/>
        <w:rPr>
          <w:rFonts w:eastAsia="Times New Roman"/>
          <w:lang w:val="en-US"/>
        </w:rPr>
      </w:pPr>
      <w:r>
        <w:rPr>
          <w:rFonts w:eastAsia="Times New Roman"/>
          <w:lang w:val="en-US"/>
        </w:rPr>
        <w:pict w14:anchorId="4E8CF5A9">
          <v:rect id="_x0000_i1065" style="width:0;height:1.5pt" o:hralign="center" o:hrstd="t" o:hr="t" fillcolor="#a0a0a0" stroked="f"/>
        </w:pict>
      </w:r>
    </w:p>
    <w:p w14:paraId="3DB56C8A" w14:textId="77777777" w:rsidR="00C51368" w:rsidRDefault="00E43BD9">
      <w:pPr>
        <w:pStyle w:val="NormalWeb"/>
        <w:divId w:val="626938459"/>
        <w:rPr>
          <w:lang w:val="en-US"/>
        </w:rPr>
      </w:pPr>
      <w:r>
        <w:rPr>
          <w:lang w:val="en-US"/>
        </w:rPr>
        <w:t xml:space="preserve">  </w:t>
      </w:r>
    </w:p>
    <w:p w14:paraId="7411BB5A" w14:textId="77777777" w:rsidR="00C51368" w:rsidRDefault="00E43BD9">
      <w:pPr>
        <w:pStyle w:val="NormalWeb"/>
        <w:divId w:val="626938459"/>
        <w:rPr>
          <w:lang w:val="en-US"/>
        </w:rPr>
      </w:pPr>
      <w:r>
        <w:rPr>
          <w:lang w:val="en-US"/>
        </w:rPr>
        <w:t xml:space="preserve">  </w:t>
      </w:r>
    </w:p>
    <w:p w14:paraId="674D6800" w14:textId="77777777"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14:paraId="1F9BAF07" w14:textId="77777777" w:rsidR="00C51368" w:rsidRDefault="00E43BD9">
      <w:pPr>
        <w:pStyle w:val="Heading1"/>
        <w:divId w:val="990249517"/>
        <w:rPr>
          <w:rFonts w:eastAsia="Times New Roman"/>
          <w:noProof/>
          <w:lang w:val="en-US"/>
        </w:rPr>
      </w:pPr>
      <w:r>
        <w:rPr>
          <w:rFonts w:eastAsia="Times New Roman"/>
          <w:noProof/>
          <w:lang w:val="en-US"/>
        </w:rPr>
        <w:t>template-examples.html</w:t>
      </w:r>
    </w:p>
    <w:p w14:paraId="32967004" w14:textId="77777777"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14:paraId="50542670" w14:textId="77777777" w:rsidR="00C51368" w:rsidRDefault="00E43BD9">
      <w:pPr>
        <w:pStyle w:val="Heading1"/>
        <w:divId w:val="990249517"/>
        <w:rPr>
          <w:rFonts w:eastAsia="Times New Roman"/>
          <w:noProof/>
          <w:lang w:val="en-US"/>
        </w:rPr>
      </w:pPr>
      <w:r>
        <w:rPr>
          <w:rFonts w:eastAsia="Times New Roman"/>
          <w:noProof/>
          <w:lang w:val="en-US"/>
        </w:rPr>
        <w:t>template-explanations.html</w:t>
      </w:r>
    </w:p>
    <w:p w14:paraId="4753807C" w14:textId="77777777" w:rsidR="00C51368" w:rsidRDefault="00E43BD9">
      <w:pPr>
        <w:pStyle w:val="Heading2"/>
        <w:divId w:val="1048845198"/>
        <w:rPr>
          <w:rFonts w:eastAsia="Times New Roman"/>
          <w:lang w:val="en-US"/>
        </w:rPr>
      </w:pPr>
      <w:r>
        <w:rPr>
          <w:rFonts w:eastAsia="Times New Roman"/>
          <w:lang w:val="en-US"/>
        </w:rPr>
        <w:t>Resource - Design Notes</w:t>
      </w:r>
    </w:p>
    <w:p w14:paraId="6975012B" w14:textId="77777777" w:rsidR="00C51368" w:rsidRDefault="00E43BD9">
      <w:pPr>
        <w:pStyle w:val="NormalWeb"/>
        <w:divId w:val="1048845198"/>
        <w:rPr>
          <w:lang w:val="en-US"/>
        </w:rPr>
      </w:pPr>
      <w:r>
        <w:rPr>
          <w:lang w:val="en-US"/>
        </w:rPr>
        <w:t>to do</w:t>
      </w:r>
    </w:p>
    <w:p w14:paraId="48BAAC95" w14:textId="77777777" w:rsidR="00C51368" w:rsidRDefault="00E43BD9">
      <w:pPr>
        <w:pStyle w:val="Heading1"/>
        <w:divId w:val="990249517"/>
        <w:rPr>
          <w:rFonts w:eastAsia="Times New Roman"/>
          <w:noProof/>
          <w:lang w:val="en-US"/>
        </w:rPr>
      </w:pPr>
      <w:r>
        <w:rPr>
          <w:rFonts w:eastAsia="Times New Roman"/>
          <w:noProof/>
          <w:lang w:val="en-US"/>
        </w:rPr>
        <w:t>template-extension-definitions.html</w:t>
      </w:r>
    </w:p>
    <w:p w14:paraId="3C7BA16D" w14:textId="77777777" w:rsidR="00C51368" w:rsidRDefault="00E43BD9">
      <w:pPr>
        <w:pStyle w:val="Heading2"/>
        <w:divId w:val="825317601"/>
        <w:rPr>
          <w:rFonts w:eastAsia="Times New Roman"/>
          <w:lang w:val="en-US"/>
        </w:rPr>
      </w:pPr>
      <w:r>
        <w:rPr>
          <w:rFonts w:eastAsia="Times New Roman"/>
          <w:lang w:val="en-US"/>
        </w:rPr>
        <w:t>Extension - Detailed Descriptions</w:t>
      </w:r>
    </w:p>
    <w:p w14:paraId="6DECAF82" w14:textId="77777777" w:rsidR="00C51368" w:rsidRDefault="00E43BD9">
      <w:pPr>
        <w:pStyle w:val="NormalWeb"/>
        <w:divId w:val="825317601"/>
        <w:rPr>
          <w:lang w:val="en-US"/>
        </w:rPr>
      </w:pPr>
      <w:r>
        <w:rPr>
          <w:lang w:val="en-US"/>
        </w:rPr>
        <w:lastRenderedPageBreak/>
        <w:t>Detailed Descriptions for the elements in the extension.</w:t>
      </w:r>
    </w:p>
    <w:p w14:paraId="2C15F10F" w14:textId="77777777" w:rsidR="00C51368" w:rsidRDefault="00E43BD9">
      <w:pPr>
        <w:pStyle w:val="Heading1"/>
        <w:divId w:val="990249517"/>
        <w:rPr>
          <w:rFonts w:eastAsia="Times New Roman"/>
          <w:noProof/>
          <w:lang w:val="en-US"/>
        </w:rPr>
      </w:pPr>
      <w:r>
        <w:rPr>
          <w:rFonts w:eastAsia="Times New Roman"/>
          <w:noProof/>
          <w:lang w:val="en-US"/>
        </w:rPr>
        <w:t>template-extension-mappings.html</w:t>
      </w:r>
    </w:p>
    <w:p w14:paraId="60CD9667" w14:textId="77777777" w:rsidR="00C51368" w:rsidRDefault="00E43BD9">
      <w:pPr>
        <w:pStyle w:val="NormalWeb"/>
        <w:divId w:val="1576667098"/>
        <w:rPr>
          <w:lang w:val="en-US"/>
        </w:rPr>
      </w:pPr>
      <w:r>
        <w:rPr>
          <w:lang w:val="en-US"/>
        </w:rPr>
        <w:t>Mappings for the extension.</w:t>
      </w:r>
    </w:p>
    <w:p w14:paraId="4A0FD1F9" w14:textId="77777777" w:rsidR="00C51368" w:rsidRDefault="00E43BD9">
      <w:pPr>
        <w:pStyle w:val="Heading1"/>
        <w:divId w:val="990249517"/>
        <w:rPr>
          <w:rFonts w:eastAsia="Times New Roman"/>
          <w:noProof/>
          <w:lang w:val="en-US"/>
        </w:rPr>
      </w:pPr>
      <w:r>
        <w:rPr>
          <w:rFonts w:eastAsia="Times New Roman"/>
          <w:noProof/>
          <w:lang w:val="en-US"/>
        </w:rPr>
        <w:t>template-extension.html</w:t>
      </w:r>
    </w:p>
    <w:p w14:paraId="5BF70E27" w14:textId="77777777" w:rsidR="00C51368" w:rsidRDefault="00E43BD9">
      <w:pPr>
        <w:pStyle w:val="Heading1"/>
        <w:divId w:val="697699942"/>
        <w:rPr>
          <w:rFonts w:eastAsia="Times New Roman"/>
          <w:lang w:val="en-US"/>
        </w:rPr>
      </w:pPr>
      <w:r>
        <w:rPr>
          <w:rFonts w:eastAsia="Times New Roman"/>
          <w:lang w:val="en-US"/>
        </w:rPr>
        <w:t xml:space="preserve">Extension: </w:t>
      </w:r>
    </w:p>
    <w:p w14:paraId="2FE6E00F" w14:textId="77777777" w:rsidR="00C51368" w:rsidRDefault="00E43BD9">
      <w:pPr>
        <w:pStyle w:val="NormalWeb"/>
        <w:divId w:val="697699942"/>
        <w:rPr>
          <w:lang w:val="en-US"/>
        </w:rPr>
      </w:pPr>
      <w:r>
        <w:rPr>
          <w:lang w:val="en-US"/>
        </w:rPr>
        <w:t xml:space="preserve">URL for this extension: </w:t>
      </w:r>
    </w:p>
    <w:p w14:paraId="472E7CE2" w14:textId="77777777" w:rsidR="00C51368" w:rsidRDefault="00E43BD9">
      <w:pPr>
        <w:pStyle w:val="NormalWeb"/>
        <w:divId w:val="697699942"/>
        <w:rPr>
          <w:lang w:val="en-US"/>
        </w:rPr>
      </w:pPr>
      <w:r>
        <w:rPr>
          <w:lang w:val="en-US"/>
        </w:rPr>
        <w:t xml:space="preserve">Status: . </w:t>
      </w:r>
    </w:p>
    <w:p w14:paraId="5D79D758" w14:textId="77777777" w:rsidR="00C51368" w:rsidRDefault="00E43BD9">
      <w:pPr>
        <w:pStyle w:val="Heading2"/>
        <w:divId w:val="697699942"/>
        <w:rPr>
          <w:rFonts w:eastAsia="Times New Roman"/>
          <w:lang w:val="en-US"/>
        </w:rPr>
      </w:pPr>
      <w:r>
        <w:rPr>
          <w:rFonts w:eastAsia="Times New Roman"/>
          <w:lang w:val="en-US"/>
        </w:rPr>
        <w:t xml:space="preserve">Extension Content </w:t>
      </w:r>
    </w:p>
    <w:p w14:paraId="264744BB" w14:textId="77777777" w:rsidR="00C51368" w:rsidRDefault="001708AB">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14:paraId="172473C8" w14:textId="77777777" w:rsidR="00C51368" w:rsidRDefault="001708AB">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14:paraId="6C7A7BD2" w14:textId="77777777" w:rsidR="00C51368" w:rsidRDefault="001708AB">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14:paraId="31ED2206" w14:textId="77777777" w:rsidR="00C51368" w:rsidRDefault="001708AB">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14:paraId="713F0809" w14:textId="77777777" w:rsidR="00C51368" w:rsidRDefault="001708AB">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14:paraId="1A242287" w14:textId="77777777" w:rsidR="00C51368" w:rsidRDefault="00E43BD9">
      <w:pPr>
        <w:pStyle w:val="NormalWeb"/>
        <w:divId w:val="1747456977"/>
        <w:rPr>
          <w:lang w:val="en-US"/>
        </w:rPr>
      </w:pPr>
      <w:r>
        <w:rPr>
          <w:b/>
          <w:bCs/>
          <w:lang w:val="en-US"/>
        </w:rPr>
        <w:t>Summary</w:t>
      </w:r>
    </w:p>
    <w:p w14:paraId="774D6630" w14:textId="77777777" w:rsidR="00C51368" w:rsidRDefault="00E43BD9">
      <w:pPr>
        <w:pStyle w:val="NormalWeb"/>
        <w:divId w:val="1392383572"/>
        <w:rPr>
          <w:lang w:val="en-US"/>
        </w:rPr>
      </w:pPr>
      <w:r>
        <w:rPr>
          <w:b/>
          <w:bCs/>
          <w:lang w:val="en-US"/>
        </w:rPr>
        <w:t>Fulle Structure</w:t>
      </w:r>
    </w:p>
    <w:p w14:paraId="6F5634C6" w14:textId="77777777" w:rsidR="00C51368" w:rsidRDefault="00E43BD9">
      <w:pPr>
        <w:pStyle w:val="NormalWeb"/>
        <w:divId w:val="187062871"/>
        <w:rPr>
          <w:lang w:val="en-US"/>
        </w:rPr>
      </w:pPr>
      <w:r>
        <w:rPr>
          <w:b/>
          <w:bCs/>
          <w:lang w:val="en-US"/>
        </w:rPr>
        <w:t>XML Template</w:t>
      </w:r>
    </w:p>
    <w:p w14:paraId="59337B27" w14:textId="77777777" w:rsidR="00C51368" w:rsidRDefault="00E43BD9">
      <w:pPr>
        <w:pStyle w:val="NormalWeb"/>
        <w:divId w:val="561798247"/>
        <w:rPr>
          <w:lang w:val="en-US"/>
        </w:rPr>
      </w:pPr>
      <w:r>
        <w:rPr>
          <w:b/>
          <w:bCs/>
          <w:lang w:val="en-US"/>
        </w:rPr>
        <w:t>JSON Template</w:t>
      </w:r>
    </w:p>
    <w:p w14:paraId="27085E50" w14:textId="77777777" w:rsidR="00C51368" w:rsidRDefault="00E43BD9">
      <w:pPr>
        <w:pStyle w:val="NormalWeb"/>
        <w:divId w:val="1144195463"/>
        <w:rPr>
          <w:lang w:val="en-US"/>
        </w:rPr>
      </w:pPr>
      <w:r>
        <w:rPr>
          <w:b/>
          <w:bCs/>
          <w:lang w:val="en-US"/>
        </w:rPr>
        <w:t>Summary</w:t>
      </w:r>
    </w:p>
    <w:p w14:paraId="0716E00F" w14:textId="77777777" w:rsidR="00C51368" w:rsidRDefault="00E43BD9">
      <w:pPr>
        <w:pStyle w:val="NormalWeb"/>
        <w:divId w:val="426730352"/>
        <w:rPr>
          <w:lang w:val="en-US"/>
        </w:rPr>
      </w:pPr>
      <w:r>
        <w:rPr>
          <w:b/>
          <w:bCs/>
          <w:lang w:val="en-US"/>
        </w:rPr>
        <w:t>Full Structure</w:t>
      </w:r>
    </w:p>
    <w:p w14:paraId="139E4D62" w14:textId="77777777" w:rsidR="00C51368" w:rsidRDefault="00E43BD9">
      <w:pPr>
        <w:pStyle w:val="NormalWeb"/>
        <w:divId w:val="1936205576"/>
        <w:rPr>
          <w:lang w:val="en-US"/>
        </w:rPr>
      </w:pPr>
      <w:r>
        <w:rPr>
          <w:b/>
          <w:bCs/>
          <w:lang w:val="en-US"/>
        </w:rPr>
        <w:t>XML Template</w:t>
      </w:r>
    </w:p>
    <w:p w14:paraId="3B0B6957" w14:textId="77777777" w:rsidR="00C51368" w:rsidRDefault="00E43BD9">
      <w:pPr>
        <w:pStyle w:val="NormalWeb"/>
        <w:divId w:val="1919169661"/>
        <w:rPr>
          <w:lang w:val="en-US"/>
        </w:rPr>
      </w:pPr>
      <w:r>
        <w:rPr>
          <w:b/>
          <w:bCs/>
          <w:lang w:val="en-US"/>
        </w:rPr>
        <w:t>JSON Template</w:t>
      </w:r>
    </w:p>
    <w:p w14:paraId="3FD5060C" w14:textId="77777777" w:rsidR="00C51368" w:rsidRDefault="00E43BD9">
      <w:pPr>
        <w:pStyle w:val="NormalWeb"/>
        <w:divId w:val="697699942"/>
        <w:rPr>
          <w:lang w:val="en-US"/>
        </w:rPr>
      </w:pPr>
      <w:r>
        <w:rPr>
          <w:lang w:val="en-US"/>
        </w:rPr>
        <w:t> </w:t>
      </w:r>
    </w:p>
    <w:p w14:paraId="6A55D339" w14:textId="77777777" w:rsidR="00C51368" w:rsidRDefault="00E43BD9">
      <w:pPr>
        <w:pStyle w:val="Heading1"/>
        <w:divId w:val="990249517"/>
        <w:rPr>
          <w:rFonts w:eastAsia="Times New Roman"/>
          <w:noProof/>
          <w:lang w:val="en-US"/>
        </w:rPr>
      </w:pPr>
      <w:r>
        <w:rPr>
          <w:rFonts w:eastAsia="Times New Roman"/>
          <w:noProof/>
          <w:lang w:val="en-US"/>
        </w:rPr>
        <w:t>template-ig-operations.html</w:t>
      </w:r>
    </w:p>
    <w:p w14:paraId="79951BE1" w14:textId="77777777"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14:paraId="685B6F56" w14:textId="77777777" w:rsidR="00C51368" w:rsidRDefault="00E43BD9">
      <w:pPr>
        <w:pStyle w:val="NormalWeb"/>
        <w:divId w:val="1954708893"/>
        <w:rPr>
          <w:lang w:val="en-US"/>
        </w:rPr>
      </w:pPr>
      <w:r>
        <w:rPr>
          <w:lang w:val="en-US"/>
        </w:rPr>
        <w:t xml:space="preserve">This Implementation guide defines : </w:t>
      </w:r>
    </w:p>
    <w:p w14:paraId="16CB25F7" w14:textId="77777777" w:rsidR="00C51368" w:rsidRDefault="00E43BD9">
      <w:pPr>
        <w:pStyle w:val="NormalWeb"/>
        <w:divId w:val="1954708893"/>
        <w:rPr>
          <w:lang w:val="en-US"/>
        </w:rPr>
      </w:pPr>
      <w:r>
        <w:rPr>
          <w:lang w:val="en-US"/>
        </w:rPr>
        <w:t xml:space="preserve">For more information about operations, including how they are invoked, see </w:t>
      </w:r>
      <w:hyperlink r:id="rId2687" w:history="1">
        <w:r>
          <w:rPr>
            <w:rStyle w:val="Hyperlink"/>
            <w:lang w:val="en-US"/>
          </w:rPr>
          <w:t>Operations</w:t>
        </w:r>
      </w:hyperlink>
      <w:r>
        <w:rPr>
          <w:lang w:val="en-US"/>
        </w:rPr>
        <w:t xml:space="preserve">. </w:t>
      </w:r>
    </w:p>
    <w:p w14:paraId="0A7C218B" w14:textId="77777777" w:rsidR="00C51368" w:rsidRDefault="00E43BD9">
      <w:pPr>
        <w:pStyle w:val="Heading1"/>
        <w:divId w:val="990249517"/>
        <w:rPr>
          <w:rFonts w:eastAsia="Times New Roman"/>
          <w:noProof/>
          <w:lang w:val="en-US"/>
        </w:rPr>
      </w:pPr>
      <w:r>
        <w:rPr>
          <w:rFonts w:eastAsia="Times New Roman"/>
          <w:noProof/>
          <w:lang w:val="en-US"/>
        </w:rPr>
        <w:t>template-ig-toc.html</w:t>
      </w:r>
    </w:p>
    <w:p w14:paraId="571F766F" w14:textId="77777777" w:rsidR="00C51368" w:rsidRDefault="00E43BD9">
      <w:pPr>
        <w:pStyle w:val="Heading2"/>
        <w:divId w:val="304818277"/>
        <w:rPr>
          <w:rFonts w:eastAsia="Times New Roman"/>
          <w:lang w:val="en-US"/>
        </w:rPr>
      </w:pPr>
      <w:r>
        <w:rPr>
          <w:rFonts w:eastAsia="Times New Roman"/>
          <w:lang w:val="en-US"/>
        </w:rPr>
        <w:t>Table of Contents</w:t>
      </w:r>
    </w:p>
    <w:p w14:paraId="6D0F6F37" w14:textId="77777777" w:rsidR="00C51368" w:rsidRDefault="00E43BD9">
      <w:pPr>
        <w:pStyle w:val="Heading1"/>
        <w:divId w:val="990249517"/>
        <w:rPr>
          <w:rFonts w:eastAsia="Times New Roman"/>
          <w:noProof/>
          <w:lang w:val="en-US"/>
        </w:rPr>
      </w:pPr>
      <w:r>
        <w:rPr>
          <w:rFonts w:eastAsia="Times New Roman"/>
          <w:noProof/>
          <w:lang w:val="en-US"/>
        </w:rPr>
        <w:t>template-logical-definitions.html</w:t>
      </w:r>
    </w:p>
    <w:p w14:paraId="042A8A98" w14:textId="77777777" w:rsidR="00C51368" w:rsidRDefault="00E43BD9">
      <w:pPr>
        <w:pStyle w:val="Heading2"/>
        <w:divId w:val="903834851"/>
        <w:rPr>
          <w:rFonts w:eastAsia="Times New Roman"/>
          <w:lang w:val="en-US"/>
        </w:rPr>
      </w:pPr>
      <w:r>
        <w:rPr>
          <w:rFonts w:eastAsia="Times New Roman"/>
          <w:lang w:val="en-US"/>
        </w:rPr>
        <w:t>Resource - Detailed Descriptions</w:t>
      </w:r>
    </w:p>
    <w:p w14:paraId="6F139533" w14:textId="77777777" w:rsidR="00C51368" w:rsidRDefault="00E43BD9">
      <w:pPr>
        <w:pStyle w:val="NormalWeb"/>
        <w:divId w:val="903834851"/>
        <w:rPr>
          <w:lang w:val="en-US"/>
        </w:rPr>
      </w:pPr>
      <w:r>
        <w:rPr>
          <w:lang w:val="en-US"/>
        </w:rPr>
        <w:t>Detailed Descriptions for the elements in the resource.</w:t>
      </w:r>
    </w:p>
    <w:p w14:paraId="5D4FB744" w14:textId="77777777" w:rsidR="00C51368" w:rsidRDefault="00E43BD9">
      <w:pPr>
        <w:pStyle w:val="Heading1"/>
        <w:divId w:val="990249517"/>
        <w:rPr>
          <w:rFonts w:eastAsia="Times New Roman"/>
          <w:noProof/>
          <w:lang w:val="en-US"/>
        </w:rPr>
      </w:pPr>
      <w:r>
        <w:rPr>
          <w:rFonts w:eastAsia="Times New Roman"/>
          <w:noProof/>
          <w:lang w:val="en-US"/>
        </w:rPr>
        <w:t>template-logical-mappings.html</w:t>
      </w:r>
    </w:p>
    <w:p w14:paraId="5636A1B7" w14:textId="77777777" w:rsidR="00C51368" w:rsidRDefault="00E43BD9">
      <w:pPr>
        <w:pStyle w:val="NormalWeb"/>
        <w:divId w:val="2021201929"/>
        <w:rPr>
          <w:lang w:val="en-US"/>
        </w:rPr>
      </w:pPr>
      <w:r>
        <w:rPr>
          <w:lang w:val="en-US"/>
        </w:rPr>
        <w:t>Mappings for the resource.</w:t>
      </w:r>
    </w:p>
    <w:p w14:paraId="08E6C68C" w14:textId="77777777" w:rsidR="00C51368" w:rsidRDefault="00E43BD9">
      <w:pPr>
        <w:pStyle w:val="Heading1"/>
        <w:divId w:val="990249517"/>
        <w:rPr>
          <w:rFonts w:eastAsia="Times New Roman"/>
          <w:noProof/>
          <w:lang w:val="en-US"/>
        </w:rPr>
      </w:pPr>
      <w:r>
        <w:rPr>
          <w:rFonts w:eastAsia="Times New Roman"/>
          <w:noProof/>
          <w:lang w:val="en-US"/>
        </w:rPr>
        <w:t>template-logical.html</w:t>
      </w:r>
    </w:p>
    <w:p w14:paraId="185B8CE7" w14:textId="77777777" w:rsidR="00C51368" w:rsidRDefault="00E43BD9">
      <w:pPr>
        <w:pStyle w:val="Heading1"/>
        <w:divId w:val="1937203834"/>
        <w:rPr>
          <w:rFonts w:eastAsia="Times New Roman"/>
          <w:lang w:val="en-US"/>
        </w:rPr>
      </w:pPr>
      <w:r>
        <w:rPr>
          <w:rFonts w:eastAsia="Times New Roman"/>
          <w:lang w:val="en-US"/>
        </w:rPr>
        <w:t>Logical Model - Content</w:t>
      </w:r>
    </w:p>
    <w:p w14:paraId="0B393B8F" w14:textId="77777777" w:rsidR="00C51368" w:rsidRDefault="00E43BD9">
      <w:pPr>
        <w:pStyle w:val="Heading2"/>
        <w:divId w:val="1937203834"/>
        <w:rPr>
          <w:rFonts w:eastAsia="Times New Roman"/>
          <w:lang w:val="en-US"/>
        </w:rPr>
      </w:pPr>
      <w:r>
        <w:rPr>
          <w:rFonts w:eastAsia="Times New Roman"/>
          <w:lang w:val="en-US"/>
        </w:rPr>
        <w:t xml:space="preserve">Logical Model Content </w:t>
      </w:r>
    </w:p>
    <w:p w14:paraId="2DAE94EC" w14:textId="77777777" w:rsidR="00C51368" w:rsidRDefault="001708AB">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14:paraId="1D93EF83" w14:textId="77777777" w:rsidR="00C51368" w:rsidRDefault="001708AB">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14:paraId="4F583CE5" w14:textId="77777777" w:rsidR="00C51368" w:rsidRDefault="001708AB">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14:paraId="072501E6" w14:textId="77777777" w:rsidR="00C51368" w:rsidRDefault="00E43BD9">
      <w:pPr>
        <w:pStyle w:val="NormalWeb"/>
        <w:divId w:val="484277774"/>
        <w:rPr>
          <w:lang w:val="en-US"/>
        </w:rPr>
      </w:pPr>
      <w:r>
        <w:rPr>
          <w:b/>
          <w:bCs/>
          <w:lang w:val="en-US"/>
        </w:rPr>
        <w:t>Structure</w:t>
      </w:r>
    </w:p>
    <w:p w14:paraId="31C68CD4" w14:textId="77777777" w:rsidR="00C51368" w:rsidRDefault="00E43BD9">
      <w:pPr>
        <w:pStyle w:val="NormalWeb"/>
        <w:divId w:val="1118262251"/>
        <w:rPr>
          <w:lang w:val="en-US"/>
        </w:rPr>
      </w:pPr>
      <w:r>
        <w:rPr>
          <w:b/>
          <w:bCs/>
          <w:lang w:val="en-US"/>
        </w:rPr>
        <w:t>UML Diagram</w:t>
      </w:r>
    </w:p>
    <w:p w14:paraId="2915644E" w14:textId="77777777" w:rsidR="00C51368" w:rsidRDefault="00E43BD9">
      <w:pPr>
        <w:pStyle w:val="NormalWeb"/>
        <w:divId w:val="1246383900"/>
        <w:rPr>
          <w:lang w:val="en-US"/>
        </w:rPr>
      </w:pPr>
      <w:r>
        <w:rPr>
          <w:b/>
          <w:bCs/>
          <w:lang w:val="en-US"/>
        </w:rPr>
        <w:t>Structure</w:t>
      </w:r>
    </w:p>
    <w:p w14:paraId="34B5BC29" w14:textId="77777777" w:rsidR="00C51368" w:rsidRDefault="00E43BD9">
      <w:pPr>
        <w:pStyle w:val="NormalWeb"/>
        <w:divId w:val="2084640523"/>
        <w:rPr>
          <w:lang w:val="en-US"/>
        </w:rPr>
      </w:pPr>
      <w:r>
        <w:rPr>
          <w:b/>
          <w:bCs/>
          <w:lang w:val="en-US"/>
        </w:rPr>
        <w:t>UML Diagram</w:t>
      </w:r>
    </w:p>
    <w:p w14:paraId="3B0030BC" w14:textId="77777777" w:rsidR="00C51368" w:rsidRDefault="00E43BD9">
      <w:pPr>
        <w:pStyle w:val="NormalWeb"/>
        <w:divId w:val="1937203834"/>
        <w:rPr>
          <w:lang w:val="en-US"/>
        </w:rPr>
      </w:pPr>
      <w:r>
        <w:rPr>
          <w:lang w:val="en-US"/>
        </w:rPr>
        <w:t> </w:t>
      </w:r>
    </w:p>
    <w:p w14:paraId="115A6CD9" w14:textId="77777777"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14:paraId="550E7E6C" w14:textId="77777777" w:rsidR="00C51368" w:rsidRDefault="00E43BD9">
      <w:pPr>
        <w:pStyle w:val="NormalWeb"/>
        <w:divId w:val="156117284"/>
        <w:rPr>
          <w:lang w:val="en-US"/>
        </w:rPr>
      </w:pPr>
      <w:r>
        <w:rPr>
          <w:lang w:val="en-US"/>
        </w:rPr>
        <w:t>Mappings for the resource.</w:t>
      </w:r>
    </w:p>
    <w:p w14:paraId="2814DAEA" w14:textId="77777777" w:rsidR="00C51368" w:rsidRDefault="00E43BD9">
      <w:pPr>
        <w:pStyle w:val="Heading1"/>
        <w:divId w:val="990249517"/>
        <w:rPr>
          <w:rFonts w:eastAsia="Times New Roman"/>
          <w:noProof/>
          <w:lang w:val="en-US"/>
        </w:rPr>
      </w:pPr>
      <w:r>
        <w:rPr>
          <w:rFonts w:eastAsia="Times New Roman"/>
          <w:noProof/>
          <w:lang w:val="en-US"/>
        </w:rPr>
        <w:t>template-operations.html</w:t>
      </w:r>
    </w:p>
    <w:p w14:paraId="431F0924" w14:textId="77777777" w:rsidR="00C51368" w:rsidRDefault="00E43BD9">
      <w:pPr>
        <w:pStyle w:val="Heading2"/>
        <w:divId w:val="1750343284"/>
        <w:rPr>
          <w:rFonts w:eastAsia="Times New Roman"/>
          <w:lang w:val="en-US"/>
        </w:rPr>
      </w:pPr>
      <w:r>
        <w:rPr>
          <w:rFonts w:eastAsia="Times New Roman"/>
          <w:lang w:val="en-US"/>
        </w:rPr>
        <w:t>Resource - Operations</w:t>
      </w:r>
    </w:p>
    <w:p w14:paraId="18AE8485" w14:textId="77777777" w:rsidR="00C51368" w:rsidRDefault="00E43BD9">
      <w:pPr>
        <w:pStyle w:val="NormalWeb"/>
        <w:divId w:val="1750343284"/>
        <w:rPr>
          <w:lang w:val="en-US"/>
        </w:rPr>
      </w:pPr>
      <w:r>
        <w:rPr>
          <w:lang w:val="en-US"/>
        </w:rPr>
        <w:t xml:space="preserve">This resource has associated with it: </w:t>
      </w:r>
    </w:p>
    <w:p w14:paraId="7A1E9F01" w14:textId="77777777" w:rsidR="00C51368" w:rsidRDefault="00E43BD9">
      <w:pPr>
        <w:pStyle w:val="NormalWeb"/>
        <w:divId w:val="1750343284"/>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14:paraId="03C6EE84" w14:textId="77777777" w:rsidR="00C51368" w:rsidRDefault="00E43BD9">
      <w:pPr>
        <w:pStyle w:val="Heading1"/>
        <w:divId w:val="990249517"/>
        <w:rPr>
          <w:rFonts w:eastAsia="Times New Roman"/>
          <w:noProof/>
          <w:lang w:val="en-US"/>
        </w:rPr>
      </w:pPr>
      <w:r>
        <w:rPr>
          <w:rFonts w:eastAsia="Times New Roman"/>
          <w:noProof/>
          <w:lang w:val="en-US"/>
        </w:rPr>
        <w:t>template-print.html</w:t>
      </w:r>
    </w:p>
    <w:p w14:paraId="01B8E8E4" w14:textId="77777777" w:rsidR="00C51368" w:rsidRDefault="00E43BD9">
      <w:pPr>
        <w:pStyle w:val="Heading1"/>
        <w:divId w:val="1415131664"/>
        <w:rPr>
          <w:rFonts w:eastAsia="Times New Roman"/>
          <w:lang w:val="en-US"/>
        </w:rPr>
      </w:pPr>
      <w:r>
        <w:rPr>
          <w:rFonts w:eastAsia="Times New Roman"/>
          <w:lang w:val="en-US"/>
        </w:rPr>
        <w:t xml:space="preserve">Resource Definition: </w:t>
      </w:r>
    </w:p>
    <w:p w14:paraId="2DCB2961" w14:textId="77777777" w:rsidR="00C51368" w:rsidRDefault="00E43BD9">
      <w:pPr>
        <w:pStyle w:val="NormalWeb"/>
        <w:divId w:val="1415131664"/>
        <w:rPr>
          <w:lang w:val="en-US"/>
        </w:rPr>
      </w:pPr>
      <w:r>
        <w:rPr>
          <w:lang w:val="en-US"/>
        </w:rPr>
        <w:t xml:space="preserve">. </w:t>
      </w:r>
    </w:p>
    <w:p w14:paraId="65FF2AB5" w14:textId="77777777" w:rsidR="00C51368" w:rsidRDefault="00E43BD9">
      <w:pPr>
        <w:pStyle w:val="Heading2"/>
        <w:divId w:val="1415131664"/>
        <w:rPr>
          <w:rFonts w:eastAsia="Times New Roman"/>
          <w:lang w:val="en-US"/>
        </w:rPr>
      </w:pPr>
      <w:r>
        <w:rPr>
          <w:rFonts w:eastAsia="Times New Roman"/>
          <w:lang w:val="en-US"/>
        </w:rPr>
        <w:t xml:space="preserve">Resource Content </w:t>
      </w:r>
    </w:p>
    <w:p w14:paraId="091642A4" w14:textId="77777777" w:rsidR="00C51368" w:rsidRDefault="00E43BD9">
      <w:pPr>
        <w:pStyle w:val="NormalWeb"/>
        <w:divId w:val="1415131664"/>
        <w:rPr>
          <w:lang w:val="en-US"/>
        </w:rPr>
      </w:pPr>
      <w:r>
        <w:rPr>
          <w:lang w:val="en-US"/>
        </w:rPr>
        <w:t xml:space="preserve">Alternate definitions: </w:t>
      </w:r>
      <w:hyperlink r:id="rId2689" w:history="1">
        <w:r>
          <w:rPr>
            <w:rStyle w:val="Hyperlink"/>
            <w:lang w:val="en-US"/>
          </w:rPr>
          <w:t>Schema</w:t>
        </w:r>
      </w:hyperlink>
      <w:r>
        <w:rPr>
          <w:lang w:val="en-US"/>
        </w:rPr>
        <w:t xml:space="preserve">, RDF (to do), XMI (to do), </w:t>
      </w:r>
      <w:hyperlink r:id="rId2690" w:history="1">
        <w:r>
          <w:rPr>
            <w:rStyle w:val="Hyperlink"/>
            <w:lang w:val="en-US"/>
          </w:rPr>
          <w:t>Resource Profile</w:t>
        </w:r>
      </w:hyperlink>
    </w:p>
    <w:bookmarkEnd w:id="36"/>
    <w:p w14:paraId="36073BBC" w14:textId="77777777"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14:paraId="567898A1" w14:textId="77777777">
        <w:trPr>
          <w:divId w:val="1415131664"/>
          <w:tblCellSpacing w:w="15" w:type="dxa"/>
        </w:trPr>
        <w:tc>
          <w:tcPr>
            <w:tcW w:w="0" w:type="auto"/>
            <w:vAlign w:val="center"/>
            <w:hideMark/>
          </w:tcPr>
          <w:p w14:paraId="4E8B70F0" w14:textId="77777777" w:rsidR="00C51368" w:rsidRDefault="00C51368">
            <w:pPr>
              <w:rPr>
                <w:rFonts w:eastAsia="Times New Roman"/>
              </w:rPr>
            </w:pPr>
          </w:p>
        </w:tc>
      </w:tr>
    </w:tbl>
    <w:p w14:paraId="6B84327A" w14:textId="77777777" w:rsidR="00C51368" w:rsidRDefault="00E43BD9">
      <w:pPr>
        <w:pStyle w:val="Heading2"/>
        <w:divId w:val="1415131664"/>
        <w:rPr>
          <w:rFonts w:eastAsia="Times New Roman"/>
          <w:lang w:val="en-US"/>
        </w:rPr>
      </w:pPr>
      <w:bookmarkStart w:id="281" w:name="desc"/>
      <w:bookmarkEnd w:id="281"/>
      <w:r>
        <w:rPr>
          <w:rFonts w:eastAsia="Times New Roman"/>
          <w:lang w:val="en-US"/>
        </w:rPr>
        <w:t>Detailed Descriptions</w:t>
      </w:r>
    </w:p>
    <w:p w14:paraId="499151EE" w14:textId="77777777" w:rsidR="00C51368" w:rsidRDefault="00E43BD9">
      <w:pPr>
        <w:pStyle w:val="NormalWeb"/>
        <w:divId w:val="1415131664"/>
        <w:rPr>
          <w:lang w:val="en-US"/>
        </w:rPr>
      </w:pPr>
      <w:r>
        <w:rPr>
          <w:lang w:val="en-US"/>
        </w:rPr>
        <w:t>The Detailed Descriptions for the elements above</w:t>
      </w:r>
    </w:p>
    <w:p w14:paraId="6700E89B" w14:textId="77777777" w:rsidR="00C51368" w:rsidRDefault="00E43BD9">
      <w:pPr>
        <w:pStyle w:val="Heading1"/>
        <w:divId w:val="990249517"/>
        <w:rPr>
          <w:rFonts w:eastAsia="Times New Roman"/>
          <w:noProof/>
          <w:lang w:val="en-US"/>
        </w:rPr>
      </w:pPr>
      <w:r>
        <w:rPr>
          <w:rFonts w:eastAsia="Times New Roman"/>
          <w:noProof/>
          <w:lang w:val="en-US"/>
        </w:rPr>
        <w:t>template-profile-constraint.html</w:t>
      </w:r>
    </w:p>
    <w:p w14:paraId="28E877A6" w14:textId="77777777" w:rsidR="00C51368" w:rsidRDefault="00E43BD9">
      <w:pPr>
        <w:pStyle w:val="Heading1"/>
        <w:divId w:val="990249517"/>
        <w:rPr>
          <w:rFonts w:eastAsia="Times New Roman"/>
          <w:noProof/>
          <w:lang w:val="en-US"/>
        </w:rPr>
      </w:pPr>
      <w:r>
        <w:rPr>
          <w:rFonts w:eastAsia="Times New Roman"/>
          <w:noProof/>
          <w:lang w:val="en-US"/>
        </w:rPr>
        <w:t>template-profile-definitions.html</w:t>
      </w:r>
    </w:p>
    <w:p w14:paraId="7942E003" w14:textId="77777777" w:rsidR="00C51368" w:rsidRDefault="00E43BD9">
      <w:pPr>
        <w:pStyle w:val="Heading4"/>
        <w:divId w:val="503521883"/>
        <w:rPr>
          <w:rFonts w:eastAsia="Times New Roman"/>
          <w:lang w:val="en-US"/>
        </w:rPr>
      </w:pPr>
      <w:r>
        <w:rPr>
          <w:rFonts w:eastAsia="Times New Roman"/>
          <w:lang w:val="en-US"/>
        </w:rPr>
        <w:t>- Detailed Descriptions</w:t>
      </w:r>
    </w:p>
    <w:p w14:paraId="1598C296" w14:textId="77777777" w:rsidR="00C51368" w:rsidRDefault="00E43BD9">
      <w:pPr>
        <w:pStyle w:val="NormalWeb"/>
        <w:divId w:val="503521883"/>
        <w:rPr>
          <w:lang w:val="en-US"/>
        </w:rPr>
      </w:pPr>
      <w:r>
        <w:rPr>
          <w:lang w:val="en-US"/>
        </w:rPr>
        <w:t>Definitions for the Profile.</w:t>
      </w:r>
    </w:p>
    <w:p w14:paraId="206DB2C3" w14:textId="77777777"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14:paraId="2B6F9425" w14:textId="77777777" w:rsidR="00C51368" w:rsidRDefault="00E43BD9">
      <w:pPr>
        <w:pStyle w:val="Heading1"/>
        <w:divId w:val="281041352"/>
        <w:rPr>
          <w:rFonts w:eastAsia="Times New Roman"/>
          <w:lang w:val="en-US"/>
        </w:rPr>
      </w:pPr>
      <w:r>
        <w:rPr>
          <w:rFonts w:eastAsia="Times New Roman"/>
          <w:lang w:val="en-US"/>
        </w:rPr>
        <w:t>- JSON</w:t>
      </w:r>
    </w:p>
    <w:p w14:paraId="729316D8" w14:textId="77777777" w:rsidR="00C51368" w:rsidRDefault="00E43BD9">
      <w:pPr>
        <w:pStyle w:val="Heading1"/>
        <w:divId w:val="990249517"/>
        <w:rPr>
          <w:rFonts w:eastAsia="Times New Roman"/>
          <w:noProof/>
          <w:lang w:val="en-US"/>
        </w:rPr>
      </w:pPr>
      <w:r>
        <w:rPr>
          <w:rFonts w:eastAsia="Times New Roman"/>
          <w:noProof/>
          <w:lang w:val="en-US"/>
        </w:rPr>
        <w:t>template-profile-example-xml.html</w:t>
      </w:r>
    </w:p>
    <w:p w14:paraId="0FE060A5" w14:textId="77777777" w:rsidR="00C51368" w:rsidRDefault="00E43BD9">
      <w:pPr>
        <w:pStyle w:val="Heading1"/>
        <w:divId w:val="1785150519"/>
        <w:rPr>
          <w:rFonts w:eastAsia="Times New Roman"/>
          <w:lang w:val="en-US"/>
        </w:rPr>
      </w:pPr>
      <w:r>
        <w:rPr>
          <w:rFonts w:eastAsia="Times New Roman"/>
          <w:lang w:val="en-US"/>
        </w:rPr>
        <w:t>- XML</w:t>
      </w:r>
    </w:p>
    <w:p w14:paraId="2DE85D4E" w14:textId="77777777" w:rsidR="00C51368" w:rsidRDefault="00E43BD9">
      <w:pPr>
        <w:pStyle w:val="Heading1"/>
        <w:divId w:val="990249517"/>
        <w:rPr>
          <w:rFonts w:eastAsia="Times New Roman"/>
          <w:noProof/>
          <w:lang w:val="en-US"/>
        </w:rPr>
      </w:pPr>
      <w:r>
        <w:rPr>
          <w:rFonts w:eastAsia="Times New Roman"/>
          <w:noProof/>
          <w:lang w:val="en-US"/>
        </w:rPr>
        <w:t>template-profile-examples.html</w:t>
      </w:r>
    </w:p>
    <w:p w14:paraId="46503820" w14:textId="77777777" w:rsidR="00C51368" w:rsidRDefault="00E43BD9">
      <w:pPr>
        <w:pStyle w:val="Heading1"/>
        <w:divId w:val="384985021"/>
        <w:rPr>
          <w:rFonts w:eastAsia="Times New Roman"/>
          <w:lang w:val="en-US"/>
        </w:rPr>
      </w:pPr>
      <w:r>
        <w:rPr>
          <w:rFonts w:eastAsia="Times New Roman"/>
          <w:lang w:val="en-US"/>
        </w:rPr>
        <w:t>Examples</w:t>
      </w:r>
    </w:p>
    <w:p w14:paraId="0E8605B6" w14:textId="77777777" w:rsidR="00C51368" w:rsidRDefault="00E43BD9">
      <w:pPr>
        <w:pStyle w:val="Heading1"/>
        <w:divId w:val="990249517"/>
        <w:rPr>
          <w:rFonts w:eastAsia="Times New Roman"/>
          <w:noProof/>
          <w:lang w:val="en-US"/>
        </w:rPr>
      </w:pPr>
      <w:r>
        <w:rPr>
          <w:rFonts w:eastAsia="Times New Roman"/>
          <w:noProof/>
          <w:lang w:val="en-US"/>
        </w:rPr>
        <w:t>template-profile-mappings.html</w:t>
      </w:r>
    </w:p>
    <w:p w14:paraId="4695C1AD" w14:textId="77777777" w:rsidR="00C51368" w:rsidRDefault="00E43BD9">
      <w:pPr>
        <w:pStyle w:val="Heading4"/>
        <w:divId w:val="1531601062"/>
        <w:rPr>
          <w:rFonts w:eastAsia="Times New Roman"/>
          <w:lang w:val="en-US"/>
        </w:rPr>
      </w:pPr>
      <w:r>
        <w:rPr>
          <w:rFonts w:eastAsia="Times New Roman"/>
          <w:lang w:val="en-US"/>
        </w:rPr>
        <w:t>- Mappings</w:t>
      </w:r>
    </w:p>
    <w:p w14:paraId="7A33EA47" w14:textId="77777777" w:rsidR="00C51368" w:rsidRDefault="00E43BD9">
      <w:pPr>
        <w:pStyle w:val="NormalWeb"/>
        <w:divId w:val="1531601062"/>
        <w:rPr>
          <w:lang w:val="en-US"/>
        </w:rPr>
      </w:pPr>
      <w:r>
        <w:rPr>
          <w:lang w:val="en-US"/>
        </w:rPr>
        <w:t>Mappings for the Profile.</w:t>
      </w:r>
    </w:p>
    <w:p w14:paraId="34AF9D3B" w14:textId="77777777" w:rsidR="00C51368" w:rsidRDefault="00E43BD9">
      <w:pPr>
        <w:pStyle w:val="Heading1"/>
        <w:divId w:val="990249517"/>
        <w:rPr>
          <w:rFonts w:eastAsia="Times New Roman"/>
          <w:noProof/>
          <w:lang w:val="en-US"/>
        </w:rPr>
      </w:pPr>
      <w:r>
        <w:rPr>
          <w:rFonts w:eastAsia="Times New Roman"/>
          <w:noProof/>
          <w:lang w:val="en-US"/>
        </w:rPr>
        <w:t>template-profile-questionnaire.html</w:t>
      </w:r>
    </w:p>
    <w:p w14:paraId="502FA897" w14:textId="77777777" w:rsidR="00C51368" w:rsidRDefault="00E43BD9">
      <w:pPr>
        <w:pStyle w:val="Heading2"/>
        <w:divId w:val="1390494632"/>
        <w:rPr>
          <w:rFonts w:eastAsia="Times New Roman"/>
          <w:lang w:val="en-US"/>
        </w:rPr>
      </w:pPr>
      <w:r>
        <w:rPr>
          <w:rFonts w:eastAsia="Times New Roman"/>
          <w:lang w:val="en-US"/>
        </w:rPr>
        <w:t>- Example Form</w:t>
      </w:r>
    </w:p>
    <w:p w14:paraId="4F637F9F" w14:textId="77777777"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1" w:history="1">
        <w:r>
          <w:rPr>
            <w:rStyle w:val="Hyperlink"/>
            <w:lang w:val="en-US"/>
          </w:rPr>
          <w:t>XML</w:t>
        </w:r>
      </w:hyperlink>
      <w:r>
        <w:rPr>
          <w:lang w:val="en-US"/>
        </w:rPr>
        <w:t xml:space="preserve"> or </w:t>
      </w:r>
      <w:hyperlink r:id="rId2692" w:history="1">
        <w:r>
          <w:rPr>
            <w:rStyle w:val="Hyperlink"/>
            <w:lang w:val="en-US"/>
          </w:rPr>
          <w:t>JSON</w:t>
        </w:r>
      </w:hyperlink>
      <w:r>
        <w:rPr>
          <w:lang w:val="en-US"/>
        </w:rPr>
        <w:t xml:space="preserve"> questionnaire. </w:t>
      </w:r>
    </w:p>
    <w:p w14:paraId="3723DDA4" w14:textId="77777777" w:rsidR="00C51368" w:rsidRDefault="00E43BD9">
      <w:pPr>
        <w:pStyle w:val="NormalWeb"/>
        <w:divId w:val="1390494632"/>
        <w:rPr>
          <w:lang w:val="en-US"/>
        </w:rPr>
      </w:pPr>
      <w:r>
        <w:rPr>
          <w:lang w:val="en-US"/>
        </w:rPr>
        <w:t xml:space="preserve">  </w:t>
      </w:r>
    </w:p>
    <w:p w14:paraId="75FA9F1D" w14:textId="77777777" w:rsidR="00C51368" w:rsidRDefault="00E43BD9">
      <w:pPr>
        <w:pStyle w:val="Heading1"/>
        <w:divId w:val="990249517"/>
        <w:rPr>
          <w:rFonts w:eastAsia="Times New Roman"/>
          <w:noProof/>
          <w:lang w:val="en-US"/>
        </w:rPr>
      </w:pPr>
      <w:r>
        <w:rPr>
          <w:rFonts w:eastAsia="Times New Roman"/>
          <w:noProof/>
          <w:lang w:val="en-US"/>
        </w:rPr>
        <w:t>template-profile.html</w:t>
      </w:r>
    </w:p>
    <w:p w14:paraId="2AB700C4" w14:textId="77777777" w:rsidR="00C51368" w:rsidRDefault="00E43BD9">
      <w:pPr>
        <w:pStyle w:val="NormalWeb"/>
        <w:divId w:val="44112681"/>
        <w:rPr>
          <w:lang w:val="en-US"/>
        </w:rPr>
      </w:pPr>
      <w:r>
        <w:rPr>
          <w:lang w:val="en-US"/>
        </w:rPr>
        <w:t xml:space="preserve">The official URL for this profile is: </w:t>
      </w:r>
    </w:p>
    <w:p w14:paraId="49A521F7" w14:textId="77777777" w:rsidR="00C51368" w:rsidRDefault="00C51368">
      <w:pPr>
        <w:pStyle w:val="HTMLPreformatted"/>
        <w:divId w:val="44112681"/>
        <w:rPr>
          <w:lang w:val="en-US"/>
        </w:rPr>
      </w:pPr>
    </w:p>
    <w:p w14:paraId="5F14D480" w14:textId="77777777" w:rsidR="00C51368" w:rsidRDefault="00C51368">
      <w:pPr>
        <w:pStyle w:val="HTMLPreformatted"/>
        <w:divId w:val="44112681"/>
        <w:rPr>
          <w:lang w:val="en-US"/>
        </w:rPr>
      </w:pPr>
    </w:p>
    <w:p w14:paraId="3D290F30" w14:textId="77777777" w:rsidR="00C51368" w:rsidRDefault="00E43BD9">
      <w:pPr>
        <w:pStyle w:val="NormalWeb"/>
        <w:divId w:val="44112681"/>
        <w:rPr>
          <w:lang w:val="en-US"/>
        </w:rPr>
      </w:pPr>
      <w:r>
        <w:rPr>
          <w:lang w:val="en-US"/>
        </w:rPr>
        <w:t xml:space="preserve">This profile was published on by . </w:t>
      </w:r>
    </w:p>
    <w:bookmarkEnd w:id="212"/>
    <w:p w14:paraId="6B38725C" w14:textId="77777777" w:rsidR="00C51368" w:rsidRDefault="00E43BD9">
      <w:pPr>
        <w:pStyle w:val="Heading4"/>
        <w:divId w:val="44112681"/>
        <w:rPr>
          <w:rFonts w:eastAsia="Times New Roman"/>
          <w:lang w:val="en-US"/>
        </w:rPr>
      </w:pPr>
      <w:r>
        <w:rPr>
          <w:rFonts w:eastAsia="Times New Roman"/>
          <w:lang w:val="en-US"/>
        </w:rPr>
        <w:t xml:space="preserve">Formal Views of Profile Content </w:t>
      </w:r>
    </w:p>
    <w:p w14:paraId="6F883006" w14:textId="77777777" w:rsidR="00C51368" w:rsidRDefault="001708AB">
      <w:pPr>
        <w:pStyle w:val="NormalWeb"/>
        <w:divId w:val="44112681"/>
        <w:rPr>
          <w:lang w:val="en-US"/>
        </w:rPr>
      </w:pPr>
      <w:hyperlink r:id="rId2693" w:history="1">
        <w:r w:rsidR="00E43BD9">
          <w:rPr>
            <w:rStyle w:val="Hyperlink"/>
            <w:lang w:val="en-US"/>
          </w:rPr>
          <w:t>Description of Profiles, Differentials, Snapshots, and how the XML and JSON presentations work</w:t>
        </w:r>
      </w:hyperlink>
      <w:r w:rsidR="00E43BD9">
        <w:rPr>
          <w:lang w:val="en-US"/>
        </w:rPr>
        <w:t xml:space="preserve">. </w:t>
      </w:r>
    </w:p>
    <w:p w14:paraId="56A75914" w14:textId="77777777" w:rsidR="00C51368" w:rsidRDefault="001708AB">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14:paraId="6D113AB1" w14:textId="77777777" w:rsidR="00C51368" w:rsidRDefault="001708AB">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14:paraId="49057DC1" w14:textId="77777777" w:rsidR="00C51368" w:rsidRDefault="001708AB">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14:paraId="72B62CDA" w14:textId="77777777" w:rsidR="00C51368" w:rsidRDefault="001708AB">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14:paraId="51E39BEF" w14:textId="77777777" w:rsidR="00C51368" w:rsidRDefault="001708AB">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14:paraId="23E1F9AA" w14:textId="77777777" w:rsidR="00C51368" w:rsidRDefault="001708AB">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14:paraId="2F33C06E" w14:textId="77777777" w:rsidR="00C51368" w:rsidRDefault="00E43BD9">
      <w:pPr>
        <w:pStyle w:val="NormalWeb"/>
        <w:divId w:val="1081682237"/>
        <w:rPr>
          <w:lang w:val="en-US"/>
        </w:rPr>
      </w:pPr>
      <w:r>
        <w:rPr>
          <w:lang w:val="en-US"/>
        </w:rPr>
        <w:t>This structure is derived from .</w:t>
      </w:r>
    </w:p>
    <w:p w14:paraId="6F6A1559" w14:textId="77777777" w:rsidR="00C51368" w:rsidRDefault="00E43BD9">
      <w:pPr>
        <w:pStyle w:val="NormalWeb"/>
        <w:divId w:val="826288105"/>
        <w:rPr>
          <w:lang w:val="en-US"/>
        </w:rPr>
      </w:pPr>
      <w:r>
        <w:rPr>
          <w:lang w:val="en-US"/>
        </w:rPr>
        <w:t>This structure is derived from .</w:t>
      </w:r>
    </w:p>
    <w:p w14:paraId="53C1EBEB" w14:textId="77777777" w:rsidR="00C51368" w:rsidRDefault="00E43BD9">
      <w:pPr>
        <w:pStyle w:val="NormalWeb"/>
        <w:divId w:val="253786653"/>
        <w:rPr>
          <w:lang w:val="en-US"/>
        </w:rPr>
      </w:pPr>
      <w:r>
        <w:rPr>
          <w:lang w:val="en-US"/>
        </w:rPr>
        <w:t>todo</w:t>
      </w:r>
    </w:p>
    <w:p w14:paraId="5184887C" w14:textId="77777777" w:rsidR="00C51368" w:rsidRDefault="00E43BD9">
      <w:pPr>
        <w:pStyle w:val="NormalWeb"/>
        <w:divId w:val="133840033"/>
        <w:rPr>
          <w:lang w:val="en-US"/>
        </w:rPr>
      </w:pPr>
      <w:r>
        <w:rPr>
          <w:lang w:val="en-US"/>
        </w:rPr>
        <w:t>This structure is derived from .</w:t>
      </w:r>
    </w:p>
    <w:p w14:paraId="6474EF63" w14:textId="77777777" w:rsidR="00C51368" w:rsidRDefault="00E43BD9">
      <w:pPr>
        <w:pStyle w:val="NormalWeb"/>
        <w:divId w:val="11885204"/>
        <w:rPr>
          <w:lang w:val="en-US"/>
        </w:rPr>
      </w:pPr>
      <w:r>
        <w:rPr>
          <w:b/>
          <w:bCs/>
          <w:lang w:val="en-US"/>
        </w:rPr>
        <w:t>Differential View</w:t>
      </w:r>
    </w:p>
    <w:p w14:paraId="751089D8" w14:textId="77777777" w:rsidR="00C51368" w:rsidRDefault="00E43BD9">
      <w:pPr>
        <w:pStyle w:val="NormalWeb"/>
        <w:divId w:val="11885204"/>
        <w:rPr>
          <w:lang w:val="en-US"/>
        </w:rPr>
      </w:pPr>
      <w:r>
        <w:rPr>
          <w:lang w:val="en-US"/>
        </w:rPr>
        <w:t>This structure is derived from .</w:t>
      </w:r>
    </w:p>
    <w:p w14:paraId="16851E5B" w14:textId="77777777" w:rsidR="00C51368" w:rsidRDefault="00E43BD9">
      <w:pPr>
        <w:pStyle w:val="NormalWeb"/>
        <w:divId w:val="1947274063"/>
        <w:rPr>
          <w:lang w:val="en-US"/>
        </w:rPr>
      </w:pPr>
      <w:r>
        <w:rPr>
          <w:b/>
          <w:bCs/>
          <w:lang w:val="en-US"/>
        </w:rPr>
        <w:t>Snapshot View</w:t>
      </w:r>
    </w:p>
    <w:p w14:paraId="0BEA3858" w14:textId="77777777" w:rsidR="00C51368" w:rsidRDefault="00E43BD9">
      <w:pPr>
        <w:pStyle w:val="NormalWeb"/>
        <w:divId w:val="1839732665"/>
        <w:rPr>
          <w:lang w:val="en-US"/>
        </w:rPr>
      </w:pPr>
      <w:r>
        <w:rPr>
          <w:b/>
          <w:bCs/>
          <w:lang w:val="en-US"/>
        </w:rPr>
        <w:t>XML Template</w:t>
      </w:r>
    </w:p>
    <w:p w14:paraId="33802CAF" w14:textId="77777777" w:rsidR="00C51368" w:rsidRDefault="00E43BD9">
      <w:pPr>
        <w:pStyle w:val="NormalWeb"/>
        <w:divId w:val="70779514"/>
        <w:rPr>
          <w:lang w:val="en-US"/>
        </w:rPr>
      </w:pPr>
      <w:r>
        <w:rPr>
          <w:b/>
          <w:bCs/>
          <w:lang w:val="en-US"/>
        </w:rPr>
        <w:t>JSON Template</w:t>
      </w:r>
    </w:p>
    <w:p w14:paraId="573F0F90" w14:textId="77777777" w:rsidR="00C51368" w:rsidRDefault="00E43BD9">
      <w:pPr>
        <w:pStyle w:val="NormalWeb"/>
        <w:divId w:val="562957076"/>
        <w:rPr>
          <w:lang w:val="en-US"/>
        </w:rPr>
      </w:pPr>
      <w:r>
        <w:rPr>
          <w:lang w:val="en-US"/>
        </w:rPr>
        <w:t>todo</w:t>
      </w:r>
    </w:p>
    <w:p w14:paraId="2944E6EC" w14:textId="77777777" w:rsidR="00C51368" w:rsidRDefault="00E43BD9">
      <w:pPr>
        <w:pStyle w:val="NormalWeb"/>
        <w:divId w:val="44112681"/>
        <w:rPr>
          <w:lang w:val="en-US"/>
        </w:rPr>
      </w:pPr>
      <w:r>
        <w:rPr>
          <w:lang w:val="en-US"/>
        </w:rPr>
        <w:t> </w:t>
      </w:r>
    </w:p>
    <w:p w14:paraId="535BBCE2" w14:textId="77777777" w:rsidR="00C51368" w:rsidRDefault="00E43BD9">
      <w:pPr>
        <w:pStyle w:val="NormalWeb"/>
        <w:divId w:val="44112681"/>
        <w:rPr>
          <w:lang w:val="en-US"/>
        </w:rPr>
      </w:pPr>
      <w:r>
        <w:rPr>
          <w:lang w:val="en-US"/>
        </w:rPr>
        <w:t xml:space="preserve">Other representations of profile: </w:t>
      </w:r>
    </w:p>
    <w:p w14:paraId="0169F915" w14:textId="77777777" w:rsidR="00C51368" w:rsidRDefault="00E43BD9">
      <w:pPr>
        <w:divId w:val="44112681"/>
        <w:rPr>
          <w:rFonts w:eastAsia="Times New Roman"/>
          <w:lang w:val="en-US"/>
        </w:rPr>
      </w:pPr>
      <w:r>
        <w:rPr>
          <w:rFonts w:eastAsia="Times New Roman"/>
          <w:lang w:val="en-US"/>
        </w:rPr>
        <w:t xml:space="preserve">. </w:t>
      </w:r>
    </w:p>
    <w:p w14:paraId="598538F9" w14:textId="77777777" w:rsidR="00C51368" w:rsidRDefault="00E43BD9">
      <w:pPr>
        <w:pStyle w:val="Heading1"/>
        <w:divId w:val="990249517"/>
        <w:rPr>
          <w:rFonts w:eastAsia="Times New Roman"/>
          <w:noProof/>
          <w:lang w:val="en-US"/>
        </w:rPr>
      </w:pPr>
      <w:r>
        <w:rPr>
          <w:rFonts w:eastAsia="Times New Roman"/>
          <w:noProof/>
          <w:lang w:val="en-US"/>
        </w:rPr>
        <w:t>template-profiles.html</w:t>
      </w:r>
    </w:p>
    <w:p w14:paraId="66E797F3" w14:textId="77777777"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14:paraId="3EB54D29" w14:textId="77777777">
        <w:trPr>
          <w:divId w:val="154032715"/>
          <w:tblCellSpacing w:w="15" w:type="dxa"/>
        </w:trPr>
        <w:tc>
          <w:tcPr>
            <w:tcW w:w="0" w:type="auto"/>
            <w:vAlign w:val="center"/>
            <w:hideMark/>
          </w:tcPr>
          <w:p w14:paraId="5DBD355E" w14:textId="77777777" w:rsidR="00C51368" w:rsidRDefault="00C51368">
            <w:pPr>
              <w:rPr>
                <w:rFonts w:eastAsia="Times New Roman"/>
              </w:rPr>
            </w:pPr>
          </w:p>
        </w:tc>
      </w:tr>
    </w:tbl>
    <w:p w14:paraId="4C5DFAF4" w14:textId="77777777" w:rsidR="00C51368" w:rsidRDefault="00E43BD9">
      <w:pPr>
        <w:pStyle w:val="Heading1"/>
        <w:divId w:val="990249517"/>
        <w:rPr>
          <w:rFonts w:eastAsia="Times New Roman"/>
          <w:noProof/>
          <w:lang w:val="en-US"/>
        </w:rPr>
      </w:pPr>
      <w:r>
        <w:rPr>
          <w:rFonts w:eastAsia="Times New Roman"/>
          <w:noProof/>
          <w:lang w:val="en-US"/>
        </w:rPr>
        <w:t>template-questionnaire.html</w:t>
      </w:r>
    </w:p>
    <w:p w14:paraId="4C715368" w14:textId="77777777" w:rsidR="00C51368" w:rsidRDefault="00E43BD9">
      <w:pPr>
        <w:pStyle w:val="Heading2"/>
        <w:divId w:val="609091892"/>
        <w:rPr>
          <w:rFonts w:eastAsia="Times New Roman"/>
          <w:lang w:val="en-US"/>
        </w:rPr>
      </w:pPr>
      <w:r>
        <w:rPr>
          <w:rFonts w:eastAsia="Times New Roman"/>
          <w:lang w:val="en-US"/>
        </w:rPr>
        <w:lastRenderedPageBreak/>
        <w:t>- Example Form</w:t>
      </w:r>
    </w:p>
    <w:p w14:paraId="3299A4C8" w14:textId="77777777"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4" w:history="1">
        <w:r>
          <w:rPr>
            <w:rStyle w:val="Hyperlink"/>
            <w:lang w:val="en-US"/>
          </w:rPr>
          <w:t>XML</w:t>
        </w:r>
      </w:hyperlink>
      <w:r>
        <w:rPr>
          <w:lang w:val="en-US"/>
        </w:rPr>
        <w:t xml:space="preserve"> or </w:t>
      </w:r>
      <w:hyperlink r:id="rId2695" w:history="1">
        <w:r>
          <w:rPr>
            <w:rStyle w:val="Hyperlink"/>
            <w:lang w:val="en-US"/>
          </w:rPr>
          <w:t>JSON</w:t>
        </w:r>
      </w:hyperlink>
      <w:r>
        <w:rPr>
          <w:lang w:val="en-US"/>
        </w:rPr>
        <w:t xml:space="preserve"> questionnaire. </w:t>
      </w:r>
    </w:p>
    <w:p w14:paraId="4B536AFE" w14:textId="77777777" w:rsidR="00C51368" w:rsidRDefault="00E43BD9">
      <w:pPr>
        <w:pStyle w:val="NormalWeb"/>
        <w:divId w:val="609091892"/>
        <w:rPr>
          <w:lang w:val="en-US"/>
        </w:rPr>
      </w:pPr>
      <w:r>
        <w:rPr>
          <w:lang w:val="en-US"/>
        </w:rPr>
        <w:t xml:space="preserve">  </w:t>
      </w:r>
    </w:p>
    <w:p w14:paraId="5A3C600C" w14:textId="77777777" w:rsidR="00C51368" w:rsidRDefault="00E43BD9">
      <w:pPr>
        <w:pStyle w:val="Heading1"/>
        <w:divId w:val="990249517"/>
        <w:rPr>
          <w:rFonts w:eastAsia="Times New Roman"/>
          <w:noProof/>
          <w:lang w:val="en-US"/>
        </w:rPr>
      </w:pPr>
      <w:r>
        <w:rPr>
          <w:rFonts w:eastAsia="Times New Roman"/>
          <w:noProof/>
          <w:lang w:val="en-US"/>
        </w:rPr>
        <w:t>template-search-parameter.html</w:t>
      </w:r>
    </w:p>
    <w:p w14:paraId="593D9B07" w14:textId="77777777" w:rsidR="00C51368" w:rsidRDefault="00E43BD9">
      <w:pPr>
        <w:pStyle w:val="NormalWeb"/>
        <w:divId w:val="633561008"/>
        <w:rPr>
          <w:lang w:val="en-US"/>
        </w:rPr>
      </w:pPr>
      <w:r>
        <w:rPr>
          <w:lang w:val="en-US"/>
        </w:rPr>
        <w:t xml:space="preserve">Search Parameter (type: ) defined as part of </w:t>
      </w:r>
      <w:hyperlink r:id="rId2696" w:history="1">
        <w:r>
          <w:rPr>
            <w:rStyle w:val="Hyperlink"/>
            <w:lang w:val="en-US"/>
          </w:rPr>
          <w:t>the Profile</w:t>
        </w:r>
      </w:hyperlink>
      <w:r>
        <w:rPr>
          <w:lang w:val="en-US"/>
        </w:rPr>
        <w:t xml:space="preserve">. </w:t>
      </w:r>
    </w:p>
    <w:p w14:paraId="2B714040" w14:textId="77777777" w:rsidR="00C51368" w:rsidRDefault="00E43BD9">
      <w:pPr>
        <w:pStyle w:val="NormalWeb"/>
        <w:divId w:val="633561008"/>
        <w:rPr>
          <w:lang w:val="en-US"/>
        </w:rPr>
      </w:pPr>
      <w:r>
        <w:rPr>
          <w:lang w:val="en-US"/>
        </w:rPr>
        <w:t>Other Details:</w:t>
      </w:r>
    </w:p>
    <w:p w14:paraId="32BA8F86"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14:paraId="3A20CAF7"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14:paraId="171743EB" w14:textId="77777777"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14:paraId="72954E35" w14:textId="77777777" w:rsidR="00C51368" w:rsidRDefault="00E43BD9">
      <w:pPr>
        <w:pStyle w:val="Heading1"/>
        <w:divId w:val="990249517"/>
        <w:rPr>
          <w:rFonts w:eastAsia="Times New Roman"/>
          <w:noProof/>
          <w:lang w:val="en-US"/>
        </w:rPr>
      </w:pPr>
      <w:r>
        <w:rPr>
          <w:rFonts w:eastAsia="Times New Roman"/>
          <w:noProof/>
          <w:lang w:val="en-US"/>
        </w:rPr>
        <w:t>template-tx-book.html</w:t>
      </w:r>
    </w:p>
    <w:p w14:paraId="64E63E2A" w14:textId="77777777" w:rsidR="00C51368" w:rsidRDefault="00E43BD9">
      <w:pPr>
        <w:pStyle w:val="Heading1"/>
        <w:divId w:val="2000688907"/>
        <w:rPr>
          <w:rFonts w:eastAsia="Times New Roman"/>
          <w:lang w:val="en-US"/>
        </w:rPr>
      </w:pPr>
      <w:r>
        <w:rPr>
          <w:rFonts w:eastAsia="Times New Roman"/>
          <w:lang w:val="en-US"/>
        </w:rPr>
        <w:t xml:space="preserve">Codes defined in </w:t>
      </w:r>
    </w:p>
    <w:p w14:paraId="6FEBB549" w14:textId="77777777" w:rsidR="00C51368" w:rsidRDefault="00E43BD9">
      <w:pPr>
        <w:pStyle w:val="NormalWeb"/>
        <w:divId w:val="2000688907"/>
        <w:rPr>
          <w:lang w:val="en-US"/>
        </w:rPr>
      </w:pPr>
      <w:r>
        <w:rPr>
          <w:lang w:val="en-US"/>
        </w:rPr>
        <w:t xml:space="preserve">Formal value Set definition (identifier ): </w:t>
      </w:r>
      <w:hyperlink r:id="rId2697" w:history="1">
        <w:r>
          <w:rPr>
            <w:rStyle w:val="Hyperlink"/>
            <w:lang w:val="en-US"/>
          </w:rPr>
          <w:t>XML</w:t>
        </w:r>
      </w:hyperlink>
      <w:r>
        <w:rPr>
          <w:lang w:val="en-US"/>
        </w:rPr>
        <w:t xml:space="preserve"> or </w:t>
      </w:r>
      <w:hyperlink r:id="rId2698" w:history="1">
        <w:r>
          <w:rPr>
            <w:rStyle w:val="Hyperlink"/>
            <w:lang w:val="en-US"/>
          </w:rPr>
          <w:t>JSON</w:t>
        </w:r>
      </w:hyperlink>
      <w:r>
        <w:rPr>
          <w:lang w:val="en-US"/>
        </w:rPr>
        <w:t xml:space="preserve">. </w:t>
      </w:r>
    </w:p>
    <w:p w14:paraId="40969E2A" w14:textId="77777777" w:rsidR="00C51368" w:rsidRDefault="00E43BD9">
      <w:pPr>
        <w:pStyle w:val="NormalWeb"/>
        <w:divId w:val="2000688907"/>
        <w:rPr>
          <w:lang w:val="en-US"/>
        </w:rPr>
      </w:pPr>
      <w:r>
        <w:rPr>
          <w:lang w:val="en-US"/>
        </w:rPr>
        <w:t xml:space="preserve">See </w:t>
      </w:r>
      <w:hyperlink r:id="rId2699" w:history="1">
        <w:r>
          <w:rPr>
            <w:rStyle w:val="Hyperlink"/>
            <w:lang w:val="en-US"/>
          </w:rPr>
          <w:t>the full registry of codes</w:t>
        </w:r>
      </w:hyperlink>
      <w:r>
        <w:rPr>
          <w:lang w:val="en-US"/>
        </w:rPr>
        <w:t xml:space="preserve"> defined as part of FHIR. </w:t>
      </w:r>
    </w:p>
    <w:p w14:paraId="6D3E99C8" w14:textId="77777777" w:rsidR="00C51368" w:rsidRDefault="00E43BD9">
      <w:pPr>
        <w:pStyle w:val="NormalWeb"/>
        <w:divId w:val="2000688907"/>
        <w:rPr>
          <w:lang w:val="en-US"/>
        </w:rPr>
      </w:pPr>
      <w:r>
        <w:rPr>
          <w:lang w:val="en-US"/>
        </w:rPr>
        <w:t>The OID for the value set is (OIDs are not used in FHIR, but may be used in v3, or OID based terminology systems).</w:t>
      </w:r>
    </w:p>
    <w:p w14:paraId="159E7669" w14:textId="77777777" w:rsidR="00C51368" w:rsidRDefault="001708AB">
      <w:pPr>
        <w:divId w:val="2000688907"/>
        <w:rPr>
          <w:rFonts w:eastAsia="Times New Roman"/>
          <w:lang w:val="en-US"/>
        </w:rPr>
      </w:pPr>
      <w:r>
        <w:rPr>
          <w:rFonts w:eastAsia="Times New Roman"/>
          <w:lang w:val="en-US"/>
        </w:rPr>
        <w:pict w14:anchorId="10B94012">
          <v:rect id="_x0000_i1066" style="width:0;height:1.5pt" o:hralign="center" o:hrstd="t" o:hr="t" fillcolor="#a0a0a0" stroked="f"/>
        </w:pict>
      </w:r>
    </w:p>
    <w:p w14:paraId="7B314B38" w14:textId="77777777"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4750B0F5" w14:textId="77777777">
        <w:trPr>
          <w:divId w:val="2000688907"/>
          <w:tblCellSpacing w:w="15" w:type="dxa"/>
        </w:trPr>
        <w:tc>
          <w:tcPr>
            <w:tcW w:w="0" w:type="auto"/>
            <w:vAlign w:val="center"/>
            <w:hideMark/>
          </w:tcPr>
          <w:p w14:paraId="2D1FA293" w14:textId="77777777" w:rsidR="00C51368" w:rsidRDefault="00E43BD9">
            <w:pPr>
              <w:rPr>
                <w:rFonts w:eastAsia="Times New Roman"/>
              </w:rPr>
            </w:pPr>
            <w:r>
              <w:rPr>
                <w:rFonts w:eastAsia="Times New Roman"/>
              </w:rPr>
              <w:t>Id</w:t>
            </w:r>
          </w:p>
        </w:tc>
        <w:tc>
          <w:tcPr>
            <w:tcW w:w="0" w:type="auto"/>
            <w:vAlign w:val="center"/>
            <w:hideMark/>
          </w:tcPr>
          <w:p w14:paraId="31ACA55D" w14:textId="77777777" w:rsidR="00C51368" w:rsidRDefault="00E43BD9">
            <w:pPr>
              <w:rPr>
                <w:rFonts w:eastAsia="Times New Roman"/>
              </w:rPr>
            </w:pPr>
            <w:r>
              <w:rPr>
                <w:rFonts w:eastAsia="Times New Roman"/>
              </w:rPr>
              <w:t>The internal identifier for the concept (when the value set defines its own codes)</w:t>
            </w:r>
          </w:p>
        </w:tc>
      </w:tr>
      <w:tr w:rsidR="00C51368" w14:paraId="74F97691" w14:textId="77777777">
        <w:trPr>
          <w:divId w:val="2000688907"/>
          <w:tblCellSpacing w:w="15" w:type="dxa"/>
        </w:trPr>
        <w:tc>
          <w:tcPr>
            <w:tcW w:w="0" w:type="auto"/>
            <w:vAlign w:val="center"/>
            <w:hideMark/>
          </w:tcPr>
          <w:p w14:paraId="7DA18E7A" w14:textId="77777777" w:rsidR="00C51368" w:rsidRDefault="00E43BD9">
            <w:pPr>
              <w:rPr>
                <w:rFonts w:eastAsia="Times New Roman"/>
              </w:rPr>
            </w:pPr>
            <w:r>
              <w:rPr>
                <w:rFonts w:eastAsia="Times New Roman"/>
              </w:rPr>
              <w:t>Level</w:t>
            </w:r>
          </w:p>
        </w:tc>
        <w:tc>
          <w:tcPr>
            <w:tcW w:w="0" w:type="auto"/>
            <w:vAlign w:val="center"/>
            <w:hideMark/>
          </w:tcPr>
          <w:p w14:paraId="39E3D89B"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2A082DB0" w14:textId="77777777">
        <w:trPr>
          <w:divId w:val="2000688907"/>
          <w:tblCellSpacing w:w="15" w:type="dxa"/>
        </w:trPr>
        <w:tc>
          <w:tcPr>
            <w:tcW w:w="0" w:type="auto"/>
            <w:vAlign w:val="center"/>
            <w:hideMark/>
          </w:tcPr>
          <w:p w14:paraId="214684B9" w14:textId="77777777" w:rsidR="00C51368" w:rsidRDefault="00E43BD9">
            <w:pPr>
              <w:rPr>
                <w:rFonts w:eastAsia="Times New Roman"/>
              </w:rPr>
            </w:pPr>
            <w:r>
              <w:rPr>
                <w:rFonts w:eastAsia="Times New Roman"/>
              </w:rPr>
              <w:t>Source</w:t>
            </w:r>
          </w:p>
        </w:tc>
        <w:tc>
          <w:tcPr>
            <w:tcW w:w="0" w:type="auto"/>
            <w:vAlign w:val="center"/>
            <w:hideMark/>
          </w:tcPr>
          <w:p w14:paraId="295E845A"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07B81A37" w14:textId="77777777">
        <w:trPr>
          <w:divId w:val="2000688907"/>
          <w:tblCellSpacing w:w="15" w:type="dxa"/>
        </w:trPr>
        <w:tc>
          <w:tcPr>
            <w:tcW w:w="0" w:type="auto"/>
            <w:vAlign w:val="center"/>
            <w:hideMark/>
          </w:tcPr>
          <w:p w14:paraId="16CD8D3C" w14:textId="77777777" w:rsidR="00C51368" w:rsidRDefault="00E43BD9">
            <w:pPr>
              <w:rPr>
                <w:rFonts w:eastAsia="Times New Roman"/>
              </w:rPr>
            </w:pPr>
            <w:r>
              <w:rPr>
                <w:rFonts w:eastAsia="Times New Roman"/>
              </w:rPr>
              <w:t>Code</w:t>
            </w:r>
          </w:p>
        </w:tc>
        <w:tc>
          <w:tcPr>
            <w:tcW w:w="0" w:type="auto"/>
            <w:vAlign w:val="center"/>
            <w:hideMark/>
          </w:tcPr>
          <w:p w14:paraId="66AFF788" w14:textId="77777777" w:rsidR="00C51368" w:rsidRDefault="00E43BD9">
            <w:pPr>
              <w:rPr>
                <w:rFonts w:eastAsia="Times New Roman"/>
              </w:rPr>
            </w:pPr>
            <w:r>
              <w:rPr>
                <w:rFonts w:eastAsia="Times New Roman"/>
              </w:rPr>
              <w:t>The code (used as the code in the resource instance)</w:t>
            </w:r>
          </w:p>
        </w:tc>
      </w:tr>
      <w:tr w:rsidR="00C51368" w14:paraId="4E29A428" w14:textId="77777777">
        <w:trPr>
          <w:divId w:val="2000688907"/>
          <w:tblCellSpacing w:w="15" w:type="dxa"/>
        </w:trPr>
        <w:tc>
          <w:tcPr>
            <w:tcW w:w="0" w:type="auto"/>
            <w:vAlign w:val="center"/>
            <w:hideMark/>
          </w:tcPr>
          <w:p w14:paraId="3CD2627C" w14:textId="77777777" w:rsidR="00C51368" w:rsidRDefault="00E43BD9">
            <w:pPr>
              <w:rPr>
                <w:rFonts w:eastAsia="Times New Roman"/>
              </w:rPr>
            </w:pPr>
            <w:r>
              <w:rPr>
                <w:rFonts w:eastAsia="Times New Roman"/>
              </w:rPr>
              <w:t>Display</w:t>
            </w:r>
          </w:p>
        </w:tc>
        <w:tc>
          <w:tcPr>
            <w:tcW w:w="0" w:type="auto"/>
            <w:vAlign w:val="center"/>
            <w:hideMark/>
          </w:tcPr>
          <w:p w14:paraId="6E18F2DB"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0"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4E808E89" w14:textId="77777777">
        <w:trPr>
          <w:divId w:val="2000688907"/>
          <w:tblCellSpacing w:w="15" w:type="dxa"/>
        </w:trPr>
        <w:tc>
          <w:tcPr>
            <w:tcW w:w="0" w:type="auto"/>
            <w:vAlign w:val="center"/>
            <w:hideMark/>
          </w:tcPr>
          <w:p w14:paraId="2E8B8240" w14:textId="77777777" w:rsidR="00C51368" w:rsidRDefault="00E43BD9">
            <w:pPr>
              <w:rPr>
                <w:rFonts w:eastAsia="Times New Roman"/>
              </w:rPr>
            </w:pPr>
            <w:r>
              <w:rPr>
                <w:rFonts w:eastAsia="Times New Roman"/>
              </w:rPr>
              <w:lastRenderedPageBreak/>
              <w:t>Definition</w:t>
            </w:r>
          </w:p>
        </w:tc>
        <w:tc>
          <w:tcPr>
            <w:tcW w:w="0" w:type="auto"/>
            <w:vAlign w:val="center"/>
            <w:hideMark/>
          </w:tcPr>
          <w:p w14:paraId="3910A46C" w14:textId="77777777" w:rsidR="00C51368" w:rsidRDefault="00E43BD9">
            <w:pPr>
              <w:rPr>
                <w:rFonts w:eastAsia="Times New Roman"/>
              </w:rPr>
            </w:pPr>
            <w:r>
              <w:rPr>
                <w:rFonts w:eastAsia="Times New Roman"/>
              </w:rPr>
              <w:t>An explanation of the meaning of the concept</w:t>
            </w:r>
          </w:p>
        </w:tc>
      </w:tr>
      <w:tr w:rsidR="00C51368" w14:paraId="343B5DA3" w14:textId="77777777">
        <w:trPr>
          <w:divId w:val="2000688907"/>
          <w:tblCellSpacing w:w="15" w:type="dxa"/>
        </w:trPr>
        <w:tc>
          <w:tcPr>
            <w:tcW w:w="0" w:type="auto"/>
            <w:vAlign w:val="center"/>
            <w:hideMark/>
          </w:tcPr>
          <w:p w14:paraId="34E90CAA" w14:textId="77777777" w:rsidR="00C51368" w:rsidRDefault="00E43BD9">
            <w:pPr>
              <w:rPr>
                <w:rFonts w:eastAsia="Times New Roman"/>
              </w:rPr>
            </w:pPr>
            <w:r>
              <w:rPr>
                <w:rFonts w:eastAsia="Times New Roman"/>
              </w:rPr>
              <w:t>Comments</w:t>
            </w:r>
          </w:p>
        </w:tc>
        <w:tc>
          <w:tcPr>
            <w:tcW w:w="0" w:type="auto"/>
            <w:vAlign w:val="center"/>
            <w:hideMark/>
          </w:tcPr>
          <w:p w14:paraId="6B97A900" w14:textId="77777777" w:rsidR="00C51368" w:rsidRDefault="00E43BD9">
            <w:pPr>
              <w:rPr>
                <w:rFonts w:eastAsia="Times New Roman"/>
              </w:rPr>
            </w:pPr>
            <w:r>
              <w:rPr>
                <w:rFonts w:eastAsia="Times New Roman"/>
              </w:rPr>
              <w:t>Additional notes about how to use the code</w:t>
            </w:r>
          </w:p>
        </w:tc>
      </w:tr>
    </w:tbl>
    <w:p w14:paraId="6483FAC6" w14:textId="77777777" w:rsidR="00C51368" w:rsidRDefault="00E43BD9">
      <w:pPr>
        <w:pStyle w:val="Heading1"/>
        <w:divId w:val="990249517"/>
        <w:rPr>
          <w:rFonts w:eastAsia="Times New Roman"/>
          <w:noProof/>
          <w:lang w:val="en-US"/>
        </w:rPr>
      </w:pPr>
      <w:r>
        <w:rPr>
          <w:rFonts w:eastAsia="Times New Roman"/>
          <w:noProof/>
          <w:lang w:val="en-US"/>
        </w:rPr>
        <w:t>template-tx.html</w:t>
      </w:r>
    </w:p>
    <w:p w14:paraId="36385F7D" w14:textId="77777777" w:rsidR="00C51368" w:rsidRDefault="00E43BD9">
      <w:pPr>
        <w:pStyle w:val="Heading1"/>
        <w:divId w:val="2104297929"/>
        <w:rPr>
          <w:rFonts w:eastAsia="Times New Roman"/>
          <w:lang w:val="en-US"/>
        </w:rPr>
      </w:pPr>
      <w:r>
        <w:rPr>
          <w:rFonts w:eastAsia="Times New Roman"/>
          <w:lang w:val="en-US"/>
        </w:rPr>
        <w:t xml:space="preserve">Value Set for codes in </w:t>
      </w:r>
    </w:p>
    <w:p w14:paraId="2BB404EB" w14:textId="77777777" w:rsidR="00C51368" w:rsidRDefault="00E43BD9">
      <w:pPr>
        <w:pStyle w:val="NormalWeb"/>
        <w:divId w:val="2104297929"/>
        <w:rPr>
          <w:lang w:val="en-US"/>
        </w:rPr>
      </w:pPr>
      <w:r>
        <w:rPr>
          <w:lang w:val="en-US"/>
        </w:rPr>
        <w:t xml:space="preserve">This is a value set defined by the FHIR project </w:t>
      </w:r>
    </w:p>
    <w:p w14:paraId="342D824A" w14:textId="77777777"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14:paraId="3E04CDBF" w14:textId="77777777">
        <w:trPr>
          <w:divId w:val="2104297929"/>
          <w:tblCellSpacing w:w="15" w:type="dxa"/>
        </w:trPr>
        <w:tc>
          <w:tcPr>
            <w:tcW w:w="0" w:type="auto"/>
            <w:vAlign w:val="center"/>
            <w:hideMark/>
          </w:tcPr>
          <w:p w14:paraId="50EC1F55" w14:textId="77777777" w:rsidR="00C51368" w:rsidRDefault="00E43BD9">
            <w:pPr>
              <w:rPr>
                <w:rFonts w:eastAsia="Times New Roman"/>
              </w:rPr>
            </w:pPr>
            <w:r>
              <w:rPr>
                <w:rFonts w:eastAsia="Times New Roman"/>
              </w:rPr>
              <w:t>Code System URL:</w:t>
            </w:r>
          </w:p>
        </w:tc>
        <w:tc>
          <w:tcPr>
            <w:tcW w:w="0" w:type="auto"/>
            <w:vAlign w:val="center"/>
            <w:hideMark/>
          </w:tcPr>
          <w:p w14:paraId="0D7AE08A" w14:textId="77777777" w:rsidR="00C51368" w:rsidRDefault="00C51368">
            <w:pPr>
              <w:rPr>
                <w:rFonts w:eastAsia="Times New Roman"/>
              </w:rPr>
            </w:pPr>
          </w:p>
        </w:tc>
      </w:tr>
      <w:tr w:rsidR="00C51368" w14:paraId="3D65A47F" w14:textId="77777777">
        <w:trPr>
          <w:divId w:val="2104297929"/>
          <w:tblCellSpacing w:w="15" w:type="dxa"/>
        </w:trPr>
        <w:tc>
          <w:tcPr>
            <w:tcW w:w="0" w:type="auto"/>
            <w:vAlign w:val="center"/>
            <w:hideMark/>
          </w:tcPr>
          <w:p w14:paraId="5955FA64" w14:textId="77777777" w:rsidR="00C51368" w:rsidRDefault="00E43BD9">
            <w:pPr>
              <w:rPr>
                <w:rFonts w:eastAsia="Times New Roman"/>
              </w:rPr>
            </w:pPr>
            <w:r>
              <w:rPr>
                <w:rFonts w:eastAsia="Times New Roman"/>
              </w:rPr>
              <w:t>Value Set URL:</w:t>
            </w:r>
          </w:p>
        </w:tc>
        <w:tc>
          <w:tcPr>
            <w:tcW w:w="0" w:type="auto"/>
            <w:vAlign w:val="center"/>
            <w:hideMark/>
          </w:tcPr>
          <w:p w14:paraId="5273BEA5" w14:textId="77777777" w:rsidR="00C51368" w:rsidRDefault="00C51368">
            <w:pPr>
              <w:rPr>
                <w:rFonts w:eastAsia="Times New Roman"/>
              </w:rPr>
            </w:pPr>
          </w:p>
        </w:tc>
      </w:tr>
      <w:tr w:rsidR="00C51368" w14:paraId="60C64980" w14:textId="77777777">
        <w:trPr>
          <w:divId w:val="2104297929"/>
          <w:tblCellSpacing w:w="15" w:type="dxa"/>
        </w:trPr>
        <w:tc>
          <w:tcPr>
            <w:tcW w:w="0" w:type="auto"/>
            <w:vAlign w:val="center"/>
            <w:hideMark/>
          </w:tcPr>
          <w:p w14:paraId="7F646CD5" w14:textId="77777777" w:rsidR="00C51368" w:rsidRDefault="00E43BD9">
            <w:pPr>
              <w:rPr>
                <w:rFonts w:eastAsia="Times New Roman"/>
              </w:rPr>
            </w:pPr>
            <w:r>
              <w:rPr>
                <w:rFonts w:eastAsia="Times New Roman"/>
              </w:rPr>
              <w:t>Definition:</w:t>
            </w:r>
          </w:p>
        </w:tc>
        <w:tc>
          <w:tcPr>
            <w:tcW w:w="0" w:type="auto"/>
            <w:vAlign w:val="center"/>
            <w:hideMark/>
          </w:tcPr>
          <w:p w14:paraId="4AB01945" w14:textId="77777777" w:rsidR="00C51368" w:rsidRDefault="00C51368">
            <w:pPr>
              <w:rPr>
                <w:rFonts w:eastAsia="Times New Roman"/>
              </w:rPr>
            </w:pPr>
          </w:p>
        </w:tc>
      </w:tr>
    </w:tbl>
    <w:p w14:paraId="31FEA0BF" w14:textId="77777777" w:rsidR="00C51368" w:rsidRDefault="00E43BD9">
      <w:pPr>
        <w:pStyle w:val="NormalWeb"/>
        <w:divId w:val="2104297929"/>
        <w:rPr>
          <w:lang w:val="en-US"/>
        </w:rPr>
      </w:pPr>
      <w:r>
        <w:rPr>
          <w:lang w:val="en-US"/>
        </w:rPr>
        <w:t xml:space="preserve">Formal value Set definition : </w:t>
      </w:r>
      <w:hyperlink r:id="rId2701" w:history="1">
        <w:r>
          <w:rPr>
            <w:rStyle w:val="Hyperlink"/>
            <w:lang w:val="en-US"/>
          </w:rPr>
          <w:t>XML</w:t>
        </w:r>
      </w:hyperlink>
      <w:r>
        <w:rPr>
          <w:lang w:val="en-US"/>
        </w:rPr>
        <w:t xml:space="preserve"> or </w:t>
      </w:r>
      <w:hyperlink r:id="rId2702" w:history="1">
        <w:r>
          <w:rPr>
            <w:rStyle w:val="Hyperlink"/>
            <w:lang w:val="en-US"/>
          </w:rPr>
          <w:t>JSON</w:t>
        </w:r>
      </w:hyperlink>
      <w:r>
        <w:rPr>
          <w:lang w:val="en-US"/>
        </w:rPr>
        <w:t xml:space="preserve">. </w:t>
      </w:r>
    </w:p>
    <w:p w14:paraId="106992C9" w14:textId="77777777"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14:paraId="0F1D984C" w14:textId="77777777">
        <w:trPr>
          <w:divId w:val="2104297929"/>
          <w:tblCellSpacing w:w="15" w:type="dxa"/>
        </w:trPr>
        <w:tc>
          <w:tcPr>
            <w:tcW w:w="0" w:type="auto"/>
            <w:vAlign w:val="center"/>
            <w:hideMark/>
          </w:tcPr>
          <w:p w14:paraId="3D30E2DD" w14:textId="77777777" w:rsidR="00C51368" w:rsidRDefault="00E43BD9">
            <w:pPr>
              <w:rPr>
                <w:rFonts w:eastAsia="Times New Roman"/>
              </w:rPr>
            </w:pPr>
            <w:r>
              <w:rPr>
                <w:rFonts w:eastAsia="Times New Roman"/>
              </w:rPr>
              <w:t>Code System OID:</w:t>
            </w:r>
          </w:p>
        </w:tc>
        <w:tc>
          <w:tcPr>
            <w:tcW w:w="0" w:type="auto"/>
            <w:vAlign w:val="center"/>
            <w:hideMark/>
          </w:tcPr>
          <w:p w14:paraId="177C1AD2" w14:textId="77777777" w:rsidR="00C51368" w:rsidRDefault="00C51368">
            <w:pPr>
              <w:rPr>
                <w:rFonts w:eastAsia="Times New Roman"/>
              </w:rPr>
            </w:pPr>
          </w:p>
        </w:tc>
      </w:tr>
      <w:tr w:rsidR="00C51368" w14:paraId="0CCB91A1" w14:textId="77777777">
        <w:trPr>
          <w:divId w:val="2104297929"/>
          <w:tblCellSpacing w:w="15" w:type="dxa"/>
        </w:trPr>
        <w:tc>
          <w:tcPr>
            <w:tcW w:w="0" w:type="auto"/>
            <w:vAlign w:val="center"/>
            <w:hideMark/>
          </w:tcPr>
          <w:p w14:paraId="7D686350" w14:textId="77777777" w:rsidR="00C51368" w:rsidRDefault="00E43BD9">
            <w:pPr>
              <w:rPr>
                <w:rFonts w:eastAsia="Times New Roman"/>
              </w:rPr>
            </w:pPr>
            <w:r>
              <w:rPr>
                <w:rFonts w:eastAsia="Times New Roman"/>
              </w:rPr>
              <w:t>Value Set OID:</w:t>
            </w:r>
          </w:p>
        </w:tc>
        <w:tc>
          <w:tcPr>
            <w:tcW w:w="0" w:type="auto"/>
            <w:vAlign w:val="center"/>
            <w:hideMark/>
          </w:tcPr>
          <w:p w14:paraId="28B6EDBF" w14:textId="77777777" w:rsidR="00C51368" w:rsidRDefault="00C51368">
            <w:pPr>
              <w:rPr>
                <w:rFonts w:eastAsia="Times New Roman"/>
              </w:rPr>
            </w:pPr>
          </w:p>
        </w:tc>
      </w:tr>
      <w:tr w:rsidR="00C51368" w14:paraId="75B1DF49" w14:textId="77777777">
        <w:trPr>
          <w:divId w:val="2104297929"/>
          <w:tblCellSpacing w:w="15" w:type="dxa"/>
        </w:trPr>
        <w:tc>
          <w:tcPr>
            <w:tcW w:w="0" w:type="auto"/>
            <w:gridSpan w:val="2"/>
            <w:vAlign w:val="center"/>
            <w:hideMark/>
          </w:tcPr>
          <w:p w14:paraId="789E8DC6" w14:textId="77777777" w:rsidR="00C51368" w:rsidRDefault="00E43BD9">
            <w:pPr>
              <w:rPr>
                <w:rFonts w:eastAsia="Times New Roman"/>
              </w:rPr>
            </w:pPr>
            <w:r>
              <w:rPr>
                <w:rFonts w:eastAsia="Times New Roman"/>
              </w:rPr>
              <w:t>Note: these OIDs are not used in FHIR, but may be used in v3, or OID based terminology systems</w:t>
            </w:r>
          </w:p>
        </w:tc>
      </w:tr>
    </w:tbl>
    <w:p w14:paraId="43CFE530" w14:textId="77777777" w:rsidR="00C51368" w:rsidRDefault="00E43BD9">
      <w:pPr>
        <w:pStyle w:val="NormalWeb"/>
        <w:divId w:val="2104297929"/>
        <w:rPr>
          <w:lang w:val="en-US"/>
        </w:rPr>
      </w:pPr>
      <w:r>
        <w:rPr>
          <w:lang w:val="en-US"/>
        </w:rPr>
        <w:t xml:space="preserve">See </w:t>
      </w:r>
      <w:hyperlink r:id="rId2703" w:history="1">
        <w:r>
          <w:rPr>
            <w:rStyle w:val="Hyperlink"/>
            <w:lang w:val="en-US"/>
          </w:rPr>
          <w:t>the full registry of value sets</w:t>
        </w:r>
      </w:hyperlink>
      <w:r>
        <w:rPr>
          <w:lang w:val="en-US"/>
        </w:rPr>
        <w:t xml:space="preserve"> defined as part of FHIR. </w:t>
      </w:r>
    </w:p>
    <w:p w14:paraId="19982B0C" w14:textId="77777777" w:rsidR="00C51368" w:rsidRDefault="001708AB">
      <w:pPr>
        <w:divId w:val="2104297929"/>
        <w:rPr>
          <w:rFonts w:eastAsia="Times New Roman"/>
          <w:lang w:val="en-US"/>
        </w:rPr>
      </w:pPr>
      <w:r>
        <w:rPr>
          <w:rFonts w:eastAsia="Times New Roman"/>
          <w:lang w:val="en-US"/>
        </w:rPr>
        <w:pict w14:anchorId="2DDBA6B1">
          <v:rect id="_x0000_i1067" style="width:0;height:1.5pt" o:hralign="center" o:hrstd="t" o:hr="t" fillcolor="#a0a0a0" stroked="f"/>
        </w:pict>
      </w:r>
    </w:p>
    <w:p w14:paraId="7DB81F35" w14:textId="77777777"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25BF76AB" w14:textId="77777777">
        <w:trPr>
          <w:divId w:val="2104297929"/>
          <w:tblCellSpacing w:w="15" w:type="dxa"/>
        </w:trPr>
        <w:tc>
          <w:tcPr>
            <w:tcW w:w="0" w:type="auto"/>
            <w:vAlign w:val="center"/>
            <w:hideMark/>
          </w:tcPr>
          <w:p w14:paraId="1B9228C5" w14:textId="77777777" w:rsidR="00C51368" w:rsidRDefault="00E43BD9">
            <w:pPr>
              <w:rPr>
                <w:rFonts w:eastAsia="Times New Roman"/>
              </w:rPr>
            </w:pPr>
            <w:r>
              <w:rPr>
                <w:rFonts w:eastAsia="Times New Roman"/>
              </w:rPr>
              <w:t>Level</w:t>
            </w:r>
          </w:p>
        </w:tc>
        <w:tc>
          <w:tcPr>
            <w:tcW w:w="0" w:type="auto"/>
            <w:vAlign w:val="center"/>
            <w:hideMark/>
          </w:tcPr>
          <w:p w14:paraId="5132D26D"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0712834A" w14:textId="77777777">
        <w:trPr>
          <w:divId w:val="2104297929"/>
          <w:tblCellSpacing w:w="15" w:type="dxa"/>
        </w:trPr>
        <w:tc>
          <w:tcPr>
            <w:tcW w:w="0" w:type="auto"/>
            <w:vAlign w:val="center"/>
            <w:hideMark/>
          </w:tcPr>
          <w:p w14:paraId="3D383425" w14:textId="77777777" w:rsidR="00C51368" w:rsidRDefault="00E43BD9">
            <w:pPr>
              <w:rPr>
                <w:rFonts w:eastAsia="Times New Roman"/>
              </w:rPr>
            </w:pPr>
            <w:r>
              <w:rPr>
                <w:rFonts w:eastAsia="Times New Roman"/>
              </w:rPr>
              <w:t>Source</w:t>
            </w:r>
          </w:p>
        </w:tc>
        <w:tc>
          <w:tcPr>
            <w:tcW w:w="0" w:type="auto"/>
            <w:vAlign w:val="center"/>
            <w:hideMark/>
          </w:tcPr>
          <w:p w14:paraId="303547DC"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7B611E8A" w14:textId="77777777">
        <w:trPr>
          <w:divId w:val="2104297929"/>
          <w:tblCellSpacing w:w="15" w:type="dxa"/>
        </w:trPr>
        <w:tc>
          <w:tcPr>
            <w:tcW w:w="0" w:type="auto"/>
            <w:vAlign w:val="center"/>
            <w:hideMark/>
          </w:tcPr>
          <w:p w14:paraId="6C43627B" w14:textId="77777777" w:rsidR="00C51368" w:rsidRDefault="00E43BD9">
            <w:pPr>
              <w:rPr>
                <w:rFonts w:eastAsia="Times New Roman"/>
              </w:rPr>
            </w:pPr>
            <w:r>
              <w:rPr>
                <w:rFonts w:eastAsia="Times New Roman"/>
              </w:rPr>
              <w:t>Code</w:t>
            </w:r>
          </w:p>
        </w:tc>
        <w:tc>
          <w:tcPr>
            <w:tcW w:w="0" w:type="auto"/>
            <w:vAlign w:val="center"/>
            <w:hideMark/>
          </w:tcPr>
          <w:p w14:paraId="7025F627" w14:textId="77777777" w:rsidR="00C51368" w:rsidRDefault="00E43BD9">
            <w:pPr>
              <w:rPr>
                <w:rFonts w:eastAsia="Times New Roman"/>
              </w:rPr>
            </w:pPr>
            <w:r>
              <w:rPr>
                <w:rFonts w:eastAsia="Times New Roman"/>
              </w:rPr>
              <w:t>The code (used as the code in the resource instance)</w:t>
            </w:r>
          </w:p>
        </w:tc>
      </w:tr>
      <w:tr w:rsidR="00C51368" w14:paraId="4B582CBD" w14:textId="77777777">
        <w:trPr>
          <w:divId w:val="2104297929"/>
          <w:tblCellSpacing w:w="15" w:type="dxa"/>
        </w:trPr>
        <w:tc>
          <w:tcPr>
            <w:tcW w:w="0" w:type="auto"/>
            <w:vAlign w:val="center"/>
            <w:hideMark/>
          </w:tcPr>
          <w:p w14:paraId="57DD9562" w14:textId="77777777" w:rsidR="00C51368" w:rsidRDefault="00E43BD9">
            <w:pPr>
              <w:rPr>
                <w:rFonts w:eastAsia="Times New Roman"/>
              </w:rPr>
            </w:pPr>
            <w:r>
              <w:rPr>
                <w:rFonts w:eastAsia="Times New Roman"/>
              </w:rPr>
              <w:t>Display</w:t>
            </w:r>
          </w:p>
        </w:tc>
        <w:tc>
          <w:tcPr>
            <w:tcW w:w="0" w:type="auto"/>
            <w:vAlign w:val="center"/>
            <w:hideMark/>
          </w:tcPr>
          <w:p w14:paraId="6AB8B72D"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1319F0AF" w14:textId="77777777">
        <w:trPr>
          <w:divId w:val="2104297929"/>
          <w:tblCellSpacing w:w="15" w:type="dxa"/>
        </w:trPr>
        <w:tc>
          <w:tcPr>
            <w:tcW w:w="0" w:type="auto"/>
            <w:vAlign w:val="center"/>
            <w:hideMark/>
          </w:tcPr>
          <w:p w14:paraId="10B91E03" w14:textId="77777777" w:rsidR="00C51368" w:rsidRDefault="00E43BD9">
            <w:pPr>
              <w:rPr>
                <w:rFonts w:eastAsia="Times New Roman"/>
              </w:rPr>
            </w:pPr>
            <w:r>
              <w:rPr>
                <w:rFonts w:eastAsia="Times New Roman"/>
              </w:rPr>
              <w:t>Definition</w:t>
            </w:r>
          </w:p>
        </w:tc>
        <w:tc>
          <w:tcPr>
            <w:tcW w:w="0" w:type="auto"/>
            <w:vAlign w:val="center"/>
            <w:hideMark/>
          </w:tcPr>
          <w:p w14:paraId="28C11A47" w14:textId="77777777" w:rsidR="00C51368" w:rsidRDefault="00E43BD9">
            <w:pPr>
              <w:rPr>
                <w:rFonts w:eastAsia="Times New Roman"/>
              </w:rPr>
            </w:pPr>
            <w:r>
              <w:rPr>
                <w:rFonts w:eastAsia="Times New Roman"/>
              </w:rPr>
              <w:t>An explanation of the meaning of the concept</w:t>
            </w:r>
          </w:p>
        </w:tc>
      </w:tr>
      <w:tr w:rsidR="00C51368" w14:paraId="4197DC9A" w14:textId="77777777">
        <w:trPr>
          <w:divId w:val="2104297929"/>
          <w:tblCellSpacing w:w="15" w:type="dxa"/>
        </w:trPr>
        <w:tc>
          <w:tcPr>
            <w:tcW w:w="0" w:type="auto"/>
            <w:vAlign w:val="center"/>
            <w:hideMark/>
          </w:tcPr>
          <w:p w14:paraId="653329B6" w14:textId="77777777" w:rsidR="00C51368" w:rsidRDefault="00E43BD9">
            <w:pPr>
              <w:rPr>
                <w:rFonts w:eastAsia="Times New Roman"/>
              </w:rPr>
            </w:pPr>
            <w:r>
              <w:rPr>
                <w:rFonts w:eastAsia="Times New Roman"/>
              </w:rPr>
              <w:t>Comments</w:t>
            </w:r>
          </w:p>
        </w:tc>
        <w:tc>
          <w:tcPr>
            <w:tcW w:w="0" w:type="auto"/>
            <w:vAlign w:val="center"/>
            <w:hideMark/>
          </w:tcPr>
          <w:p w14:paraId="76D41789" w14:textId="77777777" w:rsidR="00C51368" w:rsidRDefault="00E43BD9">
            <w:pPr>
              <w:rPr>
                <w:rFonts w:eastAsia="Times New Roman"/>
              </w:rPr>
            </w:pPr>
            <w:r>
              <w:rPr>
                <w:rFonts w:eastAsia="Times New Roman"/>
              </w:rPr>
              <w:t>Additional notes about how to use the code</w:t>
            </w:r>
          </w:p>
        </w:tc>
      </w:tr>
    </w:tbl>
    <w:p w14:paraId="79F6E745" w14:textId="77777777"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14:paraId="10132E6A" w14:textId="77777777" w:rsidR="00C51368" w:rsidRDefault="00E43BD9">
      <w:pPr>
        <w:pStyle w:val="Heading1"/>
        <w:divId w:val="990249517"/>
        <w:rPr>
          <w:rFonts w:eastAsia="Times New Roman"/>
          <w:noProof/>
          <w:lang w:val="en-US"/>
        </w:rPr>
      </w:pPr>
      <w:r>
        <w:rPr>
          <w:rFonts w:eastAsia="Times New Roman"/>
          <w:noProof/>
          <w:lang w:val="en-US"/>
        </w:rPr>
        <w:t>template-vs-book.html</w:t>
      </w:r>
    </w:p>
    <w:p w14:paraId="4AE86529" w14:textId="77777777" w:rsidR="00C51368" w:rsidRDefault="00E43BD9">
      <w:pPr>
        <w:pStyle w:val="Heading1"/>
        <w:divId w:val="1664963811"/>
        <w:rPr>
          <w:rFonts w:eastAsia="Times New Roman"/>
          <w:lang w:val="en-US"/>
        </w:rPr>
      </w:pPr>
      <w:bookmarkStart w:id="282" w:name="vs"/>
      <w:r>
        <w:rPr>
          <w:rFonts w:eastAsia="Times New Roman"/>
          <w:lang w:val="en-US"/>
        </w:rPr>
        <w:t xml:space="preserve">Value Set </w:t>
      </w:r>
    </w:p>
    <w:p w14:paraId="507DA8C4" w14:textId="77777777" w:rsidR="00C51368" w:rsidRDefault="00E43BD9">
      <w:pPr>
        <w:pStyle w:val="NormalWeb"/>
        <w:divId w:val="1664963811"/>
        <w:rPr>
          <w:lang w:val="en-US"/>
        </w:rPr>
      </w:pPr>
      <w:r>
        <w:rPr>
          <w:lang w:val="en-US"/>
        </w:rPr>
        <w:t xml:space="preserve">This is a value set defined by the FHIR project </w:t>
      </w:r>
    </w:p>
    <w:p w14:paraId="7FC03CFE" w14:textId="77777777" w:rsidR="00C51368" w:rsidRDefault="00E43BD9">
      <w:pPr>
        <w:pStyle w:val="NormalWeb"/>
        <w:divId w:val="1664963811"/>
        <w:rPr>
          <w:lang w:val="en-US"/>
        </w:rPr>
      </w:pPr>
      <w:r>
        <w:rPr>
          <w:lang w:val="en-US"/>
        </w:rPr>
        <w:t xml:space="preserve">Detailed Descriptions: </w:t>
      </w:r>
      <w:hyperlink r:id="rId2705" w:history="1">
        <w:r>
          <w:rPr>
            <w:rStyle w:val="Hyperlink"/>
            <w:lang w:val="en-US"/>
          </w:rPr>
          <w:t>XML</w:t>
        </w:r>
      </w:hyperlink>
      <w:r>
        <w:rPr>
          <w:lang w:val="en-US"/>
        </w:rPr>
        <w:t xml:space="preserve"> or </w:t>
      </w:r>
      <w:hyperlink r:id="rId2706" w:history="1">
        <w:r>
          <w:rPr>
            <w:rStyle w:val="Hyperlink"/>
            <w:lang w:val="en-US"/>
          </w:rPr>
          <w:t>JSON</w:t>
        </w:r>
      </w:hyperlink>
      <w:r>
        <w:rPr>
          <w:lang w:val="en-US"/>
        </w:rPr>
        <w:t xml:space="preserve">. </w:t>
      </w:r>
    </w:p>
    <w:p w14:paraId="0CF0DBA8" w14:textId="77777777" w:rsidR="00C51368" w:rsidRDefault="00E43BD9">
      <w:pPr>
        <w:pStyle w:val="NormalWeb"/>
        <w:divId w:val="1664963811"/>
        <w:rPr>
          <w:lang w:val="en-US"/>
        </w:rPr>
      </w:pPr>
      <w:r>
        <w:rPr>
          <w:lang w:val="en-US"/>
        </w:rPr>
        <w:t>The OID for the value set is (OIDs are not used in FHIR, but may be used in v3, or OID based terminology systems).</w:t>
      </w:r>
    </w:p>
    <w:p w14:paraId="0F27676B" w14:textId="77777777" w:rsidR="00C51368" w:rsidRDefault="00E43BD9">
      <w:pPr>
        <w:pStyle w:val="NormalWeb"/>
        <w:divId w:val="1664963811"/>
        <w:rPr>
          <w:lang w:val="en-US"/>
        </w:rPr>
      </w:pPr>
      <w:r>
        <w:rPr>
          <w:lang w:val="en-US"/>
        </w:rPr>
        <w:t xml:space="preserve">See </w:t>
      </w:r>
      <w:hyperlink r:id="rId2707" w:history="1">
        <w:r>
          <w:rPr>
            <w:rStyle w:val="Hyperlink"/>
            <w:lang w:val="en-US"/>
          </w:rPr>
          <w:t>the full registry of value sets</w:t>
        </w:r>
      </w:hyperlink>
      <w:r>
        <w:rPr>
          <w:lang w:val="en-US"/>
        </w:rPr>
        <w:t xml:space="preserve"> defined as part of FHIR. </w:t>
      </w:r>
    </w:p>
    <w:p w14:paraId="75B72DDD" w14:textId="77777777" w:rsidR="00C51368" w:rsidRDefault="00E43BD9">
      <w:pPr>
        <w:pStyle w:val="Heading1"/>
        <w:divId w:val="990249517"/>
        <w:rPr>
          <w:rFonts w:eastAsia="Times New Roman"/>
          <w:noProof/>
          <w:lang w:val="en-US"/>
        </w:rPr>
      </w:pPr>
      <w:r>
        <w:rPr>
          <w:rFonts w:eastAsia="Times New Roman"/>
          <w:noProof/>
          <w:lang w:val="en-US"/>
        </w:rPr>
        <w:t>template-vs-ig-book.html</w:t>
      </w:r>
    </w:p>
    <w:p w14:paraId="0F6767C1" w14:textId="77777777" w:rsidR="00C51368" w:rsidRDefault="00E43BD9">
      <w:pPr>
        <w:pStyle w:val="Heading1"/>
        <w:divId w:val="885022839"/>
        <w:rPr>
          <w:rFonts w:eastAsia="Times New Roman"/>
          <w:lang w:val="en-US"/>
        </w:rPr>
      </w:pPr>
      <w:r>
        <w:rPr>
          <w:rFonts w:eastAsia="Times New Roman"/>
          <w:lang w:val="en-US"/>
        </w:rPr>
        <w:t xml:space="preserve">Value Set </w:t>
      </w:r>
    </w:p>
    <w:p w14:paraId="0D042352" w14:textId="77777777" w:rsidR="00C51368" w:rsidRDefault="00E43BD9">
      <w:pPr>
        <w:pStyle w:val="NormalWeb"/>
        <w:divId w:val="885022839"/>
        <w:rPr>
          <w:lang w:val="en-US"/>
        </w:rPr>
      </w:pPr>
      <w:r>
        <w:rPr>
          <w:lang w:val="en-US"/>
        </w:rPr>
        <w:t xml:space="preserve">Detailed Descriptions: </w:t>
      </w:r>
      <w:hyperlink r:id="rId2708" w:history="1">
        <w:r>
          <w:rPr>
            <w:rStyle w:val="Hyperlink"/>
            <w:lang w:val="en-US"/>
          </w:rPr>
          <w:t>XML</w:t>
        </w:r>
      </w:hyperlink>
      <w:r>
        <w:rPr>
          <w:lang w:val="en-US"/>
        </w:rPr>
        <w:t xml:space="preserve"> or </w:t>
      </w:r>
      <w:hyperlink r:id="rId2709" w:history="1">
        <w:r>
          <w:rPr>
            <w:rStyle w:val="Hyperlink"/>
            <w:lang w:val="en-US"/>
          </w:rPr>
          <w:t>JSON</w:t>
        </w:r>
      </w:hyperlink>
      <w:r>
        <w:rPr>
          <w:lang w:val="en-US"/>
        </w:rPr>
        <w:t xml:space="preserve">. </w:t>
      </w:r>
    </w:p>
    <w:p w14:paraId="72CBA9D9" w14:textId="77777777" w:rsidR="00C51368" w:rsidRDefault="00E43BD9">
      <w:pPr>
        <w:pStyle w:val="Heading1"/>
        <w:divId w:val="990249517"/>
        <w:rPr>
          <w:rFonts w:eastAsia="Times New Roman"/>
          <w:noProof/>
          <w:lang w:val="en-US"/>
        </w:rPr>
      </w:pPr>
      <w:r>
        <w:rPr>
          <w:rFonts w:eastAsia="Times New Roman"/>
          <w:noProof/>
          <w:lang w:val="en-US"/>
        </w:rPr>
        <w:t>template-vs-ig.html</w:t>
      </w:r>
    </w:p>
    <w:p w14:paraId="0A3FD85B" w14:textId="77777777" w:rsidR="00C51368" w:rsidRDefault="00E43BD9">
      <w:pPr>
        <w:pStyle w:val="Heading1"/>
        <w:divId w:val="1685935074"/>
        <w:rPr>
          <w:rFonts w:eastAsia="Times New Roman"/>
          <w:lang w:val="en-US"/>
        </w:rPr>
      </w:pPr>
      <w:r>
        <w:rPr>
          <w:rFonts w:eastAsia="Times New Roman"/>
          <w:lang w:val="en-US"/>
        </w:rPr>
        <w:t xml:space="preserve">Value Set </w:t>
      </w:r>
    </w:p>
    <w:p w14:paraId="4E5BCB89" w14:textId="77777777" w:rsidR="00C51368" w:rsidRDefault="00E43BD9">
      <w:pPr>
        <w:pStyle w:val="NormalWeb"/>
        <w:divId w:val="1685935074"/>
        <w:rPr>
          <w:lang w:val="en-US"/>
        </w:rPr>
      </w:pPr>
      <w:r>
        <w:rPr>
          <w:lang w:val="en-US"/>
        </w:rPr>
        <w:t xml:space="preserve">Detailed Descriptions: </w:t>
      </w:r>
      <w:hyperlink r:id="rId2710" w:history="1">
        <w:r>
          <w:rPr>
            <w:rStyle w:val="Hyperlink"/>
            <w:lang w:val="en-US"/>
          </w:rPr>
          <w:t>XML</w:t>
        </w:r>
      </w:hyperlink>
      <w:r>
        <w:rPr>
          <w:lang w:val="en-US"/>
        </w:rPr>
        <w:t xml:space="preserve"> or </w:t>
      </w:r>
      <w:hyperlink r:id="rId2711" w:history="1">
        <w:r>
          <w:rPr>
            <w:rStyle w:val="Hyperlink"/>
            <w:lang w:val="en-US"/>
          </w:rPr>
          <w:t>JSON</w:t>
        </w:r>
      </w:hyperlink>
      <w:r>
        <w:rPr>
          <w:lang w:val="en-US"/>
        </w:rPr>
        <w:t xml:space="preserve">. </w:t>
      </w:r>
    </w:p>
    <w:p w14:paraId="329C349E" w14:textId="77777777" w:rsidR="00C51368" w:rsidRDefault="00E43BD9">
      <w:pPr>
        <w:pStyle w:val="Heading1"/>
        <w:divId w:val="990249517"/>
        <w:rPr>
          <w:rFonts w:eastAsia="Times New Roman"/>
          <w:noProof/>
          <w:lang w:val="en-US"/>
        </w:rPr>
      </w:pPr>
      <w:r>
        <w:rPr>
          <w:rFonts w:eastAsia="Times New Roman"/>
          <w:noProof/>
          <w:lang w:val="en-US"/>
        </w:rPr>
        <w:t>template-vs.html</w:t>
      </w:r>
    </w:p>
    <w:bookmarkEnd w:id="282"/>
    <w:p w14:paraId="2D9B4FD1" w14:textId="77777777" w:rsidR="00C51368" w:rsidRDefault="00E43BD9">
      <w:pPr>
        <w:pStyle w:val="Heading1"/>
        <w:divId w:val="652368279"/>
        <w:rPr>
          <w:rFonts w:eastAsia="Times New Roman"/>
          <w:lang w:val="en-US"/>
        </w:rPr>
      </w:pPr>
      <w:r>
        <w:rPr>
          <w:rFonts w:eastAsia="Times New Roman"/>
          <w:lang w:val="en-US"/>
        </w:rPr>
        <w:t xml:space="preserve">Value Set </w:t>
      </w:r>
    </w:p>
    <w:p w14:paraId="3A51C42A" w14:textId="77777777" w:rsidR="00C51368" w:rsidRDefault="00E43BD9">
      <w:pPr>
        <w:pStyle w:val="NormalWeb"/>
        <w:divId w:val="652368279"/>
        <w:rPr>
          <w:lang w:val="en-US"/>
        </w:rPr>
      </w:pPr>
      <w:r>
        <w:rPr>
          <w:lang w:val="en-US"/>
        </w:rPr>
        <w:t xml:space="preserve">This is a value set defined </w:t>
      </w:r>
    </w:p>
    <w:p w14:paraId="6DDF64C8" w14:textId="77777777"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14:paraId="17472077" w14:textId="77777777">
        <w:trPr>
          <w:divId w:val="652368279"/>
          <w:tblCellSpacing w:w="15" w:type="dxa"/>
        </w:trPr>
        <w:tc>
          <w:tcPr>
            <w:tcW w:w="0" w:type="auto"/>
            <w:vAlign w:val="center"/>
            <w:hideMark/>
          </w:tcPr>
          <w:p w14:paraId="2E2A5195" w14:textId="77777777" w:rsidR="00C51368" w:rsidRDefault="00E43BD9">
            <w:pPr>
              <w:rPr>
                <w:rFonts w:eastAsia="Times New Roman"/>
              </w:rPr>
            </w:pPr>
            <w:r>
              <w:rPr>
                <w:rFonts w:eastAsia="Times New Roman"/>
              </w:rPr>
              <w:t>Defining URL:</w:t>
            </w:r>
          </w:p>
        </w:tc>
        <w:tc>
          <w:tcPr>
            <w:tcW w:w="0" w:type="auto"/>
            <w:vAlign w:val="center"/>
            <w:hideMark/>
          </w:tcPr>
          <w:p w14:paraId="28887D99" w14:textId="77777777" w:rsidR="00C51368" w:rsidRDefault="00C51368">
            <w:pPr>
              <w:rPr>
                <w:rFonts w:eastAsia="Times New Roman"/>
              </w:rPr>
            </w:pPr>
          </w:p>
        </w:tc>
      </w:tr>
      <w:tr w:rsidR="00C51368" w14:paraId="22EAD286" w14:textId="77777777">
        <w:trPr>
          <w:divId w:val="652368279"/>
          <w:tblCellSpacing w:w="15" w:type="dxa"/>
        </w:trPr>
        <w:tc>
          <w:tcPr>
            <w:tcW w:w="0" w:type="auto"/>
            <w:vAlign w:val="center"/>
            <w:hideMark/>
          </w:tcPr>
          <w:p w14:paraId="1EB52C74" w14:textId="77777777" w:rsidR="00C51368" w:rsidRDefault="00E43BD9">
            <w:pPr>
              <w:rPr>
                <w:rFonts w:eastAsia="Times New Roman"/>
              </w:rPr>
            </w:pPr>
            <w:r>
              <w:rPr>
                <w:rFonts w:eastAsia="Times New Roman"/>
              </w:rPr>
              <w:t>Name:</w:t>
            </w:r>
          </w:p>
        </w:tc>
        <w:tc>
          <w:tcPr>
            <w:tcW w:w="0" w:type="auto"/>
            <w:vAlign w:val="center"/>
            <w:hideMark/>
          </w:tcPr>
          <w:p w14:paraId="277732F6" w14:textId="77777777" w:rsidR="00C51368" w:rsidRDefault="00C51368">
            <w:pPr>
              <w:rPr>
                <w:rFonts w:eastAsia="Times New Roman"/>
              </w:rPr>
            </w:pPr>
          </w:p>
        </w:tc>
      </w:tr>
      <w:tr w:rsidR="00C51368" w14:paraId="18F6A1E5" w14:textId="77777777">
        <w:trPr>
          <w:divId w:val="652368279"/>
          <w:tblCellSpacing w:w="15" w:type="dxa"/>
        </w:trPr>
        <w:tc>
          <w:tcPr>
            <w:tcW w:w="0" w:type="auto"/>
            <w:vAlign w:val="center"/>
            <w:hideMark/>
          </w:tcPr>
          <w:p w14:paraId="259B1947" w14:textId="77777777" w:rsidR="00C51368" w:rsidRDefault="00E43BD9">
            <w:pPr>
              <w:rPr>
                <w:rFonts w:eastAsia="Times New Roman"/>
              </w:rPr>
            </w:pPr>
            <w:r>
              <w:rPr>
                <w:rFonts w:eastAsia="Times New Roman"/>
              </w:rPr>
              <w:lastRenderedPageBreak/>
              <w:t>Definition:</w:t>
            </w:r>
          </w:p>
        </w:tc>
        <w:tc>
          <w:tcPr>
            <w:tcW w:w="0" w:type="auto"/>
            <w:vAlign w:val="center"/>
            <w:hideMark/>
          </w:tcPr>
          <w:p w14:paraId="4A256DEB" w14:textId="77777777" w:rsidR="00C51368" w:rsidRDefault="00C51368">
            <w:pPr>
              <w:rPr>
                <w:rFonts w:eastAsia="Times New Roman"/>
              </w:rPr>
            </w:pPr>
          </w:p>
        </w:tc>
      </w:tr>
      <w:tr w:rsidR="00C51368" w14:paraId="6C63F825" w14:textId="77777777">
        <w:trPr>
          <w:divId w:val="652368279"/>
          <w:tblCellSpacing w:w="15" w:type="dxa"/>
        </w:trPr>
        <w:tc>
          <w:tcPr>
            <w:tcW w:w="0" w:type="auto"/>
            <w:vAlign w:val="center"/>
            <w:hideMark/>
          </w:tcPr>
          <w:p w14:paraId="48AD99A5" w14:textId="77777777" w:rsidR="00C51368" w:rsidRDefault="00E43BD9">
            <w:pPr>
              <w:rPr>
                <w:rFonts w:eastAsia="Times New Roman"/>
              </w:rPr>
            </w:pPr>
            <w:r>
              <w:rPr>
                <w:rFonts w:eastAsia="Times New Roman"/>
              </w:rPr>
              <w:t>OID:</w:t>
            </w:r>
          </w:p>
        </w:tc>
        <w:tc>
          <w:tcPr>
            <w:tcW w:w="0" w:type="auto"/>
            <w:vAlign w:val="center"/>
            <w:hideMark/>
          </w:tcPr>
          <w:p w14:paraId="46EC2569" w14:textId="77777777" w:rsidR="00C51368" w:rsidRDefault="00E43BD9">
            <w:pPr>
              <w:rPr>
                <w:rFonts w:eastAsia="Times New Roman"/>
              </w:rPr>
            </w:pPr>
            <w:r>
              <w:rPr>
                <w:rFonts w:eastAsia="Times New Roman"/>
              </w:rPr>
              <w:t>(for OID based terminology systems)</w:t>
            </w:r>
          </w:p>
        </w:tc>
      </w:tr>
      <w:tr w:rsidR="00C51368" w14:paraId="1E443660" w14:textId="77777777">
        <w:trPr>
          <w:divId w:val="652368279"/>
          <w:tblCellSpacing w:w="15" w:type="dxa"/>
        </w:trPr>
        <w:tc>
          <w:tcPr>
            <w:tcW w:w="0" w:type="auto"/>
            <w:vAlign w:val="center"/>
            <w:hideMark/>
          </w:tcPr>
          <w:p w14:paraId="52339CD3" w14:textId="77777777" w:rsidR="00C51368" w:rsidRDefault="00E43BD9">
            <w:pPr>
              <w:rPr>
                <w:rFonts w:eastAsia="Times New Roman"/>
              </w:rPr>
            </w:pPr>
            <w:r>
              <w:rPr>
                <w:rFonts w:eastAsia="Times New Roman"/>
              </w:rPr>
              <w:t>Source Resource</w:t>
            </w:r>
          </w:p>
        </w:tc>
        <w:tc>
          <w:tcPr>
            <w:tcW w:w="0" w:type="auto"/>
            <w:vAlign w:val="center"/>
            <w:hideMark/>
          </w:tcPr>
          <w:p w14:paraId="21142E62" w14:textId="77777777" w:rsidR="00C51368" w:rsidRDefault="001708AB">
            <w:pPr>
              <w:rPr>
                <w:rFonts w:eastAsia="Times New Roman"/>
              </w:rPr>
            </w:pPr>
            <w:hyperlink r:id="rId2712" w:history="1">
              <w:r w:rsidR="00E43BD9">
                <w:rPr>
                  <w:rStyle w:val="Hyperlink"/>
                  <w:rFonts w:eastAsia="Times New Roman"/>
                </w:rPr>
                <w:t>XML</w:t>
              </w:r>
            </w:hyperlink>
            <w:r w:rsidR="00E43BD9">
              <w:rPr>
                <w:rFonts w:eastAsia="Times New Roman"/>
              </w:rPr>
              <w:t xml:space="preserve"> / </w:t>
            </w:r>
            <w:hyperlink r:id="rId2713" w:history="1">
              <w:r w:rsidR="00E43BD9">
                <w:rPr>
                  <w:rStyle w:val="Hyperlink"/>
                  <w:rFonts w:eastAsia="Times New Roman"/>
                </w:rPr>
                <w:t>JSON</w:t>
              </w:r>
            </w:hyperlink>
          </w:p>
        </w:tc>
      </w:tr>
    </w:tbl>
    <w:bookmarkEnd w:id="2"/>
    <w:p w14:paraId="39E6D35F" w14:textId="77777777" w:rsidR="00C51368" w:rsidRDefault="00E43BD9">
      <w:pPr>
        <w:pStyle w:val="Heading2"/>
        <w:divId w:val="652368279"/>
        <w:rPr>
          <w:rFonts w:eastAsia="Times New Roman"/>
          <w:lang w:val="en-US"/>
        </w:rPr>
      </w:pPr>
      <w:r>
        <w:rPr>
          <w:rFonts w:eastAsia="Times New Roman"/>
          <w:lang w:val="en-US"/>
        </w:rPr>
        <w:t>Content Logical Definition</w:t>
      </w:r>
    </w:p>
    <w:p w14:paraId="6747BCD3" w14:textId="77777777" w:rsidR="00C51368" w:rsidRDefault="00E43BD9">
      <w:pPr>
        <w:pStyle w:val="NormalWeb"/>
        <w:divId w:val="652368279"/>
        <w:rPr>
          <w:lang w:val="en-US"/>
        </w:rPr>
      </w:pPr>
      <w:r>
        <w:rPr>
          <w:lang w:val="en-US"/>
        </w:rPr>
        <w:t> </w:t>
      </w:r>
    </w:p>
    <w:p w14:paraId="4623D846" w14:textId="77777777" w:rsidR="00C51368" w:rsidRDefault="00E43BD9">
      <w:pPr>
        <w:pStyle w:val="NormalWeb"/>
        <w:divId w:val="652368279"/>
        <w:rPr>
          <w:lang w:val="en-US"/>
        </w:rPr>
      </w:pPr>
      <w:r>
        <w:rPr>
          <w:lang w:val="en-US"/>
        </w:rPr>
        <w:t xml:space="preserve">See </w:t>
      </w:r>
      <w:hyperlink r:id="rId2714" w:history="1">
        <w:r>
          <w:rPr>
            <w:rStyle w:val="Hyperlink"/>
            <w:lang w:val="en-US"/>
          </w:rPr>
          <w:t>the full registry of value sets</w:t>
        </w:r>
      </w:hyperlink>
      <w:r>
        <w:rPr>
          <w:lang w:val="en-US"/>
        </w:rPr>
        <w:t xml:space="preserve"> defined as part of FHIR. </w:t>
      </w:r>
    </w:p>
    <w:p w14:paraId="682CC54D" w14:textId="77777777" w:rsidR="00C51368" w:rsidRDefault="001708AB">
      <w:pPr>
        <w:divId w:val="652368279"/>
        <w:rPr>
          <w:rFonts w:eastAsia="Times New Roman"/>
          <w:lang w:val="en-US"/>
        </w:rPr>
      </w:pPr>
      <w:r>
        <w:rPr>
          <w:rFonts w:eastAsia="Times New Roman"/>
          <w:lang w:val="en-US"/>
        </w:rPr>
        <w:pict w14:anchorId="5E9697F6">
          <v:rect id="_x0000_i1068" style="width:0;height:1.5pt" o:hralign="center" o:hrstd="t" o:hr="t" fillcolor="#a0a0a0" stroked="f"/>
        </w:pict>
      </w:r>
    </w:p>
    <w:p w14:paraId="189A0CF1" w14:textId="77777777"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14:paraId="45DE64F4" w14:textId="77777777">
        <w:trPr>
          <w:divId w:val="652368279"/>
          <w:tblCellSpacing w:w="15" w:type="dxa"/>
        </w:trPr>
        <w:tc>
          <w:tcPr>
            <w:tcW w:w="0" w:type="auto"/>
            <w:vAlign w:val="center"/>
            <w:hideMark/>
          </w:tcPr>
          <w:p w14:paraId="68EF3797" w14:textId="77777777" w:rsidR="00C51368" w:rsidRDefault="00E43BD9">
            <w:pPr>
              <w:rPr>
                <w:rFonts w:eastAsia="Times New Roman"/>
              </w:rPr>
            </w:pPr>
            <w:r>
              <w:rPr>
                <w:rFonts w:eastAsia="Times New Roman"/>
              </w:rPr>
              <w:t>Level</w:t>
            </w:r>
          </w:p>
        </w:tc>
        <w:tc>
          <w:tcPr>
            <w:tcW w:w="0" w:type="auto"/>
            <w:vAlign w:val="center"/>
            <w:hideMark/>
          </w:tcPr>
          <w:p w14:paraId="3C3484FB" w14:textId="77777777"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14:paraId="69EEA24B" w14:textId="77777777">
        <w:trPr>
          <w:divId w:val="652368279"/>
          <w:tblCellSpacing w:w="15" w:type="dxa"/>
        </w:trPr>
        <w:tc>
          <w:tcPr>
            <w:tcW w:w="0" w:type="auto"/>
            <w:vAlign w:val="center"/>
            <w:hideMark/>
          </w:tcPr>
          <w:p w14:paraId="7FD3C153" w14:textId="77777777" w:rsidR="00C51368" w:rsidRDefault="00E43BD9">
            <w:pPr>
              <w:rPr>
                <w:rFonts w:eastAsia="Times New Roman"/>
              </w:rPr>
            </w:pPr>
            <w:r>
              <w:rPr>
                <w:rFonts w:eastAsia="Times New Roman"/>
              </w:rPr>
              <w:t>Source</w:t>
            </w:r>
          </w:p>
        </w:tc>
        <w:tc>
          <w:tcPr>
            <w:tcW w:w="0" w:type="auto"/>
            <w:vAlign w:val="center"/>
            <w:hideMark/>
          </w:tcPr>
          <w:p w14:paraId="79AC8170" w14:textId="77777777" w:rsidR="00C51368" w:rsidRDefault="00E43BD9">
            <w:pPr>
              <w:rPr>
                <w:rFonts w:eastAsia="Times New Roman"/>
              </w:rPr>
            </w:pPr>
            <w:r>
              <w:rPr>
                <w:rFonts w:eastAsia="Times New Roman"/>
              </w:rPr>
              <w:t>The source of the definition of the code (when the value set draws in codes defined elsewhere)</w:t>
            </w:r>
          </w:p>
        </w:tc>
      </w:tr>
      <w:tr w:rsidR="00C51368" w14:paraId="1453F937" w14:textId="77777777">
        <w:trPr>
          <w:divId w:val="652368279"/>
          <w:tblCellSpacing w:w="15" w:type="dxa"/>
        </w:trPr>
        <w:tc>
          <w:tcPr>
            <w:tcW w:w="0" w:type="auto"/>
            <w:vAlign w:val="center"/>
            <w:hideMark/>
          </w:tcPr>
          <w:p w14:paraId="02D4F3C9" w14:textId="77777777" w:rsidR="00C51368" w:rsidRDefault="00E43BD9">
            <w:pPr>
              <w:rPr>
                <w:rFonts w:eastAsia="Times New Roman"/>
              </w:rPr>
            </w:pPr>
            <w:r>
              <w:rPr>
                <w:rFonts w:eastAsia="Times New Roman"/>
              </w:rPr>
              <w:t>Code</w:t>
            </w:r>
          </w:p>
        </w:tc>
        <w:tc>
          <w:tcPr>
            <w:tcW w:w="0" w:type="auto"/>
            <w:vAlign w:val="center"/>
            <w:hideMark/>
          </w:tcPr>
          <w:p w14:paraId="3E992602" w14:textId="77777777" w:rsidR="00C51368" w:rsidRDefault="00E43BD9">
            <w:pPr>
              <w:rPr>
                <w:rFonts w:eastAsia="Times New Roman"/>
              </w:rPr>
            </w:pPr>
            <w:r>
              <w:rPr>
                <w:rFonts w:eastAsia="Times New Roman"/>
              </w:rPr>
              <w:t>The code (used as the code in the resource instance)</w:t>
            </w:r>
          </w:p>
        </w:tc>
      </w:tr>
      <w:tr w:rsidR="00C51368" w14:paraId="3D51B396" w14:textId="77777777">
        <w:trPr>
          <w:divId w:val="652368279"/>
          <w:tblCellSpacing w:w="15" w:type="dxa"/>
        </w:trPr>
        <w:tc>
          <w:tcPr>
            <w:tcW w:w="0" w:type="auto"/>
            <w:vAlign w:val="center"/>
            <w:hideMark/>
          </w:tcPr>
          <w:p w14:paraId="748C7F54" w14:textId="77777777" w:rsidR="00C51368" w:rsidRDefault="00E43BD9">
            <w:pPr>
              <w:rPr>
                <w:rFonts w:eastAsia="Times New Roman"/>
              </w:rPr>
            </w:pPr>
            <w:r>
              <w:rPr>
                <w:rFonts w:eastAsia="Times New Roman"/>
              </w:rPr>
              <w:t>Display</w:t>
            </w:r>
          </w:p>
        </w:tc>
        <w:tc>
          <w:tcPr>
            <w:tcW w:w="0" w:type="auto"/>
            <w:vAlign w:val="center"/>
            <w:hideMark/>
          </w:tcPr>
          <w:p w14:paraId="4CFDBD3D" w14:textId="77777777"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5"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14:paraId="225220AB" w14:textId="77777777">
        <w:trPr>
          <w:divId w:val="652368279"/>
          <w:tblCellSpacing w:w="15" w:type="dxa"/>
        </w:trPr>
        <w:tc>
          <w:tcPr>
            <w:tcW w:w="0" w:type="auto"/>
            <w:vAlign w:val="center"/>
            <w:hideMark/>
          </w:tcPr>
          <w:p w14:paraId="026366F3" w14:textId="77777777" w:rsidR="00C51368" w:rsidRDefault="00E43BD9">
            <w:pPr>
              <w:rPr>
                <w:rFonts w:eastAsia="Times New Roman"/>
              </w:rPr>
            </w:pPr>
            <w:r>
              <w:rPr>
                <w:rFonts w:eastAsia="Times New Roman"/>
              </w:rPr>
              <w:t>Definition</w:t>
            </w:r>
          </w:p>
        </w:tc>
        <w:tc>
          <w:tcPr>
            <w:tcW w:w="0" w:type="auto"/>
            <w:vAlign w:val="center"/>
            <w:hideMark/>
          </w:tcPr>
          <w:p w14:paraId="3A712982" w14:textId="77777777" w:rsidR="00C51368" w:rsidRDefault="00E43BD9">
            <w:pPr>
              <w:rPr>
                <w:rFonts w:eastAsia="Times New Roman"/>
              </w:rPr>
            </w:pPr>
            <w:r>
              <w:rPr>
                <w:rFonts w:eastAsia="Times New Roman"/>
              </w:rPr>
              <w:t>An explanation of the meaning of the concept</w:t>
            </w:r>
          </w:p>
        </w:tc>
      </w:tr>
      <w:tr w:rsidR="00C51368" w14:paraId="478B6DA1" w14:textId="77777777">
        <w:trPr>
          <w:divId w:val="652368279"/>
          <w:tblCellSpacing w:w="15" w:type="dxa"/>
        </w:trPr>
        <w:tc>
          <w:tcPr>
            <w:tcW w:w="0" w:type="auto"/>
            <w:vAlign w:val="center"/>
            <w:hideMark/>
          </w:tcPr>
          <w:p w14:paraId="43BC12B1" w14:textId="77777777" w:rsidR="00C51368" w:rsidRDefault="00E43BD9">
            <w:pPr>
              <w:rPr>
                <w:rFonts w:eastAsia="Times New Roman"/>
              </w:rPr>
            </w:pPr>
            <w:r>
              <w:rPr>
                <w:rFonts w:eastAsia="Times New Roman"/>
              </w:rPr>
              <w:t>Comments</w:t>
            </w:r>
          </w:p>
        </w:tc>
        <w:tc>
          <w:tcPr>
            <w:tcW w:w="0" w:type="auto"/>
            <w:vAlign w:val="center"/>
            <w:hideMark/>
          </w:tcPr>
          <w:p w14:paraId="2125F096" w14:textId="77777777" w:rsidR="00C51368" w:rsidRDefault="00E43BD9">
            <w:pPr>
              <w:rPr>
                <w:rFonts w:eastAsia="Times New Roman"/>
              </w:rPr>
            </w:pPr>
            <w:r>
              <w:rPr>
                <w:rFonts w:eastAsia="Times New Roman"/>
              </w:rPr>
              <w:t>Additional notes about how to use the code</w:t>
            </w:r>
          </w:p>
        </w:tc>
      </w:tr>
    </w:tbl>
    <w:p w14:paraId="4AF989BC" w14:textId="77777777" w:rsidR="00C51368" w:rsidRDefault="00E43BD9">
      <w:pPr>
        <w:pStyle w:val="Heading1"/>
        <w:divId w:val="990249517"/>
        <w:rPr>
          <w:rFonts w:eastAsia="Times New Roman"/>
          <w:noProof/>
          <w:lang w:val="en-US"/>
        </w:rPr>
      </w:pPr>
      <w:r>
        <w:rPr>
          <w:rFonts w:eastAsia="Times New Roman"/>
          <w:noProof/>
          <w:lang w:val="en-US"/>
        </w:rPr>
        <w:t>template.html</w:t>
      </w:r>
    </w:p>
    <w:p w14:paraId="6225DFBD" w14:textId="77777777"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14:paraId="529195BF" w14:textId="77777777">
        <w:trPr>
          <w:divId w:val="48774314"/>
          <w:tblCellSpacing w:w="15" w:type="dxa"/>
        </w:trPr>
        <w:tc>
          <w:tcPr>
            <w:tcW w:w="0" w:type="auto"/>
            <w:vAlign w:val="center"/>
            <w:hideMark/>
          </w:tcPr>
          <w:p w14:paraId="62054BD2" w14:textId="77777777" w:rsidR="00C51368" w:rsidRDefault="00C51368">
            <w:pPr>
              <w:rPr>
                <w:rFonts w:eastAsia="Times New Roman"/>
              </w:rPr>
            </w:pPr>
          </w:p>
        </w:tc>
        <w:tc>
          <w:tcPr>
            <w:tcW w:w="0" w:type="auto"/>
            <w:vAlign w:val="center"/>
            <w:hideMark/>
          </w:tcPr>
          <w:p w14:paraId="003AA24A" w14:textId="77777777" w:rsidR="00C51368" w:rsidRDefault="00C51368">
            <w:pPr>
              <w:rPr>
                <w:rFonts w:eastAsia="Times New Roman"/>
              </w:rPr>
            </w:pPr>
          </w:p>
        </w:tc>
        <w:tc>
          <w:tcPr>
            <w:tcW w:w="0" w:type="auto"/>
            <w:vAlign w:val="center"/>
            <w:hideMark/>
          </w:tcPr>
          <w:p w14:paraId="6470B30B" w14:textId="77777777" w:rsidR="00C51368" w:rsidRDefault="00C51368">
            <w:pPr>
              <w:rPr>
                <w:rFonts w:eastAsia="Times New Roman"/>
              </w:rPr>
            </w:pPr>
          </w:p>
        </w:tc>
      </w:tr>
    </w:tbl>
    <w:bookmarkEnd w:id="216"/>
    <w:p w14:paraId="362AA611" w14:textId="77777777" w:rsidR="00C51368" w:rsidRDefault="00E43BD9">
      <w:pPr>
        <w:pStyle w:val="Heading2"/>
        <w:divId w:val="48774314"/>
        <w:rPr>
          <w:rFonts w:eastAsia="Times New Roman"/>
          <w:lang w:val="en-US"/>
        </w:rPr>
      </w:pPr>
      <w:r>
        <w:rPr>
          <w:rFonts w:eastAsia="Times New Roman"/>
          <w:lang w:val="en-US"/>
        </w:rPr>
        <w:t xml:space="preserve">Resource Content </w:t>
      </w:r>
    </w:p>
    <w:bookmarkStart w:id="283" w:name=""/>
    <w:bookmarkEnd w:id="1"/>
    <w:p w14:paraId="1D31A050" w14:textId="77777777"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14:paraId="13DFD124" w14:textId="77777777" w:rsidR="00C51368" w:rsidRDefault="001708AB">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14:paraId="0C670EC6" w14:textId="77777777" w:rsidR="00C51368" w:rsidRDefault="001708AB">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14:paraId="68AE7A59" w14:textId="77777777" w:rsidR="00C51368" w:rsidRDefault="001708AB">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14:paraId="08989FEC" w14:textId="77777777" w:rsidR="00C51368" w:rsidRDefault="001708AB">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14:paraId="623BD050" w14:textId="77777777" w:rsidR="00C51368" w:rsidRDefault="00E43BD9">
      <w:pPr>
        <w:pStyle w:val="NormalWeb"/>
        <w:divId w:val="1552115468"/>
        <w:rPr>
          <w:lang w:val="en-US"/>
        </w:rPr>
      </w:pPr>
      <w:r>
        <w:rPr>
          <w:b/>
          <w:bCs/>
          <w:lang w:val="en-US"/>
        </w:rPr>
        <w:t>Structure</w:t>
      </w:r>
    </w:p>
    <w:p w14:paraId="2BB37404" w14:textId="77777777" w:rsidR="00C51368" w:rsidRDefault="00E43BD9">
      <w:pPr>
        <w:pStyle w:val="NormalWeb"/>
        <w:divId w:val="307129431"/>
        <w:rPr>
          <w:lang w:val="en-US"/>
        </w:rPr>
      </w:pPr>
      <w:r>
        <w:rPr>
          <w:b/>
          <w:bCs/>
          <w:lang w:val="en-US"/>
        </w:rPr>
        <w:lastRenderedPageBreak/>
        <w:t>UML Diagram</w:t>
      </w:r>
    </w:p>
    <w:p w14:paraId="1E7686F6" w14:textId="77777777" w:rsidR="00C51368" w:rsidRDefault="00E43BD9">
      <w:pPr>
        <w:pStyle w:val="NormalWeb"/>
        <w:divId w:val="746267096"/>
        <w:rPr>
          <w:lang w:val="en-US"/>
        </w:rPr>
      </w:pPr>
      <w:r>
        <w:rPr>
          <w:b/>
          <w:bCs/>
          <w:lang w:val="en-US"/>
        </w:rPr>
        <w:t>XML Template</w:t>
      </w:r>
    </w:p>
    <w:p w14:paraId="4424461C" w14:textId="77777777" w:rsidR="00C51368" w:rsidRDefault="00E43BD9">
      <w:pPr>
        <w:pStyle w:val="NormalWeb"/>
        <w:divId w:val="1586573558"/>
        <w:rPr>
          <w:lang w:val="en-US"/>
        </w:rPr>
      </w:pPr>
      <w:r>
        <w:rPr>
          <w:b/>
          <w:bCs/>
          <w:lang w:val="en-US"/>
        </w:rPr>
        <w:t>JSON Template</w:t>
      </w:r>
    </w:p>
    <w:bookmarkEnd w:id="103"/>
    <w:p w14:paraId="3EA28999" w14:textId="77777777" w:rsidR="00C51368" w:rsidRDefault="00E43BD9">
      <w:pPr>
        <w:pStyle w:val="NormalWeb"/>
        <w:divId w:val="641884093"/>
        <w:rPr>
          <w:lang w:val="en-US"/>
        </w:rPr>
      </w:pPr>
      <w:r>
        <w:rPr>
          <w:b/>
          <w:bCs/>
          <w:lang w:val="en-US"/>
        </w:rPr>
        <w:t>Structure</w:t>
      </w:r>
    </w:p>
    <w:bookmarkEnd w:id="91"/>
    <w:p w14:paraId="7C857BDC" w14:textId="77777777" w:rsidR="00C51368" w:rsidRDefault="00E43BD9">
      <w:pPr>
        <w:pStyle w:val="NormalWeb"/>
        <w:divId w:val="1848709739"/>
        <w:rPr>
          <w:lang w:val="en-US"/>
        </w:rPr>
      </w:pPr>
      <w:r>
        <w:rPr>
          <w:b/>
          <w:bCs/>
          <w:lang w:val="en-US"/>
        </w:rPr>
        <w:t>UML Diagram</w:t>
      </w:r>
    </w:p>
    <w:bookmarkEnd w:id="104"/>
    <w:p w14:paraId="27ED997D" w14:textId="77777777" w:rsidR="00C51368" w:rsidRDefault="00E43BD9">
      <w:pPr>
        <w:pStyle w:val="NormalWeb"/>
        <w:divId w:val="776679689"/>
        <w:rPr>
          <w:lang w:val="en-US"/>
        </w:rPr>
      </w:pPr>
      <w:r>
        <w:rPr>
          <w:b/>
          <w:bCs/>
          <w:lang w:val="en-US"/>
        </w:rPr>
        <w:t>XML Template</w:t>
      </w:r>
    </w:p>
    <w:bookmarkEnd w:id="105"/>
    <w:p w14:paraId="61261FE8" w14:textId="77777777" w:rsidR="00C51368" w:rsidRDefault="00E43BD9">
      <w:pPr>
        <w:pStyle w:val="NormalWeb"/>
        <w:divId w:val="825827390"/>
        <w:rPr>
          <w:lang w:val="en-US"/>
        </w:rPr>
      </w:pPr>
      <w:r>
        <w:rPr>
          <w:b/>
          <w:bCs/>
          <w:lang w:val="en-US"/>
        </w:rPr>
        <w:t>JSON Template</w:t>
      </w:r>
    </w:p>
    <w:p w14:paraId="0EA2FCC6" w14:textId="77777777" w:rsidR="00C51368" w:rsidRDefault="00E43BD9">
      <w:pPr>
        <w:pStyle w:val="NormalWeb"/>
        <w:divId w:val="48774314"/>
        <w:rPr>
          <w:lang w:val="en-US"/>
        </w:rPr>
      </w:pPr>
      <w:r>
        <w:rPr>
          <w:lang w:val="en-US"/>
        </w:rPr>
        <w:t> </w:t>
      </w:r>
    </w:p>
    <w:p w14:paraId="1DC7E437" w14:textId="77777777" w:rsidR="00C51368" w:rsidRDefault="00E43BD9">
      <w:pPr>
        <w:pStyle w:val="NormalWeb"/>
        <w:divId w:val="48774314"/>
        <w:rPr>
          <w:lang w:val="en-US"/>
        </w:rPr>
      </w:pPr>
      <w:r>
        <w:rPr>
          <w:lang w:val="en-US"/>
        </w:rPr>
        <w:t xml:space="preserve">Alternate definitions: </w:t>
      </w:r>
      <w:hyperlink r:id="rId2716" w:history="1">
        <w:r>
          <w:rPr>
            <w:rStyle w:val="Hyperlink"/>
            <w:lang w:val="en-US"/>
          </w:rPr>
          <w:t>Schema</w:t>
        </w:r>
      </w:hyperlink>
      <w:r>
        <w:rPr>
          <w:lang w:val="en-US"/>
        </w:rPr>
        <w:t>/</w:t>
      </w:r>
      <w:hyperlink r:id="rId2717" w:history="1">
        <w:r>
          <w:rPr>
            <w:rStyle w:val="Hyperlink"/>
            <w:lang w:val="en-US"/>
          </w:rPr>
          <w:t>Schematron</w:t>
        </w:r>
      </w:hyperlink>
      <w:r>
        <w:rPr>
          <w:lang w:val="en-US"/>
        </w:rPr>
        <w:t>, Resource Profile (</w:t>
      </w:r>
      <w:hyperlink r:id="rId2718" w:history="1">
        <w:r>
          <w:rPr>
            <w:rStyle w:val="Hyperlink"/>
            <w:lang w:val="en-US"/>
          </w:rPr>
          <w:t>XML</w:t>
        </w:r>
      </w:hyperlink>
      <w:r>
        <w:rPr>
          <w:lang w:val="en-US"/>
        </w:rPr>
        <w:t xml:space="preserve">, </w:t>
      </w:r>
      <w:hyperlink r:id="rId2719" w:history="1">
        <w:r>
          <w:rPr>
            <w:rStyle w:val="Hyperlink"/>
            <w:lang w:val="en-US"/>
          </w:rPr>
          <w:t>JSON</w:t>
        </w:r>
      </w:hyperlink>
      <w:r>
        <w:rPr>
          <w:lang w:val="en-US"/>
        </w:rPr>
        <w:t xml:space="preserve">), </w:t>
      </w:r>
      <w:hyperlink r:id="rId2720" w:history="1">
        <w:r>
          <w:rPr>
            <w:rStyle w:val="Hyperlink"/>
            <w:lang w:val="en-US"/>
          </w:rPr>
          <w:t>Questionnaire</w:t>
        </w:r>
      </w:hyperlink>
    </w:p>
    <w:bookmarkEnd w:id="209"/>
    <w:bookmarkEnd w:id="142"/>
    <w:p w14:paraId="188AD2DF" w14:textId="77777777" w:rsidR="00C51368" w:rsidRDefault="00E43BD9">
      <w:pPr>
        <w:pStyle w:val="Heading1"/>
        <w:divId w:val="990249517"/>
        <w:rPr>
          <w:rFonts w:eastAsia="Times New Roman"/>
          <w:noProof/>
          <w:lang w:val="en-US"/>
        </w:rPr>
      </w:pPr>
      <w:r>
        <w:rPr>
          <w:rFonts w:eastAsia="Times New Roman"/>
          <w:noProof/>
          <w:lang w:val="en-US"/>
        </w:rPr>
        <w:t>terminologies-bindings.html</w:t>
      </w:r>
    </w:p>
    <w:p w14:paraId="20C87407" w14:textId="77777777"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8DD7694" w14:textId="77777777">
        <w:trPr>
          <w:divId w:val="1727289772"/>
          <w:tblCellSpacing w:w="15" w:type="dxa"/>
        </w:trPr>
        <w:tc>
          <w:tcPr>
            <w:tcW w:w="0" w:type="auto"/>
            <w:vAlign w:val="center"/>
            <w:hideMark/>
          </w:tcPr>
          <w:p w14:paraId="4518012A" w14:textId="77777777" w:rsidR="00C51368" w:rsidRDefault="00E43BD9">
            <w:pPr>
              <w:rPr>
                <w:rFonts w:eastAsia="Times New Roman"/>
              </w:rPr>
            </w:pPr>
            <w:r>
              <w:rPr>
                <w:rFonts w:eastAsia="Times New Roman"/>
              </w:rPr>
              <w:t>Work Group</w:t>
            </w:r>
          </w:p>
        </w:tc>
        <w:tc>
          <w:tcPr>
            <w:tcW w:w="0" w:type="auto"/>
            <w:vAlign w:val="center"/>
            <w:hideMark/>
          </w:tcPr>
          <w:p w14:paraId="44F1932E" w14:textId="77777777" w:rsidR="00C51368" w:rsidRDefault="001708AB">
            <w:pPr>
              <w:rPr>
                <w:rFonts w:eastAsia="Times New Roman"/>
              </w:rPr>
            </w:pPr>
            <w:hyperlink r:id="rId27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2A82D46" w14:textId="77777777" w:rsidR="00C51368" w:rsidRDefault="001708AB">
            <w:pPr>
              <w:rPr>
                <w:rFonts w:eastAsia="Times New Roman"/>
              </w:rPr>
            </w:pPr>
            <w:hyperlink r:id="rId2722" w:anchor="status" w:history="1">
              <w:r w:rsidR="00E43BD9">
                <w:rPr>
                  <w:rStyle w:val="Hyperlink"/>
                  <w:rFonts w:eastAsia="Times New Roman"/>
                </w:rPr>
                <w:t>Ballot Status</w:t>
              </w:r>
            </w:hyperlink>
            <w:r w:rsidR="00E43BD9">
              <w:rPr>
                <w:rFonts w:eastAsia="Times New Roman"/>
              </w:rPr>
              <w:t xml:space="preserve">: </w:t>
            </w:r>
            <w:hyperlink r:id="rId2723" w:anchor="pubs" w:history="1">
              <w:r w:rsidR="00E43BD9">
                <w:rPr>
                  <w:rStyle w:val="Hyperlink"/>
                  <w:rFonts w:eastAsia="Times New Roman"/>
                </w:rPr>
                <w:t>DSTU 2</w:t>
              </w:r>
            </w:hyperlink>
          </w:p>
        </w:tc>
      </w:tr>
    </w:tbl>
    <w:p w14:paraId="331ABC53" w14:textId="77777777" w:rsidR="00C51368" w:rsidRDefault="00E43BD9">
      <w:pPr>
        <w:pStyle w:val="NormalWeb"/>
        <w:divId w:val="1727289772"/>
        <w:rPr>
          <w:lang w:val="en-US"/>
        </w:rPr>
      </w:pPr>
      <w:r>
        <w:rPr>
          <w:lang w:val="en-US"/>
        </w:rPr>
        <w:t xml:space="preserve">This table contains a list of all the terminology bindings in FHIR. </w:t>
      </w:r>
    </w:p>
    <w:p w14:paraId="23B77B3C" w14:textId="77777777" w:rsidR="00C51368" w:rsidRDefault="00E43BD9">
      <w:pPr>
        <w:pStyle w:val="Heading1"/>
        <w:divId w:val="990249517"/>
        <w:rPr>
          <w:rFonts w:eastAsia="Times New Roman"/>
          <w:noProof/>
          <w:lang w:val="en-US"/>
        </w:rPr>
      </w:pPr>
      <w:r>
        <w:rPr>
          <w:rFonts w:eastAsia="Times New Roman"/>
          <w:noProof/>
          <w:lang w:val="en-US"/>
        </w:rPr>
        <w:t>terminologies-conceptmaps.html</w:t>
      </w:r>
    </w:p>
    <w:p w14:paraId="50FF7524" w14:textId="77777777" w:rsidR="00C51368" w:rsidRDefault="00E43BD9">
      <w:pPr>
        <w:pStyle w:val="Heading2"/>
        <w:divId w:val="1251625475"/>
        <w:rPr>
          <w:rFonts w:eastAsia="Times New Roman"/>
          <w:lang w:val="en-US"/>
        </w:rPr>
      </w:pPr>
      <w:r>
        <w:rPr>
          <w:rFonts w:eastAsia="Times New Roman"/>
          <w:lang w:val="en-US"/>
        </w:rPr>
        <w:t>Mappings between Value Sets Defined in FHIR</w:t>
      </w:r>
    </w:p>
    <w:p w14:paraId="733DBB15" w14:textId="77777777"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14:paraId="223F046D" w14:textId="77777777" w:rsidR="00C51368" w:rsidRDefault="00E43BD9">
      <w:pPr>
        <w:pStyle w:val="NormalWeb"/>
        <w:divId w:val="1251625475"/>
        <w:rPr>
          <w:lang w:val="en-US"/>
        </w:rPr>
      </w:pPr>
      <w:r>
        <w:rPr>
          <w:lang w:val="en-US"/>
        </w:rPr>
        <w:t xml:space="preserve">Implementation Guides that define concept maps: </w:t>
      </w:r>
    </w:p>
    <w:p w14:paraId="66997D5F" w14:textId="77777777" w:rsidR="00C51368" w:rsidRDefault="00E43BD9">
      <w:pPr>
        <w:pStyle w:val="Heading1"/>
        <w:divId w:val="990249517"/>
        <w:rPr>
          <w:rFonts w:eastAsia="Times New Roman"/>
          <w:noProof/>
          <w:lang w:val="en-US"/>
        </w:rPr>
      </w:pPr>
      <w:r>
        <w:rPr>
          <w:rFonts w:eastAsia="Times New Roman"/>
          <w:noProof/>
          <w:lang w:val="en-US"/>
        </w:rPr>
        <w:t>terminologies-systems.html</w:t>
      </w:r>
    </w:p>
    <w:p w14:paraId="296B930F" w14:textId="77777777"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08D1BF39" w14:textId="77777777">
        <w:trPr>
          <w:divId w:val="1070687443"/>
          <w:tblCellSpacing w:w="15" w:type="dxa"/>
        </w:trPr>
        <w:tc>
          <w:tcPr>
            <w:tcW w:w="0" w:type="auto"/>
            <w:vAlign w:val="center"/>
            <w:hideMark/>
          </w:tcPr>
          <w:p w14:paraId="1EF56F5B" w14:textId="77777777" w:rsidR="00C51368" w:rsidRDefault="00E43BD9">
            <w:pPr>
              <w:rPr>
                <w:rFonts w:eastAsia="Times New Roman"/>
              </w:rPr>
            </w:pPr>
            <w:r>
              <w:rPr>
                <w:rFonts w:eastAsia="Times New Roman"/>
              </w:rPr>
              <w:t>Work Group</w:t>
            </w:r>
          </w:p>
        </w:tc>
        <w:tc>
          <w:tcPr>
            <w:tcW w:w="0" w:type="auto"/>
            <w:vAlign w:val="center"/>
            <w:hideMark/>
          </w:tcPr>
          <w:p w14:paraId="48BDC5C8" w14:textId="77777777" w:rsidR="00C51368" w:rsidRDefault="001708AB">
            <w:pPr>
              <w:rPr>
                <w:rFonts w:eastAsia="Times New Roman"/>
              </w:rPr>
            </w:pPr>
            <w:hyperlink r:id="rId27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33596DB0" w14:textId="77777777" w:rsidR="00C51368" w:rsidRDefault="001708AB">
            <w:pPr>
              <w:rPr>
                <w:rFonts w:eastAsia="Times New Roman"/>
              </w:rPr>
            </w:pPr>
            <w:hyperlink r:id="rId2725" w:anchor="status" w:history="1">
              <w:r w:rsidR="00E43BD9">
                <w:rPr>
                  <w:rStyle w:val="Hyperlink"/>
                  <w:rFonts w:eastAsia="Times New Roman"/>
                </w:rPr>
                <w:t>Ballot Status</w:t>
              </w:r>
            </w:hyperlink>
            <w:r w:rsidR="00E43BD9">
              <w:rPr>
                <w:rFonts w:eastAsia="Times New Roman"/>
              </w:rPr>
              <w:t xml:space="preserve">: </w:t>
            </w:r>
            <w:hyperlink r:id="rId2726" w:anchor="pubs" w:history="1">
              <w:r w:rsidR="00E43BD9">
                <w:rPr>
                  <w:rStyle w:val="Hyperlink"/>
                  <w:rFonts w:eastAsia="Times New Roman"/>
                </w:rPr>
                <w:t>DSTU 2</w:t>
              </w:r>
            </w:hyperlink>
          </w:p>
        </w:tc>
      </w:tr>
    </w:tbl>
    <w:p w14:paraId="71A1AFB7" w14:textId="77777777"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727"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14:paraId="62DF00A8"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14:paraId="20290C91"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14:paraId="61D3E0DA"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14:paraId="186604A8" w14:textId="77777777"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14:paraId="1CCD655E" w14:textId="77777777" w:rsidR="00C51368" w:rsidRDefault="00E43BD9">
      <w:pPr>
        <w:pStyle w:val="NormalWeb"/>
        <w:divId w:val="1070687443"/>
        <w:rPr>
          <w:lang w:val="en-US"/>
        </w:rPr>
      </w:pPr>
      <w:r>
        <w:rPr>
          <w:lang w:val="en-US"/>
        </w:rPr>
        <w:t xml:space="preserve">See also the </w:t>
      </w:r>
      <w:hyperlink r:id="rId2728"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9" w:anchor="Identifier" w:history="1">
        <w:r>
          <w:rPr>
            <w:rStyle w:val="Hyperlink"/>
            <w:lang w:val="en-US"/>
          </w:rPr>
          <w:t>Identifier</w:t>
        </w:r>
      </w:hyperlink>
      <w:r>
        <w:rPr>
          <w:lang w:val="en-US"/>
        </w:rPr>
        <w:t xml:space="preserve"> data type. Additional identifier systems may be registered on the HL7 FHIR registry at </w:t>
      </w:r>
      <w:hyperlink r:id="rId2730" w:history="1">
        <w:r>
          <w:rPr>
            <w:rStyle w:val="Hyperlink"/>
            <w:lang w:val="en-US"/>
          </w:rPr>
          <w:t>http://fhir.org/registry</w:t>
        </w:r>
      </w:hyperlink>
      <w:r>
        <w:rPr>
          <w:lang w:val="en-US"/>
        </w:rPr>
        <w:t xml:space="preserve">. </w:t>
      </w:r>
    </w:p>
    <w:p w14:paraId="0EB693CE" w14:textId="77777777" w:rsidR="00C51368" w:rsidRDefault="00E43BD9">
      <w:pPr>
        <w:pStyle w:val="NormalWeb"/>
        <w:divId w:val="1070687443"/>
        <w:rPr>
          <w:lang w:val="en-US"/>
        </w:rPr>
      </w:pPr>
      <w:r>
        <w:rPr>
          <w:b/>
          <w:bCs/>
          <w:lang w:val="en-US"/>
        </w:rPr>
        <w:t>Important Notes:</w:t>
      </w:r>
      <w:r>
        <w:rPr>
          <w:lang w:val="en-US"/>
        </w:rPr>
        <w:t xml:space="preserve"> </w:t>
      </w:r>
    </w:p>
    <w:p w14:paraId="0D50F259"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14:paraId="756DEFC2"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1"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14:paraId="1593E4DC" w14:textId="77777777"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14:paraId="21D55EFE" w14:textId="77777777">
        <w:trPr>
          <w:divId w:val="1070687443"/>
          <w:tblCellSpacing w:w="15" w:type="dxa"/>
        </w:trPr>
        <w:tc>
          <w:tcPr>
            <w:tcW w:w="1200" w:type="dxa"/>
            <w:vAlign w:val="center"/>
            <w:hideMark/>
          </w:tcPr>
          <w:p w14:paraId="65BF774E" w14:textId="77777777" w:rsidR="00C51368" w:rsidRDefault="00E43BD9">
            <w:pPr>
              <w:jc w:val="center"/>
              <w:rPr>
                <w:rFonts w:eastAsia="Times New Roman"/>
                <w:b/>
                <w:bCs/>
              </w:rPr>
            </w:pPr>
            <w:r>
              <w:rPr>
                <w:rFonts w:eastAsia="Times New Roman"/>
                <w:b/>
                <w:bCs/>
              </w:rPr>
              <w:t>URI</w:t>
            </w:r>
          </w:p>
        </w:tc>
        <w:tc>
          <w:tcPr>
            <w:tcW w:w="1200" w:type="dxa"/>
            <w:vAlign w:val="center"/>
            <w:hideMark/>
          </w:tcPr>
          <w:p w14:paraId="7D50CBB1" w14:textId="77777777" w:rsidR="00C51368" w:rsidRDefault="00E43BD9">
            <w:pPr>
              <w:jc w:val="center"/>
              <w:rPr>
                <w:rFonts w:eastAsia="Times New Roman"/>
                <w:b/>
                <w:bCs/>
              </w:rPr>
            </w:pPr>
            <w:r>
              <w:rPr>
                <w:rFonts w:eastAsia="Times New Roman"/>
                <w:b/>
                <w:bCs/>
              </w:rPr>
              <w:t>Source</w:t>
            </w:r>
          </w:p>
        </w:tc>
        <w:tc>
          <w:tcPr>
            <w:tcW w:w="1200" w:type="dxa"/>
            <w:vAlign w:val="center"/>
            <w:hideMark/>
          </w:tcPr>
          <w:p w14:paraId="1FA335C5" w14:textId="77777777" w:rsidR="00C51368" w:rsidRDefault="00E43BD9">
            <w:pPr>
              <w:jc w:val="center"/>
              <w:rPr>
                <w:rFonts w:eastAsia="Times New Roman"/>
                <w:b/>
                <w:bCs/>
              </w:rPr>
            </w:pPr>
            <w:r>
              <w:rPr>
                <w:rFonts w:eastAsia="Times New Roman"/>
                <w:b/>
                <w:bCs/>
              </w:rPr>
              <w:t>Comment</w:t>
            </w:r>
          </w:p>
        </w:tc>
        <w:tc>
          <w:tcPr>
            <w:tcW w:w="1200" w:type="dxa"/>
            <w:vAlign w:val="center"/>
            <w:hideMark/>
          </w:tcPr>
          <w:p w14:paraId="535292C5" w14:textId="77777777" w:rsidR="00C51368" w:rsidRDefault="00E43BD9">
            <w:pPr>
              <w:jc w:val="center"/>
              <w:rPr>
                <w:rFonts w:eastAsia="Times New Roman"/>
                <w:b/>
                <w:bCs/>
              </w:rPr>
            </w:pPr>
            <w:r>
              <w:rPr>
                <w:rFonts w:eastAsia="Times New Roman"/>
                <w:b/>
                <w:bCs/>
              </w:rPr>
              <w:t>OID</w:t>
            </w:r>
          </w:p>
        </w:tc>
      </w:tr>
      <w:tr w:rsidR="00C51368" w14:paraId="419298BA" w14:textId="77777777">
        <w:trPr>
          <w:divId w:val="1070687443"/>
          <w:tblCellSpacing w:w="15" w:type="dxa"/>
        </w:trPr>
        <w:tc>
          <w:tcPr>
            <w:tcW w:w="0" w:type="auto"/>
            <w:gridSpan w:val="4"/>
            <w:shd w:val="clear" w:color="auto" w:fill="EFEFEF"/>
            <w:vAlign w:val="center"/>
            <w:hideMark/>
          </w:tcPr>
          <w:p w14:paraId="11A9FE6F" w14:textId="77777777"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50"/>
      <w:tr w:rsidR="00C51368" w14:paraId="167606A1" w14:textId="77777777">
        <w:trPr>
          <w:divId w:val="1070687443"/>
          <w:tblCellSpacing w:w="15" w:type="dxa"/>
        </w:trPr>
        <w:tc>
          <w:tcPr>
            <w:tcW w:w="1200" w:type="dxa"/>
            <w:vAlign w:val="center"/>
            <w:hideMark/>
          </w:tcPr>
          <w:p w14:paraId="2FF9FE73" w14:textId="77777777" w:rsidR="00C51368" w:rsidRDefault="00E43BD9">
            <w:pPr>
              <w:rPr>
                <w:rFonts w:eastAsia="Times New Roman"/>
              </w:rPr>
            </w:pPr>
            <w:r>
              <w:rPr>
                <w:rFonts w:eastAsia="Times New Roman"/>
              </w:rPr>
              <w:t xml:space="preserve">http://snomed.info/sct </w:t>
            </w:r>
            <w:bookmarkStart w:id="284" w:name="http://snomed.info/sct"/>
            <w:bookmarkEnd w:id="284"/>
          </w:p>
        </w:tc>
        <w:tc>
          <w:tcPr>
            <w:tcW w:w="0" w:type="auto"/>
            <w:vAlign w:val="center"/>
            <w:hideMark/>
          </w:tcPr>
          <w:p w14:paraId="24A34451" w14:textId="77777777" w:rsidR="00C51368" w:rsidRDefault="00E43BD9">
            <w:pPr>
              <w:rPr>
                <w:rFonts w:eastAsia="Times New Roman"/>
              </w:rPr>
            </w:pPr>
            <w:r>
              <w:rPr>
                <w:rFonts w:eastAsia="Times New Roman"/>
              </w:rPr>
              <w:t>SNOMED CT (</w:t>
            </w:r>
            <w:hyperlink r:id="rId2732" w:history="1">
              <w:r>
                <w:rPr>
                  <w:rStyle w:val="Hyperlink"/>
                  <w:rFonts w:eastAsia="Times New Roman"/>
                </w:rPr>
                <w:t>IHTSDO</w:t>
              </w:r>
            </w:hyperlink>
            <w:r>
              <w:rPr>
                <w:rFonts w:eastAsia="Times New Roman"/>
              </w:rPr>
              <w:t>)</w:t>
            </w:r>
          </w:p>
        </w:tc>
        <w:tc>
          <w:tcPr>
            <w:tcW w:w="0" w:type="auto"/>
            <w:vAlign w:val="center"/>
            <w:hideMark/>
          </w:tcPr>
          <w:p w14:paraId="2680964B" w14:textId="77777777" w:rsidR="00C51368" w:rsidRDefault="00E43BD9">
            <w:pPr>
              <w:rPr>
                <w:rFonts w:eastAsia="Times New Roman"/>
              </w:rPr>
            </w:pPr>
            <w:r>
              <w:rPr>
                <w:rFonts w:eastAsia="Times New Roman"/>
              </w:rPr>
              <w:t xml:space="preserve">See </w:t>
            </w:r>
            <w:hyperlink r:id="rId2733" w:history="1">
              <w:r>
                <w:rPr>
                  <w:rStyle w:val="Hyperlink"/>
                  <w:rFonts w:eastAsia="Times New Roman"/>
                </w:rPr>
                <w:t>Using SNOMED CT with FHIR</w:t>
              </w:r>
            </w:hyperlink>
          </w:p>
        </w:tc>
        <w:tc>
          <w:tcPr>
            <w:tcW w:w="0" w:type="auto"/>
            <w:vAlign w:val="center"/>
            <w:hideMark/>
          </w:tcPr>
          <w:p w14:paraId="2E127DEF" w14:textId="77777777" w:rsidR="00C51368" w:rsidRDefault="00E43BD9">
            <w:pPr>
              <w:rPr>
                <w:rFonts w:eastAsia="Times New Roman"/>
              </w:rPr>
            </w:pPr>
            <w:r>
              <w:rPr>
                <w:rFonts w:eastAsia="Times New Roman"/>
              </w:rPr>
              <w:t>2.16.840.1.113883.6.96</w:t>
            </w:r>
          </w:p>
        </w:tc>
      </w:tr>
      <w:tr w:rsidR="00C51368" w14:paraId="312787BE" w14:textId="77777777">
        <w:trPr>
          <w:divId w:val="1070687443"/>
          <w:tblCellSpacing w:w="15" w:type="dxa"/>
        </w:trPr>
        <w:tc>
          <w:tcPr>
            <w:tcW w:w="0" w:type="auto"/>
            <w:vAlign w:val="center"/>
            <w:hideMark/>
          </w:tcPr>
          <w:p w14:paraId="48E908EF" w14:textId="77777777" w:rsidR="00C51368" w:rsidRDefault="00E43BD9">
            <w:pPr>
              <w:rPr>
                <w:rFonts w:eastAsia="Times New Roman"/>
              </w:rPr>
            </w:pPr>
            <w:r>
              <w:rPr>
                <w:rFonts w:eastAsia="Times New Roman"/>
              </w:rPr>
              <w:t>http://www.nlm.nih.gov/research/umls/rxnorm</w:t>
            </w:r>
            <w:bookmarkStart w:id="285" w:name="_http://www.nlm.nih.gov/research/umls/rx"/>
            <w:r>
              <w:rPr>
                <w:rFonts w:eastAsia="Times New Roman"/>
              </w:rPr>
              <w:t xml:space="preserve"> </w:t>
            </w:r>
            <w:bookmarkEnd w:id="285"/>
          </w:p>
        </w:tc>
        <w:tc>
          <w:tcPr>
            <w:tcW w:w="0" w:type="auto"/>
            <w:vAlign w:val="center"/>
            <w:hideMark/>
          </w:tcPr>
          <w:p w14:paraId="2F088660" w14:textId="77777777" w:rsidR="00C51368" w:rsidRDefault="00E43BD9">
            <w:pPr>
              <w:rPr>
                <w:rFonts w:eastAsia="Times New Roman"/>
              </w:rPr>
            </w:pPr>
            <w:r>
              <w:rPr>
                <w:rFonts w:eastAsia="Times New Roman"/>
              </w:rPr>
              <w:t>RxNorm (</w:t>
            </w:r>
            <w:hyperlink r:id="rId2734" w:history="1">
              <w:r>
                <w:rPr>
                  <w:rStyle w:val="Hyperlink"/>
                  <w:rFonts w:eastAsia="Times New Roman"/>
                </w:rPr>
                <w:t>US NLM</w:t>
              </w:r>
            </w:hyperlink>
            <w:r>
              <w:rPr>
                <w:rFonts w:eastAsia="Times New Roman"/>
              </w:rPr>
              <w:t>)</w:t>
            </w:r>
          </w:p>
        </w:tc>
        <w:tc>
          <w:tcPr>
            <w:tcW w:w="0" w:type="auto"/>
            <w:vAlign w:val="center"/>
            <w:hideMark/>
          </w:tcPr>
          <w:p w14:paraId="7517EAA3" w14:textId="77777777" w:rsidR="00C51368" w:rsidRDefault="00E43BD9">
            <w:pPr>
              <w:rPr>
                <w:rFonts w:eastAsia="Times New Roman"/>
              </w:rPr>
            </w:pPr>
            <w:r>
              <w:rPr>
                <w:rFonts w:eastAsia="Times New Roman"/>
              </w:rPr>
              <w:t xml:space="preserve">See </w:t>
            </w:r>
            <w:hyperlink r:id="rId2735" w:history="1">
              <w:r>
                <w:rPr>
                  <w:rStyle w:val="Hyperlink"/>
                  <w:rFonts w:eastAsia="Times New Roman"/>
                </w:rPr>
                <w:t>Using RxNorm with FHIR</w:t>
              </w:r>
            </w:hyperlink>
          </w:p>
        </w:tc>
        <w:tc>
          <w:tcPr>
            <w:tcW w:w="0" w:type="auto"/>
            <w:vAlign w:val="center"/>
            <w:hideMark/>
          </w:tcPr>
          <w:p w14:paraId="31916048" w14:textId="77777777" w:rsidR="00C51368" w:rsidRDefault="00E43BD9">
            <w:pPr>
              <w:rPr>
                <w:rFonts w:eastAsia="Times New Roman"/>
              </w:rPr>
            </w:pPr>
            <w:r>
              <w:rPr>
                <w:rFonts w:eastAsia="Times New Roman"/>
              </w:rPr>
              <w:t>2.16.840.1.113883.6.88</w:t>
            </w:r>
          </w:p>
        </w:tc>
      </w:tr>
      <w:tr w:rsidR="00C51368" w14:paraId="7E2B7D66" w14:textId="77777777">
        <w:trPr>
          <w:divId w:val="1070687443"/>
          <w:tblCellSpacing w:w="15" w:type="dxa"/>
        </w:trPr>
        <w:tc>
          <w:tcPr>
            <w:tcW w:w="0" w:type="auto"/>
            <w:vAlign w:val="center"/>
            <w:hideMark/>
          </w:tcPr>
          <w:p w14:paraId="548F58D7" w14:textId="77777777" w:rsidR="00C51368" w:rsidRDefault="00E43BD9">
            <w:pPr>
              <w:rPr>
                <w:rFonts w:eastAsia="Times New Roman"/>
              </w:rPr>
            </w:pPr>
            <w:r>
              <w:rPr>
                <w:rFonts w:eastAsia="Times New Roman"/>
              </w:rPr>
              <w:t xml:space="preserve">http://loinc.org </w:t>
            </w:r>
            <w:bookmarkStart w:id="286" w:name="http://loinc.org"/>
            <w:bookmarkEnd w:id="286"/>
          </w:p>
        </w:tc>
        <w:tc>
          <w:tcPr>
            <w:tcW w:w="0" w:type="auto"/>
            <w:vAlign w:val="center"/>
            <w:hideMark/>
          </w:tcPr>
          <w:p w14:paraId="1A5021A0" w14:textId="77777777" w:rsidR="00C51368" w:rsidRDefault="00E43BD9">
            <w:pPr>
              <w:rPr>
                <w:rFonts w:eastAsia="Times New Roman"/>
              </w:rPr>
            </w:pPr>
            <w:r>
              <w:rPr>
                <w:rFonts w:eastAsia="Times New Roman"/>
              </w:rPr>
              <w:t>LOINC (</w:t>
            </w:r>
            <w:hyperlink r:id="rId2736" w:history="1">
              <w:r>
                <w:rPr>
                  <w:rStyle w:val="Hyperlink"/>
                  <w:rFonts w:eastAsia="Times New Roman"/>
                </w:rPr>
                <w:t>LOINC.org</w:t>
              </w:r>
            </w:hyperlink>
            <w:r>
              <w:rPr>
                <w:rFonts w:eastAsia="Times New Roman"/>
              </w:rPr>
              <w:t>)</w:t>
            </w:r>
          </w:p>
        </w:tc>
        <w:tc>
          <w:tcPr>
            <w:tcW w:w="0" w:type="auto"/>
            <w:vAlign w:val="center"/>
            <w:hideMark/>
          </w:tcPr>
          <w:p w14:paraId="0F26B1B9" w14:textId="77777777" w:rsidR="00C51368" w:rsidRDefault="00E43BD9">
            <w:pPr>
              <w:rPr>
                <w:rFonts w:eastAsia="Times New Roman"/>
              </w:rPr>
            </w:pPr>
            <w:r>
              <w:rPr>
                <w:rFonts w:eastAsia="Times New Roman"/>
              </w:rPr>
              <w:t xml:space="preserve">See </w:t>
            </w:r>
            <w:hyperlink r:id="rId2737" w:history="1">
              <w:r>
                <w:rPr>
                  <w:rStyle w:val="Hyperlink"/>
                  <w:rFonts w:eastAsia="Times New Roman"/>
                </w:rPr>
                <w:t>Using LOINC with FHIR</w:t>
              </w:r>
            </w:hyperlink>
          </w:p>
        </w:tc>
        <w:tc>
          <w:tcPr>
            <w:tcW w:w="0" w:type="auto"/>
            <w:vAlign w:val="center"/>
            <w:hideMark/>
          </w:tcPr>
          <w:p w14:paraId="5A7CBB54" w14:textId="77777777" w:rsidR="00C51368" w:rsidRDefault="00E43BD9">
            <w:pPr>
              <w:rPr>
                <w:rFonts w:eastAsia="Times New Roman"/>
              </w:rPr>
            </w:pPr>
            <w:r>
              <w:rPr>
                <w:rFonts w:eastAsia="Times New Roman"/>
              </w:rPr>
              <w:t>2.16.840.1.113883.6.1</w:t>
            </w:r>
          </w:p>
        </w:tc>
      </w:tr>
      <w:tr w:rsidR="00C51368" w14:paraId="5BDF2DEF" w14:textId="77777777">
        <w:trPr>
          <w:divId w:val="1070687443"/>
          <w:tblCellSpacing w:w="15" w:type="dxa"/>
        </w:trPr>
        <w:tc>
          <w:tcPr>
            <w:tcW w:w="0" w:type="auto"/>
            <w:vAlign w:val="center"/>
            <w:hideMark/>
          </w:tcPr>
          <w:p w14:paraId="6576A3DE" w14:textId="77777777" w:rsidR="00C51368" w:rsidRDefault="00E43BD9">
            <w:pPr>
              <w:rPr>
                <w:rFonts w:eastAsia="Times New Roman"/>
              </w:rPr>
            </w:pPr>
            <w:r>
              <w:rPr>
                <w:rFonts w:eastAsia="Times New Roman"/>
              </w:rPr>
              <w:t xml:space="preserve">http://unitsofmeasure.org </w:t>
            </w:r>
            <w:bookmarkStart w:id="287" w:name="http://unitsofmeasure.org"/>
            <w:bookmarkEnd w:id="287"/>
          </w:p>
        </w:tc>
        <w:tc>
          <w:tcPr>
            <w:tcW w:w="0" w:type="auto"/>
            <w:vAlign w:val="center"/>
            <w:hideMark/>
          </w:tcPr>
          <w:p w14:paraId="1379788F" w14:textId="77777777" w:rsidR="00C51368" w:rsidRDefault="00E43BD9">
            <w:pPr>
              <w:rPr>
                <w:rFonts w:eastAsia="Times New Roman"/>
              </w:rPr>
            </w:pPr>
            <w:r>
              <w:rPr>
                <w:rFonts w:eastAsia="Times New Roman"/>
              </w:rPr>
              <w:t>UCUM: (</w:t>
            </w:r>
            <w:hyperlink r:id="rId2738" w:history="1">
              <w:r>
                <w:rPr>
                  <w:rStyle w:val="Hyperlink"/>
                  <w:rFonts w:eastAsia="Times New Roman"/>
                </w:rPr>
                <w:t>UnitsOfMeasure.org</w:t>
              </w:r>
            </w:hyperlink>
            <w:r>
              <w:rPr>
                <w:rFonts w:eastAsia="Times New Roman"/>
              </w:rPr>
              <w:t>) Case Sensitive Codes</w:t>
            </w:r>
          </w:p>
        </w:tc>
        <w:tc>
          <w:tcPr>
            <w:tcW w:w="0" w:type="auto"/>
            <w:vAlign w:val="center"/>
            <w:hideMark/>
          </w:tcPr>
          <w:p w14:paraId="3612B18F" w14:textId="77777777" w:rsidR="00C51368" w:rsidRDefault="00E43BD9">
            <w:pPr>
              <w:rPr>
                <w:rFonts w:eastAsia="Times New Roman"/>
              </w:rPr>
            </w:pPr>
            <w:r>
              <w:rPr>
                <w:rFonts w:eastAsia="Times New Roman"/>
              </w:rPr>
              <w:t xml:space="preserve">See </w:t>
            </w:r>
            <w:hyperlink r:id="rId2739" w:history="1">
              <w:r>
                <w:rPr>
                  <w:rStyle w:val="Hyperlink"/>
                  <w:rFonts w:eastAsia="Times New Roman"/>
                </w:rPr>
                <w:t>Using UCUM with FHIR</w:t>
              </w:r>
            </w:hyperlink>
          </w:p>
        </w:tc>
        <w:tc>
          <w:tcPr>
            <w:tcW w:w="0" w:type="auto"/>
            <w:vAlign w:val="center"/>
            <w:hideMark/>
          </w:tcPr>
          <w:p w14:paraId="063289DA" w14:textId="77777777" w:rsidR="00C51368" w:rsidRDefault="00E43BD9">
            <w:pPr>
              <w:rPr>
                <w:rFonts w:eastAsia="Times New Roman"/>
              </w:rPr>
            </w:pPr>
            <w:r>
              <w:rPr>
                <w:rFonts w:eastAsia="Times New Roman"/>
              </w:rPr>
              <w:t>2.16.840.1.113883.6.8</w:t>
            </w:r>
          </w:p>
        </w:tc>
      </w:tr>
      <w:tr w:rsidR="00C51368" w14:paraId="72C4196B" w14:textId="77777777">
        <w:trPr>
          <w:divId w:val="1070687443"/>
          <w:tblCellSpacing w:w="15" w:type="dxa"/>
        </w:trPr>
        <w:tc>
          <w:tcPr>
            <w:tcW w:w="0" w:type="auto"/>
            <w:vAlign w:val="center"/>
            <w:hideMark/>
          </w:tcPr>
          <w:p w14:paraId="1BF21D71" w14:textId="77777777" w:rsidR="00C51368" w:rsidRDefault="00E43BD9">
            <w:pPr>
              <w:rPr>
                <w:rFonts w:eastAsia="Times New Roman"/>
              </w:rPr>
            </w:pPr>
            <w:r>
              <w:rPr>
                <w:rFonts w:eastAsia="Times New Roman"/>
              </w:rPr>
              <w:t xml:space="preserve">http://ncimeta.nci.nih.gov </w:t>
            </w:r>
            <w:bookmarkStart w:id="288" w:name="http://ncimeta.nci.nih.gov"/>
            <w:bookmarkEnd w:id="288"/>
          </w:p>
        </w:tc>
        <w:tc>
          <w:tcPr>
            <w:tcW w:w="0" w:type="auto"/>
            <w:vAlign w:val="center"/>
            <w:hideMark/>
          </w:tcPr>
          <w:p w14:paraId="326035F1" w14:textId="77777777" w:rsidR="00C51368" w:rsidRDefault="001708AB">
            <w:pPr>
              <w:rPr>
                <w:rFonts w:eastAsia="Times New Roman"/>
              </w:rPr>
            </w:pPr>
            <w:hyperlink r:id="rId2740" w:history="1">
              <w:r w:rsidR="00E43BD9">
                <w:rPr>
                  <w:rStyle w:val="Hyperlink"/>
                  <w:rFonts w:eastAsia="Times New Roman"/>
                </w:rPr>
                <w:t>NCI Metathesaurus</w:t>
              </w:r>
            </w:hyperlink>
          </w:p>
        </w:tc>
        <w:tc>
          <w:tcPr>
            <w:tcW w:w="0" w:type="auto"/>
            <w:vAlign w:val="center"/>
            <w:hideMark/>
          </w:tcPr>
          <w:p w14:paraId="300239BD" w14:textId="77777777" w:rsidR="00C51368" w:rsidRDefault="00E43BD9">
            <w:pPr>
              <w:rPr>
                <w:rFonts w:eastAsia="Times New Roman"/>
              </w:rPr>
            </w:pPr>
            <w:r>
              <w:rPr>
                <w:rFonts w:eastAsia="Times New Roman"/>
              </w:rPr>
              <w:t xml:space="preserve">See </w:t>
            </w:r>
            <w:hyperlink r:id="rId2741" w:history="1">
              <w:r>
                <w:rPr>
                  <w:rStyle w:val="Hyperlink"/>
                  <w:rFonts w:eastAsia="Times New Roman"/>
                </w:rPr>
                <w:t>Using NCI Metathesaurus with FHIR</w:t>
              </w:r>
            </w:hyperlink>
          </w:p>
        </w:tc>
        <w:tc>
          <w:tcPr>
            <w:tcW w:w="0" w:type="auto"/>
            <w:vAlign w:val="center"/>
            <w:hideMark/>
          </w:tcPr>
          <w:p w14:paraId="606DE3AC" w14:textId="77777777" w:rsidR="00C51368" w:rsidRDefault="00E43BD9">
            <w:pPr>
              <w:rPr>
                <w:rFonts w:eastAsia="Times New Roman"/>
              </w:rPr>
            </w:pPr>
            <w:r>
              <w:rPr>
                <w:rFonts w:eastAsia="Times New Roman"/>
              </w:rPr>
              <w:t>2.16.840.1.113883.3.26.1.2</w:t>
            </w:r>
          </w:p>
        </w:tc>
      </w:tr>
      <w:tr w:rsidR="00C51368" w14:paraId="7D3872A0" w14:textId="77777777">
        <w:trPr>
          <w:divId w:val="1070687443"/>
          <w:tblCellSpacing w:w="15" w:type="dxa"/>
        </w:trPr>
        <w:tc>
          <w:tcPr>
            <w:tcW w:w="0" w:type="auto"/>
            <w:vAlign w:val="center"/>
            <w:hideMark/>
          </w:tcPr>
          <w:p w14:paraId="68101933" w14:textId="77777777" w:rsidR="00C51368" w:rsidRDefault="00E43BD9">
            <w:pPr>
              <w:rPr>
                <w:rFonts w:eastAsia="Times New Roman"/>
              </w:rPr>
            </w:pPr>
            <w:r>
              <w:rPr>
                <w:rFonts w:eastAsia="Times New Roman"/>
              </w:rPr>
              <w:t xml:space="preserve">http://www.ama-assn.org/go/cpt </w:t>
            </w:r>
            <w:bookmarkStart w:id="289" w:name="http://www.ama-assn.org/go/cpt"/>
            <w:bookmarkEnd w:id="289"/>
          </w:p>
        </w:tc>
        <w:tc>
          <w:tcPr>
            <w:tcW w:w="0" w:type="auto"/>
            <w:vAlign w:val="center"/>
            <w:hideMark/>
          </w:tcPr>
          <w:p w14:paraId="4CA3B921" w14:textId="77777777" w:rsidR="00C51368" w:rsidRDefault="001708AB">
            <w:pPr>
              <w:rPr>
                <w:rFonts w:eastAsia="Times New Roman"/>
              </w:rPr>
            </w:pPr>
            <w:hyperlink r:id="rId2742"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14:paraId="40020DA4" w14:textId="77777777" w:rsidR="00C51368" w:rsidRDefault="00E43BD9">
            <w:pPr>
              <w:rPr>
                <w:rFonts w:eastAsia="Times New Roman"/>
              </w:rPr>
            </w:pPr>
            <w:r>
              <w:rPr>
                <w:rFonts w:eastAsia="Times New Roman"/>
              </w:rPr>
              <w:lastRenderedPageBreak/>
              <w:t xml:space="preserve">See </w:t>
            </w:r>
            <w:hyperlink r:id="rId2743"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14:paraId="29D22093" w14:textId="77777777"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14:paraId="2B66FDBF" w14:textId="77777777">
        <w:trPr>
          <w:divId w:val="1070687443"/>
          <w:tblCellSpacing w:w="15" w:type="dxa"/>
        </w:trPr>
        <w:tc>
          <w:tcPr>
            <w:tcW w:w="0" w:type="auto"/>
            <w:vAlign w:val="center"/>
            <w:hideMark/>
          </w:tcPr>
          <w:p w14:paraId="79927269" w14:textId="77777777" w:rsidR="00C51368" w:rsidRDefault="00E43BD9">
            <w:pPr>
              <w:rPr>
                <w:rFonts w:eastAsia="Times New Roman"/>
              </w:rPr>
            </w:pPr>
            <w:r>
              <w:rPr>
                <w:rFonts w:eastAsia="Times New Roman"/>
              </w:rPr>
              <w:lastRenderedPageBreak/>
              <w:t xml:space="preserve">http://hl7.org/fhir/ndfrt </w:t>
            </w:r>
            <w:bookmarkStart w:id="290" w:name="http://hl7.org/fhir/ndfrt"/>
            <w:bookmarkEnd w:id="290"/>
          </w:p>
        </w:tc>
        <w:tc>
          <w:tcPr>
            <w:tcW w:w="0" w:type="auto"/>
            <w:vAlign w:val="center"/>
            <w:hideMark/>
          </w:tcPr>
          <w:p w14:paraId="023C23F4" w14:textId="77777777" w:rsidR="00C51368" w:rsidRDefault="001708AB">
            <w:pPr>
              <w:rPr>
                <w:rFonts w:eastAsia="Times New Roman"/>
              </w:rPr>
            </w:pPr>
            <w:hyperlink r:id="rId2744" w:history="1">
              <w:r w:rsidR="00E43BD9">
                <w:rPr>
                  <w:rStyle w:val="Hyperlink"/>
                  <w:rFonts w:eastAsia="Times New Roman"/>
                </w:rPr>
                <w:t>NDF-RT (National Drug File â€“ Reference Terminology)</w:t>
              </w:r>
            </w:hyperlink>
          </w:p>
        </w:tc>
        <w:tc>
          <w:tcPr>
            <w:tcW w:w="0" w:type="auto"/>
            <w:vAlign w:val="center"/>
            <w:hideMark/>
          </w:tcPr>
          <w:p w14:paraId="583BFA37" w14:textId="77777777" w:rsidR="00C51368" w:rsidRDefault="00E43BD9">
            <w:pPr>
              <w:rPr>
                <w:rFonts w:eastAsia="Times New Roman"/>
              </w:rPr>
            </w:pPr>
            <w:r>
              <w:rPr>
                <w:rFonts w:eastAsia="Times New Roman"/>
              </w:rPr>
              <w:t xml:space="preserve">See </w:t>
            </w:r>
            <w:hyperlink r:id="rId2745" w:history="1">
              <w:r>
                <w:rPr>
                  <w:rStyle w:val="Hyperlink"/>
                  <w:rFonts w:eastAsia="Times New Roman"/>
                </w:rPr>
                <w:t>Using NDF-RT with FHIR</w:t>
              </w:r>
            </w:hyperlink>
          </w:p>
        </w:tc>
        <w:tc>
          <w:tcPr>
            <w:tcW w:w="0" w:type="auto"/>
            <w:vAlign w:val="center"/>
            <w:hideMark/>
          </w:tcPr>
          <w:p w14:paraId="0FFB0121" w14:textId="77777777" w:rsidR="00C51368" w:rsidRDefault="00E43BD9">
            <w:pPr>
              <w:rPr>
                <w:rFonts w:eastAsia="Times New Roman"/>
              </w:rPr>
            </w:pPr>
            <w:r>
              <w:rPr>
                <w:rFonts w:eastAsia="Times New Roman"/>
              </w:rPr>
              <w:t>2.16.840.1.113883.6.209</w:t>
            </w:r>
          </w:p>
        </w:tc>
      </w:tr>
      <w:tr w:rsidR="00C51368" w14:paraId="44430A03" w14:textId="77777777">
        <w:trPr>
          <w:divId w:val="1070687443"/>
          <w:tblCellSpacing w:w="15" w:type="dxa"/>
        </w:trPr>
        <w:tc>
          <w:tcPr>
            <w:tcW w:w="0" w:type="auto"/>
            <w:vAlign w:val="center"/>
            <w:hideMark/>
          </w:tcPr>
          <w:p w14:paraId="2921490D" w14:textId="77777777" w:rsidR="00C51368" w:rsidRDefault="00E43BD9">
            <w:pPr>
              <w:rPr>
                <w:rFonts w:eastAsia="Times New Roman"/>
              </w:rPr>
            </w:pPr>
            <w:r>
              <w:rPr>
                <w:rFonts w:eastAsia="Times New Roman"/>
              </w:rPr>
              <w:t xml:space="preserve">http://fdasis.nlm.nih.gov </w:t>
            </w:r>
            <w:bookmarkStart w:id="291" w:name="http://fdasis.nlm.nih.gov"/>
            <w:bookmarkEnd w:id="291"/>
          </w:p>
        </w:tc>
        <w:tc>
          <w:tcPr>
            <w:tcW w:w="0" w:type="auto"/>
            <w:vAlign w:val="center"/>
            <w:hideMark/>
          </w:tcPr>
          <w:p w14:paraId="7CFC4831" w14:textId="77777777" w:rsidR="00C51368" w:rsidRDefault="001708AB">
            <w:pPr>
              <w:rPr>
                <w:rFonts w:eastAsia="Times New Roman"/>
              </w:rPr>
            </w:pPr>
            <w:hyperlink r:id="rId2746" w:history="1">
              <w:r w:rsidR="00E43BD9">
                <w:rPr>
                  <w:rStyle w:val="Hyperlink"/>
                  <w:rFonts w:eastAsia="Times New Roman"/>
                </w:rPr>
                <w:t>Unique Ingredient Identifier (UNII)</w:t>
              </w:r>
            </w:hyperlink>
          </w:p>
        </w:tc>
        <w:tc>
          <w:tcPr>
            <w:tcW w:w="0" w:type="auto"/>
            <w:vAlign w:val="center"/>
            <w:hideMark/>
          </w:tcPr>
          <w:p w14:paraId="756A8326" w14:textId="77777777" w:rsidR="00C51368" w:rsidRDefault="00E43BD9">
            <w:pPr>
              <w:rPr>
                <w:rFonts w:eastAsia="Times New Roman"/>
              </w:rPr>
            </w:pPr>
            <w:r>
              <w:rPr>
                <w:rFonts w:eastAsia="Times New Roman"/>
              </w:rPr>
              <w:t xml:space="preserve">See </w:t>
            </w:r>
            <w:hyperlink r:id="rId2747" w:history="1">
              <w:r>
                <w:rPr>
                  <w:rStyle w:val="Hyperlink"/>
                  <w:rFonts w:eastAsia="Times New Roman"/>
                </w:rPr>
                <w:t>Using UNII with FHIR</w:t>
              </w:r>
            </w:hyperlink>
          </w:p>
        </w:tc>
        <w:tc>
          <w:tcPr>
            <w:tcW w:w="0" w:type="auto"/>
            <w:vAlign w:val="center"/>
            <w:hideMark/>
          </w:tcPr>
          <w:p w14:paraId="123632AE" w14:textId="77777777" w:rsidR="00C51368" w:rsidRDefault="00E43BD9">
            <w:pPr>
              <w:rPr>
                <w:rFonts w:eastAsia="Times New Roman"/>
              </w:rPr>
            </w:pPr>
            <w:r>
              <w:rPr>
                <w:rFonts w:eastAsia="Times New Roman"/>
              </w:rPr>
              <w:t>2.16.840.1.113883.4.9</w:t>
            </w:r>
          </w:p>
        </w:tc>
      </w:tr>
      <w:tr w:rsidR="00C51368" w14:paraId="16C01E23" w14:textId="77777777">
        <w:trPr>
          <w:divId w:val="1070687443"/>
          <w:tblCellSpacing w:w="15" w:type="dxa"/>
        </w:trPr>
        <w:tc>
          <w:tcPr>
            <w:tcW w:w="0" w:type="auto"/>
            <w:vAlign w:val="center"/>
            <w:hideMark/>
          </w:tcPr>
          <w:p w14:paraId="5AE3F5E5" w14:textId="77777777" w:rsidR="00C51368" w:rsidRDefault="00E43BD9">
            <w:pPr>
              <w:rPr>
                <w:rFonts w:eastAsia="Times New Roman"/>
              </w:rPr>
            </w:pPr>
            <w:r>
              <w:rPr>
                <w:rFonts w:eastAsia="Times New Roman"/>
              </w:rPr>
              <w:t xml:space="preserve">http://hl7.org/fhir/sid/ndc </w:t>
            </w:r>
            <w:bookmarkStart w:id="292" w:name="http://hl7.org/fhir/sid/ndc"/>
            <w:bookmarkEnd w:id="292"/>
          </w:p>
        </w:tc>
        <w:tc>
          <w:tcPr>
            <w:tcW w:w="0" w:type="auto"/>
            <w:vAlign w:val="center"/>
            <w:hideMark/>
          </w:tcPr>
          <w:p w14:paraId="765D461A" w14:textId="77777777" w:rsidR="00C51368" w:rsidRDefault="001708AB">
            <w:pPr>
              <w:rPr>
                <w:rFonts w:eastAsia="Times New Roman"/>
              </w:rPr>
            </w:pPr>
            <w:hyperlink r:id="rId2748" w:history="1">
              <w:r w:rsidR="00E43BD9">
                <w:rPr>
                  <w:rStyle w:val="Hyperlink"/>
                  <w:rFonts w:eastAsia="Times New Roman"/>
                </w:rPr>
                <w:t>NDC/NHRIC Codes</w:t>
              </w:r>
            </w:hyperlink>
          </w:p>
        </w:tc>
        <w:tc>
          <w:tcPr>
            <w:tcW w:w="0" w:type="auto"/>
            <w:vAlign w:val="center"/>
            <w:hideMark/>
          </w:tcPr>
          <w:p w14:paraId="73575392" w14:textId="77777777" w:rsidR="00C51368" w:rsidRDefault="00E43BD9">
            <w:pPr>
              <w:rPr>
                <w:rFonts w:eastAsia="Times New Roman"/>
              </w:rPr>
            </w:pPr>
            <w:r>
              <w:rPr>
                <w:rFonts w:eastAsia="Times New Roman"/>
              </w:rPr>
              <w:t xml:space="preserve">See </w:t>
            </w:r>
            <w:hyperlink r:id="rId2749" w:history="1">
              <w:r>
                <w:rPr>
                  <w:rStyle w:val="Hyperlink"/>
                  <w:rFonts w:eastAsia="Times New Roman"/>
                </w:rPr>
                <w:t>Using NDC with FHIR</w:t>
              </w:r>
            </w:hyperlink>
          </w:p>
        </w:tc>
        <w:tc>
          <w:tcPr>
            <w:tcW w:w="0" w:type="auto"/>
            <w:vAlign w:val="center"/>
            <w:hideMark/>
          </w:tcPr>
          <w:p w14:paraId="782DF941" w14:textId="77777777" w:rsidR="00C51368" w:rsidRDefault="00E43BD9">
            <w:pPr>
              <w:rPr>
                <w:rFonts w:eastAsia="Times New Roman"/>
              </w:rPr>
            </w:pPr>
            <w:r>
              <w:rPr>
                <w:rFonts w:eastAsia="Times New Roman"/>
              </w:rPr>
              <w:t>2.16.840.1.113883.6.69</w:t>
            </w:r>
          </w:p>
        </w:tc>
      </w:tr>
      <w:tr w:rsidR="00C51368" w14:paraId="260B31B0" w14:textId="77777777">
        <w:trPr>
          <w:divId w:val="1070687443"/>
          <w:tblCellSpacing w:w="15" w:type="dxa"/>
        </w:trPr>
        <w:tc>
          <w:tcPr>
            <w:tcW w:w="0" w:type="auto"/>
            <w:vAlign w:val="center"/>
            <w:hideMark/>
          </w:tcPr>
          <w:p w14:paraId="6350F15D" w14:textId="77777777" w:rsidR="00C51368" w:rsidRDefault="00E43BD9">
            <w:pPr>
              <w:rPr>
                <w:rFonts w:eastAsia="Times New Roman"/>
              </w:rPr>
            </w:pPr>
            <w:r>
              <w:rPr>
                <w:rFonts w:eastAsia="Times New Roman"/>
              </w:rPr>
              <w:t xml:space="preserve">http://hl7.org/fhir/sid/cvx </w:t>
            </w:r>
            <w:bookmarkStart w:id="293" w:name="http://hl7.org/fhir/sid/cvx"/>
            <w:bookmarkEnd w:id="293"/>
          </w:p>
        </w:tc>
        <w:tc>
          <w:tcPr>
            <w:tcW w:w="0" w:type="auto"/>
            <w:vAlign w:val="center"/>
            <w:hideMark/>
          </w:tcPr>
          <w:p w14:paraId="33487605" w14:textId="77777777" w:rsidR="00C51368" w:rsidRDefault="001708AB">
            <w:pPr>
              <w:rPr>
                <w:rFonts w:eastAsia="Times New Roman"/>
              </w:rPr>
            </w:pPr>
            <w:hyperlink r:id="rId2750" w:history="1">
              <w:r w:rsidR="00E43BD9">
                <w:rPr>
                  <w:rStyle w:val="Hyperlink"/>
                  <w:rFonts w:eastAsia="Times New Roman"/>
                </w:rPr>
                <w:t>CVX (Vaccine Administered)</w:t>
              </w:r>
            </w:hyperlink>
          </w:p>
        </w:tc>
        <w:tc>
          <w:tcPr>
            <w:tcW w:w="0" w:type="auto"/>
            <w:vAlign w:val="center"/>
            <w:hideMark/>
          </w:tcPr>
          <w:p w14:paraId="7DE4739B" w14:textId="77777777" w:rsidR="00C51368" w:rsidRDefault="00E43BD9">
            <w:pPr>
              <w:rPr>
                <w:rFonts w:eastAsia="Times New Roman"/>
              </w:rPr>
            </w:pPr>
            <w:r>
              <w:rPr>
                <w:rFonts w:eastAsia="Times New Roman"/>
              </w:rPr>
              <w:t xml:space="preserve">See </w:t>
            </w:r>
            <w:hyperlink r:id="rId2751" w:history="1">
              <w:r>
                <w:rPr>
                  <w:rStyle w:val="Hyperlink"/>
                  <w:rFonts w:eastAsia="Times New Roman"/>
                </w:rPr>
                <w:t>Using CVX with FHIR</w:t>
              </w:r>
            </w:hyperlink>
          </w:p>
        </w:tc>
        <w:tc>
          <w:tcPr>
            <w:tcW w:w="0" w:type="auto"/>
            <w:vAlign w:val="center"/>
            <w:hideMark/>
          </w:tcPr>
          <w:p w14:paraId="403400B0" w14:textId="77777777" w:rsidR="00C51368" w:rsidRDefault="00E43BD9">
            <w:pPr>
              <w:rPr>
                <w:rFonts w:eastAsia="Times New Roman"/>
              </w:rPr>
            </w:pPr>
            <w:r>
              <w:rPr>
                <w:rFonts w:eastAsia="Times New Roman"/>
              </w:rPr>
              <w:t>2.16.840.1.113883.12.292</w:t>
            </w:r>
          </w:p>
        </w:tc>
      </w:tr>
      <w:tr w:rsidR="00C51368" w14:paraId="154C5C58" w14:textId="77777777">
        <w:trPr>
          <w:divId w:val="1070687443"/>
          <w:tblCellSpacing w:w="15" w:type="dxa"/>
        </w:trPr>
        <w:tc>
          <w:tcPr>
            <w:tcW w:w="0" w:type="auto"/>
            <w:vAlign w:val="center"/>
            <w:hideMark/>
          </w:tcPr>
          <w:p w14:paraId="167DE6EF" w14:textId="77777777" w:rsidR="00C51368" w:rsidRDefault="00E43BD9">
            <w:pPr>
              <w:rPr>
                <w:rFonts w:eastAsia="Times New Roman"/>
              </w:rPr>
            </w:pPr>
            <w:r>
              <w:rPr>
                <w:rFonts w:eastAsia="Times New Roman"/>
              </w:rPr>
              <w:t xml:space="preserve">urn:iso:std:iso:3166 </w:t>
            </w:r>
            <w:bookmarkStart w:id="294" w:name="urn:iso:std:iso:3166"/>
            <w:bookmarkEnd w:id="294"/>
          </w:p>
        </w:tc>
        <w:tc>
          <w:tcPr>
            <w:tcW w:w="0" w:type="auto"/>
            <w:vAlign w:val="center"/>
            <w:hideMark/>
          </w:tcPr>
          <w:p w14:paraId="771128ED" w14:textId="77777777" w:rsidR="00C51368" w:rsidRDefault="001708AB">
            <w:pPr>
              <w:rPr>
                <w:rFonts w:eastAsia="Times New Roman"/>
              </w:rPr>
            </w:pPr>
            <w:hyperlink r:id="rId2752" w:history="1">
              <w:r w:rsidR="00E43BD9">
                <w:rPr>
                  <w:rStyle w:val="Hyperlink"/>
                  <w:rFonts w:eastAsia="Times New Roman"/>
                </w:rPr>
                <w:t>ISO 2 letter Country Codes</w:t>
              </w:r>
            </w:hyperlink>
          </w:p>
        </w:tc>
        <w:tc>
          <w:tcPr>
            <w:tcW w:w="0" w:type="auto"/>
            <w:vAlign w:val="center"/>
            <w:hideMark/>
          </w:tcPr>
          <w:p w14:paraId="685BFE96" w14:textId="77777777"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14:paraId="2C42AF50" w14:textId="77777777" w:rsidR="00C51368" w:rsidRDefault="00E43BD9">
            <w:pPr>
              <w:rPr>
                <w:rFonts w:eastAsia="Times New Roman"/>
              </w:rPr>
            </w:pPr>
            <w:r>
              <w:rPr>
                <w:rFonts w:eastAsia="Times New Roman"/>
              </w:rPr>
              <w:t>1.0.3166.1.2.2</w:t>
            </w:r>
          </w:p>
        </w:tc>
      </w:tr>
      <w:tr w:rsidR="00C51368" w14:paraId="249455CC" w14:textId="77777777">
        <w:trPr>
          <w:divId w:val="1070687443"/>
          <w:tblCellSpacing w:w="15" w:type="dxa"/>
        </w:trPr>
        <w:tc>
          <w:tcPr>
            <w:tcW w:w="0" w:type="auto"/>
            <w:vAlign w:val="center"/>
            <w:hideMark/>
          </w:tcPr>
          <w:p w14:paraId="2D7F4C00" w14:textId="77777777" w:rsidR="00C51368" w:rsidRDefault="00E43BD9">
            <w:pPr>
              <w:rPr>
                <w:rFonts w:eastAsia="Times New Roman"/>
              </w:rPr>
            </w:pPr>
            <w:r>
              <w:rPr>
                <w:rFonts w:eastAsia="Times New Roman"/>
              </w:rPr>
              <w:t xml:space="preserve">http://www.nubc.org/patient-discharge </w:t>
            </w:r>
            <w:bookmarkStart w:id="295" w:name="http://www.nubc.org/patient-discharge"/>
            <w:bookmarkEnd w:id="295"/>
          </w:p>
        </w:tc>
        <w:tc>
          <w:tcPr>
            <w:tcW w:w="0" w:type="auto"/>
            <w:vAlign w:val="center"/>
            <w:hideMark/>
          </w:tcPr>
          <w:p w14:paraId="0793600A" w14:textId="77777777" w:rsidR="00C51368" w:rsidRDefault="001708AB">
            <w:pPr>
              <w:rPr>
                <w:rFonts w:eastAsia="Times New Roman"/>
              </w:rPr>
            </w:pPr>
            <w:hyperlink r:id="rId2753"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14:paraId="3BD81069" w14:textId="77777777"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14:paraId="6AFA6F7F" w14:textId="77777777" w:rsidR="00C51368" w:rsidRDefault="00E43BD9">
            <w:pPr>
              <w:rPr>
                <w:rFonts w:eastAsia="Times New Roman"/>
              </w:rPr>
            </w:pPr>
            <w:r>
              <w:rPr>
                <w:rFonts w:eastAsia="Times New Roman"/>
              </w:rPr>
              <w:t>2.16.840.1.113883.6.301.5</w:t>
            </w:r>
          </w:p>
        </w:tc>
      </w:tr>
      <w:tr w:rsidR="00C51368" w14:paraId="72FBE8D6" w14:textId="77777777">
        <w:trPr>
          <w:divId w:val="1070687443"/>
          <w:tblCellSpacing w:w="15" w:type="dxa"/>
        </w:trPr>
        <w:tc>
          <w:tcPr>
            <w:tcW w:w="0" w:type="auto"/>
            <w:vAlign w:val="center"/>
            <w:hideMark/>
          </w:tcPr>
          <w:p w14:paraId="69AC33EC" w14:textId="77777777" w:rsidR="00C51368" w:rsidRDefault="00E43BD9">
            <w:pPr>
              <w:rPr>
                <w:rFonts w:eastAsia="Times New Roman"/>
              </w:rPr>
            </w:pPr>
            <w:r>
              <w:rPr>
                <w:rFonts w:eastAsia="Times New Roman"/>
              </w:rPr>
              <w:t xml:space="preserve">http://www.radlex.org </w:t>
            </w:r>
            <w:bookmarkStart w:id="296" w:name="http://www.radlex.org"/>
            <w:bookmarkEnd w:id="296"/>
          </w:p>
        </w:tc>
        <w:tc>
          <w:tcPr>
            <w:tcW w:w="0" w:type="auto"/>
            <w:vAlign w:val="center"/>
            <w:hideMark/>
          </w:tcPr>
          <w:p w14:paraId="0E50C326" w14:textId="77777777" w:rsidR="00C51368" w:rsidRDefault="001708AB">
            <w:pPr>
              <w:rPr>
                <w:rFonts w:eastAsia="Times New Roman"/>
              </w:rPr>
            </w:pPr>
            <w:hyperlink r:id="rId2754" w:history="1">
              <w:r w:rsidR="00E43BD9">
                <w:rPr>
                  <w:rStyle w:val="Hyperlink"/>
                  <w:rFonts w:eastAsia="Times New Roman"/>
                </w:rPr>
                <w:t>RadLex</w:t>
              </w:r>
            </w:hyperlink>
          </w:p>
        </w:tc>
        <w:tc>
          <w:tcPr>
            <w:tcW w:w="0" w:type="auto"/>
            <w:vAlign w:val="center"/>
            <w:hideMark/>
          </w:tcPr>
          <w:p w14:paraId="4B5B372F" w14:textId="77777777" w:rsidR="00C51368" w:rsidRDefault="00C51368">
            <w:pPr>
              <w:rPr>
                <w:rFonts w:eastAsia="Times New Roman"/>
              </w:rPr>
            </w:pPr>
          </w:p>
        </w:tc>
        <w:tc>
          <w:tcPr>
            <w:tcW w:w="0" w:type="auto"/>
            <w:vAlign w:val="center"/>
            <w:hideMark/>
          </w:tcPr>
          <w:p w14:paraId="0560F0A0" w14:textId="77777777" w:rsidR="00C51368" w:rsidRDefault="00E43BD9">
            <w:pPr>
              <w:rPr>
                <w:rFonts w:eastAsia="Times New Roman"/>
              </w:rPr>
            </w:pPr>
            <w:r>
              <w:rPr>
                <w:rFonts w:eastAsia="Times New Roman"/>
              </w:rPr>
              <w:t xml:space="preserve">2.16.840.1.113883.6.256 </w:t>
            </w:r>
          </w:p>
        </w:tc>
      </w:tr>
      <w:tr w:rsidR="00C51368" w14:paraId="6BDC688A" w14:textId="77777777">
        <w:trPr>
          <w:divId w:val="1070687443"/>
          <w:tblCellSpacing w:w="15" w:type="dxa"/>
        </w:trPr>
        <w:tc>
          <w:tcPr>
            <w:tcW w:w="0" w:type="auto"/>
            <w:vAlign w:val="center"/>
            <w:hideMark/>
          </w:tcPr>
          <w:p w14:paraId="45205B38" w14:textId="77777777" w:rsidR="00C51368" w:rsidRDefault="00E43BD9">
            <w:pPr>
              <w:rPr>
                <w:rFonts w:eastAsia="Times New Roman"/>
              </w:rPr>
            </w:pPr>
            <w:r>
              <w:rPr>
                <w:rFonts w:eastAsia="Times New Roman"/>
              </w:rPr>
              <w:t xml:space="preserve">http://hl7.org/fhir/sid/icd-10 </w:t>
            </w:r>
            <w:bookmarkStart w:id="297" w:name="http://hl7.org/fhir/sid/icd-10"/>
            <w:bookmarkEnd w:id="297"/>
            <w:r>
              <w:rPr>
                <w:rFonts w:eastAsia="Times New Roman"/>
              </w:rPr>
              <w:br/>
              <w:t xml:space="preserve">http://hl7.org/fhir/sid/icd-10-de </w:t>
            </w:r>
            <w:bookmarkStart w:id="298" w:name="http://hl7.org/fhir/sid/icd-10-de"/>
            <w:bookmarkEnd w:id="298"/>
            <w:r>
              <w:rPr>
                <w:rFonts w:eastAsia="Times New Roman"/>
              </w:rPr>
              <w:br/>
              <w:t xml:space="preserve">http://hl7.org/fhir/sid/icd-10-nl </w:t>
            </w:r>
            <w:bookmarkStart w:id="299" w:name="http://hl7.org/fhir/sid/icd-10-nl"/>
            <w:bookmarkEnd w:id="299"/>
            <w:r>
              <w:rPr>
                <w:rFonts w:eastAsia="Times New Roman"/>
              </w:rPr>
              <w:br/>
              <w:t xml:space="preserve">http://hl7.org/fhir/sid/icd-10-us </w:t>
            </w:r>
            <w:bookmarkStart w:id="300" w:name="http://hl7.org/fhir/sid/icd-10-us"/>
            <w:bookmarkEnd w:id="300"/>
          </w:p>
        </w:tc>
        <w:tc>
          <w:tcPr>
            <w:tcW w:w="0" w:type="auto"/>
            <w:vAlign w:val="center"/>
            <w:hideMark/>
          </w:tcPr>
          <w:p w14:paraId="05584864" w14:textId="77777777" w:rsidR="00C51368" w:rsidRDefault="00E43BD9">
            <w:pPr>
              <w:rPr>
                <w:rFonts w:eastAsia="Times New Roman"/>
              </w:rPr>
            </w:pPr>
            <w:r>
              <w:rPr>
                <w:rFonts w:eastAsia="Times New Roman"/>
              </w:rPr>
              <w:t>ICD-10 International (</w:t>
            </w:r>
            <w:hyperlink r:id="rId2755" w:history="1">
              <w:r>
                <w:rPr>
                  <w:rStyle w:val="Hyperlink"/>
                  <w:rFonts w:eastAsia="Times New Roman"/>
                </w:rPr>
                <w:t>WHO</w:t>
              </w:r>
            </w:hyperlink>
            <w:r>
              <w:rPr>
                <w:rFonts w:eastAsia="Times New Roman"/>
              </w:rPr>
              <w:t>) &amp; Local Variants</w:t>
            </w:r>
          </w:p>
        </w:tc>
        <w:tc>
          <w:tcPr>
            <w:tcW w:w="0" w:type="auto"/>
            <w:vAlign w:val="center"/>
            <w:hideMark/>
          </w:tcPr>
          <w:p w14:paraId="26DDDE06" w14:textId="77777777" w:rsidR="00C51368" w:rsidRDefault="00C51368">
            <w:pPr>
              <w:rPr>
                <w:rFonts w:eastAsia="Times New Roman"/>
              </w:rPr>
            </w:pPr>
          </w:p>
        </w:tc>
        <w:tc>
          <w:tcPr>
            <w:tcW w:w="0" w:type="auto"/>
            <w:vAlign w:val="center"/>
            <w:hideMark/>
          </w:tcPr>
          <w:p w14:paraId="289B60C7" w14:textId="77777777"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14:paraId="3FD78035" w14:textId="77777777">
        <w:trPr>
          <w:divId w:val="1070687443"/>
          <w:tblCellSpacing w:w="15" w:type="dxa"/>
        </w:trPr>
        <w:tc>
          <w:tcPr>
            <w:tcW w:w="0" w:type="auto"/>
            <w:vAlign w:val="center"/>
            <w:hideMark/>
          </w:tcPr>
          <w:p w14:paraId="01A36375" w14:textId="77777777" w:rsidR="00C51368" w:rsidRDefault="00E43BD9">
            <w:pPr>
              <w:rPr>
                <w:rFonts w:eastAsia="Times New Roman"/>
              </w:rPr>
            </w:pPr>
            <w:r>
              <w:rPr>
                <w:rFonts w:eastAsia="Times New Roman"/>
              </w:rPr>
              <w:t xml:space="preserve">http://www.icd10data.com/icd10pcs </w:t>
            </w:r>
            <w:bookmarkStart w:id="301" w:name="http://www.icd10data.com/icd10pcs"/>
            <w:bookmarkEnd w:id="301"/>
          </w:p>
        </w:tc>
        <w:tc>
          <w:tcPr>
            <w:tcW w:w="0" w:type="auto"/>
            <w:vAlign w:val="center"/>
            <w:hideMark/>
          </w:tcPr>
          <w:p w14:paraId="742B3394" w14:textId="77777777" w:rsidR="00C51368" w:rsidRDefault="001708AB">
            <w:pPr>
              <w:rPr>
                <w:rFonts w:eastAsia="Times New Roman"/>
              </w:rPr>
            </w:pPr>
            <w:hyperlink r:id="rId2756" w:history="1">
              <w:r w:rsidR="00E43BD9">
                <w:rPr>
                  <w:rStyle w:val="Hyperlink"/>
                  <w:rFonts w:eastAsia="Times New Roman"/>
                </w:rPr>
                <w:t>ICD-10 PCS Codes</w:t>
              </w:r>
            </w:hyperlink>
            <w:r w:rsidR="00E43BD9">
              <w:rPr>
                <w:rFonts w:eastAsia="Times New Roman"/>
              </w:rPr>
              <w:t xml:space="preserve"> (</w:t>
            </w:r>
            <w:hyperlink r:id="rId2757" w:history="1">
              <w:r w:rsidR="00E43BD9">
                <w:rPr>
                  <w:rStyle w:val="Hyperlink"/>
                  <w:rFonts w:eastAsia="Times New Roman"/>
                </w:rPr>
                <w:t>CMS</w:t>
              </w:r>
            </w:hyperlink>
            <w:r w:rsidR="00E43BD9">
              <w:rPr>
                <w:rFonts w:eastAsia="Times New Roman"/>
              </w:rPr>
              <w:t>)</w:t>
            </w:r>
          </w:p>
        </w:tc>
        <w:tc>
          <w:tcPr>
            <w:tcW w:w="0" w:type="auto"/>
            <w:vAlign w:val="center"/>
            <w:hideMark/>
          </w:tcPr>
          <w:p w14:paraId="386697D3" w14:textId="77777777" w:rsidR="00C51368" w:rsidRDefault="00C51368">
            <w:pPr>
              <w:rPr>
                <w:rFonts w:eastAsia="Times New Roman"/>
              </w:rPr>
            </w:pPr>
          </w:p>
        </w:tc>
        <w:tc>
          <w:tcPr>
            <w:tcW w:w="0" w:type="auto"/>
            <w:vAlign w:val="center"/>
            <w:hideMark/>
          </w:tcPr>
          <w:p w14:paraId="52DB3D9D" w14:textId="77777777" w:rsidR="00C51368" w:rsidRDefault="00E43BD9">
            <w:pPr>
              <w:rPr>
                <w:rFonts w:eastAsia="Times New Roman"/>
              </w:rPr>
            </w:pPr>
            <w:r>
              <w:rPr>
                <w:rFonts w:eastAsia="Times New Roman"/>
              </w:rPr>
              <w:t xml:space="preserve">2.16.840.1.113883.6.4 </w:t>
            </w:r>
          </w:p>
        </w:tc>
      </w:tr>
      <w:tr w:rsidR="00C51368" w14:paraId="5BDF6299" w14:textId="77777777">
        <w:trPr>
          <w:divId w:val="1070687443"/>
          <w:tblCellSpacing w:w="15" w:type="dxa"/>
        </w:trPr>
        <w:tc>
          <w:tcPr>
            <w:tcW w:w="0" w:type="auto"/>
            <w:vAlign w:val="center"/>
            <w:hideMark/>
          </w:tcPr>
          <w:p w14:paraId="495E58BB" w14:textId="77777777" w:rsidR="00C51368" w:rsidRDefault="00E43BD9">
            <w:pPr>
              <w:rPr>
                <w:rFonts w:eastAsia="Times New Roman"/>
              </w:rPr>
            </w:pPr>
            <w:r>
              <w:rPr>
                <w:rFonts w:eastAsia="Times New Roman"/>
              </w:rPr>
              <w:t xml:space="preserve">http://hl7.org/fhir/sid/icd-9-cm </w:t>
            </w:r>
            <w:bookmarkStart w:id="302" w:name="http://hl7.org/fhir/sid/icd-9-cm"/>
            <w:bookmarkEnd w:id="302"/>
            <w:r>
              <w:rPr>
                <w:rFonts w:eastAsia="Times New Roman"/>
              </w:rPr>
              <w:br/>
              <w:t xml:space="preserve">http://hl7.org/fhir/sid/icd-9-cm/diagosis </w:t>
            </w:r>
            <w:bookmarkStart w:id="303" w:name="http://hl7.org/fhir/sid/icd-9-cm/diagosi"/>
            <w:bookmarkEnd w:id="303"/>
            <w:r>
              <w:rPr>
                <w:rFonts w:eastAsia="Times New Roman"/>
              </w:rPr>
              <w:br/>
              <w:t xml:space="preserve">http://hl7.org/fhir/sid/icd-9-cm/procedure </w:t>
            </w:r>
            <w:bookmarkStart w:id="304" w:name="http://hl7.org/fhir/sid/icd-9-cm/procedu"/>
            <w:bookmarkEnd w:id="304"/>
          </w:p>
        </w:tc>
        <w:tc>
          <w:tcPr>
            <w:tcW w:w="0" w:type="auto"/>
            <w:vAlign w:val="center"/>
            <w:hideMark/>
          </w:tcPr>
          <w:p w14:paraId="437ED1DA" w14:textId="77777777" w:rsidR="00C51368" w:rsidRDefault="00E43BD9">
            <w:pPr>
              <w:rPr>
                <w:rFonts w:eastAsia="Times New Roman"/>
              </w:rPr>
            </w:pPr>
            <w:r>
              <w:rPr>
                <w:rFonts w:eastAsia="Times New Roman"/>
              </w:rPr>
              <w:t>ICD-9 USA (</w:t>
            </w:r>
            <w:hyperlink r:id="rId2758" w:history="1">
              <w:r>
                <w:rPr>
                  <w:rStyle w:val="Hyperlink"/>
                  <w:rFonts w:eastAsia="Times New Roman"/>
                </w:rPr>
                <w:t>CDC</w:t>
              </w:r>
            </w:hyperlink>
            <w:r>
              <w:rPr>
                <w:rFonts w:eastAsia="Times New Roman"/>
              </w:rPr>
              <w:t>)</w:t>
            </w:r>
          </w:p>
        </w:tc>
        <w:tc>
          <w:tcPr>
            <w:tcW w:w="0" w:type="auto"/>
            <w:vAlign w:val="center"/>
            <w:hideMark/>
          </w:tcPr>
          <w:p w14:paraId="734582D1" w14:textId="77777777" w:rsidR="00C51368" w:rsidRDefault="00C51368">
            <w:pPr>
              <w:rPr>
                <w:rFonts w:eastAsia="Times New Roman"/>
              </w:rPr>
            </w:pPr>
          </w:p>
        </w:tc>
        <w:tc>
          <w:tcPr>
            <w:tcW w:w="0" w:type="auto"/>
            <w:vAlign w:val="center"/>
            <w:hideMark/>
          </w:tcPr>
          <w:p w14:paraId="4CB877F9" w14:textId="77777777"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14:paraId="70D723BB" w14:textId="77777777">
        <w:trPr>
          <w:divId w:val="1070687443"/>
          <w:tblCellSpacing w:w="15" w:type="dxa"/>
        </w:trPr>
        <w:tc>
          <w:tcPr>
            <w:tcW w:w="0" w:type="auto"/>
            <w:vAlign w:val="center"/>
            <w:hideMark/>
          </w:tcPr>
          <w:p w14:paraId="23D66AF0" w14:textId="77777777" w:rsidR="00C51368" w:rsidRDefault="00E43BD9">
            <w:pPr>
              <w:rPr>
                <w:rFonts w:eastAsia="Times New Roman"/>
              </w:rPr>
            </w:pPr>
            <w:r>
              <w:rPr>
                <w:rFonts w:eastAsia="Times New Roman"/>
              </w:rPr>
              <w:t xml:space="preserve">http://hl7.org/fhir/sid/icpc-1 </w:t>
            </w:r>
            <w:bookmarkStart w:id="305" w:name="http://hl7.org/fhir/sid/icpc-1"/>
            <w:bookmarkEnd w:id="305"/>
            <w:r>
              <w:rPr>
                <w:rFonts w:eastAsia="Times New Roman"/>
              </w:rPr>
              <w:br/>
              <w:t xml:space="preserve">http://hl7.org/fhir/sid/icpc-1-nl </w:t>
            </w:r>
            <w:bookmarkStart w:id="306" w:name="http://hl7.org/fhir/sid/icpc-1-nl"/>
            <w:bookmarkEnd w:id="306"/>
            <w:r>
              <w:rPr>
                <w:rFonts w:eastAsia="Times New Roman"/>
              </w:rPr>
              <w:br/>
              <w:t xml:space="preserve">http://hl7.org/fhir/sid/icpc-2 </w:t>
            </w:r>
            <w:bookmarkStart w:id="307" w:name="http://hl7.org/fhir/sid/icpc-2"/>
            <w:bookmarkEnd w:id="307"/>
          </w:p>
        </w:tc>
        <w:tc>
          <w:tcPr>
            <w:tcW w:w="0" w:type="auto"/>
            <w:vAlign w:val="center"/>
            <w:hideMark/>
          </w:tcPr>
          <w:p w14:paraId="73D14D7B" w14:textId="77777777"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759" w:history="1">
              <w:r>
                <w:rPr>
                  <w:rStyle w:val="Hyperlink"/>
                  <w:rFonts w:eastAsia="Times New Roman"/>
                </w:rPr>
                <w:t>PH3C</w:t>
              </w:r>
            </w:hyperlink>
            <w:r>
              <w:rPr>
                <w:rFonts w:eastAsia="Times New Roman"/>
              </w:rPr>
              <w:t>)</w:t>
            </w:r>
          </w:p>
        </w:tc>
        <w:tc>
          <w:tcPr>
            <w:tcW w:w="0" w:type="auto"/>
            <w:vAlign w:val="center"/>
            <w:hideMark/>
          </w:tcPr>
          <w:p w14:paraId="3F964EC9" w14:textId="77777777" w:rsidR="00C51368" w:rsidRDefault="00C51368">
            <w:pPr>
              <w:rPr>
                <w:rFonts w:eastAsia="Times New Roman"/>
              </w:rPr>
            </w:pPr>
          </w:p>
        </w:tc>
        <w:tc>
          <w:tcPr>
            <w:tcW w:w="0" w:type="auto"/>
            <w:vAlign w:val="center"/>
            <w:hideMark/>
          </w:tcPr>
          <w:p w14:paraId="04594C77" w14:textId="77777777"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14:paraId="119EC6FE" w14:textId="77777777">
        <w:trPr>
          <w:divId w:val="1070687443"/>
          <w:tblCellSpacing w:w="15" w:type="dxa"/>
        </w:trPr>
        <w:tc>
          <w:tcPr>
            <w:tcW w:w="0" w:type="auto"/>
            <w:vAlign w:val="center"/>
            <w:hideMark/>
          </w:tcPr>
          <w:p w14:paraId="0882A71C" w14:textId="77777777" w:rsidR="00C51368" w:rsidRDefault="00E43BD9">
            <w:pPr>
              <w:rPr>
                <w:rFonts w:eastAsia="Times New Roman"/>
              </w:rPr>
            </w:pPr>
            <w:r>
              <w:rPr>
                <w:rFonts w:eastAsia="Times New Roman"/>
              </w:rPr>
              <w:lastRenderedPageBreak/>
              <w:t xml:space="preserve">http://hl7.org/fhir/sid/icf-nl </w:t>
            </w:r>
            <w:bookmarkStart w:id="308" w:name="http://hl7.org/fhir/sid/icf-nl"/>
            <w:bookmarkEnd w:id="308"/>
          </w:p>
        </w:tc>
        <w:tc>
          <w:tcPr>
            <w:tcW w:w="0" w:type="auto"/>
            <w:vAlign w:val="center"/>
            <w:hideMark/>
          </w:tcPr>
          <w:p w14:paraId="17519F7C" w14:textId="77777777" w:rsidR="00C51368" w:rsidRDefault="00E43BD9">
            <w:pPr>
              <w:rPr>
                <w:rFonts w:eastAsia="Times New Roman"/>
              </w:rPr>
            </w:pPr>
            <w:r>
              <w:rPr>
                <w:rFonts w:eastAsia="Times New Roman"/>
              </w:rPr>
              <w:t>ICF (International Classification of Functioning, Disability and Health) (</w:t>
            </w:r>
            <w:hyperlink r:id="rId2760" w:history="1">
              <w:r>
                <w:rPr>
                  <w:rStyle w:val="Hyperlink"/>
                  <w:rFonts w:eastAsia="Times New Roman"/>
                </w:rPr>
                <w:t>WHO</w:t>
              </w:r>
            </w:hyperlink>
            <w:r>
              <w:rPr>
                <w:rFonts w:eastAsia="Times New Roman"/>
              </w:rPr>
              <w:t>)</w:t>
            </w:r>
          </w:p>
        </w:tc>
        <w:tc>
          <w:tcPr>
            <w:tcW w:w="0" w:type="auto"/>
            <w:vAlign w:val="center"/>
            <w:hideMark/>
          </w:tcPr>
          <w:p w14:paraId="3160285F" w14:textId="77777777" w:rsidR="00C51368" w:rsidRDefault="00C51368">
            <w:pPr>
              <w:rPr>
                <w:rFonts w:eastAsia="Times New Roman"/>
              </w:rPr>
            </w:pPr>
          </w:p>
        </w:tc>
        <w:tc>
          <w:tcPr>
            <w:tcW w:w="0" w:type="auto"/>
            <w:vAlign w:val="center"/>
            <w:hideMark/>
          </w:tcPr>
          <w:p w14:paraId="50F9938F" w14:textId="77777777" w:rsidR="00C51368" w:rsidRDefault="00E43BD9">
            <w:pPr>
              <w:rPr>
                <w:rFonts w:eastAsia="Times New Roman"/>
              </w:rPr>
            </w:pPr>
            <w:r>
              <w:rPr>
                <w:rFonts w:eastAsia="Times New Roman"/>
              </w:rPr>
              <w:t>2.16.840.1.113883.6.254</w:t>
            </w:r>
          </w:p>
        </w:tc>
      </w:tr>
      <w:tr w:rsidR="00C51368" w14:paraId="25F288CB" w14:textId="77777777">
        <w:trPr>
          <w:divId w:val="1070687443"/>
          <w:tblCellSpacing w:w="15" w:type="dxa"/>
        </w:trPr>
        <w:tc>
          <w:tcPr>
            <w:tcW w:w="0" w:type="auto"/>
            <w:vAlign w:val="center"/>
            <w:hideMark/>
          </w:tcPr>
          <w:p w14:paraId="1344C349" w14:textId="77777777" w:rsidR="00C51368" w:rsidRDefault="00E43BD9">
            <w:pPr>
              <w:rPr>
                <w:rFonts w:eastAsia="Times New Roman"/>
              </w:rPr>
            </w:pPr>
            <w:r>
              <w:rPr>
                <w:rFonts w:eastAsia="Times New Roman"/>
              </w:rPr>
              <w:t xml:space="preserve">http://hl7.org/fhir/v2/[X](/v) </w:t>
            </w:r>
            <w:bookmarkStart w:id="309" w:name="http://hl7.org/fhir/v2/[X](/v"/>
            <w:bookmarkEnd w:id="309"/>
          </w:p>
        </w:tc>
        <w:tc>
          <w:tcPr>
            <w:tcW w:w="0" w:type="auto"/>
            <w:vAlign w:val="center"/>
            <w:hideMark/>
          </w:tcPr>
          <w:p w14:paraId="50048629" w14:textId="77777777" w:rsidR="00C51368" w:rsidRDefault="001708AB">
            <w:pPr>
              <w:rPr>
                <w:rFonts w:eastAsia="Times New Roman"/>
              </w:rPr>
            </w:pPr>
            <w:hyperlink r:id="rId2761" w:history="1">
              <w:r w:rsidR="00E43BD9">
                <w:rPr>
                  <w:rStyle w:val="Hyperlink"/>
                  <w:rFonts w:eastAsia="Times New Roman"/>
                </w:rPr>
                <w:t>Version 2 tables</w:t>
              </w:r>
            </w:hyperlink>
          </w:p>
        </w:tc>
        <w:tc>
          <w:tcPr>
            <w:tcW w:w="0" w:type="auto"/>
            <w:vAlign w:val="center"/>
            <w:hideMark/>
          </w:tcPr>
          <w:p w14:paraId="589BA70A" w14:textId="77777777"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762"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3"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14:paraId="666403CC" w14:textId="77777777" w:rsidR="00C51368" w:rsidRDefault="00E43BD9">
            <w:pPr>
              <w:rPr>
                <w:rFonts w:eastAsia="Times New Roman"/>
              </w:rPr>
            </w:pPr>
            <w:r>
              <w:rPr>
                <w:rFonts w:eastAsia="Times New Roman"/>
              </w:rPr>
              <w:t>2.16.840.1.113883.12.[X]</w:t>
            </w:r>
          </w:p>
        </w:tc>
      </w:tr>
      <w:tr w:rsidR="00C51368" w14:paraId="5A5C06AC" w14:textId="77777777">
        <w:trPr>
          <w:divId w:val="1070687443"/>
          <w:tblCellSpacing w:w="15" w:type="dxa"/>
        </w:trPr>
        <w:tc>
          <w:tcPr>
            <w:tcW w:w="0" w:type="auto"/>
            <w:vAlign w:val="center"/>
            <w:hideMark/>
          </w:tcPr>
          <w:p w14:paraId="6476ABDC" w14:textId="77777777" w:rsidR="00C51368" w:rsidRDefault="00E43BD9">
            <w:pPr>
              <w:rPr>
                <w:rFonts w:eastAsia="Times New Roman"/>
              </w:rPr>
            </w:pPr>
            <w:r>
              <w:rPr>
                <w:rFonts w:eastAsia="Times New Roman"/>
              </w:rPr>
              <w:t xml:space="preserve">http://hl7.org/fhir/v3/[X] </w:t>
            </w:r>
            <w:bookmarkStart w:id="310" w:name="http://hl7.org/fhir/v3/[X"/>
            <w:bookmarkEnd w:id="310"/>
          </w:p>
        </w:tc>
        <w:tc>
          <w:tcPr>
            <w:tcW w:w="0" w:type="auto"/>
            <w:vAlign w:val="center"/>
            <w:hideMark/>
          </w:tcPr>
          <w:p w14:paraId="37AC0824" w14:textId="77777777" w:rsidR="00C51368" w:rsidRDefault="001708AB">
            <w:pPr>
              <w:rPr>
                <w:rFonts w:eastAsia="Times New Roman"/>
              </w:rPr>
            </w:pPr>
            <w:hyperlink r:id="rId2764" w:history="1">
              <w:r w:rsidR="00E43BD9">
                <w:rPr>
                  <w:rStyle w:val="Hyperlink"/>
                  <w:rFonts w:eastAsia="Times New Roman"/>
                </w:rPr>
                <w:t>A Version 3 code system</w:t>
              </w:r>
            </w:hyperlink>
          </w:p>
        </w:tc>
        <w:tc>
          <w:tcPr>
            <w:tcW w:w="0" w:type="auto"/>
            <w:vAlign w:val="center"/>
            <w:hideMark/>
          </w:tcPr>
          <w:p w14:paraId="5DC11229" w14:textId="77777777"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14:paraId="52E29ADE" w14:textId="77777777" w:rsidR="00C51368" w:rsidRDefault="00E43BD9">
            <w:pPr>
              <w:rPr>
                <w:rFonts w:eastAsia="Times New Roman"/>
              </w:rPr>
            </w:pPr>
            <w:r>
              <w:rPr>
                <w:rFonts w:eastAsia="Times New Roman"/>
              </w:rPr>
              <w:t xml:space="preserve">see </w:t>
            </w:r>
            <w:hyperlink r:id="rId2765" w:history="1">
              <w:r>
                <w:rPr>
                  <w:rStyle w:val="Hyperlink"/>
                  <w:rFonts w:eastAsia="Times New Roman"/>
                </w:rPr>
                <w:t>v3 list</w:t>
              </w:r>
            </w:hyperlink>
          </w:p>
        </w:tc>
      </w:tr>
      <w:tr w:rsidR="00C51368" w14:paraId="0654C7FD" w14:textId="77777777">
        <w:trPr>
          <w:divId w:val="1070687443"/>
          <w:tblCellSpacing w:w="15" w:type="dxa"/>
        </w:trPr>
        <w:tc>
          <w:tcPr>
            <w:tcW w:w="0" w:type="auto"/>
            <w:vAlign w:val="center"/>
            <w:hideMark/>
          </w:tcPr>
          <w:p w14:paraId="1778CE07" w14:textId="77777777" w:rsidR="00C51368" w:rsidRDefault="00E43BD9">
            <w:pPr>
              <w:rPr>
                <w:rFonts w:eastAsia="Times New Roman"/>
              </w:rPr>
            </w:pPr>
            <w:r>
              <w:rPr>
                <w:rFonts w:eastAsia="Times New Roman"/>
              </w:rPr>
              <w:t xml:space="preserve">http://www.whocc.no/atc </w:t>
            </w:r>
            <w:bookmarkStart w:id="311" w:name="http://www.whocc.no/atc"/>
            <w:bookmarkEnd w:id="311"/>
          </w:p>
        </w:tc>
        <w:tc>
          <w:tcPr>
            <w:tcW w:w="0" w:type="auto"/>
            <w:vAlign w:val="center"/>
            <w:hideMark/>
          </w:tcPr>
          <w:p w14:paraId="10849858" w14:textId="77777777" w:rsidR="00C51368" w:rsidRDefault="00E43BD9">
            <w:pPr>
              <w:rPr>
                <w:rFonts w:eastAsia="Times New Roman"/>
              </w:rPr>
            </w:pPr>
            <w:r>
              <w:rPr>
                <w:rFonts w:eastAsia="Times New Roman"/>
              </w:rPr>
              <w:t>Anatomical Therapeutic Chemical Classification System (</w:t>
            </w:r>
            <w:hyperlink r:id="rId2766" w:history="1">
              <w:r>
                <w:rPr>
                  <w:rStyle w:val="Hyperlink"/>
                  <w:rFonts w:eastAsia="Times New Roman"/>
                </w:rPr>
                <w:t>WHO</w:t>
              </w:r>
            </w:hyperlink>
            <w:r>
              <w:rPr>
                <w:rFonts w:eastAsia="Times New Roman"/>
              </w:rPr>
              <w:t>)</w:t>
            </w:r>
          </w:p>
        </w:tc>
        <w:tc>
          <w:tcPr>
            <w:tcW w:w="0" w:type="auto"/>
            <w:vAlign w:val="center"/>
            <w:hideMark/>
          </w:tcPr>
          <w:p w14:paraId="49D52B7B" w14:textId="77777777" w:rsidR="00C51368" w:rsidRDefault="00C51368">
            <w:pPr>
              <w:rPr>
                <w:rFonts w:eastAsia="Times New Roman"/>
              </w:rPr>
            </w:pPr>
          </w:p>
        </w:tc>
        <w:tc>
          <w:tcPr>
            <w:tcW w:w="0" w:type="auto"/>
            <w:vAlign w:val="center"/>
            <w:hideMark/>
          </w:tcPr>
          <w:p w14:paraId="11F1DA6A" w14:textId="77777777" w:rsidR="00C51368" w:rsidRDefault="00E43BD9">
            <w:pPr>
              <w:rPr>
                <w:rFonts w:eastAsia="Times New Roman"/>
              </w:rPr>
            </w:pPr>
            <w:r>
              <w:rPr>
                <w:rFonts w:eastAsia="Times New Roman"/>
              </w:rPr>
              <w:t>2.16.840.1.113883.6.73</w:t>
            </w:r>
          </w:p>
        </w:tc>
      </w:tr>
      <w:tr w:rsidR="00C51368" w14:paraId="54449331" w14:textId="77777777">
        <w:trPr>
          <w:divId w:val="1070687443"/>
          <w:tblCellSpacing w:w="15" w:type="dxa"/>
        </w:trPr>
        <w:tc>
          <w:tcPr>
            <w:tcW w:w="0" w:type="auto"/>
            <w:vAlign w:val="center"/>
            <w:hideMark/>
          </w:tcPr>
          <w:p w14:paraId="7D88E037" w14:textId="77777777" w:rsidR="00C51368" w:rsidRDefault="00E43BD9">
            <w:pPr>
              <w:rPr>
                <w:rFonts w:eastAsia="Times New Roman"/>
              </w:rPr>
            </w:pPr>
            <w:r>
              <w:rPr>
                <w:rFonts w:eastAsia="Times New Roman"/>
              </w:rPr>
              <w:t xml:space="preserve">urn:ietf:bcp:47 </w:t>
            </w:r>
            <w:bookmarkStart w:id="312" w:name="urn:ietf:bcp:47" w:colFirst="0" w:colLast="0"/>
          </w:p>
        </w:tc>
        <w:tc>
          <w:tcPr>
            <w:tcW w:w="0" w:type="auto"/>
            <w:vAlign w:val="center"/>
            <w:hideMark/>
          </w:tcPr>
          <w:p w14:paraId="070E9DBD" w14:textId="77777777" w:rsidR="00C51368" w:rsidRDefault="00E43BD9">
            <w:pPr>
              <w:rPr>
                <w:rFonts w:eastAsia="Times New Roman"/>
              </w:rPr>
            </w:pPr>
            <w:r>
              <w:rPr>
                <w:rFonts w:eastAsia="Times New Roman"/>
              </w:rPr>
              <w:t xml:space="preserve">IETF language (see </w:t>
            </w:r>
            <w:hyperlink r:id="rId2767" w:history="1">
              <w:r>
                <w:rPr>
                  <w:rStyle w:val="Hyperlink"/>
                  <w:rFonts w:eastAsia="Times New Roman"/>
                </w:rPr>
                <w:t>Tags for Identifying Languages - BCP 47</w:t>
              </w:r>
            </w:hyperlink>
            <w:r>
              <w:rPr>
                <w:rFonts w:eastAsia="Times New Roman"/>
              </w:rPr>
              <w:t>)</w:t>
            </w:r>
          </w:p>
        </w:tc>
        <w:tc>
          <w:tcPr>
            <w:tcW w:w="0" w:type="auto"/>
            <w:vAlign w:val="center"/>
            <w:hideMark/>
          </w:tcPr>
          <w:p w14:paraId="56C60399" w14:textId="77777777"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14:paraId="0584D74F" w14:textId="77777777" w:rsidR="00C51368" w:rsidRDefault="00C51368">
            <w:pPr>
              <w:rPr>
                <w:rFonts w:eastAsia="Times New Roman"/>
              </w:rPr>
            </w:pPr>
          </w:p>
        </w:tc>
      </w:tr>
      <w:tr w:rsidR="00C51368" w14:paraId="1BED321F" w14:textId="77777777">
        <w:trPr>
          <w:divId w:val="1070687443"/>
          <w:tblCellSpacing w:w="15" w:type="dxa"/>
        </w:trPr>
        <w:tc>
          <w:tcPr>
            <w:tcW w:w="0" w:type="auto"/>
            <w:vAlign w:val="center"/>
            <w:hideMark/>
          </w:tcPr>
          <w:p w14:paraId="65CFA00E" w14:textId="77777777" w:rsidR="00C51368" w:rsidRDefault="00E43BD9">
            <w:pPr>
              <w:rPr>
                <w:rFonts w:eastAsia="Times New Roman"/>
              </w:rPr>
            </w:pPr>
            <w:r>
              <w:rPr>
                <w:rFonts w:eastAsia="Times New Roman"/>
              </w:rPr>
              <w:t xml:space="preserve">urn:ietf:bcp:13 </w:t>
            </w:r>
          </w:p>
        </w:tc>
        <w:tc>
          <w:tcPr>
            <w:tcW w:w="0" w:type="auto"/>
            <w:vAlign w:val="center"/>
            <w:hideMark/>
          </w:tcPr>
          <w:p w14:paraId="693C3072" w14:textId="77777777" w:rsidR="00C51368" w:rsidRDefault="00E43BD9">
            <w:pPr>
              <w:rPr>
                <w:rFonts w:eastAsia="Times New Roman"/>
              </w:rPr>
            </w:pPr>
            <w:r>
              <w:rPr>
                <w:rFonts w:eastAsia="Times New Roman"/>
              </w:rPr>
              <w:t xml:space="preserve">Mime Types (see </w:t>
            </w:r>
            <w:hyperlink r:id="rId2768"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14:paraId="451B6CD1" w14:textId="77777777"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769"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14:paraId="482A5AE1" w14:textId="77777777" w:rsidR="00C51368" w:rsidRDefault="00C51368">
            <w:pPr>
              <w:rPr>
                <w:rFonts w:eastAsia="Times New Roman"/>
              </w:rPr>
            </w:pPr>
          </w:p>
        </w:tc>
      </w:tr>
      <w:bookmarkEnd w:id="312"/>
      <w:tr w:rsidR="00C51368" w14:paraId="13294FD3" w14:textId="77777777">
        <w:trPr>
          <w:divId w:val="1070687443"/>
          <w:tblCellSpacing w:w="15" w:type="dxa"/>
        </w:trPr>
        <w:tc>
          <w:tcPr>
            <w:tcW w:w="0" w:type="auto"/>
            <w:vAlign w:val="center"/>
            <w:hideMark/>
          </w:tcPr>
          <w:p w14:paraId="75A89491" w14:textId="77777777" w:rsidR="00C51368" w:rsidRDefault="00E43BD9">
            <w:pPr>
              <w:rPr>
                <w:rFonts w:eastAsia="Times New Roman"/>
              </w:rPr>
            </w:pPr>
            <w:r>
              <w:rPr>
                <w:rFonts w:eastAsia="Times New Roman"/>
              </w:rPr>
              <w:lastRenderedPageBreak/>
              <w:t xml:space="preserve">urn:iso:std:iso:11073:10101 </w:t>
            </w:r>
            <w:bookmarkStart w:id="313" w:name="urn:iso:std:iso:11073:10101"/>
            <w:bookmarkEnd w:id="313"/>
          </w:p>
        </w:tc>
        <w:tc>
          <w:tcPr>
            <w:tcW w:w="0" w:type="auto"/>
            <w:vAlign w:val="center"/>
            <w:hideMark/>
          </w:tcPr>
          <w:p w14:paraId="5F587F8D" w14:textId="77777777" w:rsidR="00C51368" w:rsidRDefault="00E43BD9">
            <w:pPr>
              <w:rPr>
                <w:rFonts w:eastAsia="Times New Roman"/>
              </w:rPr>
            </w:pPr>
            <w:r>
              <w:rPr>
                <w:rFonts w:eastAsia="Times New Roman"/>
              </w:rPr>
              <w:t xml:space="preserve">Medical Device Codes defined in ISO 11073-10101 (see </w:t>
            </w:r>
            <w:hyperlink r:id="rId2770" w:anchor="rosetta" w:history="1">
              <w:r>
                <w:rPr>
                  <w:rStyle w:val="Hyperlink"/>
                  <w:rFonts w:eastAsia="Times New Roman"/>
                </w:rPr>
                <w:t>RTM Management service</w:t>
              </w:r>
            </w:hyperlink>
            <w:r>
              <w:rPr>
                <w:rFonts w:eastAsia="Times New Roman"/>
              </w:rPr>
              <w:t>)</w:t>
            </w:r>
          </w:p>
        </w:tc>
        <w:tc>
          <w:tcPr>
            <w:tcW w:w="0" w:type="auto"/>
            <w:vAlign w:val="center"/>
            <w:hideMark/>
          </w:tcPr>
          <w:p w14:paraId="61222E3F" w14:textId="77777777"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14:paraId="7755018C" w14:textId="77777777" w:rsidR="00C51368" w:rsidRDefault="00E43BD9">
            <w:pPr>
              <w:rPr>
                <w:rFonts w:eastAsia="Times New Roman"/>
              </w:rPr>
            </w:pPr>
            <w:r>
              <w:rPr>
                <w:rFonts w:eastAsia="Times New Roman"/>
              </w:rPr>
              <w:t>2.16.840.1.113883.6.24</w:t>
            </w:r>
          </w:p>
        </w:tc>
      </w:tr>
      <w:tr w:rsidR="00C51368" w14:paraId="4CDE537A" w14:textId="77777777">
        <w:trPr>
          <w:divId w:val="1070687443"/>
          <w:tblCellSpacing w:w="15" w:type="dxa"/>
        </w:trPr>
        <w:tc>
          <w:tcPr>
            <w:tcW w:w="0" w:type="auto"/>
            <w:vAlign w:val="center"/>
            <w:hideMark/>
          </w:tcPr>
          <w:p w14:paraId="32E7FDC9" w14:textId="77777777" w:rsidR="00C51368" w:rsidRDefault="001708AB">
            <w:pPr>
              <w:rPr>
                <w:rFonts w:eastAsia="Times New Roman"/>
              </w:rPr>
            </w:pPr>
            <w:hyperlink r:id="rId2771" w:history="1">
              <w:r w:rsidR="00E43BD9">
                <w:rPr>
                  <w:rStyle w:val="Hyperlink"/>
                  <w:rFonts w:eastAsia="Times New Roman"/>
                </w:rPr>
                <w:t>http://nema.org/dicom/dicm</w:t>
              </w:r>
            </w:hyperlink>
            <w:r w:rsidR="00E43BD9">
              <w:rPr>
                <w:rFonts w:eastAsia="Times New Roman"/>
              </w:rPr>
              <w:t xml:space="preserve"> </w:t>
            </w:r>
            <w:bookmarkStart w:id="314" w:name="http://nema.org/dicom/dicm"/>
            <w:bookmarkEnd w:id="314"/>
          </w:p>
        </w:tc>
        <w:tc>
          <w:tcPr>
            <w:tcW w:w="0" w:type="auto"/>
            <w:vAlign w:val="center"/>
            <w:hideMark/>
          </w:tcPr>
          <w:p w14:paraId="08FFE156" w14:textId="77777777" w:rsidR="00C51368" w:rsidRDefault="00E43BD9">
            <w:pPr>
              <w:rPr>
                <w:rFonts w:eastAsia="Times New Roman"/>
              </w:rPr>
            </w:pPr>
            <w:r>
              <w:rPr>
                <w:rFonts w:eastAsia="Times New Roman"/>
              </w:rPr>
              <w:t>DICOM Code Definitions</w:t>
            </w:r>
          </w:p>
        </w:tc>
        <w:tc>
          <w:tcPr>
            <w:tcW w:w="0" w:type="auto"/>
            <w:vAlign w:val="center"/>
            <w:hideMark/>
          </w:tcPr>
          <w:p w14:paraId="5B74677F" w14:textId="77777777"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14:paraId="1BB36960" w14:textId="77777777" w:rsidR="00C51368" w:rsidRDefault="00E43BD9">
            <w:pPr>
              <w:rPr>
                <w:rFonts w:eastAsia="Times New Roman"/>
              </w:rPr>
            </w:pPr>
            <w:r>
              <w:rPr>
                <w:rFonts w:eastAsia="Times New Roman"/>
              </w:rPr>
              <w:t>1.2.840.10008.2.16.4</w:t>
            </w:r>
          </w:p>
        </w:tc>
      </w:tr>
      <w:tr w:rsidR="00C51368" w14:paraId="00D9C956" w14:textId="77777777">
        <w:trPr>
          <w:divId w:val="1070687443"/>
          <w:tblCellSpacing w:w="15" w:type="dxa"/>
        </w:trPr>
        <w:tc>
          <w:tcPr>
            <w:tcW w:w="0" w:type="auto"/>
            <w:gridSpan w:val="4"/>
            <w:shd w:val="clear" w:color="auto" w:fill="EFEFEF"/>
            <w:vAlign w:val="center"/>
            <w:hideMark/>
          </w:tcPr>
          <w:p w14:paraId="083553BA" w14:textId="77777777" w:rsidR="00C51368" w:rsidRDefault="00E43BD9">
            <w:pPr>
              <w:rPr>
                <w:rFonts w:eastAsia="Times New Roman"/>
              </w:rPr>
            </w:pPr>
            <w:r>
              <w:rPr>
                <w:rFonts w:eastAsia="Times New Roman"/>
                <w:b/>
                <w:bCs/>
              </w:rPr>
              <w:t>Code Systems for Genetics</w:t>
            </w:r>
            <w:r>
              <w:rPr>
                <w:rFonts w:eastAsia="Times New Roman"/>
              </w:rPr>
              <w:t xml:space="preserve"> </w:t>
            </w:r>
            <w:bookmarkStart w:id="315" w:name="genetics"/>
            <w:bookmarkEnd w:id="315"/>
          </w:p>
        </w:tc>
      </w:tr>
      <w:tr w:rsidR="00C51368" w14:paraId="25489C4D" w14:textId="77777777">
        <w:trPr>
          <w:divId w:val="1070687443"/>
          <w:tblCellSpacing w:w="15" w:type="dxa"/>
        </w:trPr>
        <w:tc>
          <w:tcPr>
            <w:tcW w:w="0" w:type="auto"/>
            <w:vAlign w:val="center"/>
            <w:hideMark/>
          </w:tcPr>
          <w:p w14:paraId="3E0D95A6" w14:textId="77777777" w:rsidR="00C51368" w:rsidRDefault="00E43BD9">
            <w:pPr>
              <w:rPr>
                <w:rFonts w:eastAsia="Times New Roman"/>
              </w:rPr>
            </w:pPr>
            <w:r>
              <w:rPr>
                <w:rFonts w:eastAsia="Times New Roman"/>
              </w:rPr>
              <w:t>http://www.genenames.org</w:t>
            </w:r>
          </w:p>
        </w:tc>
        <w:tc>
          <w:tcPr>
            <w:tcW w:w="0" w:type="auto"/>
            <w:vAlign w:val="center"/>
            <w:hideMark/>
          </w:tcPr>
          <w:p w14:paraId="2A32DDFE" w14:textId="77777777" w:rsidR="00C51368" w:rsidRDefault="00E43BD9">
            <w:pPr>
              <w:rPr>
                <w:rFonts w:eastAsia="Times New Roman"/>
              </w:rPr>
            </w:pPr>
            <w:bookmarkStart w:id="316" w:name="http://www.genenames.org"/>
            <w:r>
              <w:rPr>
                <w:rFonts w:eastAsia="Times New Roman"/>
              </w:rPr>
              <w:t>HGNC: Human Gene Nomenclature Committee</w:t>
            </w:r>
            <w:bookmarkEnd w:id="316"/>
          </w:p>
        </w:tc>
        <w:tc>
          <w:tcPr>
            <w:tcW w:w="0" w:type="auto"/>
            <w:vAlign w:val="center"/>
            <w:hideMark/>
          </w:tcPr>
          <w:p w14:paraId="7C7B32A9" w14:textId="77777777" w:rsidR="00C51368" w:rsidRDefault="00C51368">
            <w:pPr>
              <w:rPr>
                <w:rFonts w:eastAsia="Times New Roman"/>
              </w:rPr>
            </w:pPr>
          </w:p>
        </w:tc>
        <w:tc>
          <w:tcPr>
            <w:tcW w:w="0" w:type="auto"/>
            <w:vAlign w:val="center"/>
            <w:hideMark/>
          </w:tcPr>
          <w:p w14:paraId="1D5371FC" w14:textId="77777777" w:rsidR="00C51368" w:rsidRDefault="00E43BD9">
            <w:pPr>
              <w:rPr>
                <w:rFonts w:eastAsia="Times New Roman"/>
              </w:rPr>
            </w:pPr>
            <w:r>
              <w:rPr>
                <w:rFonts w:eastAsia="Times New Roman"/>
              </w:rPr>
              <w:t>2.16.840.1.113883.6.281</w:t>
            </w:r>
          </w:p>
        </w:tc>
      </w:tr>
      <w:tr w:rsidR="00C51368" w14:paraId="7439AE22" w14:textId="77777777">
        <w:trPr>
          <w:divId w:val="1070687443"/>
          <w:tblCellSpacing w:w="15" w:type="dxa"/>
        </w:trPr>
        <w:tc>
          <w:tcPr>
            <w:tcW w:w="0" w:type="auto"/>
            <w:vAlign w:val="center"/>
            <w:hideMark/>
          </w:tcPr>
          <w:p w14:paraId="6DA101F3" w14:textId="77777777" w:rsidR="00C51368" w:rsidRDefault="00E43BD9">
            <w:pPr>
              <w:rPr>
                <w:rFonts w:eastAsia="Times New Roman"/>
              </w:rPr>
            </w:pPr>
            <w:r>
              <w:rPr>
                <w:rFonts w:eastAsia="Times New Roman"/>
              </w:rPr>
              <w:t>http://www.ensembl.org</w:t>
            </w:r>
          </w:p>
        </w:tc>
        <w:tc>
          <w:tcPr>
            <w:tcW w:w="0" w:type="auto"/>
            <w:vAlign w:val="center"/>
            <w:hideMark/>
          </w:tcPr>
          <w:p w14:paraId="54D4A829" w14:textId="77777777" w:rsidR="00C51368" w:rsidRDefault="00E43BD9">
            <w:pPr>
              <w:rPr>
                <w:rFonts w:eastAsia="Times New Roman"/>
              </w:rPr>
            </w:pPr>
            <w:bookmarkStart w:id="317" w:name="http://www.ensembl.org"/>
            <w:r>
              <w:rPr>
                <w:rFonts w:eastAsia="Times New Roman"/>
              </w:rPr>
              <w:t>ENSEMBL reference sequence identifiers</w:t>
            </w:r>
            <w:bookmarkEnd w:id="317"/>
          </w:p>
        </w:tc>
        <w:tc>
          <w:tcPr>
            <w:tcW w:w="0" w:type="auto"/>
            <w:vAlign w:val="center"/>
            <w:hideMark/>
          </w:tcPr>
          <w:p w14:paraId="7D44017C" w14:textId="77777777"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14:paraId="34F9F506" w14:textId="77777777" w:rsidR="00C51368" w:rsidRDefault="00E43BD9">
            <w:pPr>
              <w:rPr>
                <w:rFonts w:eastAsia="Times New Roman"/>
                <w:color w:val="777777"/>
              </w:rPr>
            </w:pPr>
            <w:r>
              <w:rPr>
                <w:rFonts w:eastAsia="Times New Roman"/>
                <w:i/>
                <w:iCs/>
                <w:color w:val="777777"/>
              </w:rPr>
              <w:t>not assigned yet</w:t>
            </w:r>
          </w:p>
        </w:tc>
      </w:tr>
      <w:tr w:rsidR="00C51368" w14:paraId="18E8169E" w14:textId="77777777">
        <w:trPr>
          <w:divId w:val="1070687443"/>
          <w:tblCellSpacing w:w="15" w:type="dxa"/>
        </w:trPr>
        <w:tc>
          <w:tcPr>
            <w:tcW w:w="0" w:type="auto"/>
            <w:vAlign w:val="center"/>
            <w:hideMark/>
          </w:tcPr>
          <w:p w14:paraId="63DA4F14" w14:textId="77777777" w:rsidR="00C51368" w:rsidRDefault="00E43BD9">
            <w:pPr>
              <w:rPr>
                <w:rFonts w:eastAsia="Times New Roman"/>
              </w:rPr>
            </w:pPr>
            <w:r>
              <w:rPr>
                <w:rFonts w:eastAsia="Times New Roman"/>
              </w:rPr>
              <w:t>http://www.ncbi.nlm.nih.gov/nuccore</w:t>
            </w:r>
          </w:p>
        </w:tc>
        <w:tc>
          <w:tcPr>
            <w:tcW w:w="0" w:type="auto"/>
            <w:vAlign w:val="center"/>
            <w:hideMark/>
          </w:tcPr>
          <w:p w14:paraId="49188E81" w14:textId="77777777" w:rsidR="00C51368" w:rsidRDefault="00E43BD9">
            <w:pPr>
              <w:rPr>
                <w:rFonts w:eastAsia="Times New Roman"/>
              </w:rPr>
            </w:pPr>
            <w:bookmarkStart w:id="318" w:name="http://www.ncbi.nlm.nih.gov/nuccore"/>
            <w:r>
              <w:rPr>
                <w:rFonts w:eastAsia="Times New Roman"/>
              </w:rPr>
              <w:t>REFSEQ : National Center for Biotechnology Information (NCBI) Reference Sequences</w:t>
            </w:r>
            <w:bookmarkEnd w:id="318"/>
          </w:p>
        </w:tc>
        <w:tc>
          <w:tcPr>
            <w:tcW w:w="0" w:type="auto"/>
            <w:vAlign w:val="center"/>
            <w:hideMark/>
          </w:tcPr>
          <w:p w14:paraId="4E1FB557" w14:textId="77777777" w:rsidR="00C51368" w:rsidRDefault="00C51368">
            <w:pPr>
              <w:rPr>
                <w:rFonts w:eastAsia="Times New Roman"/>
              </w:rPr>
            </w:pPr>
          </w:p>
        </w:tc>
        <w:tc>
          <w:tcPr>
            <w:tcW w:w="0" w:type="auto"/>
            <w:vAlign w:val="center"/>
            <w:hideMark/>
          </w:tcPr>
          <w:p w14:paraId="317CB993" w14:textId="77777777" w:rsidR="00C51368" w:rsidRDefault="00E43BD9">
            <w:pPr>
              <w:rPr>
                <w:rFonts w:eastAsia="Times New Roman"/>
              </w:rPr>
            </w:pPr>
            <w:r>
              <w:rPr>
                <w:rFonts w:eastAsia="Times New Roman"/>
              </w:rPr>
              <w:t>2.16.840.1.113883.6.280</w:t>
            </w:r>
          </w:p>
        </w:tc>
      </w:tr>
      <w:tr w:rsidR="00C51368" w14:paraId="22B162F0" w14:textId="77777777">
        <w:trPr>
          <w:divId w:val="1070687443"/>
          <w:tblCellSpacing w:w="15" w:type="dxa"/>
        </w:trPr>
        <w:tc>
          <w:tcPr>
            <w:tcW w:w="0" w:type="auto"/>
            <w:vAlign w:val="center"/>
            <w:hideMark/>
          </w:tcPr>
          <w:p w14:paraId="1AB8798D" w14:textId="77777777" w:rsidR="00C51368" w:rsidRDefault="00E43BD9">
            <w:pPr>
              <w:rPr>
                <w:rFonts w:eastAsia="Times New Roman"/>
              </w:rPr>
            </w:pPr>
            <w:r>
              <w:rPr>
                <w:rFonts w:eastAsia="Times New Roman"/>
              </w:rPr>
              <w:t>http://www.ncbi.nlm.nih.gov/clinvar</w:t>
            </w:r>
          </w:p>
        </w:tc>
        <w:tc>
          <w:tcPr>
            <w:tcW w:w="0" w:type="auto"/>
            <w:vAlign w:val="center"/>
            <w:hideMark/>
          </w:tcPr>
          <w:p w14:paraId="321BDB02" w14:textId="77777777" w:rsidR="00C51368" w:rsidRDefault="00E43BD9">
            <w:pPr>
              <w:rPr>
                <w:rFonts w:eastAsia="Times New Roman"/>
              </w:rPr>
            </w:pPr>
            <w:bookmarkStart w:id="319" w:name="http://www.ncbi.nlm.nih.gov/clinvar"/>
            <w:r>
              <w:rPr>
                <w:rFonts w:eastAsia="Times New Roman"/>
              </w:rPr>
              <w:t>ClinVar</w:t>
            </w:r>
            <w:bookmarkEnd w:id="319"/>
          </w:p>
        </w:tc>
        <w:tc>
          <w:tcPr>
            <w:tcW w:w="0" w:type="auto"/>
            <w:vAlign w:val="center"/>
            <w:hideMark/>
          </w:tcPr>
          <w:p w14:paraId="71ADABD2" w14:textId="77777777"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14:paraId="2EA59E29" w14:textId="77777777" w:rsidR="00C51368" w:rsidRDefault="00E43BD9">
            <w:pPr>
              <w:rPr>
                <w:rFonts w:eastAsia="Times New Roman"/>
                <w:color w:val="777777"/>
              </w:rPr>
            </w:pPr>
            <w:r>
              <w:rPr>
                <w:rFonts w:eastAsia="Times New Roman"/>
                <w:i/>
                <w:iCs/>
                <w:color w:val="777777"/>
              </w:rPr>
              <w:lastRenderedPageBreak/>
              <w:t>not assigned yet</w:t>
            </w:r>
          </w:p>
        </w:tc>
      </w:tr>
      <w:tr w:rsidR="00C51368" w14:paraId="2BC2014C" w14:textId="77777777">
        <w:trPr>
          <w:divId w:val="1070687443"/>
          <w:tblCellSpacing w:w="15" w:type="dxa"/>
        </w:trPr>
        <w:tc>
          <w:tcPr>
            <w:tcW w:w="0" w:type="auto"/>
            <w:vAlign w:val="center"/>
            <w:hideMark/>
          </w:tcPr>
          <w:p w14:paraId="0A2D5513" w14:textId="77777777" w:rsidR="00C51368" w:rsidRDefault="00E43BD9">
            <w:pPr>
              <w:rPr>
                <w:rFonts w:eastAsia="Times New Roman"/>
              </w:rPr>
            </w:pPr>
            <w:r>
              <w:rPr>
                <w:rFonts w:eastAsia="Times New Roman"/>
              </w:rPr>
              <w:lastRenderedPageBreak/>
              <w:t>http://sequenceontology.org</w:t>
            </w:r>
          </w:p>
        </w:tc>
        <w:tc>
          <w:tcPr>
            <w:tcW w:w="0" w:type="auto"/>
            <w:vAlign w:val="center"/>
            <w:hideMark/>
          </w:tcPr>
          <w:p w14:paraId="0825831C" w14:textId="77777777" w:rsidR="00C51368" w:rsidRDefault="00E43BD9">
            <w:pPr>
              <w:rPr>
                <w:rFonts w:eastAsia="Times New Roman"/>
              </w:rPr>
            </w:pPr>
            <w:bookmarkStart w:id="320" w:name="http://sequenceontology.org"/>
            <w:r>
              <w:rPr>
                <w:rFonts w:eastAsia="Times New Roman"/>
              </w:rPr>
              <w:t>Sequence Ontology</w:t>
            </w:r>
            <w:bookmarkEnd w:id="320"/>
          </w:p>
        </w:tc>
        <w:tc>
          <w:tcPr>
            <w:tcW w:w="0" w:type="auto"/>
            <w:vAlign w:val="center"/>
            <w:hideMark/>
          </w:tcPr>
          <w:p w14:paraId="22238E68" w14:textId="77777777" w:rsidR="00C51368" w:rsidRDefault="00C51368">
            <w:pPr>
              <w:rPr>
                <w:rFonts w:eastAsia="Times New Roman"/>
              </w:rPr>
            </w:pPr>
          </w:p>
        </w:tc>
        <w:tc>
          <w:tcPr>
            <w:tcW w:w="0" w:type="auto"/>
            <w:vAlign w:val="center"/>
            <w:hideMark/>
          </w:tcPr>
          <w:p w14:paraId="491AFF53" w14:textId="77777777" w:rsidR="00C51368" w:rsidRDefault="00E43BD9">
            <w:pPr>
              <w:rPr>
                <w:rFonts w:eastAsia="Times New Roman"/>
                <w:color w:val="777777"/>
              </w:rPr>
            </w:pPr>
            <w:r>
              <w:rPr>
                <w:rFonts w:eastAsia="Times New Roman"/>
                <w:i/>
                <w:iCs/>
                <w:color w:val="777777"/>
              </w:rPr>
              <w:t>not assigned yet</w:t>
            </w:r>
          </w:p>
        </w:tc>
      </w:tr>
      <w:tr w:rsidR="00C51368" w14:paraId="00D3B7F4" w14:textId="77777777">
        <w:trPr>
          <w:divId w:val="1070687443"/>
          <w:tblCellSpacing w:w="15" w:type="dxa"/>
        </w:trPr>
        <w:tc>
          <w:tcPr>
            <w:tcW w:w="0" w:type="auto"/>
            <w:vAlign w:val="center"/>
            <w:hideMark/>
          </w:tcPr>
          <w:p w14:paraId="4CB89AE6" w14:textId="77777777" w:rsidR="00C51368" w:rsidRDefault="00E43BD9">
            <w:pPr>
              <w:rPr>
                <w:rFonts w:eastAsia="Times New Roman"/>
              </w:rPr>
            </w:pPr>
            <w:r>
              <w:rPr>
                <w:rFonts w:eastAsia="Times New Roman"/>
              </w:rPr>
              <w:t>http://www.hgvs.org/mutnomen</w:t>
            </w:r>
          </w:p>
        </w:tc>
        <w:tc>
          <w:tcPr>
            <w:tcW w:w="0" w:type="auto"/>
            <w:vAlign w:val="center"/>
            <w:hideMark/>
          </w:tcPr>
          <w:p w14:paraId="611B3EAC" w14:textId="77777777" w:rsidR="00C51368" w:rsidRDefault="00E43BD9">
            <w:pPr>
              <w:rPr>
                <w:rFonts w:eastAsia="Times New Roman"/>
              </w:rPr>
            </w:pPr>
            <w:bookmarkStart w:id="321" w:name="http://www.hgvs.org/mutnomen"/>
            <w:r>
              <w:rPr>
                <w:rFonts w:eastAsia="Times New Roman"/>
              </w:rPr>
              <w:t xml:space="preserve">HGVS : Human Genome Variation Society </w:t>
            </w:r>
            <w:bookmarkEnd w:id="321"/>
          </w:p>
        </w:tc>
        <w:tc>
          <w:tcPr>
            <w:tcW w:w="0" w:type="auto"/>
            <w:vAlign w:val="center"/>
            <w:hideMark/>
          </w:tcPr>
          <w:p w14:paraId="6D403382" w14:textId="77777777" w:rsidR="00C51368" w:rsidRDefault="00C51368">
            <w:pPr>
              <w:rPr>
                <w:rFonts w:eastAsia="Times New Roman"/>
              </w:rPr>
            </w:pPr>
          </w:p>
        </w:tc>
        <w:tc>
          <w:tcPr>
            <w:tcW w:w="0" w:type="auto"/>
            <w:vAlign w:val="center"/>
            <w:hideMark/>
          </w:tcPr>
          <w:p w14:paraId="5304F910" w14:textId="77777777" w:rsidR="00C51368" w:rsidRDefault="00E43BD9">
            <w:pPr>
              <w:rPr>
                <w:rFonts w:eastAsia="Times New Roman"/>
              </w:rPr>
            </w:pPr>
            <w:r>
              <w:rPr>
                <w:rFonts w:eastAsia="Times New Roman"/>
              </w:rPr>
              <w:t>2.16.840.1.113883.6.282</w:t>
            </w:r>
          </w:p>
        </w:tc>
      </w:tr>
      <w:tr w:rsidR="00C51368" w14:paraId="242FA0C4" w14:textId="77777777">
        <w:trPr>
          <w:divId w:val="1070687443"/>
          <w:tblCellSpacing w:w="15" w:type="dxa"/>
        </w:trPr>
        <w:tc>
          <w:tcPr>
            <w:tcW w:w="0" w:type="auto"/>
            <w:vAlign w:val="center"/>
            <w:hideMark/>
          </w:tcPr>
          <w:p w14:paraId="5544B6A6" w14:textId="77777777" w:rsidR="00C51368" w:rsidRDefault="00E43BD9">
            <w:pPr>
              <w:rPr>
                <w:rFonts w:eastAsia="Times New Roman"/>
              </w:rPr>
            </w:pPr>
            <w:r>
              <w:rPr>
                <w:rFonts w:eastAsia="Times New Roman"/>
              </w:rPr>
              <w:t>http://www.ncbi.nlm.nih.gov/projects/SNP</w:t>
            </w:r>
          </w:p>
        </w:tc>
        <w:tc>
          <w:tcPr>
            <w:tcW w:w="0" w:type="auto"/>
            <w:vAlign w:val="center"/>
            <w:hideMark/>
          </w:tcPr>
          <w:p w14:paraId="481FE22F" w14:textId="77777777" w:rsidR="00C51368" w:rsidRDefault="00E43BD9">
            <w:pPr>
              <w:rPr>
                <w:rFonts w:eastAsia="Times New Roman"/>
              </w:rPr>
            </w:pPr>
            <w:bookmarkStart w:id="322" w:name="http://www.ncbi.nlm.nih.gov/projects/SNP"/>
            <w:r>
              <w:rPr>
                <w:rFonts w:eastAsia="Times New Roman"/>
              </w:rPr>
              <w:t>DBSNP : Single Nucleotide Polymorphism database</w:t>
            </w:r>
            <w:bookmarkEnd w:id="322"/>
          </w:p>
        </w:tc>
        <w:tc>
          <w:tcPr>
            <w:tcW w:w="0" w:type="auto"/>
            <w:vAlign w:val="center"/>
            <w:hideMark/>
          </w:tcPr>
          <w:p w14:paraId="0A350F40" w14:textId="77777777" w:rsidR="00C51368" w:rsidRDefault="00C51368">
            <w:pPr>
              <w:rPr>
                <w:rFonts w:eastAsia="Times New Roman"/>
              </w:rPr>
            </w:pPr>
          </w:p>
        </w:tc>
        <w:tc>
          <w:tcPr>
            <w:tcW w:w="0" w:type="auto"/>
            <w:vAlign w:val="center"/>
            <w:hideMark/>
          </w:tcPr>
          <w:p w14:paraId="3096CC7D" w14:textId="77777777" w:rsidR="00C51368" w:rsidRDefault="00E43BD9">
            <w:pPr>
              <w:rPr>
                <w:rFonts w:eastAsia="Times New Roman"/>
              </w:rPr>
            </w:pPr>
            <w:r>
              <w:rPr>
                <w:rFonts w:eastAsia="Times New Roman"/>
              </w:rPr>
              <w:t>2.16.840.1.113883.6.284</w:t>
            </w:r>
          </w:p>
        </w:tc>
      </w:tr>
      <w:tr w:rsidR="00C51368" w14:paraId="654C8DD6" w14:textId="77777777">
        <w:trPr>
          <w:divId w:val="1070687443"/>
          <w:tblCellSpacing w:w="15" w:type="dxa"/>
        </w:trPr>
        <w:tc>
          <w:tcPr>
            <w:tcW w:w="0" w:type="auto"/>
            <w:vAlign w:val="center"/>
            <w:hideMark/>
          </w:tcPr>
          <w:p w14:paraId="5237525F" w14:textId="77777777"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14:paraId="2F5FF82E" w14:textId="77777777" w:rsidR="00C51368" w:rsidRDefault="00E43BD9">
            <w:pPr>
              <w:rPr>
                <w:rFonts w:eastAsia="Times New Roman"/>
              </w:rPr>
            </w:pPr>
            <w:bookmarkStart w:id="323" w:name="http://cancer.sanger.ac.uk/cancergenome/"/>
            <w:r>
              <w:rPr>
                <w:rFonts w:eastAsia="Times New Roman"/>
              </w:rPr>
              <w:t>COSMIC : Catalogue Of Somatic Mutations In Cancer</w:t>
            </w:r>
            <w:bookmarkEnd w:id="323"/>
          </w:p>
        </w:tc>
        <w:tc>
          <w:tcPr>
            <w:tcW w:w="0" w:type="auto"/>
            <w:vAlign w:val="center"/>
            <w:hideMark/>
          </w:tcPr>
          <w:p w14:paraId="0FC0C53F" w14:textId="77777777" w:rsidR="00C51368" w:rsidRDefault="00C51368">
            <w:pPr>
              <w:rPr>
                <w:rFonts w:eastAsia="Times New Roman"/>
              </w:rPr>
            </w:pPr>
          </w:p>
        </w:tc>
        <w:tc>
          <w:tcPr>
            <w:tcW w:w="0" w:type="auto"/>
            <w:vAlign w:val="center"/>
            <w:hideMark/>
          </w:tcPr>
          <w:p w14:paraId="715BAEC4" w14:textId="77777777" w:rsidR="00C51368" w:rsidRDefault="00E43BD9">
            <w:pPr>
              <w:rPr>
                <w:rFonts w:eastAsia="Times New Roman"/>
              </w:rPr>
            </w:pPr>
            <w:r>
              <w:rPr>
                <w:rFonts w:eastAsia="Times New Roman"/>
              </w:rPr>
              <w:t>2.16.840.1.113883.3.912</w:t>
            </w:r>
          </w:p>
        </w:tc>
      </w:tr>
      <w:tr w:rsidR="00C51368" w14:paraId="5493EF79" w14:textId="77777777">
        <w:trPr>
          <w:divId w:val="1070687443"/>
          <w:tblCellSpacing w:w="15" w:type="dxa"/>
        </w:trPr>
        <w:tc>
          <w:tcPr>
            <w:tcW w:w="0" w:type="auto"/>
            <w:vAlign w:val="center"/>
            <w:hideMark/>
          </w:tcPr>
          <w:p w14:paraId="44EA35AA" w14:textId="77777777" w:rsidR="00C51368" w:rsidRDefault="00E43BD9">
            <w:pPr>
              <w:rPr>
                <w:rFonts w:eastAsia="Times New Roman"/>
              </w:rPr>
            </w:pPr>
            <w:r>
              <w:rPr>
                <w:rFonts w:eastAsia="Times New Roman"/>
              </w:rPr>
              <w:t>http://www.lrg-sequence.org</w:t>
            </w:r>
          </w:p>
        </w:tc>
        <w:tc>
          <w:tcPr>
            <w:tcW w:w="0" w:type="auto"/>
            <w:vAlign w:val="center"/>
            <w:hideMark/>
          </w:tcPr>
          <w:p w14:paraId="68199C50" w14:textId="77777777" w:rsidR="00C51368" w:rsidRDefault="00E43BD9">
            <w:pPr>
              <w:rPr>
                <w:rFonts w:eastAsia="Times New Roman"/>
              </w:rPr>
            </w:pPr>
            <w:bookmarkStart w:id="324" w:name="http://www.lrg-sequence.org"/>
            <w:r>
              <w:rPr>
                <w:rFonts w:eastAsia="Times New Roman"/>
              </w:rPr>
              <w:t>LRG : Locus Reference Genomic Sequences</w:t>
            </w:r>
            <w:bookmarkEnd w:id="324"/>
          </w:p>
        </w:tc>
        <w:tc>
          <w:tcPr>
            <w:tcW w:w="0" w:type="auto"/>
            <w:vAlign w:val="center"/>
            <w:hideMark/>
          </w:tcPr>
          <w:p w14:paraId="398E95EF" w14:textId="77777777" w:rsidR="00C51368" w:rsidRDefault="00C51368">
            <w:pPr>
              <w:rPr>
                <w:rFonts w:eastAsia="Times New Roman"/>
              </w:rPr>
            </w:pPr>
          </w:p>
        </w:tc>
        <w:tc>
          <w:tcPr>
            <w:tcW w:w="0" w:type="auto"/>
            <w:vAlign w:val="center"/>
            <w:hideMark/>
          </w:tcPr>
          <w:p w14:paraId="2E1AC8BE" w14:textId="77777777" w:rsidR="00C51368" w:rsidRDefault="00E43BD9">
            <w:pPr>
              <w:rPr>
                <w:rFonts w:eastAsia="Times New Roman"/>
              </w:rPr>
            </w:pPr>
            <w:r>
              <w:rPr>
                <w:rFonts w:eastAsia="Times New Roman"/>
              </w:rPr>
              <w:t>2.16.840.1.113883.6.283</w:t>
            </w:r>
          </w:p>
        </w:tc>
      </w:tr>
      <w:tr w:rsidR="00C51368" w14:paraId="7913D435" w14:textId="77777777">
        <w:trPr>
          <w:divId w:val="1070687443"/>
          <w:tblCellSpacing w:w="15" w:type="dxa"/>
        </w:trPr>
        <w:tc>
          <w:tcPr>
            <w:tcW w:w="0" w:type="auto"/>
            <w:vAlign w:val="center"/>
            <w:hideMark/>
          </w:tcPr>
          <w:p w14:paraId="4A56D59D" w14:textId="77777777" w:rsidR="00C51368" w:rsidRDefault="00E43BD9">
            <w:pPr>
              <w:rPr>
                <w:rFonts w:eastAsia="Times New Roman"/>
              </w:rPr>
            </w:pPr>
            <w:r>
              <w:rPr>
                <w:rFonts w:eastAsia="Times New Roman"/>
              </w:rPr>
              <w:t>http://www.omim.org</w:t>
            </w:r>
          </w:p>
        </w:tc>
        <w:tc>
          <w:tcPr>
            <w:tcW w:w="0" w:type="auto"/>
            <w:vAlign w:val="center"/>
            <w:hideMark/>
          </w:tcPr>
          <w:p w14:paraId="004DCE04" w14:textId="77777777" w:rsidR="00C51368" w:rsidRDefault="00E43BD9">
            <w:pPr>
              <w:rPr>
                <w:rFonts w:eastAsia="Times New Roman"/>
              </w:rPr>
            </w:pPr>
            <w:bookmarkStart w:id="325" w:name="http://www.omim.org"/>
            <w:r>
              <w:rPr>
                <w:rFonts w:eastAsia="Times New Roman"/>
              </w:rPr>
              <w:t>OMIM : Online Mendelian Inheritance in Man</w:t>
            </w:r>
            <w:bookmarkEnd w:id="325"/>
          </w:p>
        </w:tc>
        <w:tc>
          <w:tcPr>
            <w:tcW w:w="0" w:type="auto"/>
            <w:vAlign w:val="center"/>
            <w:hideMark/>
          </w:tcPr>
          <w:p w14:paraId="43E52B19" w14:textId="77777777" w:rsidR="00C51368" w:rsidRDefault="00C51368">
            <w:pPr>
              <w:rPr>
                <w:rFonts w:eastAsia="Times New Roman"/>
              </w:rPr>
            </w:pPr>
          </w:p>
        </w:tc>
        <w:tc>
          <w:tcPr>
            <w:tcW w:w="0" w:type="auto"/>
            <w:vAlign w:val="center"/>
            <w:hideMark/>
          </w:tcPr>
          <w:p w14:paraId="49B3280A" w14:textId="77777777" w:rsidR="00C51368" w:rsidRDefault="00E43BD9">
            <w:pPr>
              <w:rPr>
                <w:rFonts w:eastAsia="Times New Roman"/>
              </w:rPr>
            </w:pPr>
            <w:r>
              <w:rPr>
                <w:rFonts w:eastAsia="Times New Roman"/>
              </w:rPr>
              <w:t>2.16.840.1.113883.6.174</w:t>
            </w:r>
          </w:p>
        </w:tc>
      </w:tr>
      <w:tr w:rsidR="00C51368" w14:paraId="7C2E9BDC" w14:textId="77777777">
        <w:trPr>
          <w:divId w:val="1070687443"/>
          <w:tblCellSpacing w:w="15" w:type="dxa"/>
        </w:trPr>
        <w:tc>
          <w:tcPr>
            <w:tcW w:w="0" w:type="auto"/>
            <w:vAlign w:val="center"/>
            <w:hideMark/>
          </w:tcPr>
          <w:p w14:paraId="08C0E786" w14:textId="77777777" w:rsidR="00C51368" w:rsidRDefault="00E43BD9">
            <w:pPr>
              <w:rPr>
                <w:rFonts w:eastAsia="Times New Roman"/>
              </w:rPr>
            </w:pPr>
            <w:r>
              <w:rPr>
                <w:rFonts w:eastAsia="Times New Roman"/>
              </w:rPr>
              <w:t>http://www.ncbi.nlm.nih.gov/pubmed</w:t>
            </w:r>
          </w:p>
        </w:tc>
        <w:tc>
          <w:tcPr>
            <w:tcW w:w="0" w:type="auto"/>
            <w:vAlign w:val="center"/>
            <w:hideMark/>
          </w:tcPr>
          <w:p w14:paraId="6B7EB34E" w14:textId="77777777" w:rsidR="00C51368" w:rsidRDefault="00E43BD9">
            <w:pPr>
              <w:rPr>
                <w:rFonts w:eastAsia="Times New Roman"/>
              </w:rPr>
            </w:pPr>
            <w:r>
              <w:rPr>
                <w:rFonts w:eastAsia="Times New Roman"/>
              </w:rPr>
              <w:t xml:space="preserve">PubMed </w:t>
            </w:r>
          </w:p>
        </w:tc>
        <w:tc>
          <w:tcPr>
            <w:tcW w:w="0" w:type="auto"/>
            <w:vAlign w:val="center"/>
            <w:hideMark/>
          </w:tcPr>
          <w:p w14:paraId="76B196F1" w14:textId="77777777" w:rsidR="00C51368" w:rsidRDefault="00C51368">
            <w:pPr>
              <w:rPr>
                <w:rFonts w:eastAsia="Times New Roman"/>
              </w:rPr>
            </w:pPr>
          </w:p>
        </w:tc>
        <w:tc>
          <w:tcPr>
            <w:tcW w:w="0" w:type="auto"/>
            <w:vAlign w:val="center"/>
            <w:hideMark/>
          </w:tcPr>
          <w:p w14:paraId="15F89310" w14:textId="77777777" w:rsidR="00C51368" w:rsidRDefault="00E43BD9">
            <w:pPr>
              <w:rPr>
                <w:rFonts w:eastAsia="Times New Roman"/>
              </w:rPr>
            </w:pPr>
            <w:r>
              <w:rPr>
                <w:rFonts w:eastAsia="Times New Roman"/>
              </w:rPr>
              <w:t>2.16.840.1.113883.13.191</w:t>
            </w:r>
          </w:p>
        </w:tc>
      </w:tr>
      <w:bookmarkEnd w:id="283"/>
      <w:tr w:rsidR="00C51368" w14:paraId="1083DF7E" w14:textId="77777777">
        <w:trPr>
          <w:divId w:val="1070687443"/>
          <w:tblCellSpacing w:w="15" w:type="dxa"/>
        </w:trPr>
        <w:tc>
          <w:tcPr>
            <w:tcW w:w="0" w:type="auto"/>
            <w:vAlign w:val="center"/>
            <w:hideMark/>
          </w:tcPr>
          <w:p w14:paraId="231E38F7" w14:textId="77777777" w:rsidR="00C51368" w:rsidRDefault="00E43BD9">
            <w:pPr>
              <w:rPr>
                <w:rFonts w:eastAsia="Times New Roman"/>
              </w:rPr>
            </w:pPr>
            <w:r>
              <w:rPr>
                <w:rFonts w:eastAsia="Times New Roman"/>
              </w:rPr>
              <w:t>http://www.pharmgkb.org</w:t>
            </w:r>
          </w:p>
        </w:tc>
        <w:tc>
          <w:tcPr>
            <w:tcW w:w="0" w:type="auto"/>
            <w:vAlign w:val="center"/>
            <w:hideMark/>
          </w:tcPr>
          <w:p w14:paraId="597C20E3" w14:textId="77777777" w:rsidR="00C51368" w:rsidRDefault="00E43BD9">
            <w:pPr>
              <w:rPr>
                <w:rFonts w:eastAsia="Times New Roman"/>
              </w:rPr>
            </w:pPr>
            <w:bookmarkStart w:id="326" w:name="http://www.pharmgkb.org"/>
            <w:r>
              <w:rPr>
                <w:rFonts w:eastAsia="Times New Roman"/>
              </w:rPr>
              <w:t>PHARMGKB : Pharmacogenomic Knowledge Base</w:t>
            </w:r>
            <w:bookmarkEnd w:id="326"/>
          </w:p>
        </w:tc>
        <w:tc>
          <w:tcPr>
            <w:tcW w:w="0" w:type="auto"/>
            <w:vAlign w:val="center"/>
            <w:hideMark/>
          </w:tcPr>
          <w:p w14:paraId="0A069769" w14:textId="77777777" w:rsidR="00C51368" w:rsidRDefault="00C51368">
            <w:pPr>
              <w:rPr>
                <w:rFonts w:eastAsia="Times New Roman"/>
              </w:rPr>
            </w:pPr>
          </w:p>
        </w:tc>
        <w:tc>
          <w:tcPr>
            <w:tcW w:w="0" w:type="auto"/>
            <w:vAlign w:val="center"/>
            <w:hideMark/>
          </w:tcPr>
          <w:p w14:paraId="39EB3CAF" w14:textId="77777777" w:rsidR="00C51368" w:rsidRDefault="00E43BD9">
            <w:pPr>
              <w:rPr>
                <w:rFonts w:eastAsia="Times New Roman"/>
              </w:rPr>
            </w:pPr>
            <w:r>
              <w:rPr>
                <w:rFonts w:eastAsia="Times New Roman"/>
              </w:rPr>
              <w:t>2.16.840.1.113883.3.913</w:t>
            </w:r>
          </w:p>
        </w:tc>
      </w:tr>
      <w:tr w:rsidR="00C51368" w14:paraId="0BF5E50C" w14:textId="77777777">
        <w:trPr>
          <w:divId w:val="1070687443"/>
          <w:tblCellSpacing w:w="15" w:type="dxa"/>
        </w:trPr>
        <w:tc>
          <w:tcPr>
            <w:tcW w:w="0" w:type="auto"/>
            <w:vAlign w:val="center"/>
            <w:hideMark/>
          </w:tcPr>
          <w:p w14:paraId="2E21970D" w14:textId="77777777" w:rsidR="00C51368" w:rsidRDefault="00E43BD9">
            <w:pPr>
              <w:rPr>
                <w:rFonts w:eastAsia="Times New Roman"/>
              </w:rPr>
            </w:pPr>
            <w:r>
              <w:rPr>
                <w:rFonts w:eastAsia="Times New Roman"/>
              </w:rPr>
              <w:t>http://clinicaltrials.gov</w:t>
            </w:r>
          </w:p>
        </w:tc>
        <w:tc>
          <w:tcPr>
            <w:tcW w:w="0" w:type="auto"/>
            <w:vAlign w:val="center"/>
            <w:hideMark/>
          </w:tcPr>
          <w:p w14:paraId="59ACA2FD" w14:textId="77777777" w:rsidR="00C51368" w:rsidRDefault="00E43BD9">
            <w:pPr>
              <w:rPr>
                <w:rFonts w:eastAsia="Times New Roman"/>
              </w:rPr>
            </w:pPr>
            <w:bookmarkStart w:id="327" w:name="http://clinicaltrials.gov"/>
            <w:r>
              <w:rPr>
                <w:rFonts w:eastAsia="Times New Roman"/>
              </w:rPr>
              <w:t>ClinicalTrials.gov</w:t>
            </w:r>
            <w:bookmarkEnd w:id="327"/>
          </w:p>
        </w:tc>
        <w:tc>
          <w:tcPr>
            <w:tcW w:w="0" w:type="auto"/>
            <w:vAlign w:val="center"/>
            <w:hideMark/>
          </w:tcPr>
          <w:p w14:paraId="4EF5B8DF" w14:textId="77777777" w:rsidR="00C51368" w:rsidRDefault="00C51368">
            <w:pPr>
              <w:rPr>
                <w:rFonts w:eastAsia="Times New Roman"/>
              </w:rPr>
            </w:pPr>
          </w:p>
        </w:tc>
        <w:tc>
          <w:tcPr>
            <w:tcW w:w="0" w:type="auto"/>
            <w:vAlign w:val="center"/>
            <w:hideMark/>
          </w:tcPr>
          <w:p w14:paraId="43C2319B" w14:textId="77777777" w:rsidR="00C51368" w:rsidRDefault="00E43BD9">
            <w:pPr>
              <w:rPr>
                <w:rFonts w:eastAsia="Times New Roman"/>
              </w:rPr>
            </w:pPr>
            <w:r>
              <w:rPr>
                <w:rFonts w:eastAsia="Times New Roman"/>
              </w:rPr>
              <w:t>2.16.840.1.113883.3.1077</w:t>
            </w:r>
          </w:p>
        </w:tc>
      </w:tr>
      <w:tr w:rsidR="00C51368" w14:paraId="60C2E406" w14:textId="77777777">
        <w:trPr>
          <w:divId w:val="1070687443"/>
          <w:tblCellSpacing w:w="15" w:type="dxa"/>
        </w:trPr>
        <w:tc>
          <w:tcPr>
            <w:tcW w:w="0" w:type="auto"/>
            <w:gridSpan w:val="4"/>
            <w:shd w:val="clear" w:color="auto" w:fill="EFEFEF"/>
            <w:vAlign w:val="center"/>
            <w:hideMark/>
          </w:tcPr>
          <w:p w14:paraId="7360B9C0" w14:textId="77777777" w:rsidR="00C51368" w:rsidRDefault="00E43BD9">
            <w:pPr>
              <w:rPr>
                <w:rFonts w:eastAsia="Times New Roman"/>
              </w:rPr>
            </w:pPr>
            <w:r>
              <w:rPr>
                <w:rFonts w:eastAsia="Times New Roman"/>
                <w:b/>
                <w:bCs/>
              </w:rPr>
              <w:t>Code systems defined as part of FHIR</w:t>
            </w:r>
            <w:r>
              <w:rPr>
                <w:rFonts w:eastAsia="Times New Roman"/>
              </w:rPr>
              <w:t xml:space="preserve"> </w:t>
            </w:r>
            <w:bookmarkStart w:id="328" w:name="internal"/>
            <w:bookmarkEnd w:id="328"/>
          </w:p>
        </w:tc>
      </w:tr>
    </w:tbl>
    <w:p w14:paraId="2FB29BF6" w14:textId="77777777" w:rsidR="00C51368" w:rsidRDefault="00E43BD9">
      <w:pPr>
        <w:pStyle w:val="Heading1"/>
        <w:divId w:val="990249517"/>
        <w:rPr>
          <w:rFonts w:eastAsia="Times New Roman"/>
          <w:noProof/>
          <w:lang w:val="en-US"/>
        </w:rPr>
      </w:pPr>
      <w:r>
        <w:rPr>
          <w:rFonts w:eastAsia="Times New Roman"/>
          <w:noProof/>
          <w:lang w:val="en-US"/>
        </w:rPr>
        <w:t>terminologies-valuesets.html</w:t>
      </w:r>
    </w:p>
    <w:p w14:paraId="721607C7" w14:textId="77777777" w:rsidR="00C51368" w:rsidRDefault="00E43BD9">
      <w:pPr>
        <w:pStyle w:val="Heading2"/>
        <w:divId w:val="213011171"/>
        <w:rPr>
          <w:rFonts w:eastAsia="Times New Roman"/>
          <w:lang w:val="en-US"/>
        </w:rPr>
      </w:pPr>
      <w:r>
        <w:rPr>
          <w:rFonts w:eastAsia="Times New Roman"/>
          <w:lang w:val="en-US"/>
        </w:rPr>
        <w:t>Value Sets Defined in FHIR</w:t>
      </w:r>
    </w:p>
    <w:p w14:paraId="52354E36" w14:textId="77777777"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14:paraId="62063D44" w14:textId="77777777" w:rsidR="00C51368" w:rsidRDefault="00E43BD9">
      <w:pPr>
        <w:pStyle w:val="NormalWeb"/>
        <w:divId w:val="213011171"/>
        <w:rPr>
          <w:lang w:val="en-US"/>
        </w:rPr>
      </w:pPr>
      <w:r>
        <w:rPr>
          <w:lang w:val="en-US"/>
        </w:rPr>
        <w:t xml:space="preserve">Implementation Guides that define value sets: </w:t>
      </w:r>
    </w:p>
    <w:p w14:paraId="246936C4" w14:textId="77777777" w:rsidR="00C51368" w:rsidRDefault="00E43BD9">
      <w:pPr>
        <w:pStyle w:val="Heading1"/>
        <w:divId w:val="990249517"/>
        <w:rPr>
          <w:rFonts w:eastAsia="Times New Roman"/>
          <w:noProof/>
          <w:lang w:val="en-US"/>
        </w:rPr>
      </w:pPr>
      <w:r>
        <w:rPr>
          <w:rFonts w:eastAsia="Times New Roman"/>
          <w:noProof/>
          <w:lang w:val="en-US"/>
        </w:rPr>
        <w:t>terminologies.html</w:t>
      </w:r>
    </w:p>
    <w:p w14:paraId="7366C79B" w14:textId="77777777"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5141FDAA" w14:textId="77777777">
        <w:trPr>
          <w:divId w:val="395589539"/>
          <w:tblCellSpacing w:w="15" w:type="dxa"/>
        </w:trPr>
        <w:tc>
          <w:tcPr>
            <w:tcW w:w="0" w:type="auto"/>
            <w:vAlign w:val="center"/>
            <w:hideMark/>
          </w:tcPr>
          <w:p w14:paraId="49046D4F" w14:textId="77777777" w:rsidR="00C51368" w:rsidRDefault="00E43BD9">
            <w:pPr>
              <w:rPr>
                <w:rFonts w:eastAsia="Times New Roman"/>
              </w:rPr>
            </w:pPr>
            <w:r>
              <w:rPr>
                <w:rFonts w:eastAsia="Times New Roman"/>
              </w:rPr>
              <w:t>Work Group</w:t>
            </w:r>
          </w:p>
        </w:tc>
        <w:tc>
          <w:tcPr>
            <w:tcW w:w="0" w:type="auto"/>
            <w:vAlign w:val="center"/>
            <w:hideMark/>
          </w:tcPr>
          <w:p w14:paraId="49E24E09" w14:textId="77777777" w:rsidR="00C51368" w:rsidRDefault="001708AB">
            <w:pPr>
              <w:rPr>
                <w:rFonts w:eastAsia="Times New Roman"/>
              </w:rPr>
            </w:pPr>
            <w:hyperlink r:id="rId27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9D87D0C" w14:textId="77777777" w:rsidR="00C51368" w:rsidRDefault="001708AB">
            <w:pPr>
              <w:rPr>
                <w:rFonts w:eastAsia="Times New Roman"/>
              </w:rPr>
            </w:pPr>
            <w:hyperlink r:id="rId2773" w:anchor="status" w:history="1">
              <w:r w:rsidR="00E43BD9">
                <w:rPr>
                  <w:rStyle w:val="Hyperlink"/>
                  <w:rFonts w:eastAsia="Times New Roman"/>
                </w:rPr>
                <w:t>Ballot Status</w:t>
              </w:r>
            </w:hyperlink>
            <w:r w:rsidR="00E43BD9">
              <w:rPr>
                <w:rFonts w:eastAsia="Times New Roman"/>
              </w:rPr>
              <w:t xml:space="preserve">: </w:t>
            </w:r>
            <w:hyperlink r:id="rId2774" w:anchor="pubs" w:history="1">
              <w:r w:rsidR="00E43BD9">
                <w:rPr>
                  <w:rStyle w:val="Hyperlink"/>
                  <w:rFonts w:eastAsia="Times New Roman"/>
                </w:rPr>
                <w:t>DSTU 2</w:t>
              </w:r>
            </w:hyperlink>
          </w:p>
        </w:tc>
      </w:tr>
    </w:tbl>
    <w:p w14:paraId="6BAD4776" w14:textId="77777777" w:rsidR="00C51368" w:rsidRDefault="00E43BD9">
      <w:pPr>
        <w:pStyle w:val="NormalWeb"/>
        <w:divId w:val="395589539"/>
        <w:rPr>
          <w:lang w:val="en-US"/>
        </w:rPr>
      </w:pPr>
      <w:bookmarkStart w:id="329" w:name="bindings"/>
      <w:bookmarkEnd w:id="329"/>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14:paraId="719B5880"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14:paraId="6F9F1039"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14:paraId="443E3FEF"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14:paraId="23279CF3"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5" w:history="1">
        <w:r>
          <w:rPr>
            <w:rStyle w:val="Hyperlink"/>
            <w:rFonts w:eastAsia="Times New Roman"/>
            <w:lang w:val="en-US"/>
          </w:rPr>
          <w:t>LOINC</w:t>
        </w:r>
      </w:hyperlink>
      <w:r>
        <w:rPr>
          <w:rFonts w:eastAsia="Times New Roman"/>
          <w:lang w:val="en-US"/>
        </w:rPr>
        <w:t xml:space="preserve">, or </w:t>
      </w:r>
      <w:hyperlink r:id="rId2776" w:history="1">
        <w:r>
          <w:rPr>
            <w:rStyle w:val="Hyperlink"/>
            <w:rFonts w:eastAsia="Times New Roman"/>
            <w:lang w:val="en-US"/>
          </w:rPr>
          <w:t>SNOMED CT</w:t>
        </w:r>
      </w:hyperlink>
    </w:p>
    <w:p w14:paraId="41BCEA0C" w14:textId="77777777"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7" w:history="1">
        <w:r>
          <w:rPr>
            <w:rStyle w:val="Hyperlink"/>
            <w:rFonts w:eastAsia="Times New Roman"/>
            <w:lang w:val="en-US"/>
          </w:rPr>
          <w:t>"Profiling FHIR"</w:t>
        </w:r>
      </w:hyperlink>
    </w:p>
    <w:p w14:paraId="076BAB0D" w14:textId="77777777"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14:paraId="488DB949" w14:textId="77777777"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14:paraId="0009FBC4" w14:textId="77777777"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8" w:history="1">
        <w:r>
          <w:rPr>
            <w:rStyle w:val="Hyperlink"/>
            <w:lang w:val="en-US"/>
          </w:rPr>
          <w:t>HL7 v3 Core Principles</w:t>
        </w:r>
      </w:hyperlink>
      <w:r>
        <w:rPr>
          <w:lang w:val="en-US"/>
        </w:rPr>
        <w:t xml:space="preserve"> document, including the separation between code systems and value sets. </w:t>
      </w:r>
    </w:p>
    <w:p w14:paraId="1A0C444E" w14:textId="77777777"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14:paraId="2B9F4B82" w14:textId="77777777">
        <w:trPr>
          <w:divId w:val="395589539"/>
          <w:tblCellSpacing w:w="15" w:type="dxa"/>
        </w:trPr>
        <w:tc>
          <w:tcPr>
            <w:tcW w:w="0" w:type="auto"/>
            <w:vAlign w:val="center"/>
            <w:hideMark/>
          </w:tcPr>
          <w:p w14:paraId="63A51D5B" w14:textId="77777777" w:rsidR="00C51368" w:rsidRDefault="001708AB">
            <w:pPr>
              <w:rPr>
                <w:rFonts w:eastAsia="Times New Roman"/>
              </w:rPr>
            </w:pPr>
            <w:hyperlink r:id="rId2779" w:anchor="code" w:history="1">
              <w:r w:rsidR="00E43BD9">
                <w:rPr>
                  <w:rStyle w:val="Hyperlink"/>
                  <w:rFonts w:eastAsia="Times New Roman"/>
                </w:rPr>
                <w:t>code</w:t>
              </w:r>
            </w:hyperlink>
          </w:p>
        </w:tc>
        <w:tc>
          <w:tcPr>
            <w:tcW w:w="0" w:type="auto"/>
            <w:vAlign w:val="center"/>
            <w:hideMark/>
          </w:tcPr>
          <w:p w14:paraId="50641C52" w14:textId="77777777"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14:paraId="1ECD5698" w14:textId="77777777">
        <w:trPr>
          <w:divId w:val="395589539"/>
          <w:tblCellSpacing w:w="15" w:type="dxa"/>
        </w:trPr>
        <w:tc>
          <w:tcPr>
            <w:tcW w:w="0" w:type="auto"/>
            <w:vAlign w:val="center"/>
            <w:hideMark/>
          </w:tcPr>
          <w:p w14:paraId="19208C47" w14:textId="77777777" w:rsidR="00C51368" w:rsidRDefault="001708AB">
            <w:pPr>
              <w:rPr>
                <w:rFonts w:eastAsia="Times New Roman"/>
              </w:rPr>
            </w:pPr>
            <w:hyperlink r:id="rId2780" w:anchor="Coding" w:history="1">
              <w:r w:rsidR="00E43BD9">
                <w:rPr>
                  <w:rStyle w:val="Hyperlink"/>
                  <w:rFonts w:eastAsia="Times New Roman"/>
                </w:rPr>
                <w:t>Coding</w:t>
              </w:r>
            </w:hyperlink>
          </w:p>
        </w:tc>
        <w:tc>
          <w:tcPr>
            <w:tcW w:w="0" w:type="auto"/>
            <w:vAlign w:val="center"/>
            <w:hideMark/>
          </w:tcPr>
          <w:p w14:paraId="10B22F4D" w14:textId="77777777"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14:paraId="1844567A" w14:textId="77777777">
        <w:trPr>
          <w:divId w:val="395589539"/>
          <w:tblCellSpacing w:w="15" w:type="dxa"/>
        </w:trPr>
        <w:tc>
          <w:tcPr>
            <w:tcW w:w="0" w:type="auto"/>
            <w:vAlign w:val="center"/>
            <w:hideMark/>
          </w:tcPr>
          <w:p w14:paraId="467FD2D8" w14:textId="77777777" w:rsidR="00C51368" w:rsidRDefault="001708AB">
            <w:pPr>
              <w:rPr>
                <w:rFonts w:eastAsia="Times New Roman"/>
              </w:rPr>
            </w:pPr>
            <w:hyperlink r:id="rId2781" w:anchor="CodeableConcept" w:history="1">
              <w:r w:rsidR="00E43BD9">
                <w:rPr>
                  <w:rStyle w:val="Hyperlink"/>
                  <w:rFonts w:eastAsia="Times New Roman"/>
                </w:rPr>
                <w:t>CodeableConcept</w:t>
              </w:r>
            </w:hyperlink>
          </w:p>
        </w:tc>
        <w:tc>
          <w:tcPr>
            <w:tcW w:w="0" w:type="auto"/>
            <w:vAlign w:val="center"/>
            <w:hideMark/>
          </w:tcPr>
          <w:p w14:paraId="30C88934" w14:textId="77777777"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14:paraId="5BA1E024" w14:textId="77777777">
        <w:trPr>
          <w:divId w:val="395589539"/>
          <w:tblCellSpacing w:w="15" w:type="dxa"/>
        </w:trPr>
        <w:tc>
          <w:tcPr>
            <w:tcW w:w="0" w:type="auto"/>
            <w:vAlign w:val="center"/>
            <w:hideMark/>
          </w:tcPr>
          <w:p w14:paraId="10B63DD8" w14:textId="77777777" w:rsidR="00C51368" w:rsidRDefault="001708AB">
            <w:pPr>
              <w:rPr>
                <w:rFonts w:eastAsia="Times New Roman"/>
              </w:rPr>
            </w:pPr>
            <w:hyperlink r:id="rId2782" w:anchor="Quantity" w:history="1">
              <w:r w:rsidR="00E43BD9">
                <w:rPr>
                  <w:rStyle w:val="Hyperlink"/>
                  <w:rFonts w:eastAsia="Times New Roman"/>
                </w:rPr>
                <w:t>Quantity</w:t>
              </w:r>
            </w:hyperlink>
          </w:p>
        </w:tc>
        <w:tc>
          <w:tcPr>
            <w:tcW w:w="0" w:type="auto"/>
            <w:vAlign w:val="center"/>
            <w:hideMark/>
          </w:tcPr>
          <w:p w14:paraId="3A6F51CC" w14:textId="77777777"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14:paraId="6C20A788" w14:textId="77777777"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783" w:history="1">
        <w:r>
          <w:rPr>
            <w:rStyle w:val="Hyperlink"/>
            <w:lang w:val="en-US"/>
          </w:rPr>
          <w:t>extension</w:t>
        </w:r>
      </w:hyperlink>
      <w:r>
        <w:rPr>
          <w:lang w:val="en-US"/>
        </w:rPr>
        <w:t xml:space="preserve">, see the FHIR wiki for </w:t>
      </w:r>
      <w:hyperlink r:id="rId2784" w:anchor="Choice_of_coding_data_type" w:history="1">
        <w:r>
          <w:rPr>
            <w:rStyle w:val="Hyperlink"/>
            <w:lang w:val="en-US"/>
          </w:rPr>
          <w:t>advice about data type choice</w:t>
        </w:r>
      </w:hyperlink>
      <w:r>
        <w:rPr>
          <w:lang w:val="en-US"/>
        </w:rPr>
        <w:t xml:space="preserve">. </w:t>
      </w:r>
    </w:p>
    <w:p w14:paraId="3BC8002C" w14:textId="77777777" w:rsidR="00C51368" w:rsidRDefault="00E43BD9">
      <w:pPr>
        <w:pStyle w:val="Heading2"/>
        <w:divId w:val="395589539"/>
        <w:rPr>
          <w:rFonts w:eastAsia="Times New Roman"/>
          <w:lang w:val="en-US"/>
        </w:rPr>
      </w:pPr>
      <w:bookmarkStart w:id="330" w:name="valuesets"/>
      <w:bookmarkEnd w:id="330"/>
      <w:r>
        <w:rPr>
          <w:rFonts w:eastAsia="Times New Roman"/>
          <w:lang w:val="en-US"/>
        </w:rPr>
        <w:t>Coded Values, Systems, and Value Sets</w:t>
      </w:r>
    </w:p>
    <w:p w14:paraId="02BB63E4" w14:textId="77777777"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5" w:history="1">
        <w:r>
          <w:rPr>
            <w:rStyle w:val="Hyperlink"/>
            <w:lang w:val="en-US"/>
          </w:rPr>
          <w:t>"value set"</w:t>
        </w:r>
      </w:hyperlink>
      <w:r>
        <w:rPr>
          <w:lang w:val="en-US"/>
        </w:rPr>
        <w:t xml:space="preserve">. Anywhere these data types are used, the specification "binds" a value set to the element. </w:t>
      </w:r>
    </w:p>
    <w:p w14:paraId="69F3D560" w14:textId="77777777"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14:paraId="4A4DC2E1" w14:textId="77777777"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6"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787"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14:paraId="243A1E03" w14:textId="77777777" w:rsidR="00C51368" w:rsidRDefault="00E43BD9">
      <w:pPr>
        <w:pStyle w:val="Heading2"/>
        <w:divId w:val="395589539"/>
        <w:rPr>
          <w:rFonts w:eastAsia="Times New Roman"/>
          <w:lang w:val="en-US"/>
        </w:rPr>
      </w:pPr>
      <w:bookmarkStart w:id="331" w:name="system"/>
      <w:bookmarkEnd w:id="331"/>
      <w:r>
        <w:rPr>
          <w:rFonts w:eastAsia="Times New Roman"/>
          <w:lang w:val="en-US"/>
        </w:rPr>
        <w:t>Choosing a system</w:t>
      </w:r>
    </w:p>
    <w:p w14:paraId="649E1E9F" w14:textId="77777777"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14:paraId="2109A92F" w14:textId="77777777"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14:paraId="0AAC2760"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8" w:history="1">
        <w:r>
          <w:rPr>
            <w:rStyle w:val="Hyperlink"/>
            <w:rFonts w:eastAsia="Times New Roman"/>
            <w:lang w:val="en-US"/>
          </w:rPr>
          <w:t>Code System Registry</w:t>
        </w:r>
      </w:hyperlink>
      <w:r>
        <w:rPr>
          <w:rFonts w:eastAsia="Times New Roman"/>
          <w:lang w:val="en-US"/>
        </w:rPr>
        <w:t xml:space="preserve"> - if a code system is listed here, it SHALL be used</w:t>
      </w:r>
    </w:p>
    <w:p w14:paraId="096F434D"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14:paraId="0C75A802"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9"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0" w:anchor="NamingSystem.status" w:history="1">
        <w:r>
          <w:rPr>
            <w:rStyle w:val="Hyperlink"/>
            <w:rFonts w:eastAsia="Times New Roman"/>
            <w:lang w:val="en-US"/>
          </w:rPr>
          <w:t>status = active</w:t>
        </w:r>
      </w:hyperlink>
      <w:r>
        <w:rPr>
          <w:rFonts w:eastAsia="Times New Roman"/>
          <w:lang w:val="en-US"/>
        </w:rPr>
        <w:t>, it SHALL be used</w:t>
      </w:r>
    </w:p>
    <w:p w14:paraId="18BB0FB3" w14:textId="77777777"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1"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14:paraId="5B55F7A1" w14:textId="77777777"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14:paraId="0C09BEC6" w14:textId="77777777"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14:paraId="6CE858E4"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14:paraId="28A70E0D"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14:paraId="2BD2DFDE"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2"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14:paraId="53E304A4"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14:paraId="4735DBDF"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3" w:history="1">
        <w:r>
          <w:rPr>
            <w:rStyle w:val="Hyperlink"/>
            <w:rFonts w:eastAsia="Times New Roman"/>
            <w:lang w:val="en-US"/>
          </w:rPr>
          <w:t>SNOMED CT</w:t>
        </w:r>
      </w:hyperlink>
      <w:r>
        <w:rPr>
          <w:rFonts w:eastAsia="Times New Roman"/>
          <w:lang w:val="en-US"/>
        </w:rPr>
        <w:t xml:space="preserve">, </w:t>
      </w:r>
      <w:hyperlink r:id="rId2794" w:history="1">
        <w:r>
          <w:rPr>
            <w:rStyle w:val="Hyperlink"/>
            <w:rFonts w:eastAsia="Times New Roman"/>
            <w:lang w:val="en-US"/>
          </w:rPr>
          <w:t>RxNorm</w:t>
        </w:r>
      </w:hyperlink>
      <w:r>
        <w:rPr>
          <w:rFonts w:eastAsia="Times New Roman"/>
          <w:lang w:val="en-US"/>
        </w:rPr>
        <w:t xml:space="preserve">, </w:t>
      </w:r>
      <w:hyperlink r:id="rId2795" w:history="1">
        <w:r>
          <w:rPr>
            <w:rStyle w:val="Hyperlink"/>
            <w:rFonts w:eastAsia="Times New Roman"/>
            <w:lang w:val="en-US"/>
          </w:rPr>
          <w:t>LOINC</w:t>
        </w:r>
      </w:hyperlink>
      <w:r>
        <w:rPr>
          <w:rFonts w:eastAsia="Times New Roman"/>
          <w:lang w:val="en-US"/>
        </w:rPr>
        <w:t xml:space="preserve">, </w:t>
      </w:r>
      <w:hyperlink r:id="rId2796" w:history="1">
        <w:r>
          <w:rPr>
            <w:rStyle w:val="Hyperlink"/>
            <w:rFonts w:eastAsia="Times New Roman"/>
            <w:lang w:val="en-US"/>
          </w:rPr>
          <w:t>NDC</w:t>
        </w:r>
      </w:hyperlink>
    </w:p>
    <w:p w14:paraId="7840E11C" w14:textId="77777777"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14:paraId="6C08ECF9" w14:textId="77777777" w:rsidR="00C51368" w:rsidRDefault="00E43BD9">
      <w:pPr>
        <w:pStyle w:val="NormalWeb"/>
        <w:divId w:val="395589539"/>
        <w:rPr>
          <w:lang w:val="en-US"/>
        </w:rPr>
      </w:pPr>
      <w:r>
        <w:rPr>
          <w:lang w:val="en-US"/>
        </w:rPr>
        <w:t xml:space="preserve">Note: if the code system is made available packaged inside a </w:t>
      </w:r>
      <w:hyperlink r:id="rId2797"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14:paraId="2D780BC3" w14:textId="77777777" w:rsidR="00C51368" w:rsidRDefault="00E43BD9">
      <w:pPr>
        <w:pStyle w:val="Heading2"/>
        <w:divId w:val="395589539"/>
        <w:rPr>
          <w:rFonts w:eastAsia="Times New Roman"/>
          <w:lang w:val="en-US"/>
        </w:rPr>
      </w:pPr>
      <w:r>
        <w:rPr>
          <w:rFonts w:eastAsia="Times New Roman"/>
          <w:lang w:val="en-US"/>
        </w:rPr>
        <w:t>Controlling the use of Coded Values</w:t>
      </w:r>
    </w:p>
    <w:p w14:paraId="716802B1" w14:textId="77777777"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14:paraId="01D69B31" w14:textId="77777777">
        <w:trPr>
          <w:divId w:val="395589539"/>
          <w:tblCellSpacing w:w="15" w:type="dxa"/>
        </w:trPr>
        <w:tc>
          <w:tcPr>
            <w:tcW w:w="0" w:type="auto"/>
            <w:vAlign w:val="center"/>
            <w:hideMark/>
          </w:tcPr>
          <w:p w14:paraId="3E3C2BC0" w14:textId="77777777" w:rsidR="00C51368" w:rsidRDefault="00E43BD9">
            <w:pPr>
              <w:rPr>
                <w:rFonts w:eastAsia="Times New Roman"/>
              </w:rPr>
            </w:pPr>
            <w:r>
              <w:rPr>
                <w:rFonts w:eastAsia="Times New Roman"/>
              </w:rPr>
              <w:t>Name</w:t>
            </w:r>
          </w:p>
        </w:tc>
        <w:tc>
          <w:tcPr>
            <w:tcW w:w="0" w:type="auto"/>
            <w:vAlign w:val="center"/>
            <w:hideMark/>
          </w:tcPr>
          <w:p w14:paraId="25672A83" w14:textId="77777777" w:rsidR="00C51368" w:rsidRDefault="00E43BD9">
            <w:pPr>
              <w:rPr>
                <w:rFonts w:eastAsia="Times New Roman"/>
              </w:rPr>
            </w:pPr>
            <w:r>
              <w:rPr>
                <w:rFonts w:eastAsia="Times New Roman"/>
              </w:rPr>
              <w:t>A descriptive name used when presenting information about the binding</w:t>
            </w:r>
          </w:p>
        </w:tc>
      </w:tr>
      <w:tr w:rsidR="00C51368" w14:paraId="09CBC917" w14:textId="77777777">
        <w:trPr>
          <w:divId w:val="395589539"/>
          <w:tblCellSpacing w:w="15" w:type="dxa"/>
        </w:trPr>
        <w:tc>
          <w:tcPr>
            <w:tcW w:w="0" w:type="auto"/>
            <w:vAlign w:val="center"/>
            <w:hideMark/>
          </w:tcPr>
          <w:p w14:paraId="210C51BD" w14:textId="77777777" w:rsidR="00C51368" w:rsidRDefault="00E43BD9">
            <w:pPr>
              <w:rPr>
                <w:rFonts w:eastAsia="Times New Roman"/>
              </w:rPr>
            </w:pPr>
            <w:r>
              <w:rPr>
                <w:rFonts w:eastAsia="Times New Roman"/>
              </w:rPr>
              <w:t>Strength</w:t>
            </w:r>
          </w:p>
        </w:tc>
        <w:tc>
          <w:tcPr>
            <w:tcW w:w="0" w:type="auto"/>
            <w:vAlign w:val="center"/>
            <w:hideMark/>
          </w:tcPr>
          <w:p w14:paraId="70A87635" w14:textId="77777777" w:rsidR="00C51368" w:rsidRDefault="00E43BD9">
            <w:pPr>
              <w:rPr>
                <w:rFonts w:eastAsia="Times New Roman"/>
              </w:rPr>
            </w:pPr>
            <w:r>
              <w:rPr>
                <w:rFonts w:eastAsia="Times New Roman"/>
              </w:rPr>
              <w:t>How the binding should be understood - see below</w:t>
            </w:r>
          </w:p>
        </w:tc>
      </w:tr>
      <w:tr w:rsidR="00C51368" w14:paraId="7EE0E36E" w14:textId="77777777">
        <w:trPr>
          <w:divId w:val="395589539"/>
          <w:tblCellSpacing w:w="15" w:type="dxa"/>
        </w:trPr>
        <w:tc>
          <w:tcPr>
            <w:tcW w:w="0" w:type="auto"/>
            <w:vAlign w:val="center"/>
            <w:hideMark/>
          </w:tcPr>
          <w:p w14:paraId="69EE3851" w14:textId="77777777" w:rsidR="00C51368" w:rsidRDefault="00E43BD9">
            <w:pPr>
              <w:rPr>
                <w:rFonts w:eastAsia="Times New Roman"/>
              </w:rPr>
            </w:pPr>
            <w:r>
              <w:rPr>
                <w:rFonts w:eastAsia="Times New Roman"/>
              </w:rPr>
              <w:t>Reference</w:t>
            </w:r>
          </w:p>
        </w:tc>
        <w:tc>
          <w:tcPr>
            <w:tcW w:w="0" w:type="auto"/>
            <w:vAlign w:val="center"/>
            <w:hideMark/>
          </w:tcPr>
          <w:p w14:paraId="72F367C5" w14:textId="77777777" w:rsidR="00C51368" w:rsidRDefault="00E43BD9">
            <w:pPr>
              <w:rPr>
                <w:rFonts w:eastAsia="Times New Roman"/>
              </w:rPr>
            </w:pPr>
            <w:r>
              <w:rPr>
                <w:rFonts w:eastAsia="Times New Roman"/>
              </w:rPr>
              <w:t xml:space="preserve">A URL that defines the value set. Usually, this is a direct reference to a </w:t>
            </w:r>
            <w:hyperlink r:id="rId2798"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14:paraId="5E445D1D" w14:textId="77777777">
        <w:trPr>
          <w:divId w:val="395589539"/>
          <w:tblCellSpacing w:w="15" w:type="dxa"/>
        </w:trPr>
        <w:tc>
          <w:tcPr>
            <w:tcW w:w="0" w:type="auto"/>
            <w:vAlign w:val="center"/>
            <w:hideMark/>
          </w:tcPr>
          <w:p w14:paraId="1481DE56" w14:textId="77777777" w:rsidR="00C51368" w:rsidRDefault="00E43BD9">
            <w:pPr>
              <w:rPr>
                <w:rFonts w:eastAsia="Times New Roman"/>
              </w:rPr>
            </w:pPr>
            <w:r>
              <w:rPr>
                <w:rFonts w:eastAsia="Times New Roman"/>
              </w:rPr>
              <w:t>Description</w:t>
            </w:r>
          </w:p>
        </w:tc>
        <w:tc>
          <w:tcPr>
            <w:tcW w:w="0" w:type="auto"/>
            <w:vAlign w:val="center"/>
            <w:hideMark/>
          </w:tcPr>
          <w:p w14:paraId="553B47F5" w14:textId="77777777"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14:paraId="7FB51CF0" w14:textId="77777777"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799" w:anchor="ElementDefinition.binding" w:history="1">
        <w:r>
          <w:rPr>
            <w:rStyle w:val="Hyperlink"/>
            <w:lang w:val="en-US"/>
          </w:rPr>
          <w:t>ElementDefinition.binding</w:t>
        </w:r>
      </w:hyperlink>
      <w:r>
        <w:rPr>
          <w:lang w:val="en-US"/>
        </w:rPr>
        <w:t xml:space="preserve">. </w:t>
      </w:r>
    </w:p>
    <w:bookmarkEnd w:id="217"/>
    <w:p w14:paraId="6224299B" w14:textId="77777777" w:rsidR="00C51368" w:rsidRDefault="00E43BD9">
      <w:pPr>
        <w:pStyle w:val="Heading3"/>
        <w:divId w:val="395589539"/>
        <w:rPr>
          <w:rFonts w:eastAsia="Times New Roman"/>
          <w:lang w:val="en-US"/>
        </w:rPr>
      </w:pPr>
      <w:r>
        <w:rPr>
          <w:rFonts w:eastAsia="Times New Roman"/>
          <w:lang w:val="en-US"/>
        </w:rPr>
        <w:t>Value Set References</w:t>
      </w:r>
    </w:p>
    <w:p w14:paraId="205D1A6B" w14:textId="77777777"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14:paraId="7550E35E" w14:textId="77777777">
        <w:trPr>
          <w:divId w:val="395589539"/>
          <w:tblCellSpacing w:w="15" w:type="dxa"/>
        </w:trPr>
        <w:tc>
          <w:tcPr>
            <w:tcW w:w="0" w:type="auto"/>
            <w:vAlign w:val="center"/>
            <w:hideMark/>
          </w:tcPr>
          <w:p w14:paraId="2ECB3F0F" w14:textId="77777777" w:rsidR="00C51368" w:rsidRDefault="001708AB">
            <w:pPr>
              <w:rPr>
                <w:rFonts w:eastAsia="Times New Roman"/>
              </w:rPr>
            </w:pPr>
            <w:hyperlink r:id="rId2800"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14:paraId="463EE12A" w14:textId="77777777" w:rsidR="00C51368" w:rsidRDefault="00E43BD9">
            <w:pPr>
              <w:rPr>
                <w:rFonts w:eastAsia="Times New Roman"/>
              </w:rPr>
            </w:pPr>
            <w:r>
              <w:rPr>
                <w:rFonts w:eastAsia="Times New Roman"/>
              </w:rPr>
              <w:t>Used to bind a defined element to a value set</w:t>
            </w:r>
          </w:p>
        </w:tc>
      </w:tr>
      <w:tr w:rsidR="00C51368" w14:paraId="10146169" w14:textId="77777777">
        <w:trPr>
          <w:divId w:val="395589539"/>
          <w:tblCellSpacing w:w="15" w:type="dxa"/>
        </w:trPr>
        <w:tc>
          <w:tcPr>
            <w:tcW w:w="0" w:type="auto"/>
            <w:vAlign w:val="center"/>
            <w:hideMark/>
          </w:tcPr>
          <w:p w14:paraId="3B2F888E" w14:textId="77777777" w:rsidR="00C51368" w:rsidRDefault="001708AB">
            <w:pPr>
              <w:rPr>
                <w:rFonts w:eastAsia="Times New Roman"/>
              </w:rPr>
            </w:pPr>
            <w:hyperlink r:id="rId2801"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14:paraId="29968FB8" w14:textId="77777777" w:rsidR="00C51368" w:rsidRDefault="00E43BD9">
            <w:pPr>
              <w:rPr>
                <w:rFonts w:eastAsia="Times New Roman"/>
              </w:rPr>
            </w:pPr>
            <w:r>
              <w:rPr>
                <w:rFonts w:eastAsia="Times New Roman"/>
              </w:rPr>
              <w:t>used to indicate the scope of the mapping in the Concept Map - from one value set to another</w:t>
            </w:r>
          </w:p>
        </w:tc>
      </w:tr>
      <w:tr w:rsidR="00C51368" w14:paraId="6E6C06AE" w14:textId="77777777">
        <w:trPr>
          <w:divId w:val="395589539"/>
          <w:tblCellSpacing w:w="15" w:type="dxa"/>
        </w:trPr>
        <w:tc>
          <w:tcPr>
            <w:tcW w:w="0" w:type="auto"/>
            <w:vAlign w:val="center"/>
            <w:hideMark/>
          </w:tcPr>
          <w:p w14:paraId="78E9AB45" w14:textId="77777777" w:rsidR="00C51368" w:rsidRDefault="001708AB">
            <w:pPr>
              <w:rPr>
                <w:rFonts w:eastAsia="Times New Roman"/>
              </w:rPr>
            </w:pPr>
            <w:hyperlink r:id="rId2802"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14:paraId="375C63C3" w14:textId="77777777" w:rsidR="00C51368" w:rsidRDefault="00E43BD9">
            <w:pPr>
              <w:rPr>
                <w:rFonts w:eastAsia="Times New Roman"/>
              </w:rPr>
            </w:pPr>
            <w:r>
              <w:rPr>
                <w:rFonts w:eastAsia="Times New Roman"/>
              </w:rPr>
              <w:t>Indicates that answers to a set of questions come from a value set</w:t>
            </w:r>
          </w:p>
        </w:tc>
      </w:tr>
      <w:tr w:rsidR="00C51368" w14:paraId="045C93A2" w14:textId="77777777">
        <w:trPr>
          <w:divId w:val="395589539"/>
          <w:tblCellSpacing w:w="15" w:type="dxa"/>
        </w:trPr>
        <w:tc>
          <w:tcPr>
            <w:tcW w:w="0" w:type="auto"/>
            <w:vAlign w:val="center"/>
            <w:hideMark/>
          </w:tcPr>
          <w:p w14:paraId="41492F0E" w14:textId="77777777" w:rsidR="00C51368" w:rsidRDefault="001708AB">
            <w:pPr>
              <w:rPr>
                <w:rFonts w:eastAsia="Times New Roman"/>
              </w:rPr>
            </w:pPr>
            <w:hyperlink r:id="rId2803" w:history="1">
              <w:r w:rsidR="00E43BD9">
                <w:rPr>
                  <w:rStyle w:val="Hyperlink"/>
                  <w:rFonts w:eastAsia="Times New Roman"/>
                </w:rPr>
                <w:t>ValueSet</w:t>
              </w:r>
            </w:hyperlink>
            <w:r w:rsidR="00E43BD9">
              <w:rPr>
                <w:rFonts w:eastAsia="Times New Roman"/>
              </w:rPr>
              <w:t>.compose.import</w:t>
            </w:r>
          </w:p>
        </w:tc>
        <w:tc>
          <w:tcPr>
            <w:tcW w:w="0" w:type="auto"/>
            <w:vAlign w:val="center"/>
            <w:hideMark/>
          </w:tcPr>
          <w:p w14:paraId="2F9F1104" w14:textId="77777777" w:rsidR="00C51368" w:rsidRDefault="00E43BD9">
            <w:pPr>
              <w:rPr>
                <w:rFonts w:eastAsia="Times New Roman"/>
              </w:rPr>
            </w:pPr>
            <w:r>
              <w:rPr>
                <w:rFonts w:eastAsia="Times New Roman"/>
              </w:rPr>
              <w:t>The content of a value set includes the content in the imported value set too</w:t>
            </w:r>
          </w:p>
        </w:tc>
      </w:tr>
      <w:tr w:rsidR="00C51368" w14:paraId="3DA702CC" w14:textId="77777777">
        <w:trPr>
          <w:divId w:val="395589539"/>
          <w:tblCellSpacing w:w="15" w:type="dxa"/>
        </w:trPr>
        <w:tc>
          <w:tcPr>
            <w:tcW w:w="0" w:type="auto"/>
            <w:vAlign w:val="center"/>
            <w:hideMark/>
          </w:tcPr>
          <w:p w14:paraId="6E9864C6" w14:textId="77777777" w:rsidR="00C51368" w:rsidRDefault="001708AB">
            <w:pPr>
              <w:rPr>
                <w:rFonts w:eastAsia="Times New Roman"/>
              </w:rPr>
            </w:pPr>
            <w:hyperlink r:id="rId2804" w:history="1">
              <w:r w:rsidR="00E43BD9">
                <w:rPr>
                  <w:rStyle w:val="Hyperlink"/>
                  <w:rFonts w:eastAsia="Times New Roman"/>
                </w:rPr>
                <w:t>ValueSet Reference Extension</w:t>
              </w:r>
            </w:hyperlink>
          </w:p>
        </w:tc>
        <w:tc>
          <w:tcPr>
            <w:tcW w:w="0" w:type="auto"/>
            <w:vAlign w:val="center"/>
            <w:hideMark/>
          </w:tcPr>
          <w:p w14:paraId="675EDF3D" w14:textId="77777777" w:rsidR="00C51368" w:rsidRDefault="00E43BD9">
            <w:pPr>
              <w:rPr>
                <w:rFonts w:eastAsia="Times New Roman"/>
              </w:rPr>
            </w:pPr>
            <w:r>
              <w:rPr>
                <w:rFonts w:eastAsia="Times New Roman"/>
              </w:rPr>
              <w:t>Indicates that a particular coded value was chosen from the specified value set</w:t>
            </w:r>
          </w:p>
        </w:tc>
      </w:tr>
    </w:tbl>
    <w:p w14:paraId="4B232B91" w14:textId="77777777" w:rsidR="00C51368" w:rsidRDefault="00E43BD9">
      <w:pPr>
        <w:pStyle w:val="NormalWeb"/>
        <w:divId w:val="395589539"/>
        <w:rPr>
          <w:lang w:val="en-US"/>
        </w:rPr>
      </w:pPr>
      <w:r>
        <w:rPr>
          <w:lang w:val="en-US"/>
        </w:rPr>
        <w:t xml:space="preserve">There are two types of value set references in this list, direct and logical. </w:t>
      </w:r>
    </w:p>
    <w:p w14:paraId="1F4B4341" w14:textId="77777777" w:rsidR="00C51368" w:rsidRDefault="00E43BD9">
      <w:pPr>
        <w:pStyle w:val="Heading4"/>
        <w:divId w:val="395589539"/>
        <w:rPr>
          <w:rFonts w:eastAsia="Times New Roman"/>
          <w:lang w:val="en-US"/>
        </w:rPr>
      </w:pPr>
      <w:bookmarkStart w:id="332" w:name="direct"/>
      <w:bookmarkEnd w:id="332"/>
      <w:r>
        <w:rPr>
          <w:rFonts w:eastAsia="Times New Roman"/>
          <w:lang w:val="en-US"/>
        </w:rPr>
        <w:t>Direct Value Set references</w:t>
      </w:r>
    </w:p>
    <w:p w14:paraId="255FC578" w14:textId="77777777" w:rsidR="00C51368" w:rsidRDefault="00E43BD9">
      <w:pPr>
        <w:pStyle w:val="NormalWeb"/>
        <w:divId w:val="395589539"/>
        <w:rPr>
          <w:lang w:val="en-US"/>
        </w:rPr>
      </w:pPr>
      <w:r>
        <w:rPr>
          <w:lang w:val="en-US"/>
        </w:rPr>
        <w:t xml:space="preserve">A direct value set reference has the type </w:t>
      </w:r>
      <w:hyperlink r:id="rId2805" w:anchor="Reference" w:history="1">
        <w:r>
          <w:rPr>
            <w:rStyle w:val="Hyperlink"/>
            <w:lang w:val="en-US"/>
          </w:rPr>
          <w:t>Reference</w:t>
        </w:r>
      </w:hyperlink>
      <w:r>
        <w:rPr>
          <w:lang w:val="en-US"/>
        </w:rPr>
        <w:t xml:space="preserve">, and refers directly to a ValueSet based on a URL, usually to a terminology server running a </w:t>
      </w:r>
      <w:hyperlink r:id="rId2806"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14:paraId="6627508D" w14:textId="77777777" w:rsidR="00C51368" w:rsidRDefault="00E43BD9">
      <w:pPr>
        <w:pStyle w:val="NormalWeb"/>
        <w:divId w:val="395589539"/>
        <w:rPr>
          <w:lang w:val="en-US"/>
        </w:rPr>
      </w:pPr>
      <w:r>
        <w:rPr>
          <w:lang w:val="en-US"/>
        </w:rPr>
        <w:t xml:space="preserve">Example: </w:t>
      </w:r>
    </w:p>
    <w:p w14:paraId="0D4A27C3" w14:textId="77777777" w:rsidR="00C51368" w:rsidRDefault="00C51368">
      <w:pPr>
        <w:pStyle w:val="HTMLPreformatted"/>
        <w:divId w:val="395589539"/>
        <w:rPr>
          <w:lang w:val="en-US"/>
        </w:rPr>
      </w:pPr>
    </w:p>
    <w:p w14:paraId="70E424F3" w14:textId="77777777" w:rsidR="00C51368" w:rsidRDefault="00E43BD9">
      <w:pPr>
        <w:pStyle w:val="HTMLPreformatted"/>
        <w:divId w:val="395589539"/>
        <w:rPr>
          <w:lang w:val="en-US"/>
        </w:rPr>
      </w:pPr>
      <w:r>
        <w:rPr>
          <w:lang w:val="en-US"/>
        </w:rPr>
        <w:t>GET fhir/Questionnaire/234</w:t>
      </w:r>
    </w:p>
    <w:p w14:paraId="7B6A788F" w14:textId="77777777" w:rsidR="00C51368" w:rsidRDefault="00C51368">
      <w:pPr>
        <w:pStyle w:val="HTMLPreformatted"/>
        <w:divId w:val="395589539"/>
        <w:rPr>
          <w:lang w:val="en-US"/>
        </w:rPr>
      </w:pPr>
    </w:p>
    <w:p w14:paraId="3E9FF093" w14:textId="77777777" w:rsidR="00C51368" w:rsidRDefault="00E43BD9">
      <w:pPr>
        <w:pStyle w:val="HTMLPreformatted"/>
        <w:divId w:val="395589539"/>
        <w:rPr>
          <w:lang w:val="en-US"/>
        </w:rPr>
      </w:pPr>
      <w:r>
        <w:rPr>
          <w:lang w:val="en-US"/>
        </w:rPr>
        <w:t>&lt;Questionnaire&gt;</w:t>
      </w:r>
    </w:p>
    <w:p w14:paraId="18DCFD2A" w14:textId="77777777" w:rsidR="00C51368" w:rsidRDefault="00E43BD9">
      <w:pPr>
        <w:pStyle w:val="HTMLPreformatted"/>
        <w:divId w:val="395589539"/>
        <w:rPr>
          <w:lang w:val="en-US"/>
        </w:rPr>
      </w:pPr>
      <w:r>
        <w:rPr>
          <w:lang w:val="en-US"/>
        </w:rPr>
        <w:t xml:space="preserve">  ...</w:t>
      </w:r>
    </w:p>
    <w:p w14:paraId="70E8EBDA" w14:textId="77777777" w:rsidR="00C51368" w:rsidRDefault="00E43BD9">
      <w:pPr>
        <w:pStyle w:val="HTMLPreformatted"/>
        <w:divId w:val="395589539"/>
        <w:rPr>
          <w:lang w:val="en-US"/>
        </w:rPr>
      </w:pPr>
      <w:r>
        <w:rPr>
          <w:lang w:val="en-US"/>
        </w:rPr>
        <w:t xml:space="preserve">  &lt;question&gt;</w:t>
      </w:r>
    </w:p>
    <w:p w14:paraId="32AD01DB" w14:textId="77777777" w:rsidR="00C51368" w:rsidRDefault="00E43BD9">
      <w:pPr>
        <w:pStyle w:val="HTMLPreformatted"/>
        <w:divId w:val="395589539"/>
        <w:rPr>
          <w:lang w:val="en-US"/>
        </w:rPr>
      </w:pPr>
      <w:r>
        <w:rPr>
          <w:lang w:val="en-US"/>
        </w:rPr>
        <w:t xml:space="preserve">    &lt;options&gt;</w:t>
      </w:r>
    </w:p>
    <w:p w14:paraId="322D0B8C" w14:textId="77777777" w:rsidR="00C51368" w:rsidRDefault="00E43BD9">
      <w:pPr>
        <w:pStyle w:val="HTMLPreformatted"/>
        <w:divId w:val="395589539"/>
        <w:rPr>
          <w:lang w:val="en-US"/>
        </w:rPr>
      </w:pPr>
      <w:r>
        <w:rPr>
          <w:lang w:val="en-US"/>
        </w:rPr>
        <w:t xml:space="preserve">      &lt;reference value="ValueSet/234234"/&gt;</w:t>
      </w:r>
    </w:p>
    <w:p w14:paraId="0520BD4C" w14:textId="77777777" w:rsidR="00C51368" w:rsidRDefault="00E43BD9">
      <w:pPr>
        <w:pStyle w:val="HTMLPreformatted"/>
        <w:divId w:val="395589539"/>
        <w:rPr>
          <w:lang w:val="en-US"/>
        </w:rPr>
      </w:pPr>
      <w:r>
        <w:rPr>
          <w:lang w:val="en-US"/>
        </w:rPr>
        <w:t xml:space="preserve">    &lt;/options&gt;</w:t>
      </w:r>
    </w:p>
    <w:p w14:paraId="540AD25E" w14:textId="77777777" w:rsidR="00C51368" w:rsidRDefault="00E43BD9">
      <w:pPr>
        <w:pStyle w:val="HTMLPreformatted"/>
        <w:divId w:val="395589539"/>
        <w:rPr>
          <w:lang w:val="en-US"/>
        </w:rPr>
      </w:pPr>
      <w:r>
        <w:rPr>
          <w:lang w:val="en-US"/>
        </w:rPr>
        <w:t xml:space="preserve">  &lt;/question&gt;</w:t>
      </w:r>
    </w:p>
    <w:p w14:paraId="3E353E1C" w14:textId="77777777" w:rsidR="00C51368" w:rsidRDefault="00E43BD9">
      <w:pPr>
        <w:pStyle w:val="HTMLPreformatted"/>
        <w:divId w:val="395589539"/>
        <w:rPr>
          <w:lang w:val="en-US"/>
        </w:rPr>
      </w:pPr>
      <w:r>
        <w:rPr>
          <w:lang w:val="en-US"/>
        </w:rPr>
        <w:t xml:space="preserve">  ....</w:t>
      </w:r>
    </w:p>
    <w:p w14:paraId="1B9C8979" w14:textId="77777777" w:rsidR="00C51368" w:rsidRDefault="00E43BD9">
      <w:pPr>
        <w:pStyle w:val="HTMLPreformatted"/>
        <w:divId w:val="395589539"/>
        <w:rPr>
          <w:lang w:val="en-US"/>
        </w:rPr>
      </w:pPr>
      <w:r>
        <w:rPr>
          <w:lang w:val="en-US"/>
        </w:rPr>
        <w:t>&lt;/Questionnaire&gt;</w:t>
      </w:r>
    </w:p>
    <w:p w14:paraId="5F529D81" w14:textId="77777777"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14:paraId="7F7140B1" w14:textId="77777777"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14:paraId="36CBB68B" w14:textId="77777777" w:rsidR="00C51368" w:rsidRDefault="00E43BD9">
      <w:pPr>
        <w:pStyle w:val="Heading4"/>
        <w:divId w:val="395589539"/>
        <w:rPr>
          <w:rFonts w:eastAsia="Times New Roman"/>
          <w:lang w:val="en-US"/>
        </w:rPr>
      </w:pPr>
      <w:bookmarkStart w:id="333" w:name="logical"/>
      <w:bookmarkEnd w:id="333"/>
      <w:r>
        <w:rPr>
          <w:rFonts w:eastAsia="Times New Roman"/>
          <w:lang w:val="en-US"/>
        </w:rPr>
        <w:t>Logical Value Set references</w:t>
      </w:r>
    </w:p>
    <w:p w14:paraId="4026D03B" w14:textId="77777777" w:rsidR="00C51368" w:rsidRDefault="00E43BD9">
      <w:pPr>
        <w:pStyle w:val="NormalWeb"/>
        <w:divId w:val="395589539"/>
        <w:rPr>
          <w:lang w:val="en-US"/>
        </w:rPr>
      </w:pPr>
      <w:r>
        <w:rPr>
          <w:lang w:val="en-US"/>
        </w:rPr>
        <w:t xml:space="preserve">A logical value set reference has the type </w:t>
      </w:r>
      <w:hyperlink r:id="rId2807"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14:paraId="2C0F4A31" w14:textId="77777777" w:rsidR="00C51368" w:rsidRDefault="00E43BD9">
      <w:pPr>
        <w:pStyle w:val="NormalWeb"/>
        <w:divId w:val="395589539"/>
        <w:rPr>
          <w:lang w:val="en-US"/>
        </w:rPr>
      </w:pPr>
      <w:r>
        <w:rPr>
          <w:lang w:val="en-US"/>
        </w:rPr>
        <w:t xml:space="preserve">Example: </w:t>
      </w:r>
    </w:p>
    <w:p w14:paraId="619DFCB6" w14:textId="77777777" w:rsidR="00C51368" w:rsidRDefault="00C51368">
      <w:pPr>
        <w:pStyle w:val="HTMLPreformatted"/>
        <w:divId w:val="395589539"/>
        <w:rPr>
          <w:lang w:val="en-US"/>
        </w:rPr>
      </w:pPr>
    </w:p>
    <w:p w14:paraId="04F4B3D4" w14:textId="77777777" w:rsidR="00C51368" w:rsidRDefault="00E43BD9">
      <w:pPr>
        <w:pStyle w:val="HTMLPreformatted"/>
        <w:divId w:val="395589539"/>
        <w:rPr>
          <w:lang w:val="en-US"/>
        </w:rPr>
      </w:pPr>
      <w:r>
        <w:rPr>
          <w:lang w:val="en-US"/>
        </w:rPr>
        <w:t>&lt;StructureDefinition&gt;</w:t>
      </w:r>
    </w:p>
    <w:p w14:paraId="3AA37A19" w14:textId="77777777" w:rsidR="00C51368" w:rsidRDefault="00E43BD9">
      <w:pPr>
        <w:pStyle w:val="HTMLPreformatted"/>
        <w:divId w:val="395589539"/>
        <w:rPr>
          <w:lang w:val="en-US"/>
        </w:rPr>
      </w:pPr>
      <w:r>
        <w:rPr>
          <w:lang w:val="en-US"/>
        </w:rPr>
        <w:t xml:space="preserve">  ...</w:t>
      </w:r>
    </w:p>
    <w:p w14:paraId="2C8FDFC2" w14:textId="77777777" w:rsidR="00C51368" w:rsidRDefault="00E43BD9">
      <w:pPr>
        <w:pStyle w:val="HTMLPreformatted"/>
        <w:divId w:val="395589539"/>
        <w:rPr>
          <w:lang w:val="en-US"/>
        </w:rPr>
      </w:pPr>
      <w:r>
        <w:rPr>
          <w:lang w:val="en-US"/>
        </w:rPr>
        <w:t xml:space="preserve">  &lt;element&gt;</w:t>
      </w:r>
    </w:p>
    <w:p w14:paraId="2687E4AD" w14:textId="77777777" w:rsidR="00C51368" w:rsidRDefault="00E43BD9">
      <w:pPr>
        <w:pStyle w:val="HTMLPreformatted"/>
        <w:divId w:val="395589539"/>
        <w:rPr>
          <w:lang w:val="en-US"/>
        </w:rPr>
      </w:pPr>
      <w:r>
        <w:rPr>
          <w:lang w:val="en-US"/>
        </w:rPr>
        <w:t xml:space="preserve">    ...</w:t>
      </w:r>
    </w:p>
    <w:p w14:paraId="465C9A76" w14:textId="77777777" w:rsidR="00C51368" w:rsidRDefault="00E43BD9">
      <w:pPr>
        <w:pStyle w:val="HTMLPreformatted"/>
        <w:divId w:val="395589539"/>
        <w:rPr>
          <w:lang w:val="en-US"/>
        </w:rPr>
      </w:pPr>
      <w:r>
        <w:rPr>
          <w:lang w:val="en-US"/>
        </w:rPr>
        <w:t xml:space="preserve">    &lt;binding&gt;</w:t>
      </w:r>
    </w:p>
    <w:p w14:paraId="699E83FF" w14:textId="77777777" w:rsidR="00C51368" w:rsidRDefault="00E43BD9">
      <w:pPr>
        <w:pStyle w:val="HTMLPreformatted"/>
        <w:divId w:val="395589539"/>
        <w:rPr>
          <w:lang w:val="en-US"/>
        </w:rPr>
      </w:pPr>
      <w:r>
        <w:rPr>
          <w:lang w:val="en-US"/>
        </w:rPr>
        <w:t xml:space="preserve">      ...</w:t>
      </w:r>
    </w:p>
    <w:p w14:paraId="013AB365" w14:textId="77777777" w:rsidR="00C51368" w:rsidRDefault="00E43BD9">
      <w:pPr>
        <w:pStyle w:val="HTMLPreformatted"/>
        <w:divId w:val="395589539"/>
        <w:rPr>
          <w:lang w:val="en-US"/>
        </w:rPr>
      </w:pPr>
      <w:r>
        <w:rPr>
          <w:lang w:val="en-US"/>
        </w:rPr>
        <w:t xml:space="preserve">      &lt;valueSetUri value="http://hl7.org/fhir/ValueSet/clinical-findings"/&gt;</w:t>
      </w:r>
    </w:p>
    <w:p w14:paraId="4400D06E" w14:textId="77777777" w:rsidR="00C51368" w:rsidRDefault="00E43BD9">
      <w:pPr>
        <w:pStyle w:val="HTMLPreformatted"/>
        <w:divId w:val="395589539"/>
        <w:rPr>
          <w:lang w:val="en-US"/>
        </w:rPr>
      </w:pPr>
      <w:r>
        <w:rPr>
          <w:lang w:val="en-US"/>
        </w:rPr>
        <w:t xml:space="preserve">    &lt;/binding&gt;</w:t>
      </w:r>
    </w:p>
    <w:p w14:paraId="6E48E247" w14:textId="77777777" w:rsidR="00C51368" w:rsidRDefault="00E43BD9">
      <w:pPr>
        <w:pStyle w:val="HTMLPreformatted"/>
        <w:divId w:val="395589539"/>
        <w:rPr>
          <w:lang w:val="en-US"/>
        </w:rPr>
      </w:pPr>
      <w:r>
        <w:rPr>
          <w:lang w:val="en-US"/>
        </w:rPr>
        <w:t xml:space="preserve">    ...</w:t>
      </w:r>
    </w:p>
    <w:p w14:paraId="7D1DACAF" w14:textId="77777777" w:rsidR="00C51368" w:rsidRDefault="00E43BD9">
      <w:pPr>
        <w:pStyle w:val="HTMLPreformatted"/>
        <w:divId w:val="395589539"/>
        <w:rPr>
          <w:lang w:val="en-US"/>
        </w:rPr>
      </w:pPr>
      <w:r>
        <w:rPr>
          <w:lang w:val="en-US"/>
        </w:rPr>
        <w:t xml:space="preserve">  &lt;/element&gt;</w:t>
      </w:r>
    </w:p>
    <w:p w14:paraId="7676AF2E" w14:textId="77777777" w:rsidR="00C51368" w:rsidRDefault="00E43BD9">
      <w:pPr>
        <w:pStyle w:val="HTMLPreformatted"/>
        <w:divId w:val="395589539"/>
        <w:rPr>
          <w:lang w:val="en-US"/>
        </w:rPr>
      </w:pPr>
      <w:r>
        <w:rPr>
          <w:lang w:val="en-US"/>
        </w:rPr>
        <w:t xml:space="preserve">  ....</w:t>
      </w:r>
    </w:p>
    <w:p w14:paraId="422B706C" w14:textId="77777777" w:rsidR="00C51368" w:rsidRDefault="00E43BD9">
      <w:pPr>
        <w:pStyle w:val="HTMLPreformatted"/>
        <w:divId w:val="395589539"/>
        <w:rPr>
          <w:lang w:val="en-US"/>
        </w:rPr>
      </w:pPr>
      <w:r>
        <w:rPr>
          <w:lang w:val="en-US"/>
        </w:rPr>
        <w:t>&lt;/StructureDefinition&gt;</w:t>
      </w:r>
    </w:p>
    <w:p w14:paraId="1784AAB1" w14:textId="77777777" w:rsidR="00C51368" w:rsidRDefault="00E43BD9">
      <w:pPr>
        <w:pStyle w:val="NormalWeb"/>
        <w:divId w:val="395589539"/>
        <w:rPr>
          <w:lang w:val="en-US"/>
        </w:rPr>
      </w:pPr>
      <w:r>
        <w:rPr>
          <w:lang w:val="en-US"/>
        </w:rPr>
        <w:t xml:space="preserve">This specifies that the element is bound to the value set with a Value.url of </w:t>
      </w:r>
      <w:hyperlink r:id="rId2808"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14:paraId="5794F867" w14:textId="77777777"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9" w:history="1">
        <w:r>
          <w:rPr>
            <w:rStyle w:val="Hyperlink"/>
            <w:lang w:val="en-US"/>
          </w:rPr>
          <w:t>FHIR Terminology Server</w:t>
        </w:r>
      </w:hyperlink>
      <w:r>
        <w:rPr>
          <w:lang w:val="en-US"/>
        </w:rPr>
        <w:t xml:space="preserve">, then this would work like this: </w:t>
      </w:r>
    </w:p>
    <w:p w14:paraId="090A78CA" w14:textId="77777777" w:rsidR="00C51368" w:rsidRDefault="00C51368">
      <w:pPr>
        <w:pStyle w:val="HTMLPreformatted"/>
        <w:divId w:val="395589539"/>
        <w:rPr>
          <w:lang w:val="en-US"/>
        </w:rPr>
      </w:pPr>
    </w:p>
    <w:p w14:paraId="71C88A0A" w14:textId="77777777" w:rsidR="00C51368" w:rsidRDefault="00E43BD9">
      <w:pPr>
        <w:pStyle w:val="HTMLPreformatted"/>
        <w:divId w:val="395589539"/>
        <w:rPr>
          <w:lang w:val="en-US"/>
        </w:rPr>
      </w:pPr>
      <w:r>
        <w:rPr>
          <w:lang w:val="en-US"/>
        </w:rPr>
        <w:t>GET fhir/ValueSet?url=http://hl7.org/fhir/ValueSet/clinical-findings</w:t>
      </w:r>
    </w:p>
    <w:p w14:paraId="3564855D" w14:textId="77777777" w:rsidR="00C51368" w:rsidRDefault="00E43BD9">
      <w:pPr>
        <w:pStyle w:val="NormalWeb"/>
        <w:divId w:val="395589539"/>
        <w:rPr>
          <w:lang w:val="en-US"/>
        </w:rPr>
      </w:pPr>
      <w:r>
        <w:rPr>
          <w:lang w:val="en-US"/>
        </w:rPr>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14:paraId="6C5D11A1" w14:textId="77777777" w:rsidR="00C51368" w:rsidRDefault="00E43BD9">
      <w:pPr>
        <w:pStyle w:val="NormalWeb"/>
        <w:divId w:val="395589539"/>
        <w:rPr>
          <w:lang w:val="en-US"/>
        </w:rPr>
      </w:pPr>
      <w:r>
        <w:rPr>
          <w:lang w:val="en-US"/>
        </w:rPr>
        <w:lastRenderedPageBreak/>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810" w:anchor="implicit" w:history="1">
        <w:r>
          <w:rPr>
            <w:rStyle w:val="Hyperlink"/>
            <w:lang w:val="en-US"/>
          </w:rPr>
          <w:t>SNOMED CT</w:t>
        </w:r>
      </w:hyperlink>
      <w:r>
        <w:rPr>
          <w:lang w:val="en-US"/>
        </w:rPr>
        <w:t xml:space="preserve">, </w:t>
      </w:r>
      <w:hyperlink r:id="rId2811" w:anchor="implicit" w:history="1">
        <w:r>
          <w:rPr>
            <w:rStyle w:val="Hyperlink"/>
            <w:lang w:val="en-US"/>
          </w:rPr>
          <w:t>RxNorm</w:t>
        </w:r>
      </w:hyperlink>
      <w:r>
        <w:rPr>
          <w:lang w:val="en-US"/>
        </w:rPr>
        <w:t xml:space="preserve">, </w:t>
      </w:r>
      <w:hyperlink r:id="rId2812" w:anchor="implicit" w:history="1">
        <w:r>
          <w:rPr>
            <w:rStyle w:val="Hyperlink"/>
            <w:lang w:val="en-US"/>
          </w:rPr>
          <w:t>LOINC</w:t>
        </w:r>
      </w:hyperlink>
      <w:r>
        <w:rPr>
          <w:lang w:val="en-US"/>
        </w:rPr>
        <w:t xml:space="preserve">) </w:t>
      </w:r>
    </w:p>
    <w:p w14:paraId="497A4D51" w14:textId="77777777"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14:paraId="73F4F1C4" w14:textId="77777777" w:rsidR="00C51368" w:rsidRDefault="00E43BD9">
      <w:pPr>
        <w:pStyle w:val="NormalWeb"/>
        <w:divId w:val="395589539"/>
        <w:rPr>
          <w:lang w:val="en-US"/>
        </w:rPr>
      </w:pPr>
      <w:r>
        <w:rPr>
          <w:b/>
          <w:bCs/>
          <w:lang w:val="en-US"/>
        </w:rPr>
        <w:t>Version specific Logical References</w:t>
      </w:r>
    </w:p>
    <w:p w14:paraId="16EBE823" w14:textId="77777777"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14:paraId="73354AF9" w14:textId="77777777"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14:paraId="5E8A1E81" w14:textId="77777777" w:rsidR="00C51368" w:rsidRDefault="00C51368">
      <w:pPr>
        <w:pStyle w:val="HTMLPreformatted"/>
        <w:divId w:val="395589539"/>
        <w:rPr>
          <w:lang w:val="en-US"/>
        </w:rPr>
      </w:pPr>
    </w:p>
    <w:p w14:paraId="73C11201" w14:textId="77777777" w:rsidR="00C51368" w:rsidRDefault="00E43BD9">
      <w:pPr>
        <w:pStyle w:val="HTMLPreformatted"/>
        <w:divId w:val="395589539"/>
        <w:rPr>
          <w:lang w:val="en-US"/>
        </w:rPr>
      </w:pPr>
      <w:r>
        <w:rPr>
          <w:lang w:val="en-US"/>
        </w:rPr>
        <w:t>&lt;valueSetUri value="http://hl7.org/fhir/ValueSet/clinical-findings?version=0.8"/&gt;</w:t>
      </w:r>
    </w:p>
    <w:p w14:paraId="50DC93B8" w14:textId="77777777"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14:paraId="391BCE4A" w14:textId="77777777" w:rsidR="00C51368" w:rsidRDefault="00C51368">
      <w:pPr>
        <w:pStyle w:val="HTMLPreformatted"/>
        <w:divId w:val="395589539"/>
        <w:rPr>
          <w:lang w:val="en-US"/>
        </w:rPr>
      </w:pPr>
    </w:p>
    <w:p w14:paraId="7AC5BB8E" w14:textId="77777777" w:rsidR="00C51368" w:rsidRDefault="00E43BD9">
      <w:pPr>
        <w:pStyle w:val="HTMLPreformatted"/>
        <w:divId w:val="395589539"/>
        <w:rPr>
          <w:lang w:val="en-US"/>
        </w:rPr>
      </w:pPr>
      <w:r>
        <w:rPr>
          <w:lang w:val="en-US"/>
        </w:rPr>
        <w:t>GET fhir/ValueSet?url=http://hl7.org/fhir/ValueSet/clinical-findings&amp;version=0.8</w:t>
      </w:r>
    </w:p>
    <w:p w14:paraId="0EB92C27" w14:textId="77777777"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14:paraId="70DF877E" w14:textId="77777777" w:rsidR="00C51368" w:rsidRDefault="00E43BD9">
      <w:pPr>
        <w:pStyle w:val="Heading4"/>
        <w:divId w:val="395589539"/>
        <w:rPr>
          <w:rFonts w:eastAsia="Times New Roman"/>
          <w:lang w:val="en-US"/>
        </w:rPr>
      </w:pPr>
      <w:bookmarkStart w:id="334" w:name="unbound"/>
      <w:bookmarkEnd w:id="334"/>
      <w:r>
        <w:rPr>
          <w:rFonts w:eastAsia="Times New Roman"/>
          <w:lang w:val="en-US"/>
        </w:rPr>
        <w:t>Unbound</w:t>
      </w:r>
    </w:p>
    <w:p w14:paraId="4A5DD6DF" w14:textId="77777777"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14:paraId="0D090AA6" w14:textId="77777777" w:rsidR="00C51368" w:rsidRDefault="00E43BD9">
      <w:pPr>
        <w:pStyle w:val="Heading2"/>
        <w:divId w:val="395589539"/>
        <w:rPr>
          <w:rFonts w:eastAsia="Times New Roman"/>
          <w:lang w:val="en-US"/>
        </w:rPr>
      </w:pPr>
      <w:bookmarkStart w:id="335" w:name="strength"/>
      <w:bookmarkEnd w:id="335"/>
      <w:r>
        <w:rPr>
          <w:rFonts w:eastAsia="Times New Roman"/>
          <w:lang w:val="en-US"/>
        </w:rPr>
        <w:t>Binding Strengths</w:t>
      </w:r>
    </w:p>
    <w:p w14:paraId="2EEA296B" w14:textId="77777777"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14:paraId="4E6CD70D" w14:textId="77777777">
        <w:trPr>
          <w:divId w:val="395589539"/>
          <w:tblCellSpacing w:w="15" w:type="dxa"/>
        </w:trPr>
        <w:tc>
          <w:tcPr>
            <w:tcW w:w="0" w:type="auto"/>
            <w:vAlign w:val="center"/>
            <w:hideMark/>
          </w:tcPr>
          <w:p w14:paraId="6843C0AA" w14:textId="77777777" w:rsidR="00C51368" w:rsidRDefault="00E43BD9">
            <w:pPr>
              <w:rPr>
                <w:rFonts w:eastAsia="Times New Roman"/>
              </w:rPr>
            </w:pPr>
            <w:r>
              <w:rPr>
                <w:rFonts w:eastAsia="Times New Roman"/>
              </w:rPr>
              <w:t>required</w:t>
            </w:r>
          </w:p>
        </w:tc>
        <w:tc>
          <w:tcPr>
            <w:tcW w:w="0" w:type="auto"/>
            <w:vAlign w:val="center"/>
            <w:hideMark/>
          </w:tcPr>
          <w:p w14:paraId="0A432EF3" w14:textId="77777777" w:rsidR="00C51368" w:rsidRDefault="00E43BD9">
            <w:pPr>
              <w:rPr>
                <w:rFonts w:eastAsia="Times New Roman"/>
              </w:rPr>
            </w:pPr>
            <w:r>
              <w:rPr>
                <w:rFonts w:eastAsia="Times New Roman"/>
              </w:rPr>
              <w:t>To be conformant, instances of this element SHALL include a code from the specified value set</w:t>
            </w:r>
          </w:p>
        </w:tc>
      </w:tr>
      <w:tr w:rsidR="00C51368" w14:paraId="08ECEF4C" w14:textId="77777777">
        <w:trPr>
          <w:divId w:val="395589539"/>
          <w:tblCellSpacing w:w="15" w:type="dxa"/>
        </w:trPr>
        <w:tc>
          <w:tcPr>
            <w:tcW w:w="0" w:type="auto"/>
            <w:vAlign w:val="center"/>
            <w:hideMark/>
          </w:tcPr>
          <w:p w14:paraId="4082DF18" w14:textId="77777777" w:rsidR="00C51368" w:rsidRDefault="00E43BD9">
            <w:pPr>
              <w:rPr>
                <w:rFonts w:eastAsia="Times New Roman"/>
              </w:rPr>
            </w:pPr>
            <w:r>
              <w:rPr>
                <w:rFonts w:eastAsia="Times New Roman"/>
              </w:rPr>
              <w:lastRenderedPageBreak/>
              <w:t>extensible</w:t>
            </w:r>
          </w:p>
        </w:tc>
        <w:tc>
          <w:tcPr>
            <w:tcW w:w="0" w:type="auto"/>
            <w:vAlign w:val="center"/>
            <w:hideMark/>
          </w:tcPr>
          <w:p w14:paraId="77B57F98" w14:textId="77777777"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14:paraId="37568CE4" w14:textId="77777777">
        <w:trPr>
          <w:divId w:val="395589539"/>
          <w:tblCellSpacing w:w="15" w:type="dxa"/>
        </w:trPr>
        <w:tc>
          <w:tcPr>
            <w:tcW w:w="0" w:type="auto"/>
            <w:vAlign w:val="center"/>
            <w:hideMark/>
          </w:tcPr>
          <w:p w14:paraId="04A4DA81" w14:textId="77777777" w:rsidR="00C51368" w:rsidRDefault="00E43BD9">
            <w:pPr>
              <w:rPr>
                <w:rFonts w:eastAsia="Times New Roman"/>
              </w:rPr>
            </w:pPr>
            <w:r>
              <w:rPr>
                <w:rFonts w:eastAsia="Times New Roman"/>
              </w:rPr>
              <w:t>preferred</w:t>
            </w:r>
          </w:p>
        </w:tc>
        <w:tc>
          <w:tcPr>
            <w:tcW w:w="0" w:type="auto"/>
            <w:vAlign w:val="center"/>
            <w:hideMark/>
          </w:tcPr>
          <w:p w14:paraId="435F3A90" w14:textId="77777777"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14:paraId="23CE76D6" w14:textId="77777777">
        <w:trPr>
          <w:divId w:val="395589539"/>
          <w:tblCellSpacing w:w="15" w:type="dxa"/>
        </w:trPr>
        <w:tc>
          <w:tcPr>
            <w:tcW w:w="0" w:type="auto"/>
            <w:vAlign w:val="center"/>
            <w:hideMark/>
          </w:tcPr>
          <w:p w14:paraId="0E67D3DC" w14:textId="77777777" w:rsidR="00C51368" w:rsidRDefault="00E43BD9">
            <w:pPr>
              <w:rPr>
                <w:rFonts w:eastAsia="Times New Roman"/>
              </w:rPr>
            </w:pPr>
            <w:r>
              <w:rPr>
                <w:rFonts w:eastAsia="Times New Roman"/>
              </w:rPr>
              <w:t>example</w:t>
            </w:r>
          </w:p>
        </w:tc>
        <w:tc>
          <w:tcPr>
            <w:tcW w:w="0" w:type="auto"/>
            <w:vAlign w:val="center"/>
            <w:hideMark/>
          </w:tcPr>
          <w:p w14:paraId="403747E8" w14:textId="77777777"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14:paraId="42B1A444" w14:textId="77777777" w:rsidR="00C51368" w:rsidRDefault="00E43BD9">
      <w:pPr>
        <w:pStyle w:val="NormalWeb"/>
        <w:divId w:val="395589539"/>
        <w:rPr>
          <w:lang w:val="en-US"/>
        </w:rPr>
      </w:pPr>
      <w:r>
        <w:rPr>
          <w:lang w:val="en-US"/>
        </w:rPr>
        <w:t xml:space="preserve">Irrespective of the binding strength, when a </w:t>
      </w:r>
      <w:hyperlink r:id="rId2813"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14:paraId="33F7AB35" w14:textId="77777777" w:rsidR="00C51368" w:rsidRDefault="00E43BD9">
      <w:pPr>
        <w:pStyle w:val="Heading3"/>
        <w:divId w:val="395589539"/>
        <w:rPr>
          <w:rFonts w:eastAsia="Times New Roman"/>
          <w:lang w:val="en-US"/>
        </w:rPr>
      </w:pPr>
      <w:bookmarkStart w:id="336" w:name="required"/>
      <w:bookmarkStart w:id="337" w:name="simple"/>
      <w:bookmarkEnd w:id="336"/>
      <w:bookmarkEnd w:id="337"/>
      <w:bookmarkEnd w:id="54"/>
      <w:r>
        <w:rPr>
          <w:rFonts w:eastAsia="Times New Roman"/>
          <w:lang w:val="en-US"/>
        </w:rPr>
        <w:t>Required</w:t>
      </w:r>
    </w:p>
    <w:p w14:paraId="3F6FD650" w14:textId="77777777"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14:paraId="407D8E88" w14:textId="77777777"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4" w:anchor="code" w:history="1">
        <w:r>
          <w:rPr>
            <w:rStyle w:val="Hyperlink"/>
            <w:lang w:val="en-US"/>
          </w:rPr>
          <w:t>code</w:t>
        </w:r>
      </w:hyperlink>
      <w:r>
        <w:rPr>
          <w:lang w:val="en-US"/>
        </w:rPr>
        <w:t xml:space="preserve">: </w:t>
      </w:r>
    </w:p>
    <w:p w14:paraId="2BD1DE96" w14:textId="77777777"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14:paraId="2D54D88A" w14:textId="77777777"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815" w:history="1">
        <w:r>
          <w:rPr>
            <w:rStyle w:val="Hyperlink"/>
            <w:rFonts w:eastAsia="Times New Roman"/>
            <w:lang w:val="en-US"/>
          </w:rPr>
          <w:t>Mime Types</w:t>
        </w:r>
      </w:hyperlink>
      <w:r>
        <w:rPr>
          <w:rFonts w:eastAsia="Times New Roman"/>
          <w:lang w:val="en-US"/>
        </w:rPr>
        <w:t xml:space="preserve">, </w:t>
      </w:r>
      <w:hyperlink r:id="rId2816" w:history="1">
        <w:r>
          <w:rPr>
            <w:rStyle w:val="Hyperlink"/>
            <w:rFonts w:eastAsia="Times New Roman"/>
            <w:lang w:val="en-US"/>
          </w:rPr>
          <w:t>Language Codes</w:t>
        </w:r>
      </w:hyperlink>
      <w:r>
        <w:rPr>
          <w:rFonts w:eastAsia="Times New Roman"/>
          <w:lang w:val="en-US"/>
        </w:rPr>
        <w:t xml:space="preserve">, </w:t>
      </w:r>
      <w:hyperlink r:id="rId2817" w:history="1">
        <w:r>
          <w:rPr>
            <w:rStyle w:val="Hyperlink"/>
            <w:rFonts w:eastAsia="Times New Roman"/>
            <w:lang w:val="en-US"/>
          </w:rPr>
          <w:t>UCUM</w:t>
        </w:r>
      </w:hyperlink>
      <w:r>
        <w:rPr>
          <w:rFonts w:eastAsia="Times New Roman"/>
          <w:lang w:val="en-US"/>
        </w:rPr>
        <w:t>, etc.)</w:t>
      </w:r>
    </w:p>
    <w:p w14:paraId="2B03FAE1" w14:textId="77777777" w:rsidR="00C51368" w:rsidRDefault="00E43BD9">
      <w:pPr>
        <w:pStyle w:val="NormalWeb"/>
        <w:divId w:val="395589539"/>
        <w:rPr>
          <w:lang w:val="en-US"/>
        </w:rPr>
      </w:pPr>
      <w:r>
        <w:rPr>
          <w:lang w:val="en-US"/>
        </w:rPr>
        <w:t xml:space="preserve">The other place where this is used is when </w:t>
      </w:r>
      <w:hyperlink r:id="rId2818"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14:paraId="52BC4DEC" w14:textId="77777777" w:rsidR="00C51368" w:rsidRDefault="00E43BD9">
      <w:pPr>
        <w:pStyle w:val="NormalWeb"/>
        <w:divId w:val="395589539"/>
        <w:rPr>
          <w:lang w:val="en-US"/>
        </w:rPr>
      </w:pPr>
      <w:r>
        <w:rPr>
          <w:lang w:val="en-US"/>
        </w:rPr>
        <w:t xml:space="preserve">Note the following additional rules about required bindings when used with the </w:t>
      </w:r>
      <w:hyperlink r:id="rId2820" w:anchor="code" w:history="1">
        <w:r>
          <w:rPr>
            <w:rStyle w:val="Hyperlink"/>
            <w:lang w:val="en-US"/>
          </w:rPr>
          <w:t>code</w:t>
        </w:r>
      </w:hyperlink>
      <w:r>
        <w:rPr>
          <w:lang w:val="en-US"/>
        </w:rPr>
        <w:t xml:space="preserve"> data type: </w:t>
      </w:r>
    </w:p>
    <w:p w14:paraId="1D063BD1"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14:paraId="133175AE"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14:paraId="6B7C42E4" w14:textId="77777777"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14:paraId="191F04E4" w14:textId="77777777" w:rsidR="00C51368" w:rsidRDefault="00E43BD9">
      <w:pPr>
        <w:pStyle w:val="NormalWeb"/>
        <w:divId w:val="395589539"/>
        <w:rPr>
          <w:lang w:val="en-US"/>
        </w:rPr>
      </w:pPr>
      <w:r>
        <w:rPr>
          <w:lang w:val="en-US"/>
        </w:rPr>
        <w:t xml:space="preserve">When an element is bound to a required value set, </w:t>
      </w:r>
      <w:hyperlink r:id="rId2821" w:history="1">
        <w:r>
          <w:rPr>
            <w:rStyle w:val="Hyperlink"/>
            <w:lang w:val="en-US"/>
          </w:rPr>
          <w:t>derived profiles</w:t>
        </w:r>
      </w:hyperlink>
      <w:r>
        <w:rPr>
          <w:lang w:val="en-US"/>
        </w:rPr>
        <w:t xml:space="preserve"> may state rules on which codes can be used, but cannot select new or additional codes for these elements. </w:t>
      </w:r>
    </w:p>
    <w:p w14:paraId="560B4D35" w14:textId="77777777" w:rsidR="00C51368" w:rsidRDefault="00E43BD9">
      <w:pPr>
        <w:pStyle w:val="Heading3"/>
        <w:divId w:val="395589539"/>
        <w:rPr>
          <w:rFonts w:eastAsia="Times New Roman"/>
          <w:lang w:val="en-US"/>
        </w:rPr>
      </w:pPr>
      <w:bookmarkStart w:id="338" w:name="extensible"/>
      <w:bookmarkEnd w:id="338"/>
      <w:r>
        <w:rPr>
          <w:rFonts w:eastAsia="Times New Roman"/>
          <w:lang w:val="en-US"/>
        </w:rPr>
        <w:t>Extensible</w:t>
      </w:r>
    </w:p>
    <w:p w14:paraId="0A9DD4CE" w14:textId="77777777"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14:paraId="63F9A18D" w14:textId="77777777" w:rsidR="00C51368" w:rsidRDefault="00E43BD9">
      <w:pPr>
        <w:pStyle w:val="NormalWeb"/>
        <w:divId w:val="395589539"/>
        <w:rPr>
          <w:lang w:val="en-US"/>
        </w:rPr>
      </w:pPr>
      <w:r>
        <w:rPr>
          <w:lang w:val="en-US"/>
        </w:rPr>
        <w:t xml:space="preserve">If the data type is </w:t>
      </w:r>
      <w:hyperlink r:id="rId2822"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14:paraId="7AB77955" w14:textId="77777777" w:rsidR="00C51368" w:rsidRDefault="00E43BD9">
      <w:pPr>
        <w:pStyle w:val="NormalWeb"/>
        <w:divId w:val="395589539"/>
        <w:rPr>
          <w:lang w:val="en-US"/>
        </w:rPr>
      </w:pPr>
      <w:r>
        <w:rPr>
          <w:lang w:val="en-US"/>
        </w:rPr>
        <w:t xml:space="preserve">If the data type is </w:t>
      </w:r>
      <w:hyperlink r:id="rId2823"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14:paraId="6BB6AD49" w14:textId="77777777"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14:paraId="5A22A9A7" w14:textId="77777777"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14:paraId="7ED3474D" w14:textId="77777777" w:rsidR="00C51368" w:rsidRDefault="00E43BD9">
      <w:pPr>
        <w:pStyle w:val="NormalWeb"/>
        <w:divId w:val="395589539"/>
        <w:rPr>
          <w:lang w:val="en-US"/>
        </w:rPr>
      </w:pPr>
      <w:r>
        <w:rPr>
          <w:lang w:val="en-US"/>
        </w:rPr>
        <w:t xml:space="preserve">When an element is extensibly bound to value set, </w:t>
      </w:r>
      <w:hyperlink r:id="rId2824"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14:paraId="0A635ACC" w14:textId="77777777" w:rsidR="00C51368" w:rsidRDefault="00E43BD9">
      <w:pPr>
        <w:pStyle w:val="Heading3"/>
        <w:divId w:val="395589539"/>
        <w:rPr>
          <w:rFonts w:eastAsia="Times New Roman"/>
          <w:lang w:val="en-US"/>
        </w:rPr>
      </w:pPr>
      <w:bookmarkStart w:id="339" w:name="preferred"/>
      <w:bookmarkEnd w:id="339"/>
      <w:r>
        <w:rPr>
          <w:rFonts w:eastAsia="Times New Roman"/>
          <w:lang w:val="en-US"/>
        </w:rPr>
        <w:t>Preferred</w:t>
      </w:r>
    </w:p>
    <w:p w14:paraId="209F0779" w14:textId="77777777"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14:paraId="0FEE6BC0" w14:textId="77777777" w:rsidR="00C51368" w:rsidRDefault="00E43BD9">
      <w:pPr>
        <w:pStyle w:val="NormalWeb"/>
        <w:divId w:val="395589539"/>
        <w:rPr>
          <w:lang w:val="en-US"/>
        </w:rPr>
      </w:pPr>
      <w:r>
        <w:rPr>
          <w:lang w:val="en-US"/>
        </w:rPr>
        <w:t xml:space="preserve">If the data type is </w:t>
      </w:r>
      <w:hyperlink r:id="rId2825"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14:paraId="48A86078" w14:textId="77777777"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14:paraId="7E89AC83" w14:textId="77777777" w:rsidR="00C51368" w:rsidRDefault="00E43BD9">
      <w:pPr>
        <w:pStyle w:val="NormalWeb"/>
        <w:divId w:val="395589539"/>
        <w:rPr>
          <w:lang w:val="en-US"/>
        </w:rPr>
      </w:pPr>
      <w:r>
        <w:rPr>
          <w:lang w:val="en-US"/>
        </w:rPr>
        <w:lastRenderedPageBreak/>
        <w:t xml:space="preserve">When an element is bound to a preferred value set, </w:t>
      </w:r>
      <w:hyperlink r:id="rId2826" w:history="1">
        <w:r>
          <w:rPr>
            <w:rStyle w:val="Hyperlink"/>
            <w:lang w:val="en-US"/>
          </w:rPr>
          <w:t>derived profiles</w:t>
        </w:r>
      </w:hyperlink>
      <w:r>
        <w:rPr>
          <w:lang w:val="en-US"/>
        </w:rPr>
        <w:t xml:space="preserve"> may bind the element to any value set they choose. </w:t>
      </w:r>
    </w:p>
    <w:p w14:paraId="02AC2464" w14:textId="77777777" w:rsidR="00C51368" w:rsidRDefault="00E43BD9">
      <w:pPr>
        <w:pStyle w:val="Heading4"/>
        <w:divId w:val="395589539"/>
        <w:rPr>
          <w:rFonts w:eastAsia="Times New Roman"/>
          <w:lang w:val="en-US"/>
        </w:rPr>
      </w:pPr>
      <w:bookmarkStart w:id="340" w:name="example"/>
      <w:bookmarkEnd w:id="340"/>
      <w:r>
        <w:rPr>
          <w:rFonts w:eastAsia="Times New Roman"/>
          <w:lang w:val="en-US"/>
        </w:rPr>
        <w:t>Example Bindings</w:t>
      </w:r>
    </w:p>
    <w:p w14:paraId="20FCBB1D" w14:textId="77777777"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14:paraId="1AA31684" w14:textId="77777777" w:rsidR="00C51368" w:rsidRDefault="00E43BD9">
      <w:pPr>
        <w:pStyle w:val="NormalWeb"/>
        <w:divId w:val="395589539"/>
        <w:rPr>
          <w:lang w:val="en-US"/>
        </w:rPr>
      </w:pPr>
      <w:r>
        <w:rPr>
          <w:lang w:val="en-US"/>
        </w:rPr>
        <w:t xml:space="preserve">Example bindings are used when an element has a very broad meaning (such as </w:t>
      </w:r>
      <w:hyperlink r:id="rId2827" w:history="1">
        <w:r>
          <w:rPr>
            <w:rStyle w:val="Hyperlink"/>
            <w:lang w:val="en-US"/>
          </w:rPr>
          <w:t>List</w:t>
        </w:r>
      </w:hyperlink>
      <w:r>
        <w:rPr>
          <w:lang w:val="en-US"/>
        </w:rPr>
        <w:t xml:space="preserve">.code), or there is no consensus over the correct codes to be used. For these bindings: </w:t>
      </w:r>
    </w:p>
    <w:p w14:paraId="7DA37B4C" w14:textId="77777777"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14:paraId="03BE1F67" w14:textId="77777777"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14:paraId="2FC77195" w14:textId="77777777"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14:paraId="115D3FB1" w14:textId="77777777" w:rsidR="00C51368" w:rsidRDefault="00E43BD9">
      <w:pPr>
        <w:pStyle w:val="NormalWeb"/>
        <w:divId w:val="395589539"/>
        <w:rPr>
          <w:lang w:val="en-US"/>
        </w:rPr>
      </w:pPr>
      <w:r>
        <w:rPr>
          <w:lang w:val="en-US"/>
        </w:rPr>
        <w:t xml:space="preserve">When an element is bound to an example value set, </w:t>
      </w:r>
      <w:hyperlink r:id="rId2828" w:history="1">
        <w:r>
          <w:rPr>
            <w:rStyle w:val="Hyperlink"/>
            <w:lang w:val="en-US"/>
          </w:rPr>
          <w:t>derived profiles</w:t>
        </w:r>
      </w:hyperlink>
      <w:r>
        <w:rPr>
          <w:lang w:val="en-US"/>
        </w:rPr>
        <w:t xml:space="preserve"> may bind the element to any value set they choose. </w:t>
      </w:r>
    </w:p>
    <w:bookmarkEnd w:id="87"/>
    <w:p w14:paraId="4161259E" w14:textId="77777777" w:rsidR="00C51368" w:rsidRDefault="00E43BD9">
      <w:pPr>
        <w:pStyle w:val="Heading2"/>
        <w:divId w:val="395589539"/>
        <w:rPr>
          <w:rFonts w:eastAsia="Times New Roman"/>
          <w:lang w:val="en-US"/>
        </w:rPr>
      </w:pPr>
      <w:r>
        <w:rPr>
          <w:rFonts w:eastAsia="Times New Roman"/>
          <w:lang w:val="en-US"/>
        </w:rPr>
        <w:t>Other notes</w:t>
      </w:r>
    </w:p>
    <w:p w14:paraId="46ED00B4" w14:textId="77777777"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Subsequent versions of FHIR may replace example value sets with preferred bindings if enough consensus emerges in the </w:t>
      </w:r>
      <w:r w:rsidR="00CE66B2">
        <w:rPr>
          <w:rFonts w:eastAsia="Times New Roman"/>
          <w:lang w:val="en-US"/>
        </w:rPr>
        <w:t>relevant sphere</w:t>
      </w:r>
    </w:p>
    <w:p w14:paraId="0D40DF39" w14:textId="77777777"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14:paraId="0CC03B6B" w14:textId="77777777" w:rsidR="00C51368" w:rsidRDefault="00E43BD9">
      <w:pPr>
        <w:pStyle w:val="Heading3"/>
        <w:divId w:val="395589539"/>
        <w:rPr>
          <w:rFonts w:eastAsia="Times New Roman"/>
          <w:lang w:val="en-US"/>
        </w:rPr>
      </w:pPr>
      <w:r>
        <w:rPr>
          <w:rFonts w:eastAsia="Times New Roman"/>
          <w:lang w:val="en-US"/>
        </w:rPr>
        <w:t>Binding String Values</w:t>
      </w:r>
    </w:p>
    <w:p w14:paraId="45B423B4" w14:textId="77777777"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 must come from a set of controlled values. An element of type </w:t>
      </w:r>
      <w:hyperlink r:id="rId2829" w:anchor="string" w:history="1">
        <w:r>
          <w:rPr>
            <w:rStyle w:val="Hyperlink"/>
            <w:lang w:val="en-US"/>
          </w:rPr>
          <w:t>string</w:t>
        </w:r>
      </w:hyperlink>
      <w:r>
        <w:rPr>
          <w:lang w:val="en-US"/>
        </w:rPr>
        <w:t xml:space="preserve"> or </w:t>
      </w:r>
      <w:hyperlink r:id="rId2830"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14:paraId="2ACA9432" w14:textId="77777777" w:rsidR="00C51368" w:rsidRDefault="00E43BD9">
      <w:pPr>
        <w:pStyle w:val="Heading1"/>
        <w:divId w:val="990249517"/>
        <w:rPr>
          <w:rFonts w:eastAsia="Times New Roman"/>
          <w:noProof/>
          <w:lang w:val="en-US"/>
        </w:rPr>
      </w:pPr>
      <w:r>
        <w:rPr>
          <w:rFonts w:eastAsia="Times New Roman"/>
          <w:noProof/>
          <w:lang w:val="en-US"/>
        </w:rPr>
        <w:t>terminology-service.html</w:t>
      </w:r>
    </w:p>
    <w:p w14:paraId="38A419E8" w14:textId="77777777"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49C042F" w14:textId="77777777">
        <w:trPr>
          <w:divId w:val="1863084060"/>
          <w:tblCellSpacing w:w="15" w:type="dxa"/>
        </w:trPr>
        <w:tc>
          <w:tcPr>
            <w:tcW w:w="0" w:type="auto"/>
            <w:vAlign w:val="center"/>
            <w:hideMark/>
          </w:tcPr>
          <w:p w14:paraId="0A82A7A9" w14:textId="77777777" w:rsidR="00C51368" w:rsidRDefault="00E43BD9">
            <w:pPr>
              <w:rPr>
                <w:rFonts w:eastAsia="Times New Roman"/>
              </w:rPr>
            </w:pPr>
            <w:r>
              <w:rPr>
                <w:rFonts w:eastAsia="Times New Roman"/>
              </w:rPr>
              <w:t>Work Group</w:t>
            </w:r>
          </w:p>
        </w:tc>
        <w:tc>
          <w:tcPr>
            <w:tcW w:w="0" w:type="auto"/>
            <w:vAlign w:val="center"/>
            <w:hideMark/>
          </w:tcPr>
          <w:p w14:paraId="5166B1B8" w14:textId="77777777" w:rsidR="00C51368" w:rsidRDefault="001708AB">
            <w:pPr>
              <w:rPr>
                <w:rFonts w:eastAsia="Times New Roman"/>
              </w:rPr>
            </w:pPr>
            <w:hyperlink r:id="rId2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6BBCC9F1" w14:textId="77777777" w:rsidR="00C51368" w:rsidRDefault="001708AB">
            <w:pPr>
              <w:rPr>
                <w:rFonts w:eastAsia="Times New Roman"/>
              </w:rPr>
            </w:pPr>
            <w:hyperlink r:id="rId2832" w:anchor="status" w:history="1">
              <w:r w:rsidR="00E43BD9">
                <w:rPr>
                  <w:rStyle w:val="Hyperlink"/>
                  <w:rFonts w:eastAsia="Times New Roman"/>
                </w:rPr>
                <w:t>Ballot Status</w:t>
              </w:r>
            </w:hyperlink>
            <w:r w:rsidR="00E43BD9">
              <w:rPr>
                <w:rFonts w:eastAsia="Times New Roman"/>
              </w:rPr>
              <w:t xml:space="preserve">: </w:t>
            </w:r>
            <w:hyperlink r:id="rId2833" w:anchor="pubs" w:history="1">
              <w:r w:rsidR="00E43BD9">
                <w:rPr>
                  <w:rStyle w:val="Hyperlink"/>
                  <w:rFonts w:eastAsia="Times New Roman"/>
                </w:rPr>
                <w:t>DSTU 2</w:t>
              </w:r>
            </w:hyperlink>
          </w:p>
        </w:tc>
      </w:tr>
    </w:tbl>
    <w:p w14:paraId="30594CA0" w14:textId="77777777"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4" w:history="1">
        <w:r>
          <w:rPr>
            <w:rStyle w:val="Hyperlink"/>
            <w:lang w:val="en-US"/>
          </w:rPr>
          <w:t>this conformance statement</w:t>
        </w:r>
      </w:hyperlink>
      <w:r>
        <w:rPr>
          <w:lang w:val="en-US"/>
        </w:rPr>
        <w:t xml:space="preserve">. </w:t>
      </w:r>
    </w:p>
    <w:p w14:paraId="6CDD6FE3" w14:textId="77777777" w:rsidR="00C51368" w:rsidRDefault="00E43BD9">
      <w:pPr>
        <w:pStyle w:val="Heading3"/>
        <w:divId w:val="1863084060"/>
        <w:rPr>
          <w:rFonts w:eastAsia="Times New Roman"/>
          <w:lang w:val="en-US"/>
        </w:rPr>
      </w:pPr>
      <w:r>
        <w:rPr>
          <w:rFonts w:eastAsia="Times New Roman"/>
          <w:lang w:val="en-US"/>
        </w:rPr>
        <w:t>Security</w:t>
      </w:r>
    </w:p>
    <w:p w14:paraId="061A4889" w14:textId="77777777"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14:paraId="395D66FE" w14:textId="77777777"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5" w:history="1">
        <w:r>
          <w:rPr>
            <w:rStyle w:val="Hyperlink"/>
            <w:lang w:val="en-US"/>
          </w:rPr>
          <w:t>authorization and/or authentication would be appropriate</w:t>
        </w:r>
      </w:hyperlink>
      <w:r>
        <w:rPr>
          <w:lang w:val="en-US"/>
        </w:rPr>
        <w:t xml:space="preserve">. This specification does not require any particular approach to security. </w:t>
      </w:r>
    </w:p>
    <w:p w14:paraId="4F44F317" w14:textId="77777777" w:rsidR="00C51368" w:rsidRDefault="00E43BD9">
      <w:pPr>
        <w:pStyle w:val="Heading3"/>
        <w:divId w:val="1863084060"/>
        <w:rPr>
          <w:rFonts w:eastAsia="Times New Roman"/>
          <w:lang w:val="en-US"/>
        </w:rPr>
      </w:pPr>
      <w:r>
        <w:rPr>
          <w:rFonts w:eastAsia="Times New Roman"/>
          <w:lang w:val="en-US"/>
        </w:rPr>
        <w:t>Basic Concepts</w:t>
      </w:r>
    </w:p>
    <w:p w14:paraId="232EAAE0" w14:textId="77777777"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6" w:history="1">
        <w:r>
          <w:rPr>
            <w:rStyle w:val="Hyperlink"/>
            <w:lang w:val="en-US"/>
          </w:rPr>
          <w:t>ValueSet</w:t>
        </w:r>
      </w:hyperlink>
      <w:r>
        <w:rPr>
          <w:lang w:val="en-US"/>
        </w:rPr>
        <w:t xml:space="preserve"> and </w:t>
      </w:r>
      <w:hyperlink r:id="rId2837" w:history="1">
        <w:r>
          <w:rPr>
            <w:rStyle w:val="Hyperlink"/>
            <w:lang w:val="en-US"/>
          </w:rPr>
          <w:t>ConceptMap</w:t>
        </w:r>
      </w:hyperlink>
      <w:r>
        <w:rPr>
          <w:lang w:val="en-US"/>
        </w:rPr>
        <w:t xml:space="preserve"> resources, with additional inherently known terminologies providing support. </w:t>
      </w:r>
    </w:p>
    <w:p w14:paraId="505E0DF8" w14:textId="77777777"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14:paraId="434ABE95" w14:textId="77777777" w:rsidR="00C51368" w:rsidRDefault="001708AB">
      <w:pPr>
        <w:numPr>
          <w:ilvl w:val="0"/>
          <w:numId w:val="345"/>
        </w:numPr>
        <w:spacing w:before="100" w:beforeAutospacing="1" w:after="100" w:afterAutospacing="1"/>
        <w:divId w:val="1863084060"/>
        <w:rPr>
          <w:rFonts w:eastAsia="Times New Roman"/>
          <w:lang w:val="en-US"/>
        </w:rPr>
      </w:pPr>
      <w:hyperlink r:id="rId2838" w:history="1">
        <w:r w:rsidR="00E43BD9">
          <w:rPr>
            <w:rStyle w:val="Hyperlink"/>
            <w:rFonts w:eastAsia="Times New Roman"/>
            <w:lang w:val="en-US"/>
          </w:rPr>
          <w:t>Using codes in FHIR</w:t>
        </w:r>
      </w:hyperlink>
    </w:p>
    <w:p w14:paraId="257E2BA7" w14:textId="77777777"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9" w:history="1">
        <w:r>
          <w:rPr>
            <w:rStyle w:val="Hyperlink"/>
            <w:rFonts w:eastAsia="Times New Roman"/>
            <w:lang w:val="en-US"/>
          </w:rPr>
          <w:t>ValueSet</w:t>
        </w:r>
      </w:hyperlink>
      <w:r>
        <w:rPr>
          <w:rFonts w:eastAsia="Times New Roman"/>
          <w:lang w:val="en-US"/>
        </w:rPr>
        <w:t xml:space="preserve"> resource</w:t>
      </w:r>
    </w:p>
    <w:p w14:paraId="745D711E" w14:textId="77777777"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ConceptMap</w:t>
        </w:r>
      </w:hyperlink>
      <w:r>
        <w:rPr>
          <w:rFonts w:eastAsia="Times New Roman"/>
          <w:lang w:val="en-US"/>
        </w:rPr>
        <w:t xml:space="preserve"> resource</w:t>
      </w:r>
    </w:p>
    <w:p w14:paraId="3FC988BB" w14:textId="77777777" w:rsidR="00C51368" w:rsidRDefault="00E43BD9">
      <w:pPr>
        <w:pStyle w:val="NormalWeb"/>
        <w:divId w:val="1863084060"/>
        <w:rPr>
          <w:lang w:val="en-US"/>
        </w:rPr>
      </w:pPr>
      <w:r>
        <w:rPr>
          <w:lang w:val="en-US"/>
        </w:rPr>
        <w:t xml:space="preserve">In addition, implementers should be familiar with the </w:t>
      </w:r>
      <w:hyperlink r:id="rId2841" w:history="1">
        <w:r>
          <w:rPr>
            <w:rStyle w:val="Hyperlink"/>
            <w:lang w:val="en-US"/>
          </w:rPr>
          <w:t>operations framework</w:t>
        </w:r>
      </w:hyperlink>
      <w:r>
        <w:rPr>
          <w:lang w:val="en-US"/>
        </w:rPr>
        <w:t xml:space="preserve">. Further useful information may be found in: </w:t>
      </w:r>
    </w:p>
    <w:p w14:paraId="318F3916" w14:textId="77777777"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2" w:history="1">
        <w:r>
          <w:rPr>
            <w:rStyle w:val="Hyperlink"/>
            <w:rFonts w:eastAsia="Times New Roman"/>
            <w:lang w:val="en-US"/>
          </w:rPr>
          <w:t>V3 Core Principles</w:t>
        </w:r>
      </w:hyperlink>
    </w:p>
    <w:p w14:paraId="5E8DE1F3" w14:textId="77777777"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3"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4" w:history="1">
        <w:r>
          <w:rPr>
            <w:rStyle w:val="Hyperlink"/>
            <w:rFonts w:eastAsia="Times New Roman"/>
            <w:lang w:val="en-US"/>
          </w:rPr>
          <w:t>discussion here</w:t>
        </w:r>
      </w:hyperlink>
      <w:r>
        <w:rPr>
          <w:rFonts w:eastAsia="Times New Roman"/>
          <w:lang w:val="en-US"/>
        </w:rPr>
        <w:t>)</w:t>
      </w:r>
    </w:p>
    <w:p w14:paraId="042202C5" w14:textId="77777777" w:rsidR="00C51368" w:rsidRDefault="00E43BD9">
      <w:pPr>
        <w:pStyle w:val="Heading4"/>
        <w:divId w:val="1863084060"/>
        <w:rPr>
          <w:rFonts w:eastAsia="Times New Roman"/>
          <w:lang w:val="en-US"/>
        </w:rPr>
      </w:pPr>
      <w:r>
        <w:rPr>
          <w:rFonts w:eastAsia="Times New Roman"/>
          <w:lang w:val="en-US"/>
        </w:rPr>
        <w:t>External Code Systems</w:t>
      </w:r>
    </w:p>
    <w:p w14:paraId="27D0EABA" w14:textId="77777777"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845"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6" w:history="1">
        <w:r>
          <w:rPr>
            <w:rStyle w:val="Hyperlink"/>
            <w:lang w:val="en-US"/>
          </w:rPr>
          <w:t>set of namespaces</w:t>
        </w:r>
      </w:hyperlink>
      <w:r>
        <w:rPr>
          <w:lang w:val="en-US"/>
        </w:rPr>
        <w:t xml:space="preserve"> for commonly encountered code systems, and defines how some work with FHIR (e.g. </w:t>
      </w:r>
      <w:hyperlink r:id="rId2847" w:history="1">
        <w:r>
          <w:rPr>
            <w:rStyle w:val="Hyperlink"/>
            <w:lang w:val="en-US"/>
          </w:rPr>
          <w:t>SNOMED-CT</w:t>
        </w:r>
      </w:hyperlink>
      <w:r>
        <w:rPr>
          <w:lang w:val="en-US"/>
        </w:rPr>
        <w:t xml:space="preserve">, </w:t>
      </w:r>
      <w:hyperlink r:id="rId2848" w:history="1">
        <w:r>
          <w:rPr>
            <w:rStyle w:val="Hyperlink"/>
            <w:lang w:val="en-US"/>
          </w:rPr>
          <w:t>LOINC</w:t>
        </w:r>
      </w:hyperlink>
      <w:r>
        <w:rPr>
          <w:lang w:val="en-US"/>
        </w:rPr>
        <w:t xml:space="preserve">, </w:t>
      </w:r>
      <w:hyperlink r:id="rId2849"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14:paraId="14C9AD07" w14:textId="77777777"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14:paraId="17FF95A6" w14:textId="77777777"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0" w:history="1">
        <w:r>
          <w:rPr>
            <w:rStyle w:val="Hyperlink"/>
            <w:lang w:val="en-US"/>
          </w:rPr>
          <w:t>http://hl7.org/fhir/StructureDefinition/conformance-supported-system extension:</w:t>
        </w:r>
      </w:hyperlink>
      <w:r>
        <w:rPr>
          <w:lang w:val="en-US"/>
        </w:rPr>
        <w:t xml:space="preserve"> </w:t>
      </w:r>
    </w:p>
    <w:p w14:paraId="431CCC4F" w14:textId="77777777" w:rsidR="00C51368" w:rsidRDefault="00C51368">
      <w:pPr>
        <w:pStyle w:val="HTMLPreformatted"/>
        <w:divId w:val="1863084060"/>
        <w:rPr>
          <w:lang w:val="en-US"/>
        </w:rPr>
      </w:pPr>
    </w:p>
    <w:p w14:paraId="42D6C5B8" w14:textId="77777777" w:rsidR="00C51368" w:rsidRDefault="00E43BD9">
      <w:pPr>
        <w:pStyle w:val="HTMLPreformatted"/>
        <w:divId w:val="1863084060"/>
        <w:rPr>
          <w:lang w:val="en-US"/>
        </w:rPr>
      </w:pPr>
      <w:r>
        <w:rPr>
          <w:lang w:val="en-US"/>
        </w:rPr>
        <w:t>{</w:t>
      </w:r>
    </w:p>
    <w:p w14:paraId="446C0793" w14:textId="77777777" w:rsidR="00C51368" w:rsidRDefault="00E43BD9">
      <w:pPr>
        <w:pStyle w:val="HTMLPreformatted"/>
        <w:divId w:val="1863084060"/>
        <w:rPr>
          <w:lang w:val="en-US"/>
        </w:rPr>
      </w:pPr>
      <w:r>
        <w:rPr>
          <w:lang w:val="en-US"/>
        </w:rPr>
        <w:t xml:space="preserve"> "resourceType" : "Conformance",</w:t>
      </w:r>
    </w:p>
    <w:p w14:paraId="7F6B632C" w14:textId="77777777" w:rsidR="00C51368" w:rsidRDefault="00E43BD9">
      <w:pPr>
        <w:pStyle w:val="HTMLPreformatted"/>
        <w:divId w:val="1863084060"/>
        <w:rPr>
          <w:lang w:val="en-US"/>
        </w:rPr>
      </w:pPr>
      <w:r>
        <w:rPr>
          <w:lang w:val="en-US"/>
        </w:rPr>
        <w:t xml:space="preserve"> "extension" : [</w:t>
      </w:r>
    </w:p>
    <w:p w14:paraId="55C887D8" w14:textId="77777777" w:rsidR="00C51368" w:rsidRDefault="00E43BD9">
      <w:pPr>
        <w:pStyle w:val="HTMLPreformatted"/>
        <w:divId w:val="1863084060"/>
        <w:rPr>
          <w:lang w:val="en-US"/>
        </w:rPr>
      </w:pPr>
      <w:r>
        <w:rPr>
          <w:lang w:val="en-US"/>
        </w:rPr>
        <w:t xml:space="preserve">   { </w:t>
      </w:r>
    </w:p>
    <w:p w14:paraId="091042DD" w14:textId="77777777" w:rsidR="00C51368" w:rsidRDefault="00E43BD9">
      <w:pPr>
        <w:pStyle w:val="HTMLPreformatted"/>
        <w:divId w:val="1863084060"/>
        <w:rPr>
          <w:lang w:val="en-US"/>
        </w:rPr>
      </w:pPr>
      <w:r>
        <w:rPr>
          <w:lang w:val="en-US"/>
        </w:rPr>
        <w:t xml:space="preserve">     "url" : "http://hl7.org/fhir/StructureDefinition/conformance-supported-system",</w:t>
      </w:r>
    </w:p>
    <w:p w14:paraId="4FE1C025" w14:textId="77777777" w:rsidR="00C51368" w:rsidRDefault="00E43BD9">
      <w:pPr>
        <w:pStyle w:val="HTMLPreformatted"/>
        <w:divId w:val="1863084060"/>
        <w:rPr>
          <w:lang w:val="en-US"/>
        </w:rPr>
      </w:pPr>
      <w:r>
        <w:rPr>
          <w:lang w:val="en-US"/>
        </w:rPr>
        <w:t xml:space="preserve">     "valueUri" : "http://loinc.org" </w:t>
      </w:r>
    </w:p>
    <w:p w14:paraId="22953D8F" w14:textId="77777777" w:rsidR="00C51368" w:rsidRDefault="00E43BD9">
      <w:pPr>
        <w:pStyle w:val="HTMLPreformatted"/>
        <w:divId w:val="1863084060"/>
        <w:rPr>
          <w:lang w:val="en-US"/>
        </w:rPr>
      </w:pPr>
      <w:r>
        <w:rPr>
          <w:lang w:val="en-US"/>
        </w:rPr>
        <w:t xml:space="preserve">   }]  </w:t>
      </w:r>
    </w:p>
    <w:p w14:paraId="526762ED" w14:textId="77777777" w:rsidR="00C51368" w:rsidRDefault="00E43BD9">
      <w:pPr>
        <w:pStyle w:val="HTMLPreformatted"/>
        <w:divId w:val="1863084060"/>
        <w:rPr>
          <w:lang w:val="en-US"/>
        </w:rPr>
      </w:pPr>
      <w:r>
        <w:rPr>
          <w:lang w:val="en-US"/>
        </w:rPr>
        <w:t>}</w:t>
      </w:r>
    </w:p>
    <w:p w14:paraId="634AFEFA" w14:textId="77777777" w:rsidR="00C51368" w:rsidRDefault="00E43BD9">
      <w:pPr>
        <w:pStyle w:val="NormalWeb"/>
        <w:divId w:val="1863084060"/>
        <w:rPr>
          <w:lang w:val="en-US"/>
        </w:rPr>
      </w:pPr>
      <w:r>
        <w:rPr>
          <w:lang w:val="en-US"/>
        </w:rPr>
        <w:t xml:space="preserve">This extension is added to the root </w:t>
      </w:r>
      <w:hyperlink r:id="rId2851" w:history="1">
        <w:r>
          <w:rPr>
            <w:rStyle w:val="Hyperlink"/>
            <w:lang w:val="en-US"/>
          </w:rPr>
          <w:t>Conformance Statement</w:t>
        </w:r>
      </w:hyperlink>
      <w:r>
        <w:rPr>
          <w:lang w:val="en-US"/>
        </w:rPr>
        <w:t xml:space="preserve">. </w:t>
      </w:r>
    </w:p>
    <w:p w14:paraId="4F24B7B4" w14:textId="77777777" w:rsidR="00C51368" w:rsidRDefault="00E43BD9">
      <w:pPr>
        <w:pStyle w:val="Heading4"/>
        <w:divId w:val="1863084060"/>
        <w:rPr>
          <w:rFonts w:eastAsia="Times New Roman"/>
          <w:lang w:val="en-US"/>
        </w:rPr>
      </w:pPr>
      <w:r>
        <w:rPr>
          <w:rFonts w:eastAsia="Times New Roman"/>
          <w:lang w:val="en-US"/>
        </w:rPr>
        <w:t>Implementation Note</w:t>
      </w:r>
    </w:p>
    <w:p w14:paraId="4EA84A08" w14:textId="77777777"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14:paraId="292D0659"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14:paraId="3F595E52"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14:paraId="62844F65"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14:paraId="08E6CD35" w14:textId="77777777"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14:paraId="195B12DE" w14:textId="77777777" w:rsidR="00C51368" w:rsidRDefault="00E43BD9">
      <w:pPr>
        <w:pStyle w:val="NormalWeb"/>
        <w:divId w:val="1863084060"/>
        <w:rPr>
          <w:lang w:val="en-US"/>
        </w:rPr>
      </w:pPr>
      <w:r>
        <w:rPr>
          <w:lang w:val="en-US"/>
        </w:rPr>
        <w:t xml:space="preserve">The FHIR specification itself defines these things for common terminologies (including </w:t>
      </w:r>
      <w:hyperlink r:id="rId2852" w:history="1">
        <w:r>
          <w:rPr>
            <w:rStyle w:val="Hyperlink"/>
            <w:lang w:val="en-US"/>
          </w:rPr>
          <w:t>SNOMED-CT</w:t>
        </w:r>
      </w:hyperlink>
      <w:r>
        <w:rPr>
          <w:lang w:val="en-US"/>
        </w:rPr>
        <w:t xml:space="preserve">, </w:t>
      </w:r>
      <w:hyperlink r:id="rId2853" w:history="1">
        <w:r>
          <w:rPr>
            <w:rStyle w:val="Hyperlink"/>
            <w:lang w:val="en-US"/>
          </w:rPr>
          <w:t>LOINC</w:t>
        </w:r>
      </w:hyperlink>
      <w:r>
        <w:rPr>
          <w:lang w:val="en-US"/>
        </w:rPr>
        <w:t xml:space="preserve">, </w:t>
      </w:r>
      <w:hyperlink r:id="rId2854" w:history="1">
        <w:r>
          <w:rPr>
            <w:rStyle w:val="Hyperlink"/>
            <w:lang w:val="en-US"/>
          </w:rPr>
          <w:t>RxNorm</w:t>
        </w:r>
      </w:hyperlink>
      <w:r>
        <w:rPr>
          <w:lang w:val="en-US"/>
        </w:rPr>
        <w:t xml:space="preserve">), and provides the Value Set infrastructure for supporting typical relatively simple small code systems. </w:t>
      </w:r>
    </w:p>
    <w:p w14:paraId="55EF935B" w14:textId="77777777"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14:paraId="62F4F98D" w14:textId="77777777"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29"/>
    <w:p w14:paraId="6B167AD9" w14:textId="77777777" w:rsidR="00C51368" w:rsidRDefault="00E43BD9">
      <w:pPr>
        <w:pStyle w:val="Heading4"/>
        <w:divId w:val="1863084060"/>
        <w:rPr>
          <w:rFonts w:eastAsia="Times New Roman"/>
          <w:lang w:val="en-US"/>
        </w:rPr>
      </w:pPr>
      <w:r>
        <w:rPr>
          <w:rFonts w:eastAsia="Times New Roman"/>
          <w:lang w:val="en-US"/>
        </w:rPr>
        <w:t>Operations across all value sets</w:t>
      </w:r>
    </w:p>
    <w:p w14:paraId="5873D4DC" w14:textId="77777777"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14:paraId="6EB9E9D7" w14:textId="77777777" w:rsidR="00C51368" w:rsidRDefault="00C51368">
      <w:pPr>
        <w:pStyle w:val="HTMLPreformatted"/>
        <w:divId w:val="1863084060"/>
        <w:rPr>
          <w:lang w:val="en-US"/>
        </w:rPr>
      </w:pPr>
    </w:p>
    <w:p w14:paraId="6D4CC8DA" w14:textId="77777777" w:rsidR="00C51368" w:rsidRDefault="00E43BD9">
      <w:pPr>
        <w:pStyle w:val="HTMLPreformatted"/>
        <w:divId w:val="1863084060"/>
        <w:rPr>
          <w:lang w:val="en-US"/>
        </w:rPr>
      </w:pPr>
      <w:r>
        <w:rPr>
          <w:lang w:val="en-US"/>
        </w:rPr>
        <w:t>http://hl7.org/fhir/ValueSet/@all</w:t>
      </w:r>
    </w:p>
    <w:p w14:paraId="35C234D4" w14:textId="77777777"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14:paraId="76717690" w14:textId="77777777" w:rsidR="00C51368" w:rsidRDefault="00E43BD9">
      <w:pPr>
        <w:pStyle w:val="Heading4"/>
        <w:divId w:val="1863084060"/>
        <w:rPr>
          <w:rFonts w:eastAsia="Times New Roman"/>
          <w:lang w:val="en-US"/>
        </w:rPr>
      </w:pPr>
      <w:r>
        <w:rPr>
          <w:rFonts w:eastAsia="Times New Roman"/>
          <w:lang w:val="en-US"/>
        </w:rPr>
        <w:t>Terminology Maintenance</w:t>
      </w:r>
    </w:p>
    <w:p w14:paraId="79DE7270" w14:textId="77777777"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14:paraId="65D923E7" w14:textId="77777777" w:rsidR="00C51368" w:rsidRDefault="00E43BD9">
      <w:pPr>
        <w:pStyle w:val="Heading3"/>
        <w:divId w:val="1863084060"/>
        <w:rPr>
          <w:rFonts w:eastAsia="Times New Roman"/>
          <w:lang w:val="en-US"/>
        </w:rPr>
      </w:pPr>
      <w:r>
        <w:rPr>
          <w:rFonts w:eastAsia="Times New Roman"/>
          <w:lang w:val="en-US"/>
        </w:rPr>
        <w:t>Value Set Expansion</w:t>
      </w:r>
    </w:p>
    <w:p w14:paraId="56434070" w14:textId="77777777"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14:paraId="6D0BFBA0" w14:textId="77777777"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5" w:anchor="expand" w:history="1">
        <w:r>
          <w:rPr>
            <w:rStyle w:val="Hyperlink"/>
            <w:lang w:val="en-US"/>
          </w:rPr>
          <w:t>"expanding" the valueset</w:t>
        </w:r>
      </w:hyperlink>
      <w:r>
        <w:rPr>
          <w:lang w:val="en-US"/>
        </w:rPr>
        <w:t xml:space="preserve">. As a summary, the client passes the server the following information: </w:t>
      </w:r>
    </w:p>
    <w:p w14:paraId="7FC11B63"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6" w:anchor="ValueSet.url" w:history="1">
        <w:r>
          <w:rPr>
            <w:rStyle w:val="Hyperlink"/>
            <w:rFonts w:eastAsia="Times New Roman"/>
            <w:lang w:val="en-US"/>
          </w:rPr>
          <w:t>(ValueSet.url)</w:t>
        </w:r>
      </w:hyperlink>
      <w:r>
        <w:rPr>
          <w:rFonts w:eastAsia="Times New Roman"/>
          <w:lang w:val="en-US"/>
        </w:rPr>
        <w:t>, or directly as a parameter to the call)</w:t>
      </w:r>
    </w:p>
    <w:p w14:paraId="2E44A552"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14:paraId="1A86F41D"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14:paraId="464FAE4A" w14:textId="77777777"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14:paraId="79DE17BC" w14:textId="77777777"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7"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858"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14:paraId="584172BE" w14:textId="77777777" w:rsidR="00C51368" w:rsidRDefault="00E43BD9">
      <w:pPr>
        <w:pStyle w:val="NormalWeb"/>
        <w:divId w:val="1863084060"/>
        <w:rPr>
          <w:lang w:val="en-US"/>
        </w:rPr>
      </w:pPr>
      <w:r>
        <w:rPr>
          <w:lang w:val="en-US"/>
        </w:rPr>
        <w:t xml:space="preserve">For further information, consult the </w:t>
      </w:r>
      <w:hyperlink r:id="rId2859" w:anchor="expand" w:history="1">
        <w:r>
          <w:rPr>
            <w:rStyle w:val="Hyperlink"/>
            <w:lang w:val="en-US"/>
          </w:rPr>
          <w:t>definition of the operation</w:t>
        </w:r>
      </w:hyperlink>
      <w:r>
        <w:rPr>
          <w:lang w:val="en-US"/>
        </w:rPr>
        <w:t xml:space="preserve">. </w:t>
      </w:r>
    </w:p>
    <w:p w14:paraId="61DBCF25" w14:textId="77777777"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14:paraId="48A69C67" w14:textId="77777777" w:rsidR="00C51368" w:rsidRDefault="00E43BD9">
      <w:pPr>
        <w:pStyle w:val="NormalWeb"/>
        <w:divId w:val="1863084060"/>
        <w:rPr>
          <w:lang w:val="en-US"/>
        </w:rPr>
      </w:pPr>
      <w:r>
        <w:rPr>
          <w:lang w:val="en-US"/>
        </w:rPr>
        <w:t xml:space="preserve">Some example uses for the expansion operation: </w:t>
      </w:r>
    </w:p>
    <w:p w14:paraId="3ACAECB7"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14:paraId="15E80565"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14:paraId="0123B02A"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14:paraId="5129DEC6" w14:textId="77777777"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14:paraId="4E542F84" w14:textId="77777777" w:rsidR="00C51368" w:rsidRDefault="00E43BD9">
      <w:pPr>
        <w:pStyle w:val="NormalWeb"/>
        <w:divId w:val="711006221"/>
        <w:rPr>
          <w:lang w:val="en-US"/>
        </w:rPr>
      </w:pPr>
      <w:r>
        <w:rPr>
          <w:b/>
          <w:bCs/>
          <w:lang w:val="en-US"/>
        </w:rPr>
        <w:t>Examples</w:t>
      </w:r>
    </w:p>
    <w:p w14:paraId="0EAFBB3D" w14:textId="77777777" w:rsidR="00C51368" w:rsidRDefault="00E43BD9">
      <w:pPr>
        <w:pStyle w:val="NormalWeb"/>
        <w:divId w:val="711006221"/>
        <w:rPr>
          <w:lang w:val="en-US"/>
        </w:rPr>
      </w:pPr>
      <w:r>
        <w:rPr>
          <w:lang w:val="en-US"/>
        </w:rPr>
        <w:t xml:space="preserve">Expanding a value set that is already registered on the server as "23", with a text filter of "abdo": </w:t>
      </w:r>
    </w:p>
    <w:p w14:paraId="06AED64D" w14:textId="77777777" w:rsidR="00C51368" w:rsidRDefault="00C51368">
      <w:pPr>
        <w:pStyle w:val="HTMLPreformatted"/>
        <w:divId w:val="711006221"/>
        <w:rPr>
          <w:lang w:val="en-US"/>
        </w:rPr>
      </w:pPr>
    </w:p>
    <w:p w14:paraId="7C5FF1DB" w14:textId="77777777" w:rsidR="00C51368" w:rsidRDefault="00E43BD9">
      <w:pPr>
        <w:pStyle w:val="HTMLPreformatted"/>
        <w:divId w:val="711006221"/>
        <w:rPr>
          <w:lang w:val="en-US"/>
        </w:rPr>
      </w:pPr>
      <w:r>
        <w:rPr>
          <w:lang w:val="en-US"/>
        </w:rPr>
        <w:t>GET [base]/ValueSet/23/$expand?filter=abdo</w:t>
      </w:r>
    </w:p>
    <w:p w14:paraId="07CE4D02" w14:textId="77777777" w:rsidR="00C51368" w:rsidRDefault="00E43BD9">
      <w:pPr>
        <w:pStyle w:val="NormalWeb"/>
        <w:divId w:val="711006221"/>
        <w:rPr>
          <w:lang w:val="en-US"/>
        </w:rPr>
      </w:pPr>
      <w:r>
        <w:rPr>
          <w:lang w:val="en-US"/>
        </w:rPr>
        <w:t xml:space="preserve">Expanding a value set that is specififed by the client (using JSON): </w:t>
      </w:r>
    </w:p>
    <w:p w14:paraId="106CEF51" w14:textId="77777777" w:rsidR="00C51368" w:rsidRDefault="00C51368">
      <w:pPr>
        <w:pStyle w:val="HTMLPreformatted"/>
        <w:divId w:val="711006221"/>
        <w:rPr>
          <w:lang w:val="en-US"/>
        </w:rPr>
      </w:pPr>
    </w:p>
    <w:p w14:paraId="3E25A2A2" w14:textId="77777777" w:rsidR="00C51368" w:rsidRDefault="00E43BD9">
      <w:pPr>
        <w:pStyle w:val="HTMLPreformatted"/>
        <w:divId w:val="711006221"/>
        <w:rPr>
          <w:lang w:val="en-US"/>
        </w:rPr>
      </w:pPr>
      <w:r>
        <w:rPr>
          <w:lang w:val="en-US"/>
        </w:rPr>
        <w:t>POST [base]/ValueSet/23/$expand</w:t>
      </w:r>
    </w:p>
    <w:p w14:paraId="44DD0122" w14:textId="77777777" w:rsidR="00C51368" w:rsidRDefault="00E43BD9">
      <w:pPr>
        <w:pStyle w:val="HTMLPreformatted"/>
        <w:divId w:val="711006221"/>
        <w:rPr>
          <w:lang w:val="en-US"/>
        </w:rPr>
      </w:pPr>
      <w:r>
        <w:rPr>
          <w:lang w:val="en-US"/>
        </w:rPr>
        <w:t>[other headers]</w:t>
      </w:r>
    </w:p>
    <w:p w14:paraId="6D815ED9" w14:textId="77777777" w:rsidR="00C51368" w:rsidRDefault="00C51368">
      <w:pPr>
        <w:pStyle w:val="HTMLPreformatted"/>
        <w:divId w:val="711006221"/>
        <w:rPr>
          <w:lang w:val="en-US"/>
        </w:rPr>
      </w:pPr>
    </w:p>
    <w:p w14:paraId="1720A172" w14:textId="77777777" w:rsidR="00C51368" w:rsidRDefault="00E43BD9">
      <w:pPr>
        <w:pStyle w:val="HTMLPreformatted"/>
        <w:divId w:val="711006221"/>
        <w:rPr>
          <w:lang w:val="en-US"/>
        </w:rPr>
      </w:pPr>
      <w:r>
        <w:rPr>
          <w:lang w:val="en-US"/>
        </w:rPr>
        <w:t>{</w:t>
      </w:r>
    </w:p>
    <w:p w14:paraId="59DE5A92" w14:textId="77777777" w:rsidR="00C51368" w:rsidRDefault="00E43BD9">
      <w:pPr>
        <w:pStyle w:val="HTMLPreformatted"/>
        <w:divId w:val="711006221"/>
        <w:rPr>
          <w:lang w:val="en-US"/>
        </w:rPr>
      </w:pPr>
      <w:r>
        <w:rPr>
          <w:lang w:val="en-US"/>
        </w:rPr>
        <w:t xml:space="preserve">  "resourceType" : "Parameters",</w:t>
      </w:r>
    </w:p>
    <w:p w14:paraId="424569CE" w14:textId="77777777" w:rsidR="00C51368" w:rsidRDefault="00E43BD9">
      <w:pPr>
        <w:pStyle w:val="HTMLPreformatted"/>
        <w:divId w:val="711006221"/>
        <w:rPr>
          <w:lang w:val="en-US"/>
        </w:rPr>
      </w:pPr>
      <w:r>
        <w:rPr>
          <w:lang w:val="en-US"/>
        </w:rPr>
        <w:t xml:space="preserve">  "parameter" : [</w:t>
      </w:r>
    </w:p>
    <w:p w14:paraId="7BF8EAB6" w14:textId="77777777" w:rsidR="00C51368" w:rsidRDefault="00E43BD9">
      <w:pPr>
        <w:pStyle w:val="HTMLPreformatted"/>
        <w:divId w:val="711006221"/>
        <w:rPr>
          <w:lang w:val="en-US"/>
        </w:rPr>
      </w:pPr>
      <w:r>
        <w:rPr>
          <w:lang w:val="en-US"/>
        </w:rPr>
        <w:t xml:space="preserve">     {</w:t>
      </w:r>
    </w:p>
    <w:p w14:paraId="17513105" w14:textId="77777777" w:rsidR="00C51368" w:rsidRDefault="00E43BD9">
      <w:pPr>
        <w:pStyle w:val="HTMLPreformatted"/>
        <w:divId w:val="711006221"/>
        <w:rPr>
          <w:lang w:val="en-US"/>
        </w:rPr>
      </w:pPr>
      <w:r>
        <w:rPr>
          <w:lang w:val="en-US"/>
        </w:rPr>
        <w:lastRenderedPageBreak/>
        <w:t xml:space="preserve">     "name" : "valueSet",</w:t>
      </w:r>
    </w:p>
    <w:p w14:paraId="20D24BAF" w14:textId="77777777" w:rsidR="00C51368" w:rsidRDefault="00E43BD9">
      <w:pPr>
        <w:pStyle w:val="HTMLPreformatted"/>
        <w:divId w:val="711006221"/>
        <w:rPr>
          <w:lang w:val="en-US"/>
        </w:rPr>
      </w:pPr>
      <w:r>
        <w:rPr>
          <w:lang w:val="en-US"/>
        </w:rPr>
        <w:t xml:space="preserve">     "resource" : {</w:t>
      </w:r>
    </w:p>
    <w:p w14:paraId="3EAE3B43" w14:textId="77777777" w:rsidR="00C51368" w:rsidRDefault="00E43BD9">
      <w:pPr>
        <w:pStyle w:val="HTMLPreformatted"/>
        <w:divId w:val="711006221"/>
        <w:rPr>
          <w:lang w:val="en-US"/>
        </w:rPr>
      </w:pPr>
      <w:r>
        <w:rPr>
          <w:lang w:val="en-US"/>
        </w:rPr>
        <w:t xml:space="preserve">       "resourceType" : "ValueSet",</w:t>
      </w:r>
    </w:p>
    <w:p w14:paraId="3D244624" w14:textId="77777777" w:rsidR="00C51368" w:rsidRDefault="00E43BD9">
      <w:pPr>
        <w:pStyle w:val="HTMLPreformatted"/>
        <w:divId w:val="711006221"/>
        <w:rPr>
          <w:lang w:val="en-US"/>
        </w:rPr>
      </w:pPr>
      <w:r>
        <w:rPr>
          <w:lang w:val="en-US"/>
        </w:rPr>
        <w:t xml:space="preserve">     [value set details]</w:t>
      </w:r>
    </w:p>
    <w:p w14:paraId="33A3B3E3" w14:textId="77777777" w:rsidR="00C51368" w:rsidRDefault="00E43BD9">
      <w:pPr>
        <w:pStyle w:val="HTMLPreformatted"/>
        <w:divId w:val="711006221"/>
        <w:rPr>
          <w:lang w:val="en-US"/>
        </w:rPr>
      </w:pPr>
      <w:r>
        <w:rPr>
          <w:lang w:val="en-US"/>
        </w:rPr>
        <w:t xml:space="preserve">     }</w:t>
      </w:r>
    </w:p>
    <w:p w14:paraId="2A38D904" w14:textId="77777777" w:rsidR="00C51368" w:rsidRDefault="00E43BD9">
      <w:pPr>
        <w:pStyle w:val="HTMLPreformatted"/>
        <w:divId w:val="711006221"/>
        <w:rPr>
          <w:lang w:val="en-US"/>
        </w:rPr>
      </w:pPr>
      <w:r>
        <w:rPr>
          <w:lang w:val="en-US"/>
        </w:rPr>
        <w:t xml:space="preserve">   }</w:t>
      </w:r>
    </w:p>
    <w:p w14:paraId="61EA4837" w14:textId="77777777" w:rsidR="00C51368" w:rsidRDefault="00E43BD9">
      <w:pPr>
        <w:pStyle w:val="HTMLPreformatted"/>
        <w:divId w:val="711006221"/>
        <w:rPr>
          <w:lang w:val="en-US"/>
        </w:rPr>
      </w:pPr>
      <w:r>
        <w:rPr>
          <w:lang w:val="en-US"/>
        </w:rPr>
        <w:t xml:space="preserve">  ]</w:t>
      </w:r>
    </w:p>
    <w:p w14:paraId="73E1570B" w14:textId="77777777" w:rsidR="00C51368" w:rsidRDefault="00E43BD9">
      <w:pPr>
        <w:pStyle w:val="HTMLPreformatted"/>
        <w:divId w:val="711006221"/>
        <w:rPr>
          <w:lang w:val="en-US"/>
        </w:rPr>
      </w:pPr>
      <w:r>
        <w:rPr>
          <w:lang w:val="en-US"/>
        </w:rPr>
        <w:t>}</w:t>
      </w:r>
    </w:p>
    <w:p w14:paraId="26D544DF" w14:textId="77777777" w:rsidR="00C51368" w:rsidRDefault="00E43BD9">
      <w:pPr>
        <w:pStyle w:val="NormalWeb"/>
        <w:divId w:val="711006221"/>
        <w:rPr>
          <w:lang w:val="en-US"/>
        </w:rPr>
      </w:pPr>
      <w:r>
        <w:rPr>
          <w:lang w:val="en-US"/>
        </w:rPr>
        <w:t xml:space="preserve">The server responds with a value set (this example in XML): </w:t>
      </w:r>
    </w:p>
    <w:p w14:paraId="5EBFECDC" w14:textId="77777777" w:rsidR="00C51368" w:rsidRDefault="00C51368">
      <w:pPr>
        <w:pStyle w:val="HTMLPreformatted"/>
        <w:divId w:val="711006221"/>
        <w:rPr>
          <w:lang w:val="en-US"/>
        </w:rPr>
      </w:pPr>
    </w:p>
    <w:p w14:paraId="03EEA990" w14:textId="77777777" w:rsidR="00C51368" w:rsidRDefault="00E43BD9">
      <w:pPr>
        <w:pStyle w:val="HTMLPreformatted"/>
        <w:divId w:val="711006221"/>
        <w:rPr>
          <w:lang w:val="en-US"/>
        </w:rPr>
      </w:pPr>
      <w:r>
        <w:rPr>
          <w:lang w:val="en-US"/>
        </w:rPr>
        <w:t>HTTP/1.1 200 OK</w:t>
      </w:r>
    </w:p>
    <w:p w14:paraId="75EBB387" w14:textId="77777777" w:rsidR="00C51368" w:rsidRDefault="00E43BD9">
      <w:pPr>
        <w:pStyle w:val="HTMLPreformatted"/>
        <w:divId w:val="711006221"/>
        <w:rPr>
          <w:lang w:val="en-US"/>
        </w:rPr>
      </w:pPr>
      <w:r>
        <w:rPr>
          <w:lang w:val="en-US"/>
        </w:rPr>
        <w:t>[other headers]</w:t>
      </w:r>
    </w:p>
    <w:p w14:paraId="6E53476A" w14:textId="77777777" w:rsidR="00C51368" w:rsidRDefault="00C51368">
      <w:pPr>
        <w:pStyle w:val="HTMLPreformatted"/>
        <w:divId w:val="711006221"/>
        <w:rPr>
          <w:lang w:val="en-US"/>
        </w:rPr>
      </w:pPr>
    </w:p>
    <w:p w14:paraId="0BE793A3" w14:textId="77777777" w:rsidR="00C51368" w:rsidRDefault="00E43BD9">
      <w:pPr>
        <w:pStyle w:val="HTMLPreformatted"/>
        <w:divId w:val="711006221"/>
        <w:rPr>
          <w:lang w:val="en-US"/>
        </w:rPr>
      </w:pPr>
      <w:r>
        <w:rPr>
          <w:lang w:val="en-US"/>
        </w:rPr>
        <w:t>&lt;ValueSet xmlns="http://hl7.org/fhir"&gt;</w:t>
      </w:r>
    </w:p>
    <w:p w14:paraId="4E179DDE" w14:textId="77777777" w:rsidR="00C51368" w:rsidRDefault="00E43BD9">
      <w:pPr>
        <w:pStyle w:val="HTMLPreformatted"/>
        <w:divId w:val="711006221"/>
        <w:rPr>
          <w:lang w:val="en-US"/>
        </w:rPr>
      </w:pPr>
      <w:r>
        <w:rPr>
          <w:lang w:val="en-US"/>
        </w:rPr>
        <w:t xml:space="preserve">  &lt;!-- the server SHOULD populate the id with a newly created UUID</w:t>
      </w:r>
    </w:p>
    <w:p w14:paraId="7B103CB0" w14:textId="77777777" w:rsidR="00C51368" w:rsidRDefault="00E43BD9">
      <w:pPr>
        <w:pStyle w:val="HTMLPreformatted"/>
        <w:divId w:val="711006221"/>
        <w:rPr>
          <w:lang w:val="en-US"/>
        </w:rPr>
      </w:pPr>
      <w:r>
        <w:rPr>
          <w:lang w:val="en-US"/>
        </w:rPr>
        <w:t xml:space="preserve">    so clients can easily track a particular expansion  --&gt;</w:t>
      </w:r>
    </w:p>
    <w:p w14:paraId="38F5337C" w14:textId="77777777" w:rsidR="00C51368" w:rsidRDefault="00E43BD9">
      <w:pPr>
        <w:pStyle w:val="HTMLPreformatted"/>
        <w:divId w:val="711006221"/>
        <w:rPr>
          <w:lang w:val="en-US"/>
        </w:rPr>
      </w:pPr>
      <w:r>
        <w:rPr>
          <w:lang w:val="en-US"/>
        </w:rPr>
        <w:t xml:space="preserve">  &lt;id value="43770626-f685-4ba8-8d66-fb63e674c467"/&gt;</w:t>
      </w:r>
    </w:p>
    <w:p w14:paraId="31C4E627" w14:textId="77777777" w:rsidR="00C51368" w:rsidRDefault="00E43BD9">
      <w:pPr>
        <w:pStyle w:val="HTMLPreformatted"/>
        <w:divId w:val="711006221"/>
        <w:rPr>
          <w:lang w:val="en-US"/>
        </w:rPr>
      </w:pPr>
      <w:r>
        <w:rPr>
          <w:lang w:val="en-US"/>
        </w:rPr>
        <w:t xml:space="preserve">  &lt;!-- no need for meta, though it is allowed for security labels, profiles --&gt;</w:t>
      </w:r>
    </w:p>
    <w:p w14:paraId="69BE324B" w14:textId="77777777" w:rsidR="00C51368" w:rsidRDefault="00C51368">
      <w:pPr>
        <w:pStyle w:val="HTMLPreformatted"/>
        <w:divId w:val="711006221"/>
        <w:rPr>
          <w:lang w:val="en-US"/>
        </w:rPr>
      </w:pPr>
    </w:p>
    <w:p w14:paraId="409C5611" w14:textId="77777777" w:rsidR="00C51368" w:rsidRDefault="00E43BD9">
      <w:pPr>
        <w:pStyle w:val="HTMLPreformatted"/>
        <w:divId w:val="711006221"/>
        <w:rPr>
          <w:lang w:val="en-US"/>
        </w:rPr>
      </w:pPr>
      <w:r>
        <w:rPr>
          <w:lang w:val="en-US"/>
        </w:rPr>
        <w:t xml:space="preserve">  &lt;!-- other value set details --&gt;</w:t>
      </w:r>
    </w:p>
    <w:p w14:paraId="489E9674" w14:textId="77777777" w:rsidR="00C51368" w:rsidRDefault="00E43BD9">
      <w:pPr>
        <w:pStyle w:val="HTMLPreformatted"/>
        <w:divId w:val="711006221"/>
        <w:rPr>
          <w:lang w:val="en-US"/>
        </w:rPr>
      </w:pPr>
      <w:r>
        <w:rPr>
          <w:lang w:val="en-US"/>
        </w:rPr>
        <w:t xml:space="preserve">  &lt;expansion&gt;</w:t>
      </w:r>
    </w:p>
    <w:p w14:paraId="06FEB689" w14:textId="77777777" w:rsidR="00C51368" w:rsidRDefault="00E43BD9">
      <w:pPr>
        <w:pStyle w:val="HTMLPreformatted"/>
        <w:divId w:val="711006221"/>
        <w:rPr>
          <w:lang w:val="en-US"/>
        </w:rPr>
      </w:pPr>
      <w:r>
        <w:rPr>
          <w:lang w:val="en-US"/>
        </w:rPr>
        <w:t xml:space="preserve">    &lt;!-- when expanded --&gt;</w:t>
      </w:r>
    </w:p>
    <w:p w14:paraId="74AD69CD" w14:textId="77777777" w:rsidR="00C51368" w:rsidRDefault="00E43BD9">
      <w:pPr>
        <w:pStyle w:val="HTMLPreformatted"/>
        <w:divId w:val="711006221"/>
        <w:rPr>
          <w:lang w:val="en-US"/>
        </w:rPr>
      </w:pPr>
      <w:r>
        <w:rPr>
          <w:lang w:val="en-US"/>
        </w:rPr>
        <w:t xml:space="preserve">    &lt;timestamp value="20141203T08:50:00+11:00"/&gt;</w:t>
      </w:r>
    </w:p>
    <w:p w14:paraId="3BC0DAFA" w14:textId="77777777" w:rsidR="00C51368" w:rsidRDefault="00E43BD9">
      <w:pPr>
        <w:pStyle w:val="HTMLPreformatted"/>
        <w:divId w:val="711006221"/>
        <w:rPr>
          <w:lang w:val="en-US"/>
        </w:rPr>
      </w:pPr>
      <w:r>
        <w:rPr>
          <w:lang w:val="en-US"/>
        </w:rPr>
        <w:t xml:space="preserve">  &lt;contains&gt;</w:t>
      </w:r>
    </w:p>
    <w:p w14:paraId="709D8C3F" w14:textId="77777777" w:rsidR="00C51368" w:rsidRDefault="00E43BD9">
      <w:pPr>
        <w:pStyle w:val="HTMLPreformatted"/>
        <w:divId w:val="711006221"/>
        <w:rPr>
          <w:lang w:val="en-US"/>
        </w:rPr>
      </w:pPr>
      <w:r>
        <w:rPr>
          <w:lang w:val="en-US"/>
        </w:rPr>
        <w:t xml:space="preserve">    &lt;!-- expansion contents --&gt;</w:t>
      </w:r>
    </w:p>
    <w:p w14:paraId="671A4E83" w14:textId="77777777" w:rsidR="00C51368" w:rsidRDefault="00E43BD9">
      <w:pPr>
        <w:pStyle w:val="HTMLPreformatted"/>
        <w:divId w:val="711006221"/>
        <w:rPr>
          <w:lang w:val="en-US"/>
        </w:rPr>
      </w:pPr>
      <w:r>
        <w:rPr>
          <w:lang w:val="en-US"/>
        </w:rPr>
        <w:t xml:space="preserve">  &lt;/contains&gt;</w:t>
      </w:r>
    </w:p>
    <w:p w14:paraId="7742DAB8" w14:textId="77777777" w:rsidR="00C51368" w:rsidRDefault="00E43BD9">
      <w:pPr>
        <w:pStyle w:val="HTMLPreformatted"/>
        <w:divId w:val="711006221"/>
        <w:rPr>
          <w:lang w:val="en-US"/>
        </w:rPr>
      </w:pPr>
      <w:r>
        <w:rPr>
          <w:lang w:val="en-US"/>
        </w:rPr>
        <w:t xml:space="preserve">  &lt;/expansion&gt;</w:t>
      </w:r>
    </w:p>
    <w:p w14:paraId="5ACDAA98" w14:textId="77777777" w:rsidR="00C51368" w:rsidRDefault="00E43BD9">
      <w:pPr>
        <w:pStyle w:val="HTMLPreformatted"/>
        <w:divId w:val="711006221"/>
        <w:rPr>
          <w:lang w:val="en-US"/>
        </w:rPr>
      </w:pPr>
      <w:r>
        <w:rPr>
          <w:lang w:val="en-US"/>
        </w:rPr>
        <w:t>&lt;/ValueSet&gt;</w:t>
      </w:r>
    </w:p>
    <w:p w14:paraId="1F167CD6" w14:textId="77777777" w:rsidR="00C51368" w:rsidRDefault="00E43BD9">
      <w:pPr>
        <w:pStyle w:val="Heading3"/>
        <w:divId w:val="1863084060"/>
        <w:rPr>
          <w:rFonts w:eastAsia="Times New Roman"/>
          <w:lang w:val="en-US"/>
        </w:rPr>
      </w:pPr>
      <w:r>
        <w:rPr>
          <w:rFonts w:eastAsia="Times New Roman"/>
          <w:lang w:val="en-US"/>
        </w:rPr>
        <w:t>Concept Lookup</w:t>
      </w:r>
    </w:p>
    <w:p w14:paraId="3CBFDBA2" w14:textId="77777777"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0"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14:paraId="2759B10B" w14:textId="77777777"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w:t>
      </w:r>
      <w:r w:rsidR="00CE0DA6">
        <w:rPr>
          <w:rFonts w:eastAsia="Times New Roman"/>
          <w:lang w:val="en-US"/>
        </w:rPr>
        <w:t xml:space="preserve"> </w:t>
      </w:r>
      <w:r>
        <w:rPr>
          <w:rFonts w:eastAsia="Times New Roman"/>
          <w:lang w:val="en-US"/>
        </w:rPr>
        <w:t>+</w:t>
      </w:r>
      <w:r w:rsidR="00CE0DA6">
        <w:rPr>
          <w:rFonts w:eastAsia="Times New Roman"/>
          <w:lang w:val="en-US"/>
        </w:rPr>
        <w:t xml:space="preserve"> </w:t>
      </w:r>
      <w:r>
        <w:rPr>
          <w:rFonts w:eastAsia="Times New Roman"/>
          <w:lang w:val="en-US"/>
        </w:rPr>
        <w:t>system, or a Coding data type</w:t>
      </w:r>
      <w:r w:rsidR="00CE0DA6">
        <w:rPr>
          <w:rFonts w:eastAsia="Times New Roman"/>
          <w:lang w:val="en-US"/>
        </w:rPr>
        <w:t>)</w:t>
      </w:r>
    </w:p>
    <w:p w14:paraId="36E9A8A5" w14:textId="77777777"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14:paraId="3CF79DE1" w14:textId="77777777" w:rsidR="00C51368" w:rsidRDefault="00E43BD9">
      <w:pPr>
        <w:pStyle w:val="NormalWeb"/>
        <w:divId w:val="1863084060"/>
        <w:rPr>
          <w:lang w:val="en-US"/>
        </w:rPr>
      </w:pPr>
      <w:r>
        <w:rPr>
          <w:lang w:val="en-US"/>
        </w:rPr>
        <w:t xml:space="preserve">The server returns the following information: </w:t>
      </w:r>
    </w:p>
    <w:p w14:paraId="027095B6" w14:textId="77777777" w:rsidR="00C51368" w:rsidRDefault="00CE0DA6">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w:t>
      </w:r>
      <w:r w:rsidR="00E43BD9">
        <w:rPr>
          <w:rFonts w:eastAsia="Times New Roman"/>
          <w:lang w:val="en-US"/>
        </w:rPr>
        <w:t>human description of the system</w:t>
      </w:r>
    </w:p>
    <w:p w14:paraId="342C19D8" w14:textId="77777777" w:rsidR="00C51368" w:rsidRDefault="00CE0DA6">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w:t>
      </w:r>
      <w:r w:rsidR="00E43BD9">
        <w:rPr>
          <w:rFonts w:eastAsia="Times New Roman"/>
          <w:lang w:val="en-US"/>
        </w:rPr>
        <w:t xml:space="preserve">recommended display for the code </w:t>
      </w:r>
    </w:p>
    <w:p w14:paraId="1AE84C30" w14:textId="77777777" w:rsidR="00C51368" w:rsidRDefault="00CE0DA6">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whether </w:t>
      </w:r>
      <w:r w:rsidR="00E43BD9">
        <w:rPr>
          <w:rFonts w:eastAsia="Times New Roman"/>
          <w:lang w:val="en-US"/>
        </w:rPr>
        <w:t>the code is abstract or not</w:t>
      </w:r>
    </w:p>
    <w:p w14:paraId="5CBF9A50" w14:textId="77777777" w:rsidR="00C51368" w:rsidRDefault="00CE0DA6">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other </w:t>
      </w:r>
      <w:r w:rsidR="00E43BD9">
        <w:rPr>
          <w:rFonts w:eastAsia="Times New Roman"/>
          <w:lang w:val="en-US"/>
        </w:rPr>
        <w:t>designations for the code (a value, optionally with language and/or a use code)</w:t>
      </w:r>
    </w:p>
    <w:p w14:paraId="3D8FD6D7" w14:textId="77777777" w:rsidR="00C51368" w:rsidRDefault="00E43BD9">
      <w:pPr>
        <w:pStyle w:val="NormalWeb"/>
        <w:divId w:val="1863084060"/>
        <w:rPr>
          <w:lang w:val="en-US"/>
        </w:rPr>
      </w:pPr>
      <w:r>
        <w:rPr>
          <w:lang w:val="en-US"/>
        </w:rPr>
        <w:lastRenderedPageBreak/>
        <w:t xml:space="preserve">The recommended display </w:t>
      </w:r>
      <w:r w:rsidR="00CE0DA6">
        <w:rPr>
          <w:lang w:val="en-US"/>
        </w:rPr>
        <w:t xml:space="preserve">for </w:t>
      </w:r>
      <w:r>
        <w:rPr>
          <w:lang w:val="en-US"/>
        </w:rPr>
        <w:t xml:space="preserve">the code is a text representation of the code that the terminology server recommends as the default choice to show to the user, though a client may choose out of the other designations if it has reason to. </w:t>
      </w:r>
    </w:p>
    <w:p w14:paraId="5231BF89" w14:textId="77777777" w:rsidR="00C51368" w:rsidRDefault="00E43BD9">
      <w:pPr>
        <w:pStyle w:val="NormalWeb"/>
        <w:divId w:val="1202205866"/>
        <w:rPr>
          <w:lang w:val="en-US"/>
        </w:rPr>
      </w:pPr>
      <w:r>
        <w:rPr>
          <w:b/>
          <w:bCs/>
          <w:lang w:val="en-US"/>
        </w:rPr>
        <w:t>Examples</w:t>
      </w:r>
    </w:p>
    <w:p w14:paraId="598DC4E8" w14:textId="77777777" w:rsidR="00C51368" w:rsidRDefault="00E43BD9">
      <w:pPr>
        <w:pStyle w:val="NormalWeb"/>
        <w:divId w:val="1202205866"/>
        <w:rPr>
          <w:lang w:val="en-US"/>
        </w:rPr>
      </w:pPr>
      <w:r>
        <w:rPr>
          <w:lang w:val="en-US"/>
        </w:rPr>
        <w:t xml:space="preserve">Looking up a code/system: </w:t>
      </w:r>
    </w:p>
    <w:p w14:paraId="2EC7E5D4" w14:textId="77777777" w:rsidR="00C51368" w:rsidRDefault="00C51368">
      <w:pPr>
        <w:pStyle w:val="HTMLPreformatted"/>
        <w:divId w:val="1202205866"/>
        <w:rPr>
          <w:lang w:val="en-US"/>
        </w:rPr>
      </w:pPr>
    </w:p>
    <w:p w14:paraId="45C8BEEC" w14:textId="77777777" w:rsidR="00C51368" w:rsidRDefault="00E43BD9">
      <w:pPr>
        <w:pStyle w:val="HTMLPreformatted"/>
        <w:divId w:val="1202205866"/>
        <w:rPr>
          <w:lang w:val="en-US"/>
        </w:rPr>
      </w:pPr>
      <w:r>
        <w:rPr>
          <w:lang w:val="en-US"/>
        </w:rPr>
        <w:t>GET [base]/ValueSet/$lookup?system=http://loinc.org&amp;code=1963-8</w:t>
      </w:r>
    </w:p>
    <w:p w14:paraId="41513375" w14:textId="77777777" w:rsidR="00C51368" w:rsidRDefault="00E43BD9">
      <w:pPr>
        <w:pStyle w:val="NormalWeb"/>
        <w:divId w:val="1202205866"/>
        <w:rPr>
          <w:lang w:val="en-US"/>
        </w:rPr>
      </w:pPr>
      <w:r>
        <w:rPr>
          <w:lang w:val="en-US"/>
        </w:rPr>
        <w:t xml:space="preserve">Lookup using a Coding (this example in XML): </w:t>
      </w:r>
    </w:p>
    <w:p w14:paraId="632FF388" w14:textId="77777777" w:rsidR="00C51368" w:rsidRDefault="00C51368">
      <w:pPr>
        <w:pStyle w:val="HTMLPreformatted"/>
        <w:divId w:val="1202205866"/>
        <w:rPr>
          <w:lang w:val="en-US"/>
        </w:rPr>
      </w:pPr>
    </w:p>
    <w:p w14:paraId="419E950D" w14:textId="77777777" w:rsidR="00C51368" w:rsidRDefault="00E43BD9">
      <w:pPr>
        <w:pStyle w:val="HTMLPreformatted"/>
        <w:divId w:val="1202205866"/>
        <w:rPr>
          <w:lang w:val="en-US"/>
        </w:rPr>
      </w:pPr>
      <w:r>
        <w:rPr>
          <w:lang w:val="en-US"/>
        </w:rPr>
        <w:t>POST [base]/ValueSet/$lookup</w:t>
      </w:r>
    </w:p>
    <w:p w14:paraId="7BC8FC18" w14:textId="77777777" w:rsidR="00C51368" w:rsidRDefault="00E43BD9">
      <w:pPr>
        <w:pStyle w:val="HTMLPreformatted"/>
        <w:divId w:val="1202205866"/>
        <w:rPr>
          <w:lang w:val="en-US"/>
        </w:rPr>
      </w:pPr>
      <w:r>
        <w:rPr>
          <w:lang w:val="en-US"/>
        </w:rPr>
        <w:t>[other headers]</w:t>
      </w:r>
    </w:p>
    <w:p w14:paraId="687C25E5" w14:textId="77777777" w:rsidR="00C51368" w:rsidRDefault="00C51368">
      <w:pPr>
        <w:pStyle w:val="HTMLPreformatted"/>
        <w:divId w:val="1202205866"/>
        <w:rPr>
          <w:lang w:val="en-US"/>
        </w:rPr>
      </w:pPr>
    </w:p>
    <w:p w14:paraId="7DC6A1B9" w14:textId="77777777" w:rsidR="00C51368" w:rsidRDefault="00E43BD9">
      <w:pPr>
        <w:pStyle w:val="HTMLPreformatted"/>
        <w:divId w:val="1202205866"/>
        <w:rPr>
          <w:lang w:val="en-US"/>
        </w:rPr>
      </w:pPr>
      <w:r>
        <w:rPr>
          <w:lang w:val="en-US"/>
        </w:rPr>
        <w:t>&lt;Parameters xmlns="http://hl7.org/fhir"&gt;</w:t>
      </w:r>
    </w:p>
    <w:p w14:paraId="483726C0" w14:textId="77777777" w:rsidR="00C51368" w:rsidRDefault="00E43BD9">
      <w:pPr>
        <w:pStyle w:val="HTMLPreformatted"/>
        <w:divId w:val="1202205866"/>
        <w:rPr>
          <w:lang w:val="en-US"/>
        </w:rPr>
      </w:pPr>
      <w:r>
        <w:rPr>
          <w:lang w:val="en-US"/>
        </w:rPr>
        <w:t xml:space="preserve">  &lt;parameter&gt;</w:t>
      </w:r>
    </w:p>
    <w:p w14:paraId="06D66700" w14:textId="77777777" w:rsidR="00C51368" w:rsidRDefault="00E43BD9">
      <w:pPr>
        <w:pStyle w:val="HTMLPreformatted"/>
        <w:divId w:val="1202205866"/>
        <w:rPr>
          <w:lang w:val="en-US"/>
        </w:rPr>
      </w:pPr>
      <w:r>
        <w:rPr>
          <w:lang w:val="en-US"/>
        </w:rPr>
        <w:t xml:space="preserve">    &lt;name value="coding"/&gt;</w:t>
      </w:r>
    </w:p>
    <w:p w14:paraId="6A3A16E8" w14:textId="77777777" w:rsidR="00C51368" w:rsidRDefault="00E43BD9">
      <w:pPr>
        <w:pStyle w:val="HTMLPreformatted"/>
        <w:divId w:val="1202205866"/>
        <w:rPr>
          <w:lang w:val="en-US"/>
        </w:rPr>
      </w:pPr>
      <w:r>
        <w:rPr>
          <w:lang w:val="en-US"/>
        </w:rPr>
        <w:t xml:space="preserve">  &lt;valueCoding&gt;</w:t>
      </w:r>
    </w:p>
    <w:p w14:paraId="518DAD0E" w14:textId="77777777" w:rsidR="00C51368" w:rsidRDefault="00E43BD9">
      <w:pPr>
        <w:pStyle w:val="HTMLPreformatted"/>
        <w:divId w:val="1202205866"/>
        <w:rPr>
          <w:lang w:val="en-US"/>
        </w:rPr>
      </w:pPr>
      <w:r>
        <w:rPr>
          <w:lang w:val="en-US"/>
        </w:rPr>
        <w:t xml:space="preserve">    &lt;system value="http://loinc.org"/&gt;</w:t>
      </w:r>
    </w:p>
    <w:p w14:paraId="4334C5B5" w14:textId="77777777" w:rsidR="00C51368" w:rsidRDefault="00E43BD9">
      <w:pPr>
        <w:pStyle w:val="HTMLPreformatted"/>
        <w:divId w:val="1202205866"/>
        <w:rPr>
          <w:lang w:val="en-US"/>
        </w:rPr>
      </w:pPr>
      <w:r>
        <w:rPr>
          <w:lang w:val="en-US"/>
        </w:rPr>
        <w:t xml:space="preserve">    &lt;code value="1963-8"/&gt;</w:t>
      </w:r>
    </w:p>
    <w:p w14:paraId="5A917F81" w14:textId="77777777" w:rsidR="00C51368" w:rsidRDefault="00E43BD9">
      <w:pPr>
        <w:pStyle w:val="HTMLPreformatted"/>
        <w:divId w:val="1202205866"/>
        <w:rPr>
          <w:lang w:val="en-US"/>
        </w:rPr>
      </w:pPr>
      <w:r>
        <w:rPr>
          <w:lang w:val="en-US"/>
        </w:rPr>
        <w:t xml:space="preserve">  &lt;/valueCoding&gt;</w:t>
      </w:r>
    </w:p>
    <w:p w14:paraId="1AD54E09" w14:textId="77777777" w:rsidR="00C51368" w:rsidRDefault="00E43BD9">
      <w:pPr>
        <w:pStyle w:val="HTMLPreformatted"/>
        <w:divId w:val="1202205866"/>
        <w:rPr>
          <w:lang w:val="en-US"/>
        </w:rPr>
      </w:pPr>
      <w:r>
        <w:rPr>
          <w:lang w:val="en-US"/>
        </w:rPr>
        <w:t xml:space="preserve">  &lt;/parameter&gt;</w:t>
      </w:r>
    </w:p>
    <w:p w14:paraId="041F5E67" w14:textId="77777777" w:rsidR="00C51368" w:rsidRDefault="00E43BD9">
      <w:pPr>
        <w:pStyle w:val="HTMLPreformatted"/>
        <w:divId w:val="1202205866"/>
        <w:rPr>
          <w:lang w:val="en-US"/>
        </w:rPr>
      </w:pPr>
      <w:r>
        <w:rPr>
          <w:lang w:val="en-US"/>
        </w:rPr>
        <w:t>&lt;/Parameters&gt;</w:t>
      </w:r>
    </w:p>
    <w:p w14:paraId="4275528F" w14:textId="77777777" w:rsidR="00C51368" w:rsidRDefault="00E43BD9">
      <w:pPr>
        <w:pStyle w:val="NormalWeb"/>
        <w:divId w:val="1202205866"/>
        <w:rPr>
          <w:lang w:val="en-US"/>
        </w:rPr>
      </w:pPr>
      <w:r>
        <w:rPr>
          <w:lang w:val="en-US"/>
        </w:rPr>
        <w:t xml:space="preserve">The server responds with a set of information (JSON this time): </w:t>
      </w:r>
    </w:p>
    <w:p w14:paraId="29ED1A2F" w14:textId="77777777" w:rsidR="00C51368" w:rsidRDefault="00C51368">
      <w:pPr>
        <w:pStyle w:val="HTMLPreformatted"/>
        <w:divId w:val="1202205866"/>
        <w:rPr>
          <w:lang w:val="en-US"/>
        </w:rPr>
      </w:pPr>
    </w:p>
    <w:p w14:paraId="08123593" w14:textId="77777777" w:rsidR="00C51368" w:rsidRDefault="00E43BD9">
      <w:pPr>
        <w:pStyle w:val="HTMLPreformatted"/>
        <w:divId w:val="1202205866"/>
        <w:rPr>
          <w:lang w:val="en-US"/>
        </w:rPr>
      </w:pPr>
      <w:r>
        <w:rPr>
          <w:lang w:val="en-US"/>
        </w:rPr>
        <w:t>HTTP/1.1 200 OK</w:t>
      </w:r>
    </w:p>
    <w:p w14:paraId="3D9DFA3B" w14:textId="77777777" w:rsidR="00C51368" w:rsidRDefault="00E43BD9">
      <w:pPr>
        <w:pStyle w:val="HTMLPreformatted"/>
        <w:divId w:val="1202205866"/>
        <w:rPr>
          <w:lang w:val="en-US"/>
        </w:rPr>
      </w:pPr>
      <w:r>
        <w:rPr>
          <w:lang w:val="en-US"/>
        </w:rPr>
        <w:t>[other headers]</w:t>
      </w:r>
    </w:p>
    <w:p w14:paraId="70957B41" w14:textId="77777777" w:rsidR="00C51368" w:rsidRDefault="00C51368">
      <w:pPr>
        <w:pStyle w:val="HTMLPreformatted"/>
        <w:divId w:val="1202205866"/>
        <w:rPr>
          <w:lang w:val="en-US"/>
        </w:rPr>
      </w:pPr>
    </w:p>
    <w:p w14:paraId="31A653F1" w14:textId="77777777" w:rsidR="00C51368" w:rsidRDefault="00E43BD9">
      <w:pPr>
        <w:pStyle w:val="HTMLPreformatted"/>
        <w:divId w:val="1202205866"/>
        <w:rPr>
          <w:lang w:val="en-US"/>
        </w:rPr>
      </w:pPr>
      <w:r>
        <w:rPr>
          <w:lang w:val="en-US"/>
        </w:rPr>
        <w:t>{</w:t>
      </w:r>
    </w:p>
    <w:p w14:paraId="54EF0A9C" w14:textId="77777777" w:rsidR="00C51368" w:rsidRDefault="00E43BD9">
      <w:pPr>
        <w:pStyle w:val="HTMLPreformatted"/>
        <w:divId w:val="1202205866"/>
        <w:rPr>
          <w:lang w:val="en-US"/>
        </w:rPr>
      </w:pPr>
      <w:r>
        <w:rPr>
          <w:lang w:val="en-US"/>
        </w:rPr>
        <w:t xml:space="preserve">  "resourceType" : "Parameters",</w:t>
      </w:r>
    </w:p>
    <w:p w14:paraId="7176D624" w14:textId="77777777" w:rsidR="00C51368" w:rsidRDefault="00E43BD9">
      <w:pPr>
        <w:pStyle w:val="HTMLPreformatted"/>
        <w:divId w:val="1202205866"/>
        <w:rPr>
          <w:lang w:val="en-US"/>
        </w:rPr>
      </w:pPr>
      <w:r>
        <w:rPr>
          <w:lang w:val="en-US"/>
        </w:rPr>
        <w:t xml:space="preserve">  "parameter" : [</w:t>
      </w:r>
    </w:p>
    <w:p w14:paraId="77020A40" w14:textId="77777777" w:rsidR="00C51368" w:rsidRDefault="00E43BD9">
      <w:pPr>
        <w:pStyle w:val="HTMLPreformatted"/>
        <w:divId w:val="1202205866"/>
        <w:rPr>
          <w:lang w:val="en-US"/>
        </w:rPr>
      </w:pPr>
      <w:r>
        <w:rPr>
          <w:lang w:val="en-US"/>
        </w:rPr>
        <w:t xml:space="preserve">    {</w:t>
      </w:r>
    </w:p>
    <w:p w14:paraId="24503E1A" w14:textId="77777777" w:rsidR="00C51368" w:rsidRDefault="00E43BD9">
      <w:pPr>
        <w:pStyle w:val="HTMLPreformatted"/>
        <w:divId w:val="1202205866"/>
        <w:rPr>
          <w:lang w:val="en-US"/>
        </w:rPr>
      </w:pPr>
      <w:r>
        <w:rPr>
          <w:lang w:val="en-US"/>
        </w:rPr>
        <w:t xml:space="preserve">    "name" : "name",</w:t>
      </w:r>
    </w:p>
    <w:p w14:paraId="356B20DF" w14:textId="77777777" w:rsidR="00C51368" w:rsidRDefault="00E43BD9">
      <w:pPr>
        <w:pStyle w:val="HTMLPreformatted"/>
        <w:divId w:val="1202205866"/>
        <w:rPr>
          <w:lang w:val="en-US"/>
        </w:rPr>
      </w:pPr>
      <w:r>
        <w:rPr>
          <w:lang w:val="en-US"/>
        </w:rPr>
        <w:t xml:space="preserve">    "valueString" : "LOINC"</w:t>
      </w:r>
    </w:p>
    <w:p w14:paraId="69D8D20B" w14:textId="77777777" w:rsidR="00C51368" w:rsidRDefault="00E43BD9">
      <w:pPr>
        <w:pStyle w:val="HTMLPreformatted"/>
        <w:divId w:val="1202205866"/>
        <w:rPr>
          <w:lang w:val="en-US"/>
        </w:rPr>
      </w:pPr>
      <w:r>
        <w:rPr>
          <w:lang w:val="en-US"/>
        </w:rPr>
        <w:t xml:space="preserve">  },</w:t>
      </w:r>
    </w:p>
    <w:p w14:paraId="3DFED154" w14:textId="77777777" w:rsidR="00C51368" w:rsidRDefault="00E43BD9">
      <w:pPr>
        <w:pStyle w:val="HTMLPreformatted"/>
        <w:divId w:val="1202205866"/>
        <w:rPr>
          <w:lang w:val="en-US"/>
        </w:rPr>
      </w:pPr>
      <w:r>
        <w:rPr>
          <w:lang w:val="en-US"/>
        </w:rPr>
        <w:t xml:space="preserve">  {</w:t>
      </w:r>
    </w:p>
    <w:p w14:paraId="73B15B7B" w14:textId="77777777" w:rsidR="00C51368" w:rsidRDefault="00E43BD9">
      <w:pPr>
        <w:pStyle w:val="HTMLPreformatted"/>
        <w:divId w:val="1202205866"/>
        <w:rPr>
          <w:lang w:val="en-US"/>
        </w:rPr>
      </w:pPr>
      <w:r>
        <w:rPr>
          <w:lang w:val="en-US"/>
        </w:rPr>
        <w:t xml:space="preserve">    "name" : "version",</w:t>
      </w:r>
    </w:p>
    <w:p w14:paraId="760F60F6" w14:textId="77777777" w:rsidR="00C51368" w:rsidRDefault="00E43BD9">
      <w:pPr>
        <w:pStyle w:val="HTMLPreformatted"/>
        <w:divId w:val="1202205866"/>
        <w:rPr>
          <w:lang w:val="en-US"/>
        </w:rPr>
      </w:pPr>
      <w:r>
        <w:rPr>
          <w:lang w:val="en-US"/>
        </w:rPr>
        <w:t xml:space="preserve">    "valueString" : "2.48"</w:t>
      </w:r>
    </w:p>
    <w:p w14:paraId="4707B122" w14:textId="77777777" w:rsidR="00C51368" w:rsidRDefault="00E43BD9">
      <w:pPr>
        <w:pStyle w:val="HTMLPreformatted"/>
        <w:divId w:val="1202205866"/>
        <w:rPr>
          <w:lang w:val="en-US"/>
        </w:rPr>
      </w:pPr>
      <w:r>
        <w:rPr>
          <w:lang w:val="en-US"/>
        </w:rPr>
        <w:t xml:space="preserve">  },</w:t>
      </w:r>
    </w:p>
    <w:p w14:paraId="0D233142" w14:textId="77777777" w:rsidR="00C51368" w:rsidRDefault="00E43BD9">
      <w:pPr>
        <w:pStyle w:val="HTMLPreformatted"/>
        <w:divId w:val="1202205866"/>
        <w:rPr>
          <w:lang w:val="en-US"/>
        </w:rPr>
      </w:pPr>
      <w:r>
        <w:rPr>
          <w:lang w:val="en-US"/>
        </w:rPr>
        <w:t xml:space="preserve">  {</w:t>
      </w:r>
    </w:p>
    <w:p w14:paraId="1A256488" w14:textId="77777777" w:rsidR="00C51368" w:rsidRDefault="00E43BD9">
      <w:pPr>
        <w:pStyle w:val="HTMLPreformatted"/>
        <w:divId w:val="1202205866"/>
        <w:rPr>
          <w:lang w:val="en-US"/>
        </w:rPr>
      </w:pPr>
      <w:r>
        <w:rPr>
          <w:lang w:val="en-US"/>
        </w:rPr>
        <w:t xml:space="preserve">    "name" : "designation",</w:t>
      </w:r>
    </w:p>
    <w:p w14:paraId="278E67AF" w14:textId="77777777" w:rsidR="00C51368" w:rsidRDefault="00E43BD9">
      <w:pPr>
        <w:pStyle w:val="HTMLPreformatted"/>
        <w:divId w:val="1202205866"/>
        <w:rPr>
          <w:lang w:val="en-US"/>
        </w:rPr>
      </w:pPr>
      <w:r>
        <w:rPr>
          <w:lang w:val="en-US"/>
        </w:rPr>
        <w:t xml:space="preserve">    "valueString" : "Bicarbonate [Moles/volume] in Serum"</w:t>
      </w:r>
    </w:p>
    <w:p w14:paraId="1D2C79D8" w14:textId="77777777" w:rsidR="00C51368" w:rsidRDefault="00E43BD9">
      <w:pPr>
        <w:pStyle w:val="HTMLPreformatted"/>
        <w:divId w:val="1202205866"/>
        <w:rPr>
          <w:lang w:val="en-US"/>
        </w:rPr>
      </w:pPr>
      <w:r>
        <w:rPr>
          <w:lang w:val="en-US"/>
        </w:rPr>
        <w:t xml:space="preserve">  },</w:t>
      </w:r>
    </w:p>
    <w:p w14:paraId="4E4B2211" w14:textId="77777777" w:rsidR="00C51368" w:rsidRDefault="00E43BD9">
      <w:pPr>
        <w:pStyle w:val="HTMLPreformatted"/>
        <w:divId w:val="1202205866"/>
        <w:rPr>
          <w:lang w:val="en-US"/>
        </w:rPr>
      </w:pPr>
      <w:r>
        <w:rPr>
          <w:lang w:val="en-US"/>
        </w:rPr>
        <w:t xml:space="preserve">  {</w:t>
      </w:r>
    </w:p>
    <w:p w14:paraId="3366D4C5" w14:textId="77777777" w:rsidR="00C51368" w:rsidRDefault="00E43BD9">
      <w:pPr>
        <w:pStyle w:val="HTMLPreformatted"/>
        <w:divId w:val="1202205866"/>
        <w:rPr>
          <w:lang w:val="en-US"/>
        </w:rPr>
      </w:pPr>
      <w:r>
        <w:rPr>
          <w:lang w:val="en-US"/>
        </w:rPr>
        <w:t xml:space="preserve">    "name" : "abstract",</w:t>
      </w:r>
    </w:p>
    <w:p w14:paraId="0AFD674E" w14:textId="77777777" w:rsidR="00C51368" w:rsidRDefault="00E43BD9">
      <w:pPr>
        <w:pStyle w:val="HTMLPreformatted"/>
        <w:divId w:val="1202205866"/>
        <w:rPr>
          <w:lang w:val="en-US"/>
        </w:rPr>
      </w:pPr>
      <w:r>
        <w:rPr>
          <w:lang w:val="en-US"/>
        </w:rPr>
        <w:t xml:space="preserve">    "valueString" : "false"</w:t>
      </w:r>
    </w:p>
    <w:p w14:paraId="3670D7BB" w14:textId="77777777" w:rsidR="00C51368" w:rsidRDefault="00E43BD9">
      <w:pPr>
        <w:pStyle w:val="HTMLPreformatted"/>
        <w:divId w:val="1202205866"/>
        <w:rPr>
          <w:lang w:val="en-US"/>
        </w:rPr>
      </w:pPr>
      <w:r>
        <w:rPr>
          <w:lang w:val="en-US"/>
        </w:rPr>
        <w:t xml:space="preserve">  },</w:t>
      </w:r>
    </w:p>
    <w:p w14:paraId="2210E3D9" w14:textId="77777777" w:rsidR="00C51368" w:rsidRDefault="00E43BD9">
      <w:pPr>
        <w:pStyle w:val="HTMLPreformatted"/>
        <w:divId w:val="1202205866"/>
        <w:rPr>
          <w:lang w:val="en-US"/>
        </w:rPr>
      </w:pPr>
      <w:r>
        <w:rPr>
          <w:lang w:val="en-US"/>
        </w:rPr>
        <w:t xml:space="preserve">  {</w:t>
      </w:r>
    </w:p>
    <w:p w14:paraId="7D01B72C" w14:textId="77777777" w:rsidR="00C51368" w:rsidRDefault="00E43BD9">
      <w:pPr>
        <w:pStyle w:val="HTMLPreformatted"/>
        <w:divId w:val="1202205866"/>
        <w:rPr>
          <w:lang w:val="en-US"/>
        </w:rPr>
      </w:pPr>
      <w:r>
        <w:rPr>
          <w:lang w:val="en-US"/>
        </w:rPr>
        <w:t xml:space="preserve">      "name" : "designation",</w:t>
      </w:r>
    </w:p>
    <w:p w14:paraId="45DD0DCB" w14:textId="77777777" w:rsidR="00C51368" w:rsidRDefault="00E43BD9">
      <w:pPr>
        <w:pStyle w:val="HTMLPreformatted"/>
        <w:divId w:val="1202205866"/>
        <w:rPr>
          <w:lang w:val="en-US"/>
        </w:rPr>
      </w:pPr>
      <w:r>
        <w:rPr>
          <w:lang w:val="en-US"/>
        </w:rPr>
        <w:lastRenderedPageBreak/>
        <w:t xml:space="preserve">    "part" : [</w:t>
      </w:r>
    </w:p>
    <w:p w14:paraId="4C66F37F" w14:textId="77777777" w:rsidR="00C51368" w:rsidRDefault="00E43BD9">
      <w:pPr>
        <w:pStyle w:val="HTMLPreformatted"/>
        <w:divId w:val="1202205866"/>
        <w:rPr>
          <w:lang w:val="en-US"/>
        </w:rPr>
      </w:pPr>
      <w:r>
        <w:rPr>
          <w:lang w:val="en-US"/>
        </w:rPr>
        <w:t xml:space="preserve">    {</w:t>
      </w:r>
    </w:p>
    <w:p w14:paraId="2498254E" w14:textId="77777777" w:rsidR="00C51368" w:rsidRDefault="00E43BD9">
      <w:pPr>
        <w:pStyle w:val="HTMLPreformatted"/>
        <w:divId w:val="1202205866"/>
        <w:rPr>
          <w:lang w:val="en-US"/>
        </w:rPr>
      </w:pPr>
      <w:r>
        <w:rPr>
          <w:lang w:val="en-US"/>
        </w:rPr>
        <w:t xml:space="preserve">      "name" : "value",</w:t>
      </w:r>
    </w:p>
    <w:p w14:paraId="7BDBF6D3" w14:textId="77777777" w:rsidR="00C51368" w:rsidRDefault="00E43BD9">
      <w:pPr>
        <w:pStyle w:val="HTMLPreformatted"/>
        <w:divId w:val="1202205866"/>
        <w:rPr>
          <w:lang w:val="en-US"/>
        </w:rPr>
      </w:pPr>
      <w:r>
        <w:rPr>
          <w:lang w:val="en-US"/>
        </w:rPr>
        <w:t xml:space="preserve">      "valueString" : "Bicarbonate [Moles/volume] in Serum "</w:t>
      </w:r>
    </w:p>
    <w:p w14:paraId="40990685" w14:textId="77777777" w:rsidR="00C51368" w:rsidRDefault="00E43BD9">
      <w:pPr>
        <w:pStyle w:val="HTMLPreformatted"/>
        <w:divId w:val="1202205866"/>
        <w:rPr>
          <w:lang w:val="en-US"/>
        </w:rPr>
      </w:pPr>
      <w:r>
        <w:rPr>
          <w:lang w:val="en-US"/>
        </w:rPr>
        <w:t xml:space="preserve">    }</w:t>
      </w:r>
    </w:p>
    <w:p w14:paraId="499BFE8C" w14:textId="77777777" w:rsidR="00C51368" w:rsidRDefault="00E43BD9">
      <w:pPr>
        <w:pStyle w:val="HTMLPreformatted"/>
        <w:divId w:val="1202205866"/>
        <w:rPr>
          <w:lang w:val="en-US"/>
        </w:rPr>
      </w:pPr>
      <w:r>
        <w:rPr>
          <w:lang w:val="en-US"/>
        </w:rPr>
        <w:t xml:space="preserve">    ]</w:t>
      </w:r>
    </w:p>
    <w:p w14:paraId="00811FB9" w14:textId="77777777" w:rsidR="00C51368" w:rsidRDefault="00E43BD9">
      <w:pPr>
        <w:pStyle w:val="HTMLPreformatted"/>
        <w:divId w:val="1202205866"/>
        <w:rPr>
          <w:lang w:val="en-US"/>
        </w:rPr>
      </w:pPr>
      <w:r>
        <w:rPr>
          <w:lang w:val="en-US"/>
        </w:rPr>
        <w:t xml:space="preserve">  }</w:t>
      </w:r>
    </w:p>
    <w:p w14:paraId="74AAAE08" w14:textId="77777777" w:rsidR="00C51368" w:rsidRDefault="00E43BD9">
      <w:pPr>
        <w:pStyle w:val="HTMLPreformatted"/>
        <w:divId w:val="1202205866"/>
        <w:rPr>
          <w:lang w:val="en-US"/>
        </w:rPr>
      </w:pPr>
      <w:r>
        <w:rPr>
          <w:lang w:val="en-US"/>
        </w:rPr>
        <w:t xml:space="preserve">  ]</w:t>
      </w:r>
    </w:p>
    <w:p w14:paraId="52E36117" w14:textId="77777777" w:rsidR="00C51368" w:rsidRDefault="00E43BD9">
      <w:pPr>
        <w:pStyle w:val="HTMLPreformatted"/>
        <w:divId w:val="1202205866"/>
        <w:rPr>
          <w:lang w:val="en-US"/>
        </w:rPr>
      </w:pPr>
      <w:r>
        <w:rPr>
          <w:lang w:val="en-US"/>
        </w:rPr>
        <w:t>}</w:t>
      </w:r>
    </w:p>
    <w:p w14:paraId="7810A238" w14:textId="77777777" w:rsidR="00C51368" w:rsidRDefault="00E43BD9">
      <w:pPr>
        <w:pStyle w:val="Heading3"/>
        <w:divId w:val="1863084060"/>
        <w:rPr>
          <w:rFonts w:eastAsia="Times New Roman"/>
          <w:lang w:val="en-US"/>
        </w:rPr>
      </w:pPr>
      <w:r>
        <w:rPr>
          <w:rFonts w:eastAsia="Times New Roman"/>
          <w:lang w:val="en-US"/>
        </w:rPr>
        <w:t>Value Set Validation</w:t>
      </w:r>
    </w:p>
    <w:p w14:paraId="312C29A4" w14:textId="77777777"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1" w:anchor="validate-code" w:history="1">
        <w:r>
          <w:rPr>
            <w:rStyle w:val="Hyperlink"/>
            <w:lang w:val="en-US"/>
          </w:rPr>
          <w:t>a "validate-code" operation</w:t>
        </w:r>
      </w:hyperlink>
      <w:r>
        <w:rPr>
          <w:lang w:val="en-US"/>
        </w:rPr>
        <w:t xml:space="preserve">. The client passes the server the following information: </w:t>
      </w:r>
    </w:p>
    <w:p w14:paraId="0646569E"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2" w:anchor="ValueSet.url" w:history="1">
        <w:r>
          <w:rPr>
            <w:rStyle w:val="Hyperlink"/>
            <w:rFonts w:eastAsia="Times New Roman"/>
            <w:lang w:val="en-US"/>
          </w:rPr>
          <w:t>(ValueSet.url)</w:t>
        </w:r>
      </w:hyperlink>
      <w:r>
        <w:rPr>
          <w:rFonts w:eastAsia="Times New Roman"/>
          <w:lang w:val="en-US"/>
        </w:rPr>
        <w:t>, or directly as a parameter to the call)</w:t>
      </w:r>
    </w:p>
    <w:p w14:paraId="53759D4D"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w:t>
      </w:r>
      <w:r w:rsidR="00CE0DA6">
        <w:rPr>
          <w:rFonts w:eastAsia="Times New Roman"/>
          <w:lang w:val="en-US"/>
        </w:rPr>
        <w:t xml:space="preserve"> </w:t>
      </w:r>
      <w:r>
        <w:rPr>
          <w:rFonts w:eastAsia="Times New Roman"/>
          <w:lang w:val="en-US"/>
        </w:rPr>
        <w:t>+</w:t>
      </w:r>
      <w:r w:rsidR="00CE0DA6">
        <w:rPr>
          <w:rFonts w:eastAsia="Times New Roman"/>
          <w:lang w:val="en-US"/>
        </w:rPr>
        <w:t xml:space="preserve"> </w:t>
      </w:r>
      <w:r>
        <w:rPr>
          <w:rFonts w:eastAsia="Times New Roman"/>
          <w:lang w:val="en-US"/>
        </w:rPr>
        <w:t>system, a Coding data type, or a CodeableConcept</w:t>
      </w:r>
    </w:p>
    <w:p w14:paraId="62206BC3" w14:textId="77777777"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14:paraId="10D2FB0C" w14:textId="77777777"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14:paraId="08F5C1B9" w14:textId="77777777"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14:paraId="571578D3" w14:textId="77777777"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3" w:history="1">
        <w:r>
          <w:rPr>
            <w:rStyle w:val="Hyperlink"/>
            <w:lang w:val="en-US"/>
          </w:rPr>
          <w:t>LOINC</w:t>
        </w:r>
      </w:hyperlink>
      <w:r>
        <w:rPr>
          <w:lang w:val="en-US"/>
        </w:rPr>
        <w:t>, it</w:t>
      </w:r>
      <w:r w:rsidR="00CE0DA6">
        <w:rPr>
          <w:lang w:val="en-US"/>
        </w:rPr>
        <w:t xml:space="preserve"> i</w:t>
      </w:r>
      <w:r>
        <w:rPr>
          <w:lang w:val="en-US"/>
        </w:rPr>
        <w:t xml:space="preserve">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14:paraId="6DC90D58" w14:textId="77777777" w:rsidR="00C51368" w:rsidRDefault="00E43BD9">
      <w:pPr>
        <w:pStyle w:val="NormalWeb"/>
        <w:divId w:val="1251892538"/>
        <w:rPr>
          <w:lang w:val="en-US"/>
        </w:rPr>
      </w:pPr>
      <w:r>
        <w:rPr>
          <w:b/>
          <w:bCs/>
          <w:lang w:val="en-US"/>
        </w:rPr>
        <w:t>Examples</w:t>
      </w:r>
    </w:p>
    <w:p w14:paraId="5511C8E0" w14:textId="77777777" w:rsidR="00C51368" w:rsidRDefault="00E43BD9">
      <w:pPr>
        <w:pStyle w:val="NormalWeb"/>
        <w:divId w:val="1251892538"/>
        <w:rPr>
          <w:lang w:val="en-US"/>
        </w:rPr>
      </w:pPr>
      <w:r>
        <w:rPr>
          <w:lang w:val="en-US"/>
        </w:rPr>
        <w:t xml:space="preserve">Simple validation of a code/system against a known value set: </w:t>
      </w:r>
    </w:p>
    <w:p w14:paraId="26542666" w14:textId="77777777" w:rsidR="00C51368" w:rsidRDefault="00C51368">
      <w:pPr>
        <w:pStyle w:val="HTMLPreformatted"/>
        <w:divId w:val="1251892538"/>
        <w:rPr>
          <w:lang w:val="en-US"/>
        </w:rPr>
      </w:pPr>
    </w:p>
    <w:p w14:paraId="0551D58C" w14:textId="77777777" w:rsidR="00C51368" w:rsidRDefault="00E43BD9">
      <w:pPr>
        <w:pStyle w:val="HTMLPreformatted"/>
        <w:divId w:val="1251892538"/>
        <w:rPr>
          <w:lang w:val="en-US"/>
        </w:rPr>
      </w:pPr>
      <w:r>
        <w:rPr>
          <w:lang w:val="en-US"/>
        </w:rPr>
        <w:t>GET [base]/ValueSet/23/$validate-code?system=http://loinc.org&amp;code=1963-8&amp;display=test</w:t>
      </w:r>
    </w:p>
    <w:p w14:paraId="2F7A2212" w14:textId="77777777" w:rsidR="00C51368" w:rsidRDefault="00E43BD9">
      <w:pPr>
        <w:pStyle w:val="NormalWeb"/>
        <w:divId w:val="1251892538"/>
        <w:rPr>
          <w:lang w:val="en-US"/>
        </w:rPr>
      </w:pPr>
      <w:r>
        <w:rPr>
          <w:lang w:val="en-US"/>
        </w:rPr>
        <w:t xml:space="preserve">Validate a CodeableConcept against a client specified value set (this example in JSON): </w:t>
      </w:r>
    </w:p>
    <w:p w14:paraId="7B79C794" w14:textId="77777777" w:rsidR="00C51368" w:rsidRDefault="00C51368">
      <w:pPr>
        <w:pStyle w:val="HTMLPreformatted"/>
        <w:divId w:val="1251892538"/>
        <w:rPr>
          <w:lang w:val="en-US"/>
        </w:rPr>
      </w:pPr>
    </w:p>
    <w:p w14:paraId="09EA7E11" w14:textId="77777777" w:rsidR="00C51368" w:rsidRDefault="00E43BD9">
      <w:pPr>
        <w:pStyle w:val="HTMLPreformatted"/>
        <w:divId w:val="1251892538"/>
        <w:rPr>
          <w:lang w:val="en-US"/>
        </w:rPr>
      </w:pPr>
      <w:r>
        <w:rPr>
          <w:lang w:val="en-US"/>
        </w:rPr>
        <w:t>POST [base]/ValueSet/$validate-code</w:t>
      </w:r>
    </w:p>
    <w:p w14:paraId="03F30B0D" w14:textId="77777777" w:rsidR="00C51368" w:rsidRDefault="00E43BD9">
      <w:pPr>
        <w:pStyle w:val="HTMLPreformatted"/>
        <w:divId w:val="1251892538"/>
        <w:rPr>
          <w:lang w:val="en-US"/>
        </w:rPr>
      </w:pPr>
      <w:r>
        <w:rPr>
          <w:lang w:val="en-US"/>
        </w:rPr>
        <w:lastRenderedPageBreak/>
        <w:t>[other headers]</w:t>
      </w:r>
    </w:p>
    <w:p w14:paraId="1DFBA008" w14:textId="77777777" w:rsidR="00C51368" w:rsidRDefault="00C51368">
      <w:pPr>
        <w:pStyle w:val="HTMLPreformatted"/>
        <w:divId w:val="1251892538"/>
        <w:rPr>
          <w:lang w:val="en-US"/>
        </w:rPr>
      </w:pPr>
    </w:p>
    <w:p w14:paraId="5937101F" w14:textId="77777777" w:rsidR="00C51368" w:rsidRDefault="00E43BD9">
      <w:pPr>
        <w:pStyle w:val="HTMLPreformatted"/>
        <w:divId w:val="1251892538"/>
        <w:rPr>
          <w:lang w:val="en-US"/>
        </w:rPr>
      </w:pPr>
      <w:r>
        <w:rPr>
          <w:lang w:val="en-US"/>
        </w:rPr>
        <w:t>{</w:t>
      </w:r>
    </w:p>
    <w:p w14:paraId="30725E76" w14:textId="77777777" w:rsidR="00C51368" w:rsidRDefault="00E43BD9">
      <w:pPr>
        <w:pStyle w:val="HTMLPreformatted"/>
        <w:divId w:val="1251892538"/>
        <w:rPr>
          <w:lang w:val="en-US"/>
        </w:rPr>
      </w:pPr>
      <w:r>
        <w:rPr>
          <w:lang w:val="en-US"/>
        </w:rPr>
        <w:t xml:space="preserve">  "ResourceType" : "Parameters",</w:t>
      </w:r>
    </w:p>
    <w:p w14:paraId="2E9EAF9B" w14:textId="77777777" w:rsidR="00C51368" w:rsidRDefault="00E43BD9">
      <w:pPr>
        <w:pStyle w:val="HTMLPreformatted"/>
        <w:divId w:val="1251892538"/>
        <w:rPr>
          <w:lang w:val="en-US"/>
        </w:rPr>
      </w:pPr>
      <w:r>
        <w:rPr>
          <w:lang w:val="en-US"/>
        </w:rPr>
        <w:t xml:space="preserve">  "parameter" : [</w:t>
      </w:r>
    </w:p>
    <w:p w14:paraId="18C3A5E0" w14:textId="77777777" w:rsidR="00C51368" w:rsidRDefault="00E43BD9">
      <w:pPr>
        <w:pStyle w:val="HTMLPreformatted"/>
        <w:divId w:val="1251892538"/>
        <w:rPr>
          <w:lang w:val="en-US"/>
        </w:rPr>
      </w:pPr>
      <w:r>
        <w:rPr>
          <w:lang w:val="en-US"/>
        </w:rPr>
        <w:t xml:space="preserve">    {</w:t>
      </w:r>
    </w:p>
    <w:p w14:paraId="24BF50AD" w14:textId="77777777" w:rsidR="00C51368" w:rsidRDefault="00E43BD9">
      <w:pPr>
        <w:pStyle w:val="HTMLPreformatted"/>
        <w:divId w:val="1251892538"/>
        <w:rPr>
          <w:lang w:val="en-US"/>
        </w:rPr>
      </w:pPr>
      <w:r>
        <w:rPr>
          <w:lang w:val="en-US"/>
        </w:rPr>
        <w:t xml:space="preserve">    "name" : "coding",</w:t>
      </w:r>
    </w:p>
    <w:p w14:paraId="5A86CF91" w14:textId="77777777" w:rsidR="00C51368" w:rsidRDefault="00E43BD9">
      <w:pPr>
        <w:pStyle w:val="HTMLPreformatted"/>
        <w:divId w:val="1251892538"/>
        <w:rPr>
          <w:lang w:val="en-US"/>
        </w:rPr>
      </w:pPr>
      <w:r>
        <w:rPr>
          <w:lang w:val="en-US"/>
        </w:rPr>
        <w:t xml:space="preserve">    "valueCodeableConcept" : {</w:t>
      </w:r>
    </w:p>
    <w:p w14:paraId="00D5DBE6" w14:textId="77777777" w:rsidR="00C51368" w:rsidRDefault="00E43BD9">
      <w:pPr>
        <w:pStyle w:val="HTMLPreformatted"/>
        <w:divId w:val="1251892538"/>
        <w:rPr>
          <w:lang w:val="en-US"/>
        </w:rPr>
      </w:pPr>
      <w:r>
        <w:rPr>
          <w:lang w:val="en-US"/>
        </w:rPr>
        <w:t xml:space="preserve">      "coding" : {</w:t>
      </w:r>
    </w:p>
    <w:p w14:paraId="2761C173" w14:textId="77777777" w:rsidR="00C51368" w:rsidRDefault="00E43BD9">
      <w:pPr>
        <w:pStyle w:val="HTMLPreformatted"/>
        <w:divId w:val="1251892538"/>
        <w:rPr>
          <w:lang w:val="en-US"/>
        </w:rPr>
      </w:pPr>
      <w:r>
        <w:rPr>
          <w:lang w:val="en-US"/>
        </w:rPr>
        <w:t xml:space="preserve">        "system" : "http://loinc.org",</w:t>
      </w:r>
    </w:p>
    <w:p w14:paraId="6C4729C6" w14:textId="77777777" w:rsidR="00C51368" w:rsidRDefault="00E43BD9">
      <w:pPr>
        <w:pStyle w:val="HTMLPreformatted"/>
        <w:divId w:val="1251892538"/>
        <w:rPr>
          <w:lang w:val="en-US"/>
        </w:rPr>
      </w:pPr>
      <w:r>
        <w:rPr>
          <w:lang w:val="en-US"/>
        </w:rPr>
        <w:t xml:space="preserve">          "code" : "1963-8",</w:t>
      </w:r>
    </w:p>
    <w:p w14:paraId="011A83D6" w14:textId="77777777" w:rsidR="00C51368" w:rsidRDefault="00E43BD9">
      <w:pPr>
        <w:pStyle w:val="HTMLPreformatted"/>
        <w:divId w:val="1251892538"/>
        <w:rPr>
          <w:lang w:val="en-US"/>
        </w:rPr>
      </w:pPr>
      <w:r>
        <w:rPr>
          <w:lang w:val="en-US"/>
        </w:rPr>
        <w:t xml:space="preserve">      "display" : "test"</w:t>
      </w:r>
    </w:p>
    <w:p w14:paraId="71405E03" w14:textId="77777777" w:rsidR="00C51368" w:rsidRDefault="00E43BD9">
      <w:pPr>
        <w:pStyle w:val="HTMLPreformatted"/>
        <w:divId w:val="1251892538"/>
        <w:rPr>
          <w:lang w:val="en-US"/>
        </w:rPr>
      </w:pPr>
      <w:r>
        <w:rPr>
          <w:lang w:val="en-US"/>
        </w:rPr>
        <w:t xml:space="preserve">      }</w:t>
      </w:r>
    </w:p>
    <w:p w14:paraId="4D639EEA" w14:textId="77777777" w:rsidR="00C51368" w:rsidRDefault="00E43BD9">
      <w:pPr>
        <w:pStyle w:val="HTMLPreformatted"/>
        <w:divId w:val="1251892538"/>
        <w:rPr>
          <w:lang w:val="en-US"/>
        </w:rPr>
      </w:pPr>
      <w:r>
        <w:rPr>
          <w:lang w:val="en-US"/>
        </w:rPr>
        <w:t xml:space="preserve">    }</w:t>
      </w:r>
    </w:p>
    <w:p w14:paraId="01D445C3" w14:textId="77777777" w:rsidR="00C51368" w:rsidRDefault="00E43BD9">
      <w:pPr>
        <w:pStyle w:val="HTMLPreformatted"/>
        <w:divId w:val="1251892538"/>
        <w:rPr>
          <w:lang w:val="en-US"/>
        </w:rPr>
      </w:pPr>
      <w:r>
        <w:rPr>
          <w:lang w:val="en-US"/>
        </w:rPr>
        <w:t xml:space="preserve">  },</w:t>
      </w:r>
    </w:p>
    <w:p w14:paraId="4784F9A5" w14:textId="77777777" w:rsidR="00C51368" w:rsidRDefault="00E43BD9">
      <w:pPr>
        <w:pStyle w:val="HTMLPreformatted"/>
        <w:divId w:val="1251892538"/>
        <w:rPr>
          <w:lang w:val="en-US"/>
        </w:rPr>
      </w:pPr>
      <w:r>
        <w:rPr>
          <w:lang w:val="en-US"/>
        </w:rPr>
        <w:t xml:space="preserve">  {</w:t>
      </w:r>
    </w:p>
    <w:p w14:paraId="536A0470" w14:textId="77777777" w:rsidR="00C51368" w:rsidRDefault="00E43BD9">
      <w:pPr>
        <w:pStyle w:val="HTMLPreformatted"/>
        <w:divId w:val="1251892538"/>
        <w:rPr>
          <w:lang w:val="en-US"/>
        </w:rPr>
      </w:pPr>
      <w:r>
        <w:rPr>
          <w:lang w:val="en-US"/>
        </w:rPr>
        <w:t xml:space="preserve">    "name" : "valueSet",</w:t>
      </w:r>
    </w:p>
    <w:p w14:paraId="253910D5" w14:textId="77777777" w:rsidR="00C51368" w:rsidRDefault="00E43BD9">
      <w:pPr>
        <w:pStyle w:val="HTMLPreformatted"/>
        <w:divId w:val="1251892538"/>
        <w:rPr>
          <w:lang w:val="en-US"/>
        </w:rPr>
      </w:pPr>
      <w:r>
        <w:rPr>
          <w:lang w:val="en-US"/>
        </w:rPr>
        <w:t xml:space="preserve">    "resource": {</w:t>
      </w:r>
    </w:p>
    <w:p w14:paraId="1947948C" w14:textId="77777777" w:rsidR="00C51368" w:rsidRDefault="00E43BD9">
      <w:pPr>
        <w:pStyle w:val="HTMLPreformatted"/>
        <w:divId w:val="1251892538"/>
        <w:rPr>
          <w:lang w:val="en-US"/>
        </w:rPr>
      </w:pPr>
      <w:r>
        <w:rPr>
          <w:lang w:val="en-US"/>
        </w:rPr>
        <w:t xml:space="preserve">      "resourceType" : "ValueSet",</w:t>
      </w:r>
    </w:p>
    <w:p w14:paraId="6A1A782D" w14:textId="77777777" w:rsidR="00C51368" w:rsidRDefault="00E43BD9">
      <w:pPr>
        <w:pStyle w:val="HTMLPreformatted"/>
        <w:divId w:val="1251892538"/>
        <w:rPr>
          <w:lang w:val="en-US"/>
        </w:rPr>
      </w:pPr>
      <w:r>
        <w:rPr>
          <w:lang w:val="en-US"/>
        </w:rPr>
        <w:t xml:space="preserve">    [etc]</w:t>
      </w:r>
    </w:p>
    <w:p w14:paraId="148154D4" w14:textId="77777777" w:rsidR="00C51368" w:rsidRDefault="00E43BD9">
      <w:pPr>
        <w:pStyle w:val="HTMLPreformatted"/>
        <w:divId w:val="1251892538"/>
        <w:rPr>
          <w:lang w:val="en-US"/>
        </w:rPr>
      </w:pPr>
      <w:r>
        <w:rPr>
          <w:lang w:val="en-US"/>
        </w:rPr>
        <w:t xml:space="preserve">    }</w:t>
      </w:r>
    </w:p>
    <w:p w14:paraId="40A013DF" w14:textId="77777777" w:rsidR="00C51368" w:rsidRDefault="00E43BD9">
      <w:pPr>
        <w:pStyle w:val="HTMLPreformatted"/>
        <w:divId w:val="1251892538"/>
        <w:rPr>
          <w:lang w:val="en-US"/>
        </w:rPr>
      </w:pPr>
      <w:r>
        <w:rPr>
          <w:lang w:val="en-US"/>
        </w:rPr>
        <w:t xml:space="preserve">  }</w:t>
      </w:r>
    </w:p>
    <w:p w14:paraId="58271718" w14:textId="77777777" w:rsidR="00C51368" w:rsidRDefault="00E43BD9">
      <w:pPr>
        <w:pStyle w:val="HTMLPreformatted"/>
        <w:divId w:val="1251892538"/>
        <w:rPr>
          <w:lang w:val="en-US"/>
        </w:rPr>
      </w:pPr>
      <w:r>
        <w:rPr>
          <w:lang w:val="en-US"/>
        </w:rPr>
        <w:t xml:space="preserve">  ]</w:t>
      </w:r>
    </w:p>
    <w:p w14:paraId="6EADDFB0" w14:textId="77777777" w:rsidR="00C51368" w:rsidRDefault="00E43BD9">
      <w:pPr>
        <w:pStyle w:val="HTMLPreformatted"/>
        <w:divId w:val="1251892538"/>
        <w:rPr>
          <w:lang w:val="en-US"/>
        </w:rPr>
      </w:pPr>
      <w:r>
        <w:rPr>
          <w:lang w:val="en-US"/>
        </w:rPr>
        <w:t>}</w:t>
      </w:r>
    </w:p>
    <w:p w14:paraId="1F6B5954" w14:textId="77777777" w:rsidR="00C51368" w:rsidRDefault="00E43BD9">
      <w:pPr>
        <w:pStyle w:val="NormalWeb"/>
        <w:divId w:val="1251892538"/>
        <w:rPr>
          <w:lang w:val="en-US"/>
        </w:rPr>
      </w:pPr>
      <w:r>
        <w:rPr>
          <w:lang w:val="en-US"/>
        </w:rPr>
        <w:t xml:space="preserve">The server responds with validation information (JSON this time): </w:t>
      </w:r>
    </w:p>
    <w:p w14:paraId="744E9EB0" w14:textId="77777777" w:rsidR="00C51368" w:rsidRDefault="00C51368">
      <w:pPr>
        <w:pStyle w:val="HTMLPreformatted"/>
        <w:divId w:val="1251892538"/>
        <w:rPr>
          <w:lang w:val="en-US"/>
        </w:rPr>
      </w:pPr>
    </w:p>
    <w:p w14:paraId="072AC877" w14:textId="77777777" w:rsidR="00C51368" w:rsidRDefault="00E43BD9">
      <w:pPr>
        <w:pStyle w:val="HTMLPreformatted"/>
        <w:divId w:val="1251892538"/>
        <w:rPr>
          <w:lang w:val="en-US"/>
        </w:rPr>
      </w:pPr>
      <w:r>
        <w:rPr>
          <w:lang w:val="en-US"/>
        </w:rPr>
        <w:t>HTTP/1.1 200 OK</w:t>
      </w:r>
    </w:p>
    <w:p w14:paraId="0F5940E5" w14:textId="77777777" w:rsidR="00C51368" w:rsidRDefault="00E43BD9">
      <w:pPr>
        <w:pStyle w:val="HTMLPreformatted"/>
        <w:divId w:val="1251892538"/>
        <w:rPr>
          <w:lang w:val="en-US"/>
        </w:rPr>
      </w:pPr>
      <w:r>
        <w:rPr>
          <w:lang w:val="en-US"/>
        </w:rPr>
        <w:t>[other headers]</w:t>
      </w:r>
    </w:p>
    <w:p w14:paraId="6E1B457D" w14:textId="77777777" w:rsidR="00C51368" w:rsidRDefault="00C51368">
      <w:pPr>
        <w:pStyle w:val="HTMLPreformatted"/>
        <w:divId w:val="1251892538"/>
        <w:rPr>
          <w:lang w:val="en-US"/>
        </w:rPr>
      </w:pPr>
    </w:p>
    <w:p w14:paraId="2745C45F" w14:textId="77777777" w:rsidR="00C51368" w:rsidRDefault="00E43BD9">
      <w:pPr>
        <w:pStyle w:val="HTMLPreformatted"/>
        <w:divId w:val="1251892538"/>
        <w:rPr>
          <w:lang w:val="en-US"/>
        </w:rPr>
      </w:pPr>
      <w:r>
        <w:rPr>
          <w:lang w:val="en-US"/>
        </w:rPr>
        <w:t>{</w:t>
      </w:r>
    </w:p>
    <w:p w14:paraId="3A8B4302" w14:textId="77777777" w:rsidR="00C51368" w:rsidRDefault="00E43BD9">
      <w:pPr>
        <w:pStyle w:val="HTMLPreformatted"/>
        <w:divId w:val="1251892538"/>
        <w:rPr>
          <w:lang w:val="en-US"/>
        </w:rPr>
      </w:pPr>
      <w:r>
        <w:rPr>
          <w:lang w:val="en-US"/>
        </w:rPr>
        <w:t xml:space="preserve">  "resourceType" : "Parameters",</w:t>
      </w:r>
    </w:p>
    <w:p w14:paraId="0B967D0B" w14:textId="77777777" w:rsidR="00C51368" w:rsidRDefault="00E43BD9">
      <w:pPr>
        <w:pStyle w:val="HTMLPreformatted"/>
        <w:divId w:val="1251892538"/>
        <w:rPr>
          <w:lang w:val="en-US"/>
        </w:rPr>
      </w:pPr>
      <w:r>
        <w:rPr>
          <w:lang w:val="en-US"/>
        </w:rPr>
        <w:t xml:space="preserve">  "parameter" : [</w:t>
      </w:r>
    </w:p>
    <w:p w14:paraId="2747D641" w14:textId="77777777" w:rsidR="00C51368" w:rsidRDefault="00E43BD9">
      <w:pPr>
        <w:pStyle w:val="HTMLPreformatted"/>
        <w:divId w:val="1251892538"/>
        <w:rPr>
          <w:lang w:val="en-US"/>
        </w:rPr>
      </w:pPr>
      <w:r>
        <w:rPr>
          <w:lang w:val="en-US"/>
        </w:rPr>
        <w:t xml:space="preserve">    {</w:t>
      </w:r>
    </w:p>
    <w:p w14:paraId="09F34B7E" w14:textId="77777777" w:rsidR="00C51368" w:rsidRDefault="00E43BD9">
      <w:pPr>
        <w:pStyle w:val="HTMLPreformatted"/>
        <w:divId w:val="1251892538"/>
        <w:rPr>
          <w:lang w:val="en-US"/>
        </w:rPr>
      </w:pPr>
      <w:r>
        <w:rPr>
          <w:lang w:val="en-US"/>
        </w:rPr>
        <w:t xml:space="preserve">    "name" : "result",</w:t>
      </w:r>
    </w:p>
    <w:p w14:paraId="55A3C603" w14:textId="77777777" w:rsidR="00C51368" w:rsidRDefault="00E43BD9">
      <w:pPr>
        <w:pStyle w:val="HTMLPreformatted"/>
        <w:divId w:val="1251892538"/>
        <w:rPr>
          <w:lang w:val="en-US"/>
        </w:rPr>
      </w:pPr>
      <w:r>
        <w:rPr>
          <w:lang w:val="en-US"/>
        </w:rPr>
        <w:t xml:space="preserve">    "valueBoolean" : "false"</w:t>
      </w:r>
    </w:p>
    <w:p w14:paraId="06F0457F" w14:textId="77777777" w:rsidR="00C51368" w:rsidRDefault="00E43BD9">
      <w:pPr>
        <w:pStyle w:val="HTMLPreformatted"/>
        <w:divId w:val="1251892538"/>
        <w:rPr>
          <w:lang w:val="en-US"/>
        </w:rPr>
      </w:pPr>
      <w:r>
        <w:rPr>
          <w:lang w:val="en-US"/>
        </w:rPr>
        <w:t xml:space="preserve">  },</w:t>
      </w:r>
    </w:p>
    <w:p w14:paraId="4AA6DBE6" w14:textId="77777777" w:rsidR="00C51368" w:rsidRDefault="00E43BD9">
      <w:pPr>
        <w:pStyle w:val="HTMLPreformatted"/>
        <w:divId w:val="1251892538"/>
        <w:rPr>
          <w:lang w:val="en-US"/>
        </w:rPr>
      </w:pPr>
      <w:r>
        <w:rPr>
          <w:lang w:val="en-US"/>
        </w:rPr>
        <w:t xml:space="preserve">  {</w:t>
      </w:r>
    </w:p>
    <w:p w14:paraId="7E4EDA52" w14:textId="77777777" w:rsidR="00C51368" w:rsidRDefault="00E43BD9">
      <w:pPr>
        <w:pStyle w:val="HTMLPreformatted"/>
        <w:divId w:val="1251892538"/>
        <w:rPr>
          <w:lang w:val="en-US"/>
        </w:rPr>
      </w:pPr>
      <w:r>
        <w:rPr>
          <w:lang w:val="en-US"/>
        </w:rPr>
        <w:t xml:space="preserve">    "name" : "message",</w:t>
      </w:r>
    </w:p>
    <w:p w14:paraId="321A7ED7" w14:textId="77777777" w:rsidR="00C51368" w:rsidRDefault="00E43BD9">
      <w:pPr>
        <w:pStyle w:val="HTMLPreformatted"/>
        <w:divId w:val="1251892538"/>
        <w:rPr>
          <w:lang w:val="en-US"/>
        </w:rPr>
      </w:pPr>
      <w:r>
        <w:rPr>
          <w:lang w:val="en-US"/>
        </w:rPr>
        <w:t xml:space="preserve">    "valueString" : "The display \"test\" is incorrect"</w:t>
      </w:r>
    </w:p>
    <w:p w14:paraId="3D80CC1B" w14:textId="77777777" w:rsidR="00C51368" w:rsidRDefault="00E43BD9">
      <w:pPr>
        <w:pStyle w:val="HTMLPreformatted"/>
        <w:divId w:val="1251892538"/>
        <w:rPr>
          <w:lang w:val="en-US"/>
        </w:rPr>
      </w:pPr>
      <w:r>
        <w:rPr>
          <w:lang w:val="en-US"/>
        </w:rPr>
        <w:t xml:space="preserve">  },</w:t>
      </w:r>
    </w:p>
    <w:p w14:paraId="11230506" w14:textId="77777777" w:rsidR="00C51368" w:rsidRDefault="00E43BD9">
      <w:pPr>
        <w:pStyle w:val="HTMLPreformatted"/>
        <w:divId w:val="1251892538"/>
        <w:rPr>
          <w:lang w:val="en-US"/>
        </w:rPr>
      </w:pPr>
      <w:r>
        <w:rPr>
          <w:lang w:val="en-US"/>
        </w:rPr>
        <w:t xml:space="preserve">  {</w:t>
      </w:r>
    </w:p>
    <w:p w14:paraId="07846929" w14:textId="77777777" w:rsidR="00C51368" w:rsidRDefault="00E43BD9">
      <w:pPr>
        <w:pStyle w:val="HTMLPreformatted"/>
        <w:divId w:val="1251892538"/>
        <w:rPr>
          <w:lang w:val="en-US"/>
        </w:rPr>
      </w:pPr>
      <w:r>
        <w:rPr>
          <w:lang w:val="en-US"/>
        </w:rPr>
        <w:t xml:space="preserve">    "name" : "display",</w:t>
      </w:r>
    </w:p>
    <w:p w14:paraId="7DC30349" w14:textId="77777777" w:rsidR="00C51368" w:rsidRDefault="00E43BD9">
      <w:pPr>
        <w:pStyle w:val="HTMLPreformatted"/>
        <w:divId w:val="1251892538"/>
        <w:rPr>
          <w:lang w:val="en-US"/>
        </w:rPr>
      </w:pPr>
      <w:r>
        <w:rPr>
          <w:lang w:val="en-US"/>
        </w:rPr>
        <w:t xml:space="preserve">    "valueString" : "Bicarbonate [Moles/volume] in Serum"</w:t>
      </w:r>
    </w:p>
    <w:p w14:paraId="3D620CF8" w14:textId="77777777" w:rsidR="00C51368" w:rsidRDefault="00E43BD9">
      <w:pPr>
        <w:pStyle w:val="HTMLPreformatted"/>
        <w:divId w:val="1251892538"/>
        <w:rPr>
          <w:lang w:val="en-US"/>
        </w:rPr>
      </w:pPr>
      <w:r>
        <w:rPr>
          <w:lang w:val="en-US"/>
        </w:rPr>
        <w:t xml:space="preserve">  }</w:t>
      </w:r>
    </w:p>
    <w:p w14:paraId="75984CE6" w14:textId="77777777" w:rsidR="00C51368" w:rsidRDefault="00E43BD9">
      <w:pPr>
        <w:pStyle w:val="HTMLPreformatted"/>
        <w:divId w:val="1251892538"/>
        <w:rPr>
          <w:lang w:val="en-US"/>
        </w:rPr>
      </w:pPr>
      <w:r>
        <w:rPr>
          <w:lang w:val="en-US"/>
        </w:rPr>
        <w:t xml:space="preserve">  ]</w:t>
      </w:r>
    </w:p>
    <w:p w14:paraId="6ECB0658" w14:textId="77777777" w:rsidR="00C51368" w:rsidRDefault="00E43BD9">
      <w:pPr>
        <w:pStyle w:val="HTMLPreformatted"/>
        <w:divId w:val="1251892538"/>
        <w:rPr>
          <w:lang w:val="en-US"/>
        </w:rPr>
      </w:pPr>
      <w:r>
        <w:rPr>
          <w:lang w:val="en-US"/>
        </w:rPr>
        <w:t>}</w:t>
      </w:r>
    </w:p>
    <w:p w14:paraId="7DBF424B" w14:textId="77777777" w:rsidR="00C51368" w:rsidRDefault="00E43BD9">
      <w:pPr>
        <w:pStyle w:val="Heading3"/>
        <w:divId w:val="1863084060"/>
        <w:rPr>
          <w:rFonts w:eastAsia="Times New Roman"/>
          <w:lang w:val="en-US"/>
        </w:rPr>
      </w:pPr>
      <w:r>
        <w:rPr>
          <w:rFonts w:eastAsia="Times New Roman"/>
          <w:lang w:val="en-US"/>
        </w:rPr>
        <w:t>Subsumption testing</w:t>
      </w:r>
    </w:p>
    <w:p w14:paraId="2D5F3FD8" w14:textId="77777777"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w:t>
      </w:r>
      <w:r w:rsidR="00CE0DA6">
        <w:rPr>
          <w:lang w:val="en-US"/>
        </w:rPr>
        <w:t>For example</w:t>
      </w:r>
      <w:r>
        <w:rPr>
          <w:lang w:val="en-US"/>
        </w:rPr>
        <w:t xml:space="preserve"> if A is a LOINC code, and it has a precise mapping to a </w:t>
      </w:r>
      <w:commentRangeStart w:id="341"/>
      <w:r>
        <w:rPr>
          <w:lang w:val="en-US"/>
        </w:rPr>
        <w:t>SNOMED</w:t>
      </w:r>
      <w:ins w:id="342" w:author="David Fallas" w:date="2015-09-03T15:48:00Z">
        <w:r w:rsidR="00CE0DA6">
          <w:rPr>
            <w:lang w:val="en-US"/>
          </w:rPr>
          <w:t>-</w:t>
        </w:r>
      </w:ins>
      <w:r>
        <w:rPr>
          <w:lang w:val="en-US"/>
        </w:rPr>
        <w:t xml:space="preserve">CT </w:t>
      </w:r>
      <w:commentRangeEnd w:id="341"/>
      <w:r w:rsidR="001708AB">
        <w:rPr>
          <w:rStyle w:val="CommentReference"/>
        </w:rPr>
        <w:commentReference w:id="341"/>
      </w:r>
      <w:r>
        <w:rPr>
          <w:lang w:val="en-US"/>
        </w:rPr>
        <w:t>code that subsumes B, with an appropriate scope, then the server can indicate that this it is true that LOINC code A subsumes SNOMED</w:t>
      </w:r>
      <w:ins w:id="343" w:author="David Fallas" w:date="2015-09-03T15:48:00Z">
        <w:r w:rsidR="00CE0DA6">
          <w:rPr>
            <w:lang w:val="en-US"/>
          </w:rPr>
          <w:t>-</w:t>
        </w:r>
      </w:ins>
      <w:r>
        <w:rPr>
          <w:lang w:val="en-US"/>
        </w:rPr>
        <w:t xml:space="preserve">CT code B. </w:t>
      </w:r>
    </w:p>
    <w:p w14:paraId="3A20FA0A" w14:textId="77777777"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14:paraId="1E2530CB" w14:textId="77777777" w:rsidR="00C51368" w:rsidRDefault="00E43BD9">
      <w:pPr>
        <w:pStyle w:val="NormalWeb"/>
        <w:divId w:val="663046735"/>
        <w:rPr>
          <w:lang w:val="en-US"/>
        </w:rPr>
      </w:pPr>
      <w:r>
        <w:rPr>
          <w:b/>
          <w:bCs/>
          <w:lang w:val="en-US"/>
        </w:rPr>
        <w:t>Examples</w:t>
      </w:r>
    </w:p>
    <w:p w14:paraId="13CDA973" w14:textId="77777777"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14:paraId="53EA621D" w14:textId="77777777" w:rsidR="00C51368" w:rsidRDefault="00C51368">
      <w:pPr>
        <w:pStyle w:val="HTMLPreformatted"/>
        <w:divId w:val="663046735"/>
        <w:rPr>
          <w:lang w:val="en-US"/>
        </w:rPr>
      </w:pPr>
    </w:p>
    <w:p w14:paraId="61C2DB5C" w14:textId="77777777"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14:paraId="0B6636AF" w14:textId="77777777" w:rsidR="00C51368" w:rsidRDefault="00E43BD9">
      <w:pPr>
        <w:pStyle w:val="NormalWeb"/>
        <w:divId w:val="663046735"/>
        <w:rPr>
          <w:lang w:val="en-US"/>
        </w:rPr>
      </w:pPr>
      <w:r>
        <w:rPr>
          <w:lang w:val="en-US"/>
        </w:rPr>
        <w:t xml:space="preserve">Server response: </w:t>
      </w:r>
    </w:p>
    <w:p w14:paraId="6B4C9E61" w14:textId="77777777" w:rsidR="00C51368" w:rsidRDefault="00C51368">
      <w:pPr>
        <w:pStyle w:val="HTMLPreformatted"/>
        <w:divId w:val="663046735"/>
        <w:rPr>
          <w:lang w:val="en-US"/>
        </w:rPr>
      </w:pPr>
    </w:p>
    <w:p w14:paraId="7564E207" w14:textId="77777777" w:rsidR="00C51368" w:rsidRDefault="00E43BD9">
      <w:pPr>
        <w:pStyle w:val="HTMLPreformatted"/>
        <w:divId w:val="663046735"/>
        <w:rPr>
          <w:lang w:val="en-US"/>
        </w:rPr>
      </w:pPr>
      <w:r>
        <w:rPr>
          <w:lang w:val="en-US"/>
        </w:rPr>
        <w:t>HTTP/1.1 200 OK</w:t>
      </w:r>
    </w:p>
    <w:p w14:paraId="3A400ADF" w14:textId="77777777" w:rsidR="00C51368" w:rsidRDefault="00E43BD9">
      <w:pPr>
        <w:pStyle w:val="HTMLPreformatted"/>
        <w:divId w:val="663046735"/>
        <w:rPr>
          <w:lang w:val="en-US"/>
        </w:rPr>
      </w:pPr>
      <w:r>
        <w:rPr>
          <w:lang w:val="en-US"/>
        </w:rPr>
        <w:t>[other headers]</w:t>
      </w:r>
    </w:p>
    <w:p w14:paraId="45EDEF3E" w14:textId="77777777" w:rsidR="00C51368" w:rsidRDefault="00C51368">
      <w:pPr>
        <w:pStyle w:val="HTMLPreformatted"/>
        <w:divId w:val="663046735"/>
        <w:rPr>
          <w:lang w:val="en-US"/>
        </w:rPr>
      </w:pPr>
    </w:p>
    <w:p w14:paraId="53FFFC62" w14:textId="77777777" w:rsidR="00C51368" w:rsidRDefault="00E43BD9">
      <w:pPr>
        <w:pStyle w:val="HTMLPreformatted"/>
        <w:divId w:val="663046735"/>
        <w:rPr>
          <w:lang w:val="en-US"/>
        </w:rPr>
      </w:pPr>
      <w:r>
        <w:rPr>
          <w:lang w:val="en-US"/>
        </w:rPr>
        <w:t>{</w:t>
      </w:r>
    </w:p>
    <w:p w14:paraId="1E8213CB" w14:textId="77777777" w:rsidR="00C51368" w:rsidRDefault="00E43BD9">
      <w:pPr>
        <w:pStyle w:val="HTMLPreformatted"/>
        <w:divId w:val="663046735"/>
        <w:rPr>
          <w:lang w:val="en-US"/>
        </w:rPr>
      </w:pPr>
      <w:r>
        <w:rPr>
          <w:lang w:val="en-US"/>
        </w:rPr>
        <w:t xml:space="preserve">  "resourceType" : "Parameters",</w:t>
      </w:r>
    </w:p>
    <w:p w14:paraId="7F3E2490" w14:textId="77777777" w:rsidR="00C51368" w:rsidRDefault="00E43BD9">
      <w:pPr>
        <w:pStyle w:val="HTMLPreformatted"/>
        <w:divId w:val="663046735"/>
        <w:rPr>
          <w:lang w:val="en-US"/>
        </w:rPr>
      </w:pPr>
      <w:r>
        <w:rPr>
          <w:lang w:val="en-US"/>
        </w:rPr>
        <w:t xml:space="preserve">  "parameter" : [</w:t>
      </w:r>
    </w:p>
    <w:p w14:paraId="0E0DB601" w14:textId="77777777" w:rsidR="00C51368" w:rsidRDefault="00E43BD9">
      <w:pPr>
        <w:pStyle w:val="HTMLPreformatted"/>
        <w:divId w:val="663046735"/>
        <w:rPr>
          <w:lang w:val="en-US"/>
        </w:rPr>
      </w:pPr>
      <w:r>
        <w:rPr>
          <w:lang w:val="en-US"/>
        </w:rPr>
        <w:t xml:space="preserve">    {</w:t>
      </w:r>
    </w:p>
    <w:p w14:paraId="3F0C0A6C" w14:textId="77777777" w:rsidR="00C51368" w:rsidRDefault="00E43BD9">
      <w:pPr>
        <w:pStyle w:val="HTMLPreformatted"/>
        <w:divId w:val="663046735"/>
        <w:rPr>
          <w:lang w:val="en-US"/>
        </w:rPr>
      </w:pPr>
      <w:r>
        <w:rPr>
          <w:lang w:val="en-US"/>
        </w:rPr>
        <w:t xml:space="preserve">    "name" : "result",</w:t>
      </w:r>
    </w:p>
    <w:p w14:paraId="4BF8A4B4" w14:textId="77777777" w:rsidR="00C51368" w:rsidRDefault="00E43BD9">
      <w:pPr>
        <w:pStyle w:val="HTMLPreformatted"/>
        <w:divId w:val="663046735"/>
        <w:rPr>
          <w:lang w:val="en-US"/>
        </w:rPr>
      </w:pPr>
      <w:r>
        <w:rPr>
          <w:lang w:val="en-US"/>
        </w:rPr>
        <w:t xml:space="preserve">    "valueBoolean" : "false"</w:t>
      </w:r>
    </w:p>
    <w:p w14:paraId="1CD37492" w14:textId="77777777" w:rsidR="00C51368" w:rsidRDefault="00E43BD9">
      <w:pPr>
        <w:pStyle w:val="HTMLPreformatted"/>
        <w:divId w:val="663046735"/>
        <w:rPr>
          <w:lang w:val="en-US"/>
        </w:rPr>
      </w:pPr>
      <w:r>
        <w:rPr>
          <w:lang w:val="en-US"/>
        </w:rPr>
        <w:t xml:space="preserve">  },</w:t>
      </w:r>
    </w:p>
    <w:p w14:paraId="772BBD15" w14:textId="77777777" w:rsidR="00C51368" w:rsidRDefault="00E43BD9">
      <w:pPr>
        <w:pStyle w:val="HTMLPreformatted"/>
        <w:divId w:val="663046735"/>
        <w:rPr>
          <w:lang w:val="en-US"/>
        </w:rPr>
      </w:pPr>
      <w:r>
        <w:rPr>
          <w:lang w:val="en-US"/>
        </w:rPr>
        <w:t xml:space="preserve">  ]</w:t>
      </w:r>
    </w:p>
    <w:p w14:paraId="6401C9BC" w14:textId="77777777" w:rsidR="00C51368" w:rsidRDefault="00E43BD9">
      <w:pPr>
        <w:pStyle w:val="HTMLPreformatted"/>
        <w:divId w:val="663046735"/>
        <w:rPr>
          <w:lang w:val="en-US"/>
        </w:rPr>
      </w:pPr>
      <w:r>
        <w:rPr>
          <w:lang w:val="en-US"/>
        </w:rPr>
        <w:t>}</w:t>
      </w:r>
    </w:p>
    <w:p w14:paraId="33A51BEC" w14:textId="77777777" w:rsidR="00C51368" w:rsidRDefault="00E43BD9">
      <w:pPr>
        <w:pStyle w:val="Heading3"/>
        <w:divId w:val="1863084060"/>
        <w:rPr>
          <w:rFonts w:eastAsia="Times New Roman"/>
          <w:lang w:val="en-US"/>
        </w:rPr>
      </w:pPr>
      <w:r>
        <w:rPr>
          <w:rFonts w:eastAsia="Times New Roman"/>
          <w:lang w:val="en-US"/>
        </w:rPr>
        <w:t>Batch Validation</w:t>
      </w:r>
    </w:p>
    <w:p w14:paraId="602CF26B" w14:textId="77777777" w:rsidR="00C51368" w:rsidRDefault="00E43BD9">
      <w:pPr>
        <w:pStyle w:val="NormalWeb"/>
        <w:divId w:val="1863084060"/>
        <w:rPr>
          <w:lang w:val="en-US"/>
        </w:rPr>
      </w:pPr>
      <w:r>
        <w:rPr>
          <w:lang w:val="en-US"/>
        </w:rPr>
        <w:t>It</w:t>
      </w:r>
      <w:r w:rsidR="00CE0DA6">
        <w:rPr>
          <w:lang w:val="en-US"/>
        </w:rPr>
        <w:t xml:space="preserve"> i</w:t>
      </w:r>
      <w:r>
        <w:rPr>
          <w:lang w:val="en-US"/>
        </w:rPr>
        <w:t xml:space="preserve">s also possible to validate a set of concepts against their relevant value sets by using the </w:t>
      </w:r>
      <w:r>
        <w:rPr>
          <w:rStyle w:val="HTMLCode"/>
          <w:lang w:val="en-US"/>
        </w:rPr>
        <w:t>$validate-code</w:t>
      </w:r>
      <w:r>
        <w:rPr>
          <w:lang w:val="en-US"/>
        </w:rPr>
        <w:t xml:space="preserve"> operation in a </w:t>
      </w:r>
      <w:hyperlink r:id="rId2866" w:anchor="batch" w:history="1">
        <w:r>
          <w:rPr>
            <w:rStyle w:val="Hyperlink"/>
            <w:lang w:val="en-US"/>
          </w:rPr>
          <w:t>Batch</w:t>
        </w:r>
      </w:hyperlink>
      <w:r>
        <w:rPr>
          <w:lang w:val="en-US"/>
        </w:rPr>
        <w:t xml:space="preserve"> interaction. </w:t>
      </w:r>
    </w:p>
    <w:p w14:paraId="375CC9DD" w14:textId="77777777" w:rsidR="00C51368" w:rsidRDefault="00E43BD9">
      <w:pPr>
        <w:pStyle w:val="NormalWeb"/>
        <w:divId w:val="1284575047"/>
        <w:rPr>
          <w:lang w:val="en-US"/>
        </w:rPr>
      </w:pPr>
      <w:r>
        <w:rPr>
          <w:b/>
          <w:bCs/>
          <w:lang w:val="en-US"/>
        </w:rPr>
        <w:t>Example</w:t>
      </w:r>
    </w:p>
    <w:p w14:paraId="7DB8F8B3" w14:textId="77777777" w:rsidR="00C51368" w:rsidRDefault="00E43BD9">
      <w:pPr>
        <w:pStyle w:val="NormalWeb"/>
        <w:divId w:val="1284575047"/>
        <w:rPr>
          <w:lang w:val="en-US"/>
        </w:rPr>
      </w:pPr>
      <w:r>
        <w:rPr>
          <w:lang w:val="en-US"/>
        </w:rPr>
        <w:t xml:space="preserve">A request to validate 2 concepts from a CDA document, with OIDs for value set identifiers: </w:t>
      </w:r>
    </w:p>
    <w:p w14:paraId="3C29EDED" w14:textId="77777777" w:rsidR="00C51368" w:rsidRDefault="00C51368">
      <w:pPr>
        <w:pStyle w:val="HTMLPreformatted"/>
        <w:divId w:val="1284575047"/>
        <w:rPr>
          <w:lang w:val="en-US"/>
        </w:rPr>
      </w:pPr>
    </w:p>
    <w:p w14:paraId="2F998387" w14:textId="77777777" w:rsidR="00C51368" w:rsidRDefault="00E43BD9">
      <w:pPr>
        <w:pStyle w:val="HTMLPreformatted"/>
        <w:divId w:val="1284575047"/>
        <w:rPr>
          <w:lang w:val="en-US"/>
        </w:rPr>
      </w:pPr>
      <w:r>
        <w:rPr>
          <w:lang w:val="en-US"/>
        </w:rPr>
        <w:t>POST [base]</w:t>
      </w:r>
    </w:p>
    <w:p w14:paraId="2F579122" w14:textId="77777777" w:rsidR="00C51368" w:rsidRDefault="00E43BD9">
      <w:pPr>
        <w:pStyle w:val="HTMLPreformatted"/>
        <w:divId w:val="1284575047"/>
        <w:rPr>
          <w:lang w:val="en-US"/>
        </w:rPr>
      </w:pPr>
      <w:r>
        <w:rPr>
          <w:lang w:val="en-US"/>
        </w:rPr>
        <w:t>[other headers]</w:t>
      </w:r>
    </w:p>
    <w:p w14:paraId="4D679CF1" w14:textId="77777777" w:rsidR="00C51368" w:rsidRDefault="00C51368">
      <w:pPr>
        <w:pStyle w:val="HTMLPreformatted"/>
        <w:divId w:val="1284575047"/>
        <w:rPr>
          <w:lang w:val="en-US"/>
        </w:rPr>
      </w:pPr>
    </w:p>
    <w:p w14:paraId="1AFCB05B" w14:textId="77777777" w:rsidR="00C51368" w:rsidRDefault="00E43BD9">
      <w:pPr>
        <w:pStyle w:val="HTMLPreformatted"/>
        <w:divId w:val="1284575047"/>
        <w:rPr>
          <w:lang w:val="en-US"/>
        </w:rPr>
      </w:pPr>
      <w:r>
        <w:rPr>
          <w:lang w:val="en-US"/>
        </w:rPr>
        <w:t>{</w:t>
      </w:r>
    </w:p>
    <w:p w14:paraId="6B064EA0" w14:textId="77777777" w:rsidR="00C51368" w:rsidRDefault="00E43BD9">
      <w:pPr>
        <w:pStyle w:val="HTMLPreformatted"/>
        <w:divId w:val="1284575047"/>
        <w:rPr>
          <w:lang w:val="en-US"/>
        </w:rPr>
      </w:pPr>
      <w:r>
        <w:rPr>
          <w:lang w:val="en-US"/>
        </w:rPr>
        <w:t xml:space="preserve">  "ResourceType": "Bundle",</w:t>
      </w:r>
    </w:p>
    <w:p w14:paraId="6C033979" w14:textId="77777777" w:rsidR="00C51368" w:rsidRDefault="00E43BD9">
      <w:pPr>
        <w:pStyle w:val="HTMLPreformatted"/>
        <w:divId w:val="1284575047"/>
        <w:rPr>
          <w:lang w:val="en-US"/>
        </w:rPr>
      </w:pPr>
      <w:r>
        <w:rPr>
          <w:lang w:val="en-US"/>
        </w:rPr>
        <w:lastRenderedPageBreak/>
        <w:t xml:space="preserve">  "type": "batch",</w:t>
      </w:r>
    </w:p>
    <w:p w14:paraId="52C0BFC8" w14:textId="77777777" w:rsidR="00C51368" w:rsidRDefault="00E43BD9">
      <w:pPr>
        <w:pStyle w:val="HTMLPreformatted"/>
        <w:divId w:val="1284575047"/>
        <w:rPr>
          <w:lang w:val="en-US"/>
        </w:rPr>
      </w:pPr>
      <w:r>
        <w:rPr>
          <w:lang w:val="en-US"/>
        </w:rPr>
        <w:t xml:space="preserve">  "entry": [{</w:t>
      </w:r>
    </w:p>
    <w:p w14:paraId="478A39FE" w14:textId="77777777" w:rsidR="00C51368" w:rsidRDefault="00E43BD9">
      <w:pPr>
        <w:pStyle w:val="HTMLPreformatted"/>
        <w:divId w:val="1284575047"/>
        <w:rPr>
          <w:lang w:val="en-US"/>
        </w:rPr>
      </w:pPr>
      <w:r>
        <w:rPr>
          <w:lang w:val="en-US"/>
        </w:rPr>
        <w:t xml:space="preserve">    "request": {</w:t>
      </w:r>
    </w:p>
    <w:p w14:paraId="1CDF930D" w14:textId="77777777" w:rsidR="00C51368" w:rsidRDefault="00E43BD9">
      <w:pPr>
        <w:pStyle w:val="HTMLPreformatted"/>
        <w:divId w:val="1284575047"/>
        <w:rPr>
          <w:lang w:val="en-US"/>
        </w:rPr>
      </w:pPr>
      <w:r>
        <w:rPr>
          <w:lang w:val="en-US"/>
        </w:rPr>
        <w:t xml:space="preserve">      "method": "Get",</w:t>
      </w:r>
    </w:p>
    <w:p w14:paraId="48192207" w14:textId="77777777" w:rsidR="00C51368" w:rsidRDefault="00E43BD9">
      <w:pPr>
        <w:pStyle w:val="HTMLPreformatted"/>
        <w:divId w:val="1284575047"/>
        <w:rPr>
          <w:lang w:val="en-US"/>
        </w:rPr>
      </w:pPr>
      <w:r>
        <w:rPr>
          <w:lang w:val="en-US"/>
        </w:rPr>
        <w:t xml:space="preserve">      "url": "ValueSet?system=http://loinc.org&amp;code=2324-4&amp;uri=urn:oid:1.2.3.4.6"</w:t>
      </w:r>
    </w:p>
    <w:p w14:paraId="073B4B40" w14:textId="77777777" w:rsidR="00C51368" w:rsidRDefault="00E43BD9">
      <w:pPr>
        <w:pStyle w:val="HTMLPreformatted"/>
        <w:divId w:val="1284575047"/>
        <w:rPr>
          <w:lang w:val="en-US"/>
        </w:rPr>
      </w:pPr>
      <w:r>
        <w:rPr>
          <w:lang w:val="en-US"/>
        </w:rPr>
        <w:t xml:space="preserve">    }</w:t>
      </w:r>
    </w:p>
    <w:p w14:paraId="08C28E86" w14:textId="77777777" w:rsidR="00C51368" w:rsidRDefault="00E43BD9">
      <w:pPr>
        <w:pStyle w:val="HTMLPreformatted"/>
        <w:divId w:val="1284575047"/>
        <w:rPr>
          <w:lang w:val="en-US"/>
        </w:rPr>
      </w:pPr>
      <w:r>
        <w:rPr>
          <w:lang w:val="en-US"/>
        </w:rPr>
        <w:t xml:space="preserve">  },</w:t>
      </w:r>
    </w:p>
    <w:p w14:paraId="2AE26DF8" w14:textId="77777777" w:rsidR="00C51368" w:rsidRDefault="00E43BD9">
      <w:pPr>
        <w:pStyle w:val="HTMLPreformatted"/>
        <w:divId w:val="1284575047"/>
        <w:rPr>
          <w:lang w:val="en-US"/>
        </w:rPr>
      </w:pPr>
      <w:r>
        <w:rPr>
          <w:lang w:val="en-US"/>
        </w:rPr>
        <w:t xml:space="preserve">  {</w:t>
      </w:r>
    </w:p>
    <w:p w14:paraId="4BA17AEA" w14:textId="77777777" w:rsidR="00C51368" w:rsidRDefault="00E43BD9">
      <w:pPr>
        <w:pStyle w:val="HTMLPreformatted"/>
        <w:divId w:val="1284575047"/>
        <w:rPr>
          <w:lang w:val="en-US"/>
        </w:rPr>
      </w:pPr>
      <w:r>
        <w:rPr>
          <w:lang w:val="en-US"/>
        </w:rPr>
        <w:t xml:space="preserve">    "request": {</w:t>
      </w:r>
    </w:p>
    <w:p w14:paraId="0CF54937" w14:textId="77777777" w:rsidR="00C51368" w:rsidRDefault="00E43BD9">
      <w:pPr>
        <w:pStyle w:val="HTMLPreformatted"/>
        <w:divId w:val="1284575047"/>
        <w:rPr>
          <w:lang w:val="en-US"/>
        </w:rPr>
      </w:pPr>
      <w:r>
        <w:rPr>
          <w:lang w:val="en-US"/>
        </w:rPr>
        <w:t xml:space="preserve">      "method": "GET",</w:t>
      </w:r>
    </w:p>
    <w:p w14:paraId="39066D2A" w14:textId="77777777" w:rsidR="00C51368" w:rsidRDefault="00E43BD9">
      <w:pPr>
        <w:pStyle w:val="HTMLPreformatted"/>
        <w:divId w:val="1284575047"/>
        <w:rPr>
          <w:lang w:val="en-US"/>
        </w:rPr>
      </w:pPr>
      <w:r>
        <w:rPr>
          <w:lang w:val="en-US"/>
        </w:rPr>
        <w:t xml:space="preserve">      "url": "ValueSet?system=http://snomed.info/sct&amp;codes=22298006&amp;uri=urn:oid:1.2.3.4.7"</w:t>
      </w:r>
    </w:p>
    <w:p w14:paraId="4696C836" w14:textId="77777777" w:rsidR="00C51368" w:rsidRDefault="00E43BD9">
      <w:pPr>
        <w:pStyle w:val="HTMLPreformatted"/>
        <w:divId w:val="1284575047"/>
        <w:rPr>
          <w:lang w:val="en-US"/>
        </w:rPr>
      </w:pPr>
      <w:r>
        <w:rPr>
          <w:lang w:val="en-US"/>
        </w:rPr>
        <w:t xml:space="preserve">    }</w:t>
      </w:r>
    </w:p>
    <w:p w14:paraId="218BA54C" w14:textId="77777777" w:rsidR="00C51368" w:rsidRDefault="00E43BD9">
      <w:pPr>
        <w:pStyle w:val="HTMLPreformatted"/>
        <w:divId w:val="1284575047"/>
        <w:rPr>
          <w:lang w:val="en-US"/>
        </w:rPr>
      </w:pPr>
      <w:r>
        <w:rPr>
          <w:lang w:val="en-US"/>
        </w:rPr>
        <w:t xml:space="preserve">  }]</w:t>
      </w:r>
    </w:p>
    <w:p w14:paraId="05511ABF" w14:textId="77777777" w:rsidR="00C51368" w:rsidRDefault="00E43BD9">
      <w:pPr>
        <w:pStyle w:val="HTMLPreformatted"/>
        <w:divId w:val="1284575047"/>
        <w:rPr>
          <w:lang w:val="en-US"/>
        </w:rPr>
      </w:pPr>
      <w:r>
        <w:rPr>
          <w:lang w:val="en-US"/>
        </w:rPr>
        <w:t>}</w:t>
      </w:r>
    </w:p>
    <w:p w14:paraId="137BC577" w14:textId="77777777" w:rsidR="00C51368" w:rsidRDefault="00E43BD9">
      <w:pPr>
        <w:pStyle w:val="NormalWeb"/>
        <w:divId w:val="1284575047"/>
        <w:rPr>
          <w:lang w:val="en-US"/>
        </w:rPr>
      </w:pPr>
      <w:r>
        <w:rPr>
          <w:lang w:val="en-US"/>
        </w:rPr>
        <w:t xml:space="preserve">The server responds with a series of validation outcomes (JSON this time): </w:t>
      </w:r>
    </w:p>
    <w:p w14:paraId="0E5322ED" w14:textId="77777777" w:rsidR="00C51368" w:rsidRDefault="00C51368">
      <w:pPr>
        <w:pStyle w:val="HTMLPreformatted"/>
        <w:divId w:val="1284575047"/>
        <w:rPr>
          <w:lang w:val="en-US"/>
        </w:rPr>
      </w:pPr>
    </w:p>
    <w:p w14:paraId="266F9685" w14:textId="77777777" w:rsidR="00C51368" w:rsidRDefault="00E43BD9">
      <w:pPr>
        <w:pStyle w:val="HTMLPreformatted"/>
        <w:divId w:val="1284575047"/>
        <w:rPr>
          <w:lang w:val="en-US"/>
        </w:rPr>
      </w:pPr>
      <w:r>
        <w:rPr>
          <w:lang w:val="en-US"/>
        </w:rPr>
        <w:t>HTTP/1.1 200 OK</w:t>
      </w:r>
    </w:p>
    <w:p w14:paraId="21EE3D8A" w14:textId="77777777" w:rsidR="00C51368" w:rsidRDefault="00E43BD9">
      <w:pPr>
        <w:pStyle w:val="HTMLPreformatted"/>
        <w:divId w:val="1284575047"/>
        <w:rPr>
          <w:lang w:val="en-US"/>
        </w:rPr>
      </w:pPr>
      <w:r>
        <w:rPr>
          <w:lang w:val="en-US"/>
        </w:rPr>
        <w:t>[other headers]</w:t>
      </w:r>
    </w:p>
    <w:p w14:paraId="4BBBAD13" w14:textId="77777777" w:rsidR="00C51368" w:rsidRDefault="00C51368">
      <w:pPr>
        <w:pStyle w:val="HTMLPreformatted"/>
        <w:divId w:val="1284575047"/>
        <w:rPr>
          <w:lang w:val="en-US"/>
        </w:rPr>
      </w:pPr>
    </w:p>
    <w:p w14:paraId="79EB98DA" w14:textId="77777777" w:rsidR="00C51368" w:rsidRDefault="00E43BD9">
      <w:pPr>
        <w:pStyle w:val="HTMLPreformatted"/>
        <w:divId w:val="1284575047"/>
        <w:rPr>
          <w:lang w:val="en-US"/>
        </w:rPr>
      </w:pPr>
      <w:r>
        <w:rPr>
          <w:lang w:val="en-US"/>
        </w:rPr>
        <w:t>{</w:t>
      </w:r>
    </w:p>
    <w:p w14:paraId="5E53D310" w14:textId="77777777" w:rsidR="00C51368" w:rsidRDefault="00E43BD9">
      <w:pPr>
        <w:pStyle w:val="HTMLPreformatted"/>
        <w:divId w:val="1284575047"/>
        <w:rPr>
          <w:lang w:val="en-US"/>
        </w:rPr>
      </w:pPr>
      <w:r>
        <w:rPr>
          <w:lang w:val="en-US"/>
        </w:rPr>
        <w:t xml:space="preserve">  "ResourceType": "Bundle",</w:t>
      </w:r>
    </w:p>
    <w:p w14:paraId="50D4EDFE" w14:textId="77777777" w:rsidR="00C51368" w:rsidRDefault="00E43BD9">
      <w:pPr>
        <w:pStyle w:val="HTMLPreformatted"/>
        <w:divId w:val="1284575047"/>
        <w:rPr>
          <w:lang w:val="en-US"/>
        </w:rPr>
      </w:pPr>
      <w:r>
        <w:rPr>
          <w:lang w:val="en-US"/>
        </w:rPr>
        <w:t xml:space="preserve">  "type": "batch-response",</w:t>
      </w:r>
    </w:p>
    <w:p w14:paraId="13BB19AB" w14:textId="77777777" w:rsidR="00C51368" w:rsidRDefault="00E43BD9">
      <w:pPr>
        <w:pStyle w:val="HTMLPreformatted"/>
        <w:divId w:val="1284575047"/>
        <w:rPr>
          <w:lang w:val="en-US"/>
        </w:rPr>
      </w:pPr>
      <w:r>
        <w:rPr>
          <w:lang w:val="en-US"/>
        </w:rPr>
        <w:t xml:space="preserve">  "entry": [{</w:t>
      </w:r>
    </w:p>
    <w:p w14:paraId="0BD47A49" w14:textId="77777777" w:rsidR="00C51368" w:rsidRDefault="00E43BD9">
      <w:pPr>
        <w:pStyle w:val="HTMLPreformatted"/>
        <w:divId w:val="1284575047"/>
        <w:rPr>
          <w:lang w:val="en-US"/>
        </w:rPr>
      </w:pPr>
      <w:r>
        <w:rPr>
          <w:lang w:val="en-US"/>
        </w:rPr>
        <w:t xml:space="preserve">    "resource": {</w:t>
      </w:r>
    </w:p>
    <w:p w14:paraId="7163E8BB" w14:textId="77777777" w:rsidR="00C51368" w:rsidRDefault="00E43BD9">
      <w:pPr>
        <w:pStyle w:val="HTMLPreformatted"/>
        <w:divId w:val="1284575047"/>
        <w:rPr>
          <w:lang w:val="en-US"/>
        </w:rPr>
      </w:pPr>
      <w:r>
        <w:rPr>
          <w:lang w:val="en-US"/>
        </w:rPr>
        <w:t xml:space="preserve">      "resourceType": "Parameters",</w:t>
      </w:r>
    </w:p>
    <w:p w14:paraId="20E44034" w14:textId="77777777" w:rsidR="00C51368" w:rsidRDefault="00E43BD9">
      <w:pPr>
        <w:pStyle w:val="HTMLPreformatted"/>
        <w:divId w:val="1284575047"/>
        <w:rPr>
          <w:lang w:val="en-US"/>
        </w:rPr>
      </w:pPr>
      <w:r>
        <w:rPr>
          <w:lang w:val="en-US"/>
        </w:rPr>
        <w:t xml:space="preserve">      "parameter": [{</w:t>
      </w:r>
    </w:p>
    <w:p w14:paraId="6F7FBE83" w14:textId="77777777" w:rsidR="00C51368" w:rsidRDefault="00E43BD9">
      <w:pPr>
        <w:pStyle w:val="HTMLPreformatted"/>
        <w:divId w:val="1284575047"/>
        <w:rPr>
          <w:lang w:val="en-US"/>
        </w:rPr>
      </w:pPr>
      <w:r>
        <w:rPr>
          <w:lang w:val="en-US"/>
        </w:rPr>
        <w:t xml:space="preserve">        "name": "result",</w:t>
      </w:r>
    </w:p>
    <w:p w14:paraId="12BCAD91" w14:textId="77777777" w:rsidR="00C51368" w:rsidRDefault="00E43BD9">
      <w:pPr>
        <w:pStyle w:val="HTMLPreformatted"/>
        <w:divId w:val="1284575047"/>
        <w:rPr>
          <w:lang w:val="en-US"/>
        </w:rPr>
      </w:pPr>
      <w:r>
        <w:rPr>
          <w:lang w:val="en-US"/>
        </w:rPr>
        <w:t xml:space="preserve">        "valueBoolean": "false"</w:t>
      </w:r>
    </w:p>
    <w:p w14:paraId="6B5B3E75" w14:textId="77777777" w:rsidR="00C51368" w:rsidRDefault="00E43BD9">
      <w:pPr>
        <w:pStyle w:val="HTMLPreformatted"/>
        <w:divId w:val="1284575047"/>
        <w:rPr>
          <w:lang w:val="en-US"/>
        </w:rPr>
      </w:pPr>
      <w:r>
        <w:rPr>
          <w:lang w:val="en-US"/>
        </w:rPr>
        <w:t xml:space="preserve">      },</w:t>
      </w:r>
    </w:p>
    <w:p w14:paraId="267803D8" w14:textId="77777777" w:rsidR="00C51368" w:rsidRDefault="00E43BD9">
      <w:pPr>
        <w:pStyle w:val="HTMLPreformatted"/>
        <w:divId w:val="1284575047"/>
        <w:rPr>
          <w:lang w:val="en-US"/>
        </w:rPr>
      </w:pPr>
      <w:r>
        <w:rPr>
          <w:lang w:val="en-US"/>
        </w:rPr>
        <w:t xml:space="preserve">      {</w:t>
      </w:r>
    </w:p>
    <w:p w14:paraId="65383A53" w14:textId="77777777" w:rsidR="00C51368" w:rsidRDefault="00E43BD9">
      <w:pPr>
        <w:pStyle w:val="HTMLPreformatted"/>
        <w:divId w:val="1284575047"/>
        <w:rPr>
          <w:lang w:val="en-US"/>
        </w:rPr>
      </w:pPr>
      <w:r>
        <w:rPr>
          <w:lang w:val="en-US"/>
        </w:rPr>
        <w:t xml:space="preserve">        "name": "message",</w:t>
      </w:r>
    </w:p>
    <w:p w14:paraId="39227F95" w14:textId="77777777" w:rsidR="00C51368" w:rsidRDefault="00E43BD9">
      <w:pPr>
        <w:pStyle w:val="HTMLPreformatted"/>
        <w:divId w:val="1284575047"/>
        <w:rPr>
          <w:lang w:val="en-US"/>
        </w:rPr>
      </w:pPr>
      <w:r>
        <w:rPr>
          <w:lang w:val="en-US"/>
        </w:rPr>
        <w:t xml:space="preserve">        "valueString": "'2324-4' is not a valid LOINC code"</w:t>
      </w:r>
    </w:p>
    <w:p w14:paraId="7B855383" w14:textId="77777777" w:rsidR="00C51368" w:rsidRDefault="00E43BD9">
      <w:pPr>
        <w:pStyle w:val="HTMLPreformatted"/>
        <w:divId w:val="1284575047"/>
        <w:rPr>
          <w:lang w:val="en-US"/>
        </w:rPr>
      </w:pPr>
      <w:r>
        <w:rPr>
          <w:lang w:val="en-US"/>
        </w:rPr>
        <w:t xml:space="preserve">      }]</w:t>
      </w:r>
    </w:p>
    <w:p w14:paraId="44E1C75E" w14:textId="77777777" w:rsidR="00C51368" w:rsidRDefault="00E43BD9">
      <w:pPr>
        <w:pStyle w:val="HTMLPreformatted"/>
        <w:divId w:val="1284575047"/>
        <w:rPr>
          <w:lang w:val="en-US"/>
        </w:rPr>
      </w:pPr>
      <w:r>
        <w:rPr>
          <w:lang w:val="en-US"/>
        </w:rPr>
        <w:t xml:space="preserve">    }</w:t>
      </w:r>
    </w:p>
    <w:p w14:paraId="24AA47E1" w14:textId="77777777" w:rsidR="00C51368" w:rsidRDefault="00E43BD9">
      <w:pPr>
        <w:pStyle w:val="HTMLPreformatted"/>
        <w:divId w:val="1284575047"/>
        <w:rPr>
          <w:lang w:val="en-US"/>
        </w:rPr>
      </w:pPr>
      <w:r>
        <w:rPr>
          <w:lang w:val="en-US"/>
        </w:rPr>
        <w:t xml:space="preserve">  },</w:t>
      </w:r>
    </w:p>
    <w:p w14:paraId="33943757" w14:textId="77777777" w:rsidR="00C51368" w:rsidRDefault="00E43BD9">
      <w:pPr>
        <w:pStyle w:val="HTMLPreformatted"/>
        <w:divId w:val="1284575047"/>
        <w:rPr>
          <w:lang w:val="en-US"/>
        </w:rPr>
      </w:pPr>
      <w:r>
        <w:rPr>
          <w:lang w:val="en-US"/>
        </w:rPr>
        <w:t xml:space="preserve">  {</w:t>
      </w:r>
    </w:p>
    <w:p w14:paraId="581BCBB6" w14:textId="77777777" w:rsidR="00C51368" w:rsidRDefault="00E43BD9">
      <w:pPr>
        <w:pStyle w:val="HTMLPreformatted"/>
        <w:divId w:val="1284575047"/>
        <w:rPr>
          <w:lang w:val="en-US"/>
        </w:rPr>
      </w:pPr>
      <w:r>
        <w:rPr>
          <w:lang w:val="en-US"/>
        </w:rPr>
        <w:t xml:space="preserve">    "resource": {</w:t>
      </w:r>
    </w:p>
    <w:p w14:paraId="3D62ED6B" w14:textId="77777777" w:rsidR="00C51368" w:rsidRDefault="00E43BD9">
      <w:pPr>
        <w:pStyle w:val="HTMLPreformatted"/>
        <w:divId w:val="1284575047"/>
        <w:rPr>
          <w:lang w:val="en-US"/>
        </w:rPr>
      </w:pPr>
      <w:r>
        <w:rPr>
          <w:lang w:val="en-US"/>
        </w:rPr>
        <w:t xml:space="preserve">      "resourceType": "Parameters",</w:t>
      </w:r>
    </w:p>
    <w:p w14:paraId="173AF5B8" w14:textId="77777777" w:rsidR="00C51368" w:rsidRDefault="00E43BD9">
      <w:pPr>
        <w:pStyle w:val="HTMLPreformatted"/>
        <w:divId w:val="1284575047"/>
        <w:rPr>
          <w:lang w:val="en-US"/>
        </w:rPr>
      </w:pPr>
      <w:r>
        <w:rPr>
          <w:lang w:val="en-US"/>
        </w:rPr>
        <w:t xml:space="preserve">      "parameter": [{</w:t>
      </w:r>
    </w:p>
    <w:p w14:paraId="4BF15122" w14:textId="77777777" w:rsidR="00C51368" w:rsidRDefault="00E43BD9">
      <w:pPr>
        <w:pStyle w:val="HTMLPreformatted"/>
        <w:divId w:val="1284575047"/>
        <w:rPr>
          <w:lang w:val="en-US"/>
        </w:rPr>
      </w:pPr>
      <w:r>
        <w:rPr>
          <w:lang w:val="en-US"/>
        </w:rPr>
        <w:t xml:space="preserve">        "name": "result",</w:t>
      </w:r>
    </w:p>
    <w:p w14:paraId="03C27586" w14:textId="77777777" w:rsidR="00C51368" w:rsidRDefault="00E43BD9">
      <w:pPr>
        <w:pStyle w:val="HTMLPreformatted"/>
        <w:divId w:val="1284575047"/>
        <w:rPr>
          <w:lang w:val="en-US"/>
        </w:rPr>
      </w:pPr>
      <w:r>
        <w:rPr>
          <w:lang w:val="en-US"/>
        </w:rPr>
        <w:t xml:space="preserve">        "valueBoolean": "false"</w:t>
      </w:r>
    </w:p>
    <w:p w14:paraId="562345EF" w14:textId="77777777" w:rsidR="00C51368" w:rsidRDefault="00E43BD9">
      <w:pPr>
        <w:pStyle w:val="HTMLPreformatted"/>
        <w:divId w:val="1284575047"/>
        <w:rPr>
          <w:lang w:val="en-US"/>
        </w:rPr>
      </w:pPr>
      <w:r>
        <w:rPr>
          <w:lang w:val="en-US"/>
        </w:rPr>
        <w:t xml:space="preserve">      },</w:t>
      </w:r>
    </w:p>
    <w:p w14:paraId="223EBAC4" w14:textId="77777777" w:rsidR="00C51368" w:rsidRDefault="00E43BD9">
      <w:pPr>
        <w:pStyle w:val="HTMLPreformatted"/>
        <w:divId w:val="1284575047"/>
        <w:rPr>
          <w:lang w:val="en-US"/>
        </w:rPr>
      </w:pPr>
      <w:r>
        <w:rPr>
          <w:lang w:val="en-US"/>
        </w:rPr>
        <w:t xml:space="preserve">      {</w:t>
      </w:r>
    </w:p>
    <w:p w14:paraId="5B8FBBFB" w14:textId="77777777" w:rsidR="00C51368" w:rsidRDefault="00E43BD9">
      <w:pPr>
        <w:pStyle w:val="HTMLPreformatted"/>
        <w:divId w:val="1284575047"/>
        <w:rPr>
          <w:lang w:val="en-US"/>
        </w:rPr>
      </w:pPr>
      <w:r>
        <w:rPr>
          <w:lang w:val="en-US"/>
        </w:rPr>
        <w:t xml:space="preserve">        "name": "message",</w:t>
      </w:r>
    </w:p>
    <w:p w14:paraId="342B70AA" w14:textId="77777777" w:rsidR="00C51368" w:rsidRDefault="00E43BD9">
      <w:pPr>
        <w:pStyle w:val="HTMLPreformatted"/>
        <w:divId w:val="1284575047"/>
        <w:rPr>
          <w:lang w:val="en-US"/>
        </w:rPr>
      </w:pPr>
      <w:r>
        <w:rPr>
          <w:lang w:val="en-US"/>
        </w:rPr>
        <w:t xml:space="preserve">        "valueString": "The concept is not in the specified value set (\"Organisms\")"</w:t>
      </w:r>
    </w:p>
    <w:p w14:paraId="018DF37E" w14:textId="77777777" w:rsidR="00C51368" w:rsidRDefault="00E43BD9">
      <w:pPr>
        <w:pStyle w:val="HTMLPreformatted"/>
        <w:divId w:val="1284575047"/>
        <w:rPr>
          <w:lang w:val="en-US"/>
        </w:rPr>
      </w:pPr>
      <w:r>
        <w:rPr>
          <w:lang w:val="en-US"/>
        </w:rPr>
        <w:t xml:space="preserve">      },</w:t>
      </w:r>
    </w:p>
    <w:p w14:paraId="3DC2D20F" w14:textId="77777777" w:rsidR="00C51368" w:rsidRDefault="00E43BD9">
      <w:pPr>
        <w:pStyle w:val="HTMLPreformatted"/>
        <w:divId w:val="1284575047"/>
        <w:rPr>
          <w:lang w:val="en-US"/>
        </w:rPr>
      </w:pPr>
      <w:r>
        <w:rPr>
          <w:lang w:val="en-US"/>
        </w:rPr>
        <w:t xml:space="preserve">      {</w:t>
      </w:r>
    </w:p>
    <w:p w14:paraId="76016682" w14:textId="77777777" w:rsidR="00C51368" w:rsidRDefault="00E43BD9">
      <w:pPr>
        <w:pStyle w:val="HTMLPreformatted"/>
        <w:divId w:val="1284575047"/>
        <w:rPr>
          <w:lang w:val="en-US"/>
        </w:rPr>
      </w:pPr>
      <w:r>
        <w:rPr>
          <w:lang w:val="en-US"/>
        </w:rPr>
        <w:t xml:space="preserve">        "name": "display",</w:t>
      </w:r>
    </w:p>
    <w:p w14:paraId="2EC68576" w14:textId="77777777" w:rsidR="00C51368" w:rsidRDefault="00E43BD9">
      <w:pPr>
        <w:pStyle w:val="HTMLPreformatted"/>
        <w:divId w:val="1284575047"/>
        <w:rPr>
          <w:lang w:val="en-US"/>
        </w:rPr>
      </w:pPr>
      <w:r>
        <w:rPr>
          <w:lang w:val="en-US"/>
        </w:rPr>
        <w:t xml:space="preserve">        "valueString": "Myocardial infarction"</w:t>
      </w:r>
    </w:p>
    <w:p w14:paraId="10FAB9A4" w14:textId="77777777" w:rsidR="00C51368" w:rsidRDefault="00E43BD9">
      <w:pPr>
        <w:pStyle w:val="HTMLPreformatted"/>
        <w:divId w:val="1284575047"/>
        <w:rPr>
          <w:lang w:val="en-US"/>
        </w:rPr>
      </w:pPr>
      <w:r>
        <w:rPr>
          <w:lang w:val="en-US"/>
        </w:rPr>
        <w:t xml:space="preserve">      }]</w:t>
      </w:r>
    </w:p>
    <w:p w14:paraId="7DB07DC6" w14:textId="77777777" w:rsidR="00C51368" w:rsidRDefault="00E43BD9">
      <w:pPr>
        <w:pStyle w:val="HTMLPreformatted"/>
        <w:divId w:val="1284575047"/>
        <w:rPr>
          <w:lang w:val="en-US"/>
        </w:rPr>
      </w:pPr>
      <w:r>
        <w:rPr>
          <w:lang w:val="en-US"/>
        </w:rPr>
        <w:t xml:space="preserve">    }]</w:t>
      </w:r>
    </w:p>
    <w:p w14:paraId="76D613C8" w14:textId="77777777" w:rsidR="00C51368" w:rsidRDefault="00E43BD9">
      <w:pPr>
        <w:pStyle w:val="HTMLPreformatted"/>
        <w:divId w:val="1284575047"/>
        <w:rPr>
          <w:lang w:val="en-US"/>
        </w:rPr>
      </w:pPr>
      <w:r>
        <w:rPr>
          <w:lang w:val="en-US"/>
        </w:rPr>
        <w:lastRenderedPageBreak/>
        <w:t xml:space="preserve">  }</w:t>
      </w:r>
    </w:p>
    <w:p w14:paraId="0DC1CD6E" w14:textId="77777777" w:rsidR="00C51368" w:rsidRDefault="00E43BD9">
      <w:pPr>
        <w:pStyle w:val="Heading3"/>
        <w:divId w:val="1863084060"/>
        <w:rPr>
          <w:rFonts w:eastAsia="Times New Roman"/>
          <w:lang w:val="en-US"/>
        </w:rPr>
      </w:pPr>
      <w:r>
        <w:rPr>
          <w:rFonts w:eastAsia="Times New Roman"/>
          <w:lang w:val="en-US"/>
        </w:rPr>
        <w:t>Translations</w:t>
      </w:r>
    </w:p>
    <w:p w14:paraId="5EF2AC7B" w14:textId="77777777" w:rsidR="00C51368" w:rsidRDefault="00E43BD9">
      <w:pPr>
        <w:pStyle w:val="NormalWeb"/>
        <w:divId w:val="1863084060"/>
        <w:rPr>
          <w:lang w:val="en-US"/>
        </w:rPr>
      </w:pPr>
      <w:r>
        <w:rPr>
          <w:lang w:val="en-US"/>
        </w:rPr>
        <w:t>A client can ask a server to translate a concept from one value set to another. Typically, this is used to translate between code systems (e.g. from LOINC to SNOMED</w:t>
      </w:r>
      <w:ins w:id="344" w:author="David Fallas" w:date="2015-09-03T15:49:00Z">
        <w:r w:rsidR="00CE0DA6">
          <w:rPr>
            <w:lang w:val="en-US"/>
          </w:rPr>
          <w:t>-</w:t>
        </w:r>
      </w:ins>
      <w:r>
        <w:rPr>
          <w:lang w:val="en-US"/>
        </w:rPr>
        <w:t xml:space="preserve">CT, or from a </w:t>
      </w:r>
      <w:r w:rsidR="00CE0DA6">
        <w:rPr>
          <w:lang w:val="en-US"/>
        </w:rPr>
        <w:t xml:space="preserve">V3 </w:t>
      </w:r>
      <w:r>
        <w:rPr>
          <w:lang w:val="en-US"/>
        </w:rPr>
        <w:t xml:space="preserve">code to a </w:t>
      </w:r>
      <w:r w:rsidR="00CE0DA6">
        <w:rPr>
          <w:lang w:val="en-US"/>
        </w:rPr>
        <w:t xml:space="preserve">V2 </w:t>
      </w:r>
      <w:r>
        <w:rPr>
          <w:lang w:val="en-US"/>
        </w:rPr>
        <w:t xml:space="preserve">code). The client calls </w:t>
      </w:r>
      <w:hyperlink r:id="rId2867" w:anchor="translate" w:history="1">
        <w:r>
          <w:rPr>
            <w:rStyle w:val="Hyperlink"/>
            <w:lang w:val="en-US"/>
          </w:rPr>
          <w:t>the translate operation</w:t>
        </w:r>
      </w:hyperlink>
      <w:r>
        <w:rPr>
          <w:lang w:val="en-US"/>
        </w:rPr>
        <w:t xml:space="preserve"> and passes the following parameters: </w:t>
      </w:r>
    </w:p>
    <w:p w14:paraId="1ECFDB61" w14:textId="77777777" w:rsidR="00C51368" w:rsidRDefault="00CE0DA6">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a </w:t>
      </w:r>
      <w:r w:rsidR="00E43BD9">
        <w:rPr>
          <w:rFonts w:eastAsia="Times New Roman"/>
          <w:lang w:val="en-US"/>
        </w:rPr>
        <w:t>code</w:t>
      </w:r>
      <w:r>
        <w:rPr>
          <w:rFonts w:eastAsia="Times New Roman"/>
          <w:lang w:val="en-US"/>
        </w:rPr>
        <w:t xml:space="preserve"> </w:t>
      </w:r>
      <w:r w:rsidR="00E43BD9">
        <w:rPr>
          <w:rFonts w:eastAsia="Times New Roman"/>
          <w:lang w:val="en-US"/>
        </w:rPr>
        <w:t>+</w:t>
      </w:r>
      <w:r>
        <w:rPr>
          <w:rFonts w:eastAsia="Times New Roman"/>
          <w:lang w:val="en-US"/>
        </w:rPr>
        <w:t xml:space="preserve"> </w:t>
      </w:r>
      <w:r w:rsidR="00E43BD9">
        <w:rPr>
          <w:rFonts w:eastAsia="Times New Roman"/>
          <w:lang w:val="en-US"/>
        </w:rPr>
        <w:t>system, Coding, or CodeableConcept</w:t>
      </w:r>
    </w:p>
    <w:p w14:paraId="271FD2E9" w14:textId="77777777" w:rsidR="00C51368" w:rsidRDefault="00CE0DA6">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a </w:t>
      </w:r>
      <w:r w:rsidR="00E43BD9">
        <w:rPr>
          <w:rFonts w:eastAsia="Times New Roman"/>
          <w:lang w:val="en-US"/>
        </w:rPr>
        <w:t>Concept Map to use for the translation</w:t>
      </w:r>
    </w:p>
    <w:p w14:paraId="0AEAF0BE" w14:textId="77777777" w:rsidR="00C51368" w:rsidRDefault="00CE0DA6">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w:t>
      </w:r>
      <w:r w:rsidR="00E43BD9">
        <w:rPr>
          <w:rFonts w:eastAsia="Times New Roman"/>
          <w:lang w:val="en-US"/>
        </w:rPr>
        <w:t xml:space="preserve">value set for the context of the source </w:t>
      </w:r>
    </w:p>
    <w:p w14:paraId="7222500F" w14:textId="77777777" w:rsidR="00C51368" w:rsidRDefault="00CE0DA6">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w:t>
      </w:r>
      <w:r w:rsidR="00E43BD9">
        <w:rPr>
          <w:rFonts w:eastAsia="Times New Roman"/>
          <w:lang w:val="en-US"/>
        </w:rPr>
        <w:t>value set for the destination</w:t>
      </w:r>
    </w:p>
    <w:p w14:paraId="296641A4" w14:textId="77777777"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14:paraId="52F10386" w14:textId="77777777" w:rsidR="00C51368" w:rsidRDefault="00E43BD9">
      <w:pPr>
        <w:pStyle w:val="NormalWeb"/>
        <w:divId w:val="1292975118"/>
        <w:rPr>
          <w:lang w:val="en-US"/>
        </w:rPr>
      </w:pPr>
      <w:r>
        <w:rPr>
          <w:b/>
          <w:bCs/>
          <w:lang w:val="en-US"/>
        </w:rPr>
        <w:t>Example</w:t>
      </w:r>
    </w:p>
    <w:p w14:paraId="03210872" w14:textId="77777777" w:rsidR="00C51368" w:rsidRDefault="00E43BD9">
      <w:pPr>
        <w:pStyle w:val="NormalWeb"/>
        <w:divId w:val="1292975118"/>
        <w:rPr>
          <w:lang w:val="en-US"/>
        </w:rPr>
      </w:pPr>
      <w:r>
        <w:rPr>
          <w:lang w:val="en-US"/>
        </w:rPr>
        <w:t xml:space="preserve">Translate from FHIR Composition status to V3 Act Status (based on </w:t>
      </w:r>
      <w:hyperlink r:id="rId2868" w:history="1">
        <w:r>
          <w:rPr>
            <w:rStyle w:val="Hyperlink"/>
            <w:lang w:val="en-US"/>
          </w:rPr>
          <w:t>this defined concept map</w:t>
        </w:r>
      </w:hyperlink>
      <w:r>
        <w:rPr>
          <w:lang w:val="en-US"/>
        </w:rPr>
        <w:t xml:space="preserve">: </w:t>
      </w:r>
    </w:p>
    <w:p w14:paraId="254DABF2" w14:textId="77777777" w:rsidR="00C51368" w:rsidRDefault="00C51368">
      <w:pPr>
        <w:pStyle w:val="HTMLPreformatted"/>
        <w:divId w:val="1292975118"/>
        <w:rPr>
          <w:lang w:val="en-US"/>
        </w:rPr>
      </w:pPr>
    </w:p>
    <w:p w14:paraId="2FCA350A" w14:textId="77777777" w:rsidR="00C51368" w:rsidRDefault="00E43BD9">
      <w:pPr>
        <w:pStyle w:val="HTMLPreformatted"/>
        <w:divId w:val="1292975118"/>
        <w:rPr>
          <w:lang w:val="en-US"/>
        </w:rPr>
      </w:pPr>
      <w:r>
        <w:rPr>
          <w:lang w:val="en-US"/>
        </w:rPr>
        <w:t>GET [base]/ConceptMap/$translate?system=http://hl7.org/fhir/composition-status</w:t>
      </w:r>
    </w:p>
    <w:p w14:paraId="7B618E1B" w14:textId="77777777" w:rsidR="00C51368" w:rsidRDefault="00E43BD9">
      <w:pPr>
        <w:pStyle w:val="HTMLPreformatted"/>
        <w:divId w:val="1292975118"/>
        <w:rPr>
          <w:lang w:val="en-US"/>
        </w:rPr>
      </w:pPr>
      <w:r>
        <w:rPr>
          <w:lang w:val="en-US"/>
        </w:rPr>
        <w:t xml:space="preserve">  &amp;code=preliminary&amp;valueSet= http://hl7.org/fhir/ValueSet/composition-status</w:t>
      </w:r>
    </w:p>
    <w:p w14:paraId="68959AF7" w14:textId="77777777" w:rsidR="00C51368" w:rsidRDefault="00E43BD9">
      <w:pPr>
        <w:pStyle w:val="HTMLPreformatted"/>
        <w:divId w:val="1292975118"/>
        <w:rPr>
          <w:lang w:val="en-US"/>
        </w:rPr>
      </w:pPr>
      <w:r>
        <w:rPr>
          <w:lang w:val="en-US"/>
        </w:rPr>
        <w:t xml:space="preserve">  &amp;target=http://hl7.org/fhir/ValueSet/v3-ActStatus</w:t>
      </w:r>
    </w:p>
    <w:p w14:paraId="4E66EAFE" w14:textId="77777777" w:rsidR="00C51368" w:rsidRDefault="00E43BD9">
      <w:pPr>
        <w:pStyle w:val="NormalWeb"/>
        <w:divId w:val="1292975118"/>
        <w:rPr>
          <w:lang w:val="en-US"/>
        </w:rPr>
      </w:pPr>
      <w:r>
        <w:rPr>
          <w:lang w:val="en-US"/>
        </w:rPr>
        <w:t xml:space="preserve">The server responds with validation information: </w:t>
      </w:r>
    </w:p>
    <w:p w14:paraId="5D51F660" w14:textId="77777777" w:rsidR="00C51368" w:rsidRDefault="00C51368">
      <w:pPr>
        <w:pStyle w:val="HTMLPreformatted"/>
        <w:divId w:val="1292975118"/>
        <w:rPr>
          <w:lang w:val="en-US"/>
        </w:rPr>
      </w:pPr>
    </w:p>
    <w:p w14:paraId="2C65B47E" w14:textId="77777777" w:rsidR="00C51368" w:rsidRDefault="00E43BD9">
      <w:pPr>
        <w:pStyle w:val="HTMLPreformatted"/>
        <w:divId w:val="1292975118"/>
        <w:rPr>
          <w:lang w:val="en-US"/>
        </w:rPr>
      </w:pPr>
      <w:r>
        <w:rPr>
          <w:lang w:val="en-US"/>
        </w:rPr>
        <w:t>HTTP/1.1 200 OK</w:t>
      </w:r>
    </w:p>
    <w:p w14:paraId="54CA03AA" w14:textId="77777777" w:rsidR="00C51368" w:rsidRDefault="00E43BD9">
      <w:pPr>
        <w:pStyle w:val="HTMLPreformatted"/>
        <w:divId w:val="1292975118"/>
        <w:rPr>
          <w:lang w:val="en-US"/>
        </w:rPr>
      </w:pPr>
      <w:r>
        <w:rPr>
          <w:lang w:val="en-US"/>
        </w:rPr>
        <w:t>[other headers]</w:t>
      </w:r>
    </w:p>
    <w:p w14:paraId="64FB6BF2" w14:textId="77777777" w:rsidR="00C51368" w:rsidRDefault="00C51368">
      <w:pPr>
        <w:pStyle w:val="HTMLPreformatted"/>
        <w:divId w:val="1292975118"/>
        <w:rPr>
          <w:lang w:val="en-US"/>
        </w:rPr>
      </w:pPr>
    </w:p>
    <w:p w14:paraId="1C68FEEE" w14:textId="77777777" w:rsidR="00C51368" w:rsidRDefault="00E43BD9">
      <w:pPr>
        <w:pStyle w:val="HTMLPreformatted"/>
        <w:divId w:val="1292975118"/>
        <w:rPr>
          <w:lang w:val="en-US"/>
        </w:rPr>
      </w:pPr>
      <w:r>
        <w:rPr>
          <w:lang w:val="en-US"/>
        </w:rPr>
        <w:t>{</w:t>
      </w:r>
    </w:p>
    <w:p w14:paraId="0308A60A" w14:textId="77777777" w:rsidR="00C51368" w:rsidRDefault="00E43BD9">
      <w:pPr>
        <w:pStyle w:val="HTMLPreformatted"/>
        <w:divId w:val="1292975118"/>
        <w:rPr>
          <w:lang w:val="en-US"/>
        </w:rPr>
      </w:pPr>
      <w:r>
        <w:rPr>
          <w:lang w:val="en-US"/>
        </w:rPr>
        <w:t xml:space="preserve">  "resourceType" : "Parameters",</w:t>
      </w:r>
    </w:p>
    <w:p w14:paraId="7DD67C3C" w14:textId="77777777" w:rsidR="00C51368" w:rsidRDefault="00E43BD9">
      <w:pPr>
        <w:pStyle w:val="HTMLPreformatted"/>
        <w:divId w:val="1292975118"/>
        <w:rPr>
          <w:lang w:val="en-US"/>
        </w:rPr>
      </w:pPr>
      <w:r>
        <w:rPr>
          <w:lang w:val="en-US"/>
        </w:rPr>
        <w:t xml:space="preserve">  "parameter" : [</w:t>
      </w:r>
    </w:p>
    <w:p w14:paraId="28690941" w14:textId="77777777" w:rsidR="00C51368" w:rsidRDefault="00E43BD9">
      <w:pPr>
        <w:pStyle w:val="HTMLPreformatted"/>
        <w:divId w:val="1292975118"/>
        <w:rPr>
          <w:lang w:val="en-US"/>
        </w:rPr>
      </w:pPr>
      <w:r>
        <w:rPr>
          <w:lang w:val="en-US"/>
        </w:rPr>
        <w:t xml:space="preserve">    {</w:t>
      </w:r>
    </w:p>
    <w:p w14:paraId="6094CBF7" w14:textId="77777777" w:rsidR="00C51368" w:rsidRDefault="00E43BD9">
      <w:pPr>
        <w:pStyle w:val="HTMLPreformatted"/>
        <w:divId w:val="1292975118"/>
        <w:rPr>
          <w:lang w:val="en-US"/>
        </w:rPr>
      </w:pPr>
      <w:r>
        <w:rPr>
          <w:lang w:val="en-US"/>
        </w:rPr>
        <w:t xml:space="preserve">    "name" : "result",</w:t>
      </w:r>
    </w:p>
    <w:p w14:paraId="4761BC44" w14:textId="77777777" w:rsidR="00C51368" w:rsidRDefault="00E43BD9">
      <w:pPr>
        <w:pStyle w:val="HTMLPreformatted"/>
        <w:divId w:val="1292975118"/>
        <w:rPr>
          <w:lang w:val="en-US"/>
        </w:rPr>
      </w:pPr>
      <w:r>
        <w:rPr>
          <w:lang w:val="en-US"/>
        </w:rPr>
        <w:t xml:space="preserve">    "valueBoolean" : "true"</w:t>
      </w:r>
    </w:p>
    <w:p w14:paraId="0B804802" w14:textId="77777777" w:rsidR="00C51368" w:rsidRDefault="00E43BD9">
      <w:pPr>
        <w:pStyle w:val="HTMLPreformatted"/>
        <w:divId w:val="1292975118"/>
        <w:rPr>
          <w:lang w:val="en-US"/>
        </w:rPr>
      </w:pPr>
      <w:r>
        <w:rPr>
          <w:lang w:val="en-US"/>
        </w:rPr>
        <w:t xml:space="preserve">    },</w:t>
      </w:r>
    </w:p>
    <w:p w14:paraId="53573D42" w14:textId="77777777" w:rsidR="00C51368" w:rsidRDefault="00E43BD9">
      <w:pPr>
        <w:pStyle w:val="HTMLPreformatted"/>
        <w:divId w:val="1292975118"/>
        <w:rPr>
          <w:lang w:val="en-US"/>
        </w:rPr>
      </w:pPr>
      <w:r>
        <w:rPr>
          <w:lang w:val="en-US"/>
        </w:rPr>
        <w:t xml:space="preserve">    {</w:t>
      </w:r>
    </w:p>
    <w:p w14:paraId="54D5E039" w14:textId="77777777" w:rsidR="00C51368" w:rsidRDefault="00E43BD9">
      <w:pPr>
        <w:pStyle w:val="HTMLPreformatted"/>
        <w:divId w:val="1292975118"/>
        <w:rPr>
          <w:lang w:val="en-US"/>
        </w:rPr>
      </w:pPr>
      <w:r>
        <w:rPr>
          <w:lang w:val="en-US"/>
        </w:rPr>
        <w:t xml:space="preserve">      "name" : "outcome",</w:t>
      </w:r>
    </w:p>
    <w:p w14:paraId="2C07BCFB" w14:textId="77777777" w:rsidR="00C51368" w:rsidRDefault="00E43BD9">
      <w:pPr>
        <w:pStyle w:val="HTMLPreformatted"/>
        <w:divId w:val="1292975118"/>
        <w:rPr>
          <w:lang w:val="en-US"/>
        </w:rPr>
      </w:pPr>
      <w:r>
        <w:rPr>
          <w:lang w:val="en-US"/>
        </w:rPr>
        <w:t xml:space="preserve">      "valueCoding" : {</w:t>
      </w:r>
    </w:p>
    <w:p w14:paraId="3FE9AD98" w14:textId="77777777" w:rsidR="00C51368" w:rsidRDefault="00E43BD9">
      <w:pPr>
        <w:pStyle w:val="HTMLPreformatted"/>
        <w:divId w:val="1292975118"/>
        <w:rPr>
          <w:lang w:val="en-US"/>
        </w:rPr>
      </w:pPr>
      <w:r>
        <w:rPr>
          <w:lang w:val="en-US"/>
        </w:rPr>
        <w:t xml:space="preserve">        "system" : "http://hl7.org/fhir/v3/ActStatus",</w:t>
      </w:r>
    </w:p>
    <w:p w14:paraId="02B573D8" w14:textId="77777777" w:rsidR="00C51368" w:rsidRDefault="00E43BD9">
      <w:pPr>
        <w:pStyle w:val="HTMLPreformatted"/>
        <w:divId w:val="1292975118"/>
        <w:rPr>
          <w:lang w:val="en-US"/>
        </w:rPr>
      </w:pPr>
      <w:r>
        <w:rPr>
          <w:lang w:val="en-US"/>
        </w:rPr>
        <w:t xml:space="preserve">        "code" : "active",</w:t>
      </w:r>
    </w:p>
    <w:p w14:paraId="0629CDDC" w14:textId="77777777" w:rsidR="00C51368" w:rsidRDefault="00E43BD9">
      <w:pPr>
        <w:pStyle w:val="HTMLPreformatted"/>
        <w:divId w:val="1292975118"/>
        <w:rPr>
          <w:lang w:val="en-US"/>
        </w:rPr>
      </w:pPr>
      <w:r>
        <w:rPr>
          <w:lang w:val="en-US"/>
        </w:rPr>
        <w:t xml:space="preserve">      }</w:t>
      </w:r>
    </w:p>
    <w:p w14:paraId="0CCB20BB" w14:textId="77777777" w:rsidR="00C51368" w:rsidRDefault="00E43BD9">
      <w:pPr>
        <w:pStyle w:val="HTMLPreformatted"/>
        <w:divId w:val="1292975118"/>
        <w:rPr>
          <w:lang w:val="en-US"/>
        </w:rPr>
      </w:pPr>
      <w:r>
        <w:rPr>
          <w:lang w:val="en-US"/>
        </w:rPr>
        <w:t xml:space="preserve">    }</w:t>
      </w:r>
    </w:p>
    <w:p w14:paraId="67B36C0E" w14:textId="77777777" w:rsidR="00C51368" w:rsidRDefault="00E43BD9">
      <w:pPr>
        <w:pStyle w:val="HTMLPreformatted"/>
        <w:divId w:val="1292975118"/>
        <w:rPr>
          <w:lang w:val="en-US"/>
        </w:rPr>
      </w:pPr>
      <w:r>
        <w:rPr>
          <w:lang w:val="en-US"/>
        </w:rPr>
        <w:lastRenderedPageBreak/>
        <w:t xml:space="preserve">  ]</w:t>
      </w:r>
    </w:p>
    <w:p w14:paraId="694546A1" w14:textId="77777777" w:rsidR="00C51368" w:rsidRDefault="00E43BD9">
      <w:pPr>
        <w:pStyle w:val="HTMLPreformatted"/>
        <w:divId w:val="1292975118"/>
        <w:rPr>
          <w:lang w:val="en-US"/>
        </w:rPr>
      </w:pPr>
      <w:r>
        <w:rPr>
          <w:lang w:val="en-US"/>
        </w:rPr>
        <w:t>}</w:t>
      </w:r>
    </w:p>
    <w:p w14:paraId="21B376DE" w14:textId="77777777" w:rsidR="00C51368" w:rsidRDefault="00E43BD9">
      <w:pPr>
        <w:pStyle w:val="Heading3"/>
        <w:divId w:val="1863084060"/>
        <w:rPr>
          <w:rFonts w:eastAsia="Times New Roman"/>
          <w:lang w:val="en-US"/>
        </w:rPr>
      </w:pPr>
      <w:r>
        <w:rPr>
          <w:rFonts w:eastAsia="Times New Roman"/>
          <w:lang w:val="en-US"/>
        </w:rPr>
        <w:t>Batch Translation</w:t>
      </w:r>
    </w:p>
    <w:p w14:paraId="7CE3D718" w14:textId="77777777" w:rsidR="00C51368" w:rsidRDefault="00E43BD9">
      <w:pPr>
        <w:pStyle w:val="NormalWeb"/>
        <w:divId w:val="1863084060"/>
        <w:rPr>
          <w:lang w:val="en-US"/>
        </w:rPr>
      </w:pPr>
      <w:r>
        <w:rPr>
          <w:lang w:val="en-US"/>
        </w:rPr>
        <w:t>It</w:t>
      </w:r>
      <w:r w:rsidR="00CE0DA6">
        <w:rPr>
          <w:lang w:val="en-US"/>
        </w:rPr>
        <w:t xml:space="preserve"> i</w:t>
      </w:r>
      <w:r>
        <w:rPr>
          <w:lang w:val="en-US"/>
        </w:rPr>
        <w:t xml:space="preserve">s also possible to validate a set of concepts against their relevant value sets by using the </w:t>
      </w:r>
      <w:r>
        <w:rPr>
          <w:rStyle w:val="HTMLCode"/>
          <w:lang w:val="en-US"/>
        </w:rPr>
        <w:t>$translate</w:t>
      </w:r>
      <w:r>
        <w:rPr>
          <w:lang w:val="en-US"/>
        </w:rPr>
        <w:t xml:space="preserve"> operation in a </w:t>
      </w:r>
      <w:hyperlink r:id="rId2869" w:anchor="batch" w:history="1">
        <w:r>
          <w:rPr>
            <w:rStyle w:val="Hyperlink"/>
            <w:lang w:val="en-US"/>
          </w:rPr>
          <w:t>Batch</w:t>
        </w:r>
      </w:hyperlink>
      <w:r>
        <w:rPr>
          <w:lang w:val="en-US"/>
        </w:rPr>
        <w:t xml:space="preserve"> interaction. </w:t>
      </w:r>
    </w:p>
    <w:p w14:paraId="4BBFB99D" w14:textId="77777777" w:rsidR="00C51368" w:rsidRDefault="00E43BD9">
      <w:pPr>
        <w:pStyle w:val="NormalWeb"/>
        <w:divId w:val="193620260"/>
        <w:rPr>
          <w:lang w:val="en-US"/>
        </w:rPr>
      </w:pPr>
      <w:r>
        <w:rPr>
          <w:b/>
          <w:bCs/>
          <w:lang w:val="en-US"/>
        </w:rPr>
        <w:t>Example</w:t>
      </w:r>
    </w:p>
    <w:p w14:paraId="1540ACA8" w14:textId="77777777" w:rsidR="00C51368" w:rsidRDefault="00E43BD9">
      <w:pPr>
        <w:pStyle w:val="NormalWeb"/>
        <w:divId w:val="193620260"/>
        <w:rPr>
          <w:lang w:val="en-US"/>
        </w:rPr>
      </w:pPr>
      <w:r>
        <w:rPr>
          <w:lang w:val="en-US"/>
        </w:rPr>
        <w:t xml:space="preserve">A request to translate 2 concepts from a CDA document, with OIDs for value set identifiers: </w:t>
      </w:r>
    </w:p>
    <w:p w14:paraId="6D2C5CBB" w14:textId="77777777" w:rsidR="00C51368" w:rsidRDefault="00C51368">
      <w:pPr>
        <w:pStyle w:val="HTMLPreformatted"/>
        <w:divId w:val="193620260"/>
        <w:rPr>
          <w:lang w:val="en-US"/>
        </w:rPr>
      </w:pPr>
    </w:p>
    <w:p w14:paraId="59EE5882" w14:textId="77777777" w:rsidR="00C51368" w:rsidRDefault="00E43BD9">
      <w:pPr>
        <w:pStyle w:val="HTMLPreformatted"/>
        <w:divId w:val="193620260"/>
        <w:rPr>
          <w:lang w:val="en-US"/>
        </w:rPr>
      </w:pPr>
      <w:r>
        <w:rPr>
          <w:lang w:val="en-US"/>
        </w:rPr>
        <w:t>POST [base]</w:t>
      </w:r>
    </w:p>
    <w:p w14:paraId="27C666B1" w14:textId="77777777" w:rsidR="00C51368" w:rsidRDefault="00E43BD9">
      <w:pPr>
        <w:pStyle w:val="HTMLPreformatted"/>
        <w:divId w:val="193620260"/>
        <w:rPr>
          <w:lang w:val="en-US"/>
        </w:rPr>
      </w:pPr>
      <w:r>
        <w:rPr>
          <w:lang w:val="en-US"/>
        </w:rPr>
        <w:t>[other headers]</w:t>
      </w:r>
    </w:p>
    <w:p w14:paraId="015E6A9F" w14:textId="77777777" w:rsidR="00C51368" w:rsidRDefault="00C51368">
      <w:pPr>
        <w:pStyle w:val="HTMLPreformatted"/>
        <w:divId w:val="193620260"/>
        <w:rPr>
          <w:lang w:val="en-US"/>
        </w:rPr>
      </w:pPr>
    </w:p>
    <w:p w14:paraId="1E2D12D5" w14:textId="77777777" w:rsidR="00C51368" w:rsidRDefault="00E43BD9">
      <w:pPr>
        <w:pStyle w:val="HTMLPreformatted"/>
        <w:divId w:val="193620260"/>
        <w:rPr>
          <w:lang w:val="en-US"/>
        </w:rPr>
      </w:pPr>
      <w:r>
        <w:rPr>
          <w:lang w:val="en-US"/>
        </w:rPr>
        <w:t>{</w:t>
      </w:r>
    </w:p>
    <w:p w14:paraId="42382A48" w14:textId="77777777" w:rsidR="00C51368" w:rsidRDefault="00E43BD9">
      <w:pPr>
        <w:pStyle w:val="HTMLPreformatted"/>
        <w:divId w:val="193620260"/>
        <w:rPr>
          <w:lang w:val="en-US"/>
        </w:rPr>
      </w:pPr>
      <w:r>
        <w:rPr>
          <w:lang w:val="en-US"/>
        </w:rPr>
        <w:t xml:space="preserve">  "ResourceType": "Bundle",</w:t>
      </w:r>
    </w:p>
    <w:p w14:paraId="7FBAD445" w14:textId="77777777" w:rsidR="00C51368" w:rsidRDefault="00E43BD9">
      <w:pPr>
        <w:pStyle w:val="HTMLPreformatted"/>
        <w:divId w:val="193620260"/>
        <w:rPr>
          <w:lang w:val="en-US"/>
        </w:rPr>
      </w:pPr>
      <w:r>
        <w:rPr>
          <w:lang w:val="en-US"/>
        </w:rPr>
        <w:t xml:space="preserve">  "type": "batch",</w:t>
      </w:r>
    </w:p>
    <w:p w14:paraId="3D6E67EF" w14:textId="77777777" w:rsidR="00C51368" w:rsidRDefault="00E43BD9">
      <w:pPr>
        <w:pStyle w:val="HTMLPreformatted"/>
        <w:divId w:val="193620260"/>
        <w:rPr>
          <w:lang w:val="en-US"/>
        </w:rPr>
      </w:pPr>
      <w:r>
        <w:rPr>
          <w:lang w:val="en-US"/>
        </w:rPr>
        <w:t xml:space="preserve">  "entry": [{</w:t>
      </w:r>
    </w:p>
    <w:p w14:paraId="4F9601E2" w14:textId="77777777" w:rsidR="00C51368" w:rsidRDefault="00E43BD9">
      <w:pPr>
        <w:pStyle w:val="HTMLPreformatted"/>
        <w:divId w:val="193620260"/>
        <w:rPr>
          <w:lang w:val="en-US"/>
        </w:rPr>
      </w:pPr>
      <w:r>
        <w:rPr>
          <w:lang w:val="en-US"/>
        </w:rPr>
        <w:t xml:space="preserve">    "resource": {</w:t>
      </w:r>
    </w:p>
    <w:p w14:paraId="48D30E92" w14:textId="77777777" w:rsidR="00C51368" w:rsidRDefault="00E43BD9">
      <w:pPr>
        <w:pStyle w:val="HTMLPreformatted"/>
        <w:divId w:val="193620260"/>
        <w:rPr>
          <w:lang w:val="en-US"/>
        </w:rPr>
      </w:pPr>
      <w:r>
        <w:rPr>
          <w:lang w:val="en-US"/>
        </w:rPr>
        <w:t xml:space="preserve">      "ResourceType": "Parameters",</w:t>
      </w:r>
    </w:p>
    <w:p w14:paraId="63E2DE37" w14:textId="77777777" w:rsidR="00C51368" w:rsidRDefault="00E43BD9">
      <w:pPr>
        <w:pStyle w:val="HTMLPreformatted"/>
        <w:divId w:val="193620260"/>
        <w:rPr>
          <w:lang w:val="en-US"/>
        </w:rPr>
      </w:pPr>
      <w:r>
        <w:rPr>
          <w:lang w:val="en-US"/>
        </w:rPr>
        <w:t xml:space="preserve">      "parameter": [{</w:t>
      </w:r>
    </w:p>
    <w:p w14:paraId="1173C265" w14:textId="77777777" w:rsidR="00C51368" w:rsidRDefault="00E43BD9">
      <w:pPr>
        <w:pStyle w:val="HTMLPreformatted"/>
        <w:divId w:val="193620260"/>
        <w:rPr>
          <w:lang w:val="en-US"/>
        </w:rPr>
      </w:pPr>
      <w:r>
        <w:rPr>
          <w:lang w:val="en-US"/>
        </w:rPr>
        <w:t xml:space="preserve">        "name": "concept",</w:t>
      </w:r>
    </w:p>
    <w:p w14:paraId="20F54B13" w14:textId="77777777" w:rsidR="00C51368" w:rsidRDefault="00E43BD9">
      <w:pPr>
        <w:pStyle w:val="HTMLPreformatted"/>
        <w:divId w:val="193620260"/>
        <w:rPr>
          <w:lang w:val="en-US"/>
        </w:rPr>
      </w:pPr>
      <w:r>
        <w:rPr>
          <w:lang w:val="en-US"/>
        </w:rPr>
        <w:t xml:space="preserve">        "valueCodeableConcept": {</w:t>
      </w:r>
    </w:p>
    <w:p w14:paraId="7D4DDC15" w14:textId="77777777" w:rsidR="00C51368" w:rsidRDefault="00E43BD9">
      <w:pPr>
        <w:pStyle w:val="HTMLPreformatted"/>
        <w:divId w:val="193620260"/>
        <w:rPr>
          <w:lang w:val="en-US"/>
        </w:rPr>
      </w:pPr>
      <w:r>
        <w:rPr>
          <w:lang w:val="en-US"/>
        </w:rPr>
        <w:t xml:space="preserve">          "system": "http://loinc.org",</w:t>
      </w:r>
    </w:p>
    <w:p w14:paraId="2F011D12" w14:textId="77777777" w:rsidR="00C51368" w:rsidRDefault="00E43BD9">
      <w:pPr>
        <w:pStyle w:val="HTMLPreformatted"/>
        <w:divId w:val="193620260"/>
        <w:rPr>
          <w:lang w:val="en-US"/>
        </w:rPr>
      </w:pPr>
      <w:r>
        <w:rPr>
          <w:lang w:val="en-US"/>
        </w:rPr>
        <w:t xml:space="preserve">          "code": "2324-4"</w:t>
      </w:r>
    </w:p>
    <w:p w14:paraId="58C516BA" w14:textId="77777777" w:rsidR="00C51368" w:rsidRDefault="00E43BD9">
      <w:pPr>
        <w:pStyle w:val="HTMLPreformatted"/>
        <w:divId w:val="193620260"/>
        <w:rPr>
          <w:lang w:val="en-US"/>
        </w:rPr>
      </w:pPr>
      <w:r>
        <w:rPr>
          <w:lang w:val="en-US"/>
        </w:rPr>
        <w:t xml:space="preserve">        }</w:t>
      </w:r>
    </w:p>
    <w:p w14:paraId="1C05B996" w14:textId="77777777" w:rsidR="00C51368" w:rsidRDefault="00E43BD9">
      <w:pPr>
        <w:pStyle w:val="HTMLPreformatted"/>
        <w:divId w:val="193620260"/>
        <w:rPr>
          <w:lang w:val="en-US"/>
        </w:rPr>
      </w:pPr>
      <w:r>
        <w:rPr>
          <w:lang w:val="en-US"/>
        </w:rPr>
        <w:t xml:space="preserve">      },</w:t>
      </w:r>
    </w:p>
    <w:p w14:paraId="22AD6511" w14:textId="77777777" w:rsidR="00C51368" w:rsidRDefault="00E43BD9">
      <w:pPr>
        <w:pStyle w:val="HTMLPreformatted"/>
        <w:divId w:val="193620260"/>
        <w:rPr>
          <w:lang w:val="en-US"/>
        </w:rPr>
      </w:pPr>
      <w:r>
        <w:rPr>
          <w:lang w:val="en-US"/>
        </w:rPr>
        <w:t xml:space="preserve">      {</w:t>
      </w:r>
    </w:p>
    <w:p w14:paraId="710B1224" w14:textId="77777777" w:rsidR="00C51368" w:rsidRDefault="00E43BD9">
      <w:pPr>
        <w:pStyle w:val="HTMLPreformatted"/>
        <w:divId w:val="193620260"/>
        <w:rPr>
          <w:lang w:val="en-US"/>
        </w:rPr>
      </w:pPr>
      <w:r>
        <w:rPr>
          <w:lang w:val="en-US"/>
        </w:rPr>
        <w:t xml:space="preserve">        "name": "target",</w:t>
      </w:r>
    </w:p>
    <w:p w14:paraId="50C3EE88" w14:textId="77777777" w:rsidR="00C51368" w:rsidRDefault="00E43BD9">
      <w:pPr>
        <w:pStyle w:val="HTMLPreformatted"/>
        <w:divId w:val="193620260"/>
        <w:rPr>
          <w:lang w:val="en-US"/>
        </w:rPr>
      </w:pPr>
      <w:r>
        <w:rPr>
          <w:lang w:val="en-US"/>
        </w:rPr>
        <w:t xml:space="preserve">        "valueUri": "urn:oid:1.2.3.4.6"</w:t>
      </w:r>
    </w:p>
    <w:p w14:paraId="07A2B033" w14:textId="77777777" w:rsidR="00C51368" w:rsidRDefault="00E43BD9">
      <w:pPr>
        <w:pStyle w:val="HTMLPreformatted"/>
        <w:divId w:val="193620260"/>
        <w:rPr>
          <w:lang w:val="en-US"/>
        </w:rPr>
      </w:pPr>
      <w:r>
        <w:rPr>
          <w:lang w:val="en-US"/>
        </w:rPr>
        <w:t xml:space="preserve">      }]</w:t>
      </w:r>
    </w:p>
    <w:p w14:paraId="074E515F" w14:textId="77777777" w:rsidR="00C51368" w:rsidRDefault="00E43BD9">
      <w:pPr>
        <w:pStyle w:val="HTMLPreformatted"/>
        <w:divId w:val="193620260"/>
        <w:rPr>
          <w:lang w:val="en-US"/>
        </w:rPr>
      </w:pPr>
      <w:r>
        <w:rPr>
          <w:lang w:val="en-US"/>
        </w:rPr>
        <w:t xml:space="preserve">    },</w:t>
      </w:r>
    </w:p>
    <w:p w14:paraId="62946FDE" w14:textId="77777777" w:rsidR="00C51368" w:rsidRDefault="00E43BD9">
      <w:pPr>
        <w:pStyle w:val="HTMLPreformatted"/>
        <w:divId w:val="193620260"/>
        <w:rPr>
          <w:lang w:val="en-US"/>
        </w:rPr>
      </w:pPr>
      <w:r>
        <w:rPr>
          <w:lang w:val="en-US"/>
        </w:rPr>
        <w:t xml:space="preserve">    "request": {</w:t>
      </w:r>
    </w:p>
    <w:p w14:paraId="739486FD" w14:textId="77777777" w:rsidR="00C51368" w:rsidRDefault="00E43BD9">
      <w:pPr>
        <w:pStyle w:val="HTMLPreformatted"/>
        <w:divId w:val="193620260"/>
        <w:rPr>
          <w:lang w:val="en-US"/>
        </w:rPr>
      </w:pPr>
      <w:r>
        <w:rPr>
          <w:lang w:val="en-US"/>
        </w:rPr>
        <w:t xml:space="preserve">      "method": "POST",</w:t>
      </w:r>
    </w:p>
    <w:p w14:paraId="240B94F8" w14:textId="77777777" w:rsidR="00C51368" w:rsidRDefault="00E43BD9">
      <w:pPr>
        <w:pStyle w:val="HTMLPreformatted"/>
        <w:divId w:val="193620260"/>
        <w:rPr>
          <w:lang w:val="en-US"/>
        </w:rPr>
      </w:pPr>
      <w:r>
        <w:rPr>
          <w:lang w:val="en-US"/>
        </w:rPr>
        <w:t xml:space="preserve">      "url": "ConceptMap/$translate"</w:t>
      </w:r>
    </w:p>
    <w:p w14:paraId="6B5EA7B6" w14:textId="77777777" w:rsidR="00C51368" w:rsidRDefault="00E43BD9">
      <w:pPr>
        <w:pStyle w:val="HTMLPreformatted"/>
        <w:divId w:val="193620260"/>
        <w:rPr>
          <w:lang w:val="en-US"/>
        </w:rPr>
      </w:pPr>
      <w:r>
        <w:rPr>
          <w:lang w:val="en-US"/>
        </w:rPr>
        <w:t xml:space="preserve">    }</w:t>
      </w:r>
    </w:p>
    <w:p w14:paraId="2954E51C" w14:textId="77777777" w:rsidR="00C51368" w:rsidRDefault="00E43BD9">
      <w:pPr>
        <w:pStyle w:val="HTMLPreformatted"/>
        <w:divId w:val="193620260"/>
        <w:rPr>
          <w:lang w:val="en-US"/>
        </w:rPr>
      </w:pPr>
      <w:r>
        <w:rPr>
          <w:lang w:val="en-US"/>
        </w:rPr>
        <w:t xml:space="preserve">  },</w:t>
      </w:r>
    </w:p>
    <w:p w14:paraId="38E61D8B" w14:textId="77777777" w:rsidR="00C51368" w:rsidRDefault="00E43BD9">
      <w:pPr>
        <w:pStyle w:val="HTMLPreformatted"/>
        <w:divId w:val="193620260"/>
        <w:rPr>
          <w:lang w:val="en-US"/>
        </w:rPr>
      </w:pPr>
      <w:r>
        <w:rPr>
          <w:lang w:val="en-US"/>
        </w:rPr>
        <w:t xml:space="preserve">  {</w:t>
      </w:r>
    </w:p>
    <w:p w14:paraId="6F082413" w14:textId="77777777" w:rsidR="00C51368" w:rsidRDefault="00E43BD9">
      <w:pPr>
        <w:pStyle w:val="HTMLPreformatted"/>
        <w:divId w:val="193620260"/>
        <w:rPr>
          <w:lang w:val="en-US"/>
        </w:rPr>
      </w:pPr>
      <w:r>
        <w:rPr>
          <w:lang w:val="en-US"/>
        </w:rPr>
        <w:t xml:space="preserve">    "resource": {</w:t>
      </w:r>
    </w:p>
    <w:p w14:paraId="265CF127" w14:textId="77777777" w:rsidR="00C51368" w:rsidRDefault="00E43BD9">
      <w:pPr>
        <w:pStyle w:val="HTMLPreformatted"/>
        <w:divId w:val="193620260"/>
        <w:rPr>
          <w:lang w:val="en-US"/>
        </w:rPr>
      </w:pPr>
      <w:r>
        <w:rPr>
          <w:lang w:val="en-US"/>
        </w:rPr>
        <w:t xml:space="preserve">      "ResourceType": "Parameters",</w:t>
      </w:r>
    </w:p>
    <w:p w14:paraId="569C2F92" w14:textId="77777777" w:rsidR="00C51368" w:rsidRDefault="00E43BD9">
      <w:pPr>
        <w:pStyle w:val="HTMLPreformatted"/>
        <w:divId w:val="193620260"/>
        <w:rPr>
          <w:lang w:val="en-US"/>
        </w:rPr>
      </w:pPr>
      <w:r>
        <w:rPr>
          <w:lang w:val="en-US"/>
        </w:rPr>
        <w:t xml:space="preserve">      "parameter": [{</w:t>
      </w:r>
    </w:p>
    <w:p w14:paraId="40D9DC0A" w14:textId="77777777" w:rsidR="00C51368" w:rsidRDefault="00E43BD9">
      <w:pPr>
        <w:pStyle w:val="HTMLPreformatted"/>
        <w:divId w:val="193620260"/>
        <w:rPr>
          <w:lang w:val="en-US"/>
        </w:rPr>
      </w:pPr>
      <w:r>
        <w:rPr>
          <w:lang w:val="en-US"/>
        </w:rPr>
        <w:t xml:space="preserve">        "name": "concept",</w:t>
      </w:r>
    </w:p>
    <w:p w14:paraId="00DB49F9" w14:textId="77777777" w:rsidR="00C51368" w:rsidRDefault="00E43BD9">
      <w:pPr>
        <w:pStyle w:val="HTMLPreformatted"/>
        <w:divId w:val="193620260"/>
        <w:rPr>
          <w:lang w:val="en-US"/>
        </w:rPr>
      </w:pPr>
      <w:r>
        <w:rPr>
          <w:lang w:val="en-US"/>
        </w:rPr>
        <w:t xml:space="preserve">        "valueCodeableConcept": {</w:t>
      </w:r>
    </w:p>
    <w:p w14:paraId="77B17CDE" w14:textId="77777777" w:rsidR="00C51368" w:rsidRDefault="00E43BD9">
      <w:pPr>
        <w:pStyle w:val="HTMLPreformatted"/>
        <w:divId w:val="193620260"/>
        <w:rPr>
          <w:lang w:val="en-US"/>
        </w:rPr>
      </w:pPr>
      <w:r>
        <w:rPr>
          <w:lang w:val="en-US"/>
        </w:rPr>
        <w:t xml:space="preserve">          "system": "http://snomed.info/sct",</w:t>
      </w:r>
    </w:p>
    <w:p w14:paraId="6F103F51" w14:textId="77777777" w:rsidR="00C51368" w:rsidRDefault="00E43BD9">
      <w:pPr>
        <w:pStyle w:val="HTMLPreformatted"/>
        <w:divId w:val="193620260"/>
        <w:rPr>
          <w:lang w:val="en-US"/>
        </w:rPr>
      </w:pPr>
      <w:r>
        <w:rPr>
          <w:lang w:val="en-US"/>
        </w:rPr>
        <w:t xml:space="preserve">          "code": "22298006"</w:t>
      </w:r>
    </w:p>
    <w:p w14:paraId="5D59F6BE" w14:textId="77777777" w:rsidR="00C51368" w:rsidRDefault="00E43BD9">
      <w:pPr>
        <w:pStyle w:val="HTMLPreformatted"/>
        <w:divId w:val="193620260"/>
        <w:rPr>
          <w:lang w:val="en-US"/>
        </w:rPr>
      </w:pPr>
      <w:r>
        <w:rPr>
          <w:lang w:val="en-US"/>
        </w:rPr>
        <w:t xml:space="preserve">        }</w:t>
      </w:r>
    </w:p>
    <w:p w14:paraId="5F5BBBA7" w14:textId="77777777" w:rsidR="00C51368" w:rsidRDefault="00E43BD9">
      <w:pPr>
        <w:pStyle w:val="HTMLPreformatted"/>
        <w:divId w:val="193620260"/>
        <w:rPr>
          <w:lang w:val="en-US"/>
        </w:rPr>
      </w:pPr>
      <w:r>
        <w:rPr>
          <w:lang w:val="en-US"/>
        </w:rPr>
        <w:t xml:space="preserve">      },</w:t>
      </w:r>
    </w:p>
    <w:p w14:paraId="5D3ACD55" w14:textId="77777777" w:rsidR="00C51368" w:rsidRDefault="00E43BD9">
      <w:pPr>
        <w:pStyle w:val="HTMLPreformatted"/>
        <w:divId w:val="193620260"/>
        <w:rPr>
          <w:lang w:val="en-US"/>
        </w:rPr>
      </w:pPr>
      <w:r>
        <w:rPr>
          <w:lang w:val="en-US"/>
        </w:rPr>
        <w:t xml:space="preserve">      {</w:t>
      </w:r>
    </w:p>
    <w:p w14:paraId="33E423A6" w14:textId="77777777" w:rsidR="00C51368" w:rsidRDefault="00E43BD9">
      <w:pPr>
        <w:pStyle w:val="HTMLPreformatted"/>
        <w:divId w:val="193620260"/>
        <w:rPr>
          <w:lang w:val="en-US"/>
        </w:rPr>
      </w:pPr>
      <w:r>
        <w:rPr>
          <w:lang w:val="en-US"/>
        </w:rPr>
        <w:t xml:space="preserve">        "name": "target",</w:t>
      </w:r>
    </w:p>
    <w:p w14:paraId="5238751D" w14:textId="77777777" w:rsidR="00C51368" w:rsidRDefault="00E43BD9">
      <w:pPr>
        <w:pStyle w:val="HTMLPreformatted"/>
        <w:divId w:val="193620260"/>
        <w:rPr>
          <w:lang w:val="en-US"/>
        </w:rPr>
      </w:pPr>
      <w:r>
        <w:rPr>
          <w:lang w:val="en-US"/>
        </w:rPr>
        <w:t xml:space="preserve">        "valueUri": "urn:oid:1.2.3.4.7"</w:t>
      </w:r>
    </w:p>
    <w:p w14:paraId="5AF1C342" w14:textId="77777777" w:rsidR="00C51368" w:rsidRDefault="00E43BD9">
      <w:pPr>
        <w:pStyle w:val="HTMLPreformatted"/>
        <w:divId w:val="193620260"/>
        <w:rPr>
          <w:lang w:val="en-US"/>
        </w:rPr>
      </w:pPr>
      <w:r>
        <w:rPr>
          <w:lang w:val="en-US"/>
        </w:rPr>
        <w:t xml:space="preserve">      }]</w:t>
      </w:r>
    </w:p>
    <w:p w14:paraId="07DCA022" w14:textId="77777777" w:rsidR="00C51368" w:rsidRDefault="00E43BD9">
      <w:pPr>
        <w:pStyle w:val="HTMLPreformatted"/>
        <w:divId w:val="193620260"/>
        <w:rPr>
          <w:lang w:val="en-US"/>
        </w:rPr>
      </w:pPr>
      <w:r>
        <w:rPr>
          <w:lang w:val="en-US"/>
        </w:rPr>
        <w:t xml:space="preserve">    },</w:t>
      </w:r>
    </w:p>
    <w:p w14:paraId="35F7F412" w14:textId="77777777" w:rsidR="00C51368" w:rsidRDefault="00E43BD9">
      <w:pPr>
        <w:pStyle w:val="HTMLPreformatted"/>
        <w:divId w:val="193620260"/>
        <w:rPr>
          <w:lang w:val="en-US"/>
        </w:rPr>
      </w:pPr>
      <w:r>
        <w:rPr>
          <w:lang w:val="en-US"/>
        </w:rPr>
        <w:lastRenderedPageBreak/>
        <w:t xml:space="preserve">    {</w:t>
      </w:r>
    </w:p>
    <w:p w14:paraId="045B2777" w14:textId="77777777" w:rsidR="00C51368" w:rsidRDefault="00E43BD9">
      <w:pPr>
        <w:pStyle w:val="HTMLPreformatted"/>
        <w:divId w:val="193620260"/>
        <w:rPr>
          <w:lang w:val="en-US"/>
        </w:rPr>
      </w:pPr>
      <w:r>
        <w:rPr>
          <w:lang w:val="en-US"/>
        </w:rPr>
        <w:t xml:space="preserve">      "request": {</w:t>
      </w:r>
    </w:p>
    <w:p w14:paraId="3805BA4D" w14:textId="77777777" w:rsidR="00C51368" w:rsidRDefault="00E43BD9">
      <w:pPr>
        <w:pStyle w:val="HTMLPreformatted"/>
        <w:divId w:val="193620260"/>
        <w:rPr>
          <w:lang w:val="en-US"/>
        </w:rPr>
      </w:pPr>
      <w:r>
        <w:rPr>
          <w:lang w:val="en-US"/>
        </w:rPr>
        <w:t xml:space="preserve">        "method": "POST",</w:t>
      </w:r>
    </w:p>
    <w:p w14:paraId="4EC8ED0B" w14:textId="77777777" w:rsidR="00C51368" w:rsidRDefault="00E43BD9">
      <w:pPr>
        <w:pStyle w:val="HTMLPreformatted"/>
        <w:divId w:val="193620260"/>
        <w:rPr>
          <w:lang w:val="en-US"/>
        </w:rPr>
      </w:pPr>
      <w:r>
        <w:rPr>
          <w:lang w:val="en-US"/>
        </w:rPr>
        <w:t xml:space="preserve">        "url": "ConceptMap/$translate"</w:t>
      </w:r>
    </w:p>
    <w:p w14:paraId="0D3AAD5E" w14:textId="77777777" w:rsidR="00C51368" w:rsidRDefault="00E43BD9">
      <w:pPr>
        <w:pStyle w:val="HTMLPreformatted"/>
        <w:divId w:val="193620260"/>
        <w:rPr>
          <w:lang w:val="en-US"/>
        </w:rPr>
      </w:pPr>
      <w:r>
        <w:rPr>
          <w:lang w:val="en-US"/>
        </w:rPr>
        <w:t xml:space="preserve">      }</w:t>
      </w:r>
    </w:p>
    <w:p w14:paraId="1F19B7FB" w14:textId="77777777" w:rsidR="00C51368" w:rsidRDefault="00E43BD9">
      <w:pPr>
        <w:pStyle w:val="HTMLPreformatted"/>
        <w:divId w:val="193620260"/>
        <w:rPr>
          <w:lang w:val="en-US"/>
        </w:rPr>
      </w:pPr>
      <w:r>
        <w:rPr>
          <w:lang w:val="en-US"/>
        </w:rPr>
        <w:t xml:space="preserve">    }]</w:t>
      </w:r>
    </w:p>
    <w:p w14:paraId="38B3E0F1" w14:textId="77777777" w:rsidR="00C51368" w:rsidRDefault="00E43BD9">
      <w:pPr>
        <w:pStyle w:val="HTMLPreformatted"/>
        <w:divId w:val="193620260"/>
        <w:rPr>
          <w:lang w:val="en-US"/>
        </w:rPr>
      </w:pPr>
      <w:r>
        <w:rPr>
          <w:lang w:val="en-US"/>
        </w:rPr>
        <w:t xml:space="preserve">  }</w:t>
      </w:r>
    </w:p>
    <w:p w14:paraId="67C93F56" w14:textId="77777777" w:rsidR="00C51368" w:rsidRDefault="00E43BD9">
      <w:pPr>
        <w:pStyle w:val="NormalWeb"/>
        <w:divId w:val="193620260"/>
        <w:rPr>
          <w:lang w:val="en-US"/>
        </w:rPr>
      </w:pPr>
      <w:r>
        <w:rPr>
          <w:lang w:val="en-US"/>
        </w:rPr>
        <w:t xml:space="preserve">The server responds with a series of translation outcomes: </w:t>
      </w:r>
    </w:p>
    <w:p w14:paraId="2E8FB284" w14:textId="77777777" w:rsidR="00C51368" w:rsidRDefault="00C51368">
      <w:pPr>
        <w:pStyle w:val="HTMLPreformatted"/>
        <w:divId w:val="193620260"/>
        <w:rPr>
          <w:lang w:val="en-US"/>
        </w:rPr>
      </w:pPr>
    </w:p>
    <w:p w14:paraId="59C0377C" w14:textId="77777777" w:rsidR="00C51368" w:rsidRDefault="00E43BD9">
      <w:pPr>
        <w:pStyle w:val="HTMLPreformatted"/>
        <w:divId w:val="193620260"/>
        <w:rPr>
          <w:lang w:val="en-US"/>
        </w:rPr>
      </w:pPr>
      <w:r>
        <w:rPr>
          <w:lang w:val="en-US"/>
        </w:rPr>
        <w:t>HTTP/1.1 200 OK</w:t>
      </w:r>
    </w:p>
    <w:p w14:paraId="3E1D7F77" w14:textId="77777777" w:rsidR="00C51368" w:rsidRDefault="00E43BD9">
      <w:pPr>
        <w:pStyle w:val="HTMLPreformatted"/>
        <w:divId w:val="193620260"/>
        <w:rPr>
          <w:lang w:val="en-US"/>
        </w:rPr>
      </w:pPr>
      <w:r>
        <w:rPr>
          <w:lang w:val="en-US"/>
        </w:rPr>
        <w:t>[other headers]</w:t>
      </w:r>
    </w:p>
    <w:p w14:paraId="0CAFD5E5" w14:textId="77777777" w:rsidR="00C51368" w:rsidRDefault="00C51368">
      <w:pPr>
        <w:pStyle w:val="HTMLPreformatted"/>
        <w:divId w:val="193620260"/>
        <w:rPr>
          <w:lang w:val="en-US"/>
        </w:rPr>
      </w:pPr>
    </w:p>
    <w:p w14:paraId="50AD679D" w14:textId="77777777" w:rsidR="00C51368" w:rsidRDefault="00E43BD9">
      <w:pPr>
        <w:pStyle w:val="HTMLPreformatted"/>
        <w:divId w:val="193620260"/>
        <w:rPr>
          <w:lang w:val="en-US"/>
        </w:rPr>
      </w:pPr>
      <w:r>
        <w:rPr>
          <w:lang w:val="en-US"/>
        </w:rPr>
        <w:t>{</w:t>
      </w:r>
    </w:p>
    <w:p w14:paraId="276CDF6F" w14:textId="77777777" w:rsidR="00C51368" w:rsidRDefault="00E43BD9">
      <w:pPr>
        <w:pStyle w:val="HTMLPreformatted"/>
        <w:divId w:val="193620260"/>
        <w:rPr>
          <w:lang w:val="en-US"/>
        </w:rPr>
      </w:pPr>
      <w:r>
        <w:rPr>
          <w:lang w:val="en-US"/>
        </w:rPr>
        <w:t xml:space="preserve">  "ResourceType": "Bundle",</w:t>
      </w:r>
    </w:p>
    <w:p w14:paraId="16C4604C" w14:textId="77777777" w:rsidR="00C51368" w:rsidRDefault="00E43BD9">
      <w:pPr>
        <w:pStyle w:val="HTMLPreformatted"/>
        <w:divId w:val="193620260"/>
        <w:rPr>
          <w:lang w:val="en-US"/>
        </w:rPr>
      </w:pPr>
      <w:r>
        <w:rPr>
          <w:lang w:val="en-US"/>
        </w:rPr>
        <w:t xml:space="preserve">  "type": "batch-response",</w:t>
      </w:r>
    </w:p>
    <w:p w14:paraId="06AEF537" w14:textId="77777777" w:rsidR="00C51368" w:rsidRDefault="00E43BD9">
      <w:pPr>
        <w:pStyle w:val="HTMLPreformatted"/>
        <w:divId w:val="193620260"/>
        <w:rPr>
          <w:lang w:val="en-US"/>
        </w:rPr>
      </w:pPr>
      <w:r>
        <w:rPr>
          <w:lang w:val="en-US"/>
        </w:rPr>
        <w:t xml:space="preserve">  "entry": [{</w:t>
      </w:r>
    </w:p>
    <w:p w14:paraId="0101FBE7" w14:textId="77777777" w:rsidR="00C51368" w:rsidRDefault="00E43BD9">
      <w:pPr>
        <w:pStyle w:val="HTMLPreformatted"/>
        <w:divId w:val="193620260"/>
        <w:rPr>
          <w:lang w:val="en-US"/>
        </w:rPr>
      </w:pPr>
      <w:r>
        <w:rPr>
          <w:lang w:val="en-US"/>
        </w:rPr>
        <w:t xml:space="preserve">    "resource": {</w:t>
      </w:r>
    </w:p>
    <w:p w14:paraId="442973E1" w14:textId="77777777" w:rsidR="00C51368" w:rsidRDefault="00E43BD9">
      <w:pPr>
        <w:pStyle w:val="HTMLPreformatted"/>
        <w:divId w:val="193620260"/>
        <w:rPr>
          <w:lang w:val="en-US"/>
        </w:rPr>
      </w:pPr>
      <w:r>
        <w:rPr>
          <w:lang w:val="en-US"/>
        </w:rPr>
        <w:t xml:space="preserve">      "resourceType": "Parameters",</w:t>
      </w:r>
    </w:p>
    <w:p w14:paraId="054F69F7" w14:textId="77777777" w:rsidR="00C51368" w:rsidRDefault="00E43BD9">
      <w:pPr>
        <w:pStyle w:val="HTMLPreformatted"/>
        <w:divId w:val="193620260"/>
        <w:rPr>
          <w:lang w:val="en-US"/>
        </w:rPr>
      </w:pPr>
      <w:r>
        <w:rPr>
          <w:lang w:val="en-US"/>
        </w:rPr>
        <w:t xml:space="preserve">      "parameter": [{</w:t>
      </w:r>
    </w:p>
    <w:p w14:paraId="52A0E4E6" w14:textId="77777777" w:rsidR="00C51368" w:rsidRDefault="00E43BD9">
      <w:pPr>
        <w:pStyle w:val="HTMLPreformatted"/>
        <w:divId w:val="193620260"/>
        <w:rPr>
          <w:lang w:val="en-US"/>
        </w:rPr>
      </w:pPr>
      <w:r>
        <w:rPr>
          <w:lang w:val="en-US"/>
        </w:rPr>
        <w:t xml:space="preserve">        "name": "result",</w:t>
      </w:r>
    </w:p>
    <w:p w14:paraId="017A1FEE" w14:textId="77777777" w:rsidR="00C51368" w:rsidRDefault="00E43BD9">
      <w:pPr>
        <w:pStyle w:val="HTMLPreformatted"/>
        <w:divId w:val="193620260"/>
        <w:rPr>
          <w:lang w:val="en-US"/>
        </w:rPr>
      </w:pPr>
      <w:r>
        <w:rPr>
          <w:lang w:val="en-US"/>
        </w:rPr>
        <w:t xml:space="preserve">        "valueBoolean": "false"</w:t>
      </w:r>
    </w:p>
    <w:p w14:paraId="45278ECE" w14:textId="77777777" w:rsidR="00C51368" w:rsidRDefault="00E43BD9">
      <w:pPr>
        <w:pStyle w:val="HTMLPreformatted"/>
        <w:divId w:val="193620260"/>
        <w:rPr>
          <w:lang w:val="en-US"/>
        </w:rPr>
      </w:pPr>
      <w:r>
        <w:rPr>
          <w:lang w:val="en-US"/>
        </w:rPr>
        <w:t xml:space="preserve">      },</w:t>
      </w:r>
    </w:p>
    <w:p w14:paraId="199E4829" w14:textId="77777777" w:rsidR="00C51368" w:rsidRDefault="00E43BD9">
      <w:pPr>
        <w:pStyle w:val="HTMLPreformatted"/>
        <w:divId w:val="193620260"/>
        <w:rPr>
          <w:lang w:val="en-US"/>
        </w:rPr>
      </w:pPr>
      <w:r>
        <w:rPr>
          <w:lang w:val="en-US"/>
        </w:rPr>
        <w:t xml:space="preserve">      {</w:t>
      </w:r>
    </w:p>
    <w:p w14:paraId="68430B3C" w14:textId="77777777" w:rsidR="00C51368" w:rsidRDefault="00E43BD9">
      <w:pPr>
        <w:pStyle w:val="HTMLPreformatted"/>
        <w:divId w:val="193620260"/>
        <w:rPr>
          <w:lang w:val="en-US"/>
        </w:rPr>
      </w:pPr>
      <w:r>
        <w:rPr>
          <w:lang w:val="en-US"/>
        </w:rPr>
        <w:t xml:space="preserve">        "name": "message",</w:t>
      </w:r>
    </w:p>
    <w:p w14:paraId="6F12DB6E" w14:textId="77777777" w:rsidR="00C51368" w:rsidRDefault="00E43BD9">
      <w:pPr>
        <w:pStyle w:val="HTMLPreformatted"/>
        <w:divId w:val="193620260"/>
        <w:rPr>
          <w:lang w:val="en-US"/>
        </w:rPr>
      </w:pPr>
      <w:r>
        <w:rPr>
          <w:lang w:val="en-US"/>
        </w:rPr>
        <w:t xml:space="preserve">        "valueString": "'2324-4' is not a valid LOINC code"</w:t>
      </w:r>
    </w:p>
    <w:p w14:paraId="4178F49C" w14:textId="77777777" w:rsidR="00C51368" w:rsidRDefault="00E43BD9">
      <w:pPr>
        <w:pStyle w:val="HTMLPreformatted"/>
        <w:divId w:val="193620260"/>
        <w:rPr>
          <w:lang w:val="en-US"/>
        </w:rPr>
      </w:pPr>
      <w:r>
        <w:rPr>
          <w:lang w:val="en-US"/>
        </w:rPr>
        <w:t xml:space="preserve">      }]</w:t>
      </w:r>
    </w:p>
    <w:p w14:paraId="584CE301" w14:textId="77777777" w:rsidR="00C51368" w:rsidRDefault="00E43BD9">
      <w:pPr>
        <w:pStyle w:val="HTMLPreformatted"/>
        <w:divId w:val="193620260"/>
        <w:rPr>
          <w:lang w:val="en-US"/>
        </w:rPr>
      </w:pPr>
      <w:r>
        <w:rPr>
          <w:lang w:val="en-US"/>
        </w:rPr>
        <w:t xml:space="preserve">    }</w:t>
      </w:r>
    </w:p>
    <w:p w14:paraId="18AD9181" w14:textId="77777777" w:rsidR="00C51368" w:rsidRDefault="00E43BD9">
      <w:pPr>
        <w:pStyle w:val="HTMLPreformatted"/>
        <w:divId w:val="193620260"/>
        <w:rPr>
          <w:lang w:val="en-US"/>
        </w:rPr>
      </w:pPr>
      <w:r>
        <w:rPr>
          <w:lang w:val="en-US"/>
        </w:rPr>
        <w:t xml:space="preserve">  },</w:t>
      </w:r>
    </w:p>
    <w:p w14:paraId="55B3CA2B" w14:textId="77777777" w:rsidR="00C51368" w:rsidRDefault="00E43BD9">
      <w:pPr>
        <w:pStyle w:val="HTMLPreformatted"/>
        <w:divId w:val="193620260"/>
        <w:rPr>
          <w:lang w:val="en-US"/>
        </w:rPr>
      </w:pPr>
      <w:r>
        <w:rPr>
          <w:lang w:val="en-US"/>
        </w:rPr>
        <w:t xml:space="preserve">  {</w:t>
      </w:r>
    </w:p>
    <w:p w14:paraId="6D5FB853" w14:textId="77777777" w:rsidR="00C51368" w:rsidRDefault="00E43BD9">
      <w:pPr>
        <w:pStyle w:val="HTMLPreformatted"/>
        <w:divId w:val="193620260"/>
        <w:rPr>
          <w:lang w:val="en-US"/>
        </w:rPr>
      </w:pPr>
      <w:r>
        <w:rPr>
          <w:lang w:val="en-US"/>
        </w:rPr>
        <w:t xml:space="preserve">    "resource": {</w:t>
      </w:r>
    </w:p>
    <w:p w14:paraId="0C2F26CA" w14:textId="77777777" w:rsidR="00C51368" w:rsidRDefault="00E43BD9">
      <w:pPr>
        <w:pStyle w:val="HTMLPreformatted"/>
        <w:divId w:val="193620260"/>
        <w:rPr>
          <w:lang w:val="en-US"/>
        </w:rPr>
      </w:pPr>
      <w:r>
        <w:rPr>
          <w:lang w:val="en-US"/>
        </w:rPr>
        <w:t xml:space="preserve">      "resourceType": "Parameters",</w:t>
      </w:r>
    </w:p>
    <w:p w14:paraId="07EFD6BF" w14:textId="77777777" w:rsidR="00C51368" w:rsidRDefault="00E43BD9">
      <w:pPr>
        <w:pStyle w:val="HTMLPreformatted"/>
        <w:divId w:val="193620260"/>
        <w:rPr>
          <w:lang w:val="en-US"/>
        </w:rPr>
      </w:pPr>
      <w:r>
        <w:rPr>
          <w:lang w:val="en-US"/>
        </w:rPr>
        <w:t xml:space="preserve">      "parameter": [{</w:t>
      </w:r>
    </w:p>
    <w:p w14:paraId="170E1C2E" w14:textId="77777777" w:rsidR="00C51368" w:rsidRDefault="00E43BD9">
      <w:pPr>
        <w:pStyle w:val="HTMLPreformatted"/>
        <w:divId w:val="193620260"/>
        <w:rPr>
          <w:lang w:val="en-US"/>
        </w:rPr>
      </w:pPr>
      <w:r>
        <w:rPr>
          <w:lang w:val="en-US"/>
        </w:rPr>
        <w:t xml:space="preserve">        "name": "result",</w:t>
      </w:r>
    </w:p>
    <w:p w14:paraId="135BCC6F" w14:textId="77777777" w:rsidR="00C51368" w:rsidRDefault="00E43BD9">
      <w:pPr>
        <w:pStyle w:val="HTMLPreformatted"/>
        <w:divId w:val="193620260"/>
        <w:rPr>
          <w:lang w:val="en-US"/>
        </w:rPr>
      </w:pPr>
      <w:r>
        <w:rPr>
          <w:lang w:val="en-US"/>
        </w:rPr>
        <w:t xml:space="preserve">        "valueBoolean": "false"</w:t>
      </w:r>
    </w:p>
    <w:p w14:paraId="43BE68E2" w14:textId="77777777" w:rsidR="00C51368" w:rsidRDefault="00E43BD9">
      <w:pPr>
        <w:pStyle w:val="HTMLPreformatted"/>
        <w:divId w:val="193620260"/>
        <w:rPr>
          <w:lang w:val="en-US"/>
        </w:rPr>
      </w:pPr>
      <w:r>
        <w:rPr>
          <w:lang w:val="en-US"/>
        </w:rPr>
        <w:t xml:space="preserve">      },</w:t>
      </w:r>
    </w:p>
    <w:p w14:paraId="7ACA8688" w14:textId="77777777" w:rsidR="00C51368" w:rsidRDefault="00E43BD9">
      <w:pPr>
        <w:pStyle w:val="HTMLPreformatted"/>
        <w:divId w:val="193620260"/>
        <w:rPr>
          <w:lang w:val="en-US"/>
        </w:rPr>
      </w:pPr>
      <w:r>
        <w:rPr>
          <w:lang w:val="en-US"/>
        </w:rPr>
        <w:t xml:space="preserve">      {</w:t>
      </w:r>
    </w:p>
    <w:p w14:paraId="469806D8" w14:textId="77777777" w:rsidR="00C51368" w:rsidRDefault="00E43BD9">
      <w:pPr>
        <w:pStyle w:val="HTMLPreformatted"/>
        <w:divId w:val="193620260"/>
        <w:rPr>
          <w:lang w:val="en-US"/>
        </w:rPr>
      </w:pPr>
      <w:r>
        <w:rPr>
          <w:lang w:val="en-US"/>
        </w:rPr>
        <w:t xml:space="preserve">        "name": "outcome",</w:t>
      </w:r>
    </w:p>
    <w:p w14:paraId="514B54A0" w14:textId="77777777" w:rsidR="00C51368" w:rsidRDefault="00E43BD9">
      <w:pPr>
        <w:pStyle w:val="HTMLPreformatted"/>
        <w:divId w:val="193620260"/>
        <w:rPr>
          <w:lang w:val="en-US"/>
        </w:rPr>
      </w:pPr>
      <w:r>
        <w:rPr>
          <w:lang w:val="en-US"/>
        </w:rPr>
        <w:t xml:space="preserve">        "valueCodeableConcept": {</w:t>
      </w:r>
    </w:p>
    <w:p w14:paraId="51FA54E4" w14:textId="77777777" w:rsidR="00C51368" w:rsidRDefault="00E43BD9">
      <w:pPr>
        <w:pStyle w:val="HTMLPreformatted"/>
        <w:divId w:val="193620260"/>
        <w:rPr>
          <w:lang w:val="en-US"/>
        </w:rPr>
      </w:pPr>
      <w:r>
        <w:rPr>
          <w:lang w:val="en-US"/>
        </w:rPr>
        <w:t xml:space="preserve">          "coding": {</w:t>
      </w:r>
    </w:p>
    <w:p w14:paraId="0B9795B5" w14:textId="77777777" w:rsidR="00C51368" w:rsidRDefault="00E43BD9">
      <w:pPr>
        <w:pStyle w:val="HTMLPreformatted"/>
        <w:divId w:val="193620260"/>
        <w:rPr>
          <w:lang w:val="en-US"/>
        </w:rPr>
      </w:pPr>
      <w:r>
        <w:rPr>
          <w:lang w:val="en-US"/>
        </w:rPr>
        <w:t xml:space="preserve">            "system": "http://example.com/codesystems/example",</w:t>
      </w:r>
    </w:p>
    <w:p w14:paraId="5157034A" w14:textId="77777777" w:rsidR="00C51368" w:rsidRDefault="00E43BD9">
      <w:pPr>
        <w:pStyle w:val="HTMLPreformatted"/>
        <w:divId w:val="193620260"/>
        <w:rPr>
          <w:lang w:val="en-US"/>
        </w:rPr>
      </w:pPr>
      <w:r>
        <w:rPr>
          <w:lang w:val="en-US"/>
        </w:rPr>
        <w:t xml:space="preserve">            "code": "xxxx"</w:t>
      </w:r>
    </w:p>
    <w:p w14:paraId="1226131D" w14:textId="77777777" w:rsidR="00C51368" w:rsidRDefault="00E43BD9">
      <w:pPr>
        <w:pStyle w:val="HTMLPreformatted"/>
        <w:divId w:val="193620260"/>
        <w:rPr>
          <w:lang w:val="en-US"/>
        </w:rPr>
      </w:pPr>
      <w:r>
        <w:rPr>
          <w:lang w:val="en-US"/>
        </w:rPr>
        <w:t xml:space="preserve">          }</w:t>
      </w:r>
    </w:p>
    <w:p w14:paraId="59B80238" w14:textId="77777777" w:rsidR="00C51368" w:rsidRDefault="00E43BD9">
      <w:pPr>
        <w:pStyle w:val="HTMLPreformatted"/>
        <w:divId w:val="193620260"/>
        <w:rPr>
          <w:lang w:val="en-US"/>
        </w:rPr>
      </w:pPr>
      <w:r>
        <w:rPr>
          <w:lang w:val="en-US"/>
        </w:rPr>
        <w:t xml:space="preserve">        }</w:t>
      </w:r>
    </w:p>
    <w:p w14:paraId="033A1183" w14:textId="77777777" w:rsidR="00C51368" w:rsidRDefault="00E43BD9">
      <w:pPr>
        <w:pStyle w:val="HTMLPreformatted"/>
        <w:divId w:val="193620260"/>
        <w:rPr>
          <w:lang w:val="en-US"/>
        </w:rPr>
      </w:pPr>
      <w:r>
        <w:rPr>
          <w:lang w:val="en-US"/>
        </w:rPr>
        <w:t xml:space="preserve">      }]</w:t>
      </w:r>
    </w:p>
    <w:p w14:paraId="65BE8908" w14:textId="77777777" w:rsidR="00C51368" w:rsidRDefault="00E43BD9">
      <w:pPr>
        <w:pStyle w:val="HTMLPreformatted"/>
        <w:divId w:val="193620260"/>
        <w:rPr>
          <w:lang w:val="en-US"/>
        </w:rPr>
      </w:pPr>
      <w:r>
        <w:rPr>
          <w:lang w:val="en-US"/>
        </w:rPr>
        <w:t xml:space="preserve">    }</w:t>
      </w:r>
    </w:p>
    <w:p w14:paraId="599BEBD2" w14:textId="77777777" w:rsidR="00C51368" w:rsidRDefault="00E43BD9">
      <w:pPr>
        <w:pStyle w:val="HTMLPreformatted"/>
        <w:divId w:val="193620260"/>
        <w:rPr>
          <w:lang w:val="en-US"/>
        </w:rPr>
      </w:pPr>
      <w:r>
        <w:rPr>
          <w:lang w:val="en-US"/>
        </w:rPr>
        <w:t xml:space="preserve">  }]</w:t>
      </w:r>
    </w:p>
    <w:p w14:paraId="4DB2C80E" w14:textId="77777777" w:rsidR="00C51368" w:rsidRDefault="00E43BD9">
      <w:pPr>
        <w:pStyle w:val="HTMLPreformatted"/>
        <w:divId w:val="193620260"/>
        <w:rPr>
          <w:lang w:val="en-US"/>
        </w:rPr>
      </w:pPr>
      <w:r>
        <w:rPr>
          <w:lang w:val="en-US"/>
        </w:rPr>
        <w:t>}</w:t>
      </w:r>
    </w:p>
    <w:p w14:paraId="5EB1A916" w14:textId="77777777" w:rsidR="00C51368" w:rsidRDefault="00E43BD9">
      <w:pPr>
        <w:pStyle w:val="Heading3"/>
        <w:divId w:val="1863084060"/>
        <w:rPr>
          <w:rFonts w:eastAsia="Times New Roman"/>
          <w:lang w:val="en-US"/>
        </w:rPr>
      </w:pPr>
      <w:bookmarkStart w:id="345" w:name="closure"/>
      <w:bookmarkEnd w:id="345"/>
      <w:r>
        <w:rPr>
          <w:rFonts w:eastAsia="Times New Roman"/>
          <w:lang w:val="en-US"/>
        </w:rPr>
        <w:t>Maintaining a Closure Table</w:t>
      </w:r>
    </w:p>
    <w:p w14:paraId="60B08F53" w14:textId="77777777"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case that they do not address, which is integrating terminologically based logic into application search</w:t>
      </w:r>
      <w:r w:rsidR="00CE0DA6">
        <w:rPr>
          <w:lang w:val="en-US"/>
        </w:rPr>
        <w:t>es</w:t>
      </w:r>
      <w:r>
        <w:rPr>
          <w:lang w:val="en-US"/>
        </w:rPr>
        <w:t xml:space="preserve">. </w:t>
      </w:r>
    </w:p>
    <w:p w14:paraId="7077574A" w14:textId="77777777"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14:paraId="2D5CA08E" w14:textId="77777777" w:rsidR="00C51368" w:rsidRDefault="00E43BD9">
      <w:pPr>
        <w:pStyle w:val="NormalWeb"/>
        <w:divId w:val="1863084060"/>
        <w:rPr>
          <w:lang w:val="en-US"/>
        </w:rPr>
      </w:pPr>
      <w:r>
        <w:rPr>
          <w:lang w:val="en-US"/>
        </w:rPr>
        <w:t>In this case, both "diagnosis of gout" and "serum creatinine" involve value</w:t>
      </w:r>
      <w:r w:rsidR="00CE0DA6">
        <w:rPr>
          <w:lang w:val="en-US"/>
        </w:rPr>
        <w:t xml:space="preserve"> </w:t>
      </w:r>
      <w:r>
        <w:rPr>
          <w:lang w:val="en-US"/>
        </w:rPr>
        <w:t>set and/or subsumption queries (e.g. against SNOMED</w:t>
      </w:r>
      <w:ins w:id="346" w:author="David Fallas" w:date="2015-09-03T15:51:00Z">
        <w:r w:rsidR="00CE0DA6">
          <w:rPr>
            <w:lang w:val="en-US"/>
          </w:rPr>
          <w:t>-</w:t>
        </w:r>
      </w:ins>
      <w:r>
        <w:rPr>
          <w:lang w:val="en-US"/>
        </w:rPr>
        <w:t xml:space="preserve">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14:paraId="55882600" w14:textId="77777777"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14:paraId="6326B39A" w14:textId="77777777"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14:paraId="5EC50079" w14:textId="77777777"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w:t>
      </w:r>
      <w:r w:rsidR="00F93F7E">
        <w:rPr>
          <w:rFonts w:eastAsia="Times New Roman"/>
          <w:lang w:val="en-US"/>
        </w:rPr>
        <w:t xml:space="preserve">cannot </w:t>
      </w:r>
      <w:r>
        <w:rPr>
          <w:rFonts w:eastAsia="Times New Roman"/>
          <w:lang w:val="en-US"/>
        </w:rPr>
        <w:t xml:space="preserve">be correct </w:t>
      </w:r>
    </w:p>
    <w:p w14:paraId="46B00084" w14:textId="77777777" w:rsidR="00C51368" w:rsidRDefault="00E43BD9">
      <w:pPr>
        <w:pStyle w:val="NormalWeb"/>
        <w:divId w:val="1863084060"/>
        <w:rPr>
          <w:lang w:val="en-US"/>
        </w:rPr>
      </w:pPr>
      <w:r>
        <w:rPr>
          <w:lang w:val="en-US"/>
        </w:rPr>
        <w:t xml:space="preserve">An alternative approach is to generate a subsumption </w:t>
      </w:r>
      <w:hyperlink r:id="rId2870"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14:paraId="6910AAA2"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w:t>
      </w:r>
      <w:ins w:id="347" w:author="David Fallas" w:date="2015-09-03T15:52:00Z">
        <w:r w:rsidR="00F93F7E">
          <w:rPr>
            <w:rFonts w:eastAsia="Times New Roman"/>
            <w:lang w:val="en-US"/>
          </w:rPr>
          <w:t>-</w:t>
        </w:r>
      </w:ins>
      <w:r>
        <w:rPr>
          <w:rFonts w:eastAsia="Times New Roman"/>
          <w:lang w:val="en-US"/>
        </w:rPr>
        <w:t>CT), even though very few of the codes are used</w:t>
      </w:r>
    </w:p>
    <w:p w14:paraId="3F6EEB28"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14:paraId="1D40435C" w14:textId="77777777"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w:t>
      </w:r>
      <w:r w:rsidR="00F93F7E">
        <w:rPr>
          <w:rFonts w:eastAsia="Times New Roman"/>
          <w:lang w:val="en-US"/>
        </w:rPr>
        <w:t xml:space="preserve"> </w:t>
      </w:r>
      <w:r>
        <w:rPr>
          <w:rFonts w:eastAsia="Times New Roman"/>
          <w:lang w:val="en-US"/>
        </w:rPr>
        <w:t>n</w:t>
      </w:r>
      <w:r w:rsidR="00F93F7E">
        <w:rPr>
          <w:rFonts w:eastAsia="Times New Roman"/>
          <w:lang w:val="en-US"/>
        </w:rPr>
        <w:t>o</w:t>
      </w:r>
      <w:r>
        <w:rPr>
          <w:rFonts w:eastAsia="Times New Roman"/>
          <w:lang w:val="en-US"/>
        </w:rPr>
        <w:t>t offer a solution for non-closed expansions</w:t>
      </w:r>
    </w:p>
    <w:p w14:paraId="4564F47E" w14:textId="77777777" w:rsidR="00C51368" w:rsidRDefault="00E43BD9">
      <w:pPr>
        <w:pStyle w:val="NormalWeb"/>
        <w:divId w:val="1863084060"/>
        <w:rPr>
          <w:lang w:val="en-US"/>
        </w:rPr>
      </w:pPr>
      <w:r>
        <w:rPr>
          <w:lang w:val="en-US"/>
        </w:rPr>
        <w:t>This is the main reason why most systems do</w:t>
      </w:r>
      <w:r w:rsidR="00F93F7E">
        <w:rPr>
          <w:lang w:val="en-US"/>
        </w:rPr>
        <w:t xml:space="preserve"> </w:t>
      </w:r>
      <w:r>
        <w:rPr>
          <w:lang w:val="en-US"/>
        </w:rPr>
        <w:t>n</w:t>
      </w:r>
      <w:r w:rsidR="00F93F7E">
        <w:rPr>
          <w:lang w:val="en-US"/>
        </w:rPr>
        <w:t>o</w:t>
      </w:r>
      <w:r>
        <w:rPr>
          <w:lang w:val="en-US"/>
        </w:rPr>
        <w:t xml:space="preserve">t support post-coordination or other forms of coded expressions. </w:t>
      </w:r>
    </w:p>
    <w:p w14:paraId="4D0457F8" w14:textId="77777777"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14:paraId="3AAFA8E6" w14:textId="77777777" w:rsidR="00C51368" w:rsidRDefault="00F93F7E">
      <w:pPr>
        <w:numPr>
          <w:ilvl w:val="0"/>
          <w:numId w:val="356"/>
        </w:numPr>
        <w:spacing w:before="100" w:beforeAutospacing="1" w:after="100" w:afterAutospacing="1"/>
        <w:divId w:val="1863084060"/>
        <w:rPr>
          <w:rFonts w:eastAsia="Times New Roman"/>
          <w:lang w:val="en-US"/>
        </w:rPr>
      </w:pPr>
      <w:r>
        <w:rPr>
          <w:rFonts w:eastAsia="Times New Roman"/>
          <w:lang w:val="en-US"/>
        </w:rPr>
        <w:t>t</w:t>
      </w:r>
      <w:r w:rsidR="00E43BD9">
        <w:rPr>
          <w:rFonts w:eastAsia="Times New Roman"/>
          <w:lang w:val="en-US"/>
        </w:rPr>
        <w:t>he client defines a name associated with a particular context in which it wishes to maintain a subsumption based closure table.</w:t>
      </w:r>
    </w:p>
    <w:p w14:paraId="7FEF574B" w14:textId="77777777" w:rsidR="00C51368" w:rsidRDefault="00F93F7E">
      <w:pPr>
        <w:numPr>
          <w:ilvl w:val="0"/>
          <w:numId w:val="356"/>
        </w:numPr>
        <w:spacing w:before="100" w:beforeAutospacing="1" w:after="100" w:afterAutospacing="1"/>
        <w:divId w:val="1863084060"/>
        <w:rPr>
          <w:rFonts w:eastAsia="Times New Roman"/>
          <w:lang w:val="en-US"/>
        </w:rPr>
      </w:pPr>
      <w:r>
        <w:rPr>
          <w:rFonts w:eastAsia="Times New Roman"/>
          <w:lang w:val="en-US"/>
        </w:rPr>
        <w:t>t</w:t>
      </w:r>
      <w:r w:rsidR="00E43BD9">
        <w:rPr>
          <w:rFonts w:eastAsia="Times New Roman"/>
          <w:lang w:val="en-US"/>
        </w:rPr>
        <w:t>he client registers this name with the FHIR Terminology server using the $closure operation (described below), with only one parameter, the name of the context</w:t>
      </w:r>
    </w:p>
    <w:p w14:paraId="1BF4CCFD"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w:t>
      </w:r>
      <w:r w:rsidR="00F93F7E">
        <w:rPr>
          <w:rFonts w:eastAsia="Times New Roman"/>
          <w:lang w:val="en-US"/>
        </w:rPr>
        <w:t xml:space="preserve"> </w:t>
      </w:r>
      <w:r>
        <w:rPr>
          <w:rFonts w:eastAsia="Times New Roman"/>
          <w:lang w:val="en-US"/>
        </w:rPr>
        <w:t>n</w:t>
      </w:r>
      <w:r w:rsidR="00F93F7E">
        <w:rPr>
          <w:rFonts w:eastAsia="Times New Roman"/>
          <w:lang w:val="en-US"/>
        </w:rPr>
        <w:t>o</w:t>
      </w:r>
      <w:r>
        <w:rPr>
          <w:rFonts w:eastAsia="Times New Roman"/>
          <w:lang w:val="en-US"/>
        </w:rPr>
        <w:t>t entered in the closure table, it calls the $closure operation with the context name, and the Coding value it has encountered</w:t>
      </w:r>
    </w:p>
    <w:p w14:paraId="1968B963"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14:paraId="619CDCA3" w14:textId="77777777"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14:paraId="59C9329A" w14:textId="77777777" w:rsidR="00C51368" w:rsidRDefault="00F93F7E">
      <w:pPr>
        <w:numPr>
          <w:ilvl w:val="0"/>
          <w:numId w:val="356"/>
        </w:numPr>
        <w:spacing w:before="100" w:beforeAutospacing="1" w:after="100" w:afterAutospacing="1"/>
        <w:divId w:val="1863084060"/>
        <w:rPr>
          <w:rFonts w:eastAsia="Times New Roman"/>
          <w:lang w:val="en-US"/>
        </w:rPr>
      </w:pPr>
      <w:r>
        <w:rPr>
          <w:rFonts w:eastAsia="Times New Roman"/>
          <w:lang w:val="en-US"/>
        </w:rPr>
        <w:t>t</w:t>
      </w:r>
      <w:r w:rsidR="00E43BD9">
        <w:rPr>
          <w:rFonts w:eastAsia="Times New Roman"/>
          <w:lang w:val="en-US"/>
        </w:rPr>
        <w:t xml:space="preserve">he client makes these entries into its closure table </w:t>
      </w:r>
    </w:p>
    <w:p w14:paraId="16A73289" w14:textId="77777777"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14:paraId="274A7D86" w14:textId="77777777" w:rsidR="00C51368" w:rsidRDefault="00E43BD9">
      <w:pPr>
        <w:pStyle w:val="NormalWeb"/>
        <w:divId w:val="1863084060"/>
        <w:rPr>
          <w:lang w:val="en-US"/>
        </w:rPr>
      </w:pPr>
      <w:r>
        <w:rPr>
          <w:lang w:val="en-US"/>
        </w:rPr>
        <w:t xml:space="preserve">The </w:t>
      </w:r>
      <w:hyperlink r:id="rId2871" w:anchor="closure" w:history="1">
        <w:r>
          <w:rPr>
            <w:rStyle w:val="Hyperlink"/>
            <w:lang w:val="en-US"/>
          </w:rPr>
          <w:t>$closure operation</w:t>
        </w:r>
      </w:hyperlink>
      <w:r>
        <w:rPr>
          <w:lang w:val="en-US"/>
        </w:rPr>
        <w:t xml:space="preserve"> takes 2 parameters: </w:t>
      </w:r>
    </w:p>
    <w:p w14:paraId="6FBE49A8" w14:textId="77777777" w:rsidR="00C51368" w:rsidRDefault="00F93F7E">
      <w:pPr>
        <w:numPr>
          <w:ilvl w:val="0"/>
          <w:numId w:val="357"/>
        </w:numPr>
        <w:spacing w:before="100" w:beforeAutospacing="1" w:after="100" w:afterAutospacing="1"/>
        <w:divId w:val="1863084060"/>
        <w:rPr>
          <w:rFonts w:eastAsia="Times New Roman"/>
          <w:lang w:val="en-US"/>
        </w:rPr>
      </w:pPr>
      <w:r>
        <w:rPr>
          <w:rFonts w:eastAsia="Times New Roman"/>
          <w:lang w:val="en-US"/>
        </w:rPr>
        <w:t xml:space="preserve">closure </w:t>
      </w:r>
      <w:r w:rsidR="00E43BD9">
        <w:rPr>
          <w:rFonts w:eastAsia="Times New Roman"/>
          <w:lang w:val="en-US"/>
        </w:rPr>
        <w:t>table context name</w:t>
      </w:r>
    </w:p>
    <w:p w14:paraId="721C92E9" w14:textId="77777777"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14:paraId="4D3CEF9A" w14:textId="77777777"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14:paraId="35C0C3A2" w14:textId="77777777"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14:paraId="3F1DEBC7" w14:textId="77777777" w:rsidR="00C51368" w:rsidRDefault="00E43BD9">
      <w:pPr>
        <w:pStyle w:val="NormalWeb"/>
        <w:divId w:val="295254939"/>
        <w:rPr>
          <w:lang w:val="en-US"/>
        </w:rPr>
      </w:pPr>
      <w:r>
        <w:rPr>
          <w:b/>
          <w:bCs/>
          <w:lang w:val="en-US"/>
        </w:rPr>
        <w:t>Example</w:t>
      </w:r>
    </w:p>
    <w:p w14:paraId="79EB0788" w14:textId="77777777" w:rsidR="00C51368" w:rsidRDefault="00E43BD9">
      <w:pPr>
        <w:pStyle w:val="NormalWeb"/>
        <w:divId w:val="295254939"/>
        <w:rPr>
          <w:lang w:val="en-US"/>
        </w:rPr>
      </w:pPr>
      <w:r>
        <w:rPr>
          <w:lang w:val="en-US"/>
        </w:rPr>
        <w:t>The client sees a new SNOMED</w:t>
      </w:r>
      <w:bookmarkStart w:id="348" w:name="_GoBack"/>
      <w:ins w:id="349" w:author="David Fallas" w:date="2015-09-03T15:56:00Z">
        <w:r w:rsidR="00F93F7E">
          <w:rPr>
            <w:lang w:val="en-US"/>
          </w:rPr>
          <w:t>-</w:t>
        </w:r>
      </w:ins>
      <w:bookmarkEnd w:id="348"/>
      <w:r>
        <w:rPr>
          <w:lang w:val="en-US"/>
        </w:rPr>
        <w:t xml:space="preserve">CT concept "22298006" in a data element it is tracking as "patient-problems": </w:t>
      </w:r>
    </w:p>
    <w:p w14:paraId="488CEF3B" w14:textId="77777777" w:rsidR="00C51368" w:rsidRDefault="00C51368">
      <w:pPr>
        <w:pStyle w:val="HTMLPreformatted"/>
        <w:divId w:val="295254939"/>
        <w:rPr>
          <w:lang w:val="en-US"/>
        </w:rPr>
      </w:pPr>
    </w:p>
    <w:p w14:paraId="61C289F7" w14:textId="77777777" w:rsidR="00C51368" w:rsidRDefault="00E43BD9">
      <w:pPr>
        <w:pStyle w:val="HTMLPreformatted"/>
        <w:divId w:val="295254939"/>
        <w:rPr>
          <w:lang w:val="en-US"/>
        </w:rPr>
      </w:pPr>
      <w:r>
        <w:rPr>
          <w:lang w:val="en-US"/>
        </w:rPr>
        <w:t>POST [base]/$closure</w:t>
      </w:r>
    </w:p>
    <w:p w14:paraId="7F33B945" w14:textId="77777777" w:rsidR="00C51368" w:rsidRDefault="00C51368">
      <w:pPr>
        <w:pStyle w:val="HTMLPreformatted"/>
        <w:divId w:val="295254939"/>
        <w:rPr>
          <w:lang w:val="en-US"/>
        </w:rPr>
      </w:pPr>
    </w:p>
    <w:p w14:paraId="7E578586" w14:textId="77777777" w:rsidR="00C51368" w:rsidRDefault="00E43BD9">
      <w:pPr>
        <w:pStyle w:val="HTMLPreformatted"/>
        <w:divId w:val="295254939"/>
        <w:rPr>
          <w:lang w:val="en-US"/>
        </w:rPr>
      </w:pPr>
      <w:r>
        <w:rPr>
          <w:lang w:val="en-US"/>
        </w:rPr>
        <w:t>{</w:t>
      </w:r>
    </w:p>
    <w:p w14:paraId="7EAA5073" w14:textId="77777777" w:rsidR="00C51368" w:rsidRDefault="00E43BD9">
      <w:pPr>
        <w:pStyle w:val="HTMLPreformatted"/>
        <w:divId w:val="295254939"/>
        <w:rPr>
          <w:lang w:val="en-US"/>
        </w:rPr>
      </w:pPr>
      <w:r>
        <w:rPr>
          <w:lang w:val="en-US"/>
        </w:rPr>
        <w:t xml:space="preserve">  "resourceType" : "Parameters",</w:t>
      </w:r>
    </w:p>
    <w:p w14:paraId="66DD45D5" w14:textId="77777777" w:rsidR="00C51368" w:rsidRDefault="00E43BD9">
      <w:pPr>
        <w:pStyle w:val="HTMLPreformatted"/>
        <w:divId w:val="295254939"/>
        <w:rPr>
          <w:lang w:val="en-US"/>
        </w:rPr>
      </w:pPr>
      <w:r>
        <w:rPr>
          <w:lang w:val="en-US"/>
        </w:rPr>
        <w:t xml:space="preserve">  "parameter" : [</w:t>
      </w:r>
    </w:p>
    <w:p w14:paraId="51CCF889" w14:textId="77777777" w:rsidR="00C51368" w:rsidRDefault="00E43BD9">
      <w:pPr>
        <w:pStyle w:val="HTMLPreformatted"/>
        <w:divId w:val="295254939"/>
        <w:rPr>
          <w:lang w:val="en-US"/>
        </w:rPr>
      </w:pPr>
      <w:r>
        <w:rPr>
          <w:lang w:val="en-US"/>
        </w:rPr>
        <w:t xml:space="preserve">    {</w:t>
      </w:r>
    </w:p>
    <w:p w14:paraId="3F6778C9" w14:textId="77777777" w:rsidR="00C51368" w:rsidRDefault="00E43BD9">
      <w:pPr>
        <w:pStyle w:val="HTMLPreformatted"/>
        <w:divId w:val="295254939"/>
        <w:rPr>
          <w:lang w:val="en-US"/>
        </w:rPr>
      </w:pPr>
      <w:r>
        <w:rPr>
          <w:lang w:val="en-US"/>
        </w:rPr>
        <w:t xml:space="preserve">      "name" : "name",</w:t>
      </w:r>
    </w:p>
    <w:p w14:paraId="7F9188C3" w14:textId="77777777" w:rsidR="00C51368" w:rsidRDefault="00E43BD9">
      <w:pPr>
        <w:pStyle w:val="HTMLPreformatted"/>
        <w:divId w:val="295254939"/>
        <w:rPr>
          <w:lang w:val="en-US"/>
        </w:rPr>
      </w:pPr>
      <w:r>
        <w:rPr>
          <w:lang w:val="en-US"/>
        </w:rPr>
        <w:t xml:space="preserve">      "valueId : "patient-problems"</w:t>
      </w:r>
    </w:p>
    <w:p w14:paraId="0D38A790" w14:textId="77777777" w:rsidR="00C51368" w:rsidRDefault="00E43BD9">
      <w:pPr>
        <w:pStyle w:val="HTMLPreformatted"/>
        <w:divId w:val="295254939"/>
        <w:rPr>
          <w:lang w:val="en-US"/>
        </w:rPr>
      </w:pPr>
      <w:r>
        <w:rPr>
          <w:lang w:val="en-US"/>
        </w:rPr>
        <w:t xml:space="preserve">    },</w:t>
      </w:r>
    </w:p>
    <w:p w14:paraId="51810991" w14:textId="77777777" w:rsidR="00C51368" w:rsidRDefault="00E43BD9">
      <w:pPr>
        <w:pStyle w:val="HTMLPreformatted"/>
        <w:divId w:val="295254939"/>
        <w:rPr>
          <w:lang w:val="en-US"/>
        </w:rPr>
      </w:pPr>
      <w:r>
        <w:rPr>
          <w:lang w:val="en-US"/>
        </w:rPr>
        <w:t xml:space="preserve">    {</w:t>
      </w:r>
    </w:p>
    <w:p w14:paraId="5E58D9BD" w14:textId="77777777" w:rsidR="00C51368" w:rsidRDefault="00E43BD9">
      <w:pPr>
        <w:pStyle w:val="HTMLPreformatted"/>
        <w:divId w:val="295254939"/>
        <w:rPr>
          <w:lang w:val="en-US"/>
        </w:rPr>
      </w:pPr>
      <w:r>
        <w:rPr>
          <w:lang w:val="en-US"/>
        </w:rPr>
        <w:t xml:space="preserve">      "name" : "concept",</w:t>
      </w:r>
    </w:p>
    <w:p w14:paraId="11A60E3D" w14:textId="77777777" w:rsidR="00C51368" w:rsidRDefault="00E43BD9">
      <w:pPr>
        <w:pStyle w:val="HTMLPreformatted"/>
        <w:divId w:val="295254939"/>
        <w:rPr>
          <w:lang w:val="en-US"/>
        </w:rPr>
      </w:pPr>
      <w:r>
        <w:rPr>
          <w:lang w:val="en-US"/>
        </w:rPr>
        <w:t xml:space="preserve">      "valueCoding" : {</w:t>
      </w:r>
    </w:p>
    <w:p w14:paraId="2A7D0730" w14:textId="77777777" w:rsidR="00C51368" w:rsidRDefault="00E43BD9">
      <w:pPr>
        <w:pStyle w:val="HTMLPreformatted"/>
        <w:divId w:val="295254939"/>
        <w:rPr>
          <w:lang w:val="en-US"/>
        </w:rPr>
      </w:pPr>
      <w:r>
        <w:rPr>
          <w:lang w:val="en-US"/>
        </w:rPr>
        <w:t xml:space="preserve">        "system" : "http://snomed.info/sct",</w:t>
      </w:r>
    </w:p>
    <w:p w14:paraId="19898BCA" w14:textId="77777777" w:rsidR="00C51368" w:rsidRDefault="00E43BD9">
      <w:pPr>
        <w:pStyle w:val="HTMLPreformatted"/>
        <w:divId w:val="295254939"/>
        <w:rPr>
          <w:lang w:val="en-US"/>
        </w:rPr>
      </w:pPr>
      <w:r>
        <w:rPr>
          <w:lang w:val="en-US"/>
        </w:rPr>
        <w:t xml:space="preserve">        "code" : "22298006",</w:t>
      </w:r>
    </w:p>
    <w:p w14:paraId="4CC48592" w14:textId="77777777" w:rsidR="00C51368" w:rsidRDefault="00E43BD9">
      <w:pPr>
        <w:pStyle w:val="HTMLPreformatted"/>
        <w:divId w:val="295254939"/>
        <w:rPr>
          <w:lang w:val="en-US"/>
        </w:rPr>
      </w:pPr>
      <w:r>
        <w:rPr>
          <w:lang w:val="en-US"/>
        </w:rPr>
        <w:t xml:space="preserve">      }</w:t>
      </w:r>
    </w:p>
    <w:p w14:paraId="2A450CEE" w14:textId="77777777" w:rsidR="00C51368" w:rsidRDefault="00E43BD9">
      <w:pPr>
        <w:pStyle w:val="HTMLPreformatted"/>
        <w:divId w:val="295254939"/>
        <w:rPr>
          <w:lang w:val="en-US"/>
        </w:rPr>
      </w:pPr>
      <w:r>
        <w:rPr>
          <w:lang w:val="en-US"/>
        </w:rPr>
        <w:t xml:space="preserve">    }</w:t>
      </w:r>
    </w:p>
    <w:p w14:paraId="360DC69A" w14:textId="77777777" w:rsidR="00C51368" w:rsidRDefault="00E43BD9">
      <w:pPr>
        <w:pStyle w:val="HTMLPreformatted"/>
        <w:divId w:val="295254939"/>
        <w:rPr>
          <w:lang w:val="en-US"/>
        </w:rPr>
      </w:pPr>
      <w:r>
        <w:rPr>
          <w:lang w:val="en-US"/>
        </w:rPr>
        <w:t xml:space="preserve">  ]</w:t>
      </w:r>
    </w:p>
    <w:p w14:paraId="4988C801" w14:textId="77777777" w:rsidR="00C51368" w:rsidRDefault="00E43BD9">
      <w:pPr>
        <w:pStyle w:val="HTMLPreformatted"/>
        <w:divId w:val="295254939"/>
        <w:rPr>
          <w:lang w:val="en-US"/>
        </w:rPr>
      </w:pPr>
      <w:r>
        <w:rPr>
          <w:lang w:val="en-US"/>
        </w:rPr>
        <w:t>}</w:t>
      </w:r>
    </w:p>
    <w:p w14:paraId="1F6DA1D6" w14:textId="77777777" w:rsidR="00C51368" w:rsidRDefault="00C51368">
      <w:pPr>
        <w:pStyle w:val="HTMLPreformatted"/>
        <w:divId w:val="295254939"/>
        <w:rPr>
          <w:lang w:val="en-US"/>
        </w:rPr>
      </w:pPr>
    </w:p>
    <w:p w14:paraId="4BE64F8E" w14:textId="77777777"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14:paraId="5D86D8FE" w14:textId="77777777" w:rsidR="00C51368" w:rsidRDefault="00C51368">
      <w:pPr>
        <w:pStyle w:val="HTMLPreformatted"/>
        <w:divId w:val="295254939"/>
        <w:rPr>
          <w:lang w:val="en-US"/>
        </w:rPr>
      </w:pPr>
    </w:p>
    <w:p w14:paraId="193F8362" w14:textId="77777777" w:rsidR="00C51368" w:rsidRDefault="00E43BD9">
      <w:pPr>
        <w:pStyle w:val="HTMLPreformatted"/>
        <w:divId w:val="295254939"/>
        <w:rPr>
          <w:lang w:val="en-US"/>
        </w:rPr>
      </w:pPr>
      <w:r>
        <w:rPr>
          <w:lang w:val="en-US"/>
        </w:rPr>
        <w:t>HTTP/1.1 200 OK</w:t>
      </w:r>
    </w:p>
    <w:p w14:paraId="34A00ACA" w14:textId="77777777" w:rsidR="00C51368" w:rsidRDefault="00E43BD9">
      <w:pPr>
        <w:pStyle w:val="HTMLPreformatted"/>
        <w:divId w:val="295254939"/>
        <w:rPr>
          <w:lang w:val="en-US"/>
        </w:rPr>
      </w:pPr>
      <w:r>
        <w:rPr>
          <w:lang w:val="en-US"/>
        </w:rPr>
        <w:t>[other headers]</w:t>
      </w:r>
    </w:p>
    <w:p w14:paraId="7ACAA618" w14:textId="77777777" w:rsidR="00C51368" w:rsidRDefault="00C51368">
      <w:pPr>
        <w:pStyle w:val="HTMLPreformatted"/>
        <w:divId w:val="295254939"/>
        <w:rPr>
          <w:lang w:val="en-US"/>
        </w:rPr>
      </w:pPr>
    </w:p>
    <w:p w14:paraId="4B52E832" w14:textId="77777777" w:rsidR="00C51368" w:rsidRDefault="00E43BD9">
      <w:pPr>
        <w:pStyle w:val="HTMLPreformatted"/>
        <w:divId w:val="295254939"/>
        <w:rPr>
          <w:lang w:val="en-US"/>
        </w:rPr>
      </w:pPr>
      <w:r>
        <w:rPr>
          <w:lang w:val="en-US"/>
        </w:rPr>
        <w:t>{</w:t>
      </w:r>
    </w:p>
    <w:p w14:paraId="46A29B35" w14:textId="77777777" w:rsidR="00C51368" w:rsidRDefault="00E43BD9">
      <w:pPr>
        <w:pStyle w:val="HTMLPreformatted"/>
        <w:divId w:val="295254939"/>
        <w:rPr>
          <w:lang w:val="en-US"/>
        </w:rPr>
      </w:pPr>
      <w:r>
        <w:rPr>
          <w:lang w:val="en-US"/>
        </w:rPr>
        <w:t xml:space="preserve">  "resourceType": "ConceptMap",</w:t>
      </w:r>
    </w:p>
    <w:p w14:paraId="6729204F" w14:textId="77777777" w:rsidR="00C51368" w:rsidRDefault="00E43BD9">
      <w:pPr>
        <w:pStyle w:val="HTMLPreformatted"/>
        <w:divId w:val="295254939"/>
        <w:rPr>
          <w:lang w:val="en-US"/>
        </w:rPr>
      </w:pPr>
      <w:r>
        <w:rPr>
          <w:lang w:val="en-US"/>
        </w:rPr>
        <w:t xml:space="preserve">  "identifier": "49088976-d54d-4d19-b868-3d4c18cebabb",</w:t>
      </w:r>
    </w:p>
    <w:p w14:paraId="2FC971A8" w14:textId="77777777" w:rsidR="00C51368" w:rsidRDefault="00E43BD9">
      <w:pPr>
        <w:pStyle w:val="HTMLPreformatted"/>
        <w:divId w:val="295254939"/>
        <w:rPr>
          <w:lang w:val="en-US"/>
        </w:rPr>
      </w:pPr>
      <w:r>
        <w:rPr>
          <w:lang w:val="en-US"/>
        </w:rPr>
        <w:t xml:space="preserve">  "version": "8",</w:t>
      </w:r>
    </w:p>
    <w:p w14:paraId="5E1A16A4" w14:textId="77777777" w:rsidR="00C51368" w:rsidRDefault="00E43BD9">
      <w:pPr>
        <w:pStyle w:val="HTMLPreformatted"/>
        <w:divId w:val="295254939"/>
        <w:rPr>
          <w:lang w:val="en-US"/>
        </w:rPr>
      </w:pPr>
      <w:r>
        <w:rPr>
          <w:lang w:val="en-US"/>
        </w:rPr>
        <w:t xml:space="preserve">  "status": "active",</w:t>
      </w:r>
    </w:p>
    <w:p w14:paraId="29E37EE6" w14:textId="77777777" w:rsidR="00C51368" w:rsidRDefault="00E43BD9">
      <w:pPr>
        <w:pStyle w:val="HTMLPreformatted"/>
        <w:divId w:val="295254939"/>
        <w:rPr>
          <w:lang w:val="en-US"/>
        </w:rPr>
      </w:pPr>
      <w:r>
        <w:rPr>
          <w:lang w:val="en-US"/>
        </w:rPr>
        <w:t xml:space="preserve">  "experimental": true,</w:t>
      </w:r>
    </w:p>
    <w:p w14:paraId="178817EC" w14:textId="77777777" w:rsidR="00C51368" w:rsidRDefault="00E43BD9">
      <w:pPr>
        <w:pStyle w:val="HTMLPreformatted"/>
        <w:divId w:val="295254939"/>
        <w:rPr>
          <w:lang w:val="en-US"/>
        </w:rPr>
      </w:pPr>
      <w:r>
        <w:rPr>
          <w:lang w:val="en-US"/>
        </w:rPr>
        <w:t xml:space="preserve">  "date": "2012-06-13",</w:t>
      </w:r>
    </w:p>
    <w:p w14:paraId="5B0A6E75" w14:textId="77777777" w:rsidR="00C51368" w:rsidRDefault="00E43BD9">
      <w:pPr>
        <w:pStyle w:val="HTMLPreformatted"/>
        <w:divId w:val="295254939"/>
        <w:rPr>
          <w:lang w:val="en-US"/>
        </w:rPr>
      </w:pPr>
      <w:r>
        <w:rPr>
          <w:lang w:val="en-US"/>
        </w:rPr>
        <w:t xml:space="preserve">  "element": [</w:t>
      </w:r>
    </w:p>
    <w:p w14:paraId="3A3C6169" w14:textId="77777777" w:rsidR="00C51368" w:rsidRDefault="00E43BD9">
      <w:pPr>
        <w:pStyle w:val="HTMLPreformatted"/>
        <w:divId w:val="295254939"/>
        <w:rPr>
          <w:lang w:val="en-US"/>
        </w:rPr>
      </w:pPr>
      <w:r>
        <w:rPr>
          <w:lang w:val="en-US"/>
        </w:rPr>
        <w:t xml:space="preserve">    {</w:t>
      </w:r>
    </w:p>
    <w:p w14:paraId="3971C9FE" w14:textId="77777777" w:rsidR="00C51368" w:rsidRDefault="00E43BD9">
      <w:pPr>
        <w:pStyle w:val="HTMLPreformatted"/>
        <w:divId w:val="295254939"/>
        <w:rPr>
          <w:lang w:val="en-US"/>
        </w:rPr>
      </w:pPr>
      <w:r>
        <w:rPr>
          <w:lang w:val="en-US"/>
        </w:rPr>
        <w:t xml:space="preserve">      "codeSystem": "http://snomed.info/sct",</w:t>
      </w:r>
    </w:p>
    <w:p w14:paraId="5D5EEEBD" w14:textId="77777777" w:rsidR="00C51368" w:rsidRDefault="00E43BD9">
      <w:pPr>
        <w:pStyle w:val="HTMLPreformatted"/>
        <w:divId w:val="295254939"/>
        <w:rPr>
          <w:lang w:val="en-US"/>
        </w:rPr>
      </w:pPr>
      <w:r>
        <w:rPr>
          <w:lang w:val="en-US"/>
        </w:rPr>
        <w:t xml:space="preserve">      "code": "22298006",</w:t>
      </w:r>
    </w:p>
    <w:p w14:paraId="1DF99DDB" w14:textId="77777777" w:rsidR="00C51368" w:rsidRDefault="00E43BD9">
      <w:pPr>
        <w:pStyle w:val="HTMLPreformatted"/>
        <w:divId w:val="295254939"/>
        <w:rPr>
          <w:lang w:val="en-US"/>
        </w:rPr>
      </w:pPr>
      <w:r>
        <w:rPr>
          <w:lang w:val="en-US"/>
        </w:rPr>
        <w:t xml:space="preserve">      "map": [</w:t>
      </w:r>
    </w:p>
    <w:p w14:paraId="0C29A232" w14:textId="77777777" w:rsidR="00C51368" w:rsidRDefault="00E43BD9">
      <w:pPr>
        <w:pStyle w:val="HTMLPreformatted"/>
        <w:divId w:val="295254939"/>
        <w:rPr>
          <w:lang w:val="en-US"/>
        </w:rPr>
      </w:pPr>
      <w:r>
        <w:rPr>
          <w:lang w:val="en-US"/>
        </w:rPr>
        <w:t xml:space="preserve">        {</w:t>
      </w:r>
    </w:p>
    <w:p w14:paraId="343FFE27" w14:textId="77777777" w:rsidR="00C51368" w:rsidRDefault="00E43BD9">
      <w:pPr>
        <w:pStyle w:val="HTMLPreformatted"/>
        <w:divId w:val="295254939"/>
        <w:rPr>
          <w:lang w:val="en-US"/>
        </w:rPr>
      </w:pPr>
      <w:r>
        <w:rPr>
          <w:lang w:val="en-US"/>
        </w:rPr>
        <w:t xml:space="preserve">          "codeSystem": "http://snomed.info/sct",</w:t>
      </w:r>
    </w:p>
    <w:p w14:paraId="1605FB88" w14:textId="77777777" w:rsidR="00C51368" w:rsidRDefault="00E43BD9">
      <w:pPr>
        <w:pStyle w:val="HTMLPreformatted"/>
        <w:divId w:val="295254939"/>
        <w:rPr>
          <w:lang w:val="en-US"/>
        </w:rPr>
      </w:pPr>
      <w:r>
        <w:rPr>
          <w:lang w:val="en-US"/>
        </w:rPr>
        <w:t xml:space="preserve">          "code": "128599005",</w:t>
      </w:r>
    </w:p>
    <w:p w14:paraId="7E8F5051" w14:textId="77777777" w:rsidR="00C51368" w:rsidRDefault="00E43BD9">
      <w:pPr>
        <w:pStyle w:val="HTMLPreformatted"/>
        <w:divId w:val="295254939"/>
        <w:rPr>
          <w:lang w:val="en-US"/>
        </w:rPr>
      </w:pPr>
      <w:r>
        <w:rPr>
          <w:lang w:val="en-US"/>
        </w:rPr>
        <w:t xml:space="preserve">          "equivalence": "wider"</w:t>
      </w:r>
    </w:p>
    <w:p w14:paraId="5B09314E" w14:textId="77777777" w:rsidR="00C51368" w:rsidRDefault="00E43BD9">
      <w:pPr>
        <w:pStyle w:val="HTMLPreformatted"/>
        <w:divId w:val="295254939"/>
        <w:rPr>
          <w:lang w:val="en-US"/>
        </w:rPr>
      </w:pPr>
      <w:r>
        <w:rPr>
          <w:lang w:val="en-US"/>
        </w:rPr>
        <w:t xml:space="preserve">        }</w:t>
      </w:r>
    </w:p>
    <w:p w14:paraId="0AB55D2C" w14:textId="77777777" w:rsidR="00C51368" w:rsidRDefault="00E43BD9">
      <w:pPr>
        <w:pStyle w:val="HTMLPreformatted"/>
        <w:divId w:val="295254939"/>
        <w:rPr>
          <w:lang w:val="en-US"/>
        </w:rPr>
      </w:pPr>
      <w:r>
        <w:rPr>
          <w:lang w:val="en-US"/>
        </w:rPr>
        <w:t xml:space="preserve">      ]</w:t>
      </w:r>
    </w:p>
    <w:p w14:paraId="6AC420AC" w14:textId="77777777" w:rsidR="00C51368" w:rsidRDefault="00E43BD9">
      <w:pPr>
        <w:pStyle w:val="HTMLPreformatted"/>
        <w:divId w:val="295254939"/>
        <w:rPr>
          <w:lang w:val="en-US"/>
        </w:rPr>
      </w:pPr>
      <w:r>
        <w:rPr>
          <w:lang w:val="en-US"/>
        </w:rPr>
        <w:t xml:space="preserve">    },</w:t>
      </w:r>
    </w:p>
    <w:p w14:paraId="01264F77" w14:textId="77777777" w:rsidR="00C51368" w:rsidRDefault="00E43BD9">
      <w:pPr>
        <w:pStyle w:val="HTMLPreformatted"/>
        <w:divId w:val="295254939"/>
        <w:rPr>
          <w:lang w:val="en-US"/>
        </w:rPr>
      </w:pPr>
      <w:r>
        <w:rPr>
          <w:lang w:val="en-US"/>
        </w:rPr>
        <w:t xml:space="preserve">  ]</w:t>
      </w:r>
    </w:p>
    <w:p w14:paraId="35C327C7" w14:textId="77777777" w:rsidR="00C51368" w:rsidRDefault="00E43BD9">
      <w:pPr>
        <w:pStyle w:val="HTMLPreformatted"/>
        <w:divId w:val="295254939"/>
        <w:rPr>
          <w:lang w:val="en-US"/>
        </w:rPr>
      </w:pPr>
      <w:r>
        <w:rPr>
          <w:lang w:val="en-US"/>
        </w:rPr>
        <w:t>}</w:t>
      </w:r>
    </w:p>
    <w:p w14:paraId="1AD9C2D5" w14:textId="77777777" w:rsidR="00C51368" w:rsidRDefault="00E43BD9">
      <w:pPr>
        <w:pStyle w:val="NormalWeb"/>
        <w:divId w:val="1863084060"/>
        <w:rPr>
          <w:lang w:val="en-US"/>
        </w:rPr>
      </w:pPr>
      <w:r>
        <w:rPr>
          <w:lang w:val="en-US"/>
        </w:rPr>
        <w:t xml:space="preserve">Notes: </w:t>
      </w:r>
    </w:p>
    <w:p w14:paraId="2F141389"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w:t>
      </w:r>
      <w:ins w:id="350" w:author="David Fallas" w:date="2015-09-03T15:56:00Z">
        <w:r w:rsidR="00F93F7E">
          <w:rPr>
            <w:rFonts w:eastAsia="Times New Roman"/>
            <w:lang w:val="en-US"/>
          </w:rPr>
          <w:t>-</w:t>
        </w:r>
      </w:ins>
      <w:r>
        <w:rPr>
          <w:rFonts w:eastAsia="Times New Roman"/>
          <w:lang w:val="en-US"/>
        </w:rPr>
        <w:t>CT concept created one existing subsumption relationship. In general clinical use, more than one relationship would be expected</w:t>
      </w:r>
    </w:p>
    <w:p w14:paraId="303E446A"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14:paraId="5FD36196"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14:paraId="4B53917B" w14:textId="77777777"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14:paraId="6000FB4A" w14:textId="77777777"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14:paraId="2063C9DC" w14:textId="77777777">
        <w:trPr>
          <w:divId w:val="1863084060"/>
          <w:tblCellSpacing w:w="15" w:type="dxa"/>
        </w:trPr>
        <w:tc>
          <w:tcPr>
            <w:tcW w:w="0" w:type="auto"/>
            <w:vAlign w:val="center"/>
            <w:hideMark/>
          </w:tcPr>
          <w:p w14:paraId="20B53D65" w14:textId="77777777" w:rsidR="00C51368" w:rsidRDefault="00E43BD9">
            <w:pPr>
              <w:rPr>
                <w:rFonts w:eastAsia="Times New Roman"/>
              </w:rPr>
            </w:pPr>
            <w:r>
              <w:rPr>
                <w:rFonts w:eastAsia="Times New Roman"/>
                <w:b/>
                <w:bCs/>
              </w:rPr>
              <w:t>Scope</w:t>
            </w:r>
          </w:p>
        </w:tc>
        <w:tc>
          <w:tcPr>
            <w:tcW w:w="0" w:type="auto"/>
            <w:vAlign w:val="center"/>
            <w:hideMark/>
          </w:tcPr>
          <w:p w14:paraId="64011AAA" w14:textId="77777777" w:rsidR="00C51368" w:rsidRDefault="00E43BD9">
            <w:pPr>
              <w:rPr>
                <w:rFonts w:eastAsia="Times New Roman"/>
              </w:rPr>
            </w:pPr>
            <w:r>
              <w:rPr>
                <w:rFonts w:eastAsia="Times New Roman"/>
                <w:b/>
                <w:bCs/>
              </w:rPr>
              <w:t>Source</w:t>
            </w:r>
          </w:p>
        </w:tc>
        <w:tc>
          <w:tcPr>
            <w:tcW w:w="0" w:type="auto"/>
            <w:vAlign w:val="center"/>
            <w:hideMark/>
          </w:tcPr>
          <w:p w14:paraId="1968D6D5" w14:textId="77777777" w:rsidR="00C51368" w:rsidRDefault="00E43BD9">
            <w:pPr>
              <w:rPr>
                <w:rFonts w:eastAsia="Times New Roman"/>
              </w:rPr>
            </w:pPr>
            <w:r>
              <w:rPr>
                <w:rFonts w:eastAsia="Times New Roman"/>
                <w:b/>
                <w:bCs/>
              </w:rPr>
              <w:t>Target</w:t>
            </w:r>
          </w:p>
        </w:tc>
        <w:tc>
          <w:tcPr>
            <w:tcW w:w="0" w:type="auto"/>
            <w:vAlign w:val="center"/>
            <w:hideMark/>
          </w:tcPr>
          <w:p w14:paraId="66067282" w14:textId="77777777" w:rsidR="00C51368" w:rsidRDefault="00C51368">
            <w:pPr>
              <w:rPr>
                <w:rFonts w:eastAsia="Times New Roman"/>
              </w:rPr>
            </w:pPr>
          </w:p>
        </w:tc>
      </w:tr>
      <w:tr w:rsidR="00C51368" w14:paraId="0217F646" w14:textId="77777777">
        <w:trPr>
          <w:divId w:val="1863084060"/>
          <w:tblCellSpacing w:w="15" w:type="dxa"/>
        </w:trPr>
        <w:tc>
          <w:tcPr>
            <w:tcW w:w="0" w:type="auto"/>
            <w:vAlign w:val="center"/>
            <w:hideMark/>
          </w:tcPr>
          <w:p w14:paraId="2F43AE3A" w14:textId="77777777" w:rsidR="00C51368" w:rsidRDefault="00E43BD9">
            <w:pPr>
              <w:rPr>
                <w:rFonts w:eastAsia="Times New Roman"/>
              </w:rPr>
            </w:pPr>
            <w:r>
              <w:rPr>
                <w:rFonts w:eastAsia="Times New Roman"/>
              </w:rPr>
              <w:t>patient-problems</w:t>
            </w:r>
          </w:p>
        </w:tc>
        <w:tc>
          <w:tcPr>
            <w:tcW w:w="0" w:type="auto"/>
            <w:vAlign w:val="center"/>
            <w:hideMark/>
          </w:tcPr>
          <w:p w14:paraId="527FAE7A" w14:textId="77777777" w:rsidR="00C51368" w:rsidRDefault="00E43BD9">
            <w:pPr>
              <w:rPr>
                <w:rFonts w:eastAsia="Times New Roman"/>
              </w:rPr>
            </w:pPr>
            <w:r>
              <w:rPr>
                <w:rFonts w:eastAsia="Times New Roman"/>
              </w:rPr>
              <w:t>http://snomed.info/sct|22298006</w:t>
            </w:r>
          </w:p>
        </w:tc>
        <w:tc>
          <w:tcPr>
            <w:tcW w:w="0" w:type="auto"/>
            <w:vAlign w:val="center"/>
            <w:hideMark/>
          </w:tcPr>
          <w:p w14:paraId="07555C22" w14:textId="77777777" w:rsidR="00C51368" w:rsidRDefault="00E43BD9">
            <w:pPr>
              <w:rPr>
                <w:rFonts w:eastAsia="Times New Roman"/>
              </w:rPr>
            </w:pPr>
            <w:r>
              <w:rPr>
                <w:rFonts w:eastAsia="Times New Roman"/>
              </w:rPr>
              <w:t>http://snomed.info/sct|128599005</w:t>
            </w:r>
          </w:p>
        </w:tc>
        <w:tc>
          <w:tcPr>
            <w:tcW w:w="0" w:type="auto"/>
            <w:vAlign w:val="center"/>
            <w:hideMark/>
          </w:tcPr>
          <w:p w14:paraId="70BC47B6" w14:textId="77777777" w:rsidR="00C51368" w:rsidRDefault="00C51368">
            <w:pPr>
              <w:rPr>
                <w:rFonts w:eastAsia="Times New Roman"/>
                <w:sz w:val="20"/>
                <w:szCs w:val="20"/>
              </w:rPr>
            </w:pPr>
          </w:p>
        </w:tc>
      </w:tr>
      <w:tr w:rsidR="00C51368" w14:paraId="33DCF1C2" w14:textId="77777777">
        <w:trPr>
          <w:divId w:val="1863084060"/>
          <w:tblCellSpacing w:w="15" w:type="dxa"/>
        </w:trPr>
        <w:tc>
          <w:tcPr>
            <w:tcW w:w="0" w:type="auto"/>
            <w:vAlign w:val="center"/>
            <w:hideMark/>
          </w:tcPr>
          <w:p w14:paraId="6C4F974C" w14:textId="77777777" w:rsidR="00C51368" w:rsidRDefault="00E43BD9">
            <w:pPr>
              <w:rPr>
                <w:rFonts w:eastAsia="Times New Roman"/>
              </w:rPr>
            </w:pPr>
            <w:r>
              <w:rPr>
                <w:rFonts w:eastAsia="Times New Roman"/>
              </w:rPr>
              <w:t>patient-problems</w:t>
            </w:r>
          </w:p>
        </w:tc>
        <w:tc>
          <w:tcPr>
            <w:tcW w:w="0" w:type="auto"/>
            <w:vAlign w:val="center"/>
            <w:hideMark/>
          </w:tcPr>
          <w:p w14:paraId="446C1D79" w14:textId="77777777" w:rsidR="00C51368" w:rsidRDefault="00E43BD9">
            <w:pPr>
              <w:rPr>
                <w:rFonts w:eastAsia="Times New Roman"/>
              </w:rPr>
            </w:pPr>
            <w:r>
              <w:rPr>
                <w:rFonts w:eastAsia="Times New Roman"/>
              </w:rPr>
              <w:t>http://snomed.info/sct|24595009</w:t>
            </w:r>
          </w:p>
        </w:tc>
        <w:tc>
          <w:tcPr>
            <w:tcW w:w="0" w:type="auto"/>
            <w:vAlign w:val="center"/>
            <w:hideMark/>
          </w:tcPr>
          <w:p w14:paraId="02B373DE" w14:textId="77777777" w:rsidR="00C51368" w:rsidRDefault="00E43BD9">
            <w:pPr>
              <w:rPr>
                <w:rFonts w:eastAsia="Times New Roman"/>
              </w:rPr>
            </w:pPr>
            <w:r>
              <w:rPr>
                <w:rFonts w:eastAsia="Times New Roman"/>
              </w:rPr>
              <w:t>http://snomed.info/sct|90560007</w:t>
            </w:r>
          </w:p>
        </w:tc>
        <w:tc>
          <w:tcPr>
            <w:tcW w:w="0" w:type="auto"/>
            <w:vAlign w:val="center"/>
            <w:hideMark/>
          </w:tcPr>
          <w:p w14:paraId="3970B502" w14:textId="77777777" w:rsidR="00C51368" w:rsidRDefault="00C51368">
            <w:pPr>
              <w:rPr>
                <w:rFonts w:eastAsia="Times New Roman"/>
                <w:sz w:val="20"/>
                <w:szCs w:val="20"/>
              </w:rPr>
            </w:pPr>
          </w:p>
        </w:tc>
      </w:tr>
      <w:tr w:rsidR="00C51368" w14:paraId="39B0A3CD" w14:textId="77777777">
        <w:trPr>
          <w:divId w:val="1863084060"/>
          <w:tblCellSpacing w:w="15" w:type="dxa"/>
        </w:trPr>
        <w:tc>
          <w:tcPr>
            <w:tcW w:w="0" w:type="auto"/>
            <w:vAlign w:val="center"/>
            <w:hideMark/>
          </w:tcPr>
          <w:p w14:paraId="3E337CC3" w14:textId="77777777" w:rsidR="00C51368" w:rsidRDefault="00E43BD9">
            <w:pPr>
              <w:rPr>
                <w:rFonts w:eastAsia="Times New Roman"/>
              </w:rPr>
            </w:pPr>
            <w:r>
              <w:rPr>
                <w:rFonts w:eastAsia="Times New Roman"/>
              </w:rPr>
              <w:t>obs-code</w:t>
            </w:r>
          </w:p>
        </w:tc>
        <w:tc>
          <w:tcPr>
            <w:tcW w:w="0" w:type="auto"/>
            <w:vAlign w:val="center"/>
            <w:hideMark/>
          </w:tcPr>
          <w:p w14:paraId="58462426" w14:textId="77777777" w:rsidR="00C51368" w:rsidRDefault="00E43BD9">
            <w:pPr>
              <w:rPr>
                <w:rFonts w:eastAsia="Times New Roman"/>
              </w:rPr>
            </w:pPr>
            <w:r>
              <w:rPr>
                <w:rFonts w:eastAsia="Times New Roman"/>
              </w:rPr>
              <w:t>http://loinc.org|14682-9</w:t>
            </w:r>
          </w:p>
        </w:tc>
        <w:tc>
          <w:tcPr>
            <w:tcW w:w="0" w:type="auto"/>
            <w:vAlign w:val="center"/>
            <w:hideMark/>
          </w:tcPr>
          <w:p w14:paraId="15E5A172" w14:textId="77777777" w:rsidR="00C51368" w:rsidRDefault="00E43BD9">
            <w:pPr>
              <w:rPr>
                <w:rFonts w:eastAsia="Times New Roman"/>
              </w:rPr>
            </w:pPr>
            <w:r>
              <w:rPr>
                <w:rFonts w:eastAsia="Times New Roman"/>
              </w:rPr>
              <w:t>http://loinc.org|LP41281-4</w:t>
            </w:r>
          </w:p>
        </w:tc>
        <w:tc>
          <w:tcPr>
            <w:tcW w:w="0" w:type="auto"/>
            <w:vAlign w:val="center"/>
            <w:hideMark/>
          </w:tcPr>
          <w:p w14:paraId="256F4B83" w14:textId="77777777" w:rsidR="00C51368" w:rsidRDefault="00C51368">
            <w:pPr>
              <w:rPr>
                <w:rFonts w:eastAsia="Times New Roman"/>
                <w:sz w:val="20"/>
                <w:szCs w:val="20"/>
              </w:rPr>
            </w:pPr>
          </w:p>
        </w:tc>
      </w:tr>
    </w:tbl>
    <w:p w14:paraId="4888C6B0" w14:textId="77777777" w:rsidR="00C51368" w:rsidRDefault="00E43BD9">
      <w:pPr>
        <w:pStyle w:val="NormalWeb"/>
        <w:divId w:val="1863084060"/>
        <w:rPr>
          <w:lang w:val="en-US"/>
        </w:rPr>
      </w:pPr>
      <w:r>
        <w:rPr>
          <w:lang w:val="en-US"/>
        </w:rPr>
        <w:lastRenderedPageBreak/>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14:paraId="423B3843" w14:textId="77777777" w:rsidR="00C51368" w:rsidRDefault="00C51368">
      <w:pPr>
        <w:pStyle w:val="HTMLPreformatted"/>
        <w:divId w:val="1863084060"/>
        <w:rPr>
          <w:lang w:val="en-US"/>
        </w:rPr>
      </w:pPr>
    </w:p>
    <w:p w14:paraId="74EA3283" w14:textId="77777777" w:rsidR="00C51368" w:rsidRDefault="00E43BD9">
      <w:pPr>
        <w:pStyle w:val="HTMLPreformatted"/>
        <w:divId w:val="1863084060"/>
        <w:rPr>
          <w:lang w:val="en-US"/>
        </w:rPr>
      </w:pPr>
      <w:r>
        <w:rPr>
          <w:lang w:val="en-US"/>
        </w:rPr>
        <w:t xml:space="preserve"> Select * from Observations, Patients, Encounters, Conditions, Observations as Obs2 where</w:t>
      </w:r>
    </w:p>
    <w:p w14:paraId="57A0B311" w14:textId="77777777" w:rsidR="00C51368" w:rsidRDefault="00E43BD9">
      <w:pPr>
        <w:pStyle w:val="HTMLPreformatted"/>
        <w:divId w:val="1863084060"/>
        <w:rPr>
          <w:lang w:val="en-US"/>
        </w:rPr>
      </w:pPr>
      <w:r>
        <w:rPr>
          <w:lang w:val="en-US"/>
        </w:rPr>
        <w:t xml:space="preserve">   Observations.patient = Patients.Key and Patients.Age &gt; 50 and </w:t>
      </w:r>
    </w:p>
    <w:p w14:paraId="4B02672C" w14:textId="77777777" w:rsidR="00C51368" w:rsidRDefault="00E43BD9">
      <w:pPr>
        <w:pStyle w:val="HTMLPreformatted"/>
        <w:divId w:val="1863084060"/>
        <w:rPr>
          <w:lang w:val="en-US"/>
        </w:rPr>
      </w:pPr>
      <w:r>
        <w:rPr>
          <w:lang w:val="en-US"/>
        </w:rPr>
        <w:t xml:space="preserve">   Observations.encounter = Encounters.Key and Encounter.clinic = [key] </w:t>
      </w:r>
    </w:p>
    <w:p w14:paraId="363CCE37" w14:textId="77777777" w:rsidR="00C51368" w:rsidRDefault="00E43BD9">
      <w:pPr>
        <w:pStyle w:val="HTMLPreformatted"/>
        <w:divId w:val="1863084060"/>
        <w:rPr>
          <w:lang w:val="en-US"/>
        </w:rPr>
      </w:pPr>
      <w:r>
        <w:rPr>
          <w:lang w:val="en-US"/>
        </w:rPr>
        <w:t xml:space="preserve">     and encounter.date &gt;= [date] and encounter.date &lt;= [date] and</w:t>
      </w:r>
    </w:p>
    <w:p w14:paraId="55BFD58B" w14:textId="77777777" w:rsidR="00C51368" w:rsidRDefault="00E43BD9">
      <w:pPr>
        <w:pStyle w:val="HTMLPreformatted"/>
        <w:divId w:val="1863084060"/>
        <w:rPr>
          <w:lang w:val="en-US"/>
        </w:rPr>
      </w:pPr>
      <w:r>
        <w:rPr>
          <w:lang w:val="en-US"/>
        </w:rPr>
        <w:t xml:space="preserve">   Conditions.patient = Patients.Key and Conditions.code </w:t>
      </w:r>
    </w:p>
    <w:p w14:paraId="3B700CDD" w14:textId="77777777"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14:paraId="54AA4C2E" w14:textId="77777777"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14:paraId="24396F02" w14:textId="77777777" w:rsidR="00C51368" w:rsidRDefault="00E43BD9">
      <w:pPr>
        <w:pStyle w:val="HTMLPreformatted"/>
        <w:divId w:val="1863084060"/>
        <w:rPr>
          <w:lang w:val="en-US"/>
        </w:rPr>
      </w:pPr>
      <w:r>
        <w:rPr>
          <w:lang w:val="en-US"/>
        </w:rPr>
        <w:t xml:space="preserve">   Obs2.patient = Patients.Key and Obs2.value &gt; 0.19 and Obs2.code </w:t>
      </w:r>
    </w:p>
    <w:p w14:paraId="4A646197" w14:textId="77777777"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14:paraId="0800AABC" w14:textId="77777777"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14:paraId="1CA2AFB6" w14:textId="77777777"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14:paraId="283BA28C" w14:textId="77777777" w:rsidR="00C51368" w:rsidRDefault="00E43BD9">
      <w:pPr>
        <w:pStyle w:val="Heading3"/>
        <w:divId w:val="1863084060"/>
        <w:rPr>
          <w:rFonts w:eastAsia="Times New Roman"/>
          <w:lang w:val="en-US"/>
        </w:rPr>
      </w:pPr>
      <w:r>
        <w:rPr>
          <w:rFonts w:eastAsia="Times New Roman"/>
          <w:lang w:val="en-US"/>
        </w:rPr>
        <w:t xml:space="preserve">Functional Operations </w:t>
      </w:r>
    </w:p>
    <w:p w14:paraId="12D7AF00" w14:textId="77777777"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14:paraId="77615A2E"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14:paraId="6CCD85FA"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14:paraId="2399BDFC" w14:textId="77777777"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14:paraId="5C1A3141" w14:textId="77777777"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14:paraId="73E07A1B" w14:textId="77777777" w:rsidR="00C51368" w:rsidRDefault="00E43BD9">
      <w:pPr>
        <w:pStyle w:val="Heading4"/>
        <w:divId w:val="1863084060"/>
        <w:rPr>
          <w:rFonts w:eastAsia="Times New Roman"/>
          <w:lang w:val="en-US"/>
        </w:rPr>
      </w:pPr>
      <w:r>
        <w:rPr>
          <w:rFonts w:eastAsia="Times New Roman"/>
          <w:lang w:val="en-US"/>
        </w:rPr>
        <w:t xml:space="preserve">Administrative Operations </w:t>
      </w:r>
    </w:p>
    <w:p w14:paraId="05B94271" w14:textId="77777777" w:rsidR="00C51368" w:rsidRDefault="00F93F7E">
      <w:pPr>
        <w:numPr>
          <w:ilvl w:val="0"/>
          <w:numId w:val="360"/>
        </w:numPr>
        <w:spacing w:before="100" w:beforeAutospacing="1" w:after="100" w:afterAutospacing="1"/>
        <w:divId w:val="1863084060"/>
        <w:rPr>
          <w:rFonts w:eastAsia="Times New Roman"/>
          <w:lang w:val="en-US"/>
        </w:rPr>
      </w:pPr>
      <w:r>
        <w:rPr>
          <w:rFonts w:eastAsia="Times New Roman"/>
          <w:lang w:val="en-US"/>
        </w:rPr>
        <w:t xml:space="preserve">be </w:t>
      </w:r>
      <w:r w:rsidR="00E43BD9">
        <w:rPr>
          <w:rFonts w:eastAsia="Times New Roman"/>
          <w:lang w:val="en-US"/>
        </w:rPr>
        <w:t>able to load a standard or local code system</w:t>
      </w:r>
    </w:p>
    <w:p w14:paraId="2F369A6E" w14:textId="77777777" w:rsidR="00C51368" w:rsidRDefault="00E43BD9">
      <w:pPr>
        <w:pStyle w:val="Heading4"/>
        <w:divId w:val="1863084060"/>
        <w:rPr>
          <w:rFonts w:eastAsia="Times New Roman"/>
          <w:lang w:val="en-US"/>
        </w:rPr>
      </w:pPr>
      <w:r>
        <w:rPr>
          <w:rFonts w:eastAsia="Times New Roman"/>
          <w:lang w:val="en-US"/>
        </w:rPr>
        <w:t xml:space="preserve">Search/Query Operations </w:t>
      </w:r>
    </w:p>
    <w:p w14:paraId="5CCF3C56" w14:textId="77777777" w:rsidR="00C51368" w:rsidRDefault="00E43BD9">
      <w:pPr>
        <w:pStyle w:val="NormalWeb"/>
        <w:divId w:val="1863084060"/>
        <w:rPr>
          <w:lang w:val="en-US"/>
        </w:rPr>
      </w:pPr>
      <w:r>
        <w:rPr>
          <w:lang w:val="en-US"/>
        </w:rPr>
        <w:t xml:space="preserve">Concepts </w:t>
      </w:r>
    </w:p>
    <w:p w14:paraId="154A88EF" w14:textId="77777777" w:rsidR="00C51368" w:rsidRDefault="00F93F7E">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the concept details (display name, qualifiers, associations, etc.) for a given code/code system</w:t>
      </w:r>
    </w:p>
    <w:p w14:paraId="6773FC8F" w14:textId="77777777" w:rsidR="00C51368" w:rsidRDefault="00F93F7E">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w:t>
      </w:r>
      <w:r w:rsidR="00E43BD9">
        <w:rPr>
          <w:rFonts w:eastAsia="Times New Roman"/>
          <w:lang w:val="en-US"/>
        </w:rPr>
        <w:t xml:space="preserve">possible concept matches based on search criteria </w:t>
      </w:r>
    </w:p>
    <w:p w14:paraId="67ACDB94" w14:textId="77777777" w:rsidR="00C51368" w:rsidRDefault="00F93F7E">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 xml:space="preserve">validate </w:t>
      </w:r>
      <w:r w:rsidR="00E43BD9">
        <w:rPr>
          <w:rFonts w:eastAsia="Times New Roman"/>
          <w:lang w:val="en-US"/>
        </w:rPr>
        <w:t>whether a code is valid within a given code system (content)</w:t>
      </w:r>
    </w:p>
    <w:p w14:paraId="6D70B09A" w14:textId="77777777" w:rsidR="00C51368" w:rsidRDefault="00F93F7E">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a list of codes (for example, to populate a user interface)</w:t>
      </w:r>
    </w:p>
    <w:p w14:paraId="1733FD1B" w14:textId="77777777" w:rsidR="00C51368" w:rsidRDefault="00F93F7E">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w:t>
      </w:r>
      <w:r w:rsidR="00E43BD9">
        <w:rPr>
          <w:rFonts w:eastAsia="Times New Roman"/>
          <w:lang w:val="en-US"/>
        </w:rPr>
        <w:t>the decedents of a given concept</w:t>
      </w:r>
    </w:p>
    <w:p w14:paraId="4081C3B5" w14:textId="77777777" w:rsidR="00C51368" w:rsidRDefault="00E43BD9">
      <w:pPr>
        <w:pStyle w:val="NormalWeb"/>
        <w:divId w:val="1863084060"/>
        <w:rPr>
          <w:lang w:val="en-US"/>
        </w:rPr>
      </w:pPr>
      <w:r>
        <w:rPr>
          <w:lang w:val="en-US"/>
        </w:rPr>
        <w:t xml:space="preserve">Code System </w:t>
      </w:r>
    </w:p>
    <w:p w14:paraId="4D3DDADC" w14:textId="77777777" w:rsidR="00C51368" w:rsidRDefault="00F93F7E">
      <w:pPr>
        <w:numPr>
          <w:ilvl w:val="0"/>
          <w:numId w:val="362"/>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the metadata for a code system</w:t>
      </w:r>
    </w:p>
    <w:p w14:paraId="5901F72C" w14:textId="77777777" w:rsidR="00C51368" w:rsidRDefault="00E43BD9">
      <w:pPr>
        <w:pStyle w:val="NormalWeb"/>
        <w:divId w:val="1863084060"/>
        <w:rPr>
          <w:lang w:val="en-US"/>
        </w:rPr>
      </w:pPr>
      <w:r>
        <w:rPr>
          <w:lang w:val="en-US"/>
        </w:rPr>
        <w:t xml:space="preserve">Value Set </w:t>
      </w:r>
    </w:p>
    <w:p w14:paraId="3B74373D" w14:textId="77777777" w:rsidR="00C51368" w:rsidRDefault="00F93F7E">
      <w:pPr>
        <w:numPr>
          <w:ilvl w:val="0"/>
          <w:numId w:val="363"/>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the metadata for a value set</w:t>
      </w:r>
    </w:p>
    <w:p w14:paraId="7477FA58" w14:textId="77777777" w:rsidR="00C51368" w:rsidRDefault="00F93F7E">
      <w:pPr>
        <w:numPr>
          <w:ilvl w:val="0"/>
          <w:numId w:val="363"/>
        </w:numPr>
        <w:spacing w:before="100" w:beforeAutospacing="1" w:after="100" w:afterAutospacing="1"/>
        <w:divId w:val="1863084060"/>
        <w:rPr>
          <w:rFonts w:eastAsia="Times New Roman"/>
          <w:lang w:val="en-US"/>
        </w:rPr>
      </w:pPr>
      <w:r>
        <w:rPr>
          <w:rFonts w:eastAsia="Times New Roman"/>
          <w:lang w:val="en-US"/>
        </w:rPr>
        <w:t xml:space="preserve">return </w:t>
      </w:r>
      <w:r w:rsidR="00E43BD9">
        <w:rPr>
          <w:rFonts w:eastAsia="Times New Roman"/>
          <w:lang w:val="en-US"/>
        </w:rPr>
        <w:t>a value set based on search criteria</w:t>
      </w:r>
    </w:p>
    <w:p w14:paraId="39CC0458" w14:textId="77777777" w:rsidR="00C51368" w:rsidRDefault="00F93F7E">
      <w:pPr>
        <w:numPr>
          <w:ilvl w:val="0"/>
          <w:numId w:val="363"/>
        </w:numPr>
        <w:spacing w:before="100" w:beforeAutospacing="1" w:after="100" w:afterAutospacing="1"/>
        <w:divId w:val="1863084060"/>
        <w:rPr>
          <w:rFonts w:eastAsia="Times New Roman"/>
          <w:lang w:val="en-US"/>
        </w:rPr>
      </w:pPr>
      <w:r>
        <w:rPr>
          <w:rFonts w:eastAsia="Times New Roman"/>
          <w:lang w:val="en-US"/>
        </w:rPr>
        <w:t xml:space="preserve">determine </w:t>
      </w:r>
      <w:r w:rsidR="00E43BD9">
        <w:rPr>
          <w:rFonts w:eastAsia="Times New Roman"/>
          <w:lang w:val="en-US"/>
        </w:rPr>
        <w:t>if a code is valid in a value set</w:t>
      </w:r>
    </w:p>
    <w:p w14:paraId="62CF7FE7" w14:textId="77777777" w:rsidR="00C51368" w:rsidRDefault="00F93F7E">
      <w:pPr>
        <w:numPr>
          <w:ilvl w:val="0"/>
          <w:numId w:val="363"/>
        </w:numPr>
        <w:spacing w:before="100" w:beforeAutospacing="1" w:after="100" w:afterAutospacing="1"/>
        <w:divId w:val="1863084060"/>
        <w:rPr>
          <w:rFonts w:eastAsia="Times New Roman"/>
          <w:lang w:val="en-US"/>
        </w:rPr>
      </w:pPr>
      <w:r>
        <w:rPr>
          <w:rFonts w:eastAsia="Times New Roman"/>
          <w:lang w:val="en-US"/>
        </w:rPr>
        <w:t xml:space="preserve">generate </w:t>
      </w:r>
      <w:r w:rsidR="00E43BD9">
        <w:rPr>
          <w:rFonts w:eastAsia="Times New Roman"/>
          <w:lang w:val="en-US"/>
        </w:rPr>
        <w:t>the Value set Expansion from the Value Set Definition.</w:t>
      </w:r>
    </w:p>
    <w:p w14:paraId="4D6ABC40" w14:textId="77777777" w:rsidR="00C51368" w:rsidRDefault="00E43BD9">
      <w:pPr>
        <w:pStyle w:val="NormalWeb"/>
        <w:divId w:val="1863084060"/>
        <w:rPr>
          <w:lang w:val="en-US"/>
        </w:rPr>
      </w:pPr>
      <w:r>
        <w:rPr>
          <w:lang w:val="en-US"/>
        </w:rPr>
        <w:t xml:space="preserve">Mapping </w:t>
      </w:r>
    </w:p>
    <w:p w14:paraId="12C4BC58" w14:textId="77777777" w:rsidR="00C51368" w:rsidRDefault="00F93F7E">
      <w:pPr>
        <w:numPr>
          <w:ilvl w:val="0"/>
          <w:numId w:val="364"/>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the metadata for map set</w:t>
      </w:r>
    </w:p>
    <w:p w14:paraId="207A2E53" w14:textId="77777777" w:rsidR="00C51368" w:rsidRDefault="00F93F7E">
      <w:pPr>
        <w:numPr>
          <w:ilvl w:val="0"/>
          <w:numId w:val="364"/>
        </w:numPr>
        <w:spacing w:before="100" w:beforeAutospacing="1" w:after="100" w:afterAutospacing="1"/>
        <w:divId w:val="1863084060"/>
        <w:rPr>
          <w:rFonts w:eastAsia="Times New Roman"/>
          <w:lang w:val="en-US"/>
        </w:rPr>
      </w:pPr>
      <w:r>
        <w:rPr>
          <w:rFonts w:eastAsia="Times New Roman"/>
          <w:lang w:val="en-US"/>
        </w:rPr>
        <w:t xml:space="preserve">retrieve </w:t>
      </w:r>
      <w:r w:rsidR="00E43BD9">
        <w:rPr>
          <w:rFonts w:eastAsia="Times New Roman"/>
          <w:lang w:val="en-US"/>
        </w:rPr>
        <w:t>a translation (mapping) of concept(s) from a given source code system to target concept(s) from a target code system</w:t>
      </w:r>
    </w:p>
    <w:p w14:paraId="0A4FDC08" w14:textId="77777777" w:rsidR="00C51368" w:rsidRDefault="00E43BD9">
      <w:pPr>
        <w:pStyle w:val="Heading4"/>
        <w:divId w:val="1863084060"/>
        <w:rPr>
          <w:rFonts w:eastAsia="Times New Roman"/>
          <w:lang w:val="en-US"/>
        </w:rPr>
      </w:pPr>
      <w:r>
        <w:rPr>
          <w:rFonts w:eastAsia="Times New Roman"/>
          <w:lang w:val="en-US"/>
        </w:rPr>
        <w:t xml:space="preserve">Authoring/Maintenance Operations </w:t>
      </w:r>
    </w:p>
    <w:p w14:paraId="34B8C306" w14:textId="77777777" w:rsidR="00C51368" w:rsidRDefault="00E43BD9">
      <w:pPr>
        <w:pStyle w:val="NormalWeb"/>
        <w:divId w:val="1863084060"/>
        <w:rPr>
          <w:lang w:val="en-US"/>
        </w:rPr>
      </w:pPr>
      <w:r>
        <w:rPr>
          <w:lang w:val="en-US"/>
        </w:rPr>
        <w:t>Concepts</w:t>
      </w:r>
    </w:p>
    <w:p w14:paraId="2F1E85C9" w14:textId="77777777" w:rsidR="00C51368" w:rsidRDefault="00F93F7E">
      <w:pPr>
        <w:numPr>
          <w:ilvl w:val="0"/>
          <w:numId w:val="365"/>
        </w:numPr>
        <w:spacing w:before="100" w:beforeAutospacing="1" w:after="100" w:afterAutospacing="1"/>
        <w:divId w:val="1863084060"/>
        <w:rPr>
          <w:rFonts w:eastAsia="Times New Roman"/>
          <w:lang w:val="en-US"/>
        </w:rPr>
      </w:pPr>
      <w:r>
        <w:rPr>
          <w:rFonts w:eastAsia="Times New Roman"/>
          <w:lang w:val="en-US"/>
        </w:rPr>
        <w:t xml:space="preserve">maintain </w:t>
      </w:r>
      <w:r w:rsidR="00E43BD9">
        <w:rPr>
          <w:rFonts w:eastAsia="Times New Roman"/>
          <w:lang w:val="en-US"/>
        </w:rPr>
        <w:t>a closure table</w:t>
      </w:r>
    </w:p>
    <w:p w14:paraId="40FF4A3C" w14:textId="77777777" w:rsidR="00C51368" w:rsidRDefault="00E43BD9">
      <w:pPr>
        <w:pStyle w:val="NormalWeb"/>
        <w:divId w:val="1863084060"/>
        <w:rPr>
          <w:lang w:val="en-US"/>
        </w:rPr>
      </w:pPr>
      <w:r>
        <w:rPr>
          <w:lang w:val="en-US"/>
        </w:rPr>
        <w:t xml:space="preserve">Value Set </w:t>
      </w:r>
    </w:p>
    <w:p w14:paraId="1CCFADF3" w14:textId="77777777" w:rsidR="00C51368" w:rsidRDefault="00F93F7E">
      <w:pPr>
        <w:numPr>
          <w:ilvl w:val="0"/>
          <w:numId w:val="366"/>
        </w:numPr>
        <w:spacing w:before="100" w:beforeAutospacing="1" w:after="100" w:afterAutospacing="1"/>
        <w:divId w:val="1863084060"/>
        <w:rPr>
          <w:rFonts w:eastAsia="Times New Roman"/>
          <w:lang w:val="en-US"/>
        </w:rPr>
      </w:pPr>
      <w:r>
        <w:rPr>
          <w:rFonts w:eastAsia="Times New Roman"/>
          <w:lang w:val="en-US"/>
        </w:rPr>
        <w:t>create</w:t>
      </w:r>
      <w:r w:rsidR="00E43BD9">
        <w:rPr>
          <w:rFonts w:eastAsia="Times New Roman"/>
          <w:lang w:val="en-US"/>
        </w:rPr>
        <w:t>/editing a value set</w:t>
      </w:r>
    </w:p>
    <w:p w14:paraId="6651080F" w14:textId="77777777" w:rsidR="00C51368" w:rsidRDefault="00E43BD9">
      <w:pPr>
        <w:pStyle w:val="NormalWeb"/>
        <w:divId w:val="1863084060"/>
        <w:rPr>
          <w:lang w:val="en-US"/>
        </w:rPr>
      </w:pPr>
      <w:r>
        <w:rPr>
          <w:lang w:val="en-US"/>
        </w:rPr>
        <w:t xml:space="preserve">Mapping </w:t>
      </w:r>
    </w:p>
    <w:p w14:paraId="4DAF1DE9" w14:textId="77777777" w:rsidR="00C51368" w:rsidRDefault="00F93F7E">
      <w:pPr>
        <w:numPr>
          <w:ilvl w:val="0"/>
          <w:numId w:val="367"/>
        </w:numPr>
        <w:spacing w:before="100" w:beforeAutospacing="1" w:after="100" w:afterAutospacing="1"/>
        <w:divId w:val="1863084060"/>
        <w:rPr>
          <w:rFonts w:eastAsia="Times New Roman"/>
          <w:lang w:val="en-US"/>
        </w:rPr>
      </w:pPr>
      <w:r>
        <w:rPr>
          <w:rFonts w:eastAsia="Times New Roman"/>
          <w:lang w:val="en-US"/>
        </w:rPr>
        <w:t xml:space="preserve">translate </w:t>
      </w:r>
      <w:r w:rsidR="00E43BD9">
        <w:rPr>
          <w:rFonts w:eastAsia="Times New Roman"/>
          <w:lang w:val="en-US"/>
        </w:rPr>
        <w:t>(map) from a source code system to a target code system</w:t>
      </w:r>
    </w:p>
    <w:p w14:paraId="521B5427" w14:textId="77777777" w:rsidR="00C51368" w:rsidRDefault="00E43BD9">
      <w:pPr>
        <w:pStyle w:val="Heading1"/>
        <w:divId w:val="990249517"/>
        <w:rPr>
          <w:rFonts w:eastAsia="Times New Roman"/>
          <w:noProof/>
          <w:lang w:val="en-US"/>
        </w:rPr>
      </w:pPr>
      <w:r>
        <w:rPr>
          <w:rFonts w:eastAsia="Times New Roman"/>
          <w:noProof/>
          <w:lang w:val="en-US"/>
        </w:rPr>
        <w:t>timelines.html</w:t>
      </w:r>
    </w:p>
    <w:p w14:paraId="7D783435" w14:textId="77777777"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1BEBD742" w14:textId="77777777">
        <w:trPr>
          <w:divId w:val="278998550"/>
          <w:tblCellSpacing w:w="15" w:type="dxa"/>
        </w:trPr>
        <w:tc>
          <w:tcPr>
            <w:tcW w:w="0" w:type="auto"/>
            <w:vAlign w:val="center"/>
            <w:hideMark/>
          </w:tcPr>
          <w:p w14:paraId="0777BF82" w14:textId="77777777" w:rsidR="00C51368" w:rsidRDefault="00E43BD9">
            <w:pPr>
              <w:rPr>
                <w:rFonts w:eastAsia="Times New Roman"/>
              </w:rPr>
            </w:pPr>
            <w:r>
              <w:rPr>
                <w:rFonts w:eastAsia="Times New Roman"/>
              </w:rPr>
              <w:t>Work Group</w:t>
            </w:r>
          </w:p>
        </w:tc>
        <w:tc>
          <w:tcPr>
            <w:tcW w:w="0" w:type="auto"/>
            <w:vAlign w:val="center"/>
            <w:hideMark/>
          </w:tcPr>
          <w:p w14:paraId="17FA8139" w14:textId="77777777" w:rsidR="00C51368" w:rsidRDefault="001708AB">
            <w:pPr>
              <w:rPr>
                <w:rFonts w:eastAsia="Times New Roman"/>
              </w:rPr>
            </w:pPr>
            <w:hyperlink r:id="rId28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03C1485" w14:textId="77777777" w:rsidR="00C51368" w:rsidRDefault="001708AB">
            <w:pPr>
              <w:rPr>
                <w:rFonts w:eastAsia="Times New Roman"/>
              </w:rPr>
            </w:pPr>
            <w:hyperlink r:id="rId2873" w:anchor="status" w:history="1">
              <w:r w:rsidR="00E43BD9">
                <w:rPr>
                  <w:rStyle w:val="Hyperlink"/>
                  <w:rFonts w:eastAsia="Times New Roman"/>
                </w:rPr>
                <w:t>Ballot Status</w:t>
              </w:r>
            </w:hyperlink>
            <w:r w:rsidR="00E43BD9">
              <w:rPr>
                <w:rFonts w:eastAsia="Times New Roman"/>
              </w:rPr>
              <w:t xml:space="preserve">: </w:t>
            </w:r>
            <w:hyperlink r:id="rId2874" w:anchor="pubs" w:history="1">
              <w:r w:rsidR="00E43BD9">
                <w:rPr>
                  <w:rStyle w:val="Hyperlink"/>
                  <w:rFonts w:eastAsia="Times New Roman"/>
                </w:rPr>
                <w:t>DSTU 2</w:t>
              </w:r>
            </w:hyperlink>
          </w:p>
        </w:tc>
      </w:tr>
    </w:tbl>
    <w:p w14:paraId="41ADC782" w14:textId="77777777"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14:paraId="42CBA7DC" w14:textId="77777777" w:rsidR="00C51368" w:rsidRDefault="00E43BD9">
      <w:pPr>
        <w:pStyle w:val="Heading3"/>
        <w:divId w:val="278998550"/>
        <w:rPr>
          <w:rFonts w:eastAsia="Times New Roman"/>
          <w:lang w:val="en-US"/>
        </w:rPr>
      </w:pPr>
      <w:bookmarkStart w:id="351" w:name="levels"/>
      <w:r>
        <w:rPr>
          <w:rFonts w:eastAsia="Times New Roman"/>
          <w:lang w:val="en-US"/>
        </w:rPr>
        <w:t>Standard Levels</w:t>
      </w:r>
    </w:p>
    <w:p w14:paraId="19F37066" w14:textId="77777777"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14:paraId="69F051F3" w14:textId="77777777">
        <w:trPr>
          <w:divId w:val="278998550"/>
          <w:tblCellSpacing w:w="15" w:type="dxa"/>
        </w:trPr>
        <w:tc>
          <w:tcPr>
            <w:tcW w:w="0" w:type="auto"/>
            <w:vAlign w:val="center"/>
            <w:hideMark/>
          </w:tcPr>
          <w:p w14:paraId="2B2BCBDA" w14:textId="77777777" w:rsidR="00C51368" w:rsidRDefault="00E43BD9">
            <w:pPr>
              <w:jc w:val="center"/>
              <w:rPr>
                <w:rFonts w:eastAsia="Times New Roman"/>
                <w:b/>
                <w:bCs/>
              </w:rPr>
            </w:pPr>
            <w:r>
              <w:rPr>
                <w:rFonts w:eastAsia="Times New Roman"/>
                <w:b/>
                <w:bCs/>
              </w:rPr>
              <w:t>Standard Level</w:t>
            </w:r>
          </w:p>
        </w:tc>
        <w:tc>
          <w:tcPr>
            <w:tcW w:w="0" w:type="auto"/>
            <w:vAlign w:val="center"/>
            <w:hideMark/>
          </w:tcPr>
          <w:p w14:paraId="4A383905" w14:textId="77777777" w:rsidR="00C51368" w:rsidRDefault="00E43BD9">
            <w:pPr>
              <w:jc w:val="center"/>
              <w:rPr>
                <w:rFonts w:eastAsia="Times New Roman"/>
                <w:b/>
                <w:bCs/>
              </w:rPr>
            </w:pPr>
            <w:r>
              <w:rPr>
                <w:rFonts w:eastAsia="Times New Roman"/>
                <w:b/>
                <w:bCs/>
              </w:rPr>
              <w:t>Description</w:t>
            </w:r>
          </w:p>
        </w:tc>
      </w:tr>
      <w:tr w:rsidR="00C51368" w14:paraId="6AE7CDCD" w14:textId="77777777">
        <w:trPr>
          <w:divId w:val="278998550"/>
          <w:tblCellSpacing w:w="15" w:type="dxa"/>
        </w:trPr>
        <w:tc>
          <w:tcPr>
            <w:tcW w:w="0" w:type="auto"/>
            <w:vAlign w:val="center"/>
            <w:hideMark/>
          </w:tcPr>
          <w:p w14:paraId="4384CF03" w14:textId="77777777" w:rsidR="00C51368" w:rsidRDefault="00E43BD9">
            <w:pPr>
              <w:jc w:val="center"/>
              <w:rPr>
                <w:rFonts w:eastAsia="Times New Roman"/>
                <w:b/>
                <w:bCs/>
              </w:rPr>
            </w:pPr>
            <w:r>
              <w:rPr>
                <w:rFonts w:eastAsia="Times New Roman"/>
                <w:b/>
                <w:bCs/>
              </w:rPr>
              <w:t>Draft</w:t>
            </w:r>
          </w:p>
        </w:tc>
        <w:tc>
          <w:tcPr>
            <w:tcW w:w="0" w:type="auto"/>
            <w:vAlign w:val="center"/>
            <w:hideMark/>
          </w:tcPr>
          <w:p w14:paraId="590689F8" w14:textId="77777777"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14:paraId="290F1D52" w14:textId="77777777">
        <w:trPr>
          <w:divId w:val="278998550"/>
          <w:tblCellSpacing w:w="15" w:type="dxa"/>
        </w:trPr>
        <w:tc>
          <w:tcPr>
            <w:tcW w:w="0" w:type="auto"/>
            <w:vAlign w:val="center"/>
            <w:hideMark/>
          </w:tcPr>
          <w:p w14:paraId="59CF2217" w14:textId="77777777"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14:paraId="7A5BA67E" w14:textId="77777777"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351"/>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14:paraId="6B554CC6" w14:textId="77777777">
        <w:trPr>
          <w:divId w:val="278998550"/>
          <w:tblCellSpacing w:w="15" w:type="dxa"/>
        </w:trPr>
        <w:tc>
          <w:tcPr>
            <w:tcW w:w="0" w:type="auto"/>
            <w:vAlign w:val="center"/>
            <w:hideMark/>
          </w:tcPr>
          <w:p w14:paraId="43E49BD8" w14:textId="77777777" w:rsidR="00C51368" w:rsidRDefault="00E43BD9">
            <w:pPr>
              <w:jc w:val="center"/>
              <w:rPr>
                <w:rFonts w:eastAsia="Times New Roman"/>
                <w:b/>
                <w:bCs/>
              </w:rPr>
            </w:pPr>
            <w:r>
              <w:rPr>
                <w:rFonts w:eastAsia="Times New Roman"/>
                <w:b/>
                <w:bCs/>
              </w:rPr>
              <w:t>Normative</w:t>
            </w:r>
          </w:p>
        </w:tc>
        <w:tc>
          <w:tcPr>
            <w:tcW w:w="0" w:type="auto"/>
            <w:vAlign w:val="center"/>
            <w:hideMark/>
          </w:tcPr>
          <w:p w14:paraId="343B8B21" w14:textId="77777777" w:rsidR="00C51368" w:rsidRDefault="00E43BD9" w:rsidP="00F93F7E">
            <w:pPr>
              <w:rPr>
                <w:rFonts w:eastAsia="Times New Roman"/>
              </w:rPr>
            </w:pPr>
            <w:r>
              <w:rPr>
                <w:rFonts w:eastAsia="Times New Roman"/>
              </w:rPr>
              <w:t>This content has been subject to review and production implementation in a wide variety of environments. The content is cons</w:t>
            </w:r>
            <w:r w:rsidR="00F93F7E">
              <w:rPr>
                <w:rFonts w:eastAsia="Times New Roman"/>
              </w:rPr>
              <w:t>i</w:t>
            </w:r>
            <w:r>
              <w:rPr>
                <w:rFonts w:eastAsia="Times New Roman"/>
              </w:rPr>
              <w:t xml:space="preserve">dered to be stable and has been 'locked', subjecting it to FHIR </w:t>
            </w:r>
            <w:hyperlink r:id="rId2875"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14:paraId="426F3553" w14:textId="77777777"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14:paraId="3F5D927C" w14:textId="77777777" w:rsidR="00C51368" w:rsidRDefault="00E43BD9">
      <w:pPr>
        <w:pStyle w:val="Heading3"/>
        <w:divId w:val="278998550"/>
        <w:rPr>
          <w:rFonts w:eastAsia="Times New Roman"/>
          <w:lang w:val="en-US"/>
        </w:rPr>
      </w:pPr>
      <w:r>
        <w:rPr>
          <w:rFonts w:eastAsia="Times New Roman"/>
          <w:lang w:val="en-US"/>
        </w:rPr>
        <w:t>FHIR timeline</w:t>
      </w:r>
    </w:p>
    <w:p w14:paraId="03C97704" w14:textId="77777777"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14:paraId="62E7915E" w14:textId="77777777"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w:t>
      </w:r>
      <w:r w:rsidR="00274160">
        <w:rPr>
          <w:lang w:val="en-US"/>
        </w:rPr>
        <w:t xml:space="preserve">is </w:t>
      </w:r>
      <w:r>
        <w:rPr>
          <w:lang w:val="en-US"/>
        </w:rPr>
        <w:t xml:space="preserve">achievable with available HL7 resources. </w:t>
      </w:r>
    </w:p>
    <w:p w14:paraId="68C0B6D6" w14:textId="77777777"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14:paraId="44331AF7" w14:textId="77777777"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14:paraId="779E4CCB" w14:textId="77777777" w:rsidR="00C51368" w:rsidRDefault="00E43BD9">
      <w:pPr>
        <w:pStyle w:val="Heading3"/>
        <w:divId w:val="278998550"/>
        <w:rPr>
          <w:rFonts w:eastAsia="Times New Roman"/>
          <w:lang w:val="en-US"/>
        </w:rPr>
      </w:pPr>
      <w:r>
        <w:rPr>
          <w:rFonts w:eastAsia="Times New Roman"/>
          <w:lang w:val="en-US"/>
        </w:rPr>
        <w:t>DSTU Suggestions</w:t>
      </w:r>
    </w:p>
    <w:p w14:paraId="0EF50A80" w14:textId="77777777" w:rsidR="00C51368" w:rsidRDefault="00E43BD9">
      <w:pPr>
        <w:pStyle w:val="NormalWeb"/>
        <w:divId w:val="278998550"/>
        <w:rPr>
          <w:lang w:val="en-US"/>
        </w:rPr>
      </w:pPr>
      <w:r>
        <w:rPr>
          <w:lang w:val="en-US"/>
        </w:rPr>
        <w:t xml:space="preserve">The FHIR specification is a "Draft Standard </w:t>
      </w:r>
      <w:r w:rsidR="00274160">
        <w:rPr>
          <w:lang w:val="en-US"/>
        </w:rPr>
        <w:t xml:space="preserve">for </w:t>
      </w:r>
      <w:r>
        <w:rPr>
          <w:lang w:val="en-US"/>
        </w:rPr>
        <w:t xml:space="preserve">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6" w:history="1">
        <w:r>
          <w:rPr>
            <w:rStyle w:val="Hyperlink"/>
            <w:lang w:val="en-US"/>
          </w:rPr>
          <w:t>FHIR Change Request</w:t>
        </w:r>
      </w:hyperlink>
      <w:r>
        <w:rPr>
          <w:lang w:val="en-US"/>
        </w:rPr>
        <w:t xml:space="preserve"> tracker for details.) Guidance from early implementation will help address these areas. </w:t>
      </w:r>
    </w:p>
    <w:p w14:paraId="69A082A0" w14:textId="77777777"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14:paraId="4DC021D2" w14:textId="77777777"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14:paraId="5EDE4C21" w14:textId="77777777"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7"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14:paraId="111B7BD6" w14:textId="77777777"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14:paraId="666A7F28" w14:textId="77777777" w:rsidR="00C51368" w:rsidRDefault="00E43BD9">
      <w:pPr>
        <w:pStyle w:val="NormalWeb"/>
        <w:divId w:val="278998550"/>
        <w:rPr>
          <w:lang w:val="en-US"/>
        </w:rPr>
      </w:pPr>
      <w:r>
        <w:rPr>
          <w:lang w:val="en-US"/>
        </w:rPr>
        <w:t xml:space="preserve">A key objective of the DSTU process is gaining feedback from implementers making use of the specification. As well,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878" w:history="1">
        <w:r>
          <w:rPr>
            <w:rStyle w:val="Hyperlink"/>
            <w:lang w:val="en-US"/>
          </w:rPr>
          <w:t>here</w:t>
        </w:r>
      </w:hyperlink>
      <w:r>
        <w:rPr>
          <w:lang w:val="en-US"/>
        </w:rPr>
        <w:t xml:space="preserve">. </w:t>
      </w:r>
    </w:p>
    <w:p w14:paraId="1E9D0723" w14:textId="77777777"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14:paraId="092788E2" w14:textId="77777777" w:rsidR="00C51368" w:rsidRDefault="00E43BD9">
      <w:pPr>
        <w:pStyle w:val="NormalWeb"/>
        <w:divId w:val="278998550"/>
        <w:rPr>
          <w:lang w:val="en-US"/>
        </w:rPr>
      </w:pPr>
      <w:r>
        <w:rPr>
          <w:lang w:val="en-US"/>
        </w:rPr>
        <w:t xml:space="preserve">While implementation of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9"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80"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14:paraId="4CBAFE4C" w14:textId="77777777" w:rsidR="00C51368" w:rsidRDefault="00E43BD9">
      <w:pPr>
        <w:pStyle w:val="Heading1"/>
        <w:divId w:val="990249517"/>
        <w:rPr>
          <w:rFonts w:eastAsia="Times New Roman"/>
          <w:noProof/>
          <w:lang w:val="en-US"/>
        </w:rPr>
      </w:pPr>
      <w:r>
        <w:rPr>
          <w:rFonts w:eastAsia="Times New Roman"/>
          <w:noProof/>
          <w:lang w:val="en-US"/>
        </w:rPr>
        <w:t>toc.html</w:t>
      </w:r>
    </w:p>
    <w:p w14:paraId="3CBA8C4A" w14:textId="77777777" w:rsidR="00C51368" w:rsidRDefault="00E43BD9">
      <w:pPr>
        <w:pStyle w:val="Heading2"/>
        <w:divId w:val="132213461"/>
        <w:rPr>
          <w:rFonts w:eastAsia="Times New Roman"/>
          <w:lang w:val="en-US"/>
        </w:rPr>
      </w:pPr>
      <w:r>
        <w:rPr>
          <w:rFonts w:eastAsia="Times New Roman"/>
          <w:lang w:val="en-US"/>
        </w:rPr>
        <w:lastRenderedPageBreak/>
        <w:t>Full Table of Contents</w:t>
      </w:r>
    </w:p>
    <w:p w14:paraId="5BA4D530" w14:textId="77777777" w:rsidR="00C51368" w:rsidRDefault="001708AB">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14:paraId="5D937843" w14:textId="77777777" w:rsidR="00C51368" w:rsidRDefault="001708AB">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14:paraId="7D799CC5" w14:textId="77777777" w:rsidR="00C51368" w:rsidRDefault="00E43BD9">
      <w:pPr>
        <w:pStyle w:val="Heading1"/>
        <w:divId w:val="990249517"/>
        <w:rPr>
          <w:rFonts w:eastAsia="Times New Roman"/>
          <w:noProof/>
          <w:lang w:val="en-US"/>
        </w:rPr>
      </w:pPr>
      <w:r>
        <w:rPr>
          <w:rFonts w:eastAsia="Times New Roman"/>
          <w:noProof/>
          <w:lang w:val="en-US"/>
        </w:rPr>
        <w:t>todo.html</w:t>
      </w:r>
    </w:p>
    <w:p w14:paraId="3D802A20" w14:textId="77777777" w:rsidR="00C51368" w:rsidRDefault="00E43BD9">
      <w:pPr>
        <w:pStyle w:val="Heading2"/>
        <w:divId w:val="1390298144"/>
        <w:rPr>
          <w:rFonts w:eastAsia="Times New Roman"/>
          <w:lang w:val="en-US"/>
        </w:rPr>
      </w:pPr>
      <w:r>
        <w:rPr>
          <w:rFonts w:eastAsia="Times New Roman"/>
          <w:lang w:val="en-US"/>
        </w:rPr>
        <w:t>Outstanding Issues</w:t>
      </w:r>
    </w:p>
    <w:p w14:paraId="78DCF180" w14:textId="77777777" w:rsidR="00C51368" w:rsidRDefault="00E43BD9">
      <w:pPr>
        <w:pStyle w:val="NormalWeb"/>
        <w:divId w:val="1390298144"/>
        <w:rPr>
          <w:lang w:val="en-US"/>
        </w:rPr>
      </w:pPr>
      <w:r>
        <w:rPr>
          <w:lang w:val="en-US"/>
        </w:rPr>
        <w:t xml:space="preserve">This specification is currently in its second round of trial use. Much work remains to be done. </w:t>
      </w:r>
    </w:p>
    <w:p w14:paraId="4F29C092" w14:textId="77777777" w:rsidR="00C51368" w:rsidRDefault="00E43BD9">
      <w:pPr>
        <w:pStyle w:val="NormalWeb"/>
        <w:divId w:val="1390298144"/>
        <w:rPr>
          <w:lang w:val="en-US"/>
        </w:rPr>
      </w:pPr>
      <w:r>
        <w:rPr>
          <w:lang w:val="en-US"/>
        </w:rPr>
        <w:t>Specifically, there are still many outstanding questions about the Request/Fulfillment cycle (</w:t>
      </w:r>
      <w:hyperlink r:id="rId2881" w:history="1">
        <w:r>
          <w:rPr>
            <w:rStyle w:val="Hyperlink"/>
            <w:lang w:val="en-US"/>
          </w:rPr>
          <w:t>Order</w:t>
        </w:r>
      </w:hyperlink>
      <w:r>
        <w:rPr>
          <w:lang w:val="en-US"/>
        </w:rPr>
        <w:t xml:space="preserve">/ </w:t>
      </w:r>
      <w:hyperlink r:id="rId2882"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14:paraId="0FCD91A9" w14:textId="77777777" w:rsidR="00C51368" w:rsidRDefault="00E43BD9">
      <w:pPr>
        <w:pStyle w:val="NormalWeb"/>
        <w:divId w:val="1390298144"/>
        <w:rPr>
          <w:lang w:val="en-US"/>
        </w:rPr>
      </w:pPr>
      <w:r>
        <w:rPr>
          <w:lang w:val="en-US"/>
        </w:rPr>
        <w:t xml:space="preserve">In addition, the following general areas of functionality have been deferred to a future version: </w:t>
      </w:r>
    </w:p>
    <w:p w14:paraId="5C59B418"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14:paraId="785EE34B"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14:paraId="6B42A7A2"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14:paraId="7725E790"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14:paraId="043166F1"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14:paraId="7646E71E"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14:paraId="191D5340"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14:paraId="150F80B7"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14:paraId="0EC9A461" w14:textId="77777777"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14:paraId="68B3E40B" w14:textId="77777777" w:rsidR="00C51368" w:rsidRDefault="00E43BD9">
      <w:pPr>
        <w:pStyle w:val="NormalWeb"/>
        <w:divId w:val="1390298144"/>
        <w:rPr>
          <w:lang w:val="en-US"/>
        </w:rPr>
      </w:pPr>
      <w:r>
        <w:rPr>
          <w:lang w:val="en-US"/>
        </w:rPr>
        <w:t xml:space="preserve">For some of these, some draft content is included in the specification for implementer consideration. </w:t>
      </w:r>
    </w:p>
    <w:p w14:paraId="58406CC9" w14:textId="77777777" w:rsidR="00C51368" w:rsidRDefault="00E43BD9">
      <w:pPr>
        <w:pStyle w:val="NormalWeb"/>
        <w:divId w:val="1390298144"/>
        <w:rPr>
          <w:lang w:val="en-US"/>
        </w:rPr>
      </w:pPr>
      <w:r>
        <w:rPr>
          <w:lang w:val="en-US"/>
        </w:rPr>
        <w:t xml:space="preserve">In addition, there </w:t>
      </w:r>
      <w:r w:rsidR="00E05E09">
        <w:rPr>
          <w:lang w:val="en-US"/>
        </w:rPr>
        <w:t xml:space="preserve">are </w:t>
      </w:r>
      <w:r>
        <w:rPr>
          <w:lang w:val="en-US"/>
        </w:rPr>
        <w:t xml:space="preserve">a number of specific notes </w:t>
      </w:r>
      <w:r w:rsidR="00E05E09">
        <w:rPr>
          <w:lang w:val="en-US"/>
        </w:rPr>
        <w:t xml:space="preserve">in </w:t>
      </w:r>
      <w:r>
        <w:rPr>
          <w:lang w:val="en-US"/>
        </w:rPr>
        <w:t xml:space="preserve">the specification requesting feedback from implementers: </w:t>
      </w:r>
    </w:p>
    <w:bookmarkStart w:id="352" w:name="todo"/>
    <w:bookmarkEnd w:id="352"/>
    <w:commentRangeStart w:id="353"/>
    <w:p w14:paraId="3A9A3F59" w14:textId="77777777"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14:paraId="4A7D1B7D" w14:textId="77777777" w:rsidR="00C51368" w:rsidRDefault="001708AB">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14:paraId="3C94624D" w14:textId="77777777" w:rsidR="00C51368" w:rsidRDefault="001708AB">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BodySite</w:t>
        </w:r>
      </w:hyperlink>
      <w:r w:rsidR="00E43BD9">
        <w:rPr>
          <w:rFonts w:eastAsia="Times New Roman"/>
          <w:lang w:val="en-US"/>
        </w:rPr>
        <w:t>: suitability of this as a resource?</w:t>
      </w:r>
    </w:p>
    <w:p w14:paraId="238C0049" w14:textId="77777777" w:rsidR="00C51368" w:rsidRDefault="001708AB">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CarePlan</w:t>
        </w:r>
      </w:hyperlink>
      <w:r w:rsidR="00E43BD9">
        <w:rPr>
          <w:rFonts w:eastAsia="Times New Roman"/>
          <w:lang w:val="en-US"/>
        </w:rPr>
        <w:t>: 2 questions about usage</w:t>
      </w:r>
    </w:p>
    <w:p w14:paraId="4CF3C1F7" w14:textId="77777777" w:rsidR="00C51368" w:rsidRDefault="001708AB">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ClinicalImpression</w:t>
        </w:r>
      </w:hyperlink>
      <w:r w:rsidR="00E43BD9">
        <w:rPr>
          <w:rFonts w:eastAsia="Times New Roman"/>
          <w:lang w:val="en-US"/>
        </w:rPr>
        <w:t>: general usage questions</w:t>
      </w:r>
    </w:p>
    <w:p w14:paraId="3E650B94" w14:textId="77777777" w:rsidR="00C51368" w:rsidRDefault="001708AB">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14:paraId="457A075B" w14:textId="77777777" w:rsidR="00C51368" w:rsidRDefault="001708AB">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Invariants</w:t>
        </w:r>
      </w:hyperlink>
      <w:r w:rsidR="00E43BD9">
        <w:rPr>
          <w:rFonts w:eastAsia="Times New Roman"/>
          <w:lang w:val="en-US"/>
        </w:rPr>
        <w:t>: is there a replaceement for XPath?</w:t>
      </w:r>
    </w:p>
    <w:p w14:paraId="7578F8AF" w14:textId="77777777" w:rsidR="00C51368" w:rsidRDefault="001708AB">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14:paraId="3CE94E7B" w14:textId="77777777" w:rsidR="00C51368" w:rsidRDefault="001708AB">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14:paraId="5D7496BB" w14:textId="77777777" w:rsidR="00C51368" w:rsidRDefault="001708AB">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DiagnosticReport</w:t>
        </w:r>
      </w:hyperlink>
      <w:r w:rsidR="00E43BD9">
        <w:rPr>
          <w:rFonts w:eastAsia="Times New Roman"/>
          <w:lang w:val="en-US"/>
        </w:rPr>
        <w:t>: relationship with Observation</w:t>
      </w:r>
    </w:p>
    <w:p w14:paraId="5CC759CD" w14:textId="77777777" w:rsidR="00C51368" w:rsidRDefault="001708AB">
      <w:pPr>
        <w:numPr>
          <w:ilvl w:val="0"/>
          <w:numId w:val="370"/>
        </w:numPr>
        <w:spacing w:before="100" w:beforeAutospacing="1" w:after="100" w:afterAutospacing="1"/>
        <w:divId w:val="1390298144"/>
        <w:rPr>
          <w:rFonts w:eastAsia="Times New Roman"/>
          <w:lang w:val="en-US"/>
        </w:rPr>
      </w:pPr>
      <w:hyperlink r:id="rId2892"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14:paraId="66CCED74" w14:textId="77777777" w:rsidR="00C51368" w:rsidRDefault="001708AB">
      <w:pPr>
        <w:numPr>
          <w:ilvl w:val="0"/>
          <w:numId w:val="370"/>
        </w:numPr>
        <w:spacing w:before="100" w:beforeAutospacing="1" w:after="100" w:afterAutospacing="1"/>
        <w:divId w:val="1390298144"/>
        <w:rPr>
          <w:rFonts w:eastAsia="Times New Roman"/>
          <w:lang w:val="en-US"/>
        </w:rPr>
      </w:pPr>
      <w:hyperlink r:id="rId2893"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14:paraId="5EBE6F21" w14:textId="77777777" w:rsidR="00C51368" w:rsidRDefault="001708AB">
      <w:pPr>
        <w:numPr>
          <w:ilvl w:val="0"/>
          <w:numId w:val="370"/>
        </w:numPr>
        <w:spacing w:before="100" w:beforeAutospacing="1" w:after="100" w:afterAutospacing="1"/>
        <w:divId w:val="1390298144"/>
        <w:rPr>
          <w:rFonts w:eastAsia="Times New Roman"/>
          <w:lang w:val="en-US"/>
        </w:rPr>
      </w:pPr>
      <w:hyperlink r:id="rId2894"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14:paraId="4ABA25B8" w14:textId="77777777" w:rsidR="00C51368" w:rsidRDefault="001708AB">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Resource Identification</w:t>
        </w:r>
      </w:hyperlink>
      <w:r w:rsidR="00E43BD9">
        <w:rPr>
          <w:rFonts w:eastAsia="Times New Roman"/>
          <w:lang w:val="en-US"/>
        </w:rPr>
        <w:t>: identifier policy rules?</w:t>
      </w:r>
    </w:p>
    <w:p w14:paraId="6245F0CA" w14:textId="77777777" w:rsidR="00C51368" w:rsidRDefault="001708AB">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14:paraId="30335345" w14:textId="77777777" w:rsidR="00C51368" w:rsidRDefault="001708AB">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14:paraId="3C0E4865" w14:textId="77777777" w:rsidR="00C51368" w:rsidRDefault="001708AB">
      <w:pPr>
        <w:numPr>
          <w:ilvl w:val="0"/>
          <w:numId w:val="370"/>
        </w:numPr>
        <w:spacing w:before="100" w:beforeAutospacing="1" w:after="100" w:afterAutospacing="1"/>
        <w:divId w:val="1390298144"/>
        <w:rPr>
          <w:rFonts w:eastAsia="Times New Roman"/>
          <w:lang w:val="en-US"/>
        </w:rPr>
      </w:pPr>
      <w:hyperlink r:id="rId2898"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14:paraId="0AFC2BBA" w14:textId="77777777" w:rsidR="00C51368" w:rsidRDefault="001708AB">
      <w:pPr>
        <w:numPr>
          <w:ilvl w:val="0"/>
          <w:numId w:val="370"/>
        </w:numPr>
        <w:spacing w:before="100" w:beforeAutospacing="1" w:after="100" w:afterAutospacing="1"/>
        <w:divId w:val="1390298144"/>
        <w:rPr>
          <w:rFonts w:eastAsia="Times New Roman"/>
          <w:lang w:val="en-US"/>
        </w:rPr>
      </w:pPr>
      <w:hyperlink r:id="rId2899" w:anchor="dstu-2" w:history="1">
        <w:r w:rsidR="00E43BD9">
          <w:rPr>
            <w:rStyle w:val="Hyperlink"/>
            <w:rFonts w:eastAsia="Times New Roman"/>
            <w:lang w:val="en-US"/>
          </w:rPr>
          <w:t>Patient</w:t>
        </w:r>
      </w:hyperlink>
      <w:r w:rsidR="00E43BD9">
        <w:rPr>
          <w:rFonts w:eastAsia="Times New Roman"/>
          <w:lang w:val="en-US"/>
        </w:rPr>
        <w:t>: Comment on MPI search query sought</w:t>
      </w:r>
    </w:p>
    <w:p w14:paraId="07263AAB" w14:textId="77777777" w:rsidR="00C51368" w:rsidRDefault="001708AB">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14:paraId="60A55928" w14:textId="77777777" w:rsidR="00C51368" w:rsidRDefault="001708AB">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14:paraId="425A45B9" w14:textId="77777777" w:rsidR="00C51368" w:rsidRDefault="001708AB">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RiskAssessment</w:t>
        </w:r>
      </w:hyperlink>
      <w:r w:rsidR="00E43BD9">
        <w:rPr>
          <w:rFonts w:eastAsia="Times New Roman"/>
          <w:lang w:val="en-US"/>
        </w:rPr>
        <w:t>: General usage questions</w:t>
      </w:r>
    </w:p>
    <w:p w14:paraId="1C319D28" w14:textId="77777777" w:rsidR="00C51368" w:rsidRDefault="001708AB">
      <w:pPr>
        <w:numPr>
          <w:ilvl w:val="0"/>
          <w:numId w:val="370"/>
        </w:numPr>
        <w:spacing w:before="100" w:beforeAutospacing="1" w:after="100" w:afterAutospacing="1"/>
        <w:divId w:val="1390298144"/>
        <w:rPr>
          <w:rFonts w:eastAsia="Times New Roman"/>
          <w:lang w:val="en-US"/>
        </w:rPr>
      </w:pPr>
      <w:hyperlink r:id="rId2903"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14:paraId="3666BDEE" w14:textId="77777777" w:rsidR="00C51368" w:rsidRDefault="001708AB">
      <w:pPr>
        <w:numPr>
          <w:ilvl w:val="0"/>
          <w:numId w:val="370"/>
        </w:numPr>
        <w:spacing w:before="100" w:beforeAutospacing="1" w:after="100" w:afterAutospacing="1"/>
        <w:divId w:val="1390298144"/>
        <w:rPr>
          <w:rFonts w:eastAsia="Times New Roman"/>
          <w:lang w:val="en-US"/>
        </w:rPr>
      </w:pPr>
      <w:hyperlink r:id="rId2904"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14:paraId="1E91285B" w14:textId="77777777" w:rsidR="00C51368" w:rsidRDefault="001708AB">
      <w:pPr>
        <w:numPr>
          <w:ilvl w:val="0"/>
          <w:numId w:val="370"/>
        </w:numPr>
        <w:spacing w:before="100" w:beforeAutospacing="1" w:after="100" w:afterAutospacing="1"/>
        <w:divId w:val="1390298144"/>
        <w:rPr>
          <w:rFonts w:eastAsia="Times New Roman"/>
          <w:lang w:val="en-US"/>
        </w:rPr>
      </w:pPr>
      <w:hyperlink r:id="rId2905"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14:paraId="41C5FD2E" w14:textId="77777777" w:rsidR="00C51368" w:rsidRDefault="001708AB">
      <w:pPr>
        <w:numPr>
          <w:ilvl w:val="0"/>
          <w:numId w:val="370"/>
        </w:numPr>
        <w:spacing w:before="100" w:beforeAutospacing="1" w:after="100" w:afterAutospacing="1"/>
        <w:divId w:val="1390298144"/>
        <w:rPr>
          <w:rFonts w:eastAsia="Times New Roman"/>
          <w:lang w:val="en-US"/>
        </w:rPr>
      </w:pPr>
      <w:hyperlink r:id="rId2906" w:history="1">
        <w:r w:rsidR="00E43BD9">
          <w:rPr>
            <w:rStyle w:val="Hyperlink"/>
            <w:rFonts w:eastAsia="Times New Roman"/>
            <w:lang w:val="en-US"/>
          </w:rPr>
          <w:t>Subscription</w:t>
        </w:r>
      </w:hyperlink>
      <w:r w:rsidR="00E43BD9">
        <w:rPr>
          <w:rFonts w:eastAsia="Times New Roman"/>
          <w:lang w:val="en-US"/>
        </w:rPr>
        <w:t>: Use with messaging is still to be clarified</w:t>
      </w:r>
      <w:commentRangeEnd w:id="353"/>
      <w:r w:rsidR="00351BA2">
        <w:rPr>
          <w:rStyle w:val="CommentReference"/>
        </w:rPr>
        <w:commentReference w:id="353"/>
      </w:r>
    </w:p>
    <w:p w14:paraId="638EAA8C" w14:textId="77777777" w:rsidR="00C51368" w:rsidRDefault="00E43BD9">
      <w:pPr>
        <w:pStyle w:val="Heading1"/>
        <w:divId w:val="990249517"/>
        <w:rPr>
          <w:rFonts w:eastAsia="Times New Roman"/>
          <w:noProof/>
          <w:lang w:val="en-US"/>
        </w:rPr>
      </w:pPr>
      <w:r>
        <w:rPr>
          <w:rFonts w:eastAsia="Times New Roman"/>
          <w:noProof/>
          <w:lang w:val="en-US"/>
        </w:rPr>
        <w:t>ucum.html</w:t>
      </w:r>
    </w:p>
    <w:p w14:paraId="733198B8" w14:textId="77777777"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388F7CB0" w14:textId="77777777">
        <w:trPr>
          <w:divId w:val="245458561"/>
          <w:tblCellSpacing w:w="15" w:type="dxa"/>
        </w:trPr>
        <w:tc>
          <w:tcPr>
            <w:tcW w:w="0" w:type="auto"/>
            <w:vAlign w:val="center"/>
            <w:hideMark/>
          </w:tcPr>
          <w:p w14:paraId="50BCBF35" w14:textId="77777777" w:rsidR="00C51368" w:rsidRDefault="00E43BD9">
            <w:pPr>
              <w:rPr>
                <w:rFonts w:eastAsia="Times New Roman"/>
              </w:rPr>
            </w:pPr>
            <w:r>
              <w:rPr>
                <w:rFonts w:eastAsia="Times New Roman"/>
              </w:rPr>
              <w:t>Work Group</w:t>
            </w:r>
          </w:p>
        </w:tc>
        <w:tc>
          <w:tcPr>
            <w:tcW w:w="0" w:type="auto"/>
            <w:vAlign w:val="center"/>
            <w:hideMark/>
          </w:tcPr>
          <w:p w14:paraId="74003189" w14:textId="77777777" w:rsidR="00C51368" w:rsidRDefault="001708AB">
            <w:pPr>
              <w:rPr>
                <w:rFonts w:eastAsia="Times New Roman"/>
              </w:rPr>
            </w:pPr>
            <w:hyperlink r:id="rId2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46795A71" w14:textId="77777777" w:rsidR="00C51368" w:rsidRDefault="001708AB">
            <w:pPr>
              <w:rPr>
                <w:rFonts w:eastAsia="Times New Roman"/>
              </w:rPr>
            </w:pPr>
            <w:hyperlink r:id="rId2908" w:anchor="status" w:history="1">
              <w:r w:rsidR="00E43BD9">
                <w:rPr>
                  <w:rStyle w:val="Hyperlink"/>
                  <w:rFonts w:eastAsia="Times New Roman"/>
                </w:rPr>
                <w:t>Ballot Status</w:t>
              </w:r>
            </w:hyperlink>
            <w:r w:rsidR="00E43BD9">
              <w:rPr>
                <w:rFonts w:eastAsia="Times New Roman"/>
              </w:rPr>
              <w:t xml:space="preserve">: </w:t>
            </w:r>
            <w:hyperlink r:id="rId2909" w:anchor="pubs" w:history="1">
              <w:r w:rsidR="00E43BD9">
                <w:rPr>
                  <w:rStyle w:val="Hyperlink"/>
                  <w:rFonts w:eastAsia="Times New Roman"/>
                </w:rPr>
                <w:t>DSTU 2</w:t>
              </w:r>
            </w:hyperlink>
          </w:p>
        </w:tc>
      </w:tr>
    </w:tbl>
    <w:p w14:paraId="73AF4B65" w14:textId="77777777" w:rsidR="00C51368" w:rsidRDefault="00E43BD9">
      <w:pPr>
        <w:pStyle w:val="NormalWeb"/>
        <w:divId w:val="245458561"/>
        <w:rPr>
          <w:lang w:val="en-US"/>
        </w:rPr>
      </w:pPr>
      <w:r>
        <w:rPr>
          <w:lang w:val="en-US"/>
        </w:rPr>
        <w:t xml:space="preserve">The </w:t>
      </w:r>
      <w:hyperlink r:id="rId2910" w:history="1">
        <w:r>
          <w:rPr>
            <w:rStyle w:val="Hyperlink"/>
            <w:lang w:val="en-US"/>
          </w:rPr>
          <w:t>Units of Measure</w:t>
        </w:r>
      </w:hyperlink>
      <w:r>
        <w:rPr>
          <w:lang w:val="en-US"/>
        </w:rPr>
        <w:t xml:space="preserve"> Coding System (UCUM) is recommended for use with the </w:t>
      </w:r>
      <w:hyperlink r:id="rId2911" w:anchor="Quantity" w:history="1">
        <w:r>
          <w:rPr>
            <w:rStyle w:val="Hyperlink"/>
            <w:lang w:val="en-US"/>
          </w:rPr>
          <w:t>Quantity</w:t>
        </w:r>
      </w:hyperlink>
      <w:r>
        <w:rPr>
          <w:lang w:val="en-US"/>
        </w:rPr>
        <w:t xml:space="preserve"> data type. </w:t>
      </w:r>
    </w:p>
    <w:p w14:paraId="26EC4B44" w14:textId="77777777"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14:paraId="3B44D9BB" w14:textId="77777777">
        <w:trPr>
          <w:divId w:val="245458561"/>
          <w:tblCellSpacing w:w="15" w:type="dxa"/>
        </w:trPr>
        <w:tc>
          <w:tcPr>
            <w:tcW w:w="0" w:type="auto"/>
            <w:vAlign w:val="center"/>
            <w:hideMark/>
          </w:tcPr>
          <w:p w14:paraId="521046FE" w14:textId="77777777" w:rsidR="00C51368" w:rsidRDefault="00E43BD9">
            <w:pPr>
              <w:rPr>
                <w:rFonts w:eastAsia="Times New Roman"/>
              </w:rPr>
            </w:pPr>
            <w:r>
              <w:rPr>
                <w:rFonts w:eastAsia="Times New Roman"/>
              </w:rPr>
              <w:t>Source</w:t>
            </w:r>
          </w:p>
        </w:tc>
        <w:tc>
          <w:tcPr>
            <w:tcW w:w="0" w:type="auto"/>
            <w:vAlign w:val="center"/>
            <w:hideMark/>
          </w:tcPr>
          <w:p w14:paraId="55806F90" w14:textId="77777777" w:rsidR="00C51368" w:rsidRDefault="00E43BD9">
            <w:pPr>
              <w:rPr>
                <w:rFonts w:eastAsia="Times New Roman"/>
              </w:rPr>
            </w:pPr>
            <w:r>
              <w:rPr>
                <w:rFonts w:eastAsia="Times New Roman"/>
              </w:rPr>
              <w:t xml:space="preserve">UCUM is made available by the </w:t>
            </w:r>
            <w:hyperlink r:id="rId2912" w:history="1">
              <w:r>
                <w:rPr>
                  <w:rStyle w:val="Hyperlink"/>
                  <w:rFonts w:eastAsia="Times New Roman"/>
                </w:rPr>
                <w:t>Regenstrief Institute, Inc</w:t>
              </w:r>
            </w:hyperlink>
            <w:r>
              <w:rPr>
                <w:rFonts w:eastAsia="Times New Roman"/>
              </w:rPr>
              <w:t xml:space="preserve"> and The UCUM Organization at </w:t>
            </w:r>
            <w:hyperlink r:id="rId2913" w:history="1">
              <w:r>
                <w:rPr>
                  <w:rStyle w:val="Hyperlink"/>
                  <w:rFonts w:eastAsia="Times New Roman"/>
                </w:rPr>
                <w:t>http://unitsofmeasure.org</w:t>
              </w:r>
            </w:hyperlink>
          </w:p>
        </w:tc>
      </w:tr>
      <w:tr w:rsidR="00C51368" w14:paraId="76573BDE" w14:textId="77777777">
        <w:trPr>
          <w:divId w:val="245458561"/>
          <w:tblCellSpacing w:w="15" w:type="dxa"/>
        </w:trPr>
        <w:tc>
          <w:tcPr>
            <w:tcW w:w="0" w:type="auto"/>
            <w:vAlign w:val="center"/>
            <w:hideMark/>
          </w:tcPr>
          <w:p w14:paraId="5B619C6B" w14:textId="77777777" w:rsidR="00C51368" w:rsidRDefault="00E43BD9">
            <w:pPr>
              <w:rPr>
                <w:rFonts w:eastAsia="Times New Roman"/>
              </w:rPr>
            </w:pPr>
            <w:r>
              <w:rPr>
                <w:rFonts w:eastAsia="Times New Roman"/>
              </w:rPr>
              <w:t>System</w:t>
            </w:r>
          </w:p>
        </w:tc>
        <w:tc>
          <w:tcPr>
            <w:tcW w:w="0" w:type="auto"/>
            <w:vAlign w:val="center"/>
            <w:hideMark/>
          </w:tcPr>
          <w:p w14:paraId="4ABAABA2" w14:textId="77777777" w:rsidR="00C51368" w:rsidRDefault="00E43BD9">
            <w:pPr>
              <w:rPr>
                <w:rFonts w:eastAsia="Times New Roman"/>
              </w:rPr>
            </w:pPr>
            <w:r>
              <w:rPr>
                <w:rFonts w:eastAsia="Times New Roman"/>
              </w:rPr>
              <w:t xml:space="preserve">The URI </w:t>
            </w:r>
            <w:hyperlink r:id="rId2914" w:history="1">
              <w:r>
                <w:rPr>
                  <w:rStyle w:val="Hyperlink"/>
                  <w:rFonts w:eastAsia="Times New Roman"/>
                </w:rPr>
                <w:t>http://unitsofmeasure.org</w:t>
              </w:r>
            </w:hyperlink>
            <w:r>
              <w:rPr>
                <w:rFonts w:eastAsia="Times New Roman"/>
              </w:rPr>
              <w:t xml:space="preserve"> identifies UCUM codes</w:t>
            </w:r>
          </w:p>
        </w:tc>
      </w:tr>
      <w:tr w:rsidR="00C51368" w14:paraId="7255A796" w14:textId="77777777">
        <w:trPr>
          <w:divId w:val="245458561"/>
          <w:tblCellSpacing w:w="15" w:type="dxa"/>
        </w:trPr>
        <w:tc>
          <w:tcPr>
            <w:tcW w:w="0" w:type="auto"/>
            <w:vAlign w:val="center"/>
            <w:hideMark/>
          </w:tcPr>
          <w:p w14:paraId="0BA0A192" w14:textId="77777777" w:rsidR="00C51368" w:rsidRDefault="00E43BD9">
            <w:pPr>
              <w:rPr>
                <w:rFonts w:eastAsia="Times New Roman"/>
              </w:rPr>
            </w:pPr>
            <w:r>
              <w:rPr>
                <w:rFonts w:eastAsia="Times New Roman"/>
              </w:rPr>
              <w:t>Version</w:t>
            </w:r>
          </w:p>
        </w:tc>
        <w:tc>
          <w:tcPr>
            <w:tcW w:w="0" w:type="auto"/>
            <w:vAlign w:val="center"/>
            <w:hideMark/>
          </w:tcPr>
          <w:p w14:paraId="2C632380" w14:textId="77777777"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5" w:anchor="Coding" w:history="1">
              <w:r>
                <w:rPr>
                  <w:rStyle w:val="Hyperlink"/>
                  <w:rFonts w:eastAsia="Times New Roman"/>
                </w:rPr>
                <w:t>Coding</w:t>
              </w:r>
            </w:hyperlink>
            <w:r>
              <w:rPr>
                <w:rFonts w:eastAsia="Times New Roman"/>
              </w:rPr>
              <w:t xml:space="preserve"> data type, only in </w:t>
            </w:r>
            <w:hyperlink r:id="rId2916" w:history="1">
              <w:r>
                <w:rPr>
                  <w:rStyle w:val="Hyperlink"/>
                  <w:rFonts w:eastAsia="Times New Roman"/>
                </w:rPr>
                <w:t>Value sets</w:t>
              </w:r>
            </w:hyperlink>
            <w:r>
              <w:rPr>
                <w:rFonts w:eastAsia="Times New Roman"/>
              </w:rPr>
              <w:t xml:space="preserve"> that use UCUM codes</w:t>
            </w:r>
          </w:p>
        </w:tc>
      </w:tr>
      <w:tr w:rsidR="00C51368" w14:paraId="428E7FE5" w14:textId="77777777">
        <w:trPr>
          <w:divId w:val="245458561"/>
          <w:tblCellSpacing w:w="15" w:type="dxa"/>
        </w:trPr>
        <w:tc>
          <w:tcPr>
            <w:tcW w:w="0" w:type="auto"/>
            <w:vAlign w:val="center"/>
            <w:hideMark/>
          </w:tcPr>
          <w:p w14:paraId="5B0B0746" w14:textId="77777777" w:rsidR="00C51368" w:rsidRDefault="00E43BD9">
            <w:pPr>
              <w:rPr>
                <w:rFonts w:eastAsia="Times New Roman"/>
              </w:rPr>
            </w:pPr>
            <w:r>
              <w:rPr>
                <w:rFonts w:eastAsia="Times New Roman"/>
              </w:rPr>
              <w:t>Code</w:t>
            </w:r>
          </w:p>
        </w:tc>
        <w:tc>
          <w:tcPr>
            <w:tcW w:w="0" w:type="auto"/>
            <w:vAlign w:val="center"/>
            <w:hideMark/>
          </w:tcPr>
          <w:p w14:paraId="5122E3EB" w14:textId="77777777" w:rsidR="00C51368" w:rsidRDefault="00E43BD9">
            <w:pPr>
              <w:rPr>
                <w:rFonts w:eastAsia="Times New Roman"/>
              </w:rPr>
            </w:pPr>
            <w:r>
              <w:rPr>
                <w:rFonts w:eastAsia="Times New Roman"/>
              </w:rPr>
              <w:t>Valid expressions using the case sensitive symbols</w:t>
            </w:r>
          </w:p>
        </w:tc>
      </w:tr>
      <w:tr w:rsidR="00C51368" w14:paraId="5BCB4E4C" w14:textId="77777777">
        <w:trPr>
          <w:divId w:val="245458561"/>
          <w:tblCellSpacing w:w="15" w:type="dxa"/>
        </w:trPr>
        <w:tc>
          <w:tcPr>
            <w:tcW w:w="0" w:type="auto"/>
            <w:vAlign w:val="center"/>
            <w:hideMark/>
          </w:tcPr>
          <w:p w14:paraId="6FCD3FA4" w14:textId="77777777" w:rsidR="00C51368" w:rsidRDefault="00E43BD9">
            <w:pPr>
              <w:rPr>
                <w:rFonts w:eastAsia="Times New Roman"/>
              </w:rPr>
            </w:pPr>
            <w:r>
              <w:rPr>
                <w:rFonts w:eastAsia="Times New Roman"/>
              </w:rPr>
              <w:t>Display</w:t>
            </w:r>
          </w:p>
        </w:tc>
        <w:tc>
          <w:tcPr>
            <w:tcW w:w="0" w:type="auto"/>
            <w:vAlign w:val="center"/>
            <w:hideMark/>
          </w:tcPr>
          <w:p w14:paraId="300F7369" w14:textId="77777777" w:rsidR="00C51368" w:rsidRDefault="00E43BD9">
            <w:pPr>
              <w:rPr>
                <w:rFonts w:eastAsia="Times New Roman"/>
              </w:rPr>
            </w:pPr>
            <w:r>
              <w:rPr>
                <w:rFonts w:eastAsia="Times New Roman"/>
              </w:rPr>
              <w:t>There is no defined display; the UCUM code is used directly for the display</w:t>
            </w:r>
          </w:p>
        </w:tc>
      </w:tr>
      <w:tr w:rsidR="00C51368" w14:paraId="6F1184C7" w14:textId="77777777">
        <w:trPr>
          <w:divId w:val="245458561"/>
          <w:tblCellSpacing w:w="15" w:type="dxa"/>
        </w:trPr>
        <w:tc>
          <w:tcPr>
            <w:tcW w:w="0" w:type="auto"/>
            <w:vAlign w:val="center"/>
            <w:hideMark/>
          </w:tcPr>
          <w:p w14:paraId="21879A92" w14:textId="77777777" w:rsidR="00C51368" w:rsidRDefault="00E43BD9">
            <w:pPr>
              <w:rPr>
                <w:rFonts w:eastAsia="Times New Roman"/>
              </w:rPr>
            </w:pPr>
            <w:r>
              <w:rPr>
                <w:rFonts w:eastAsia="Times New Roman"/>
              </w:rPr>
              <w:t>Filter Properties</w:t>
            </w:r>
          </w:p>
        </w:tc>
        <w:tc>
          <w:tcPr>
            <w:tcW w:w="0" w:type="auto"/>
            <w:vAlign w:val="center"/>
            <w:hideMark/>
          </w:tcPr>
          <w:p w14:paraId="6A418829" w14:textId="77777777" w:rsidR="00C51368" w:rsidRDefault="00E43BD9">
            <w:pPr>
              <w:rPr>
                <w:rFonts w:eastAsia="Times New Roman"/>
              </w:rPr>
            </w:pPr>
            <w:r>
              <w:rPr>
                <w:rFonts w:eastAsia="Times New Roman"/>
              </w:rPr>
              <w:t>Two filter properties are defined as described below</w:t>
            </w:r>
          </w:p>
        </w:tc>
      </w:tr>
    </w:tbl>
    <w:p w14:paraId="0E1FB81D" w14:textId="77777777" w:rsidR="00C51368" w:rsidRDefault="00E43BD9">
      <w:pPr>
        <w:pStyle w:val="Heading3"/>
        <w:divId w:val="245458561"/>
        <w:rPr>
          <w:rFonts w:eastAsia="Times New Roman"/>
          <w:lang w:val="en-US"/>
        </w:rPr>
      </w:pPr>
      <w:r>
        <w:rPr>
          <w:rFonts w:eastAsia="Times New Roman"/>
          <w:lang w:val="en-US"/>
        </w:rPr>
        <w:t>Copyright</w:t>
      </w:r>
    </w:p>
    <w:p w14:paraId="71E6E0B6" w14:textId="77777777"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7" w:history="1">
        <w:r>
          <w:rPr>
            <w:rStyle w:val="Hyperlink"/>
            <w:lang w:val="en-US"/>
          </w:rPr>
          <w:t>TermsOfUse</w:t>
        </w:r>
      </w:hyperlink>
      <w:r>
        <w:rPr>
          <w:lang w:val="en-US"/>
        </w:rPr>
        <w:t xml:space="preserve"> for details. </w:t>
      </w:r>
    </w:p>
    <w:p w14:paraId="41479E74" w14:textId="77777777" w:rsidR="00C51368" w:rsidRDefault="00E43BD9">
      <w:pPr>
        <w:pStyle w:val="Heading3"/>
        <w:divId w:val="245458561"/>
        <w:rPr>
          <w:rFonts w:eastAsia="Times New Roman"/>
          <w:lang w:val="en-US"/>
        </w:rPr>
      </w:pPr>
      <w:r>
        <w:rPr>
          <w:rFonts w:eastAsia="Times New Roman"/>
          <w:lang w:val="en-US"/>
        </w:rPr>
        <w:lastRenderedPageBreak/>
        <w:t>UCUM Filter Properties</w:t>
      </w:r>
    </w:p>
    <w:p w14:paraId="73969730" w14:textId="77777777"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14:paraId="7332FE7A" w14:textId="77777777"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14:paraId="00711823" w14:textId="77777777">
        <w:trPr>
          <w:divId w:val="245458561"/>
          <w:tblCellSpacing w:w="15" w:type="dxa"/>
        </w:trPr>
        <w:tc>
          <w:tcPr>
            <w:tcW w:w="0" w:type="auto"/>
            <w:vAlign w:val="center"/>
            <w:hideMark/>
          </w:tcPr>
          <w:p w14:paraId="065979D9" w14:textId="77777777" w:rsidR="00C51368" w:rsidRDefault="00E43BD9">
            <w:pPr>
              <w:rPr>
                <w:rFonts w:eastAsia="Times New Roman"/>
              </w:rPr>
            </w:pPr>
            <w:r>
              <w:rPr>
                <w:rFonts w:eastAsia="Times New Roman"/>
              </w:rPr>
              <w:t>Description</w:t>
            </w:r>
          </w:p>
        </w:tc>
        <w:tc>
          <w:tcPr>
            <w:tcW w:w="0" w:type="auto"/>
            <w:vAlign w:val="center"/>
            <w:hideMark/>
          </w:tcPr>
          <w:p w14:paraId="31A4201F" w14:textId="77777777" w:rsidR="00C51368" w:rsidRDefault="00E43BD9">
            <w:pPr>
              <w:rPr>
                <w:rFonts w:eastAsia="Times New Roman"/>
              </w:rPr>
            </w:pPr>
            <w:r>
              <w:rPr>
                <w:rFonts w:eastAsia="Times New Roman"/>
              </w:rPr>
              <w:t>Restricts the expression to a describe a particular UCUM base property</w:t>
            </w:r>
          </w:p>
        </w:tc>
      </w:tr>
      <w:tr w:rsidR="00C51368" w14:paraId="60640FC0" w14:textId="77777777">
        <w:trPr>
          <w:divId w:val="245458561"/>
          <w:tblCellSpacing w:w="15" w:type="dxa"/>
        </w:trPr>
        <w:tc>
          <w:tcPr>
            <w:tcW w:w="0" w:type="auto"/>
            <w:vAlign w:val="center"/>
            <w:hideMark/>
          </w:tcPr>
          <w:p w14:paraId="0DB7A626" w14:textId="77777777" w:rsidR="00C51368" w:rsidRDefault="00E43BD9">
            <w:pPr>
              <w:rPr>
                <w:rFonts w:eastAsia="Times New Roman"/>
              </w:rPr>
            </w:pPr>
            <w:r>
              <w:rPr>
                <w:rFonts w:eastAsia="Times New Roman"/>
              </w:rPr>
              <w:t>Property Name</w:t>
            </w:r>
          </w:p>
        </w:tc>
        <w:tc>
          <w:tcPr>
            <w:tcW w:w="0" w:type="auto"/>
            <w:vAlign w:val="center"/>
            <w:hideMark/>
          </w:tcPr>
          <w:p w14:paraId="596DB275" w14:textId="77777777" w:rsidR="00C51368" w:rsidRDefault="00E43BD9">
            <w:pPr>
              <w:rPr>
                <w:rFonts w:eastAsia="Times New Roman"/>
              </w:rPr>
            </w:pPr>
            <w:r>
              <w:rPr>
                <w:rFonts w:eastAsia="Times New Roman"/>
              </w:rPr>
              <w:t>property</w:t>
            </w:r>
          </w:p>
        </w:tc>
      </w:tr>
      <w:tr w:rsidR="00C51368" w14:paraId="3B81AF91" w14:textId="77777777">
        <w:trPr>
          <w:divId w:val="245458561"/>
          <w:tblCellSpacing w:w="15" w:type="dxa"/>
        </w:trPr>
        <w:tc>
          <w:tcPr>
            <w:tcW w:w="0" w:type="auto"/>
            <w:vAlign w:val="center"/>
            <w:hideMark/>
          </w:tcPr>
          <w:p w14:paraId="79BD27CA" w14:textId="77777777" w:rsidR="00C51368" w:rsidRDefault="00E43BD9">
            <w:pPr>
              <w:rPr>
                <w:rFonts w:eastAsia="Times New Roman"/>
              </w:rPr>
            </w:pPr>
            <w:r>
              <w:rPr>
                <w:rFonts w:eastAsia="Times New Roman"/>
              </w:rPr>
              <w:t>Operations Allowed</w:t>
            </w:r>
          </w:p>
        </w:tc>
        <w:tc>
          <w:tcPr>
            <w:tcW w:w="0" w:type="auto"/>
            <w:vAlign w:val="center"/>
            <w:hideMark/>
          </w:tcPr>
          <w:p w14:paraId="68AC77ED" w14:textId="77777777" w:rsidR="00C51368" w:rsidRDefault="00E43BD9">
            <w:pPr>
              <w:rPr>
                <w:rFonts w:eastAsia="Times New Roman"/>
              </w:rPr>
            </w:pPr>
            <w:r>
              <w:rPr>
                <w:rFonts w:eastAsia="Times New Roman"/>
              </w:rPr>
              <w:t>=</w:t>
            </w:r>
          </w:p>
        </w:tc>
      </w:tr>
      <w:tr w:rsidR="00C51368" w14:paraId="71075598" w14:textId="77777777">
        <w:trPr>
          <w:divId w:val="245458561"/>
          <w:tblCellSpacing w:w="15" w:type="dxa"/>
        </w:trPr>
        <w:tc>
          <w:tcPr>
            <w:tcW w:w="0" w:type="auto"/>
            <w:vAlign w:val="center"/>
            <w:hideMark/>
          </w:tcPr>
          <w:p w14:paraId="793919CD" w14:textId="77777777" w:rsidR="00C51368" w:rsidRDefault="00E43BD9">
            <w:pPr>
              <w:rPr>
                <w:rFonts w:eastAsia="Times New Roman"/>
              </w:rPr>
            </w:pPr>
            <w:r>
              <w:rPr>
                <w:rFonts w:eastAsia="Times New Roman"/>
              </w:rPr>
              <w:t>Values Allowed</w:t>
            </w:r>
          </w:p>
        </w:tc>
        <w:tc>
          <w:tcPr>
            <w:tcW w:w="0" w:type="auto"/>
            <w:vAlign w:val="center"/>
            <w:hideMark/>
          </w:tcPr>
          <w:p w14:paraId="1E9FBC4B" w14:textId="77777777" w:rsidR="00C51368" w:rsidRDefault="00E43BD9">
            <w:pPr>
              <w:rPr>
                <w:rFonts w:eastAsia="Times New Roman"/>
              </w:rPr>
            </w:pPr>
            <w:r>
              <w:rPr>
                <w:rFonts w:eastAsia="Times New Roman"/>
              </w:rPr>
              <w:t>[string name of property]</w:t>
            </w:r>
          </w:p>
        </w:tc>
      </w:tr>
      <w:tr w:rsidR="00C51368" w14:paraId="323AB646" w14:textId="77777777">
        <w:trPr>
          <w:divId w:val="245458561"/>
          <w:tblCellSpacing w:w="15" w:type="dxa"/>
        </w:trPr>
        <w:tc>
          <w:tcPr>
            <w:tcW w:w="0" w:type="auto"/>
            <w:vAlign w:val="center"/>
            <w:hideMark/>
          </w:tcPr>
          <w:p w14:paraId="416BABF1" w14:textId="77777777" w:rsidR="00C51368" w:rsidRDefault="00E43BD9">
            <w:pPr>
              <w:rPr>
                <w:rFonts w:eastAsia="Times New Roman"/>
              </w:rPr>
            </w:pPr>
            <w:r>
              <w:rPr>
                <w:rFonts w:eastAsia="Times New Roman"/>
              </w:rPr>
              <w:t>Comments</w:t>
            </w:r>
          </w:p>
        </w:tc>
        <w:tc>
          <w:tcPr>
            <w:tcW w:w="0" w:type="auto"/>
            <w:vAlign w:val="center"/>
            <w:hideMark/>
          </w:tcPr>
          <w:p w14:paraId="5AB022FA" w14:textId="77777777"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14:paraId="116F7306" w14:textId="77777777"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14:paraId="41E607F1" w14:textId="77777777">
        <w:trPr>
          <w:divId w:val="245458561"/>
          <w:tblCellSpacing w:w="15" w:type="dxa"/>
        </w:trPr>
        <w:tc>
          <w:tcPr>
            <w:tcW w:w="0" w:type="auto"/>
            <w:vAlign w:val="center"/>
            <w:hideMark/>
          </w:tcPr>
          <w:p w14:paraId="7B9C6D9D" w14:textId="77777777" w:rsidR="00C51368" w:rsidRDefault="00E43BD9">
            <w:pPr>
              <w:rPr>
                <w:rFonts w:eastAsia="Times New Roman"/>
              </w:rPr>
            </w:pPr>
            <w:r>
              <w:rPr>
                <w:rFonts w:eastAsia="Times New Roman"/>
              </w:rPr>
              <w:t>Description</w:t>
            </w:r>
          </w:p>
        </w:tc>
        <w:tc>
          <w:tcPr>
            <w:tcW w:w="0" w:type="auto"/>
            <w:vAlign w:val="center"/>
            <w:hideMark/>
          </w:tcPr>
          <w:p w14:paraId="3B262855" w14:textId="77777777" w:rsidR="00C51368" w:rsidRDefault="00E43BD9">
            <w:pPr>
              <w:rPr>
                <w:rFonts w:eastAsia="Times New Roman"/>
              </w:rPr>
            </w:pPr>
            <w:r>
              <w:rPr>
                <w:rFonts w:eastAsia="Times New Roman"/>
              </w:rPr>
              <w:t>Allows for any expression that is comparable to the named unit</w:t>
            </w:r>
          </w:p>
        </w:tc>
      </w:tr>
      <w:tr w:rsidR="00C51368" w14:paraId="6EB4578D" w14:textId="77777777">
        <w:trPr>
          <w:divId w:val="245458561"/>
          <w:tblCellSpacing w:w="15" w:type="dxa"/>
        </w:trPr>
        <w:tc>
          <w:tcPr>
            <w:tcW w:w="0" w:type="auto"/>
            <w:vAlign w:val="center"/>
            <w:hideMark/>
          </w:tcPr>
          <w:p w14:paraId="30CB71D5" w14:textId="77777777" w:rsidR="00C51368" w:rsidRDefault="00E43BD9">
            <w:pPr>
              <w:rPr>
                <w:rFonts w:eastAsia="Times New Roman"/>
              </w:rPr>
            </w:pPr>
            <w:r>
              <w:rPr>
                <w:rFonts w:eastAsia="Times New Roman"/>
              </w:rPr>
              <w:t>Property Name</w:t>
            </w:r>
          </w:p>
        </w:tc>
        <w:tc>
          <w:tcPr>
            <w:tcW w:w="0" w:type="auto"/>
            <w:vAlign w:val="center"/>
            <w:hideMark/>
          </w:tcPr>
          <w:p w14:paraId="07DAC496" w14:textId="77777777" w:rsidR="00C51368" w:rsidRDefault="00E43BD9">
            <w:pPr>
              <w:rPr>
                <w:rFonts w:eastAsia="Times New Roman"/>
              </w:rPr>
            </w:pPr>
            <w:r>
              <w:rPr>
                <w:rFonts w:eastAsia="Times New Roman"/>
              </w:rPr>
              <w:t>canonical</w:t>
            </w:r>
          </w:p>
        </w:tc>
      </w:tr>
      <w:tr w:rsidR="00C51368" w14:paraId="01383922" w14:textId="77777777">
        <w:trPr>
          <w:divId w:val="245458561"/>
          <w:tblCellSpacing w:w="15" w:type="dxa"/>
        </w:trPr>
        <w:tc>
          <w:tcPr>
            <w:tcW w:w="0" w:type="auto"/>
            <w:vAlign w:val="center"/>
            <w:hideMark/>
          </w:tcPr>
          <w:p w14:paraId="178FAABF" w14:textId="77777777" w:rsidR="00C51368" w:rsidRDefault="00E43BD9">
            <w:pPr>
              <w:rPr>
                <w:rFonts w:eastAsia="Times New Roman"/>
              </w:rPr>
            </w:pPr>
            <w:r>
              <w:rPr>
                <w:rFonts w:eastAsia="Times New Roman"/>
              </w:rPr>
              <w:t>Operations Allowed</w:t>
            </w:r>
          </w:p>
        </w:tc>
        <w:tc>
          <w:tcPr>
            <w:tcW w:w="0" w:type="auto"/>
            <w:vAlign w:val="center"/>
            <w:hideMark/>
          </w:tcPr>
          <w:p w14:paraId="7D9611DD" w14:textId="77777777" w:rsidR="00C51368" w:rsidRDefault="00E43BD9">
            <w:pPr>
              <w:rPr>
                <w:rFonts w:eastAsia="Times New Roman"/>
              </w:rPr>
            </w:pPr>
            <w:r>
              <w:rPr>
                <w:rFonts w:eastAsia="Times New Roman"/>
              </w:rPr>
              <w:t>= / in</w:t>
            </w:r>
          </w:p>
        </w:tc>
      </w:tr>
      <w:tr w:rsidR="00C51368" w14:paraId="1FCB7A9D" w14:textId="77777777">
        <w:trPr>
          <w:divId w:val="245458561"/>
          <w:tblCellSpacing w:w="15" w:type="dxa"/>
        </w:trPr>
        <w:tc>
          <w:tcPr>
            <w:tcW w:w="0" w:type="auto"/>
            <w:vAlign w:val="center"/>
            <w:hideMark/>
          </w:tcPr>
          <w:p w14:paraId="64F48BEA" w14:textId="77777777" w:rsidR="00C51368" w:rsidRDefault="00E43BD9">
            <w:pPr>
              <w:rPr>
                <w:rFonts w:eastAsia="Times New Roman"/>
              </w:rPr>
            </w:pPr>
            <w:r>
              <w:rPr>
                <w:rFonts w:eastAsia="Times New Roman"/>
              </w:rPr>
              <w:t>Values Allowed</w:t>
            </w:r>
          </w:p>
        </w:tc>
        <w:tc>
          <w:tcPr>
            <w:tcW w:w="0" w:type="auto"/>
            <w:vAlign w:val="center"/>
            <w:hideMark/>
          </w:tcPr>
          <w:p w14:paraId="14A8838D" w14:textId="77777777" w:rsidR="00C51368" w:rsidRDefault="00E43BD9">
            <w:pPr>
              <w:rPr>
                <w:rFonts w:eastAsia="Times New Roman"/>
              </w:rPr>
            </w:pPr>
            <w:r>
              <w:rPr>
                <w:rFonts w:eastAsia="Times New Roman"/>
              </w:rPr>
              <w:t>UCUM expression</w:t>
            </w:r>
          </w:p>
        </w:tc>
      </w:tr>
      <w:tr w:rsidR="00C51368" w14:paraId="1A258673" w14:textId="77777777">
        <w:trPr>
          <w:divId w:val="245458561"/>
          <w:tblCellSpacing w:w="15" w:type="dxa"/>
        </w:trPr>
        <w:tc>
          <w:tcPr>
            <w:tcW w:w="0" w:type="auto"/>
            <w:vAlign w:val="center"/>
            <w:hideMark/>
          </w:tcPr>
          <w:p w14:paraId="5C2B89F6" w14:textId="77777777" w:rsidR="00C51368" w:rsidRDefault="00E43BD9">
            <w:pPr>
              <w:rPr>
                <w:rFonts w:eastAsia="Times New Roman"/>
              </w:rPr>
            </w:pPr>
            <w:r>
              <w:rPr>
                <w:rFonts w:eastAsia="Times New Roman"/>
              </w:rPr>
              <w:t>Comments</w:t>
            </w:r>
          </w:p>
        </w:tc>
        <w:tc>
          <w:tcPr>
            <w:tcW w:w="0" w:type="auto"/>
            <w:vAlign w:val="center"/>
            <w:hideMark/>
          </w:tcPr>
          <w:p w14:paraId="0D5893AA" w14:textId="77777777" w:rsidR="00C51368" w:rsidRDefault="00E43BD9">
            <w:pPr>
              <w:rPr>
                <w:rFonts w:eastAsia="Times New Roman"/>
              </w:rPr>
            </w:pPr>
            <w:r>
              <w:rPr>
                <w:rFonts w:eastAsia="Times New Roman"/>
              </w:rPr>
              <w:t>This allows any expression that is comparable to the given unit(s)</w:t>
            </w:r>
          </w:p>
        </w:tc>
      </w:tr>
    </w:tbl>
    <w:p w14:paraId="2CA3AB44" w14:textId="77777777" w:rsidR="00C51368" w:rsidRDefault="00E43BD9">
      <w:pPr>
        <w:pStyle w:val="Heading3"/>
        <w:divId w:val="245458561"/>
        <w:rPr>
          <w:rFonts w:eastAsia="Times New Roman"/>
          <w:lang w:val="en-US"/>
        </w:rPr>
      </w:pPr>
      <w:r>
        <w:rPr>
          <w:rFonts w:eastAsia="Times New Roman"/>
          <w:lang w:val="en-US"/>
        </w:rPr>
        <w:t>Implicit Value Sets</w:t>
      </w:r>
    </w:p>
    <w:p w14:paraId="1DEE201B" w14:textId="77777777"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14:paraId="53525B76" w14:textId="77777777"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14:paraId="198BABCA" w14:textId="77777777" w:rsidR="00C51368" w:rsidRDefault="00E43BD9">
      <w:pPr>
        <w:pStyle w:val="NormalWeb"/>
        <w:divId w:val="245458561"/>
        <w:rPr>
          <w:lang w:val="en-US"/>
        </w:rPr>
      </w:pPr>
      <w:r>
        <w:rPr>
          <w:lang w:val="en-US"/>
        </w:rPr>
        <w:t xml:space="preserve">The value set identifier http://unitsofmeasure.org/vs is a value set that contains all LOINC codes. </w:t>
      </w:r>
    </w:p>
    <w:p w14:paraId="1E4A29C5" w14:textId="77777777" w:rsidR="00C51368" w:rsidRDefault="00E43BD9">
      <w:pPr>
        <w:pStyle w:val="Heading4"/>
        <w:divId w:val="245458561"/>
        <w:rPr>
          <w:rFonts w:eastAsia="Times New Roman"/>
          <w:lang w:val="en-US"/>
        </w:rPr>
      </w:pPr>
      <w:r>
        <w:rPr>
          <w:rFonts w:eastAsia="Times New Roman"/>
          <w:lang w:val="en-US"/>
        </w:rPr>
        <w:t>Multi-Axial Hierarchy Entry</w:t>
      </w:r>
    </w:p>
    <w:p w14:paraId="1E3125B0" w14:textId="77777777"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14:paraId="5E7F907A" w14:textId="77777777" w:rsidR="00C51368" w:rsidRDefault="00C51368">
      <w:pPr>
        <w:pStyle w:val="HTMLPreformatted"/>
        <w:divId w:val="245458561"/>
        <w:rPr>
          <w:lang w:val="en-US"/>
        </w:rPr>
      </w:pPr>
    </w:p>
    <w:p w14:paraId="5ED6735B" w14:textId="77777777" w:rsidR="00C51368" w:rsidRDefault="00E43BD9">
      <w:pPr>
        <w:pStyle w:val="HTMLPreformatted"/>
        <w:divId w:val="245458561"/>
        <w:rPr>
          <w:lang w:val="en-US"/>
        </w:rPr>
      </w:pPr>
      <w:r>
        <w:rPr>
          <w:lang w:val="en-US"/>
        </w:rPr>
        <w:t>&lt;ValueSet xmlns="http://hl7.org/fhir"&gt;</w:t>
      </w:r>
    </w:p>
    <w:p w14:paraId="64145E7F" w14:textId="77777777" w:rsidR="00C51368" w:rsidRDefault="00E43BD9">
      <w:pPr>
        <w:pStyle w:val="HTMLPreformatted"/>
        <w:divId w:val="245458561"/>
        <w:rPr>
          <w:lang w:val="en-US"/>
        </w:rPr>
      </w:pPr>
      <w:r>
        <w:rPr>
          <w:lang w:val="en-US"/>
        </w:rPr>
        <w:lastRenderedPageBreak/>
        <w:t xml:space="preserve">  &lt;text&gt;</w:t>
      </w:r>
    </w:p>
    <w:p w14:paraId="7C7A1250" w14:textId="77777777" w:rsidR="00C51368" w:rsidRDefault="00E43BD9">
      <w:pPr>
        <w:pStyle w:val="HTMLPreformatted"/>
        <w:divId w:val="245458561"/>
        <w:rPr>
          <w:lang w:val="en-US"/>
        </w:rPr>
      </w:pPr>
      <w:r>
        <w:rPr>
          <w:lang w:val="en-US"/>
        </w:rPr>
        <w:t xml:space="preserve">    &lt;status value="generated"/&gt;</w:t>
      </w:r>
    </w:p>
    <w:p w14:paraId="721D81A4" w14:textId="77777777" w:rsidR="00C51368" w:rsidRDefault="00E43BD9">
      <w:pPr>
        <w:pStyle w:val="HTMLPreformatted"/>
        <w:divId w:val="245458561"/>
        <w:rPr>
          <w:lang w:val="en-US"/>
        </w:rPr>
      </w:pPr>
      <w:r>
        <w:rPr>
          <w:lang w:val="en-US"/>
        </w:rPr>
        <w:t xml:space="preserve">    &lt;div xmlns="http://www.w3.org/1999/xhtml"&gt;</w:t>
      </w:r>
    </w:p>
    <w:p w14:paraId="71037712" w14:textId="77777777" w:rsidR="00C51368" w:rsidRDefault="00E43BD9">
      <w:pPr>
        <w:pStyle w:val="HTMLPreformatted"/>
        <w:divId w:val="245458561"/>
        <w:rPr>
          <w:lang w:val="en-US"/>
        </w:rPr>
      </w:pPr>
      <w:r>
        <w:rPr>
          <w:lang w:val="en-US"/>
        </w:rPr>
        <w:t xml:space="preserve">      [some html that identifies that this value set </w:t>
      </w:r>
    </w:p>
    <w:p w14:paraId="2CFBEF8B" w14:textId="77777777" w:rsidR="00C51368" w:rsidRDefault="00E43BD9">
      <w:pPr>
        <w:pStyle w:val="HTMLPreformatted"/>
        <w:divId w:val="245458561"/>
        <w:rPr>
          <w:lang w:val="en-US"/>
        </w:rPr>
      </w:pPr>
      <w:r>
        <w:rPr>
          <w:lang w:val="en-US"/>
        </w:rPr>
        <w:t xml:space="preserve">      includes all UCUM expressions that are comparable to the provided expression]</w:t>
      </w:r>
    </w:p>
    <w:p w14:paraId="582160AA" w14:textId="77777777" w:rsidR="00C51368" w:rsidRDefault="00E43BD9">
      <w:pPr>
        <w:pStyle w:val="HTMLPreformatted"/>
        <w:divId w:val="245458561"/>
        <w:rPr>
          <w:lang w:val="en-US"/>
        </w:rPr>
      </w:pPr>
      <w:r>
        <w:rPr>
          <w:lang w:val="en-US"/>
        </w:rPr>
        <w:t xml:space="preserve">    &lt;/div&gt;</w:t>
      </w:r>
    </w:p>
    <w:p w14:paraId="13864A4E" w14:textId="77777777" w:rsidR="00C51368" w:rsidRDefault="00E43BD9">
      <w:pPr>
        <w:pStyle w:val="HTMLPreformatted"/>
        <w:divId w:val="245458561"/>
        <w:rPr>
          <w:lang w:val="en-US"/>
        </w:rPr>
      </w:pPr>
      <w:r>
        <w:rPr>
          <w:lang w:val="en-US"/>
        </w:rPr>
        <w:t xml:space="preserve">  &lt;/text&gt;</w:t>
      </w:r>
    </w:p>
    <w:p w14:paraId="21DD3F12" w14:textId="77777777" w:rsidR="00C51368" w:rsidRDefault="00E43BD9">
      <w:pPr>
        <w:pStyle w:val="HTMLPreformatted"/>
        <w:divId w:val="245458561"/>
        <w:rPr>
          <w:lang w:val="en-US"/>
        </w:rPr>
      </w:pPr>
      <w:r>
        <w:rPr>
          <w:lang w:val="en-US"/>
        </w:rPr>
        <w:t xml:space="preserve">  &lt;identifier value="http://unitsofmeasure.org/vs/[expression]"/&gt;</w:t>
      </w:r>
    </w:p>
    <w:p w14:paraId="3FC959E0" w14:textId="77777777" w:rsidR="00C51368" w:rsidRDefault="00E43BD9">
      <w:pPr>
        <w:pStyle w:val="HTMLPreformatted"/>
        <w:divId w:val="245458561"/>
        <w:rPr>
          <w:lang w:val="en-US"/>
        </w:rPr>
      </w:pPr>
      <w:r>
        <w:rPr>
          <w:lang w:val="en-US"/>
        </w:rPr>
        <w:t xml:space="preserve">  &lt;version value="[optional - but recommended - UCUM version]"/&gt;</w:t>
      </w:r>
    </w:p>
    <w:p w14:paraId="2A89B307" w14:textId="77777777" w:rsidR="00C51368" w:rsidRDefault="00E43BD9">
      <w:pPr>
        <w:pStyle w:val="HTMLPreformatted"/>
        <w:divId w:val="245458561"/>
        <w:rPr>
          <w:lang w:val="en-US"/>
        </w:rPr>
      </w:pPr>
      <w:r>
        <w:rPr>
          <w:lang w:val="en-US"/>
        </w:rPr>
        <w:t xml:space="preserve">  &lt;name value="Ucum Expressions comparable to [expression]"/&gt;</w:t>
      </w:r>
    </w:p>
    <w:p w14:paraId="7FA5E669" w14:textId="77777777" w:rsidR="00C51368" w:rsidRDefault="00E43BD9">
      <w:pPr>
        <w:pStyle w:val="HTMLPreformatted"/>
        <w:divId w:val="245458561"/>
        <w:rPr>
          <w:lang w:val="en-US"/>
        </w:rPr>
      </w:pPr>
      <w:r>
        <w:rPr>
          <w:lang w:val="en-US"/>
        </w:rPr>
        <w:t xml:space="preserve">  &lt;description value="Ucum Expressions comparable to [expression]"/&gt;</w:t>
      </w:r>
    </w:p>
    <w:p w14:paraId="1A85464E" w14:textId="77777777" w:rsidR="00C51368" w:rsidRDefault="00E43BD9">
      <w:pPr>
        <w:pStyle w:val="HTMLPreformatted"/>
        <w:divId w:val="245458561"/>
        <w:rPr>
          <w:lang w:val="en-US"/>
        </w:rPr>
      </w:pPr>
      <w:r>
        <w:rPr>
          <w:lang w:val="en-US"/>
        </w:rPr>
        <w:t xml:space="preserve">  &lt;status value="active"/&gt;</w:t>
      </w:r>
    </w:p>
    <w:p w14:paraId="05E6D111" w14:textId="77777777" w:rsidR="00C51368" w:rsidRDefault="00E43BD9">
      <w:pPr>
        <w:pStyle w:val="HTMLPreformatted"/>
        <w:divId w:val="245458561"/>
        <w:rPr>
          <w:lang w:val="en-US"/>
        </w:rPr>
      </w:pPr>
      <w:r>
        <w:rPr>
          <w:lang w:val="en-US"/>
        </w:rPr>
        <w:t xml:space="preserve">  &lt;date value="[optional date of LOINC release]"/&gt;</w:t>
      </w:r>
    </w:p>
    <w:p w14:paraId="02EF2B88" w14:textId="77777777" w:rsidR="00C51368" w:rsidRDefault="00E43BD9">
      <w:pPr>
        <w:pStyle w:val="HTMLPreformatted"/>
        <w:divId w:val="245458561"/>
        <w:rPr>
          <w:lang w:val="en-US"/>
        </w:rPr>
      </w:pPr>
      <w:r>
        <w:rPr>
          <w:lang w:val="en-US"/>
        </w:rPr>
        <w:t xml:space="preserve">  &lt;compose&gt;</w:t>
      </w:r>
    </w:p>
    <w:p w14:paraId="2C65B648" w14:textId="77777777" w:rsidR="00C51368" w:rsidRDefault="00E43BD9">
      <w:pPr>
        <w:pStyle w:val="HTMLPreformatted"/>
        <w:divId w:val="245458561"/>
        <w:rPr>
          <w:lang w:val="en-US"/>
        </w:rPr>
      </w:pPr>
      <w:r>
        <w:rPr>
          <w:lang w:val="en-US"/>
        </w:rPr>
        <w:t xml:space="preserve">    &lt;include&gt;</w:t>
      </w:r>
    </w:p>
    <w:p w14:paraId="550EB2A3" w14:textId="77777777" w:rsidR="00C51368" w:rsidRDefault="00E43BD9">
      <w:pPr>
        <w:pStyle w:val="HTMLPreformatted"/>
        <w:divId w:val="245458561"/>
        <w:rPr>
          <w:lang w:val="en-US"/>
        </w:rPr>
      </w:pPr>
      <w:r>
        <w:rPr>
          <w:lang w:val="en-US"/>
        </w:rPr>
        <w:t xml:space="preserve">      &lt;system value="http://unitsofmeasure.org"/&gt;</w:t>
      </w:r>
    </w:p>
    <w:p w14:paraId="2FE7F6D3" w14:textId="77777777" w:rsidR="00C51368" w:rsidRDefault="00E43BD9">
      <w:pPr>
        <w:pStyle w:val="HTMLPreformatted"/>
        <w:divId w:val="245458561"/>
        <w:rPr>
          <w:lang w:val="en-US"/>
        </w:rPr>
      </w:pPr>
      <w:r>
        <w:rPr>
          <w:lang w:val="en-US"/>
        </w:rPr>
        <w:t xml:space="preserve">      &lt;filter&gt;</w:t>
      </w:r>
    </w:p>
    <w:p w14:paraId="70F4CDCC" w14:textId="77777777" w:rsidR="00C51368" w:rsidRDefault="00E43BD9">
      <w:pPr>
        <w:pStyle w:val="HTMLPreformatted"/>
        <w:divId w:val="245458561"/>
        <w:rPr>
          <w:lang w:val="en-US"/>
        </w:rPr>
      </w:pPr>
      <w:r>
        <w:rPr>
          <w:lang w:val="en-US"/>
        </w:rPr>
        <w:t xml:space="preserve">        &lt;property value="comparable"/&gt;</w:t>
      </w:r>
    </w:p>
    <w:p w14:paraId="7A880072" w14:textId="77777777" w:rsidR="00C51368" w:rsidRDefault="00E43BD9">
      <w:pPr>
        <w:pStyle w:val="HTMLPreformatted"/>
        <w:divId w:val="245458561"/>
        <w:rPr>
          <w:lang w:val="en-US"/>
        </w:rPr>
      </w:pPr>
      <w:r>
        <w:rPr>
          <w:lang w:val="en-US"/>
        </w:rPr>
        <w:t xml:space="preserve">        &lt;op value="="/&gt;</w:t>
      </w:r>
    </w:p>
    <w:p w14:paraId="4E8600A3" w14:textId="77777777" w:rsidR="00C51368" w:rsidRDefault="00E43BD9">
      <w:pPr>
        <w:pStyle w:val="HTMLPreformatted"/>
        <w:divId w:val="245458561"/>
        <w:rPr>
          <w:lang w:val="en-US"/>
        </w:rPr>
      </w:pPr>
      <w:r>
        <w:rPr>
          <w:lang w:val="en-US"/>
        </w:rPr>
        <w:t xml:space="preserve">        &lt;value value="[expression]"/&gt;</w:t>
      </w:r>
    </w:p>
    <w:p w14:paraId="05D3445C" w14:textId="77777777" w:rsidR="00C51368" w:rsidRDefault="00E43BD9">
      <w:pPr>
        <w:pStyle w:val="HTMLPreformatted"/>
        <w:divId w:val="245458561"/>
        <w:rPr>
          <w:lang w:val="en-US"/>
        </w:rPr>
      </w:pPr>
      <w:r>
        <w:rPr>
          <w:lang w:val="en-US"/>
        </w:rPr>
        <w:t xml:space="preserve">      &lt;/filter&gt;</w:t>
      </w:r>
    </w:p>
    <w:p w14:paraId="14F23A6B" w14:textId="77777777" w:rsidR="00C51368" w:rsidRDefault="00E43BD9">
      <w:pPr>
        <w:pStyle w:val="HTMLPreformatted"/>
        <w:divId w:val="245458561"/>
        <w:rPr>
          <w:lang w:val="en-US"/>
        </w:rPr>
      </w:pPr>
      <w:r>
        <w:rPr>
          <w:lang w:val="en-US"/>
        </w:rPr>
        <w:t xml:space="preserve">    &lt;/include&gt;</w:t>
      </w:r>
    </w:p>
    <w:p w14:paraId="2BB7C8CE" w14:textId="77777777" w:rsidR="00C51368" w:rsidRDefault="00E43BD9">
      <w:pPr>
        <w:pStyle w:val="HTMLPreformatted"/>
        <w:divId w:val="245458561"/>
        <w:rPr>
          <w:lang w:val="en-US"/>
        </w:rPr>
      </w:pPr>
      <w:r>
        <w:rPr>
          <w:lang w:val="en-US"/>
        </w:rPr>
        <w:t xml:space="preserve">  &lt;/compose&gt;</w:t>
      </w:r>
    </w:p>
    <w:p w14:paraId="449F4793" w14:textId="77777777" w:rsidR="00C51368" w:rsidRDefault="00E43BD9">
      <w:pPr>
        <w:pStyle w:val="HTMLPreformatted"/>
        <w:divId w:val="245458561"/>
        <w:rPr>
          <w:lang w:val="en-US"/>
        </w:rPr>
      </w:pPr>
      <w:r>
        <w:rPr>
          <w:lang w:val="en-US"/>
        </w:rPr>
        <w:t>&lt;/ValueSet&gt;</w:t>
      </w:r>
    </w:p>
    <w:p w14:paraId="2D89A9D8" w14:textId="77777777" w:rsidR="00C51368" w:rsidRDefault="00E43BD9">
      <w:pPr>
        <w:pStyle w:val="Heading1"/>
        <w:divId w:val="990249517"/>
        <w:rPr>
          <w:rFonts w:eastAsia="Times New Roman"/>
          <w:noProof/>
          <w:lang w:val="en-US"/>
        </w:rPr>
      </w:pPr>
      <w:r>
        <w:rPr>
          <w:rFonts w:eastAsia="Times New Roman"/>
          <w:noProof/>
          <w:lang w:val="en-US"/>
        </w:rPr>
        <w:t>unii.html</w:t>
      </w:r>
    </w:p>
    <w:p w14:paraId="15459C56" w14:textId="77777777"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63A99565" w14:textId="77777777">
        <w:trPr>
          <w:divId w:val="2121532241"/>
          <w:tblCellSpacing w:w="15" w:type="dxa"/>
        </w:trPr>
        <w:tc>
          <w:tcPr>
            <w:tcW w:w="0" w:type="auto"/>
            <w:vAlign w:val="center"/>
            <w:hideMark/>
          </w:tcPr>
          <w:p w14:paraId="2A8B530E" w14:textId="77777777" w:rsidR="00C51368" w:rsidRDefault="00E43BD9">
            <w:pPr>
              <w:rPr>
                <w:rFonts w:eastAsia="Times New Roman"/>
              </w:rPr>
            </w:pPr>
            <w:r>
              <w:rPr>
                <w:rFonts w:eastAsia="Times New Roman"/>
              </w:rPr>
              <w:t>Work Group</w:t>
            </w:r>
          </w:p>
        </w:tc>
        <w:tc>
          <w:tcPr>
            <w:tcW w:w="0" w:type="auto"/>
            <w:vAlign w:val="center"/>
            <w:hideMark/>
          </w:tcPr>
          <w:p w14:paraId="3DFE0253" w14:textId="77777777" w:rsidR="00C51368" w:rsidRDefault="001708AB">
            <w:pPr>
              <w:rPr>
                <w:rFonts w:eastAsia="Times New Roman"/>
              </w:rPr>
            </w:pPr>
            <w:hyperlink r:id="rId29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54ABF382" w14:textId="77777777" w:rsidR="00C51368" w:rsidRDefault="001708AB">
            <w:pPr>
              <w:rPr>
                <w:rFonts w:eastAsia="Times New Roman"/>
              </w:rPr>
            </w:pPr>
            <w:hyperlink r:id="rId2919" w:anchor="status" w:history="1">
              <w:r w:rsidR="00E43BD9">
                <w:rPr>
                  <w:rStyle w:val="Hyperlink"/>
                  <w:rFonts w:eastAsia="Times New Roman"/>
                </w:rPr>
                <w:t>Ballot Status</w:t>
              </w:r>
            </w:hyperlink>
            <w:r w:rsidR="00E43BD9">
              <w:rPr>
                <w:rFonts w:eastAsia="Times New Roman"/>
              </w:rPr>
              <w:t xml:space="preserve">: </w:t>
            </w:r>
            <w:hyperlink r:id="rId2920" w:anchor="pubs" w:history="1">
              <w:r w:rsidR="00E43BD9">
                <w:rPr>
                  <w:rStyle w:val="Hyperlink"/>
                  <w:rFonts w:eastAsia="Times New Roman"/>
                </w:rPr>
                <w:t>DSTU 2</w:t>
              </w:r>
            </w:hyperlink>
          </w:p>
        </w:tc>
      </w:tr>
    </w:tbl>
    <w:p w14:paraId="7BD5355B" w14:textId="77777777"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14:paraId="104CAFBD" w14:textId="77777777">
        <w:trPr>
          <w:divId w:val="2121532241"/>
          <w:tblCellSpacing w:w="15" w:type="dxa"/>
        </w:trPr>
        <w:tc>
          <w:tcPr>
            <w:tcW w:w="0" w:type="auto"/>
            <w:vAlign w:val="center"/>
            <w:hideMark/>
          </w:tcPr>
          <w:p w14:paraId="3D6CD2F4" w14:textId="77777777" w:rsidR="00C51368" w:rsidRDefault="00E43BD9">
            <w:pPr>
              <w:rPr>
                <w:rFonts w:eastAsia="Times New Roman"/>
              </w:rPr>
            </w:pPr>
            <w:r>
              <w:rPr>
                <w:rFonts w:eastAsia="Times New Roman"/>
              </w:rPr>
              <w:t>Source</w:t>
            </w:r>
          </w:p>
        </w:tc>
        <w:tc>
          <w:tcPr>
            <w:tcW w:w="0" w:type="auto"/>
            <w:vAlign w:val="center"/>
            <w:hideMark/>
          </w:tcPr>
          <w:p w14:paraId="12E5ADE4" w14:textId="77777777" w:rsidR="00C51368" w:rsidRDefault="001708AB">
            <w:pPr>
              <w:rPr>
                <w:rFonts w:eastAsia="Times New Roman"/>
              </w:rPr>
            </w:pPr>
            <w:hyperlink r:id="rId2921" w:history="1">
              <w:r w:rsidR="00E43BD9">
                <w:rPr>
                  <w:rStyle w:val="Hyperlink"/>
                  <w:rFonts w:eastAsia="Times New Roman"/>
                </w:rPr>
                <w:t>FDA Substance Regsitration System</w:t>
              </w:r>
            </w:hyperlink>
          </w:p>
        </w:tc>
      </w:tr>
      <w:tr w:rsidR="00C51368" w14:paraId="07101BA6" w14:textId="77777777">
        <w:trPr>
          <w:divId w:val="2121532241"/>
          <w:tblCellSpacing w:w="15" w:type="dxa"/>
        </w:trPr>
        <w:tc>
          <w:tcPr>
            <w:tcW w:w="0" w:type="auto"/>
            <w:vAlign w:val="center"/>
            <w:hideMark/>
          </w:tcPr>
          <w:p w14:paraId="68FEAA11" w14:textId="77777777" w:rsidR="00C51368" w:rsidRDefault="00E43BD9">
            <w:pPr>
              <w:rPr>
                <w:rFonts w:eastAsia="Times New Roman"/>
              </w:rPr>
            </w:pPr>
            <w:r>
              <w:rPr>
                <w:rFonts w:eastAsia="Times New Roman"/>
              </w:rPr>
              <w:t>System</w:t>
            </w:r>
          </w:p>
        </w:tc>
        <w:tc>
          <w:tcPr>
            <w:tcW w:w="0" w:type="auto"/>
            <w:vAlign w:val="center"/>
            <w:hideMark/>
          </w:tcPr>
          <w:p w14:paraId="0CCF482A" w14:textId="77777777"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14:paraId="6C967F43" w14:textId="77777777">
        <w:trPr>
          <w:divId w:val="2121532241"/>
          <w:tblCellSpacing w:w="15" w:type="dxa"/>
        </w:trPr>
        <w:tc>
          <w:tcPr>
            <w:tcW w:w="0" w:type="auto"/>
            <w:vAlign w:val="center"/>
            <w:hideMark/>
          </w:tcPr>
          <w:p w14:paraId="10015F1D" w14:textId="77777777" w:rsidR="00C51368" w:rsidRDefault="00E43BD9">
            <w:pPr>
              <w:rPr>
                <w:rFonts w:eastAsia="Times New Roman"/>
              </w:rPr>
            </w:pPr>
            <w:r>
              <w:rPr>
                <w:rFonts w:eastAsia="Times New Roman"/>
              </w:rPr>
              <w:t>Version</w:t>
            </w:r>
          </w:p>
        </w:tc>
        <w:tc>
          <w:tcPr>
            <w:tcW w:w="0" w:type="auto"/>
            <w:vAlign w:val="center"/>
            <w:hideMark/>
          </w:tcPr>
          <w:p w14:paraId="1FAA8AAB" w14:textId="77777777"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14:paraId="438F599E" w14:textId="77777777">
        <w:trPr>
          <w:divId w:val="2121532241"/>
          <w:tblCellSpacing w:w="15" w:type="dxa"/>
        </w:trPr>
        <w:tc>
          <w:tcPr>
            <w:tcW w:w="0" w:type="auto"/>
            <w:vAlign w:val="center"/>
            <w:hideMark/>
          </w:tcPr>
          <w:p w14:paraId="649D0F92" w14:textId="77777777" w:rsidR="00C51368" w:rsidRDefault="00E43BD9">
            <w:pPr>
              <w:rPr>
                <w:rFonts w:eastAsia="Times New Roman"/>
              </w:rPr>
            </w:pPr>
            <w:r>
              <w:rPr>
                <w:rFonts w:eastAsia="Times New Roman"/>
              </w:rPr>
              <w:t>Code</w:t>
            </w:r>
          </w:p>
        </w:tc>
        <w:tc>
          <w:tcPr>
            <w:tcW w:w="0" w:type="auto"/>
            <w:vAlign w:val="center"/>
            <w:hideMark/>
          </w:tcPr>
          <w:p w14:paraId="786B32F8" w14:textId="77777777" w:rsidR="00C51368" w:rsidRDefault="00E43BD9">
            <w:pPr>
              <w:rPr>
                <w:rFonts w:eastAsia="Times New Roman"/>
              </w:rPr>
            </w:pPr>
            <w:r>
              <w:rPr>
                <w:rFonts w:eastAsia="Times New Roman"/>
              </w:rPr>
              <w:t>Use the value of the UNII column in the UNII List</w:t>
            </w:r>
          </w:p>
        </w:tc>
      </w:tr>
      <w:tr w:rsidR="00C51368" w14:paraId="73305369" w14:textId="77777777">
        <w:trPr>
          <w:divId w:val="2121532241"/>
          <w:tblCellSpacing w:w="15" w:type="dxa"/>
        </w:trPr>
        <w:tc>
          <w:tcPr>
            <w:tcW w:w="0" w:type="auto"/>
            <w:vAlign w:val="center"/>
            <w:hideMark/>
          </w:tcPr>
          <w:p w14:paraId="6D6DD03F" w14:textId="77777777" w:rsidR="00C51368" w:rsidRDefault="00E43BD9">
            <w:pPr>
              <w:rPr>
                <w:rFonts w:eastAsia="Times New Roman"/>
              </w:rPr>
            </w:pPr>
            <w:r>
              <w:rPr>
                <w:rFonts w:eastAsia="Times New Roman"/>
              </w:rPr>
              <w:t>Display</w:t>
            </w:r>
          </w:p>
        </w:tc>
        <w:tc>
          <w:tcPr>
            <w:tcW w:w="0" w:type="auto"/>
            <w:vAlign w:val="center"/>
            <w:hideMark/>
          </w:tcPr>
          <w:p w14:paraId="28DAF687" w14:textId="77777777" w:rsidR="00C51368" w:rsidRDefault="00E43BD9">
            <w:pPr>
              <w:rPr>
                <w:rFonts w:eastAsia="Times New Roman"/>
              </w:rPr>
            </w:pPr>
            <w:r>
              <w:rPr>
                <w:rFonts w:eastAsia="Times New Roman"/>
              </w:rPr>
              <w:t>Use the value of the PT (Preferred Term) column in the UNII List</w:t>
            </w:r>
          </w:p>
        </w:tc>
      </w:tr>
      <w:tr w:rsidR="00C51368" w14:paraId="4EF83498" w14:textId="77777777">
        <w:trPr>
          <w:divId w:val="2121532241"/>
          <w:tblCellSpacing w:w="15" w:type="dxa"/>
        </w:trPr>
        <w:tc>
          <w:tcPr>
            <w:tcW w:w="0" w:type="auto"/>
            <w:vAlign w:val="center"/>
            <w:hideMark/>
          </w:tcPr>
          <w:p w14:paraId="1FFCD018" w14:textId="77777777" w:rsidR="00C51368" w:rsidRDefault="00E43BD9">
            <w:pPr>
              <w:rPr>
                <w:rFonts w:eastAsia="Times New Roman"/>
              </w:rPr>
            </w:pPr>
            <w:r>
              <w:rPr>
                <w:rFonts w:eastAsia="Times New Roman"/>
              </w:rPr>
              <w:t>Filter Properties</w:t>
            </w:r>
          </w:p>
        </w:tc>
        <w:tc>
          <w:tcPr>
            <w:tcW w:w="0" w:type="auto"/>
            <w:vAlign w:val="center"/>
            <w:hideMark/>
          </w:tcPr>
          <w:p w14:paraId="40C7E064" w14:textId="77777777" w:rsidR="00C51368" w:rsidRDefault="00E43BD9">
            <w:pPr>
              <w:rPr>
                <w:rFonts w:eastAsia="Times New Roman"/>
              </w:rPr>
            </w:pPr>
            <w:r>
              <w:rPr>
                <w:rFonts w:eastAsia="Times New Roman"/>
              </w:rPr>
              <w:t>None are described yet</w:t>
            </w:r>
          </w:p>
        </w:tc>
      </w:tr>
    </w:tbl>
    <w:p w14:paraId="23068403" w14:textId="77777777" w:rsidR="00C51368" w:rsidRDefault="00E43BD9">
      <w:pPr>
        <w:pStyle w:val="Heading3"/>
        <w:divId w:val="2121532241"/>
        <w:rPr>
          <w:rFonts w:eastAsia="Times New Roman"/>
          <w:lang w:val="en-US"/>
        </w:rPr>
      </w:pPr>
      <w:r>
        <w:rPr>
          <w:rFonts w:eastAsia="Times New Roman"/>
          <w:lang w:val="en-US"/>
        </w:rPr>
        <w:t>Version Issues</w:t>
      </w:r>
    </w:p>
    <w:p w14:paraId="4C0323EE" w14:textId="77777777" w:rsidR="00C51368" w:rsidRDefault="00E43BD9">
      <w:pPr>
        <w:pStyle w:val="NormalWeb"/>
        <w:divId w:val="2121532241"/>
        <w:rPr>
          <w:lang w:val="en-US"/>
        </w:rPr>
      </w:pPr>
      <w:r>
        <w:rPr>
          <w:lang w:val="en-US"/>
        </w:rPr>
        <w:t xml:space="preserve">To be investigated </w:t>
      </w:r>
    </w:p>
    <w:p w14:paraId="2F864E2F" w14:textId="77777777" w:rsidR="00C51368" w:rsidRDefault="00E43BD9">
      <w:pPr>
        <w:pStyle w:val="Heading3"/>
        <w:divId w:val="2121532241"/>
        <w:rPr>
          <w:rFonts w:eastAsia="Times New Roman"/>
          <w:lang w:val="en-US"/>
        </w:rPr>
      </w:pPr>
      <w:r>
        <w:rPr>
          <w:rFonts w:eastAsia="Times New Roman"/>
          <w:lang w:val="en-US"/>
        </w:rPr>
        <w:lastRenderedPageBreak/>
        <w:t>Copyright/License Issues</w:t>
      </w:r>
    </w:p>
    <w:p w14:paraId="4E722A0E" w14:textId="77777777" w:rsidR="00C51368" w:rsidRDefault="00E43BD9">
      <w:pPr>
        <w:pStyle w:val="NormalWeb"/>
        <w:divId w:val="2121532241"/>
        <w:rPr>
          <w:lang w:val="en-US"/>
        </w:rPr>
      </w:pPr>
      <w:r>
        <w:rPr>
          <w:lang w:val="en-US"/>
        </w:rPr>
        <w:t xml:space="preserve">UNII has no copyright acknowledgement needed, nor are there any license terms to adhere to. </w:t>
      </w:r>
    </w:p>
    <w:p w14:paraId="0CC431C8" w14:textId="77777777" w:rsidR="00C51368" w:rsidRDefault="00E43BD9">
      <w:pPr>
        <w:pStyle w:val="Heading3"/>
        <w:divId w:val="2121532241"/>
        <w:rPr>
          <w:rFonts w:eastAsia="Times New Roman"/>
          <w:lang w:val="en-US"/>
        </w:rPr>
      </w:pPr>
      <w:r>
        <w:rPr>
          <w:rFonts w:eastAsia="Times New Roman"/>
          <w:lang w:val="en-US"/>
        </w:rPr>
        <w:t>NDF-RT Filter Properties</w:t>
      </w:r>
    </w:p>
    <w:p w14:paraId="5DB67F33" w14:textId="77777777" w:rsidR="00C51368" w:rsidRDefault="00E43BD9">
      <w:pPr>
        <w:pStyle w:val="NormalWeb"/>
        <w:divId w:val="2121532241"/>
        <w:rPr>
          <w:lang w:val="en-US"/>
        </w:rPr>
      </w:pPr>
      <w:r>
        <w:rPr>
          <w:lang w:val="en-US"/>
        </w:rPr>
        <w:t xml:space="preserve">No need for filters identified yet. </w:t>
      </w:r>
    </w:p>
    <w:p w14:paraId="3D3AB48C" w14:textId="77777777" w:rsidR="00C51368" w:rsidRDefault="00E43BD9">
      <w:pPr>
        <w:pStyle w:val="Heading3"/>
        <w:divId w:val="2121532241"/>
        <w:rPr>
          <w:rFonts w:eastAsia="Times New Roman"/>
          <w:lang w:val="en-US"/>
        </w:rPr>
      </w:pPr>
      <w:r>
        <w:rPr>
          <w:rFonts w:eastAsia="Times New Roman"/>
          <w:lang w:val="en-US"/>
        </w:rPr>
        <w:t>Implicit Value Sets</w:t>
      </w:r>
    </w:p>
    <w:p w14:paraId="102D43B7" w14:textId="77777777" w:rsidR="00C51368" w:rsidRDefault="00E43BD9">
      <w:pPr>
        <w:pStyle w:val="NormalWeb"/>
        <w:divId w:val="2121532241"/>
        <w:rPr>
          <w:lang w:val="en-US"/>
        </w:rPr>
      </w:pPr>
      <w:r>
        <w:rPr>
          <w:lang w:val="en-US"/>
        </w:rPr>
        <w:t xml:space="preserve">No need for implicit value sets identified yet. </w:t>
      </w:r>
    </w:p>
    <w:p w14:paraId="338B89B0" w14:textId="77777777" w:rsidR="00C51368" w:rsidRDefault="00E43BD9">
      <w:pPr>
        <w:pStyle w:val="Heading1"/>
        <w:divId w:val="990249517"/>
        <w:rPr>
          <w:rFonts w:eastAsia="Times New Roman"/>
          <w:noProof/>
          <w:lang w:val="en-US"/>
        </w:rPr>
      </w:pPr>
      <w:r>
        <w:rPr>
          <w:rFonts w:eastAsia="Times New Roman"/>
          <w:noProof/>
          <w:lang w:val="en-US"/>
        </w:rPr>
        <w:t>updates.html</w:t>
      </w:r>
    </w:p>
    <w:p w14:paraId="0B2E0659" w14:textId="77777777"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43E182C" w14:textId="77777777">
        <w:trPr>
          <w:divId w:val="1224945457"/>
          <w:tblCellSpacing w:w="15" w:type="dxa"/>
        </w:trPr>
        <w:tc>
          <w:tcPr>
            <w:tcW w:w="0" w:type="auto"/>
            <w:vAlign w:val="center"/>
            <w:hideMark/>
          </w:tcPr>
          <w:p w14:paraId="7FB63CE6" w14:textId="77777777" w:rsidR="00C51368" w:rsidRDefault="00E43BD9">
            <w:pPr>
              <w:rPr>
                <w:rFonts w:eastAsia="Times New Roman"/>
              </w:rPr>
            </w:pPr>
            <w:r>
              <w:rPr>
                <w:rFonts w:eastAsia="Times New Roman"/>
              </w:rPr>
              <w:t>Work Group</w:t>
            </w:r>
          </w:p>
        </w:tc>
        <w:tc>
          <w:tcPr>
            <w:tcW w:w="0" w:type="auto"/>
            <w:vAlign w:val="center"/>
            <w:hideMark/>
          </w:tcPr>
          <w:p w14:paraId="0D4B4915" w14:textId="77777777" w:rsidR="00C51368" w:rsidRDefault="001708AB">
            <w:pPr>
              <w:rPr>
                <w:rFonts w:eastAsia="Times New Roman"/>
              </w:rPr>
            </w:pPr>
            <w:hyperlink r:id="rId29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1C3F521E" w14:textId="77777777" w:rsidR="00C51368" w:rsidRDefault="001708AB">
            <w:pPr>
              <w:rPr>
                <w:rFonts w:eastAsia="Times New Roman"/>
              </w:rPr>
            </w:pPr>
            <w:hyperlink r:id="rId2923" w:anchor="status" w:history="1">
              <w:r w:rsidR="00E43BD9">
                <w:rPr>
                  <w:rStyle w:val="Hyperlink"/>
                  <w:rFonts w:eastAsia="Times New Roman"/>
                </w:rPr>
                <w:t>Ballot Status</w:t>
              </w:r>
            </w:hyperlink>
            <w:r w:rsidR="00E43BD9">
              <w:rPr>
                <w:rFonts w:eastAsia="Times New Roman"/>
              </w:rPr>
              <w:t xml:space="preserve">: </w:t>
            </w:r>
            <w:hyperlink r:id="rId2924" w:anchor="pubs" w:history="1">
              <w:r w:rsidR="00E43BD9">
                <w:rPr>
                  <w:rStyle w:val="Hyperlink"/>
                  <w:rFonts w:eastAsia="Times New Roman"/>
                </w:rPr>
                <w:t>DSTU 2</w:t>
              </w:r>
            </w:hyperlink>
          </w:p>
        </w:tc>
      </w:tr>
    </w:tbl>
    <w:bookmarkEnd w:id="37"/>
    <w:p w14:paraId="1D323092" w14:textId="77777777"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14:paraId="297E09B0" w14:textId="77777777" w:rsidR="00C51368" w:rsidRDefault="00E43BD9">
      <w:pPr>
        <w:pStyle w:val="Heading3"/>
        <w:divId w:val="1224945457"/>
        <w:rPr>
          <w:rFonts w:eastAsia="Times New Roman"/>
          <w:lang w:val="en-US"/>
        </w:rPr>
      </w:pPr>
      <w:r>
        <w:rPr>
          <w:rFonts w:eastAsia="Times New Roman"/>
          <w:lang w:val="en-US"/>
        </w:rPr>
        <w:t>Data element support</w:t>
      </w:r>
    </w:p>
    <w:p w14:paraId="634664B3" w14:textId="77777777"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14:paraId="1E9216F9" w14:textId="77777777" w:rsidR="00C51368" w:rsidRDefault="00E43BD9">
      <w:pPr>
        <w:pStyle w:val="NormalWeb"/>
        <w:divId w:val="1224945457"/>
        <w:rPr>
          <w:lang w:val="en-US"/>
        </w:rPr>
      </w:pPr>
      <w:r>
        <w:rPr>
          <w:lang w:val="en-US"/>
        </w:rPr>
        <w:t>For elements that are part of the resource, the expectation is that "most" systems will support the element</w:t>
      </w:r>
      <w:r w:rsidR="00351BA2">
        <w:rPr>
          <w:lang w:val="en-US"/>
        </w:rPr>
        <w:t xml:space="preserve"> i</w:t>
      </w:r>
      <w:r>
        <w:rPr>
          <w:lang w:val="en-US"/>
        </w:rPr>
        <w:t xml:space="preserve">.e. </w:t>
      </w:r>
      <w:r w:rsidR="00351BA2">
        <w:rPr>
          <w:lang w:val="en-US"/>
        </w:rPr>
        <w:t>m</w:t>
      </w:r>
      <w:r>
        <w:rPr>
          <w:lang w:val="en-US"/>
        </w:rPr>
        <w:t xml:space="preserve">ost systems will support capturing a patient's name, gender and date of birth. But "most" does not mean "all". </w:t>
      </w:r>
      <w:r w:rsidR="00351BA2">
        <w:rPr>
          <w:lang w:val="en-US"/>
        </w:rPr>
        <w:t xml:space="preserve">It is </w:t>
      </w:r>
      <w:r>
        <w:rPr>
          <w:lang w:val="en-US"/>
        </w:rPr>
        <w:t xml:space="preserve">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5" w:anchor="ElementDefinition.mustSupport" w:history="1">
        <w:r>
          <w:rPr>
            <w:rStyle w:val="Hyperlink"/>
            <w:lang w:val="en-US"/>
          </w:rPr>
          <w:t>mustSupport</w:t>
        </w:r>
      </w:hyperlink>
      <w:r>
        <w:rPr>
          <w:lang w:val="en-US"/>
        </w:rPr>
        <w:t xml:space="preserve"> and very few resource elements start off with a minimum cardinality other than "0". </w:t>
      </w:r>
    </w:p>
    <w:p w14:paraId="6588102B" w14:textId="77777777" w:rsidR="00C51368" w:rsidRDefault="00E43BD9">
      <w:pPr>
        <w:pStyle w:val="NormalWeb"/>
        <w:divId w:val="1224945457"/>
        <w:rPr>
          <w:lang w:val="en-US"/>
        </w:rPr>
      </w:pPr>
      <w:r>
        <w:rPr>
          <w:lang w:val="en-US"/>
        </w:rPr>
        <w:lastRenderedPageBreak/>
        <w:t>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w:t>
      </w:r>
      <w:r w:rsidR="00351BA2">
        <w:rPr>
          <w:lang w:val="en-US"/>
        </w:rPr>
        <w:t>st</w:t>
      </w:r>
      <w:r>
        <w:rPr>
          <w:lang w:val="en-US"/>
        </w:rPr>
        <w:t xml:space="preserve"> </w:t>
      </w:r>
      <w:r w:rsidR="00351BA2">
        <w:rPr>
          <w:lang w:val="en-US"/>
        </w:rPr>
        <w:t xml:space="preserve">they might </w:t>
      </w:r>
      <w:r>
        <w:rPr>
          <w:lang w:val="en-US"/>
        </w:rPr>
        <w:t xml:space="preserve">be used by absolutely no systems in another context. In any event, there is no guarantee that an arbitrary receiver will recognize and be able to persist any given extension. </w:t>
      </w:r>
    </w:p>
    <w:p w14:paraId="2FE126ED" w14:textId="77777777"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6" w:history="1">
        <w:r>
          <w:rPr>
            <w:rStyle w:val="Hyperlink"/>
            <w:lang w:val="en-US"/>
          </w:rPr>
          <w:t>Conformance statement</w:t>
        </w:r>
      </w:hyperlink>
      <w:r>
        <w:rPr>
          <w:lang w:val="en-US"/>
        </w:rPr>
        <w:t xml:space="preserve"> of that server. If, for a given resource, the </w:t>
      </w:r>
      <w:hyperlink r:id="rId2927"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w:t>
      </w:r>
      <w:r w:rsidR="00351BA2">
        <w:rPr>
          <w:lang w:val="en-US"/>
        </w:rPr>
        <w:t>s</w:t>
      </w:r>
      <w:r>
        <w:rPr>
          <w:lang w:val="en-US"/>
        </w:rPr>
        <w:t xml:space="preserve"> might not be capable of storing or returning any received data.) </w:t>
      </w:r>
    </w:p>
    <w:p w14:paraId="6B9F1BC0" w14:textId="77777777"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8" w:history="1">
        <w:r>
          <w:rPr>
            <w:rStyle w:val="Hyperlink"/>
            <w:lang w:val="en-US"/>
          </w:rPr>
          <w:t>REST</w:t>
        </w:r>
      </w:hyperlink>
      <w:r>
        <w:rPr>
          <w:lang w:val="en-US"/>
        </w:rPr>
        <w:t xml:space="preserve">, </w:t>
      </w:r>
      <w:hyperlink r:id="rId2929" w:history="1">
        <w:r>
          <w:rPr>
            <w:rStyle w:val="Hyperlink"/>
            <w:lang w:val="en-US"/>
          </w:rPr>
          <w:t>Messaging</w:t>
        </w:r>
      </w:hyperlink>
      <w:r>
        <w:rPr>
          <w:lang w:val="en-US"/>
        </w:rPr>
        <w:t xml:space="preserve"> or </w:t>
      </w:r>
      <w:hyperlink r:id="rId2930" w:history="1">
        <w:r>
          <w:rPr>
            <w:rStyle w:val="Hyperlink"/>
            <w:lang w:val="en-US"/>
          </w:rPr>
          <w:t>Services</w:t>
        </w:r>
      </w:hyperlink>
      <w:r>
        <w:rPr>
          <w:lang w:val="en-US"/>
        </w:rPr>
        <w:t xml:space="preserve">. However, with </w:t>
      </w:r>
      <w:hyperlink r:id="rId2931"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14:paraId="51F883CB" w14:textId="77777777" w:rsidR="00C51368" w:rsidRDefault="00E43BD9">
      <w:pPr>
        <w:pStyle w:val="Heading3"/>
        <w:divId w:val="1224945457"/>
        <w:rPr>
          <w:rFonts w:eastAsia="Times New Roman"/>
          <w:lang w:val="en-US"/>
        </w:rPr>
      </w:pPr>
      <w:r>
        <w:rPr>
          <w:rFonts w:eastAsia="Times New Roman"/>
          <w:lang w:val="en-US"/>
        </w:rPr>
        <w:t>System behavior</w:t>
      </w:r>
    </w:p>
    <w:p w14:paraId="45E4E414" w14:textId="77777777"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w:t>
      </w:r>
      <w:r w:rsidR="00351BA2">
        <w:rPr>
          <w:lang w:val="en-US"/>
        </w:rPr>
        <w:t>d</w:t>
      </w:r>
      <w:r>
        <w:rPr>
          <w:lang w:val="en-US"/>
        </w:rPr>
        <w:t xml:space="preserve"> or used in a variety of other fashions. The behavior of a given system should be unsurprising given its context, but </w:t>
      </w:r>
      <w:r w:rsidR="00351BA2">
        <w:rPr>
          <w:lang w:val="en-US"/>
        </w:rPr>
        <w:t xml:space="preserve">it is </w:t>
      </w:r>
      <w:r>
        <w:rPr>
          <w:lang w:val="en-US"/>
        </w:rPr>
        <w:t xml:space="preserve">still important to recognize that not all systems will persist the data they receive. </w:t>
      </w:r>
    </w:p>
    <w:p w14:paraId="790EAB3A" w14:textId="77777777" w:rsidR="00C51368" w:rsidRDefault="00E43BD9">
      <w:pPr>
        <w:pStyle w:val="Heading3"/>
        <w:divId w:val="1224945457"/>
        <w:rPr>
          <w:rFonts w:eastAsia="Times New Roman"/>
          <w:lang w:val="en-US"/>
        </w:rPr>
      </w:pPr>
      <w:r>
        <w:rPr>
          <w:rFonts w:eastAsia="Times New Roman"/>
          <w:lang w:val="en-US"/>
        </w:rPr>
        <w:t>Access permissions</w:t>
      </w:r>
    </w:p>
    <w:p w14:paraId="42CBD9B7" w14:textId="77777777" w:rsidR="00C51368" w:rsidRDefault="00E43BD9">
      <w:pPr>
        <w:pStyle w:val="NormalWeb"/>
        <w:divId w:val="1224945457"/>
        <w:rPr>
          <w:lang w:val="en-US"/>
        </w:rPr>
      </w:pPr>
      <w:r>
        <w:rPr>
          <w:lang w:val="en-US"/>
        </w:rPr>
        <w:t xml:space="preserve">Even if a system stores a given data element, that </w:t>
      </w:r>
      <w:r w:rsidR="00351BA2">
        <w:rPr>
          <w:lang w:val="en-US"/>
        </w:rPr>
        <w:t xml:space="preserve">does not </w:t>
      </w:r>
      <w:r>
        <w:rPr>
          <w:lang w:val="en-US"/>
        </w:rPr>
        <w:t xml:space="preserve">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14:paraId="216C0EE2" w14:textId="77777777" w:rsidR="00C51368" w:rsidRDefault="00E43BD9">
      <w:pPr>
        <w:pStyle w:val="Heading3"/>
        <w:divId w:val="1224945457"/>
        <w:rPr>
          <w:rFonts w:eastAsia="Times New Roman"/>
          <w:lang w:val="en-US"/>
        </w:rPr>
      </w:pPr>
      <w:r>
        <w:rPr>
          <w:rFonts w:eastAsia="Times New Roman"/>
          <w:lang w:val="en-US"/>
        </w:rPr>
        <w:t>Generated and inferred data</w:t>
      </w:r>
    </w:p>
    <w:p w14:paraId="4983BFEE" w14:textId="77777777" w:rsidR="00C51368" w:rsidRDefault="00E43BD9">
      <w:pPr>
        <w:pStyle w:val="NormalWeb"/>
        <w:divId w:val="1224945457"/>
        <w:rPr>
          <w:lang w:val="en-US"/>
        </w:rPr>
      </w:pPr>
      <w:r>
        <w:rPr>
          <w:lang w:val="en-US"/>
        </w:rPr>
        <w:t>Some servers may add additional data elements (or more commonly, extensions) based on information they have generated or inferred from data in the resource, from other resources or other information of which the server is aware</w:t>
      </w:r>
      <w:r w:rsidR="00351BA2">
        <w:rPr>
          <w:lang w:val="en-US"/>
        </w:rPr>
        <w:t xml:space="preserve"> i</w:t>
      </w:r>
      <w:r>
        <w:rPr>
          <w:lang w:val="en-US"/>
        </w:rPr>
        <w:t xml:space="preserve">.e. </w:t>
      </w:r>
      <w:r w:rsidR="00351BA2">
        <w:rPr>
          <w:lang w:val="en-US"/>
        </w:rPr>
        <w:t>a</w:t>
      </w:r>
      <w:r>
        <w:rPr>
          <w:lang w:val="en-US"/>
        </w:rPr>
        <w:t xml:space="preserve">n instance queried after being created or updated might have </w:t>
      </w:r>
      <w:r>
        <w:rPr>
          <w:i/>
          <w:iCs/>
          <w:lang w:val="en-US"/>
        </w:rPr>
        <w:t>more</w:t>
      </w:r>
      <w:r>
        <w:rPr>
          <w:lang w:val="en-US"/>
        </w:rPr>
        <w:t xml:space="preserve"> information present than was included on the originally submitted record </w:t>
      </w:r>
    </w:p>
    <w:p w14:paraId="5E66E068" w14:textId="77777777" w:rsidR="00C51368" w:rsidRDefault="00E43BD9">
      <w:pPr>
        <w:pStyle w:val="Heading3"/>
        <w:divId w:val="1224945457"/>
        <w:rPr>
          <w:rFonts w:eastAsia="Times New Roman"/>
          <w:lang w:val="en-US"/>
        </w:rPr>
      </w:pPr>
      <w:r>
        <w:rPr>
          <w:rFonts w:eastAsia="Times New Roman"/>
          <w:lang w:val="en-US"/>
        </w:rPr>
        <w:t>Data integration</w:t>
      </w:r>
    </w:p>
    <w:p w14:paraId="2BBBD28B" w14:textId="77777777"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14:paraId="5F88F363" w14:textId="77777777"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14:paraId="23EE1574" w14:textId="77777777" w:rsidR="00C51368" w:rsidRDefault="00E43BD9">
      <w:pPr>
        <w:pStyle w:val="Heading3"/>
        <w:divId w:val="1224945457"/>
        <w:rPr>
          <w:rFonts w:eastAsia="Times New Roman"/>
          <w:lang w:val="en-US"/>
        </w:rPr>
      </w:pPr>
      <w:r>
        <w:rPr>
          <w:rFonts w:eastAsia="Times New Roman"/>
          <w:lang w:val="en-US"/>
        </w:rPr>
        <w:t>Ramifications of storage/retrieval variations</w:t>
      </w:r>
    </w:p>
    <w:p w14:paraId="7FB9B99C" w14:textId="77777777"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14:paraId="131297E6"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Digital signatures will no longer be valid. Any change to submitted data will break standard signatures. In theory, this could be mitigated by using a custom canonicalization for the signature that excludes mal</w:t>
      </w:r>
      <w:r w:rsidR="003A1FF5">
        <w:rPr>
          <w:rFonts w:eastAsia="Times New Roman"/>
          <w:lang w:val="en-US"/>
        </w:rPr>
        <w:t>e</w:t>
      </w:r>
      <w:r>
        <w:rPr>
          <w:rFonts w:eastAsia="Times New Roman"/>
          <w:lang w:val="en-US"/>
        </w:rPr>
        <w:t xml:space="preserve">able elements. However, this would require both sender and receiver to agree on the alternate signature canonicalization. The signature would still be considered invalid by systems that </w:t>
      </w:r>
      <w:r w:rsidR="003A1FF5">
        <w:rPr>
          <w:rFonts w:eastAsia="Times New Roman"/>
          <w:lang w:val="en-US"/>
        </w:rPr>
        <w:t xml:space="preserve">were not </w:t>
      </w:r>
      <w:r>
        <w:rPr>
          <w:rFonts w:eastAsia="Times New Roman"/>
          <w:lang w:val="en-US"/>
        </w:rPr>
        <w:t xml:space="preserve">party to the agreement. </w:t>
      </w:r>
    </w:p>
    <w:p w14:paraId="4B5A20B4"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14:paraId="5BA58489"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2"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14:paraId="77DA723A"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14:paraId="125D21F2" w14:textId="77777777"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14:paraId="19EBF298" w14:textId="77777777" w:rsidR="00C51368" w:rsidRDefault="00E43BD9">
      <w:pPr>
        <w:pStyle w:val="Heading3"/>
        <w:divId w:val="1224945457"/>
        <w:rPr>
          <w:rFonts w:eastAsia="Times New Roman"/>
          <w:lang w:val="en-US"/>
        </w:rPr>
      </w:pPr>
      <w:r>
        <w:rPr>
          <w:rFonts w:eastAsia="Times New Roman"/>
          <w:lang w:val="en-US"/>
        </w:rPr>
        <w:t>Mitigation approaches for storage/retrieval variations</w:t>
      </w:r>
    </w:p>
    <w:p w14:paraId="0BC6751B" w14:textId="77777777"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14:paraId="57875603" w14:textId="77777777"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3"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14:paraId="7DFB9CAF" w14:textId="77777777"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4" w:anchor="SUBSETTED" w:history="1">
        <w:r>
          <w:rPr>
            <w:rStyle w:val="Hyperlink"/>
            <w:rFonts w:eastAsia="Times New Roman"/>
            <w:lang w:val="en-US"/>
          </w:rPr>
          <w:t>SUBSETTED</w:t>
        </w:r>
      </w:hyperlink>
      <w:r>
        <w:rPr>
          <w:rFonts w:eastAsia="Times New Roman"/>
          <w:lang w:val="en-US"/>
        </w:rPr>
        <w:t xml:space="preserve"> </w:t>
      </w:r>
      <w:hyperlink r:id="rId2935" w:history="1">
        <w:r>
          <w:rPr>
            <w:rStyle w:val="Hyperlink"/>
            <w:rFonts w:eastAsia="Times New Roman"/>
            <w:lang w:val="en-US"/>
          </w:rPr>
          <w:t>Security Label</w:t>
        </w:r>
      </w:hyperlink>
      <w:r>
        <w:rPr>
          <w:rFonts w:eastAsia="Times New Roman"/>
          <w:lang w:val="en-US"/>
        </w:rPr>
        <w:t xml:space="preserve"> can be used to flag data that has had information removed. </w:t>
      </w:r>
    </w:p>
    <w:p w14:paraId="38B6DF7C" w14:textId="77777777"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w:t>
      </w:r>
      <w:r w:rsidR="003A1FF5">
        <w:rPr>
          <w:lang w:val="en-US"/>
        </w:rPr>
        <w:t xml:space="preserve">being reviewed </w:t>
      </w:r>
      <w:r>
        <w:rPr>
          <w:lang w:val="en-US"/>
        </w:rPr>
        <w:t xml:space="preserve">has been modified in any way. (The presence of digital signatures would present a similar issue.) </w:t>
      </w:r>
    </w:p>
    <w:p w14:paraId="5AA85FE7" w14:textId="77777777" w:rsidR="00C51368" w:rsidRDefault="00E43BD9">
      <w:pPr>
        <w:pStyle w:val="Heading1"/>
        <w:divId w:val="990249517"/>
        <w:rPr>
          <w:rFonts w:eastAsia="Times New Roman"/>
          <w:noProof/>
          <w:lang w:val="en-US"/>
        </w:rPr>
      </w:pPr>
      <w:r>
        <w:rPr>
          <w:rFonts w:eastAsia="Times New Roman"/>
          <w:noProof/>
          <w:lang w:val="en-US"/>
        </w:rPr>
        <w:t>use.html</w:t>
      </w:r>
    </w:p>
    <w:p w14:paraId="0874022E" w14:textId="77777777" w:rsidR="00C51368" w:rsidRDefault="00E43BD9">
      <w:pPr>
        <w:pStyle w:val="Heading2"/>
        <w:divId w:val="1462769793"/>
        <w:rPr>
          <w:rFonts w:eastAsia="Times New Roman"/>
          <w:lang w:val="en-US"/>
        </w:rPr>
      </w:pPr>
      <w:r>
        <w:rPr>
          <w:rFonts w:eastAsia="Times New Roman"/>
          <w:lang w:val="en-US"/>
        </w:rPr>
        <w:t>How to Use Resources</w:t>
      </w:r>
    </w:p>
    <w:bookmarkEnd w:id="186"/>
    <w:p w14:paraId="65844958" w14:textId="77777777" w:rsidR="00C51368" w:rsidRDefault="00E43BD9">
      <w:pPr>
        <w:pStyle w:val="Heading3"/>
        <w:divId w:val="1462769793"/>
        <w:rPr>
          <w:rFonts w:eastAsia="Times New Roman"/>
          <w:lang w:val="en-US"/>
        </w:rPr>
      </w:pPr>
      <w:r>
        <w:rPr>
          <w:rFonts w:eastAsia="Times New Roman"/>
          <w:lang w:val="en-US"/>
        </w:rPr>
        <w:t>Service Orientated use of Resources</w:t>
      </w:r>
    </w:p>
    <w:p w14:paraId="1EFE9C5F" w14:textId="77777777" w:rsidR="00C51368" w:rsidRDefault="00E43BD9">
      <w:pPr>
        <w:pStyle w:val="NormalWeb"/>
        <w:divId w:val="1462769793"/>
        <w:rPr>
          <w:lang w:val="en-US"/>
        </w:rPr>
      </w:pPr>
      <w:r>
        <w:rPr>
          <w:lang w:val="en-US"/>
        </w:rPr>
        <w:t xml:space="preserve">While FHIR Resources are designed with a simple </w:t>
      </w:r>
      <w:hyperlink r:id="rId2936" w:history="1">
        <w:r>
          <w:rPr>
            <w:rStyle w:val="Hyperlink"/>
            <w:lang w:val="en-US"/>
          </w:rPr>
          <w:t>RESTful HTTP-based implementation</w:t>
        </w:r>
      </w:hyperlink>
      <w:r>
        <w:rPr>
          <w:lang w:val="en-US"/>
        </w:rPr>
        <w:t xml:space="preserve"> in mind, it is not necessary to use this implementation framework. This specification also defines a </w:t>
      </w:r>
      <w:hyperlink r:id="rId2937" w:history="1">
        <w:r>
          <w:rPr>
            <w:rStyle w:val="Hyperlink"/>
            <w:lang w:val="en-US"/>
          </w:rPr>
          <w:t>messaging based implementation framework</w:t>
        </w:r>
      </w:hyperlink>
      <w:r>
        <w:rPr>
          <w:lang w:val="en-US"/>
        </w:rPr>
        <w:t xml:space="preserve"> for FHIR resources and a </w:t>
      </w:r>
      <w:hyperlink r:id="rId2938" w:history="1">
        <w:r>
          <w:rPr>
            <w:rStyle w:val="Hyperlink"/>
            <w:lang w:val="en-US"/>
          </w:rPr>
          <w:t>document-based framework</w:t>
        </w:r>
      </w:hyperlink>
      <w:r>
        <w:rPr>
          <w:lang w:val="en-US"/>
        </w:rPr>
        <w:t xml:space="preserve">. </w:t>
      </w:r>
    </w:p>
    <w:p w14:paraId="28C1B577" w14:textId="77777777"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9"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14:paraId="2A5B5E9D"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14:paraId="0E497259"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14:paraId="32B4747C"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40"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14:paraId="4FE57CB5"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41"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14:paraId="31EE066B" w14:textId="77777777"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14:paraId="13790879" w14:textId="77777777"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14:paraId="2546B604" w14:textId="77777777" w:rsidR="00C51368" w:rsidRDefault="00E43BD9">
      <w:pPr>
        <w:pStyle w:val="Heading3"/>
        <w:divId w:val="1462769793"/>
        <w:rPr>
          <w:rFonts w:eastAsia="Times New Roman"/>
          <w:lang w:val="en-US"/>
        </w:rPr>
      </w:pPr>
      <w:r>
        <w:rPr>
          <w:rFonts w:eastAsia="Times New Roman"/>
          <w:lang w:val="en-US"/>
        </w:rPr>
        <w:t>Managing Resource Identity</w:t>
      </w:r>
    </w:p>
    <w:p w14:paraId="24C189CD" w14:textId="77777777"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2"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14:paraId="2FD048DA" w14:textId="77777777"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14:paraId="6487A2B1"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14:paraId="427955CA"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14:paraId="43DCF907" w14:textId="77777777"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14:paraId="0F4A68CC" w14:textId="77777777"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14:paraId="34A31920" w14:textId="77777777" w:rsidR="00C51368" w:rsidRDefault="00E43BD9">
      <w:pPr>
        <w:pStyle w:val="Heading3"/>
        <w:divId w:val="1462769793"/>
        <w:rPr>
          <w:rFonts w:eastAsia="Times New Roman"/>
          <w:lang w:val="en-US"/>
        </w:rPr>
      </w:pPr>
      <w:r>
        <w:rPr>
          <w:rFonts w:eastAsia="Times New Roman"/>
          <w:lang w:val="en-US"/>
        </w:rPr>
        <w:t>Copying Resources and re-identification</w:t>
      </w:r>
    </w:p>
    <w:p w14:paraId="7007B13F" w14:textId="77777777"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14:paraId="7227A8CF" w14:textId="77777777"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 server id </w:t>
      </w:r>
      <w:r w:rsidR="00D14F60">
        <w:rPr>
          <w:lang w:val="en-US"/>
        </w:rPr>
        <w:t xml:space="preserve">is used </w:t>
      </w:r>
      <w:r>
        <w:rPr>
          <w:lang w:val="en-US"/>
        </w:rPr>
        <w:t xml:space="preserve">(typically either by http calls or locating them in a </w:t>
      </w:r>
      <w:hyperlink r:id="rId2943" w:anchor="bundle" w:history="1">
        <w:r>
          <w:rPr>
            <w:rStyle w:val="Hyperlink"/>
            <w:lang w:val="en-US"/>
          </w:rPr>
          <w:t>bundle</w:t>
        </w:r>
      </w:hyperlink>
      <w:r>
        <w:rPr>
          <w:lang w:val="en-US"/>
        </w:rPr>
        <w:t xml:space="preserve">). In such cases, there is no need for re-identification. </w:t>
      </w:r>
    </w:p>
    <w:p w14:paraId="7683EED4" w14:textId="77777777"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w:t>
      </w:r>
      <w:r w:rsidR="00D14F60">
        <w:rPr>
          <w:lang w:val="en-US"/>
        </w:rPr>
        <w:t xml:space="preserve">is </w:t>
      </w:r>
      <w:r>
        <w:rPr>
          <w:lang w:val="en-US"/>
        </w:rPr>
        <w:t xml:space="preserve">only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14:paraId="3E6E2EEE" w14:textId="77777777"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14:paraId="240B3A4D" w14:textId="77777777"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14:paraId="5DC86DA5" w14:textId="77777777" w:rsidR="00C51368" w:rsidRDefault="00E43BD9">
      <w:pPr>
        <w:pStyle w:val="Heading2"/>
        <w:divId w:val="1462769793"/>
        <w:rPr>
          <w:rFonts w:eastAsia="Times New Roman"/>
          <w:lang w:val="en-US"/>
        </w:rPr>
      </w:pPr>
      <w:bookmarkStart w:id="354" w:name="workflow"/>
      <w:bookmarkEnd w:id="354"/>
      <w:r>
        <w:rPr>
          <w:rFonts w:eastAsia="Times New Roman"/>
          <w:lang w:val="en-US"/>
        </w:rPr>
        <w:t>Workflow with resources</w:t>
      </w:r>
    </w:p>
    <w:p w14:paraId="6D232C54" w14:textId="77777777"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14:paraId="7968871A"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14:paraId="3A13E290"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14:paraId="27E77A5E"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14:paraId="764E29A2" w14:textId="77777777"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14:paraId="2FA0229D" w14:textId="77777777" w:rsidR="00C51368" w:rsidRDefault="00E43BD9">
      <w:pPr>
        <w:pStyle w:val="Heading1"/>
        <w:divId w:val="990249517"/>
        <w:rPr>
          <w:rFonts w:eastAsia="Times New Roman"/>
          <w:noProof/>
          <w:lang w:val="en-US"/>
        </w:rPr>
      </w:pPr>
      <w:r>
        <w:rPr>
          <w:rFonts w:eastAsia="Times New Roman"/>
          <w:noProof/>
          <w:lang w:val="en-US"/>
        </w:rPr>
        <w:t>usecases.html</w:t>
      </w:r>
    </w:p>
    <w:p w14:paraId="2D5CB721" w14:textId="77777777"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78CEEF1F" w14:textId="77777777">
        <w:trPr>
          <w:divId w:val="1353648316"/>
          <w:tblCellSpacing w:w="15" w:type="dxa"/>
        </w:trPr>
        <w:tc>
          <w:tcPr>
            <w:tcW w:w="0" w:type="auto"/>
            <w:vAlign w:val="center"/>
            <w:hideMark/>
          </w:tcPr>
          <w:p w14:paraId="58EA3B83" w14:textId="77777777" w:rsidR="00C51368" w:rsidRDefault="00E43BD9">
            <w:pPr>
              <w:rPr>
                <w:rFonts w:eastAsia="Times New Roman"/>
              </w:rPr>
            </w:pPr>
            <w:r>
              <w:rPr>
                <w:rFonts w:eastAsia="Times New Roman"/>
              </w:rPr>
              <w:t>Work Group</w:t>
            </w:r>
          </w:p>
        </w:tc>
        <w:tc>
          <w:tcPr>
            <w:tcW w:w="0" w:type="auto"/>
            <w:vAlign w:val="center"/>
            <w:hideMark/>
          </w:tcPr>
          <w:p w14:paraId="2CF9F838" w14:textId="77777777" w:rsidR="00C51368" w:rsidRDefault="001708AB">
            <w:pPr>
              <w:rPr>
                <w:rFonts w:eastAsia="Times New Roman"/>
              </w:rPr>
            </w:pPr>
            <w:hyperlink r:id="rId29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CB437D7" w14:textId="77777777" w:rsidR="00C51368" w:rsidRDefault="001708AB">
            <w:pPr>
              <w:rPr>
                <w:rFonts w:eastAsia="Times New Roman"/>
              </w:rPr>
            </w:pPr>
            <w:hyperlink r:id="rId2945" w:anchor="status" w:history="1">
              <w:r w:rsidR="00E43BD9">
                <w:rPr>
                  <w:rStyle w:val="Hyperlink"/>
                  <w:rFonts w:eastAsia="Times New Roman"/>
                </w:rPr>
                <w:t>Ballot Status</w:t>
              </w:r>
            </w:hyperlink>
            <w:r w:rsidR="00E43BD9">
              <w:rPr>
                <w:rFonts w:eastAsia="Times New Roman"/>
              </w:rPr>
              <w:t xml:space="preserve">: </w:t>
            </w:r>
            <w:hyperlink r:id="rId2946" w:anchor="pubs" w:history="1">
              <w:r w:rsidR="00E43BD9">
                <w:rPr>
                  <w:rStyle w:val="Hyperlink"/>
                  <w:rFonts w:eastAsia="Times New Roman"/>
                </w:rPr>
                <w:t>DSTU 2</w:t>
              </w:r>
            </w:hyperlink>
          </w:p>
        </w:tc>
      </w:tr>
    </w:tbl>
    <w:p w14:paraId="35B8650F" w14:textId="77777777"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14:paraId="7E09C065" w14:textId="77777777" w:rsidR="00C51368" w:rsidRDefault="00E43BD9">
      <w:pPr>
        <w:pStyle w:val="NormalWeb"/>
        <w:divId w:val="1353648316"/>
        <w:rPr>
          <w:lang w:val="en-US"/>
        </w:rPr>
      </w:pPr>
      <w:r>
        <w:rPr>
          <w:lang w:val="en-US"/>
        </w:rPr>
        <w:t xml:space="preserve">In addition, to the information on this page, see also </w:t>
      </w:r>
      <w:hyperlink r:id="rId2947" w:history="1">
        <w:r>
          <w:rPr>
            <w:rStyle w:val="Hyperlink"/>
            <w:lang w:val="en-US"/>
          </w:rPr>
          <w:t>Resource Guide</w:t>
        </w:r>
      </w:hyperlink>
      <w:r>
        <w:rPr>
          <w:lang w:val="en-US"/>
        </w:rPr>
        <w:t xml:space="preserve">. </w:t>
      </w:r>
    </w:p>
    <w:p w14:paraId="5726DBA0" w14:textId="77777777" w:rsidR="00C51368" w:rsidRDefault="00E43BD9">
      <w:pPr>
        <w:pStyle w:val="Heading2"/>
        <w:divId w:val="1353648316"/>
        <w:rPr>
          <w:rFonts w:eastAsia="Times New Roman"/>
          <w:lang w:val="en-US"/>
        </w:rPr>
      </w:pPr>
      <w:bookmarkStart w:id="355" w:name="phr"/>
      <w:bookmarkEnd w:id="355"/>
      <w:r>
        <w:rPr>
          <w:rFonts w:eastAsia="Times New Roman"/>
          <w:lang w:val="en-US"/>
        </w:rPr>
        <w:t>Personal Health Record (PHR)</w:t>
      </w:r>
    </w:p>
    <w:p w14:paraId="08C46990" w14:textId="77777777"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14:paraId="72126405" w14:textId="77777777"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14:paraId="46940230" w14:textId="77777777"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14:paraId="3724B458" w14:textId="77777777" w:rsidR="00C51368" w:rsidRDefault="00E43BD9">
      <w:pPr>
        <w:pStyle w:val="NormalWeb"/>
        <w:divId w:val="1353648316"/>
        <w:rPr>
          <w:lang w:val="en-US"/>
        </w:rPr>
      </w:pPr>
      <w:r>
        <w:rPr>
          <w:lang w:val="en-US"/>
        </w:rPr>
        <w:t xml:space="preserve">The EMR exposes a FHIR server that supports the </w:t>
      </w:r>
      <w:hyperlink r:id="rId2948" w:anchor="search" w:history="1">
        <w:r>
          <w:rPr>
            <w:rStyle w:val="Hyperlink"/>
            <w:lang w:val="en-US"/>
          </w:rPr>
          <w:t>search</w:t>
        </w:r>
      </w:hyperlink>
      <w:r>
        <w:rPr>
          <w:lang w:val="en-US"/>
        </w:rPr>
        <w:t xml:space="preserve"> and </w:t>
      </w:r>
      <w:hyperlink r:id="rId2949" w:anchor="read" w:history="1">
        <w:r>
          <w:rPr>
            <w:rStyle w:val="Hyperlink"/>
            <w:lang w:val="en-US"/>
          </w:rPr>
          <w:t>read</w:t>
        </w:r>
      </w:hyperlink>
      <w:r>
        <w:rPr>
          <w:lang w:val="en-US"/>
        </w:rPr>
        <w:t xml:space="preserve"> operations on the following resources: </w:t>
      </w:r>
    </w:p>
    <w:p w14:paraId="162763B2" w14:textId="77777777"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950"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14:paraId="00286156" w14:textId="77777777" w:rsidR="00C51368" w:rsidRDefault="001708AB">
      <w:pPr>
        <w:numPr>
          <w:ilvl w:val="0"/>
          <w:numId w:val="377"/>
        </w:numPr>
        <w:spacing w:before="100" w:beforeAutospacing="1" w:after="100" w:afterAutospacing="1"/>
        <w:divId w:val="1353648316"/>
        <w:rPr>
          <w:rFonts w:eastAsia="Times New Roman"/>
          <w:lang w:val="en-US"/>
        </w:rPr>
      </w:pPr>
      <w:hyperlink r:id="rId2951" w:anchor="search" w:history="1">
        <w:r w:rsidR="00E43BD9">
          <w:rPr>
            <w:rStyle w:val="Hyperlink"/>
            <w:rFonts w:eastAsia="Times New Roman"/>
            <w:lang w:val="en-US"/>
          </w:rPr>
          <w:t>search</w:t>
        </w:r>
      </w:hyperlink>
      <w:r w:rsidR="00E43BD9">
        <w:rPr>
          <w:rFonts w:eastAsia="Times New Roman"/>
          <w:lang w:val="en-US"/>
        </w:rPr>
        <w:t xml:space="preserve"> and </w:t>
      </w:r>
      <w:hyperlink r:id="rId2952" w:anchor="read" w:history="1">
        <w:r w:rsidR="00E43BD9">
          <w:rPr>
            <w:rStyle w:val="Hyperlink"/>
            <w:rFonts w:eastAsia="Times New Roman"/>
            <w:lang w:val="en-US"/>
          </w:rPr>
          <w:t>read</w:t>
        </w:r>
      </w:hyperlink>
      <w:r w:rsidR="00E43BD9">
        <w:rPr>
          <w:rFonts w:eastAsia="Times New Roman"/>
          <w:lang w:val="en-US"/>
        </w:rPr>
        <w:t xml:space="preserve"> on the </w:t>
      </w:r>
      <w:hyperlink r:id="rId2953"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14:paraId="282AC02A" w14:textId="77777777" w:rsidR="00C51368" w:rsidRDefault="001708AB">
      <w:pPr>
        <w:numPr>
          <w:ilvl w:val="0"/>
          <w:numId w:val="377"/>
        </w:numPr>
        <w:spacing w:before="100" w:beforeAutospacing="1" w:after="100" w:afterAutospacing="1"/>
        <w:divId w:val="1353648316"/>
        <w:rPr>
          <w:rFonts w:eastAsia="Times New Roman"/>
          <w:lang w:val="en-US"/>
        </w:rPr>
      </w:pPr>
      <w:hyperlink r:id="rId2954" w:anchor="search" w:history="1">
        <w:r w:rsidR="00E43BD9">
          <w:rPr>
            <w:rStyle w:val="Hyperlink"/>
            <w:rFonts w:eastAsia="Times New Roman"/>
            <w:lang w:val="en-US"/>
          </w:rPr>
          <w:t>search</w:t>
        </w:r>
      </w:hyperlink>
      <w:r w:rsidR="00E43BD9">
        <w:rPr>
          <w:rFonts w:eastAsia="Times New Roman"/>
          <w:lang w:val="en-US"/>
        </w:rPr>
        <w:t xml:space="preserve"> and </w:t>
      </w:r>
      <w:hyperlink r:id="rId2955" w:anchor="read" w:history="1">
        <w:r w:rsidR="00E43BD9">
          <w:rPr>
            <w:rStyle w:val="Hyperlink"/>
            <w:rFonts w:eastAsia="Times New Roman"/>
            <w:lang w:val="en-US"/>
          </w:rPr>
          <w:t>read</w:t>
        </w:r>
      </w:hyperlink>
      <w:r w:rsidR="00E43BD9">
        <w:rPr>
          <w:rFonts w:eastAsia="Times New Roman"/>
          <w:lang w:val="en-US"/>
        </w:rPr>
        <w:t xml:space="preserve"> on a set of </w:t>
      </w:r>
      <w:hyperlink r:id="rId2956" w:history="1">
        <w:r w:rsidR="00E43BD9">
          <w:rPr>
            <w:rStyle w:val="Hyperlink"/>
            <w:rFonts w:eastAsia="Times New Roman"/>
            <w:lang w:val="en-US"/>
          </w:rPr>
          <w:t>clinical resources</w:t>
        </w:r>
      </w:hyperlink>
    </w:p>
    <w:p w14:paraId="0B1ACD46" w14:textId="77777777" w:rsidR="00C51368" w:rsidRDefault="00E43BD9">
      <w:pPr>
        <w:pStyle w:val="NormalWeb"/>
        <w:divId w:val="1353648316"/>
        <w:rPr>
          <w:lang w:val="en-US"/>
        </w:rPr>
      </w:pPr>
      <w:r>
        <w:rPr>
          <w:lang w:val="en-US"/>
        </w:rPr>
        <w:t xml:space="preserve">Here is the conformance Statement for this scenario: </w:t>
      </w:r>
      <w:hyperlink r:id="rId2957" w:history="1">
        <w:r>
          <w:rPr>
            <w:rStyle w:val="Hyperlink"/>
            <w:lang w:val="en-US"/>
          </w:rPr>
          <w:t>XML</w:t>
        </w:r>
      </w:hyperlink>
      <w:r>
        <w:rPr>
          <w:lang w:val="en-US"/>
        </w:rPr>
        <w:t xml:space="preserve"> or </w:t>
      </w:r>
      <w:hyperlink r:id="rId2958" w:history="1">
        <w:r>
          <w:rPr>
            <w:rStyle w:val="Hyperlink"/>
            <w:lang w:val="en-US"/>
          </w:rPr>
          <w:t>JSON</w:t>
        </w:r>
      </w:hyperlink>
      <w:r>
        <w:rPr>
          <w:lang w:val="en-US"/>
        </w:rPr>
        <w:t xml:space="preserve">. </w:t>
      </w:r>
    </w:p>
    <w:p w14:paraId="1E41B945" w14:textId="77777777"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9" w:anchor="search" w:history="1">
        <w:r>
          <w:rPr>
            <w:rStyle w:val="Hyperlink"/>
            <w:lang w:val="en-US"/>
          </w:rPr>
          <w:t>search</w:t>
        </w:r>
      </w:hyperlink>
      <w:r>
        <w:rPr>
          <w:lang w:val="en-US"/>
        </w:rPr>
        <w:t xml:space="preserve">, </w:t>
      </w:r>
      <w:hyperlink r:id="rId2960" w:anchor="read" w:history="1">
        <w:r>
          <w:rPr>
            <w:rStyle w:val="Hyperlink"/>
            <w:lang w:val="en-US"/>
          </w:rPr>
          <w:t>read</w:t>
        </w:r>
      </w:hyperlink>
      <w:r>
        <w:rPr>
          <w:lang w:val="en-US"/>
        </w:rPr>
        <w:t xml:space="preserve"> and </w:t>
      </w:r>
      <w:hyperlink r:id="rId2961" w:anchor="history" w:history="1">
        <w:r>
          <w:rPr>
            <w:rStyle w:val="Hyperlink"/>
            <w:lang w:val="en-US"/>
          </w:rPr>
          <w:t>history</w:t>
        </w:r>
      </w:hyperlink>
      <w:r>
        <w:rPr>
          <w:lang w:val="en-US"/>
        </w:rPr>
        <w:t xml:space="preserve"> operation on the AuditEvent resource for the patient-specific records to allow patient review of record access. Note that all usage of the RESTful API should be logged in AuditEvent resources. </w:t>
      </w:r>
    </w:p>
    <w:p w14:paraId="5A6D4071" w14:textId="77777777" w:rsidR="00C51368" w:rsidRDefault="00E43BD9">
      <w:pPr>
        <w:pStyle w:val="Heading2"/>
        <w:divId w:val="1353648316"/>
        <w:rPr>
          <w:rFonts w:eastAsia="Times New Roman"/>
          <w:lang w:val="en-US"/>
        </w:rPr>
      </w:pPr>
      <w:bookmarkStart w:id="356" w:name="xds"/>
      <w:bookmarkEnd w:id="356"/>
      <w:r>
        <w:rPr>
          <w:rFonts w:eastAsia="Times New Roman"/>
          <w:lang w:val="en-US"/>
        </w:rPr>
        <w:t>Document Sharing (XDS)</w:t>
      </w:r>
    </w:p>
    <w:p w14:paraId="2C4E079E" w14:textId="77777777"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14:paraId="488706B3" w14:textId="77777777"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14:paraId="7F18D3BF" w14:textId="77777777"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14:paraId="7680349A" w14:textId="77777777" w:rsidR="00C51368" w:rsidRDefault="00E43BD9">
      <w:pPr>
        <w:pStyle w:val="NormalWeb"/>
        <w:divId w:val="1353648316"/>
        <w:rPr>
          <w:lang w:val="en-US"/>
        </w:rPr>
      </w:pPr>
      <w:r>
        <w:rPr>
          <w:lang w:val="en-US"/>
        </w:rPr>
        <w:t xml:space="preserve">The following FHIR Resources are involved in the XDS functionality: </w:t>
      </w:r>
    </w:p>
    <w:p w14:paraId="2F6EFFA4"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14:paraId="50520E9E"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3"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14:paraId="7707ADA5"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4"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14:paraId="7C9D8282" w14:textId="77777777" w:rsidR="00C51368" w:rsidRDefault="001708AB">
      <w:pPr>
        <w:numPr>
          <w:ilvl w:val="0"/>
          <w:numId w:val="378"/>
        </w:numPr>
        <w:spacing w:before="100" w:beforeAutospacing="1" w:after="100" w:afterAutospacing="1"/>
        <w:divId w:val="1353648316"/>
        <w:rPr>
          <w:rFonts w:eastAsia="Times New Roman"/>
          <w:lang w:val="en-US"/>
        </w:rPr>
      </w:pPr>
      <w:hyperlink r:id="rId2965" w:history="1">
        <w:r w:rsidR="00E43BD9">
          <w:rPr>
            <w:rStyle w:val="Hyperlink"/>
            <w:rFonts w:eastAsia="Times New Roman"/>
            <w:lang w:val="en-US"/>
          </w:rPr>
          <w:t>Patient</w:t>
        </w:r>
      </w:hyperlink>
      <w:r w:rsidR="00E43BD9">
        <w:rPr>
          <w:rFonts w:eastAsia="Times New Roman"/>
          <w:lang w:val="en-US"/>
        </w:rPr>
        <w:t xml:space="preserve">, </w:t>
      </w:r>
      <w:hyperlink r:id="rId2966" w:history="1">
        <w:r w:rsidR="00E43BD9">
          <w:rPr>
            <w:rStyle w:val="Hyperlink"/>
            <w:rFonts w:eastAsia="Times New Roman"/>
            <w:lang w:val="en-US"/>
          </w:rPr>
          <w:t>Practitioner</w:t>
        </w:r>
      </w:hyperlink>
      <w:r w:rsidR="00E43BD9">
        <w:rPr>
          <w:rFonts w:eastAsia="Times New Roman"/>
          <w:lang w:val="en-US"/>
        </w:rPr>
        <w:t xml:space="preserve"> and </w:t>
      </w:r>
      <w:hyperlink r:id="rId2967"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14:paraId="41A4A0E6" w14:textId="77777777"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8" w:history="1">
        <w:r>
          <w:rPr>
            <w:rStyle w:val="Hyperlink"/>
            <w:rFonts w:eastAsia="Times New Roman"/>
            <w:lang w:val="en-US"/>
          </w:rPr>
          <w:t>AuditEvent</w:t>
        </w:r>
      </w:hyperlink>
      <w:r>
        <w:rPr>
          <w:rFonts w:eastAsia="Times New Roman"/>
          <w:lang w:val="en-US"/>
        </w:rPr>
        <w:t xml:space="preserve"> resource tracks usage of the document registry and repository</w:t>
      </w:r>
    </w:p>
    <w:p w14:paraId="63BD7224" w14:textId="77777777" w:rsidR="00C51368" w:rsidRDefault="00E43BD9">
      <w:pPr>
        <w:pStyle w:val="NormalWeb"/>
        <w:divId w:val="1353648316"/>
        <w:rPr>
          <w:lang w:val="en-US"/>
        </w:rPr>
      </w:pPr>
      <w:r>
        <w:rPr>
          <w:lang w:val="en-US"/>
        </w:rPr>
        <w:t xml:space="preserve">At present, IHE is working with the FHIR project team to use FHIR for Mobile Health Documents (MHD). </w:t>
      </w:r>
    </w:p>
    <w:p w14:paraId="75D0C011" w14:textId="77777777" w:rsidR="00C51368" w:rsidRDefault="00E43BD9">
      <w:pPr>
        <w:pStyle w:val="Heading2"/>
        <w:divId w:val="1353648316"/>
        <w:rPr>
          <w:rFonts w:eastAsia="Times New Roman"/>
          <w:lang w:val="en-US"/>
        </w:rPr>
      </w:pPr>
      <w:bookmarkStart w:id="357" w:name="decision"/>
      <w:bookmarkEnd w:id="357"/>
      <w:r>
        <w:rPr>
          <w:rFonts w:eastAsia="Times New Roman"/>
          <w:lang w:val="en-US"/>
        </w:rPr>
        <w:t>Decision Support</w:t>
      </w:r>
    </w:p>
    <w:p w14:paraId="64654914" w14:textId="77777777"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14:paraId="1CB17CAE"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14:paraId="6008CEB7"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 xml:space="preserve">Suggesting commonly missed </w:t>
      </w:r>
      <w:r w:rsidR="00F2544B">
        <w:rPr>
          <w:rFonts w:eastAsia="Times New Roman"/>
          <w:lang w:val="en-US"/>
        </w:rPr>
        <w:t>d</w:t>
      </w:r>
      <w:r>
        <w:rPr>
          <w:rFonts w:eastAsia="Times New Roman"/>
          <w:lang w:val="en-US"/>
        </w:rPr>
        <w:t xml:space="preserve">iagnostic </w:t>
      </w:r>
      <w:r w:rsidR="00F2544B">
        <w:rPr>
          <w:rFonts w:eastAsia="Times New Roman"/>
          <w:lang w:val="en-US"/>
        </w:rPr>
        <w:t>d</w:t>
      </w:r>
      <w:r>
        <w:rPr>
          <w:rFonts w:eastAsia="Times New Roman"/>
          <w:lang w:val="en-US"/>
        </w:rPr>
        <w:t>ata interpretations (including delta checking)</w:t>
      </w:r>
    </w:p>
    <w:p w14:paraId="4CEF2277"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14:paraId="0D09FCDC" w14:textId="77777777"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14:paraId="53363E4A" w14:textId="77777777"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14:paraId="630089D4" w14:textId="77777777"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14:paraId="26B467E7"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14:paraId="7202D33E"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14:paraId="716EF8EB" w14:textId="77777777"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w:t>
      </w:r>
      <w:r w:rsidR="00F2544B">
        <w:rPr>
          <w:rFonts w:eastAsia="Times New Roman"/>
          <w:lang w:val="en-US"/>
        </w:rPr>
        <w:t>,</w:t>
      </w:r>
      <w:r>
        <w:rPr>
          <w:rFonts w:eastAsia="Times New Roman"/>
          <w:lang w:val="en-US"/>
        </w:rPr>
        <w:t xml:space="preserve"> and returns a decision</w:t>
      </w:r>
    </w:p>
    <w:p w14:paraId="495031E7" w14:textId="77777777"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14:paraId="24973F5D"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14:paraId="5966A175"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9" w:history="1">
        <w:r>
          <w:rPr>
            <w:rStyle w:val="Hyperlink"/>
            <w:rFonts w:eastAsia="Times New Roman"/>
            <w:lang w:val="en-US"/>
          </w:rPr>
          <w:t>Flag</w:t>
        </w:r>
      </w:hyperlink>
      <w:r>
        <w:rPr>
          <w:rFonts w:eastAsia="Times New Roman"/>
          <w:lang w:val="en-US"/>
        </w:rPr>
        <w:t xml:space="preserve"> resource is intended </w:t>
      </w:r>
      <w:r w:rsidR="00F2544B">
        <w:rPr>
          <w:rFonts w:eastAsia="Times New Roman"/>
          <w:lang w:val="en-US"/>
        </w:rPr>
        <w:t>f</w:t>
      </w:r>
      <w:r>
        <w:rPr>
          <w:rFonts w:eastAsia="Times New Roman"/>
          <w:lang w:val="en-US"/>
        </w:rPr>
        <w:t xml:space="preserve">or clinical notes about the patient, and is not intended for this use. A resource called "Alarm" is under preparation for this purpose </w:t>
      </w:r>
    </w:p>
    <w:p w14:paraId="514CFB11" w14:textId="77777777"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70" w:history="1">
        <w:r>
          <w:rPr>
            <w:rStyle w:val="Hyperlink"/>
            <w:rFonts w:eastAsia="Times New Roman"/>
            <w:lang w:val="en-US"/>
          </w:rPr>
          <w:t>search</w:t>
        </w:r>
      </w:hyperlink>
      <w:r>
        <w:rPr>
          <w:rFonts w:eastAsia="Times New Roman"/>
          <w:lang w:val="en-US"/>
        </w:rPr>
        <w:t xml:space="preserve"> using a named _query that takes a set of parameters. See below</w:t>
      </w:r>
    </w:p>
    <w:p w14:paraId="114894CB" w14:textId="77777777" w:rsidR="00C51368" w:rsidRDefault="00E43BD9">
      <w:pPr>
        <w:pStyle w:val="Heading3"/>
        <w:divId w:val="1353648316"/>
        <w:rPr>
          <w:rFonts w:eastAsia="Times New Roman"/>
          <w:lang w:val="en-US"/>
        </w:rPr>
      </w:pPr>
      <w:r>
        <w:rPr>
          <w:rFonts w:eastAsia="Times New Roman"/>
          <w:lang w:val="en-US"/>
        </w:rPr>
        <w:t>Explicit Requests for Decisions</w:t>
      </w:r>
    </w:p>
    <w:p w14:paraId="2880EC84" w14:textId="77777777" w:rsidR="00C51368" w:rsidRDefault="00E43BD9">
      <w:pPr>
        <w:pStyle w:val="NormalWeb"/>
        <w:divId w:val="1353648316"/>
        <w:rPr>
          <w:lang w:val="en-US"/>
        </w:rPr>
      </w:pPr>
      <w:r>
        <w:rPr>
          <w:lang w:val="en-US"/>
        </w:rPr>
        <w:t xml:space="preserve">When a query is initiated in order to get a decision made, the following considerations apply: </w:t>
      </w:r>
    </w:p>
    <w:p w14:paraId="74FE4357" w14:textId="77777777" w:rsidR="00C51368" w:rsidRDefault="00E43BD9">
      <w:pPr>
        <w:pStyle w:val="NormalWeb"/>
        <w:divId w:val="1353648316"/>
        <w:rPr>
          <w:lang w:val="en-US"/>
        </w:rPr>
      </w:pPr>
      <w:r>
        <w:rPr>
          <w:b/>
          <w:bCs/>
          <w:lang w:val="en-US"/>
        </w:rPr>
        <w:t>Request</w:t>
      </w:r>
    </w:p>
    <w:p w14:paraId="596A5412"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71" w:history="1">
        <w:r>
          <w:rPr>
            <w:rStyle w:val="Hyperlink"/>
            <w:rFonts w:eastAsia="Times New Roman"/>
            <w:lang w:val="en-US"/>
          </w:rPr>
          <w:t>search/query</w:t>
        </w:r>
      </w:hyperlink>
      <w:r>
        <w:rPr>
          <w:rFonts w:eastAsia="Times New Roman"/>
          <w:lang w:val="en-US"/>
        </w:rPr>
        <w:t xml:space="preserve">: A RESTful search, a query posted to </w:t>
      </w:r>
      <w:hyperlink r:id="rId2972" w:anchor="mailbox" w:history="1">
        <w:r>
          <w:rPr>
            <w:rStyle w:val="Hyperlink"/>
            <w:rFonts w:eastAsia="Times New Roman"/>
            <w:lang w:val="en-US"/>
          </w:rPr>
          <w:t>/Mailbox</w:t>
        </w:r>
      </w:hyperlink>
      <w:r>
        <w:rPr>
          <w:rFonts w:eastAsia="Times New Roman"/>
          <w:lang w:val="en-US"/>
        </w:rPr>
        <w:t xml:space="preserve">, a query </w:t>
      </w:r>
      <w:hyperlink r:id="rId2973" w:history="1">
        <w:r>
          <w:rPr>
            <w:rStyle w:val="Hyperlink"/>
            <w:rFonts w:eastAsia="Times New Roman"/>
            <w:lang w:val="en-US"/>
          </w:rPr>
          <w:t>message</w:t>
        </w:r>
      </w:hyperlink>
      <w:r>
        <w:rPr>
          <w:rFonts w:eastAsia="Times New Roman"/>
          <w:lang w:val="en-US"/>
        </w:rPr>
        <w:t>, or the Asynchronous query pattern</w:t>
      </w:r>
    </w:p>
    <w:p w14:paraId="5F280CEE"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w:t>
      </w:r>
      <w:commentRangeStart w:id="358"/>
      <w:r>
        <w:rPr>
          <w:rFonts w:eastAsia="Times New Roman"/>
          <w:lang w:val="en-US"/>
        </w:rPr>
        <w:t xml:space="preserve">query </w:t>
      </w:r>
      <w:commentRangeEnd w:id="358"/>
      <w:r w:rsidR="00AF49E9">
        <w:rPr>
          <w:rStyle w:val="CommentReference"/>
        </w:rPr>
        <w:commentReference w:id="358"/>
      </w:r>
      <w:r>
        <w:rPr>
          <w:rFonts w:eastAsia="Times New Roman"/>
          <w:lang w:val="en-US"/>
        </w:rPr>
        <w:t>parameter that identifies the decision that is being requested</w:t>
      </w:r>
    </w:p>
    <w:p w14:paraId="1E84F0DD"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14:paraId="6D18FF10"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14:paraId="72FDEC2A" w14:textId="77777777"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14:paraId="125A0212" w14:textId="77777777" w:rsidR="00C51368" w:rsidRDefault="00E43BD9">
      <w:pPr>
        <w:pStyle w:val="NormalWeb"/>
        <w:divId w:val="1353648316"/>
        <w:rPr>
          <w:lang w:val="en-US"/>
        </w:rPr>
      </w:pPr>
      <w:r>
        <w:rPr>
          <w:b/>
          <w:bCs/>
          <w:lang w:val="en-US"/>
        </w:rPr>
        <w:t>Response</w:t>
      </w:r>
    </w:p>
    <w:p w14:paraId="220E14ED"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4" w:history="1">
        <w:r>
          <w:rPr>
            <w:rStyle w:val="Hyperlink"/>
            <w:rFonts w:eastAsia="Times New Roman"/>
            <w:lang w:val="en-US"/>
          </w:rPr>
          <w:t>Operation Outcome Resource</w:t>
        </w:r>
      </w:hyperlink>
      <w:r>
        <w:rPr>
          <w:rFonts w:eastAsia="Times New Roman"/>
          <w:lang w:val="en-US"/>
        </w:rPr>
        <w:t xml:space="preserve"> describing the issue</w:t>
      </w:r>
    </w:p>
    <w:p w14:paraId="11459E45"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14:paraId="36D56C32"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14:paraId="34A49DAB" w14:textId="77777777"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14:paraId="2A418B5B" w14:textId="77777777"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14:paraId="4B9F6CDC" w14:textId="77777777">
        <w:trPr>
          <w:divId w:val="1353648316"/>
          <w:tblCellSpacing w:w="15" w:type="dxa"/>
        </w:trPr>
        <w:tc>
          <w:tcPr>
            <w:tcW w:w="0" w:type="auto"/>
            <w:vAlign w:val="center"/>
            <w:hideMark/>
          </w:tcPr>
          <w:p w14:paraId="2F8BDA8E" w14:textId="77777777" w:rsidR="00C51368" w:rsidRDefault="00E43BD9">
            <w:pPr>
              <w:rPr>
                <w:rFonts w:eastAsia="Times New Roman"/>
              </w:rPr>
            </w:pPr>
            <w:r>
              <w:rPr>
                <w:rFonts w:eastAsia="Times New Roman"/>
                <w:b/>
                <w:bCs/>
              </w:rPr>
              <w:t>Decision</w:t>
            </w:r>
          </w:p>
        </w:tc>
        <w:tc>
          <w:tcPr>
            <w:tcW w:w="0" w:type="auto"/>
            <w:vAlign w:val="center"/>
            <w:hideMark/>
          </w:tcPr>
          <w:p w14:paraId="234C51C7" w14:textId="77777777" w:rsidR="00C51368" w:rsidRDefault="00E43BD9">
            <w:pPr>
              <w:rPr>
                <w:rFonts w:eastAsia="Times New Roman"/>
              </w:rPr>
            </w:pPr>
            <w:r>
              <w:rPr>
                <w:rFonts w:eastAsia="Times New Roman"/>
                <w:b/>
                <w:bCs/>
              </w:rPr>
              <w:t>Resources</w:t>
            </w:r>
          </w:p>
        </w:tc>
        <w:tc>
          <w:tcPr>
            <w:tcW w:w="0" w:type="auto"/>
            <w:vAlign w:val="center"/>
            <w:hideMark/>
          </w:tcPr>
          <w:p w14:paraId="41EA111D" w14:textId="77777777" w:rsidR="00C51368" w:rsidRDefault="00E43BD9">
            <w:pPr>
              <w:rPr>
                <w:rFonts w:eastAsia="Times New Roman"/>
              </w:rPr>
            </w:pPr>
            <w:r>
              <w:rPr>
                <w:rFonts w:eastAsia="Times New Roman"/>
                <w:b/>
                <w:bCs/>
              </w:rPr>
              <w:t>Invocation</w:t>
            </w:r>
          </w:p>
        </w:tc>
      </w:tr>
      <w:tr w:rsidR="00C51368" w14:paraId="41E83A7E" w14:textId="77777777">
        <w:trPr>
          <w:divId w:val="1353648316"/>
          <w:tblCellSpacing w:w="15" w:type="dxa"/>
        </w:trPr>
        <w:tc>
          <w:tcPr>
            <w:tcW w:w="0" w:type="auto"/>
            <w:vAlign w:val="center"/>
            <w:hideMark/>
          </w:tcPr>
          <w:p w14:paraId="3E202045" w14:textId="77777777" w:rsidR="00C51368" w:rsidRDefault="00E43BD9">
            <w:pPr>
              <w:rPr>
                <w:rFonts w:eastAsia="Times New Roman"/>
              </w:rPr>
            </w:pPr>
            <w:r>
              <w:rPr>
                <w:rFonts w:eastAsia="Times New Roman"/>
              </w:rPr>
              <w:t>What immunizations should this patient have?</w:t>
            </w:r>
          </w:p>
        </w:tc>
        <w:tc>
          <w:tcPr>
            <w:tcW w:w="0" w:type="auto"/>
            <w:vAlign w:val="center"/>
            <w:hideMark/>
          </w:tcPr>
          <w:p w14:paraId="7182C391" w14:textId="77777777" w:rsidR="00C51368" w:rsidRDefault="00E43BD9">
            <w:pPr>
              <w:rPr>
                <w:rFonts w:eastAsia="Times New Roman"/>
              </w:rPr>
            </w:pPr>
            <w:r>
              <w:rPr>
                <w:rFonts w:eastAsia="Times New Roman"/>
              </w:rPr>
              <w:t xml:space="preserve">Response: </w:t>
            </w:r>
            <w:hyperlink r:id="rId2975" w:history="1">
              <w:r>
                <w:rPr>
                  <w:rStyle w:val="Hyperlink"/>
                  <w:rFonts w:eastAsia="Times New Roman"/>
                </w:rPr>
                <w:t>ImmunizationRecommendation</w:t>
              </w:r>
            </w:hyperlink>
          </w:p>
        </w:tc>
        <w:tc>
          <w:tcPr>
            <w:tcW w:w="0" w:type="auto"/>
            <w:vAlign w:val="center"/>
            <w:hideMark/>
          </w:tcPr>
          <w:p w14:paraId="40957CF9" w14:textId="77777777" w:rsidR="00C51368" w:rsidRDefault="00E43BD9">
            <w:pPr>
              <w:rPr>
                <w:rFonts w:eastAsia="Times New Roman"/>
              </w:rPr>
            </w:pPr>
            <w:r>
              <w:rPr>
                <w:rFonts w:eastAsia="Times New Roman"/>
              </w:rPr>
              <w:t>The exact way to invoke this decision is not yet defined</w:t>
            </w:r>
          </w:p>
        </w:tc>
      </w:tr>
    </w:tbl>
    <w:p w14:paraId="0518CC0B" w14:textId="77777777"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14:paraId="2358746D" w14:textId="77777777" w:rsidR="00C51368" w:rsidRDefault="00E43BD9">
      <w:pPr>
        <w:pStyle w:val="Heading1"/>
        <w:divId w:val="990249517"/>
        <w:rPr>
          <w:rFonts w:eastAsia="Times New Roman"/>
          <w:noProof/>
          <w:lang w:val="en-US"/>
        </w:rPr>
      </w:pPr>
      <w:r>
        <w:rPr>
          <w:rFonts w:eastAsia="Times New Roman"/>
          <w:noProof/>
          <w:lang w:val="en-US"/>
        </w:rPr>
        <w:t>validation.html</w:t>
      </w:r>
    </w:p>
    <w:p w14:paraId="13773671" w14:textId="77777777"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282BE969" w14:textId="77777777">
        <w:trPr>
          <w:divId w:val="173422769"/>
          <w:tblCellSpacing w:w="15" w:type="dxa"/>
        </w:trPr>
        <w:tc>
          <w:tcPr>
            <w:tcW w:w="0" w:type="auto"/>
            <w:vAlign w:val="center"/>
            <w:hideMark/>
          </w:tcPr>
          <w:p w14:paraId="5F705368" w14:textId="77777777" w:rsidR="00C51368" w:rsidRDefault="00E43BD9">
            <w:pPr>
              <w:rPr>
                <w:rFonts w:eastAsia="Times New Roman"/>
              </w:rPr>
            </w:pPr>
            <w:r>
              <w:rPr>
                <w:rFonts w:eastAsia="Times New Roman"/>
              </w:rPr>
              <w:t>Work Group</w:t>
            </w:r>
          </w:p>
        </w:tc>
        <w:tc>
          <w:tcPr>
            <w:tcW w:w="0" w:type="auto"/>
            <w:vAlign w:val="center"/>
            <w:hideMark/>
          </w:tcPr>
          <w:p w14:paraId="733CAC1F" w14:textId="77777777" w:rsidR="00C51368" w:rsidRDefault="001708AB">
            <w:pPr>
              <w:rPr>
                <w:rFonts w:eastAsia="Times New Roman"/>
              </w:rPr>
            </w:pPr>
            <w:hyperlink r:id="rId29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79A41E50" w14:textId="77777777" w:rsidR="00C51368" w:rsidRDefault="001708AB">
            <w:pPr>
              <w:rPr>
                <w:rFonts w:eastAsia="Times New Roman"/>
              </w:rPr>
            </w:pPr>
            <w:hyperlink r:id="rId2977" w:anchor="status" w:history="1">
              <w:r w:rsidR="00E43BD9">
                <w:rPr>
                  <w:rStyle w:val="Hyperlink"/>
                  <w:rFonts w:eastAsia="Times New Roman"/>
                </w:rPr>
                <w:t>Ballot Status</w:t>
              </w:r>
            </w:hyperlink>
            <w:r w:rsidR="00E43BD9">
              <w:rPr>
                <w:rFonts w:eastAsia="Times New Roman"/>
              </w:rPr>
              <w:t xml:space="preserve">: </w:t>
            </w:r>
            <w:hyperlink r:id="rId2978" w:anchor="pubs" w:history="1">
              <w:r w:rsidR="00E43BD9">
                <w:rPr>
                  <w:rStyle w:val="Hyperlink"/>
                  <w:rFonts w:eastAsia="Times New Roman"/>
                </w:rPr>
                <w:t>DSTU 2</w:t>
              </w:r>
            </w:hyperlink>
          </w:p>
        </w:tc>
      </w:tr>
    </w:tbl>
    <w:p w14:paraId="37A62ED9" w14:textId="77777777" w:rsidR="00C51368" w:rsidRDefault="00E43BD9">
      <w:pPr>
        <w:pStyle w:val="NormalWeb"/>
        <w:divId w:val="173422769"/>
        <w:rPr>
          <w:lang w:val="en-US"/>
        </w:rPr>
      </w:pPr>
      <w:r>
        <w:rPr>
          <w:lang w:val="en-US"/>
        </w:rPr>
        <w:t xml:space="preserve">This page provides a quick overview of how the FHIR specification supports validation of resources. </w:t>
      </w:r>
    </w:p>
    <w:p w14:paraId="7D5FFC2B" w14:textId="77777777" w:rsidR="00C51368" w:rsidRDefault="00E43BD9">
      <w:pPr>
        <w:pStyle w:val="NormalWeb"/>
        <w:divId w:val="173422769"/>
        <w:rPr>
          <w:lang w:val="en-US"/>
        </w:rPr>
      </w:pPr>
      <w:r>
        <w:rPr>
          <w:lang w:val="en-US"/>
        </w:rPr>
        <w:t xml:space="preserve">In principle, resources can be validated: </w:t>
      </w:r>
    </w:p>
    <w:p w14:paraId="6659E672"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14:paraId="21EA81C0"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14:paraId="3C807087" w14:textId="77777777"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14:paraId="2669B35A" w14:textId="77777777" w:rsidR="00C51368" w:rsidRDefault="00E43BD9">
      <w:pPr>
        <w:pStyle w:val="NormalWeb"/>
        <w:divId w:val="173422769"/>
        <w:rPr>
          <w:lang w:val="en-US"/>
        </w:rPr>
      </w:pPr>
      <w:r>
        <w:rPr>
          <w:lang w:val="en-US"/>
        </w:rPr>
        <w:t xml:space="preserve">Resources can be tested for conformance by: </w:t>
      </w:r>
    </w:p>
    <w:p w14:paraId="40124209" w14:textId="77777777" w:rsidR="00C51368" w:rsidRDefault="001708AB">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14:paraId="177C31E8" w14:textId="77777777" w:rsidR="00C51368" w:rsidRDefault="001708AB">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14:paraId="12935492" w14:textId="77777777" w:rsidR="00C51368" w:rsidRDefault="001708AB">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14:paraId="39201CDD" w14:textId="77777777" w:rsidR="00C51368" w:rsidRDefault="001708AB">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14:paraId="20000A20" w14:textId="77777777"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14:paraId="3C913E2C" w14:textId="77777777" w:rsidR="00C51368" w:rsidRDefault="00E43BD9">
      <w:pPr>
        <w:pStyle w:val="NormalWeb"/>
        <w:divId w:val="173422769"/>
        <w:rPr>
          <w:lang w:val="en-US"/>
        </w:rPr>
      </w:pPr>
      <w:r>
        <w:rPr>
          <w:lang w:val="en-US"/>
        </w:rPr>
        <w:t xml:space="preserve">In case of disagreement between these conformance methods, note that: </w:t>
      </w:r>
    </w:p>
    <w:p w14:paraId="2B0B01F1"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14:paraId="605639DD"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14:paraId="66F6BFC7"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14:paraId="23283619" w14:textId="77777777"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14:paraId="58B019C6" w14:textId="77777777"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9" w:history="1">
        <w:r>
          <w:rPr>
            <w:rStyle w:val="Hyperlink"/>
            <w:lang w:val="en-US"/>
          </w:rPr>
          <w:t>FHIR Conformance Testing</w:t>
        </w:r>
      </w:hyperlink>
      <w:r>
        <w:rPr>
          <w:lang w:val="en-US"/>
        </w:rPr>
        <w:t xml:space="preserve">. </w:t>
      </w:r>
    </w:p>
    <w:p w14:paraId="76D99FB6" w14:textId="77777777" w:rsidR="00C51368" w:rsidRDefault="00E43BD9">
      <w:pPr>
        <w:pStyle w:val="Heading3"/>
        <w:divId w:val="173422769"/>
        <w:rPr>
          <w:rFonts w:eastAsia="Times New Roman"/>
          <w:lang w:val="en-US"/>
        </w:rPr>
      </w:pPr>
      <w:bookmarkStart w:id="359" w:name="schema"/>
      <w:r>
        <w:rPr>
          <w:rFonts w:eastAsia="Times New Roman"/>
          <w:lang w:val="en-US"/>
        </w:rPr>
        <w:t>Using the XML schema</w:t>
      </w:r>
    </w:p>
    <w:p w14:paraId="15D100B5" w14:textId="77777777"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14:paraId="0E14CF56" w14:textId="77777777"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14:paraId="4F62D6D4" w14:textId="77777777"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14:paraId="1DD872E3" w14:textId="77777777"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80" w:anchor="refimpl" w:history="1">
        <w:r>
          <w:rPr>
            <w:rStyle w:val="Hyperlink"/>
            <w:lang w:val="en-US"/>
          </w:rPr>
          <w:t>XML Tools</w:t>
        </w:r>
      </w:hyperlink>
      <w:r>
        <w:rPr>
          <w:lang w:val="en-US"/>
        </w:rPr>
        <w:t xml:space="preserve"> download. Note that XSLT2 is required to run the schematrons. </w:t>
      </w:r>
    </w:p>
    <w:p w14:paraId="13BC2936" w14:textId="77777777"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14:paraId="3485BFAE" w14:textId="77777777" w:rsidR="00C51368" w:rsidRDefault="00E43BD9">
      <w:pPr>
        <w:pStyle w:val="Heading3"/>
        <w:divId w:val="173422769"/>
        <w:rPr>
          <w:rFonts w:eastAsia="Times New Roman"/>
          <w:lang w:val="en-US"/>
        </w:rPr>
      </w:pPr>
      <w:bookmarkStart w:id="360" w:name="jar"/>
      <w:bookmarkEnd w:id="360"/>
      <w:r>
        <w:rPr>
          <w:rFonts w:eastAsia="Times New Roman"/>
          <w:lang w:val="en-US"/>
        </w:rPr>
        <w:t>Using the FHIR Validator</w:t>
      </w:r>
    </w:p>
    <w:p w14:paraId="0A173F7F" w14:textId="77777777"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14:paraId="38EB90FA" w14:textId="77777777" w:rsidR="00C51368" w:rsidRDefault="001708AB">
      <w:pPr>
        <w:numPr>
          <w:ilvl w:val="0"/>
          <w:numId w:val="388"/>
        </w:numPr>
        <w:spacing w:before="100" w:beforeAutospacing="1" w:after="100" w:afterAutospacing="1"/>
        <w:divId w:val="173422769"/>
        <w:rPr>
          <w:rFonts w:eastAsia="Times New Roman"/>
          <w:lang w:val="en-US"/>
        </w:rPr>
      </w:pPr>
      <w:hyperlink r:id="rId2981" w:history="1">
        <w:r w:rsidR="00E43BD9">
          <w:rPr>
            <w:rStyle w:val="Hyperlink"/>
            <w:rFonts w:eastAsia="Times New Roman"/>
            <w:lang w:val="en-US"/>
          </w:rPr>
          <w:t>Download</w:t>
        </w:r>
      </w:hyperlink>
      <w:r w:rsidR="00E43BD9">
        <w:rPr>
          <w:rFonts w:eastAsia="Times New Roman"/>
          <w:lang w:val="en-US"/>
        </w:rPr>
        <w:t xml:space="preserve"> the FHIR Validator</w:t>
      </w:r>
    </w:p>
    <w:p w14:paraId="4025963F" w14:textId="77777777" w:rsidR="00C51368" w:rsidRDefault="001708AB">
      <w:pPr>
        <w:numPr>
          <w:ilvl w:val="0"/>
          <w:numId w:val="388"/>
        </w:numPr>
        <w:spacing w:before="100" w:beforeAutospacing="1" w:after="100" w:afterAutospacing="1"/>
        <w:divId w:val="173422769"/>
        <w:rPr>
          <w:rFonts w:eastAsia="Times New Roman"/>
          <w:lang w:val="en-US"/>
        </w:rPr>
      </w:pPr>
      <w:hyperlink r:id="rId2982"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14:paraId="7D01B70A" w14:textId="77777777"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14:paraId="45D7F7C3" w14:textId="77777777"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3" w:history="1">
        <w:r>
          <w:rPr>
            <w:rStyle w:val="Hyperlink"/>
            <w:lang w:val="en-US"/>
          </w:rPr>
          <w:t>wget</w:t>
        </w:r>
      </w:hyperlink>
      <w:r>
        <w:rPr>
          <w:lang w:val="en-US"/>
        </w:rPr>
        <w:t xml:space="preserve"> and </w:t>
      </w:r>
      <w:hyperlink r:id="rId2984" w:history="1">
        <w:r>
          <w:rPr>
            <w:rStyle w:val="Hyperlink"/>
            <w:lang w:val="en-US"/>
          </w:rPr>
          <w:t>7z</w:t>
        </w:r>
      </w:hyperlink>
      <w:r>
        <w:rPr>
          <w:lang w:val="en-US"/>
        </w:rPr>
        <w:t xml:space="preserve">: </w:t>
      </w:r>
    </w:p>
    <w:p w14:paraId="0948DADF" w14:textId="77777777" w:rsidR="00C51368" w:rsidRDefault="00C51368">
      <w:pPr>
        <w:pStyle w:val="HTMLPreformatted"/>
        <w:divId w:val="173422769"/>
        <w:rPr>
          <w:lang w:val="en-US"/>
        </w:rPr>
      </w:pPr>
    </w:p>
    <w:p w14:paraId="4B01471F" w14:textId="77777777" w:rsidR="00C51368" w:rsidRDefault="00E43BD9">
      <w:pPr>
        <w:pStyle w:val="HTMLPreformatted"/>
        <w:divId w:val="173422769"/>
        <w:rPr>
          <w:lang w:val="en-US"/>
        </w:rPr>
      </w:pPr>
      <w:r>
        <w:rPr>
          <w:lang w:val="en-US"/>
        </w:rPr>
        <w:t xml:space="preserve"> @ECHO OFF</w:t>
      </w:r>
    </w:p>
    <w:p w14:paraId="0B124D40" w14:textId="77777777" w:rsidR="00C51368" w:rsidRDefault="00C51368">
      <w:pPr>
        <w:pStyle w:val="HTMLPreformatted"/>
        <w:divId w:val="173422769"/>
        <w:rPr>
          <w:lang w:val="en-US"/>
        </w:rPr>
      </w:pPr>
    </w:p>
    <w:p w14:paraId="582A53AF" w14:textId="77777777" w:rsidR="00C51368" w:rsidRDefault="00E43BD9">
      <w:pPr>
        <w:pStyle w:val="HTMLPreformatted"/>
        <w:divId w:val="173422769"/>
        <w:rPr>
          <w:lang w:val="en-US"/>
        </w:rPr>
      </w:pPr>
      <w:r>
        <w:rPr>
          <w:lang w:val="en-US"/>
        </w:rPr>
        <w:t xml:space="preserve"> ECHO get the validator and unzip it </w:t>
      </w:r>
    </w:p>
    <w:p w14:paraId="6AD94CB2" w14:textId="77777777" w:rsidR="00C51368" w:rsidRDefault="00E43BD9">
      <w:pPr>
        <w:pStyle w:val="HTMLPreformatted"/>
        <w:divId w:val="173422769"/>
        <w:rPr>
          <w:lang w:val="en-US"/>
        </w:rPr>
      </w:pPr>
      <w:r>
        <w:rPr>
          <w:lang w:val="en-US"/>
        </w:rPr>
        <w:t xml:space="preserve"> wget.exe http://hl7.org/fhir/validator.zip</w:t>
      </w:r>
    </w:p>
    <w:p w14:paraId="2D6026A0" w14:textId="77777777" w:rsidR="00C51368" w:rsidRDefault="00E43BD9">
      <w:pPr>
        <w:pStyle w:val="HTMLPreformatted"/>
        <w:divId w:val="173422769"/>
        <w:rPr>
          <w:lang w:val="en-US"/>
        </w:rPr>
      </w:pPr>
      <w:r>
        <w:rPr>
          <w:lang w:val="en-US"/>
        </w:rPr>
        <w:t xml:space="preserve"> 7z.exe x validator.zip</w:t>
      </w:r>
    </w:p>
    <w:p w14:paraId="5CB69992" w14:textId="77777777" w:rsidR="00C51368" w:rsidRDefault="00C51368">
      <w:pPr>
        <w:pStyle w:val="HTMLPreformatted"/>
        <w:divId w:val="173422769"/>
        <w:rPr>
          <w:lang w:val="en-US"/>
        </w:rPr>
      </w:pPr>
    </w:p>
    <w:p w14:paraId="642E60E3" w14:textId="77777777" w:rsidR="00C51368" w:rsidRDefault="00E43BD9">
      <w:pPr>
        <w:pStyle w:val="HTMLPreformatted"/>
        <w:divId w:val="173422769"/>
        <w:rPr>
          <w:lang w:val="en-US"/>
        </w:rPr>
      </w:pPr>
      <w:r>
        <w:rPr>
          <w:lang w:val="en-US"/>
        </w:rPr>
        <w:t xml:space="preserve"> ECHO Get the validation source file (dictionary)</w:t>
      </w:r>
    </w:p>
    <w:p w14:paraId="6247BF0D" w14:textId="77777777" w:rsidR="00C51368" w:rsidRDefault="00E43BD9">
      <w:pPr>
        <w:pStyle w:val="HTMLPreformatted"/>
        <w:divId w:val="173422769"/>
        <w:rPr>
          <w:lang w:val="en-US"/>
        </w:rPr>
      </w:pPr>
      <w:r>
        <w:rPr>
          <w:lang w:val="en-US"/>
        </w:rPr>
        <w:t xml:space="preserve"> wget.exe http://hl7.org/fhir/validation-min.xml.zip</w:t>
      </w:r>
    </w:p>
    <w:p w14:paraId="757946B6" w14:textId="77777777" w:rsidR="00C51368" w:rsidRDefault="00C51368">
      <w:pPr>
        <w:pStyle w:val="HTMLPreformatted"/>
        <w:divId w:val="173422769"/>
        <w:rPr>
          <w:lang w:val="en-US"/>
        </w:rPr>
      </w:pPr>
    </w:p>
    <w:p w14:paraId="489AB106" w14:textId="77777777" w:rsidR="00C51368" w:rsidRDefault="00E43BD9">
      <w:pPr>
        <w:pStyle w:val="HTMLPreformatted"/>
        <w:divId w:val="173422769"/>
        <w:rPr>
          <w:lang w:val="en-US"/>
        </w:rPr>
      </w:pPr>
      <w:r>
        <w:rPr>
          <w:lang w:val="en-US"/>
        </w:rPr>
        <w:t xml:space="preserve"> ECHO get an example to validate</w:t>
      </w:r>
    </w:p>
    <w:p w14:paraId="71860539" w14:textId="77777777" w:rsidR="00C51368" w:rsidRDefault="00E43BD9">
      <w:pPr>
        <w:pStyle w:val="HTMLPreformatted"/>
        <w:divId w:val="173422769"/>
        <w:rPr>
          <w:lang w:val="en-US"/>
        </w:rPr>
      </w:pPr>
      <w:r>
        <w:rPr>
          <w:lang w:val="en-US"/>
        </w:rPr>
        <w:t xml:space="preserve"> wget.exe http://hl7.org/fhir/patient-example.html -O test-obs.xml</w:t>
      </w:r>
    </w:p>
    <w:p w14:paraId="3D8357F0" w14:textId="77777777" w:rsidR="00C51368" w:rsidRDefault="00C51368">
      <w:pPr>
        <w:pStyle w:val="HTMLPreformatted"/>
        <w:divId w:val="173422769"/>
        <w:rPr>
          <w:lang w:val="en-US"/>
        </w:rPr>
      </w:pPr>
    </w:p>
    <w:p w14:paraId="72D17251" w14:textId="77777777" w:rsidR="00C51368" w:rsidRDefault="00E43BD9">
      <w:pPr>
        <w:pStyle w:val="HTMLPreformatted"/>
        <w:divId w:val="173422769"/>
        <w:rPr>
          <w:lang w:val="en-US"/>
        </w:rPr>
      </w:pPr>
      <w:r>
        <w:rPr>
          <w:lang w:val="en-US"/>
        </w:rPr>
        <w:t xml:space="preserve"> ECHO validate it. The DAF profile will be loaded out of the definitions in validation-min.zip</w:t>
      </w:r>
    </w:p>
    <w:p w14:paraId="681B8F59" w14:textId="77777777"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14:paraId="04574857" w14:textId="77777777" w:rsidR="00C51368" w:rsidRDefault="00C51368">
      <w:pPr>
        <w:pStyle w:val="HTMLPreformatted"/>
        <w:divId w:val="173422769"/>
        <w:rPr>
          <w:lang w:val="en-US"/>
        </w:rPr>
      </w:pPr>
    </w:p>
    <w:p w14:paraId="237EE083" w14:textId="77777777" w:rsidR="00C51368" w:rsidRDefault="00E43BD9">
      <w:pPr>
        <w:pStyle w:val="HTMLPreformatted"/>
        <w:divId w:val="173422769"/>
        <w:rPr>
          <w:lang w:val="en-US"/>
        </w:rPr>
      </w:pPr>
      <w:r>
        <w:rPr>
          <w:lang w:val="en-US"/>
        </w:rPr>
        <w:t xml:space="preserve"> pause</w:t>
      </w:r>
    </w:p>
    <w:p w14:paraId="5577D030" w14:textId="77777777" w:rsidR="00C51368" w:rsidRDefault="00E43BD9">
      <w:pPr>
        <w:pStyle w:val="NormalWeb"/>
        <w:divId w:val="173422769"/>
        <w:rPr>
          <w:lang w:val="en-US"/>
        </w:rPr>
      </w:pPr>
      <w:r>
        <w:rPr>
          <w:lang w:val="en-US"/>
        </w:rPr>
        <w:t xml:space="preserve">Note that it is not necessary to download the resource first; the http address can be supplied directly: </w:t>
      </w:r>
    </w:p>
    <w:p w14:paraId="707AB007" w14:textId="77777777" w:rsidR="00C51368" w:rsidRDefault="00C51368">
      <w:pPr>
        <w:pStyle w:val="HTMLPreformatted"/>
        <w:divId w:val="173422769"/>
        <w:rPr>
          <w:lang w:val="en-US"/>
        </w:rPr>
      </w:pPr>
    </w:p>
    <w:p w14:paraId="2DC000A5" w14:textId="77777777"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14:paraId="39E57669" w14:textId="77777777" w:rsidR="00C51368" w:rsidRDefault="00E43BD9">
      <w:pPr>
        <w:pStyle w:val="NormalWeb"/>
        <w:divId w:val="173422769"/>
        <w:rPr>
          <w:lang w:val="en-US"/>
        </w:rPr>
      </w:pPr>
      <w:r>
        <w:rPr>
          <w:lang w:val="en-US"/>
        </w:rPr>
        <w:t xml:space="preserve">The validator requires an underlying terminology server. </w:t>
      </w:r>
      <w:commentRangeStart w:id="361"/>
      <w:r>
        <w:rPr>
          <w:lang w:val="en-US"/>
        </w:rPr>
        <w:t>TODO</w:t>
      </w:r>
      <w:commentRangeEnd w:id="361"/>
      <w:r w:rsidR="00AF49E9">
        <w:rPr>
          <w:rStyle w:val="CommentReference"/>
        </w:rPr>
        <w:commentReference w:id="361"/>
      </w:r>
      <w:r>
        <w:rPr>
          <w:lang w:val="en-US"/>
        </w:rPr>
        <w:t xml:space="preserve">: document this part. for now, hard coded to http://fhir-dev.healthintersections.com.au. </w:t>
      </w:r>
    </w:p>
    <w:p w14:paraId="32FC6406" w14:textId="77777777" w:rsidR="00C51368" w:rsidRDefault="00E43BD9">
      <w:pPr>
        <w:pStyle w:val="Heading3"/>
        <w:divId w:val="173422769"/>
        <w:rPr>
          <w:rFonts w:eastAsia="Times New Roman"/>
          <w:lang w:val="en-US"/>
        </w:rPr>
      </w:pPr>
      <w:bookmarkStart w:id="362" w:name="op"/>
      <w:bookmarkEnd w:id="362"/>
      <w:r>
        <w:rPr>
          <w:rFonts w:eastAsia="Times New Roman"/>
          <w:lang w:val="en-US"/>
        </w:rPr>
        <w:t>Asking a FHIR Server</w:t>
      </w:r>
    </w:p>
    <w:p w14:paraId="179617C5" w14:textId="77777777" w:rsidR="00C51368" w:rsidRDefault="00E43BD9">
      <w:pPr>
        <w:pStyle w:val="NormalWeb"/>
        <w:divId w:val="173422769"/>
        <w:rPr>
          <w:lang w:val="en-US"/>
        </w:rPr>
      </w:pPr>
      <w:r>
        <w:rPr>
          <w:lang w:val="en-US"/>
        </w:rPr>
        <w:t xml:space="preserve">The </w:t>
      </w:r>
      <w:hyperlink r:id="rId2985" w:history="1">
        <w:r>
          <w:rPr>
            <w:rStyle w:val="Hyperlink"/>
            <w:lang w:val="en-US"/>
          </w:rPr>
          <w:t>operation</w:t>
        </w:r>
      </w:hyperlink>
      <w:r>
        <w:rPr>
          <w:lang w:val="en-US"/>
        </w:rPr>
        <w:t xml:space="preserve"> </w:t>
      </w:r>
      <w:hyperlink r:id="rId2986"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14:paraId="741A8F05" w14:textId="77777777" w:rsidR="00C51368" w:rsidRDefault="00C51368">
      <w:pPr>
        <w:pStyle w:val="HTMLPreformatted"/>
        <w:divId w:val="173422769"/>
        <w:rPr>
          <w:lang w:val="en-US"/>
        </w:rPr>
      </w:pPr>
    </w:p>
    <w:p w14:paraId="39EDA455" w14:textId="77777777" w:rsidR="00C51368" w:rsidRDefault="00E43BD9">
      <w:pPr>
        <w:pStyle w:val="HTMLPreformatted"/>
        <w:divId w:val="173422769"/>
        <w:rPr>
          <w:lang w:val="en-US"/>
        </w:rPr>
      </w:pPr>
      <w:r>
        <w:rPr>
          <w:lang w:val="en-US"/>
        </w:rPr>
        <w:t xml:space="preserve"> POST [base]/Patient/$validate?profile=http://hl7.org/fhir/StructureDefinition/daf-patient</w:t>
      </w:r>
    </w:p>
    <w:p w14:paraId="6CC631E9" w14:textId="77777777" w:rsidR="00C51368" w:rsidRDefault="00E43BD9">
      <w:pPr>
        <w:pStyle w:val="HTMLPreformatted"/>
        <w:divId w:val="173422769"/>
        <w:rPr>
          <w:lang w:val="en-US"/>
        </w:rPr>
      </w:pPr>
      <w:r>
        <w:rPr>
          <w:lang w:val="en-US"/>
        </w:rPr>
        <w:t xml:space="preserve"> [other HTTP headers]</w:t>
      </w:r>
    </w:p>
    <w:p w14:paraId="0A759A1B" w14:textId="77777777" w:rsidR="00C51368" w:rsidRDefault="00E43BD9">
      <w:pPr>
        <w:pStyle w:val="HTMLPreformatted"/>
        <w:divId w:val="173422769"/>
        <w:rPr>
          <w:lang w:val="en-US"/>
        </w:rPr>
      </w:pPr>
      <w:r>
        <w:rPr>
          <w:lang w:val="en-US"/>
        </w:rPr>
        <w:t xml:space="preserve"> </w:t>
      </w:r>
    </w:p>
    <w:p w14:paraId="5CA5A4FF" w14:textId="77777777" w:rsidR="00C51368" w:rsidRDefault="00E43BD9">
      <w:pPr>
        <w:pStyle w:val="HTMLPreformatted"/>
        <w:divId w:val="173422769"/>
        <w:rPr>
          <w:lang w:val="en-US"/>
        </w:rPr>
      </w:pPr>
      <w:r>
        <w:rPr>
          <w:lang w:val="en-US"/>
        </w:rPr>
        <w:t xml:space="preserve"> &lt;Patient&gt;.. resource to check as the body</w:t>
      </w:r>
    </w:p>
    <w:p w14:paraId="59B7A466" w14:textId="77777777" w:rsidR="00C51368" w:rsidRDefault="00E43BD9">
      <w:pPr>
        <w:pStyle w:val="NormalWeb"/>
        <w:divId w:val="173422769"/>
        <w:rPr>
          <w:lang w:val="en-US"/>
        </w:rPr>
      </w:pPr>
      <w:r>
        <w:rPr>
          <w:lang w:val="en-US"/>
        </w:rPr>
        <w:t xml:space="preserve">The server will return an </w:t>
      </w:r>
      <w:hyperlink r:id="rId2987" w:history="1">
        <w:r>
          <w:rPr>
            <w:rStyle w:val="Hyperlink"/>
            <w:lang w:val="en-US"/>
          </w:rPr>
          <w:t>OperationOutcome</w:t>
        </w:r>
      </w:hyperlink>
      <w:r>
        <w:rPr>
          <w:lang w:val="en-US"/>
        </w:rPr>
        <w:t xml:space="preserve"> resource listing issues found in the resource. </w:t>
      </w:r>
    </w:p>
    <w:p w14:paraId="752ACE1E" w14:textId="77777777" w:rsidR="00C51368" w:rsidRDefault="00E43BD9">
      <w:pPr>
        <w:pStyle w:val="NormalWeb"/>
        <w:divId w:val="173422769"/>
        <w:rPr>
          <w:lang w:val="en-US"/>
        </w:rPr>
      </w:pPr>
      <w:r>
        <w:rPr>
          <w:lang w:val="en-US"/>
        </w:rPr>
        <w:t xml:space="preserve">There are several things to consider when using this operation: </w:t>
      </w:r>
    </w:p>
    <w:p w14:paraId="063258C7"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14:paraId="548471C7"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14:paraId="780DD4ED" w14:textId="77777777"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14:paraId="45AE8F0B" w14:textId="77777777" w:rsidR="00C51368" w:rsidRDefault="00E43BD9">
      <w:pPr>
        <w:pStyle w:val="Heading3"/>
        <w:divId w:val="173422769"/>
        <w:rPr>
          <w:rFonts w:eastAsia="Times New Roman"/>
          <w:lang w:val="en-US"/>
        </w:rPr>
      </w:pPr>
      <w:bookmarkStart w:id="363" w:name="web"/>
      <w:bookmarkEnd w:id="363"/>
      <w:r>
        <w:rPr>
          <w:rFonts w:eastAsia="Times New Roman"/>
          <w:lang w:val="en-US"/>
        </w:rPr>
        <w:t>Via a web interface</w:t>
      </w:r>
    </w:p>
    <w:p w14:paraId="54B27814" w14:textId="77777777" w:rsidR="00C51368" w:rsidRDefault="00E43BD9">
      <w:pPr>
        <w:pStyle w:val="NormalWeb"/>
        <w:divId w:val="173422769"/>
        <w:rPr>
          <w:lang w:val="en-US"/>
        </w:rPr>
      </w:pPr>
      <w:r>
        <w:rPr>
          <w:lang w:val="en-US"/>
        </w:rPr>
        <w:t xml:space="preserve">Some servers expose the $validate functionality though a web page. </w:t>
      </w:r>
      <w:r w:rsidR="00AF49E9">
        <w:rPr>
          <w:lang w:val="en-US"/>
        </w:rPr>
        <w:t>F</w:t>
      </w:r>
      <w:r>
        <w:rPr>
          <w:lang w:val="en-US"/>
        </w:rPr>
        <w:t xml:space="preserve">or known public implementations, see the </w:t>
      </w:r>
      <w:hyperlink r:id="rId2988" w:history="1">
        <w:r>
          <w:rPr>
            <w:rStyle w:val="Hyperlink"/>
            <w:lang w:val="en-US"/>
          </w:rPr>
          <w:t>FHIR wiki</w:t>
        </w:r>
      </w:hyperlink>
      <w:r>
        <w:rPr>
          <w:lang w:val="en-US"/>
        </w:rPr>
        <w:t xml:space="preserve"> </w:t>
      </w:r>
    </w:p>
    <w:p w14:paraId="5DB5845C" w14:textId="77777777" w:rsidR="00C51368" w:rsidRDefault="00E43BD9">
      <w:pPr>
        <w:pStyle w:val="Heading1"/>
        <w:divId w:val="990249517"/>
        <w:rPr>
          <w:rFonts w:eastAsia="Times New Roman"/>
          <w:noProof/>
          <w:lang w:val="en-US"/>
        </w:rPr>
      </w:pPr>
      <w:r>
        <w:rPr>
          <w:rFonts w:eastAsia="Times New Roman"/>
          <w:noProof/>
          <w:lang w:val="en-US"/>
        </w:rPr>
        <w:t>w5.html</w:t>
      </w:r>
    </w:p>
    <w:p w14:paraId="17A3A93F" w14:textId="77777777"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14:paraId="476B89D4" w14:textId="77777777">
        <w:trPr>
          <w:divId w:val="155345890"/>
          <w:tblCellSpacing w:w="15" w:type="dxa"/>
        </w:trPr>
        <w:tc>
          <w:tcPr>
            <w:tcW w:w="0" w:type="auto"/>
            <w:vAlign w:val="center"/>
            <w:hideMark/>
          </w:tcPr>
          <w:p w14:paraId="7CA097F8" w14:textId="77777777" w:rsidR="00C51368" w:rsidRDefault="00E43BD9">
            <w:pPr>
              <w:rPr>
                <w:rFonts w:eastAsia="Times New Roman"/>
              </w:rPr>
            </w:pPr>
            <w:r>
              <w:rPr>
                <w:rFonts w:eastAsia="Times New Roman"/>
              </w:rPr>
              <w:t>Work Group</w:t>
            </w:r>
          </w:p>
        </w:tc>
        <w:tc>
          <w:tcPr>
            <w:tcW w:w="0" w:type="auto"/>
            <w:vAlign w:val="center"/>
            <w:hideMark/>
          </w:tcPr>
          <w:p w14:paraId="37F30D3D" w14:textId="77777777" w:rsidR="00C51368" w:rsidRDefault="001708AB">
            <w:pPr>
              <w:rPr>
                <w:rFonts w:eastAsia="Times New Roman"/>
              </w:rPr>
            </w:pPr>
            <w:hyperlink r:id="rId29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14:paraId="024FB8A7" w14:textId="77777777" w:rsidR="00C51368" w:rsidRDefault="001708AB">
            <w:pPr>
              <w:rPr>
                <w:rFonts w:eastAsia="Times New Roman"/>
              </w:rPr>
            </w:pPr>
            <w:hyperlink r:id="rId2990" w:anchor="status" w:history="1">
              <w:r w:rsidR="00E43BD9">
                <w:rPr>
                  <w:rStyle w:val="Hyperlink"/>
                  <w:rFonts w:eastAsia="Times New Roman"/>
                </w:rPr>
                <w:t>Ballot Status</w:t>
              </w:r>
            </w:hyperlink>
            <w:r w:rsidR="00E43BD9">
              <w:rPr>
                <w:rFonts w:eastAsia="Times New Roman"/>
              </w:rPr>
              <w:t xml:space="preserve">: </w:t>
            </w:r>
            <w:hyperlink r:id="rId2991" w:anchor="pubs" w:history="1">
              <w:r w:rsidR="00E43BD9">
                <w:rPr>
                  <w:rStyle w:val="Hyperlink"/>
                  <w:rFonts w:eastAsia="Times New Roman"/>
                </w:rPr>
                <w:t>DSTU 2</w:t>
              </w:r>
            </w:hyperlink>
          </w:p>
        </w:tc>
      </w:tr>
    </w:tbl>
    <w:p w14:paraId="0393557A" w14:textId="77777777" w:rsidR="00C51368" w:rsidRDefault="00E43BD9">
      <w:pPr>
        <w:pStyle w:val="NormalWeb"/>
        <w:divId w:val="155345890"/>
        <w:rPr>
          <w:lang w:val="en-US"/>
        </w:rPr>
      </w:pPr>
      <w:r>
        <w:rPr>
          <w:lang w:val="en-US"/>
        </w:rPr>
        <w:t>Concise</w:t>
      </w:r>
    </w:p>
    <w:p w14:paraId="4642CA10" w14:textId="77777777" w:rsidR="00C51368" w:rsidRDefault="00E43BD9">
      <w:pPr>
        <w:pStyle w:val="NormalWeb"/>
        <w:divId w:val="155345890"/>
        <w:rPr>
          <w:lang w:val="en-US"/>
        </w:rPr>
      </w:pPr>
      <w:r>
        <w:rPr>
          <w:lang w:val="en-US"/>
        </w:rPr>
        <w:t>Full</w:t>
      </w:r>
    </w:p>
    <w:p w14:paraId="0B4EB01E" w14:textId="77777777" w:rsidR="00C51368" w:rsidRDefault="00E43BD9">
      <w:pPr>
        <w:pStyle w:val="Heading1"/>
        <w:divId w:val="990249517"/>
        <w:rPr>
          <w:rFonts w:eastAsia="Times New Roman"/>
          <w:noProof/>
          <w:lang w:val="en-US"/>
        </w:rPr>
      </w:pPr>
      <w:r>
        <w:rPr>
          <w:rFonts w:eastAsia="Times New Roman"/>
          <w:noProof/>
          <w:lang w:val="en-US"/>
        </w:rPr>
        <w:t>xml.html</w:t>
      </w:r>
    </w:p>
    <w:bookmarkEnd w:id="7"/>
    <w:p w14:paraId="64C71C61" w14:textId="77777777"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14:paraId="6F78B18D" w14:textId="77777777">
        <w:trPr>
          <w:divId w:val="30496589"/>
          <w:tblCellSpacing w:w="15" w:type="dxa"/>
        </w:trPr>
        <w:tc>
          <w:tcPr>
            <w:tcW w:w="0" w:type="auto"/>
            <w:vAlign w:val="center"/>
            <w:hideMark/>
          </w:tcPr>
          <w:p w14:paraId="459898E5" w14:textId="77777777" w:rsidR="00C51368" w:rsidRDefault="00E43BD9">
            <w:pPr>
              <w:rPr>
                <w:rFonts w:eastAsia="Times New Roman"/>
              </w:rPr>
            </w:pPr>
            <w:r>
              <w:rPr>
                <w:rFonts w:eastAsia="Times New Roman"/>
              </w:rPr>
              <w:t>Work Group</w:t>
            </w:r>
          </w:p>
        </w:tc>
        <w:tc>
          <w:tcPr>
            <w:tcW w:w="0" w:type="auto"/>
            <w:vAlign w:val="center"/>
            <w:hideMark/>
          </w:tcPr>
          <w:p w14:paraId="0A2E5300" w14:textId="77777777" w:rsidR="00C51368" w:rsidRDefault="001708AB">
            <w:pPr>
              <w:rPr>
                <w:rFonts w:eastAsia="Times New Roman"/>
              </w:rPr>
            </w:pPr>
            <w:hyperlink r:id="rId29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14:paraId="2E32D741" w14:textId="77777777" w:rsidR="00C51368" w:rsidRDefault="001708AB">
            <w:pPr>
              <w:rPr>
                <w:rFonts w:eastAsia="Times New Roman"/>
              </w:rPr>
            </w:pPr>
            <w:hyperlink r:id="rId2993" w:anchor="status" w:history="1">
              <w:r w:rsidR="00E43BD9">
                <w:rPr>
                  <w:rStyle w:val="Hyperlink"/>
                  <w:rFonts w:eastAsia="Times New Roman"/>
                </w:rPr>
                <w:t>Ballot Status</w:t>
              </w:r>
            </w:hyperlink>
            <w:r w:rsidR="00E43BD9">
              <w:rPr>
                <w:rFonts w:eastAsia="Times New Roman"/>
              </w:rPr>
              <w:t xml:space="preserve">: </w:t>
            </w:r>
            <w:hyperlink r:id="rId2994" w:anchor="pubs" w:history="1">
              <w:r w:rsidR="00E43BD9">
                <w:rPr>
                  <w:rStyle w:val="Hyperlink"/>
                  <w:rFonts w:eastAsia="Times New Roman"/>
                </w:rPr>
                <w:t>DSTU 2</w:t>
              </w:r>
            </w:hyperlink>
          </w:p>
        </w:tc>
      </w:tr>
    </w:tbl>
    <w:p w14:paraId="04405F5E" w14:textId="77777777" w:rsidR="00C51368" w:rsidRDefault="00E43BD9">
      <w:pPr>
        <w:pStyle w:val="NormalWeb"/>
        <w:divId w:val="30496589"/>
        <w:rPr>
          <w:lang w:val="en-US"/>
        </w:rPr>
      </w:pPr>
      <w:r>
        <w:rPr>
          <w:lang w:val="en-US"/>
        </w:rPr>
        <w:t xml:space="preserve">The XML representation for a resource is described using this format: </w:t>
      </w:r>
    </w:p>
    <w:p w14:paraId="3497576A" w14:textId="77777777" w:rsidR="00C51368" w:rsidRDefault="00C51368">
      <w:pPr>
        <w:pStyle w:val="HTMLPreformatted"/>
        <w:divId w:val="30496589"/>
        <w:rPr>
          <w:lang w:val="en-US"/>
        </w:rPr>
      </w:pPr>
    </w:p>
    <w:p w14:paraId="2D01552D" w14:textId="77777777"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52509308" wp14:editId="78256B80">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272D66C2" w14:textId="77777777"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4E9A0649" wp14:editId="05EFF0DF">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14:paraId="13CBD7ED" w14:textId="77777777"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14:paraId="0E276276" w14:textId="77777777"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14:paraId="17F907A9" w14:textId="77777777"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14:paraId="47A79A1D" w14:textId="77777777" w:rsidR="00C51368" w:rsidRDefault="00E43BD9">
      <w:pPr>
        <w:pStyle w:val="HTMLPreformatted"/>
        <w:divId w:val="30496589"/>
        <w:rPr>
          <w:lang w:val="en-US"/>
        </w:rPr>
      </w:pPr>
      <w:r>
        <w:rPr>
          <w:lang w:val="en-US"/>
        </w:rPr>
        <w:t xml:space="preserve">   &lt;/nameC&gt;</w:t>
      </w:r>
    </w:p>
    <w:p w14:paraId="03D01B76" w14:textId="77777777" w:rsidR="00C51368" w:rsidRDefault="00E43BD9">
      <w:pPr>
        <w:pStyle w:val="HTMLPreformatted"/>
        <w:divId w:val="30496589"/>
        <w:rPr>
          <w:lang w:val="en-US"/>
        </w:rPr>
      </w:pPr>
      <w:r>
        <w:rPr>
          <w:lang w:val="en-US"/>
        </w:rPr>
        <w:t xml:space="preserve"> &lt;name&gt;</w:t>
      </w:r>
    </w:p>
    <w:p w14:paraId="61BA37EF" w14:textId="77777777" w:rsidR="00C51368" w:rsidRDefault="00E43BD9">
      <w:pPr>
        <w:pStyle w:val="NormalWeb"/>
        <w:divId w:val="30496589"/>
        <w:rPr>
          <w:lang w:val="en-US"/>
        </w:rPr>
      </w:pPr>
      <w:r>
        <w:rPr>
          <w:lang w:val="en-US"/>
        </w:rPr>
        <w:t xml:space="preserve">Using this format: </w:t>
      </w:r>
    </w:p>
    <w:p w14:paraId="4000C343"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14:paraId="784FA958"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14:paraId="2320842A"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14:paraId="317B0804"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14:paraId="57EF433D"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14:paraId="10F3676F"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6" w:anchor="id" w:history="1">
        <w:r>
          <w:rPr>
            <w:rStyle w:val="Hyperlink"/>
            <w:rFonts w:eastAsia="Times New Roman"/>
            <w:lang w:val="en-US"/>
          </w:rPr>
          <w:t>the target of an internal reference</w:t>
        </w:r>
      </w:hyperlink>
      <w:r>
        <w:rPr>
          <w:rFonts w:eastAsia="Times New Roman"/>
          <w:lang w:val="en-US"/>
        </w:rPr>
        <w:t>. The id attribute is not shown in this format</w:t>
      </w:r>
    </w:p>
    <w:p w14:paraId="64D3D2DB"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7"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8" w:history="1">
        <w:r>
          <w:rPr>
            <w:rStyle w:val="Hyperlink"/>
            <w:rFonts w:eastAsia="Times New Roman"/>
            <w:lang w:val="en-US"/>
          </w:rPr>
          <w:t>XHTML is found in most resources)</w:t>
        </w:r>
      </w:hyperlink>
    </w:p>
    <w:p w14:paraId="2D4D0AFA"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14:paraId="7FAAF67A" w14:textId="77777777"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9" w:history="1">
        <w:r>
          <w:rPr>
            <w:rStyle w:val="Hyperlink"/>
            <w:rFonts w:eastAsia="Times New Roman"/>
            <w:lang w:val="en-US"/>
          </w:rPr>
          <w:t>base resource</w:t>
        </w:r>
      </w:hyperlink>
      <w:r>
        <w:rPr>
          <w:rFonts w:eastAsia="Times New Roman"/>
          <w:lang w:val="en-US"/>
        </w:rPr>
        <w:t>, in order</w:t>
      </w:r>
    </w:p>
    <w:p w14:paraId="5CBEA878" w14:textId="77777777"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3000" w:history="1">
        <w:r>
          <w:rPr>
            <w:rStyle w:val="Hyperlink"/>
            <w:rFonts w:eastAsia="Times New Roman"/>
            <w:lang w:val="en-US"/>
          </w:rPr>
          <w:t>domain resource</w:t>
        </w:r>
      </w:hyperlink>
      <w:r>
        <w:rPr>
          <w:rFonts w:eastAsia="Times New Roman"/>
          <w:lang w:val="en-US"/>
        </w:rPr>
        <w:t>, in order</w:t>
      </w:r>
    </w:p>
    <w:p w14:paraId="1951F111"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3001" w:history="1">
        <w:r>
          <w:rPr>
            <w:rStyle w:val="Hyperlink"/>
            <w:rFonts w:eastAsia="Times New Roman"/>
            <w:lang w:val="en-US"/>
          </w:rPr>
          <w:t>extensions</w:t>
        </w:r>
      </w:hyperlink>
    </w:p>
    <w:p w14:paraId="7799DB1C"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14:paraId="6477BB61"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14:paraId="605C5BF7"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60F84006" wp14:editId="2EBD1C0B">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2"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14:paraId="524109DE"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14:paraId="24245C26"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14:paraId="21EFD0C2"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14:paraId="082869BD" w14:textId="77777777"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359"/>
    <w:p w14:paraId="116D212C" w14:textId="77777777" w:rsidR="00C51368" w:rsidRDefault="00E43BD9">
      <w:pPr>
        <w:pStyle w:val="Heading3"/>
        <w:divId w:val="30496589"/>
        <w:rPr>
          <w:rFonts w:eastAsia="Times New Roman"/>
          <w:lang w:val="en-US"/>
        </w:rPr>
      </w:pPr>
      <w:r>
        <w:rPr>
          <w:rFonts w:eastAsia="Times New Roman"/>
          <w:lang w:val="en-US"/>
        </w:rPr>
        <w:t>XML Schema and Schematron</w:t>
      </w:r>
    </w:p>
    <w:p w14:paraId="229E6097" w14:textId="77777777" w:rsidR="00C51368" w:rsidRDefault="00E43BD9">
      <w:pPr>
        <w:pStyle w:val="NormalWeb"/>
        <w:divId w:val="30496589"/>
        <w:rPr>
          <w:lang w:val="en-US"/>
        </w:rPr>
      </w:pPr>
      <w:r>
        <w:rPr>
          <w:lang w:val="en-US"/>
        </w:rPr>
        <w:t xml:space="preserve">This specification provides schema definitions for all of the content models it describes. </w:t>
      </w:r>
    </w:p>
    <w:p w14:paraId="30EC3EE6" w14:textId="77777777" w:rsidR="00C51368" w:rsidRDefault="00E43BD9">
      <w:pPr>
        <w:pStyle w:val="NormalWeb"/>
        <w:divId w:val="30496589"/>
        <w:rPr>
          <w:lang w:val="en-US"/>
        </w:rPr>
      </w:pPr>
      <w:r>
        <w:rPr>
          <w:lang w:val="en-US"/>
        </w:rPr>
        <w:t>The base schema is called "</w:t>
      </w:r>
      <w:hyperlink r:id="rId3003"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4" w:history="1">
        <w:r>
          <w:rPr>
            <w:rStyle w:val="Hyperlink"/>
            <w:lang w:val="en-US"/>
          </w:rPr>
          <w:t>fhir-all.xsd</w:t>
        </w:r>
      </w:hyperlink>
      <w:r>
        <w:rPr>
          <w:lang w:val="en-US"/>
        </w:rPr>
        <w:t xml:space="preserve"> that includes all the resource schemas. For schema processors that do not like circular includes, there is </w:t>
      </w:r>
      <w:hyperlink r:id="rId3005" w:history="1">
        <w:r>
          <w:rPr>
            <w:rStyle w:val="Hyperlink"/>
            <w:lang w:val="en-US"/>
          </w:rPr>
          <w:t>a single schema</w:t>
        </w:r>
      </w:hyperlink>
      <w:r>
        <w:rPr>
          <w:lang w:val="en-US"/>
        </w:rPr>
        <w:t xml:space="preserve"> that contains everything. </w:t>
      </w:r>
    </w:p>
    <w:p w14:paraId="7235C050" w14:textId="77777777"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14:paraId="131FB733" w14:textId="77777777"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14:paraId="42C3D600" w14:textId="77777777" w:rsidR="00C51368" w:rsidRDefault="00E43BD9">
      <w:pPr>
        <w:pStyle w:val="NormalWeb"/>
        <w:divId w:val="30496589"/>
        <w:rPr>
          <w:lang w:val="en-US"/>
        </w:rPr>
      </w:pPr>
      <w:r>
        <w:rPr>
          <w:lang w:val="en-US"/>
        </w:rPr>
        <w:t xml:space="preserve">Given the way </w:t>
      </w:r>
      <w:hyperlink r:id="rId3006" w:history="1">
        <w:r>
          <w:rPr>
            <w:rStyle w:val="Hyperlink"/>
            <w:lang w:val="en-US"/>
          </w:rPr>
          <w:t>extensions</w:t>
        </w:r>
      </w:hyperlink>
      <w:r>
        <w:rPr>
          <w:lang w:val="en-US"/>
        </w:rPr>
        <w:t xml:space="preserve"> work, applications reading XML resources will never </w:t>
      </w:r>
      <w:r w:rsidR="00DC4B70">
        <w:rPr>
          <w:lang w:val="en-US"/>
        </w:rPr>
        <w:t xml:space="preserve">encounter </w:t>
      </w:r>
      <w:r>
        <w:rPr>
          <w:lang w:val="en-US"/>
        </w:rPr>
        <w:t xml:space="preserve">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7" w:anchor="Conformance.acceptUnknown" w:history="1">
        <w:r>
          <w:rPr>
            <w:rStyle w:val="Hyperlink"/>
            <w:lang w:val="en-US"/>
          </w:rPr>
          <w:t>Conformance.acceptUnknown</w:t>
        </w:r>
      </w:hyperlink>
      <w:r>
        <w:rPr>
          <w:lang w:val="en-US"/>
        </w:rPr>
        <w:t xml:space="preserve">. </w:t>
      </w:r>
    </w:p>
    <w:p w14:paraId="6DF599DC" w14:textId="77777777" w:rsidR="00C51368" w:rsidRDefault="00E43BD9">
      <w:pPr>
        <w:pStyle w:val="Heading3"/>
        <w:divId w:val="30496589"/>
        <w:rPr>
          <w:rFonts w:eastAsia="Times New Roman"/>
          <w:lang w:val="en-US"/>
        </w:rPr>
      </w:pPr>
      <w:bookmarkStart w:id="364" w:name="schema-gen"/>
      <w:bookmarkEnd w:id="364"/>
      <w:r>
        <w:rPr>
          <w:rFonts w:eastAsia="Times New Roman"/>
          <w:lang w:val="en-US"/>
        </w:rPr>
        <w:t>Code Generation Schema</w:t>
      </w:r>
    </w:p>
    <w:p w14:paraId="021C814A" w14:textId="77777777" w:rsidR="00C51368" w:rsidRDefault="00E43BD9">
      <w:pPr>
        <w:pStyle w:val="NormalWeb"/>
        <w:divId w:val="30496589"/>
        <w:rPr>
          <w:lang w:val="en-US"/>
        </w:rPr>
      </w:pPr>
      <w:r>
        <w:rPr>
          <w:lang w:val="en-US"/>
        </w:rPr>
        <w:t xml:space="preserve">In addition to the validation schema, this specification provides a set of schema suitable for code generation. These schema describe the same XML syntax, but apply less validation in order to create a schema that works with more code generation </w:t>
      </w:r>
      <w:r w:rsidR="00DC4B70">
        <w:rPr>
          <w:lang w:val="en-US"/>
        </w:rPr>
        <w:t>tool</w:t>
      </w:r>
      <w:r w:rsidR="00842B65">
        <w:rPr>
          <w:lang w:val="en-US"/>
        </w:rPr>
        <w:t>ing</w:t>
      </w:r>
      <w:r>
        <w:rPr>
          <w:lang w:val="en-US"/>
        </w:rPr>
        <w:t xml:space="preserve">. </w:t>
      </w:r>
    </w:p>
    <w:p w14:paraId="1A98AACF" w14:textId="77777777"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3008" w:anchor="choice" w:history="1">
        <w:r>
          <w:rPr>
            <w:rStyle w:val="Hyperlink"/>
            <w:lang w:val="en-US"/>
          </w:rPr>
          <w:t>choice elements</w:t>
        </w:r>
      </w:hyperlink>
      <w:r>
        <w:rPr>
          <w:lang w:val="en-US"/>
        </w:rPr>
        <w:t xml:space="preserve"> without schema support. </w:t>
      </w:r>
    </w:p>
    <w:p w14:paraId="6DDD8025" w14:textId="77777777"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9"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3010"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14:paraId="6589FE14" w14:textId="77777777" w:rsidR="00C51368" w:rsidRDefault="00C51368">
      <w:pPr>
        <w:pStyle w:val="HTMLPreformatted"/>
        <w:divId w:val="30496589"/>
        <w:rPr>
          <w:lang w:val="en-US"/>
        </w:rPr>
      </w:pPr>
    </w:p>
    <w:p w14:paraId="79E5422B" w14:textId="77777777" w:rsidR="00C51368" w:rsidRDefault="00E43BD9">
      <w:pPr>
        <w:pStyle w:val="HTMLPreformatted"/>
        <w:divId w:val="30496589"/>
        <w:rPr>
          <w:lang w:val="en-US"/>
        </w:rPr>
      </w:pPr>
      <w:r>
        <w:rPr>
          <w:lang w:val="en-US"/>
        </w:rPr>
        <w:t xml:space="preserve">  &lt;xs:simpleType name="decimal-primitive"&gt;</w:t>
      </w:r>
    </w:p>
    <w:p w14:paraId="6B2863F4" w14:textId="77777777" w:rsidR="00C51368" w:rsidRDefault="00E43BD9">
      <w:pPr>
        <w:pStyle w:val="HTMLPreformatted"/>
        <w:divId w:val="30496589"/>
        <w:rPr>
          <w:lang w:val="en-US"/>
        </w:rPr>
      </w:pPr>
      <w:r>
        <w:rPr>
          <w:lang w:val="en-US"/>
        </w:rPr>
        <w:t xml:space="preserve">    &lt;xs:restriction base="xs:decimal"&gt;</w:t>
      </w:r>
    </w:p>
    <w:p w14:paraId="078F7D0F" w14:textId="77777777" w:rsidR="00C51368" w:rsidRDefault="00E43BD9">
      <w:pPr>
        <w:pStyle w:val="HTMLPreformatted"/>
        <w:divId w:val="30496589"/>
        <w:rPr>
          <w:lang w:val="en-US"/>
        </w:rPr>
      </w:pPr>
      <w:r>
        <w:rPr>
          <w:lang w:val="en-US"/>
        </w:rPr>
        <w:t xml:space="preserve">      &lt;xs:pattern value="-?([0]|([1-9][0-9]*))(\.[0-9]+)?"/&gt;</w:t>
      </w:r>
    </w:p>
    <w:p w14:paraId="26BD4DD7" w14:textId="77777777" w:rsidR="00C51368" w:rsidRDefault="00E43BD9">
      <w:pPr>
        <w:pStyle w:val="HTMLPreformatted"/>
        <w:divId w:val="30496589"/>
        <w:rPr>
          <w:lang w:val="en-US"/>
        </w:rPr>
      </w:pPr>
      <w:r>
        <w:rPr>
          <w:lang w:val="en-US"/>
        </w:rPr>
        <w:t xml:space="preserve">    &lt;/xs:restriction&gt;</w:t>
      </w:r>
    </w:p>
    <w:p w14:paraId="475FFD15" w14:textId="77777777" w:rsidR="00C51368" w:rsidRDefault="00E43BD9">
      <w:pPr>
        <w:pStyle w:val="HTMLPreformatted"/>
        <w:divId w:val="30496589"/>
        <w:rPr>
          <w:lang w:val="en-US"/>
        </w:rPr>
      </w:pPr>
      <w:r>
        <w:rPr>
          <w:lang w:val="en-US"/>
        </w:rPr>
        <w:t xml:space="preserve">  &lt;/xs:simpleType&gt;</w:t>
      </w:r>
    </w:p>
    <w:p w14:paraId="487CEF83" w14:textId="77777777" w:rsidR="00C51368" w:rsidRDefault="00E43BD9">
      <w:pPr>
        <w:pStyle w:val="NormalWeb"/>
        <w:divId w:val="30496589"/>
        <w:rPr>
          <w:lang w:val="en-US"/>
        </w:rPr>
      </w:pPr>
      <w:r>
        <w:rPr>
          <w:lang w:val="en-US"/>
        </w:rPr>
        <w:t xml:space="preserve">to this: </w:t>
      </w:r>
    </w:p>
    <w:p w14:paraId="7BFD491B" w14:textId="77777777" w:rsidR="00C51368" w:rsidRDefault="00C51368">
      <w:pPr>
        <w:pStyle w:val="HTMLPreformatted"/>
        <w:divId w:val="30496589"/>
        <w:rPr>
          <w:lang w:val="en-US"/>
        </w:rPr>
      </w:pPr>
    </w:p>
    <w:p w14:paraId="3EEA8CD1" w14:textId="77777777" w:rsidR="00C51368" w:rsidRDefault="00E43BD9">
      <w:pPr>
        <w:pStyle w:val="HTMLPreformatted"/>
        <w:divId w:val="30496589"/>
        <w:rPr>
          <w:lang w:val="en-US"/>
        </w:rPr>
      </w:pPr>
      <w:r>
        <w:rPr>
          <w:lang w:val="en-US"/>
        </w:rPr>
        <w:t xml:space="preserve">  &lt;xs:simpleType name="decimal-primitive"&gt;</w:t>
      </w:r>
    </w:p>
    <w:p w14:paraId="4728F914" w14:textId="77777777" w:rsidR="00C51368" w:rsidRDefault="00E43BD9">
      <w:pPr>
        <w:pStyle w:val="HTMLPreformatted"/>
        <w:divId w:val="30496589"/>
        <w:rPr>
          <w:lang w:val="en-US"/>
        </w:rPr>
      </w:pPr>
      <w:r>
        <w:rPr>
          <w:lang w:val="en-US"/>
        </w:rPr>
        <w:t xml:space="preserve">    &lt;xs:restriction base="xs:string"&gt;</w:t>
      </w:r>
    </w:p>
    <w:p w14:paraId="09E8553A" w14:textId="77777777" w:rsidR="00C51368" w:rsidRDefault="00E43BD9">
      <w:pPr>
        <w:pStyle w:val="HTMLPreformatted"/>
        <w:divId w:val="30496589"/>
        <w:rPr>
          <w:lang w:val="en-US"/>
        </w:rPr>
      </w:pPr>
      <w:r>
        <w:rPr>
          <w:lang w:val="en-US"/>
        </w:rPr>
        <w:t xml:space="preserve">      &lt;xs:pattern value="-?([0]|([1-9][0-9]*))(\.[0-9]+)?"/&gt;</w:t>
      </w:r>
    </w:p>
    <w:p w14:paraId="311A4732" w14:textId="77777777" w:rsidR="00C51368" w:rsidRDefault="00E43BD9">
      <w:pPr>
        <w:pStyle w:val="HTMLPreformatted"/>
        <w:divId w:val="30496589"/>
        <w:rPr>
          <w:lang w:val="en-US"/>
        </w:rPr>
      </w:pPr>
      <w:r>
        <w:rPr>
          <w:lang w:val="en-US"/>
        </w:rPr>
        <w:t xml:space="preserve">    &lt;/xs:restriction&gt;</w:t>
      </w:r>
    </w:p>
    <w:p w14:paraId="582A1AAF" w14:textId="77777777" w:rsidR="00C51368" w:rsidRDefault="00E43BD9">
      <w:pPr>
        <w:pStyle w:val="HTMLPreformatted"/>
        <w:divId w:val="30496589"/>
        <w:rPr>
          <w:lang w:val="en-US"/>
        </w:rPr>
      </w:pPr>
      <w:r>
        <w:rPr>
          <w:lang w:val="en-US"/>
        </w:rPr>
        <w:t xml:space="preserve">  &lt;/xs:simpleType&gt;</w:t>
      </w:r>
    </w:p>
    <w:p w14:paraId="624E9D63" w14:textId="77777777" w:rsidR="00C51368" w:rsidRDefault="00E43BD9">
      <w:pPr>
        <w:pStyle w:val="NormalWeb"/>
        <w:divId w:val="30496589"/>
        <w:rPr>
          <w:lang w:val="en-US"/>
        </w:rPr>
      </w:pPr>
      <w:r>
        <w:rPr>
          <w:lang w:val="en-US"/>
        </w:rPr>
        <w:t xml:space="preserve">Alternatively, if supported, implementers may wish to use the </w:t>
      </w:r>
      <w:hyperlink r:id="rId3011" w:history="1">
        <w:r>
          <w:rPr>
            <w:rStyle w:val="Hyperlink"/>
            <w:lang w:val="en-US"/>
          </w:rPr>
          <w:t>precisionDecimal</w:t>
        </w:r>
      </w:hyperlink>
      <w:r>
        <w:rPr>
          <w:lang w:val="en-US"/>
        </w:rPr>
        <w:t xml:space="preserve"> from the XSD 1.1 framework. </w:t>
      </w:r>
    </w:p>
    <w:p w14:paraId="7CF8DBCB" w14:textId="77777777" w:rsidR="00C51368" w:rsidRDefault="00E43BD9">
      <w:pPr>
        <w:pStyle w:val="NormalWeb"/>
        <w:divId w:val="30496589"/>
        <w:rPr>
          <w:lang w:val="en-US"/>
        </w:rPr>
      </w:pPr>
      <w:r>
        <w:rPr>
          <w:lang w:val="en-US"/>
        </w:rPr>
        <w:t xml:space="preserve">Note that most code generation frameworks ignore the pattern restriction. </w:t>
      </w:r>
    </w:p>
    <w:p w14:paraId="7214EC1C" w14:textId="77777777" w:rsidR="00C51368" w:rsidRDefault="00E43BD9">
      <w:pPr>
        <w:pStyle w:val="Heading3"/>
        <w:divId w:val="30496589"/>
        <w:rPr>
          <w:rFonts w:eastAsia="Times New Roman"/>
          <w:lang w:val="en-US"/>
        </w:rPr>
      </w:pPr>
      <w:bookmarkStart w:id="365" w:name="digsig"/>
      <w:bookmarkEnd w:id="157"/>
      <w:bookmarkEnd w:id="365"/>
      <w:r>
        <w:rPr>
          <w:rFonts w:eastAsia="Times New Roman"/>
          <w:lang w:val="en-US"/>
        </w:rPr>
        <w:t>Canonical XML</w:t>
      </w:r>
    </w:p>
    <w:p w14:paraId="27B2E7A2" w14:textId="77777777" w:rsidR="00C51368" w:rsidRDefault="00E43BD9">
      <w:pPr>
        <w:pStyle w:val="NormalWeb"/>
        <w:divId w:val="30496589"/>
        <w:rPr>
          <w:lang w:val="en-US"/>
        </w:rPr>
      </w:pPr>
      <w:r>
        <w:rPr>
          <w:lang w:val="en-US"/>
        </w:rPr>
        <w:t xml:space="preserve">Resources and/or Bundles may be digitally signed (see </w:t>
      </w:r>
      <w:hyperlink r:id="rId3012" w:history="1">
        <w:r>
          <w:rPr>
            <w:rStyle w:val="Hyperlink"/>
            <w:lang w:val="en-US"/>
          </w:rPr>
          <w:t>Bundle</w:t>
        </w:r>
      </w:hyperlink>
      <w:r>
        <w:rPr>
          <w:lang w:val="en-US"/>
        </w:rPr>
        <w:t xml:space="preserve"> and </w:t>
      </w:r>
      <w:hyperlink r:id="rId3013" w:history="1">
        <w:r>
          <w:rPr>
            <w:rStyle w:val="Hyperlink"/>
            <w:lang w:val="en-US"/>
          </w:rPr>
          <w:t>Provenance</w:t>
        </w:r>
      </w:hyperlink>
      <w:r>
        <w:rPr>
          <w:lang w:val="en-US"/>
        </w:rPr>
        <w:t xml:space="preserve">). </w:t>
      </w:r>
    </w:p>
    <w:p w14:paraId="156CF644" w14:textId="77777777"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14:paraId="10303BF7"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4" w:history="1">
        <w:r>
          <w:rPr>
            <w:rStyle w:val="Hyperlink"/>
            <w:rFonts w:eastAsia="Times New Roman"/>
            <w:lang w:val="en-US"/>
          </w:rPr>
          <w:t>Narrative</w:t>
        </w:r>
      </w:hyperlink>
    </w:p>
    <w:p w14:paraId="25791B1E"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14:paraId="32122411"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14:paraId="7CFE75AA"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14:paraId="48F504A0"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14:paraId="7ABF505A"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14:paraId="187A91EC" w14:textId="77777777"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5"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14:paraId="313CBCB6" w14:textId="77777777"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14:paraId="4D82DE9A" w14:textId="77777777">
        <w:trPr>
          <w:divId w:val="30496589"/>
          <w:tblCellSpacing w:w="15" w:type="dxa"/>
        </w:trPr>
        <w:tc>
          <w:tcPr>
            <w:tcW w:w="0" w:type="auto"/>
            <w:vAlign w:val="center"/>
            <w:hideMark/>
          </w:tcPr>
          <w:p w14:paraId="022071E1" w14:textId="77777777" w:rsidR="00C51368" w:rsidRDefault="00E43BD9">
            <w:pPr>
              <w:rPr>
                <w:rFonts w:eastAsia="Times New Roman"/>
              </w:rPr>
            </w:pPr>
            <w:r>
              <w:rPr>
                <w:rFonts w:eastAsia="Times New Roman"/>
              </w:rPr>
              <w:t>http://hl7.org/fhir/canonicalization/xml#data</w:t>
            </w:r>
          </w:p>
        </w:tc>
        <w:tc>
          <w:tcPr>
            <w:tcW w:w="0" w:type="auto"/>
            <w:vAlign w:val="center"/>
            <w:hideMark/>
          </w:tcPr>
          <w:p w14:paraId="31BD7D76" w14:textId="77777777"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14:paraId="502D74DD" w14:textId="77777777">
        <w:trPr>
          <w:divId w:val="30496589"/>
          <w:tblCellSpacing w:w="15" w:type="dxa"/>
        </w:trPr>
        <w:tc>
          <w:tcPr>
            <w:tcW w:w="0" w:type="auto"/>
            <w:vAlign w:val="center"/>
            <w:hideMark/>
          </w:tcPr>
          <w:p w14:paraId="30A29668" w14:textId="77777777" w:rsidR="00C51368" w:rsidRDefault="00E43BD9">
            <w:pPr>
              <w:rPr>
                <w:rFonts w:eastAsia="Times New Roman"/>
              </w:rPr>
            </w:pPr>
            <w:r>
              <w:rPr>
                <w:rFonts w:eastAsia="Times New Roman"/>
              </w:rPr>
              <w:t>http://hl7.org/fhir/canonicalization/xml#static</w:t>
            </w:r>
          </w:p>
        </w:tc>
        <w:tc>
          <w:tcPr>
            <w:tcW w:w="0" w:type="auto"/>
            <w:vAlign w:val="center"/>
            <w:hideMark/>
          </w:tcPr>
          <w:p w14:paraId="6870F32A" w14:textId="77777777"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14:paraId="29FF87F7" w14:textId="77777777">
        <w:trPr>
          <w:divId w:val="30496589"/>
          <w:tblCellSpacing w:w="15" w:type="dxa"/>
        </w:trPr>
        <w:tc>
          <w:tcPr>
            <w:tcW w:w="0" w:type="auto"/>
            <w:vAlign w:val="center"/>
            <w:hideMark/>
          </w:tcPr>
          <w:p w14:paraId="7AE91D9F" w14:textId="77777777" w:rsidR="00C51368" w:rsidRDefault="00E43BD9">
            <w:pPr>
              <w:rPr>
                <w:rFonts w:eastAsia="Times New Roman"/>
              </w:rPr>
            </w:pPr>
            <w:r>
              <w:rPr>
                <w:rFonts w:eastAsia="Times New Roman"/>
              </w:rPr>
              <w:t>http://hl7.org/fhir/canonicalization/xml#narrative</w:t>
            </w:r>
          </w:p>
        </w:tc>
        <w:tc>
          <w:tcPr>
            <w:tcW w:w="0" w:type="auto"/>
            <w:vAlign w:val="center"/>
            <w:hideMark/>
          </w:tcPr>
          <w:p w14:paraId="5C2246B5" w14:textId="77777777"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14:paraId="4B0FCC05" w14:textId="77777777" w:rsidR="00C51368" w:rsidRDefault="00E43BD9">
      <w:pPr>
        <w:pStyle w:val="NormalWeb"/>
        <w:divId w:val="30496589"/>
        <w:rPr>
          <w:lang w:val="en-US"/>
        </w:rPr>
      </w:pPr>
      <w:r>
        <w:rPr>
          <w:lang w:val="en-US"/>
        </w:rPr>
        <w:lastRenderedPageBreak/>
        <w:t xml:space="preserve">These canonicalization methods allow system the flexibility to sign the various portions of the resource that matter for the workflow the signature serves. </w:t>
      </w:r>
    </w:p>
    <w:p w14:paraId="3812CBFC" w14:textId="77777777"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6"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7"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1" w:author="Brett Marquard" w:date="2015-09-13T14:38:00Z" w:initials="BM">
    <w:p w14:paraId="6F16EA08" w14:textId="77777777" w:rsidR="001708AB" w:rsidRDefault="001708AB">
      <w:pPr>
        <w:pStyle w:val="CommentText"/>
      </w:pPr>
      <w:r>
        <w:rPr>
          <w:rStyle w:val="CommentReference"/>
        </w:rPr>
        <w:annotationRef/>
      </w:r>
      <w:r>
        <w:t>Don’t see dash on IHTSDO site, skipping here and other places.</w:t>
      </w:r>
    </w:p>
    <w:p w14:paraId="5D1D18C9" w14:textId="77777777" w:rsidR="001708AB" w:rsidRDefault="001708AB">
      <w:pPr>
        <w:pStyle w:val="CommentText"/>
      </w:pPr>
    </w:p>
  </w:comment>
  <w:comment w:id="353" w:author="David Fallas" w:date="2015-09-04T07:31:00Z" w:initials="DF">
    <w:p w14:paraId="404CB5CE" w14:textId="77777777" w:rsidR="001708AB" w:rsidRDefault="001708AB">
      <w:pPr>
        <w:pStyle w:val="CommentText"/>
      </w:pPr>
      <w:r>
        <w:rPr>
          <w:rStyle w:val="CommentReference"/>
        </w:rPr>
        <w:annotationRef/>
      </w:r>
      <w:r>
        <w:t>Perhaps better represented in table form?</w:t>
      </w:r>
    </w:p>
  </w:comment>
  <w:comment w:id="358" w:author="David Fallas" w:date="2015-09-04T08:01:00Z" w:initials="DF">
    <w:p w14:paraId="59E7710F" w14:textId="77777777" w:rsidR="001708AB" w:rsidRDefault="001708AB">
      <w:pPr>
        <w:pStyle w:val="CommentText"/>
      </w:pPr>
      <w:r>
        <w:rPr>
          <w:rStyle w:val="CommentReference"/>
        </w:rPr>
        <w:annotationRef/>
      </w:r>
      <w:r>
        <w:t>Usage of a prepended underscore is inconsistent in this section</w:t>
      </w:r>
    </w:p>
  </w:comment>
  <w:comment w:id="361" w:author="David Fallas" w:date="2015-09-04T08:06:00Z" w:initials="DF">
    <w:p w14:paraId="1EE92265" w14:textId="77777777" w:rsidR="001708AB" w:rsidRDefault="001708AB">
      <w:pPr>
        <w:pStyle w:val="CommentText"/>
      </w:pPr>
      <w:r>
        <w:rPr>
          <w:rStyle w:val="CommentReference"/>
        </w:rPr>
        <w:annotationRef/>
      </w:r>
      <w:r>
        <w:t>Needs resolution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D18C9" w15:done="0"/>
  <w15:commentEx w15:paraId="404CB5CE" w15:done="0"/>
  <w15:commentEx w15:paraId="59E7710F" w15:done="0"/>
  <w15:commentEx w15:paraId="1EE922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B2DA4" w14:textId="77777777" w:rsidR="001708AB" w:rsidRDefault="001708AB" w:rsidP="00FA7E29">
      <w:r>
        <w:separator/>
      </w:r>
    </w:p>
  </w:endnote>
  <w:endnote w:type="continuationSeparator" w:id="0">
    <w:p w14:paraId="323BDE75" w14:textId="77777777" w:rsidR="001708AB" w:rsidRDefault="001708AB"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24"/>
      <w:docPartObj>
        <w:docPartGallery w:val="Page Numbers (Bottom of Page)"/>
        <w:docPartUnique/>
      </w:docPartObj>
    </w:sdtPr>
    <w:sdtContent>
      <w:p w14:paraId="3E743FAF" w14:textId="77777777" w:rsidR="001708AB" w:rsidRDefault="001708AB">
        <w:pPr>
          <w:pStyle w:val="Footer"/>
          <w:jc w:val="right"/>
        </w:pPr>
        <w:r>
          <w:fldChar w:fldCharType="begin"/>
        </w:r>
        <w:r>
          <w:instrText xml:space="preserve"> PAGE   \* MERGEFORMAT </w:instrText>
        </w:r>
        <w:r>
          <w:fldChar w:fldCharType="separate"/>
        </w:r>
        <w:r w:rsidR="00442919">
          <w:rPr>
            <w:noProof/>
          </w:rPr>
          <w:t>449</w:t>
        </w:r>
        <w:r>
          <w:rPr>
            <w:noProof/>
          </w:rPr>
          <w:fldChar w:fldCharType="end"/>
        </w:r>
      </w:p>
    </w:sdtContent>
  </w:sdt>
  <w:p w14:paraId="0CBBEB8D" w14:textId="77777777" w:rsidR="001708AB" w:rsidRDefault="00170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0BCA9" w14:textId="77777777" w:rsidR="001708AB" w:rsidRDefault="001708AB" w:rsidP="00FA7E29">
      <w:r>
        <w:separator/>
      </w:r>
    </w:p>
  </w:footnote>
  <w:footnote w:type="continuationSeparator" w:id="0">
    <w:p w14:paraId="30AB77CC" w14:textId="77777777" w:rsidR="001708AB" w:rsidRDefault="001708AB"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15:restartNumberingAfterBreak="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15:restartNumberingAfterBreak="0">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15:restartNumberingAfterBreak="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15:restartNumberingAfterBreak="0">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Marquard">
    <w15:presenceInfo w15:providerId="None" w15:userId="Brett Marqu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0762F2"/>
    <w:rsid w:val="001708AB"/>
    <w:rsid w:val="00274160"/>
    <w:rsid w:val="00313658"/>
    <w:rsid w:val="00351BA2"/>
    <w:rsid w:val="003A1FF5"/>
    <w:rsid w:val="00442919"/>
    <w:rsid w:val="00536BB3"/>
    <w:rsid w:val="00596AB3"/>
    <w:rsid w:val="005D20A9"/>
    <w:rsid w:val="0069689D"/>
    <w:rsid w:val="00842B65"/>
    <w:rsid w:val="009F5D4A"/>
    <w:rsid w:val="00AF49E9"/>
    <w:rsid w:val="00B212A8"/>
    <w:rsid w:val="00B82A52"/>
    <w:rsid w:val="00C51368"/>
    <w:rsid w:val="00CE0DA6"/>
    <w:rsid w:val="00CE66B2"/>
    <w:rsid w:val="00D14F60"/>
    <w:rsid w:val="00DC4B70"/>
    <w:rsid w:val="00E05E09"/>
    <w:rsid w:val="00E43BD9"/>
    <w:rsid w:val="00F2544B"/>
    <w:rsid w:val="00F41AA0"/>
    <w:rsid w:val="00F93F7E"/>
    <w:rsid w:val="00FA7E29"/>
    <w:rsid w:val="00FE27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03A3EA2D"/>
  <w15:docId w15:val="{A5ACFDFF-CFBD-46F5-A5D0-DCBCAB9D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CE66B2"/>
    <w:rPr>
      <w:rFonts w:ascii="Tahoma" w:hAnsi="Tahoma" w:cs="Tahoma"/>
      <w:sz w:val="16"/>
      <w:szCs w:val="16"/>
    </w:rPr>
  </w:style>
  <w:style w:type="character" w:customStyle="1" w:styleId="BalloonTextChar">
    <w:name w:val="Balloon Text Char"/>
    <w:basedOn w:val="DefaultParagraphFont"/>
    <w:link w:val="BalloonText"/>
    <w:uiPriority w:val="99"/>
    <w:semiHidden/>
    <w:rsid w:val="00CE66B2"/>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E66B2"/>
    <w:rPr>
      <w:sz w:val="16"/>
      <w:szCs w:val="16"/>
    </w:rPr>
  </w:style>
  <w:style w:type="paragraph" w:styleId="CommentText">
    <w:name w:val="annotation text"/>
    <w:basedOn w:val="Normal"/>
    <w:link w:val="CommentTextChar"/>
    <w:uiPriority w:val="99"/>
    <w:semiHidden/>
    <w:unhideWhenUsed/>
    <w:rsid w:val="00CE66B2"/>
    <w:rPr>
      <w:sz w:val="20"/>
      <w:szCs w:val="20"/>
    </w:rPr>
  </w:style>
  <w:style w:type="character" w:customStyle="1" w:styleId="CommentTextChar">
    <w:name w:val="Comment Text Char"/>
    <w:basedOn w:val="DefaultParagraphFont"/>
    <w:link w:val="CommentText"/>
    <w:uiPriority w:val="99"/>
    <w:semiHidden/>
    <w:rsid w:val="00CE66B2"/>
    <w:rPr>
      <w:rFonts w:eastAsiaTheme="minorEastAsia"/>
    </w:rPr>
  </w:style>
  <w:style w:type="paragraph" w:styleId="CommentSubject">
    <w:name w:val="annotation subject"/>
    <w:basedOn w:val="CommentText"/>
    <w:next w:val="CommentText"/>
    <w:link w:val="CommentSubjectChar"/>
    <w:uiPriority w:val="99"/>
    <w:semiHidden/>
    <w:unhideWhenUsed/>
    <w:rsid w:val="00CE66B2"/>
    <w:rPr>
      <w:b/>
      <w:bCs/>
    </w:rPr>
  </w:style>
  <w:style w:type="character" w:customStyle="1" w:styleId="CommentSubjectChar">
    <w:name w:val="Comment Subject Char"/>
    <w:basedOn w:val="CommentTextChar"/>
    <w:link w:val="CommentSubject"/>
    <w:uiPriority w:val="99"/>
    <w:semiHidden/>
    <w:rsid w:val="00CE66B2"/>
    <w:rPr>
      <w:rFonts w:eastAsiaTheme="minorEastAsia"/>
      <w:b/>
      <w:bCs/>
    </w:rPr>
  </w:style>
  <w:style w:type="paragraph" w:styleId="Revision">
    <w:name w:val="Revision"/>
    <w:hidden/>
    <w:uiPriority w:val="99"/>
    <w:semiHidden/>
    <w:rsid w:val="00536BB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profiling.html" TargetMode="External"/><Relationship Id="rId1827" Type="http://schemas.openxmlformats.org/officeDocument/2006/relationships/hyperlink" Target="http://gforge.hl7.org/gf/project/fhir/tracker/?action=TrackerItemAdd&amp;tracker_id=677" TargetMode="External"/><Relationship Id="rId21" Type="http://schemas.openxmlformats.org/officeDocument/2006/relationships/hyperlink" Target="encounter.html" TargetMode="External"/><Relationship Id="rId2089" Type="http://schemas.openxmlformats.org/officeDocument/2006/relationships/hyperlink" Target="file:///C:\Users\Lloyd\Documents\SVN\FHIR\build\qa\implementation.html" TargetMode="External"/><Relationship Id="rId170" Type="http://schemas.openxmlformats.org/officeDocument/2006/relationships/hyperlink" Target="file:///C:\Users\Lloyd\Documents\SVN\FHIR\build\qa\history.html" TargetMode="External"/><Relationship Id="rId2296" Type="http://schemas.openxmlformats.org/officeDocument/2006/relationships/hyperlink" Target="devicemetric.html" TargetMode="External"/><Relationship Id="rId268" Type="http://schemas.openxmlformats.org/officeDocument/2006/relationships/hyperlink" Target="http://www.immregistries.org" TargetMode="External"/><Relationship Id="rId475" Type="http://schemas.openxmlformats.org/officeDocument/2006/relationships/hyperlink" Target="file:///C:\Users\Lloyd\Documents\SVN\FHIR\build\qa\datatypes-definitions.html" TargetMode="External"/><Relationship Id="rId682" Type="http://schemas.openxmlformats.org/officeDocument/2006/relationships/hyperlink" Target="file:///C:\Users\Lloyd\Documents\SVN\FHIR\build\qa\datatypes.html" TargetMode="External"/><Relationship Id="rId2156" Type="http://schemas.openxmlformats.org/officeDocument/2006/relationships/hyperlink" Target="file:///C:\Users\Lloyd\Documents\SVN\FHIR\build\qa\medicationstatement.html" TargetMode="External"/><Relationship Id="rId2363" Type="http://schemas.openxmlformats.org/officeDocument/2006/relationships/hyperlink" Target="careplan.html" TargetMode="External"/><Relationship Id="rId2570" Type="http://schemas.openxmlformats.org/officeDocument/2006/relationships/hyperlink" Target="file:///C:\Users\Lloyd\Documents\SVN\FHIR\build\qa\resourcelist.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va.gov"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2856" TargetMode="External"/><Relationship Id="rId2016" Type="http://schemas.openxmlformats.org/officeDocument/2006/relationships/hyperlink" Target="file:///C:\Users\Lloyd\Documents\SVN\FHIR\build\qa\search.html" TargetMode="External"/><Relationship Id="rId2223" Type="http://schemas.openxmlformats.org/officeDocument/2006/relationships/hyperlink" Target="file:///C:\Users\Lloyd\Documents\SVN\FHIR\build\qa\list.html" TargetMode="External"/><Relationship Id="rId2430" Type="http://schemas.openxmlformats.org/officeDocument/2006/relationships/hyperlink" Target="questionnaire.html" TargetMode="External"/><Relationship Id="rId2668" Type="http://schemas.openxmlformats.org/officeDocument/2006/relationships/hyperlink" Target="http://www.bpmn.org/" TargetMode="External"/><Relationship Id="rId2875" Type="http://schemas.openxmlformats.org/officeDocument/2006/relationships/hyperlink" Target="file:///C:\Users\Lloyd\Documents\SVN\FHIR\build\qa\compatibility.html" TargetMode="External"/><Relationship Id="rId402" Type="http://schemas.openxmlformats.org/officeDocument/2006/relationships/hyperlink" Target="file:///C:\Users\Lloyd\Documents\SVN\FHIR\build\qa\resource.html" TargetMode="External"/><Relationship Id="rId847" Type="http://schemas.openxmlformats.org/officeDocument/2006/relationships/hyperlink" Target="file:///C:\Users\Lloyd\Documents\SVN\FHIR\build\qa\datatypes.html" TargetMode="External"/><Relationship Id="rId1032" Type="http://schemas.openxmlformats.org/officeDocument/2006/relationships/hyperlink" Target="file:///C:\Users\Lloyd\Documents\SVN\FHIR\build\qa\references.html" TargetMode="External"/><Relationship Id="rId1477" Type="http://schemas.openxmlformats.org/officeDocument/2006/relationships/hyperlink" Target="file:///C:\Users\Lloyd\Documents\SVN\FHIR\build\qa\auditevent.html" TargetMode="External"/><Relationship Id="rId1684" Type="http://schemas.openxmlformats.org/officeDocument/2006/relationships/hyperlink" Target="file:///C:\Users\Lloyd\Documents\SVN\FHIR\build\qa\documents.html" TargetMode="External"/><Relationship Id="rId1891" Type="http://schemas.openxmlformats.org/officeDocument/2006/relationships/hyperlink" Target="file:///C:\Users\Lloyd\Documents\SVN\FHIR\build\qa\extensibility.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file:///C:\Users\Lloyd\Documents\SVN\FHIR\build\qa\rxnorm.html"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json.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resource.html" TargetMode="External"/><Relationship Id="rId1544" Type="http://schemas.openxmlformats.org/officeDocument/2006/relationships/hyperlink" Target="http://wiki.hl7.org/index.php?title=Category:FHIR_Resource_Proposal" TargetMode="External"/><Relationship Id="rId1751" Type="http://schemas.openxmlformats.org/officeDocument/2006/relationships/hyperlink" Target="file:///C:\Users\Lloyd\Documents\SVN\FHIR\build\qa\operations.html" TargetMode="External"/><Relationship Id="rId1989" Type="http://schemas.openxmlformats.org/officeDocument/2006/relationships/hyperlink" Target="http://fhir.org/registry" TargetMode="External"/><Relationship Id="rId2802" Type="http://schemas.openxmlformats.org/officeDocument/2006/relationships/hyperlink" Target="file:///C:\Users\Lloyd\Documents\SVN\FHIR\build\qa\questionnaire.html" TargetMode="External"/><Relationship Id="rId43" Type="http://schemas.openxmlformats.org/officeDocument/2006/relationships/hyperlink" Target="http://wiki.hl7.org/index.php?title=Category:FHIR_Resource_Proposal" TargetMode="External"/><Relationship Id="rId1404" Type="http://schemas.openxmlformats.org/officeDocument/2006/relationships/hyperlink" Target="file:///C:\Users\Lloyd\Documents\SVN\FHIR\build\qa\resource.html" TargetMode="External"/><Relationship Id="rId1611" Type="http://schemas.openxmlformats.org/officeDocument/2006/relationships/hyperlink" Target="file:///C:\Users\Lloyd\Documents\SVN\FHIR\build\qa\practitioner-example-f202-lm.html" TargetMode="External"/><Relationship Id="rId1849" Type="http://schemas.openxmlformats.org/officeDocument/2006/relationships/hyperlink" Target="http://www.w3.org/Protocols/rfc2616/rfc2616-sec9.html" TargetMode="External"/><Relationship Id="rId192" Type="http://schemas.openxmlformats.org/officeDocument/2006/relationships/hyperlink" Target="file:///C:\Users\Lloyd\Documents\SVN\FHIR\build\qa\resource.html" TargetMode="External"/><Relationship Id="rId1709" Type="http://schemas.openxmlformats.org/officeDocument/2006/relationships/hyperlink" Target="file:///C:\Users\Lloyd\Documents\SVN\FHIR\build\qa\medicationstatement.html" TargetMode="External"/><Relationship Id="rId1916" Type="http://schemas.openxmlformats.org/officeDocument/2006/relationships/hyperlink" Target="file:///C:\Users\Lloyd\Documents\SVN\FHIR\build\qa\compartments.html" TargetMode="External"/><Relationship Id="rId497" Type="http://schemas.openxmlformats.org/officeDocument/2006/relationships/hyperlink" Target="file:///C:\Users\Lloyd\Documents\SVN\FHIR\build\qa\datatypes-definitions.html" TargetMode="External"/><Relationship Id="rId2080" Type="http://schemas.openxmlformats.org/officeDocument/2006/relationships/hyperlink" Target="file:///C:\Users\Lloyd\Documents\SVN\FHIR\build\qa\history.html" TargetMode="External"/><Relationship Id="rId2178" Type="http://schemas.openxmlformats.org/officeDocument/2006/relationships/hyperlink" Target="file:///C:\Users\Lloyd\Documents\SVN\FHIR\build\qa\healthcareservice.html" TargetMode="External"/><Relationship Id="rId2385" Type="http://schemas.openxmlformats.org/officeDocument/2006/relationships/hyperlink" Target="eligibilityrequest.html" TargetMode="External"/><Relationship Id="rId357" Type="http://schemas.openxmlformats.org/officeDocument/2006/relationships/hyperlink" Target="file:///C:\Users\Lloyd\Documents\SVN\FHIR\build\qa\datatypes.html" TargetMode="External"/><Relationship Id="rId1194" Type="http://schemas.openxmlformats.org/officeDocument/2006/relationships/hyperlink" Target="file:///C:\Users\Lloyd\Documents\SVN\FHIR\build\qa\allergyintolerance.html" TargetMode="External"/><Relationship Id="rId2038" Type="http://schemas.openxmlformats.org/officeDocument/2006/relationships/hyperlink" Target="file:///C:\Users\Lloyd\Documents\SVN\FHIR\build\qa\valueset.html" TargetMode="External"/><Relationship Id="rId2592" Type="http://schemas.openxmlformats.org/officeDocument/2006/relationships/hyperlink" Target="file:///C:\Users\Lloyd\Documents\SVN\FHIR\build\qa\help.html" TargetMode="External"/><Relationship Id="rId2897" Type="http://schemas.openxmlformats.org/officeDocument/2006/relationships/hyperlink" Target="file:///C:\Users\Lloyd\Documents\SVN\FHIR\build\qa\operations.html" TargetMode="External"/><Relationship Id="rId217" Type="http://schemas.openxmlformats.org/officeDocument/2006/relationships/hyperlink" Target="formats.html#table" TargetMode="External"/><Relationship Id="rId564" Type="http://schemas.openxmlformats.org/officeDocument/2006/relationships/hyperlink" Target="file:///C:\Users\Lloyd\Documents\SVN\FHIR\build\qa\datatypes-mappings.html" TargetMode="External"/><Relationship Id="rId771" Type="http://schemas.openxmlformats.org/officeDocument/2006/relationships/hyperlink" Target="file:///C:\Users\Lloyd\Documents\SVN\FHIR\build\qa\messaging.html" TargetMode="External"/><Relationship Id="rId869" Type="http://schemas.openxmlformats.org/officeDocument/2006/relationships/hyperlink" Target="file:///C:\Users\Lloyd\Documents\SVN\FHIR\build\qa\history.html" TargetMode="External"/><Relationship Id="rId1499" Type="http://schemas.openxmlformats.org/officeDocument/2006/relationships/hyperlink" Target="file:///C:\Users\Lloyd\Documents\SVN\FHIR\build\qa\implementation.html" TargetMode="External"/><Relationship Id="rId2245" Type="http://schemas.openxmlformats.org/officeDocument/2006/relationships/hyperlink" Target="file:///C:\Users\Lloyd\Documents\SVN\FHIR\build\qa\coverage.html" TargetMode="External"/><Relationship Id="rId2452" Type="http://schemas.openxmlformats.org/officeDocument/2006/relationships/hyperlink" Target="file:///C:\Users\Lloyd\Documents\SVN\FHIR\build\qa\help.html" TargetMode="External"/><Relationship Id="rId424" Type="http://schemas.openxmlformats.org/officeDocument/2006/relationships/hyperlink" Target="file:///C:\Users\Lloyd\Documents\SVN\FHIR\build\qa\datatype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operations.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definition.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diagnosticreport.html" TargetMode="External"/><Relationship Id="rId2312" Type="http://schemas.openxmlformats.org/officeDocument/2006/relationships/hyperlink" Target="processresponse.html" TargetMode="External"/><Relationship Id="rId2757" Type="http://schemas.openxmlformats.org/officeDocument/2006/relationships/hyperlink" Target="http://www.cms.gov/Medicare/Coding/ICD10/" TargetMode="External"/><Relationship Id="rId2964" Type="http://schemas.openxmlformats.org/officeDocument/2006/relationships/hyperlink" Target="file:///C:\Users\Lloyd\Documents\SVN\FHIR\build\qa\http.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administration.html" TargetMode="External"/><Relationship Id="rId1219" Type="http://schemas.openxmlformats.org/officeDocument/2006/relationships/hyperlink" Target="file:///C:\Users\Lloyd\Documents\SVN\FHIR\build\qa\episodeofcare.html" TargetMode="External"/><Relationship Id="rId1566" Type="http://schemas.openxmlformats.org/officeDocument/2006/relationships/hyperlink" Target="file:///C:\Users\Lloyd\Documents\SVN\FHIR\build\qa\practitioner-example-f001-evdb.html" TargetMode="External"/><Relationship Id="rId1773" Type="http://schemas.openxmlformats.org/officeDocument/2006/relationships/hyperlink" Target="http://wiki.hl7.org/index.php?title=FHIR_Specification_Feedback_(DSTU_2)" TargetMode="External"/><Relationship Id="rId1980" Type="http://schemas.openxmlformats.org/officeDocument/2006/relationships/hyperlink" Target="http://wiki.hl7.org/index.php?title=FHIR_Guide_to_Authoring_Resources"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profiling.html" TargetMode="External"/><Relationship Id="rId65" Type="http://schemas.openxmlformats.org/officeDocument/2006/relationships/hyperlink" Target="file:///C:\Users\Lloyd\Documents\SVN\FHIR\build\qa\domainresource.html" TargetMode="External"/><Relationship Id="rId1426" Type="http://schemas.openxmlformats.org/officeDocument/2006/relationships/hyperlink" Target="file:///C:\Users\Lloyd\Documents\SVN\FHIR\build\qa\sdcde\sdcde.html" TargetMode="External"/><Relationship Id="rId1633" Type="http://schemas.openxmlformats.org/officeDocument/2006/relationships/hyperlink" Target="file:///C:\Users\Lloyd\Documents\SVN\FHIR\build\qa\condition-example-f204-renal.html" TargetMode="External"/><Relationship Id="rId1840" Type="http://schemas.openxmlformats.org/officeDocument/2006/relationships/hyperlink" Target="file:///C:\Users\Lloyd\Documents\SVN\FHIR\build\qa\history.html" TargetMode="External"/><Relationship Id="rId1700" Type="http://schemas.openxmlformats.org/officeDocument/2006/relationships/hyperlink" Target="file:///C:\Users\Lloyd\Documents\SVN\FHIR\build\qa\resource.html" TargetMode="External"/><Relationship Id="rId1938" Type="http://schemas.openxmlformats.org/officeDocument/2006/relationships/hyperlink" Target="file:///C:\Users\Lloyd\Documents\SVN\FHIR\build\qa\formats.html" TargetMode="External"/><Relationship Id="rId281" Type="http://schemas.openxmlformats.org/officeDocument/2006/relationships/hyperlink" Target="http://www.ict.csiro.au" TargetMode="External"/><Relationship Id="rId3013" Type="http://schemas.openxmlformats.org/officeDocument/2006/relationships/hyperlink" Target="file:///C:\Users\Lloyd\Documents\SVN\FHIR\build\qa\provenance.html" TargetMode="External"/><Relationship Id="rId141"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793" Type="http://schemas.openxmlformats.org/officeDocument/2006/relationships/image" Target="file:///C:\Users\Lloyd\Documents\SVN\FHIR\build\qa\icon_element.gif" TargetMode="External"/><Relationship Id="rId2267" Type="http://schemas.openxmlformats.org/officeDocument/2006/relationships/hyperlink" Target="procedurerequest.html" TargetMode="External"/><Relationship Id="rId2474" Type="http://schemas.openxmlformats.org/officeDocument/2006/relationships/hyperlink" Target="file:///C:\Users\Lloyd\Documents\SVN\FHIR\build\qa\valueset-search-entry-mode.html" TargetMode="External"/><Relationship Id="rId2681" Type="http://schemas.openxmlformats.org/officeDocument/2006/relationships/hyperlink" Target="file:///C:\Users\Lloyd\Documents\SVN\FHIR\build\qa\.xsd"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file:///C:\Users\Lloyd\Documents\SVN\FHIR\build\qa\json.html" TargetMode="External"/><Relationship Id="rId446" Type="http://schemas.openxmlformats.org/officeDocument/2006/relationships/hyperlink" Target="file:///C:\Users\Lloyd\Documents\SVN\FHIR\build\qa\datatypes.html" TargetMode="External"/><Relationship Id="rId653" Type="http://schemas.openxmlformats.org/officeDocument/2006/relationships/hyperlink" Target="file:///C:\Users\Lloyd\Documents\SVN\FHIR\build\qa\2013Jan\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appointmentresponse.html" TargetMode="External"/><Relationship Id="rId1490" Type="http://schemas.openxmlformats.org/officeDocument/2006/relationships/hyperlink" Target="file:///C:\Users\Lloyd\Documents\SVN\FHIR\build\qa\summary.html" TargetMode="External"/><Relationship Id="rId2127" Type="http://schemas.openxmlformats.org/officeDocument/2006/relationships/hyperlink" Target="file:///C:\Users\Lloyd\Documents\SVN\FHIR\build\qa\usecases.html" TargetMode="External"/><Relationship Id="rId2334" Type="http://schemas.openxmlformats.org/officeDocument/2006/relationships/hyperlink" Target="valueset.html" TargetMode="External"/><Relationship Id="rId2779" Type="http://schemas.openxmlformats.org/officeDocument/2006/relationships/hyperlink" Target="file:///C:\Users\Lloyd\Documents\SVN\FHIR\build\qa\datatypes.html" TargetMode="External"/><Relationship Id="rId2986" Type="http://schemas.openxmlformats.org/officeDocument/2006/relationships/hyperlink" Target="file:///C:\Users\Lloyd\Documents\SVN\FHIR\build\qa\resource-operations.html" TargetMode="External"/><Relationship Id="rId306" Type="http://schemas.openxmlformats.org/officeDocument/2006/relationships/hyperlink" Target="http://www.intermountainhealthcare.org" TargetMode="External"/><Relationship Id="rId860" Type="http://schemas.openxmlformats.org/officeDocument/2006/relationships/hyperlink" Target="file:///C:\Users\Lloyd\Documents\SVN\FHIR\build\qa\extensibility-definitions.html" TargetMode="External"/><Relationship Id="rId958" Type="http://schemas.openxmlformats.org/officeDocument/2006/relationships/image" Target="file:///C:\Users\Lloyd\Documents\SVN\FHIR\build\qa\modifier-extension-warning.png" TargetMode="External"/><Relationship Id="rId1143" Type="http://schemas.openxmlformats.org/officeDocument/2006/relationships/hyperlink" Target="file:///C:\Users\Lloyd\Documents\SVN\FHIR\build\qa\structuredefini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https://tools.ietf.org/html/rfc2397"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managing.html" TargetMode="External"/><Relationship Id="rId2846" Type="http://schemas.openxmlformats.org/officeDocument/2006/relationships/hyperlink" Target="file:///C:\Users\Lloyd\Documents\SVN\FHIR\build\qa\terminologies-systems.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fhir-base.xsd" TargetMode="External"/><Relationship Id="rId720" Type="http://schemas.openxmlformats.org/officeDocument/2006/relationships/hyperlink" Target="file:///C:\Users\Lloyd\Documents\SVN\FHIR\build\qa\narrative.html" TargetMode="External"/><Relationship Id="rId818" Type="http://schemas.openxmlformats.org/officeDocument/2006/relationships/hyperlink" Target="file:///C:\Users\Lloyd\Documents\SVN\FHIR\build\qa\extensibility-definitions.html" TargetMode="External"/><Relationship Id="rId1350" Type="http://schemas.openxmlformats.org/officeDocument/2006/relationships/hyperlink" Target="file:///C:\Users\Lloyd\Documents\SVN\FHIR\build\qa\operationoutcome.html" TargetMode="External"/><Relationship Id="rId1448" Type="http://schemas.openxmlformats.org/officeDocument/2006/relationships/hyperlink" Target="file:///C:\Users\Lloyd\Documents\SVN\FHIR\build\qa\managing.html" TargetMode="External"/><Relationship Id="rId1655" Type="http://schemas.openxmlformats.org/officeDocument/2006/relationships/hyperlink" Target="file:///C:\Users\Lloyd\Documents\SVN\FHIR\build\qa\datatypes.html" TargetMode="External"/><Relationship Id="rId2401" Type="http://schemas.openxmlformats.org/officeDocument/2006/relationships/hyperlink" Target="implementationguide.html" TargetMode="External"/><Relationship Id="rId2706" Type="http://schemas.openxmlformats.org/officeDocument/2006/relationships/hyperlink" Target="file:///C:\Users\Lloyd\Documents\SVN\FHIR\build\qa\.json.html" TargetMode="External"/><Relationship Id="rId1003" Type="http://schemas.openxmlformats.org/officeDocument/2006/relationships/hyperlink" Target="file:///C:\Users\Lloyd\Documents\SVN\index.html" TargetMode="External"/><Relationship Id="rId1210" Type="http://schemas.openxmlformats.org/officeDocument/2006/relationships/hyperlink" Target="file:///C:\Users\Lloyd\Documents\SVN\FHIR\build\qa\dataelement.html" TargetMode="External"/><Relationship Id="rId1308" Type="http://schemas.openxmlformats.org/officeDocument/2006/relationships/hyperlink" Target="http://enable-cors.org/" TargetMode="External"/><Relationship Id="rId1862" Type="http://schemas.openxmlformats.org/officeDocument/2006/relationships/hyperlink" Target="file:///C:\Users\Lloyd\Documents\SVN\FHIR\build\qa\formats.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http.html" TargetMode="External"/><Relationship Id="rId1722" Type="http://schemas.openxmlformats.org/officeDocument/2006/relationships/hyperlink" Target="http://loinc.org" TargetMode="External"/><Relationship Id="rId14" Type="http://schemas.openxmlformats.org/officeDocument/2006/relationships/hyperlink" Target="location.html" TargetMode="External"/><Relationship Id="rId2191" Type="http://schemas.openxmlformats.org/officeDocument/2006/relationships/hyperlink" Target="file:///C:\Users\Lloyd\Documents\SVN\FHIR\build\qa\lifecycle.html" TargetMode="External"/><Relationship Id="rId163" Type="http://schemas.openxmlformats.org/officeDocument/2006/relationships/hyperlink" Target="file:///C:\Users\Lloyd\Documents\SVN\FHIR\build\qa\imagingstudy.html" TargetMode="External"/><Relationship Id="rId370" Type="http://schemas.openxmlformats.org/officeDocument/2006/relationships/hyperlink" Target="file:///C:\Users\Lloyd\Documents\SVN\FHIR\build\qa\datatypes-exampl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healthcareservice.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patient.html" TargetMode="External"/><Relationship Id="rId468" Type="http://schemas.openxmlformats.org/officeDocument/2006/relationships/hyperlink" Target="file:///C:\Users\Lloyd\Documents\SVN\FHIR\build\qa\datatypes-examples.html" TargetMode="External"/><Relationship Id="rId675" Type="http://schemas.openxmlformats.org/officeDocument/2006/relationships/hyperlink" Target="file:///C:\Users\Lloyd\Documents\SVN\FHIR\build\qa\narrative.html" TargetMode="External"/><Relationship Id="rId882" Type="http://schemas.openxmlformats.org/officeDocument/2006/relationships/hyperlink" Target="file:///C:\Users\Lloyd\Documents\SVN\FHIR\build\qa\dataelement.html" TargetMode="External"/><Relationship Id="rId1098" Type="http://schemas.openxmlformats.org/officeDocument/2006/relationships/hyperlink" Target="file:///C:\Users\Lloyd\Documents\SVN\FHIR\build\qa\coverage.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appointment.html" TargetMode="External"/><Relationship Id="rId2563" Type="http://schemas.openxmlformats.org/officeDocument/2006/relationships/hyperlink" Target="file:///C:\Users\Lloyd\Documents\SVN\FHIR\build\qa\patient.html" TargetMode="External"/><Relationship Id="rId2770" Type="http://schemas.openxmlformats.org/officeDocument/2006/relationships/hyperlink" Target="http://hit-testing.nist.gov:13110/rtmms/index.html" TargetMode="External"/><Relationship Id="rId328" Type="http://schemas.openxmlformats.org/officeDocument/2006/relationships/hyperlink" Target="http://www.roche-diagnostics.com&#226;&#8364;&#381;" TargetMode="External"/><Relationship Id="rId535" Type="http://schemas.openxmlformats.org/officeDocument/2006/relationships/hyperlink" Target="file:///C:\Users\Lloyd\Documents\SVN\FHIR\build\qa\structuredefinition.html" TargetMode="External"/><Relationship Id="rId742" Type="http://schemas.openxmlformats.org/officeDocument/2006/relationships/hyperlink" Target="file:///C:\Users\Lloyd\Documents\SVN\FHIR\build\qa\examples.zip" TargetMode="External"/><Relationship Id="rId1165" Type="http://schemas.openxmlformats.org/officeDocument/2006/relationships/hyperlink" Target="file:///C:\Users\Lloyd\Documents\SVN\FHIR\build\qa\profile.html" TargetMode="External"/><Relationship Id="rId1372" Type="http://schemas.openxmlformats.org/officeDocument/2006/relationships/hyperlink" Target="file:///C:\Users\Lloyd\Documents\SVN\FHIR\build\qa\compartments.html" TargetMode="External"/><Relationship Id="rId2009" Type="http://schemas.openxmlformats.org/officeDocument/2006/relationships/hyperlink" Target="file:///C:\Users\Lloyd\Documents\SVN\FHIR\build\qa\conceptmap.html" TargetMode="External"/><Relationship Id="rId2216" Type="http://schemas.openxmlformats.org/officeDocument/2006/relationships/hyperlink" Target="file:///C:\Users\Lloyd\Documents\SVN\FHIR\build\qa\auditevent.html" TargetMode="External"/><Relationship Id="rId2423" Type="http://schemas.openxmlformats.org/officeDocument/2006/relationships/hyperlink" Target="person.html" TargetMode="External"/><Relationship Id="rId2630" Type="http://schemas.openxmlformats.org/officeDocument/2006/relationships/hyperlink" Target="file:///C:\Users\Lloyd\Documents\SVN\FHIR\build\qa\help.html" TargetMode="External"/><Relationship Id="rId2868" Type="http://schemas.openxmlformats.org/officeDocument/2006/relationships/hyperlink" Target="file:///C:\Users\Lloyd\Documents\SVN\FHIR\build\qa\composition-status-map-v3.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image" Target="file:///C:\Users\Lloyd\Documents\SVN\FHIR\build\qa\icon_profile.png" TargetMode="External"/><Relationship Id="rId1232" Type="http://schemas.openxmlformats.org/officeDocument/2006/relationships/hyperlink" Target="file:///C:\Users\Lloyd\Documents\SVN\FHIR\build\qa\person.html" TargetMode="External"/><Relationship Id="rId1677" Type="http://schemas.openxmlformats.org/officeDocument/2006/relationships/hyperlink" Target="file:///C:\Users\Lloyd\Documents\SVN\FHIR\build\qa\datatypes.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identifier-registry.html" TargetMode="External"/><Relationship Id="rId2935" Type="http://schemas.openxmlformats.org/officeDocument/2006/relationships/hyperlink" Target="file:///C:\Users\Lloyd\Documents\SVN\FHIR\build\qa\security-labels.html" TargetMode="External"/><Relationship Id="rId907" Type="http://schemas.openxmlformats.org/officeDocument/2006/relationships/hyperlink" Target="file:///C:\Users\Lloyd\Documents\SVN\FHIR\build\qa\resource.html" TargetMode="External"/><Relationship Id="rId1537" Type="http://schemas.openxmlformats.org/officeDocument/2006/relationships/hyperlink" Target="https://sites.google.com/site/fhirjp/" TargetMode="External"/><Relationship Id="rId1744" Type="http://schemas.openxmlformats.org/officeDocument/2006/relationships/hyperlink" Target="file:///C:\Users\Lloyd\Documents\SVN\FHIR\build\qa\conformance-rules.html" TargetMode="External"/><Relationship Id="rId1951" Type="http://schemas.openxmlformats.org/officeDocument/2006/relationships/hyperlink" Target="file:///C:\Users\Lloyd\Documents\SVN\FHIR\build\qa\xml.html" TargetMode="External"/><Relationship Id="rId36" Type="http://schemas.openxmlformats.org/officeDocument/2006/relationships/hyperlink" Target="supplyrequest.html" TargetMode="External"/><Relationship Id="rId1604" Type="http://schemas.openxmlformats.org/officeDocument/2006/relationships/hyperlink" Target="file:///C:\Users\Lloyd\Documents\SVN\FHIR\build\qa\condition-example-f202-malignancy.html" TargetMode="External"/><Relationship Id="rId185" Type="http://schemas.openxmlformats.org/officeDocument/2006/relationships/hyperlink" Target="file:///C:\Users\Lloyd\Documents\SVN\FHIR\build\qa\timelines.html" TargetMode="External"/><Relationship Id="rId1811" Type="http://schemas.openxmlformats.org/officeDocument/2006/relationships/hyperlink" Target="http://www.fda.gov/ForIndustry/DataStandards/StructuredProductLabeling/ucm191017.htm" TargetMode="External"/><Relationship Id="rId1909" Type="http://schemas.openxmlformats.org/officeDocument/2006/relationships/hyperlink" Target="file:///C:\Users\Lloyd\Documents\SVN\FHIR\build\qa\search.html" TargetMode="External"/><Relationship Id="rId392" Type="http://schemas.openxmlformats.org/officeDocument/2006/relationships/hyperlink" Target="file:///C:\Users\Lloyd\Documents\SVN\FHIR\build\qa\datatypes-mappings.html" TargetMode="External"/><Relationship Id="rId697" Type="http://schemas.openxmlformats.org/officeDocument/2006/relationships/hyperlink" Target="file:///C:\Users\Lloyd\Documents\SVN\FHIR\build\qa\ehr-fm.html" TargetMode="External"/><Relationship Id="rId2073" Type="http://schemas.openxmlformats.org/officeDocument/2006/relationships/hyperlink" Target="file:///C:\Users\Lloyd\Documents\SVN\FHIR\build\qa\references.html" TargetMode="External"/><Relationship Id="rId2280" Type="http://schemas.openxmlformats.org/officeDocument/2006/relationships/hyperlink" Target="specimen.html" TargetMode="External"/><Relationship Id="rId2378" Type="http://schemas.openxmlformats.org/officeDocument/2006/relationships/hyperlink" Target="devicemetric.html" TargetMode="External"/><Relationship Id="rId252" Type="http://schemas.openxmlformats.org/officeDocument/2006/relationships/hyperlink" Target="http://www.ama-assn.org/ama" TargetMode="External"/><Relationship Id="rId1187" Type="http://schemas.openxmlformats.org/officeDocument/2006/relationships/hyperlink" Target="http://gforge.hl7.org/gf/project/fhir/tracker/?action=TrackerItemEdit&amp;tracker_item_id=3146" TargetMode="External"/><Relationship Id="rId2140" Type="http://schemas.openxmlformats.org/officeDocument/2006/relationships/hyperlink" Target="file:///C:\Users\Lloyd\Documents\SVN\FHIR\build\qa\goal.html" TargetMode="External"/><Relationship Id="rId2585" Type="http://schemas.openxmlformats.org/officeDocument/2006/relationships/hyperlink" Target="file:///C:\Users\Lloyd\Documents\SVN\FHIR\build\qa\v3\vs\Compartment\index.html" TargetMode="External"/><Relationship Id="rId2792" Type="http://schemas.openxmlformats.org/officeDocument/2006/relationships/hyperlink" Target="file:///C:\Users\Lloyd\Documents\SVN\FHIR\build\qa\valueset-definitions.html"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hyperlink" Target="file:///C:\Users\Lloyd\Documents\SVN\FHIR\build\qa\auditevent.html" TargetMode="External"/><Relationship Id="rId971" Type="http://schemas.openxmlformats.org/officeDocument/2006/relationships/hyperlink" Target="file:///C:\Users\Lloyd\Documents\SVN\FHIR\build\qa\claim.html" TargetMode="External"/><Relationship Id="rId1394" Type="http://schemas.openxmlformats.org/officeDocument/2006/relationships/hyperlink" Target="file:///C:\Users\Lloyd\Documents\SVN\FHIR\build\qa\datatypes.html" TargetMode="External"/><Relationship Id="rId1699" Type="http://schemas.openxmlformats.org/officeDocument/2006/relationships/hyperlink" Target="http://www.ama-assn.org/" TargetMode="External"/><Relationship Id="rId2000" Type="http://schemas.openxmlformats.org/officeDocument/2006/relationships/hyperlink" Target="file:///C:\Users\Lloyd\Documents\SVN\FHIR\build\qa\daf\medicationorder-daf.html" TargetMode="External"/><Relationship Id="rId2238" Type="http://schemas.openxmlformats.org/officeDocument/2006/relationships/hyperlink" Target="file:///C:\Users\Lloyd\Documents\SVN\FHIR\build\qa\structuredefinition.html" TargetMode="External"/><Relationship Id="rId2445" Type="http://schemas.openxmlformats.org/officeDocument/2006/relationships/hyperlink" Target="valueset.html" TargetMode="External"/><Relationship Id="rId2652" Type="http://schemas.openxmlformats.org/officeDocument/2006/relationships/hyperlink" Target="http://snomed.info/sct" TargetMode="External"/><Relationship Id="rId417" Type="http://schemas.openxmlformats.org/officeDocument/2006/relationships/hyperlink" Target="file:///C:\Users\Lloyd\Documents\SVN\FHIR\build\qa\datatypes-mapping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fhir.github.io/" TargetMode="External"/><Relationship Id="rId1254" Type="http://schemas.openxmlformats.org/officeDocument/2006/relationships/hyperlink" Target="file:///C:\Users\Lloyd\Documents\SVN\FHIR\build\qa\questionnaireresponse.html" TargetMode="External"/><Relationship Id="rId1461" Type="http://schemas.openxmlformats.org/officeDocument/2006/relationships/control" Target="activeX/activeX3.xml"/><Relationship Id="rId2305" Type="http://schemas.openxmlformats.org/officeDocument/2006/relationships/hyperlink" Target="slot.html" TargetMode="External"/><Relationship Id="rId2512" Type="http://schemas.openxmlformats.org/officeDocument/2006/relationships/hyperlink" Target="file:///C:\Users\Lloyd\Documents\SVN\FHIR\build\qa\lifecycle.html" TargetMode="External"/><Relationship Id="rId2957" Type="http://schemas.openxmlformats.org/officeDocument/2006/relationships/hyperlink" Target="file:///C:\Users\Lloyd\Documents\SVN\FHIR\build\qa\conformance-phr-example.xml.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study.html" TargetMode="External"/><Relationship Id="rId1321" Type="http://schemas.openxmlformats.org/officeDocument/2006/relationships/hyperlink" Target="file:///C:\Users\Lloyd\Documents\SVN\FHIR\build\qa\datatypes.html" TargetMode="External"/><Relationship Id="rId1559" Type="http://schemas.openxmlformats.org/officeDocument/2006/relationships/hyperlink" Target="file:///C:\Users\Lloyd\Documents\SVN\FHIR\build\qa\careplan-example-f002-lung.html" TargetMode="External"/><Relationship Id="rId1766" Type="http://schemas.openxmlformats.org/officeDocument/2006/relationships/hyperlink" Target="file:///C:\Users\Lloyd\Documents\SVN\FHIR\build\qa\messageheader.html" TargetMode="External"/><Relationship Id="rId1973" Type="http://schemas.openxmlformats.org/officeDocument/2006/relationships/hyperlink" Target="file:///C:\Users\Lloyd\Documents\SVN\FHIR\build\qa\json.html" TargetMode="External"/><Relationship Id="rId2817" Type="http://schemas.openxmlformats.org/officeDocument/2006/relationships/hyperlink" Target="http://unitsofmeasure.org" TargetMode="External"/><Relationship Id="rId58" Type="http://schemas.openxmlformats.org/officeDocument/2006/relationships/hyperlink" Target="file:///C:\Users\Lloyd\Documents\SVN\FHIR\build\qa\summary.html" TargetMode="External"/><Relationship Id="rId1419" Type="http://schemas.openxmlformats.org/officeDocument/2006/relationships/hyperlink" Target="file:///C:\Users\Lloyd\Documents\SVN\FHIR\build\qa\auditevent.html" TargetMode="External"/><Relationship Id="rId1626" Type="http://schemas.openxmlformats.org/officeDocument/2006/relationships/hyperlink" Target="file:///C:\Users\Lloyd\Documents\SVN\FHIR\build\qa\condition-example-f203-sepsis.html" TargetMode="External"/><Relationship Id="rId1833" Type="http://schemas.openxmlformats.org/officeDocument/2006/relationships/hyperlink" Target="file:///C:\Users\Lloyd\Documents\SVN\FHIR\build\qa\help.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practitioner.html" TargetMode="External"/><Relationship Id="rId274" Type="http://schemas.openxmlformats.org/officeDocument/2006/relationships/hyperlink" Target="http://infoway-inforoute.ca" TargetMode="External"/><Relationship Id="rId481" Type="http://schemas.openxmlformats.org/officeDocument/2006/relationships/hyperlink" Target="file:///C:\Users\Lloyd\Documents\SVN\FHIR\build\qa\datatypes-definitions.html" TargetMode="External"/><Relationship Id="rId2162" Type="http://schemas.openxmlformats.org/officeDocument/2006/relationships/hyperlink" Target="file:///C:\Users\Lloyd\Documents\SVN\FHIR\build\qa\media.html" TargetMode="External"/><Relationship Id="rId3006" Type="http://schemas.openxmlformats.org/officeDocument/2006/relationships/hyperlink" Target="file:///C:\Users\Lloyd\Documents\SVN\FHIR\build\qa\extensibility.html" TargetMode="External"/><Relationship Id="rId134" Type="http://schemas.openxmlformats.org/officeDocument/2006/relationships/hyperlink" Target="file:///C:\Users\Lloyd\Documents\SVN\FHIR\build\qa\resource.html" TargetMode="External"/><Relationship Id="rId579" Type="http://schemas.openxmlformats.org/officeDocument/2006/relationships/hyperlink" Target="file:///C:\Users\Lloyd\Documents\SVN\FHIR\build\qa\datatypes-definitions.html" TargetMode="External"/><Relationship Id="rId786" Type="http://schemas.openxmlformats.org/officeDocument/2006/relationships/hyperlink" Target="file:///C:\Users\Lloyd\Documents\SVN\FHIR\build\qa\pati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image" Target="file:///C:\Users\Lloyd\Documents\SVN\FHIR\build\qa\shot.png" TargetMode="External"/><Relationship Id="rId341" Type="http://schemas.openxmlformats.org/officeDocument/2006/relationships/hyperlink" Target="http://www.youcentric.com" TargetMode="External"/><Relationship Id="rId439" Type="http://schemas.openxmlformats.org/officeDocument/2006/relationships/hyperlink" Target="file:///C:\Users\Lloyd\Documents\SVN\FHIR\build\qa\datatypes-definitions.html" TargetMode="External"/><Relationship Id="rId646" Type="http://schemas.openxmlformats.org/officeDocument/2006/relationships/hyperlink" Target="http://fhir.org/registry" TargetMode="External"/><Relationship Id="rId1069" Type="http://schemas.openxmlformats.org/officeDocument/2006/relationships/hyperlink" Target="file:///C:\Users\Lloyd\Documents\SVN\FHIR\build\qa\questionnaireresponse.html" TargetMode="External"/><Relationship Id="rId1276" Type="http://schemas.openxmlformats.org/officeDocument/2006/relationships/hyperlink" Target="file:///C:\Users\Lloyd\Documents\SVN\FHIR\build\qa\encounter.html" TargetMode="External"/><Relationship Id="rId1483" Type="http://schemas.openxmlformats.org/officeDocument/2006/relationships/hyperlink" Target="file:///C:\Users\Lloyd\Documents\SVN\FHIR\build\qa\operations.html" TargetMode="External"/><Relationship Id="rId2022" Type="http://schemas.openxmlformats.org/officeDocument/2006/relationships/hyperlink" Target="file:///C:\Users\Lloyd\Documents\SVN\FHIR\build\qa\extensibility.html" TargetMode="External"/><Relationship Id="rId2327" Type="http://schemas.openxmlformats.org/officeDocument/2006/relationships/hyperlink" Target="bundle.html" TargetMode="External"/><Relationship Id="rId2881" Type="http://schemas.openxmlformats.org/officeDocument/2006/relationships/hyperlink" Target="file:///C:\Users\Lloyd\Documents\SVN\FHIR\build\qa\order.html" TargetMode="External"/><Relationship Id="rId2979" Type="http://schemas.openxmlformats.org/officeDocument/2006/relationships/hyperlink" Target="http://fhir.org/conformance-testing" TargetMode="External"/><Relationship Id="rId201" Type="http://schemas.openxmlformats.org/officeDocument/2006/relationships/hyperlink" Target="file:///C:\Users\Lloyd\Documents\SVN\FHIR\build\qa\terminologies.html" TargetMode="External"/><Relationship Id="rId506" Type="http://schemas.openxmlformats.org/officeDocument/2006/relationships/hyperlink" Target="file:///C:\Users\Lloyd\Documents\SVN\FHIR\build\qa\datatypes-definitions.html" TargetMode="External"/><Relationship Id="rId853" Type="http://schemas.openxmlformats.org/officeDocument/2006/relationships/hyperlink" Target="file:///C:\Users\Lloyd\Documents\SVN\FHIR\build\qa\extensibility-definitions.html" TargetMode="External"/><Relationship Id="rId1136" Type="http://schemas.openxmlformats.org/officeDocument/2006/relationships/hyperlink" Target="file:///C:\Users\Lloyd\Documents\SVN\FHIR\build\qa\procedurerequest.html" TargetMode="External"/><Relationship Id="rId1690" Type="http://schemas.openxmlformats.org/officeDocument/2006/relationships/hyperlink" Target="http://creativecommons.org/publicdomain/zero/1.0/" TargetMode="External"/><Relationship Id="rId1788" Type="http://schemas.openxmlformats.org/officeDocument/2006/relationships/hyperlink" Target="file:///C:\Users\Lloyd\Documents\SVN\FHIR\build\qa\security.html" TargetMode="External"/><Relationship Id="rId1995" Type="http://schemas.openxmlformats.org/officeDocument/2006/relationships/hyperlink" Target="file:///C:\Users\Lloyd\Documents\SVN\FHIR\build\qa\help.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ncimeta.html" TargetMode="External"/><Relationship Id="rId2839" Type="http://schemas.openxmlformats.org/officeDocument/2006/relationships/hyperlink" Target="file:///C:\Users\Lloyd\Documents\SVN\FHIR\build\qa\valueset.html" TargetMode="External"/><Relationship Id="rId713" Type="http://schemas.openxmlformats.org/officeDocument/2006/relationships/hyperlink" Target="file:///C:\Users\Lloyd\Documents\SVN\FHIR\build\qa\signatures.html" TargetMode="External"/><Relationship Id="rId920" Type="http://schemas.openxmlformats.org/officeDocument/2006/relationships/hyperlink" Target="http://fhir.org/registry"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organization-example-f002-burgers-card.html" TargetMode="External"/><Relationship Id="rId1648" Type="http://schemas.openxmlformats.org/officeDocument/2006/relationships/hyperlink" Target="file:///C:\Users\Lloyd\Documents\SVN\FHIR\build\qa\resource.html" TargetMode="External"/><Relationship Id="rId2601" Type="http://schemas.openxmlformats.org/officeDocument/2006/relationships/image" Target="file:///C:\Users\Lloyd\Documents\SVN\FHIR\build\qa\security-icon-sec.png" TargetMode="External"/><Relationship Id="rId1203" Type="http://schemas.openxmlformats.org/officeDocument/2006/relationships/hyperlink" Target="file:///C:\Users\Lloyd\Documents\SVN\FHIR\build\qa\claimresponse.html" TargetMode="External"/><Relationship Id="rId1410" Type="http://schemas.openxmlformats.org/officeDocument/2006/relationships/hyperlink" Target="file:///C:\Users\Lloyd\Documents\SVN\FHIR\build\qa\structuredefinition.html" TargetMode="External"/><Relationship Id="rId1508" Type="http://schemas.openxmlformats.org/officeDocument/2006/relationships/hyperlink" Target="file:///C:\Users\Lloyd\Documents\SVN\FHIR\build\qa\infrastructure.html" TargetMode="External"/><Relationship Id="rId1855" Type="http://schemas.openxmlformats.org/officeDocument/2006/relationships/hyperlink" Target="file:///C:\Users\Lloyd\Documents\SVN\FHIR\build\qa\help.html" TargetMode="External"/><Relationship Id="rId2906" Type="http://schemas.openxmlformats.org/officeDocument/2006/relationships/hyperlink" Target="file:///C:\Users\Lloyd\Documents\SVN\FHIR\build\qa\subscription.html" TargetMode="External"/><Relationship Id="rId1715" Type="http://schemas.openxmlformats.org/officeDocument/2006/relationships/hyperlink" Target="file:///C:\Users\Lloyd\Documents\SVN\FHIR\build\qa\resource.html" TargetMode="External"/><Relationship Id="rId1922" Type="http://schemas.openxmlformats.org/officeDocument/2006/relationships/hyperlink" Target="file:///C:\Users\Lloyd\Documents\SVN\FHIR\build\qa\profiling.html" TargetMode="External"/><Relationship Id="rId296" Type="http://schemas.openxmlformats.org/officeDocument/2006/relationships/hyperlink" Target="http://www.healthiq.com.au" TargetMode="External"/><Relationship Id="rId2184" Type="http://schemas.openxmlformats.org/officeDocument/2006/relationships/hyperlink" Target="file:///C:\Users\Lloyd\Documents\SVN\FHIR\build\qa\observation.html" TargetMode="External"/><Relationship Id="rId2391" Type="http://schemas.openxmlformats.org/officeDocument/2006/relationships/hyperlink" Target="explanationofbenefit.html" TargetMode="External"/><Relationship Id="rId156" Type="http://schemas.openxmlformats.org/officeDocument/2006/relationships/hyperlink" Target="http://www.hl7.org" TargetMode="External"/><Relationship Id="rId363" Type="http://schemas.openxmlformats.org/officeDocument/2006/relationships/hyperlink" Target="file:///C:\Users\Lloyd\Documents\SVN\FHIR\build\qa\datatypes.html" TargetMode="External"/><Relationship Id="rId570" Type="http://schemas.openxmlformats.org/officeDocument/2006/relationships/hyperlink" Target="file:///C:\Users\Lloyd\Documents\SVN\FHIR\build\qa\datatypes-mappings.html" TargetMode="External"/><Relationship Id="rId2044" Type="http://schemas.openxmlformats.org/officeDocument/2006/relationships/hyperlink" Target="file:///C:\Users\Lloyd\Documents\SVN\FHIR\build\qa\daf\daf.html" TargetMode="External"/><Relationship Id="rId2251" Type="http://schemas.openxmlformats.org/officeDocument/2006/relationships/hyperlink" Target="file:///C:\Users\Lloyd\Documents\SVN\FHIR\build\qa\claimrespons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html" TargetMode="External"/><Relationship Id="rId223" Type="http://schemas.openxmlformats.org/officeDocument/2006/relationships/image" Target="file:///C:\Users\Lloyd\Documents\SVN\FHIR\build\qa\tbl_vjoin.png" TargetMode="External"/><Relationship Id="rId430" Type="http://schemas.openxmlformats.org/officeDocument/2006/relationships/hyperlink" Target="file:///C:\Users\Lloyd\Documents\SVN\FHIR\build\qa\datatypes.html" TargetMode="External"/><Relationship Id="rId668" Type="http://schemas.openxmlformats.org/officeDocument/2006/relationships/hyperlink" Target="file:///C:\Users\Lloyd\Documents\SVN\FHIR\build\qa\timelines.html" TargetMode="External"/><Relationship Id="rId875" Type="http://schemas.openxmlformats.org/officeDocument/2006/relationships/hyperlink" Target="file:///C:\Users\Lloyd\Documents\SVN\FHIR\build\qa\help.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enrollmentresponse.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search.html" TargetMode="External"/><Relationship Id="rId528" Type="http://schemas.openxmlformats.org/officeDocument/2006/relationships/hyperlink" Target="http://www.iso.org/iso/home/store/catalogue_tc/catalogue_detail.htm?csnumber=38610" TargetMode="External"/><Relationship Id="rId735" Type="http://schemas.openxmlformats.org/officeDocument/2006/relationships/hyperlink" Target="file:///C:\Users\Lloyd\Documents\SVN\FHIR\build\qa\fhir-codegen-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108"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practitioner-example-f004-rb.html" TargetMode="External"/><Relationship Id="rId2209" Type="http://schemas.openxmlformats.org/officeDocument/2006/relationships/hyperlink" Target="file:///C:\Users\Lloyd\Documents\SVN\FHIR\build\qa\supplyrequest.html" TargetMode="External"/><Relationship Id="rId2416" Type="http://schemas.openxmlformats.org/officeDocument/2006/relationships/hyperlink" Target="order.html" TargetMode="External"/><Relationship Id="rId2623" Type="http://schemas.openxmlformats.org/officeDocument/2006/relationships/hyperlink" Target="http://wiki.hl7.org/index.php?title=FHIR_Specification_Feedback_(DSTU_2)" TargetMode="External"/><Relationship Id="rId1018" Type="http://schemas.openxmlformats.org/officeDocument/2006/relationships/image" Target="file:///C:\Users\Lloyd\Documents\SVN\FHIR\build\qa\icon_slice.png" TargetMode="External"/><Relationship Id="rId1225" Type="http://schemas.openxmlformats.org/officeDocument/2006/relationships/hyperlink" Target="file:///C:\Users\Lloyd\Documents\SVN\FHIR\build\qa\claim.html" TargetMode="External"/><Relationship Id="rId1432" Type="http://schemas.openxmlformats.org/officeDocument/2006/relationships/hyperlink" Target="file:///C:\Users\Lloyd\Documents\SVN\FHIR\build\qa\help.html" TargetMode="External"/><Relationship Id="rId1877" Type="http://schemas.openxmlformats.org/officeDocument/2006/relationships/hyperlink" Target="file:///C:\Users\Lloyd\Documents\SVN\FHIR\build\qa\narrativ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http.html" TargetMode="External"/><Relationship Id="rId71" Type="http://schemas.openxmlformats.org/officeDocument/2006/relationships/hyperlink" Target="file:///C:\Users\Lloyd\Documents\SVN\FHIR\build\qa\todo.html"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resource.html" TargetMode="External"/><Relationship Id="rId1944" Type="http://schemas.openxmlformats.org/officeDocument/2006/relationships/hyperlink" Target="file:///C:\Users\Lloyd\Documents\SVN\FHIR\build\qa\references.html" TargetMode="External"/><Relationship Id="rId29" Type="http://schemas.openxmlformats.org/officeDocument/2006/relationships/hyperlink" Target="order.html" TargetMode="External"/><Relationship Id="rId178" Type="http://schemas.openxmlformats.org/officeDocument/2006/relationships/hyperlink" Target="file:///C:\Users\Lloyd\Documents\SVN\FHIR\build\qa\list.html" TargetMode="External"/><Relationship Id="rId1804" Type="http://schemas.openxmlformats.org/officeDocument/2006/relationships/hyperlink" Target="http://ncimeta.nci.nih.gov" TargetMode="External"/><Relationship Id="rId385" Type="http://schemas.openxmlformats.org/officeDocument/2006/relationships/hyperlink" Target="file:///C:\Users\Lloyd\Documents\SVN\FHIR\build\qa\datatypes-examples.html" TargetMode="External"/><Relationship Id="rId592" Type="http://schemas.openxmlformats.org/officeDocument/2006/relationships/hyperlink" Target="file:///C:\Users\Lloyd\Documents\SVN\FHIR\build\qa\managing.html" TargetMode="External"/><Relationship Id="rId2066" Type="http://schemas.openxmlformats.org/officeDocument/2006/relationships/hyperlink" Target="file:///C:\Users\Lloyd\Documents\SVN\FHIR\build\qa\rim.ttl" TargetMode="External"/><Relationship Id="rId2273" Type="http://schemas.openxmlformats.org/officeDocument/2006/relationships/hyperlink" Target="medicationdispense.html" TargetMode="External"/><Relationship Id="rId2480" Type="http://schemas.openxmlformats.org/officeDocument/2006/relationships/hyperlink" Target="file:///C:\Users\Lloyd\Documents\SVN\FHIR\build\qa\conformance-base.xml.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html" TargetMode="External"/><Relationship Id="rId897" Type="http://schemas.openxmlformats.org/officeDocument/2006/relationships/hyperlink" Target="file:///C:\Users\Lloyd\Documents\SVN\FHIR\build\qa\daf\daf-patient.profile.xml.html" TargetMode="External"/><Relationship Id="rId1082" Type="http://schemas.openxmlformats.org/officeDocument/2006/relationships/hyperlink" Target="file:///C:\Users\Lloyd\Documents\SVN\FHIR\build\qa\claim.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operationdefinition.html" TargetMode="External"/><Relationship Id="rId2578" Type="http://schemas.openxmlformats.org/officeDocument/2006/relationships/hyperlink" Target="file:///C:\Users\Lloyd\Documents\SVN\FHIR\build\qa\v3\ActCode\index.html" TargetMode="External"/><Relationship Id="rId2785" Type="http://schemas.openxmlformats.org/officeDocument/2006/relationships/hyperlink" Target="file:///C:\Users\Lloyd\Documents\SVN\FHIR\build\qa\valueset.html" TargetMode="External"/><Relationship Id="rId2992" Type="http://schemas.openxmlformats.org/officeDocument/2006/relationships/hyperlink" Target="file:///C:\Users\Lloyd\Documents\SVN\FHIR\build\qa\resource.html" TargetMode="External"/><Relationship Id="rId105" Type="http://schemas.openxmlformats.org/officeDocument/2006/relationships/hyperlink" Target="file:///C:\Users\Lloyd\Documents\SVN\FHIR\build\qa\documents.html" TargetMode="External"/><Relationship Id="rId312" Type="http://schemas.openxmlformats.org/officeDocument/2006/relationships/hyperlink" Target="http://mayoclinic.org" TargetMode="External"/><Relationship Id="rId757" Type="http://schemas.openxmlformats.org/officeDocument/2006/relationships/hyperlink" Target="file:///C:\Users\Lloyd\Documents\SVN\FHIR\build\qa\resource.html" TargetMode="External"/><Relationship Id="rId964" Type="http://schemas.openxmlformats.org/officeDocument/2006/relationships/hyperlink" Target="file:///C:\Users\Lloyd\Documents\SVN\FHIR\build\qa\eligibilityresponse.html" TargetMode="External"/><Relationship Id="rId1387" Type="http://schemas.openxmlformats.org/officeDocument/2006/relationships/hyperlink" Target="file:///C:\Users\Lloyd\Documents\SVN\FHIR\build\qa\compartments.html" TargetMode="External"/><Relationship Id="rId1594" Type="http://schemas.openxmlformats.org/officeDocument/2006/relationships/hyperlink" Target="file:///C:\Users\Lloyd\Documents\SVN\FHIR\build\qa\practitioner-example-f201-ab.html" TargetMode="External"/><Relationship Id="rId2200" Type="http://schemas.openxmlformats.org/officeDocument/2006/relationships/hyperlink" Target="file:///C:\Users\Lloyd\Documents\SVN\FHIR\build\qa\communicationrequest.html" TargetMode="External"/><Relationship Id="rId2438" Type="http://schemas.openxmlformats.org/officeDocument/2006/relationships/hyperlink" Target="specimen.html" TargetMode="External"/><Relationship Id="rId2645" Type="http://schemas.openxmlformats.org/officeDocument/2006/relationships/hyperlink" Target="file:///C:\Users\Lloyd\Documents\SVN\FHIR\build\qa\resource.html" TargetMode="External"/><Relationship Id="rId2852" Type="http://schemas.openxmlformats.org/officeDocument/2006/relationships/hyperlink" Target="file:///C:\Users\Lloyd\Documents\SVN\FHIR\build\qa\snomedct.html" TargetMode="External"/><Relationship Id="rId93" Type="http://schemas.openxmlformats.org/officeDocument/2006/relationships/image" Target="file:///C:\Users\Lloyd\Documents\SVN\FHIR\build\qa\change.png"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daf\daf.html" TargetMode="External"/><Relationship Id="rId1454" Type="http://schemas.openxmlformats.org/officeDocument/2006/relationships/hyperlink" Target="file:///C:\Users\Lloyd\Documents\SVN\FHIR\build\qa\profilelist.html" TargetMode="External"/><Relationship Id="rId1661" Type="http://schemas.openxmlformats.org/officeDocument/2006/relationships/hyperlink" Target="file:///C:\Users\Lloyd\Documents\SVN\FHIR\build\qa\json.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datatypes.html" TargetMode="External"/><Relationship Id="rId2712" Type="http://schemas.openxmlformats.org/officeDocument/2006/relationships/hyperlink" Target="file:///C:\Users\Lloyd\Documents\SVN\FHIR\build\qa\.xml.html" TargetMode="External"/><Relationship Id="rId1107" Type="http://schemas.openxmlformats.org/officeDocument/2006/relationships/hyperlink" Target="file:///C:\Users\Lloyd\Documents\SVN\FHIR\build\qa\documentreference.html" TargetMode="External"/><Relationship Id="rId1314" Type="http://schemas.openxmlformats.org/officeDocument/2006/relationships/hyperlink" Target="file:///C:\Users\Lloyd\Documents\SVN\FHIR\build\qa\search.html" TargetMode="External"/><Relationship Id="rId1521" Type="http://schemas.openxmlformats.org/officeDocument/2006/relationships/hyperlink" Target="file:///C:\Users\Lloyd\Documents\SVN\FHIR\build\qa\downloads.html" TargetMode="External"/><Relationship Id="rId1759" Type="http://schemas.openxmlformats.org/officeDocument/2006/relationships/hyperlink" Target="file:///C:\Users\Lloyd\Documents\SVN\FHIR\build\qa\messageheader.html" TargetMode="External"/><Relationship Id="rId1966" Type="http://schemas.openxmlformats.org/officeDocument/2006/relationships/hyperlink" Target="file:///C:\Users\Lloyd\Documents\SVN\FHIR\build\qa\resourcelist.html" TargetMode="External"/><Relationship Id="rId1619" Type="http://schemas.openxmlformats.org/officeDocument/2006/relationships/hyperlink" Target="file:///C:\Users\Lloyd\Documents\SVN\FHIR\build\qa\practitioner-example-f201-ab.html" TargetMode="External"/><Relationship Id="rId1826" Type="http://schemas.openxmlformats.org/officeDocument/2006/relationships/image" Target="file:///C:\Users\Lloyd\Documents\SVN\FHIR\build\qa\cc0.png" TargetMode="External"/><Relationship Id="rId20" Type="http://schemas.openxmlformats.org/officeDocument/2006/relationships/hyperlink" Target="file:///C:\Users\Lloyd\Documents\SVN\FHIR\build\qa\administration.html" TargetMode="External"/><Relationship Id="rId2088" Type="http://schemas.openxmlformats.org/officeDocument/2006/relationships/hyperlink" Target="file:///C:\Users\Lloyd\Documents\SVN\FHIR\build\qa\bundle.html" TargetMode="External"/><Relationship Id="rId2295" Type="http://schemas.openxmlformats.org/officeDocument/2006/relationships/hyperlink" Target="devicecomponent.html" TargetMode="External"/><Relationship Id="rId267" Type="http://schemas.openxmlformats.org/officeDocument/2006/relationships/hyperlink" Target="http://www.agfahealthcare.com" TargetMode="External"/><Relationship Id="rId474" Type="http://schemas.openxmlformats.org/officeDocument/2006/relationships/hyperlink" Target="file:///C:\Users\Lloyd\Documents\SVN\FHIR\build\qa\datatypes-exampl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rdf.html" TargetMode="External"/><Relationship Id="rId779" Type="http://schemas.openxmlformats.org/officeDocument/2006/relationships/hyperlink" Target="file:///C:\Users\Lloyd\Documents\SVN\FHIR\build\qa\help.html" TargetMode="External"/><Relationship Id="rId986" Type="http://schemas.openxmlformats.org/officeDocument/2006/relationships/hyperlink" Target="file:///C:\Users\Lloyd\Documents\SVN\FHIR\build\qa\processrequest.html" TargetMode="External"/><Relationship Id="rId2362" Type="http://schemas.openxmlformats.org/officeDocument/2006/relationships/hyperlink" Target="bundle.html" TargetMode="External"/><Relationship Id="rId2667" Type="http://schemas.openxmlformats.org/officeDocument/2006/relationships/hyperlink" Target="file:///C:\Users\Lloyd\Documents\SVN\FHIR\build\qa\services.html" TargetMode="External"/><Relationship Id="rId334" Type="http://schemas.openxmlformats.org/officeDocument/2006/relationships/hyperlink" Target="http://www.thrasys.com/"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structuredefinition.html" TargetMode="External"/><Relationship Id="rId1171" Type="http://schemas.openxmlformats.org/officeDocument/2006/relationships/hyperlink" Target="http://gforge.hl7.org/gf/project/fhir/tracker/?action=TrackerItemEdit&amp;tracker_item_id=3124" TargetMode="External"/><Relationship Id="rId1269" Type="http://schemas.openxmlformats.org/officeDocument/2006/relationships/hyperlink" Target="file:///C:\Users\Lloyd\Documents\SVN\FHIR\build\qa\rxnorm.html" TargetMode="External"/><Relationship Id="rId1476" Type="http://schemas.openxmlformats.org/officeDocument/2006/relationships/hyperlink" Target="file:///C:\Users\Lloyd\Documents\SVN\FHIR\build\qa\provenance.html" TargetMode="External"/><Relationship Id="rId2015" Type="http://schemas.openxmlformats.org/officeDocument/2006/relationships/hyperlink" Target="file:///C:\Users\Lloyd\Documents\SVN\FHIR\build\qa\resource.html" TargetMode="External"/><Relationship Id="rId2222" Type="http://schemas.openxmlformats.org/officeDocument/2006/relationships/hyperlink" Target="file:///C:\Users\Lloyd\Documents\SVN\FHIR\build\qa\lifecycle.html" TargetMode="External"/><Relationship Id="rId2874" Type="http://schemas.openxmlformats.org/officeDocument/2006/relationships/hyperlink" Target="file:///C:\Users\Lloyd\Documents\SVN\FHIR\build\qa\history.html" TargetMode="External"/><Relationship Id="rId401" Type="http://schemas.openxmlformats.org/officeDocument/2006/relationships/hyperlink" Target="file:///C:\Users\Lloyd\Documents\SVN\FHIR\build\qa\datatypes-mappings.html" TargetMode="External"/><Relationship Id="rId846" Type="http://schemas.openxmlformats.org/officeDocument/2006/relationships/hyperlink" Target="file:///C:\Users\Lloyd\Documents\SVN\FHIR\build\qa\element-definition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outcome.html" TargetMode="External"/><Relationship Id="rId1683" Type="http://schemas.openxmlformats.org/officeDocument/2006/relationships/hyperlink" Target="file:///C:\Users\Lloyd\Documents\SVN\FHIR\build\qa\managing.html" TargetMode="External"/><Relationship Id="rId1890" Type="http://schemas.openxmlformats.org/officeDocument/2006/relationships/hyperlink" Target="file:///C:\Users\Lloyd\Documents\SVN\FHIR\build\qa\services.html" TargetMode="External"/><Relationship Id="rId1988" Type="http://schemas.openxmlformats.org/officeDocument/2006/relationships/hyperlink" Target="file:///C:\Users\Lloyd\Documents\SVN\FHIR\build\qa\valueset.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http://www.nlm.nih.gov/" TargetMode="External"/><Relationship Id="rId2941" Type="http://schemas.openxmlformats.org/officeDocument/2006/relationships/hyperlink" Target="file:///C:\Users\Lloyd\Documents\SVN\FHIR\build\qa\conformance.html" TargetMode="External"/><Relationship Id="rId706" Type="http://schemas.openxmlformats.org/officeDocument/2006/relationships/hyperlink" Target="file:///C:\Users\Lloyd\Documents\SVN\FHIR\build\qa\document-example-dischargesummary.xml.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datatypes.html" TargetMode="External"/><Relationship Id="rId1543" Type="http://schemas.openxmlformats.org/officeDocument/2006/relationships/hyperlink" Target="http://www.hl7.org/Special/committees/index.cfm" TargetMode="External"/><Relationship Id="rId1750" Type="http://schemas.openxmlformats.org/officeDocument/2006/relationships/hyperlink" Target="file:///C:\Users\Lloyd\Documents\SVN\FHIR\build\qa\messageheader.html" TargetMode="External"/><Relationship Id="rId2801" Type="http://schemas.openxmlformats.org/officeDocument/2006/relationships/hyperlink" Target="file:///C:\Users\Lloyd\Documents\SVN\FHIR\build\qa\conceptmap.html" TargetMode="External"/><Relationship Id="rId42" Type="http://schemas.openxmlformats.org/officeDocument/2006/relationships/hyperlink" Target="http://www.hl7.org/Special/committees/index.cfm" TargetMode="External"/><Relationship Id="rId1403" Type="http://schemas.openxmlformats.org/officeDocument/2006/relationships/hyperlink" Target="file:///C:\Users\Lloyd\Documents\SVN\FHIR\build\terminologies-valuesets.html" TargetMode="External"/><Relationship Id="rId1610" Type="http://schemas.openxmlformats.org/officeDocument/2006/relationships/hyperlink" Target="file:///C:\Users\Lloyd\Documents\SVN\FHIR\build\qa\condition-example-f203-sepsis.html" TargetMode="External"/><Relationship Id="rId1848" Type="http://schemas.openxmlformats.org/officeDocument/2006/relationships/hyperlink" Target="file:///C:\Users\Lloyd\Documents\SVN\FHIR\build\qa\http.html" TargetMode="External"/><Relationship Id="rId191" Type="http://schemas.openxmlformats.org/officeDocument/2006/relationships/hyperlink" Target="http://wiki.hl7.org/index.php?title=FHIR_interversion_compatibility" TargetMode="External"/><Relationship Id="rId1708" Type="http://schemas.openxmlformats.org/officeDocument/2006/relationships/hyperlink" Target="file:///C:\Users\Lloyd\Documents\SVN\FHIR\build\qa\condition.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ge.com" TargetMode="External"/><Relationship Id="rId496" Type="http://schemas.openxmlformats.org/officeDocument/2006/relationships/hyperlink" Target="file:///C:\Users\Lloyd\Documents\SVN\FHIR\build\qa\datatypes-examples.html" TargetMode="External"/><Relationship Id="rId2177" Type="http://schemas.openxmlformats.org/officeDocument/2006/relationships/hyperlink" Target="file:///C:\Users\Lloyd\Documents\SVN\FHIR\build\qa\organization.html" TargetMode="External"/><Relationship Id="rId2384" Type="http://schemas.openxmlformats.org/officeDocument/2006/relationships/hyperlink" Target="documentreference.html" TargetMode="External"/><Relationship Id="rId2591" Type="http://schemas.openxmlformats.org/officeDocument/2006/relationships/hyperlink" Target="file:///C:\Users\Lloyd\Documents\SVN\FHIR\build\qa\resource.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mappings.html" TargetMode="External"/><Relationship Id="rId563" Type="http://schemas.openxmlformats.org/officeDocument/2006/relationships/hyperlink" Target="file:///C:\Users\Lloyd\Documents\SVN\FHIR\build\qa\datatypes-definitions.html" TargetMode="External"/><Relationship Id="rId770" Type="http://schemas.openxmlformats.org/officeDocument/2006/relationships/hyperlink" Target="file:///C:\Users\Lloyd\Documents\SVN\FHIR\build\qa\resource.html" TargetMode="External"/><Relationship Id="rId1193" Type="http://schemas.openxmlformats.org/officeDocument/2006/relationships/hyperlink" Target="http://gforge.hl7.org/gf/project/fhir/tracker/?action=TrackerItemEdit&amp;tracker_item_id=2866" TargetMode="External"/><Relationship Id="rId2037" Type="http://schemas.openxmlformats.org/officeDocument/2006/relationships/hyperlink" Target="file:///C:\Users\Lloyd\Documents\SVN\FHIR\build\qa\terminologies.html" TargetMode="External"/><Relationship Id="rId2244" Type="http://schemas.openxmlformats.org/officeDocument/2006/relationships/hyperlink" Target="file:///C:\Users\Lloyd\Documents\SVN\FHIR\build\qa\testscript.html" TargetMode="External"/><Relationship Id="rId2451" Type="http://schemas.openxmlformats.org/officeDocument/2006/relationships/hyperlink" Target="file:///C:\Users\Lloyd\Documents\SVN\FHIR\build\qa\resource.html" TargetMode="External"/><Relationship Id="rId2689" Type="http://schemas.openxmlformats.org/officeDocument/2006/relationships/hyperlink" Target="file:///C:\Users\Lloyd\Documents\SVN\FHIR\build\qa\.xsd" TargetMode="External"/><Relationship Id="rId2896" Type="http://schemas.openxmlformats.org/officeDocument/2006/relationships/hyperlink" Target="file:///C:\Users\Lloyd\Documents\SVN\FHIR\build\qa\messaging.html" TargetMode="External"/><Relationship Id="rId216" Type="http://schemas.openxmlformats.org/officeDocument/2006/relationships/hyperlink" Target="file:///C:\Users\Lloyd\Documents\SVN\FHIR\build\qa\formats.html#table" TargetMode="External"/><Relationship Id="rId423" Type="http://schemas.openxmlformats.org/officeDocument/2006/relationships/hyperlink" Target="file:///C:\Users\Lloyd\Documents\SVN\FHIR\build\qa\datatypes-mappings.html" TargetMode="External"/><Relationship Id="rId868" Type="http://schemas.openxmlformats.org/officeDocument/2006/relationships/hyperlink" Target="file:///C:\Users\Lloyd\Documents\SVN\FHIR\build\qa\help.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s.html" TargetMode="External"/><Relationship Id="rId1498" Type="http://schemas.openxmlformats.org/officeDocument/2006/relationships/image" Target="file:///C:\Users\Lloyd\Documents\SVN\FHIR\build\qa\icon-documentation.png"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resource.html" TargetMode="External"/><Relationship Id="rId2756" Type="http://schemas.openxmlformats.org/officeDocument/2006/relationships/hyperlink" Target="http://www.icd10data.com/icd10pcs" TargetMode="External"/><Relationship Id="rId2963" Type="http://schemas.openxmlformats.org/officeDocument/2006/relationships/hyperlink" Target="file:///C:\Users\Lloyd\Documents\SVN\FHIR\build\qa\xds.html" TargetMode="External"/><Relationship Id="rId630" Type="http://schemas.openxmlformats.org/officeDocument/2006/relationships/hyperlink" Target="file:///C:\Users\Lloyd\Documents\SVN\FHIR\build\qa\references.html" TargetMode="External"/><Relationship Id="rId728" Type="http://schemas.openxmlformats.org/officeDocument/2006/relationships/hyperlink" Target="file:///C:\Users\Lloyd\Documents\SVN\FHIR\build\qa\http.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resource.html" TargetMode="External"/><Relationship Id="rId1565" Type="http://schemas.openxmlformats.org/officeDocument/2006/relationships/hyperlink" Target="file:///C:\Users\Lloyd\Documents\SVN\FHIR\build\qa\encounter-example-f003-abscess.html" TargetMode="External"/><Relationship Id="rId1772" Type="http://schemas.openxmlformats.org/officeDocument/2006/relationships/hyperlink" Target="file:///C:\Users\Lloyd\Documents\SVN\FHIR\build\qa\valueset-message-events.html" TargetMode="External"/><Relationship Id="rId2311" Type="http://schemas.openxmlformats.org/officeDocument/2006/relationships/hyperlink" Target="processrequest.html" TargetMode="External"/><Relationship Id="rId2409" Type="http://schemas.openxmlformats.org/officeDocument/2006/relationships/hyperlink" Target="medicationstatement.html" TargetMode="External"/><Relationship Id="rId2616" Type="http://schemas.openxmlformats.org/officeDocument/2006/relationships/hyperlink" Target="file:///C:\Users\Lloyd\Documents\SVN\FHIR\build\qa\provenance.html" TargetMode="External"/><Relationship Id="rId64" Type="http://schemas.openxmlformats.org/officeDocument/2006/relationships/hyperlink" Target="file:///C:\Users\Lloyd\Documents\SVN\FHIR\build\qa\resource.html" TargetMode="External"/><Relationship Id="rId1120" Type="http://schemas.openxmlformats.org/officeDocument/2006/relationships/hyperlink" Target="file:///C:\Users\Lloyd\Documents\SVN\FHIR\build\qa\medication.html" TargetMode="External"/><Relationship Id="rId1218" Type="http://schemas.openxmlformats.org/officeDocument/2006/relationships/hyperlink" Target="file:///C:\Users\Lloyd\Documents\SVN\FHIR\build\qa\enrollmentresponse.html" TargetMode="External"/><Relationship Id="rId1425" Type="http://schemas.openxmlformats.org/officeDocument/2006/relationships/hyperlink" Target="file:///C:\Users\Lloyd\Documents\SVN\FHIR\build\qa\questionnairerespons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encounter-example-f203-20130311.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response.html" TargetMode="External"/><Relationship Id="rId280" Type="http://schemas.openxmlformats.org/officeDocument/2006/relationships/hyperlink" Target="http://www.corepointhealth.com" TargetMode="External"/><Relationship Id="rId3012" Type="http://schemas.openxmlformats.org/officeDocument/2006/relationships/hyperlink" Target="file:///C:\Users\Lloyd\Documents\SVN\FHIR\build\qa\bundle.html" TargetMode="External"/><Relationship Id="rId140" Type="http://schemas.openxmlformats.org/officeDocument/2006/relationships/hyperlink" Target="file:///C:\Users\Lloyd\Documents\SVN\FHIR\build\qa\valueset.html" TargetMode="External"/><Relationship Id="rId378" Type="http://schemas.openxmlformats.org/officeDocument/2006/relationships/hyperlink" Target="file:///C:\Users\Lloyd\Documents\SVN\FHIR\build\qa\datatypes.html" TargetMode="External"/><Relationship Id="rId585" Type="http://schemas.openxmlformats.org/officeDocument/2006/relationships/hyperlink" Target="file:///C:\Users\Lloyd\Documents\SVN\FHIR\build\qa\datatypes-examples.html"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file:///C:\Users\Lloyd\Documents\SVN\FHIR\build\qa\json.html" TargetMode="External"/><Relationship Id="rId2266" Type="http://schemas.openxmlformats.org/officeDocument/2006/relationships/hyperlink" Target="referralrequest.html" TargetMode="External"/><Relationship Id="rId2473" Type="http://schemas.openxmlformats.org/officeDocument/2006/relationships/hyperlink" Target="file:///C:\Users\Lloyd\Documents\SVN\FHIR\build\qa\bundle-definitions.html" TargetMode="External"/><Relationship Id="rId2680" Type="http://schemas.openxmlformats.org/officeDocument/2006/relationships/hyperlink" Target="file:///C:\Users\Lloyd\Documents\SVN\FHIR\build\qa\Defn.html" TargetMode="External"/><Relationship Id="rId6" Type="http://schemas.openxmlformats.org/officeDocument/2006/relationships/endnotes" Target="endnotes.xml"/><Relationship Id="rId238" Type="http://schemas.openxmlformats.org/officeDocument/2006/relationships/hyperlink" Target="file:///C:\Users\Lloyd\Documents\SVN\FHIR\build\qa\terminologies.html" TargetMode="External"/><Relationship Id="rId445" Type="http://schemas.openxmlformats.org/officeDocument/2006/relationships/hyperlink" Target="http://www.ietf.org/rfc/rfc3966.txt" TargetMode="External"/><Relationship Id="rId652" Type="http://schemas.openxmlformats.org/officeDocument/2006/relationships/hyperlink" Target="file:///C:\Users\Lloyd\Documents\SVN\FHIR\build\qa\DSTU1\index.html" TargetMode="External"/><Relationship Id="rId1075" Type="http://schemas.openxmlformats.org/officeDocument/2006/relationships/hyperlink" Target="file:///C:\Users\Lloyd\Documents\SVN\FHIR\build\qa\resource.html" TargetMode="External"/><Relationship Id="rId1282" Type="http://schemas.openxmlformats.org/officeDocument/2006/relationships/hyperlink" Target="file:///C:\Users\Lloyd\Documents\SVN\FHIR\build\qa\appointment.html" TargetMode="External"/><Relationship Id="rId2126" Type="http://schemas.openxmlformats.org/officeDocument/2006/relationships/hyperlink" Target="file:///C:\Users\Lloyd\Documents\SVN\FHIR\build\qa\procedurerequest.html" TargetMode="External"/><Relationship Id="rId2333" Type="http://schemas.openxmlformats.org/officeDocument/2006/relationships/hyperlink" Target="file:///C:\Users\Lloyd\Documents\SVN\FHIR\build\qa\infrastructure.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http://www.hl7.org/documentcenter/public/standards/V3/core_principles/infrastructure/coreprinciples/v3modelcoreprinciples.html" TargetMode="External"/><Relationship Id="rId2985" Type="http://schemas.openxmlformats.org/officeDocument/2006/relationships/hyperlink" Target="file:///C:\Users\Lloyd\Documents\SVN\FHIR\build\qa\operations.html" TargetMode="External"/><Relationship Id="rId305" Type="http://schemas.openxmlformats.org/officeDocument/2006/relationships/hyperlink" Target="http://www.inovalon.com" TargetMode="External"/><Relationship Id="rId512" Type="http://schemas.openxmlformats.org/officeDocument/2006/relationships/hyperlink" Target="file:///C:\Users\Lloyd\Documents\SVN\FHIR\build\qa\datatypes-mappings.html" TargetMode="External"/><Relationship Id="rId957" Type="http://schemas.openxmlformats.org/officeDocument/2006/relationships/hyperlink" Target="file:///C:\Users\Lloyd\Documents\SVN\FHIR\build\qa\operationoutcome.html" TargetMode="External"/><Relationship Id="rId1142" Type="http://schemas.openxmlformats.org/officeDocument/2006/relationships/hyperlink" Target="file:///C:\Users\Lloyd\Documents\SVN\FHIR\build\qa\specimen.html" TargetMode="External"/><Relationship Id="rId1587" Type="http://schemas.openxmlformats.org/officeDocument/2006/relationships/hyperlink" Target="file:///C:\Users\Lloyd\Documents\SVN\FHIR\build\qa\diagnosticreport-example-f001-bloodexam.html" TargetMode="External"/><Relationship Id="rId1794" Type="http://schemas.openxmlformats.org/officeDocument/2006/relationships/hyperlink" Target="file:///C:\Users\Lloyd\Documents\SVN\FHIR\build\qa\bundle.html" TargetMode="External"/><Relationship Id="rId2400" Type="http://schemas.openxmlformats.org/officeDocument/2006/relationships/hyperlink" Target="immunizationrecommendation.html" TargetMode="External"/><Relationship Id="rId2638" Type="http://schemas.openxmlformats.org/officeDocument/2006/relationships/hyperlink" Target="file:///C:\Users\Lloyd\Documents\SVN\FHIR\build\qa\http.html" TargetMode="External"/><Relationship Id="rId2845" Type="http://schemas.openxmlformats.org/officeDocument/2006/relationships/hyperlink" Target="file:///C:\Users\Lloyd\Documents\SVN\FHIR\build\qa\valueset.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datatypes.html" TargetMode="External"/><Relationship Id="rId1002" Type="http://schemas.openxmlformats.org/officeDocument/2006/relationships/image" Target="file:///C:\Users\Lloyd\Documents\SVN\warning.png" TargetMode="External"/><Relationship Id="rId1447" Type="http://schemas.openxmlformats.org/officeDocument/2006/relationships/hyperlink" Target="file:///C:\Users\Lloyd\Documents\SVN\FHIR\build\qa\update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administration.html" TargetMode="External"/><Relationship Id="rId2705" Type="http://schemas.openxmlformats.org/officeDocument/2006/relationships/hyperlink" Target="file:///C:\Users\Lloyd\Documents\SVN\FHIR\build\qa\.xml.html" TargetMode="External"/><Relationship Id="rId2912" Type="http://schemas.openxmlformats.org/officeDocument/2006/relationships/hyperlink" Target="https://www.regenstrief.org/" TargetMode="External"/><Relationship Id="rId1307" Type="http://schemas.openxmlformats.org/officeDocument/2006/relationships/hyperlink" Target="https://en.wikipedia.org/wiki/Attribute-based_access_control" TargetMode="External"/><Relationship Id="rId1514" Type="http://schemas.openxmlformats.org/officeDocument/2006/relationships/hyperlink" Target="file:///C:\Users\Lloyd\Documents\SVN\FHIR\build\qa\rdf.html" TargetMode="External"/><Relationship Id="rId1721" Type="http://schemas.openxmlformats.org/officeDocument/2006/relationships/hyperlink" Target="https://www.regenstrief.org/" TargetMode="External"/><Relationship Id="rId1959" Type="http://schemas.openxmlformats.org/officeDocument/2006/relationships/hyperlink" Target="file:///C:\Users\Lloyd\Documents\SVN\FHIR\build\qa\clinical.html" TargetMode="External"/><Relationship Id="rId13" Type="http://schemas.openxmlformats.org/officeDocument/2006/relationships/hyperlink" Target="organization.html" TargetMode="External"/><Relationship Id="rId1819" Type="http://schemas.openxmlformats.org/officeDocument/2006/relationships/hyperlink" Target="http://www.nlm.nih.gov/research/umls/sourcereleasedocs/current/NDFRT/" TargetMode="External"/><Relationship Id="rId2190" Type="http://schemas.openxmlformats.org/officeDocument/2006/relationships/hyperlink" Target="file:///C:\Users\Lloyd\Documents\SVN\FHIR\build\qa\communication.html" TargetMode="External"/><Relationship Id="rId2288" Type="http://schemas.openxmlformats.org/officeDocument/2006/relationships/hyperlink" Target="organizati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http://medical.nema.org" TargetMode="External"/><Relationship Id="rId467" Type="http://schemas.openxmlformats.org/officeDocument/2006/relationships/hyperlink" Target="file:///C:\Users\Lloyd\Documents\SVN\FHIR\build\qa\datatypes.html" TargetMode="External"/><Relationship Id="rId1097" Type="http://schemas.openxmlformats.org/officeDocument/2006/relationships/hyperlink" Target="file:///C:\Users\Lloyd\Documents\SVN\FHIR\build\qa\contract.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medication.html" TargetMode="External"/><Relationship Id="rId674" Type="http://schemas.openxmlformats.org/officeDocument/2006/relationships/hyperlink" Target="file:///C:\Users\Lloyd\Documents\SVN\FHIR\build\qa\compartments.html" TargetMode="External"/><Relationship Id="rId881" Type="http://schemas.openxmlformats.org/officeDocument/2006/relationships/hyperlink" Target="file:///C:\Users\Lloyd\Documents\SVN\FHIR\build\qa\elementdefinition-mappings.html" TargetMode="External"/><Relationship Id="rId979" Type="http://schemas.openxmlformats.org/officeDocument/2006/relationships/hyperlink" Target="file:///C:\Users\Lloyd\Documents\SVN\FHIR\build\qa\processrequest.html" TargetMode="External"/><Relationship Id="rId2355" Type="http://schemas.openxmlformats.org/officeDocument/2006/relationships/hyperlink" Target="allergyintolerance.html" TargetMode="External"/><Relationship Id="rId2562" Type="http://schemas.openxmlformats.org/officeDocument/2006/relationships/hyperlink" Target="file:///C:\Users\Lloyd\Documents\SVN\FHIR\build\qa\v3\ActCode\index.html" TargetMode="External"/><Relationship Id="rId327" Type="http://schemas.openxmlformats.org/officeDocument/2006/relationships/hyperlink" Target="http://www.ringholm.com&#226;&#8364;&#381;" TargetMode="External"/><Relationship Id="rId534" Type="http://schemas.openxmlformats.org/officeDocument/2006/relationships/hyperlink" Target="file:///C:\Users\Lloyd\Documents\SVN\FHIR\build\qa\datatypes-examples.html" TargetMode="External"/><Relationship Id="rId741" Type="http://schemas.openxmlformats.org/officeDocument/2006/relationships/hyperlink" Target="file:///C:\Users\Lloyd\Documents\SVN\FHIR\build\qa\validation-min.json.zip" TargetMode="External"/><Relationship Id="rId839" Type="http://schemas.openxmlformats.org/officeDocument/2006/relationships/hyperlink" Target="file:///C:\Users\Lloyd\Documents\SVN\FHIR\build\qa\extensibility.html" TargetMode="External"/><Relationship Id="rId1164" Type="http://schemas.openxmlformats.org/officeDocument/2006/relationships/hyperlink" Target="http://gforge.hl7.org/gf/project/fhir/tracker/?action=TrackerItemEdit&amp;tracker_item_id=3750" TargetMode="External"/><Relationship Id="rId1371" Type="http://schemas.openxmlformats.org/officeDocument/2006/relationships/hyperlink" Target="http://wiki.hl7.org/index.php?title=FHIR_Specification_Feedback_(DSTU_2)" TargetMode="External"/><Relationship Id="rId1469" Type="http://schemas.openxmlformats.org/officeDocument/2006/relationships/hyperlink" Target="file:///C:\Users\Lloyd\Documents\SVN\FHIR\build\qa\narrative.html" TargetMode="External"/><Relationship Id="rId2008" Type="http://schemas.openxmlformats.org/officeDocument/2006/relationships/hyperlink" Target="file:///C:\Users\Lloyd\Documents\SVN\FHIR\build\qa\valueset.html" TargetMode="External"/><Relationship Id="rId2215" Type="http://schemas.openxmlformats.org/officeDocument/2006/relationships/hyperlink" Target="file:///C:\Users\Lloyd\Documents\SVN\FHIR\build\qa\provenance.html" TargetMode="External"/><Relationship Id="rId2422" Type="http://schemas.openxmlformats.org/officeDocument/2006/relationships/hyperlink" Target="paymentreconciliation.html" TargetMode="External"/><Relationship Id="rId2867" Type="http://schemas.openxmlformats.org/officeDocument/2006/relationships/hyperlink" Target="file:///C:\Users\Lloyd\Documents\SVN\FHIR\build\qa\conceptmap-operations.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reconciliation.html" TargetMode="External"/><Relationship Id="rId1676" Type="http://schemas.openxmlformats.org/officeDocument/2006/relationships/hyperlink" Target="https://github.com/jtobey/javascript-bignum"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datatypes.html" TargetMode="External"/><Relationship Id="rId2934" Type="http://schemas.openxmlformats.org/officeDocument/2006/relationships/hyperlink" Target="file:///C:\Users\Lloyd\Documents\SVN\FHIR\build\qa\v3\vs\SecurityIntegrityObservationValue\index.html" TargetMode="External"/><Relationship Id="rId906" Type="http://schemas.openxmlformats.org/officeDocument/2006/relationships/hyperlink" Target="file:///C:\Users\Lloyd\Documents\SVN\FHIR\build\qa\structuredefinition.html" TargetMode="External"/><Relationship Id="rId1329" Type="http://schemas.openxmlformats.org/officeDocument/2006/relationships/hyperlink" Target="file:///C:\Users\Lloyd\Documents\SVN\FHIR\build\qa\operationoutcome.html" TargetMode="External"/><Relationship Id="rId1536" Type="http://schemas.openxmlformats.org/officeDocument/2006/relationships/hyperlink" Target="http://fhir-ru.github.io/index.html" TargetMode="External"/><Relationship Id="rId1743" Type="http://schemas.openxmlformats.org/officeDocument/2006/relationships/hyperlink" Target="file:///C:\Users\Lloyd\Documents\SVN\FHIR\build\qa\comparison-v2.html" TargetMode="External"/><Relationship Id="rId1950" Type="http://schemas.openxmlformats.org/officeDocument/2006/relationships/hyperlink" Target="file:///C:\Users\Lloyd\Documents\SVN\FHIR\build\qa\terminologies.html" TargetMode="External"/><Relationship Id="rId35" Type="http://schemas.openxmlformats.org/officeDocument/2006/relationships/hyperlink" Target="processresponse.html" TargetMode="External"/><Relationship Id="rId1603" Type="http://schemas.openxmlformats.org/officeDocument/2006/relationships/hyperlink" Target="file:///C:\Users\Lloyd\Documents\SVN\FHIR\build\qa\careplan-example-f202-malignancy.html" TargetMode="External"/><Relationship Id="rId1810" Type="http://schemas.openxmlformats.org/officeDocument/2006/relationships/hyperlink" Target="http://www.fda.gov/Drugs/InformationOnDrugs/ucm142438.htm" TargetMode="External"/><Relationship Id="rId184" Type="http://schemas.openxmlformats.org/officeDocument/2006/relationships/hyperlink" Target="file:///C:\Users\Lloyd\Documents\SVN\FHIR\build\qa\history.html" TargetMode="External"/><Relationship Id="rId391" Type="http://schemas.openxmlformats.org/officeDocument/2006/relationships/hyperlink" Target="file:///C:\Users\Lloyd\Documents\SVN\FHIR\build\qa\datatypes-examples.html" TargetMode="External"/><Relationship Id="rId1908" Type="http://schemas.openxmlformats.org/officeDocument/2006/relationships/hyperlink" Target="file:///C:\Users\Lloyd\Documents\SVN\FHIR\build\qa\bundle.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istory.html" TargetMode="External"/><Relationship Id="rId489" Type="http://schemas.openxmlformats.org/officeDocument/2006/relationships/hyperlink" Target="file:///C:\Users\Lloyd\Documents\SVN\FHIR\build\qa\datatypes-examples.html" TargetMode="External"/><Relationship Id="rId696" Type="http://schemas.openxmlformats.org/officeDocument/2006/relationships/hyperlink" Target="file:///C:\Users\Lloyd\Documents\SVN\FHIR\build\qa\comparison.html" TargetMode="External"/><Relationship Id="rId2377" Type="http://schemas.openxmlformats.org/officeDocument/2006/relationships/hyperlink" Target="devicecomponent.html" TargetMode="External"/><Relationship Id="rId2584" Type="http://schemas.openxmlformats.org/officeDocument/2006/relationships/hyperlink" Target="file:///C:\Users\Lloyd\Documents\SVN\FHIR\build\qa\v3\vs\InformationSensitivityPolicy\index.html" TargetMode="External"/><Relationship Id="rId2791" Type="http://schemas.openxmlformats.org/officeDocument/2006/relationships/hyperlink" Target="http://hl7.org/oid" TargetMode="External"/><Relationship Id="rId349" Type="http://schemas.openxmlformats.org/officeDocument/2006/relationships/hyperlink" Target="http://www2a.cdc.gov/vaccines/iis/iisstandards/vaccines.asp?rpt=cvx"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file:///C:\Users\Lloyd\Documents\SVN\FHIR\build\qa\questionnaireresponse.html" TargetMode="External"/><Relationship Id="rId1393" Type="http://schemas.openxmlformats.org/officeDocument/2006/relationships/hyperlink" Target="file:///C:\Users\Lloyd\Documents\SVN\FHIR\build\qa\terminologies-systems.html" TargetMode="External"/><Relationship Id="rId2237" Type="http://schemas.openxmlformats.org/officeDocument/2006/relationships/hyperlink" Target="file:///C:\Users\Lloyd\Documents\SVN\FHIR\build\qa\namingsystem.html" TargetMode="External"/><Relationship Id="rId2444" Type="http://schemas.openxmlformats.org/officeDocument/2006/relationships/hyperlink" Target="testscript.html" TargetMode="External"/><Relationship Id="rId2889" Type="http://schemas.openxmlformats.org/officeDocument/2006/relationships/hyperlink" Target="file:///C:\Users\Lloyd\Documents\SVN\FHIR\build\qa\dataelement.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definitions.html" TargetMode="External"/><Relationship Id="rId970" Type="http://schemas.openxmlformats.org/officeDocument/2006/relationships/hyperlink" Target="file:///C:\Users\Lloyd\Documents\SVN\FHIR\build\qa\claimresponse.html" TargetMode="External"/><Relationship Id="rId1046" Type="http://schemas.openxmlformats.org/officeDocument/2006/relationships/hyperlink" Target="http://semver.org/" TargetMode="External"/><Relationship Id="rId1253" Type="http://schemas.openxmlformats.org/officeDocument/2006/relationships/hyperlink" Target="file:///C:\Users\Lloyd\Documents\SVN\FHIR\build\qa\ehrsrle\ehrsrle.html" TargetMode="External"/><Relationship Id="rId1698" Type="http://schemas.openxmlformats.org/officeDocument/2006/relationships/hyperlink" Target="http://who.int" TargetMode="External"/><Relationship Id="rId2651" Type="http://schemas.openxmlformats.org/officeDocument/2006/relationships/hyperlink" Target="http://www.ihtsdo.org/" TargetMode="External"/><Relationship Id="rId2749" Type="http://schemas.openxmlformats.org/officeDocument/2006/relationships/hyperlink" Target="file:///C:\Users\Lloyd\Documents\SVN\FHIR\build\qa\ndc.html" TargetMode="External"/><Relationship Id="rId2956" Type="http://schemas.openxmlformats.org/officeDocument/2006/relationships/hyperlink" Target="file:///C:\Users\Lloyd\Documents\SVN\FHIR\build\qa\clinical.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hyperlink" Target="file:///C:\Users\Lloyd\Documents\SVN\FHIR\build\qa\conformance-rules.html" TargetMode="External"/><Relationship Id="rId1558" Type="http://schemas.openxmlformats.org/officeDocument/2006/relationships/hyperlink" Target="file:///C:\Users\Lloyd\Documents\SVN\FHIR\build\qa\procedure-example-f002-lung.html" TargetMode="External"/><Relationship Id="rId1765" Type="http://schemas.openxmlformats.org/officeDocument/2006/relationships/hyperlink" Target="file:///C:\Users\Lloyd\Documents\SVN\FHIR\build\qa\http.html" TargetMode="External"/><Relationship Id="rId2304" Type="http://schemas.openxmlformats.org/officeDocument/2006/relationships/hyperlink" Target="schedule.html" TargetMode="External"/><Relationship Id="rId2511" Type="http://schemas.openxmlformats.org/officeDocument/2006/relationships/hyperlink" Target="file:///C:\Users\Lloyd\Documents\SVN\FHIR\build\qa\list.html" TargetMode="External"/><Relationship Id="rId2609" Type="http://schemas.openxmlformats.org/officeDocument/2006/relationships/hyperlink" Target="http://oauth.net/" TargetMode="External"/><Relationship Id="rId57" Type="http://schemas.openxmlformats.org/officeDocument/2006/relationships/hyperlink" Target="file:///C:\Users\Lloyd\Documents\SVN\FHIR\build\qa\documentation.html" TargetMode="External"/><Relationship Id="rId1113" Type="http://schemas.openxmlformats.org/officeDocument/2006/relationships/hyperlink" Target="file:///C:\Users\Lloyd\Documents\SVN\FHIR\build\qa\imagingobjectselection.html" TargetMode="External"/><Relationship Id="rId1320" Type="http://schemas.openxmlformats.org/officeDocument/2006/relationships/hyperlink" Target="file:///C:\Users\Lloyd\Documents\SVN\FHIR\build\qa\resource.html" TargetMode="External"/><Relationship Id="rId1418" Type="http://schemas.openxmlformats.org/officeDocument/2006/relationships/hyperlink" Target="file:///C:\Users\Lloyd\Documents\SVN\FHIR\build\qa\provenance.html" TargetMode="External"/><Relationship Id="rId1972" Type="http://schemas.openxmlformats.org/officeDocument/2006/relationships/hyperlink" Target="file:///C:\Users\Lloyd\Documents\SVN\FHIR\build\qa\xml.html" TargetMode="External"/><Relationship Id="rId2816" Type="http://schemas.openxmlformats.org/officeDocument/2006/relationships/hyperlink" Target="http://tools.ietf.org/html/bcp47" TargetMode="External"/><Relationship Id="rId1625" Type="http://schemas.openxmlformats.org/officeDocument/2006/relationships/hyperlink" Target="file:///C:\Users\Lloyd\Documents\SVN\FHIR\build\qa\encounter-example-f203-20130311.html" TargetMode="External"/><Relationship Id="rId1832" Type="http://schemas.openxmlformats.org/officeDocument/2006/relationships/hyperlink" Target="file:///C:\Users\Lloyd\Documents\SVN\FHIR\build\qa\resource.html" TargetMode="External"/><Relationship Id="rId2094" Type="http://schemas.openxmlformats.org/officeDocument/2006/relationships/hyperlink" Target="file:///C:\Users\Lloyd\Documents\SVN\FHIR\build\qa\condition.html" TargetMode="External"/><Relationship Id="rId273" Type="http://schemas.openxmlformats.org/officeDocument/2006/relationships/hyperlink" Target="http://www.cambiahealth.com" TargetMode="External"/><Relationship Id="rId480" Type="http://schemas.openxmlformats.org/officeDocument/2006/relationships/hyperlink" Target="file:///C:\Users\Lloyd\Documents\SVN\FHIR\build\qa\datatypes-examples.html" TargetMode="External"/><Relationship Id="rId2161" Type="http://schemas.openxmlformats.org/officeDocument/2006/relationships/hyperlink" Target="file:///C:\Users\Lloyd\Documents\SVN\FHIR\build\qa\condition.html" TargetMode="External"/><Relationship Id="rId2399" Type="http://schemas.openxmlformats.org/officeDocument/2006/relationships/hyperlink" Target="immunization.html" TargetMode="External"/><Relationship Id="rId3005" Type="http://schemas.openxmlformats.org/officeDocument/2006/relationships/hyperlink" Target="file:///C:\Users\Lloyd\Documents\SVN\FHIR\build\qa\fhir-single.xsd" TargetMode="External"/><Relationship Id="rId133" Type="http://schemas.openxmlformats.org/officeDocument/2006/relationships/hyperlink" Target="file:///C:\Users\Lloyd\Documents\SVN\FHIR\build\qa\narrative.html" TargetMode="External"/><Relationship Id="rId340" Type="http://schemas.openxmlformats.org/officeDocument/2006/relationships/hyperlink" Target="http://yconsult.com.au"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backboneelem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procedure.html" TargetMode="External"/><Relationship Id="rId2466" Type="http://schemas.openxmlformats.org/officeDocument/2006/relationships/hyperlink" Target="file:///C:\Users\Lloyd\Documents\SVN\FHIR\build\qa\http.html" TargetMode="External"/><Relationship Id="rId2673" Type="http://schemas.openxmlformats.org/officeDocument/2006/relationships/hyperlink" Target="file:///C:\Users\Lloyd\Documents\SVN\FHIR\build\qa\history.html" TargetMode="External"/><Relationship Id="rId2880" Type="http://schemas.openxmlformats.org/officeDocument/2006/relationships/hyperlink" Target="http://hl7.org/fhir-develop" TargetMode="External"/><Relationship Id="rId200" Type="http://schemas.openxmlformats.org/officeDocument/2006/relationships/hyperlink" Target="file:///C:\Users\Lloyd\Documents\SVN\FHIR\build\qa\valueset.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types.html" TargetMode="External"/><Relationship Id="rId1068" Type="http://schemas.openxmlformats.org/officeDocument/2006/relationships/hyperlink" Target="file:///C:\Users\Lloyd\Documents\SVN\FHIR\build\qa\medicationorder.html" TargetMode="External"/><Relationship Id="rId1275" Type="http://schemas.openxmlformats.org/officeDocument/2006/relationships/hyperlink" Target="file:///C:\Users\Lloyd\Documents\SVN\FHIR\build\qa\diagnosticorder.html" TargetMode="External"/><Relationship Id="rId1482" Type="http://schemas.openxmlformats.org/officeDocument/2006/relationships/hyperlink" Target="file:///C:\Users\Lloyd\Documents\SVN\FHIR\build\qa\http.html" TargetMode="External"/><Relationship Id="rId2119" Type="http://schemas.openxmlformats.org/officeDocument/2006/relationships/hyperlink" Target="file:///C:\Users\Lloyd\Documents\SVN\FHIR\build\qa\diagnosticorder.html" TargetMode="External"/><Relationship Id="rId2326" Type="http://schemas.openxmlformats.org/officeDocument/2006/relationships/hyperlink" Target="binary.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ncimeta.nci.nih.gov" TargetMode="External"/><Relationship Id="rId2978" Type="http://schemas.openxmlformats.org/officeDocument/2006/relationships/hyperlink" Target="file:///C:\Users\Lloyd\Documents\SVN\FHIR\build\qa\history.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provenance.html" TargetMode="External"/><Relationship Id="rId1135" Type="http://schemas.openxmlformats.org/officeDocument/2006/relationships/hyperlink" Target="file:///C:\Users\Lloyd\Documents\SVN\FHIR\build\qa\procedure.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references.html" TargetMode="External"/><Relationship Id="rId1994" Type="http://schemas.openxmlformats.org/officeDocument/2006/relationships/hyperlink" Target="file:///C:\Users\Lloyd\Documents\SVN\FHIR\build\qa\resource.html" TargetMode="External"/><Relationship Id="rId2838" Type="http://schemas.openxmlformats.org/officeDocument/2006/relationships/hyperlink" Target="file:///C:\Users\Lloyd\Documents\SVN\FHIR\build\qa\terminologies.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basic.html" TargetMode="External"/><Relationship Id="rId1647" Type="http://schemas.openxmlformats.org/officeDocument/2006/relationships/hyperlink" Target="file:///C:\Users\Lloyd\Documents\SVN\FHIR\build\qa\observation-example-f205-egfr.html" TargetMode="External"/><Relationship Id="rId1854" Type="http://schemas.openxmlformats.org/officeDocument/2006/relationships/hyperlink" Target="file:///C:\Users\Lloyd\Documents\SVN\FHIR\build\qa\resource.html" TargetMode="External"/><Relationship Id="rId2600" Type="http://schemas.openxmlformats.org/officeDocument/2006/relationships/image" Target="file:///C:\Users\Lloyd\Documents\SVN\FHIR\build\qa\security-icon-app.png" TargetMode="External"/><Relationship Id="rId2905" Type="http://schemas.openxmlformats.org/officeDocument/2006/relationships/hyperlink" Target="file:///C:\Users\Lloyd\Documents\SVN\FHIR\build\qa\security.html" TargetMode="External"/><Relationship Id="rId1507" Type="http://schemas.openxmlformats.org/officeDocument/2006/relationships/image" Target="file:///C:\Users\Lloyd\Documents\SVN\FHIR\build\qa\icon-administration.png"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healthintersections.com.au" TargetMode="External"/><Relationship Id="rId1921" Type="http://schemas.openxmlformats.org/officeDocument/2006/relationships/hyperlink" Target="file:///C:\Users\Lloyd\Documents\SVN\FHIR\build\qa\http.html" TargetMode="External"/><Relationship Id="rId2183" Type="http://schemas.openxmlformats.org/officeDocument/2006/relationships/hyperlink" Target="file:///C:\Users\Lloyd\Documents\SVN\FHIR\build\qa\person.html" TargetMode="External"/><Relationship Id="rId2390" Type="http://schemas.openxmlformats.org/officeDocument/2006/relationships/hyperlink" Target="episodeofcar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mapping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daf-cqi.html" TargetMode="External"/><Relationship Id="rId2250" Type="http://schemas.openxmlformats.org/officeDocument/2006/relationships/hyperlink" Target="file:///C:\Users\Lloyd\Documents\SVN\FHIR\build\qa\claim.html" TargetMode="External"/><Relationship Id="rId2695" Type="http://schemas.openxmlformats.org/officeDocument/2006/relationships/hyperlink" Target="file:///C:\Users\Lloyd\Documents\SVN\FHIR\build\qa\.json.html" TargetMode="External"/><Relationship Id="rId222" Type="http://schemas.openxmlformats.org/officeDocument/2006/relationships/hyperlink" Target="file:///C:\Users\Lloyd\Documents\SVN\FHIR\build\qa\domainresource.html" TargetMode="External"/><Relationship Id="rId667" Type="http://schemas.openxmlformats.org/officeDocument/2006/relationships/hyperlink" Target="file:///C:\Users\Lloyd\Documents\SVN\FHIR\build\qa\overview-clinical.html" TargetMode="External"/><Relationship Id="rId874" Type="http://schemas.openxmlformats.org/officeDocument/2006/relationships/hyperlink" Target="file:///C:\Users\Lloyd\Documents\SVN\FHIR\build\qa\resource.html" TargetMode="External"/><Relationship Id="rId2110" Type="http://schemas.openxmlformats.org/officeDocument/2006/relationships/hyperlink" Target="file:///C:\Users\Lloyd\Documents\SVN\FHIR\build\qa\condition.html" TargetMode="External"/><Relationship Id="rId2348" Type="http://schemas.openxmlformats.org/officeDocument/2006/relationships/hyperlink" Target="enrollmentreques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etf.org/rfc/rfc3001.txt" TargetMode="External"/><Relationship Id="rId734" Type="http://schemas.openxmlformats.org/officeDocument/2006/relationships/hyperlink" Target="file:///C:\Users\Lloyd\Documents\SVN\FHIR\build\qa\fhir-all-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533"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encounter-example-f003-abscess.html" TargetMode="External"/><Relationship Id="rId2208" Type="http://schemas.openxmlformats.org/officeDocument/2006/relationships/hyperlink" Target="file:///C:\Users\Lloyd\Documents\SVN\FHIR\build\qa\supplydelivery.html" TargetMode="External"/><Relationship Id="rId2415" Type="http://schemas.openxmlformats.org/officeDocument/2006/relationships/hyperlink" Target="operationoutcome.html" TargetMode="External"/><Relationship Id="rId2622" Type="http://schemas.openxmlformats.org/officeDocument/2006/relationships/hyperlink" Target="http://wiki.ihe.net/index.php?title=Document_Digital_Signature" TargetMode="External"/><Relationship Id="rId70" Type="http://schemas.openxmlformats.org/officeDocument/2006/relationships/hyperlink" Target="file:///C:\Users\Lloyd\Documents\SVN\FHIR\build\qa\terminologies.html" TargetMode="External"/><Relationship Id="rId801" Type="http://schemas.openxmlformats.org/officeDocument/2006/relationships/hyperlink" Target="file:///C:\Users\Lloyd\Documents\SVN\FHIR\build\qa\extensibility.html" TargetMode="External"/><Relationship Id="rId1017" Type="http://schemas.openxmlformats.org/officeDocument/2006/relationships/image" Target="file:///C:\Users\Lloyd\Documents\SVN\FHIR\build\qa\icon_reuse.png" TargetMode="External"/><Relationship Id="rId1224" Type="http://schemas.openxmlformats.org/officeDocument/2006/relationships/hyperlink" Target="file:///C:\Users\Lloyd\Documents\SVN\FHIR\build\qa\imagingobjectselection.html" TargetMode="External"/><Relationship Id="rId1431" Type="http://schemas.openxmlformats.org/officeDocument/2006/relationships/hyperlink" Target="file:///C:\Users\Lloyd\Documents\SVN\FHIR\build\qa\resource.html" TargetMode="External"/><Relationship Id="rId1669" Type="http://schemas.openxmlformats.org/officeDocument/2006/relationships/hyperlink" Target="file:///C:\Users\Lloyd\Documents\SVN\FHIR\build\qa\conformance-definitions.html" TargetMode="External"/><Relationship Id="rId1876" Type="http://schemas.openxmlformats.org/officeDocument/2006/relationships/hyperlink" Target="file:///C:\Users\Lloyd\Documents\SVN\FHIR\build\qa\resource.html" TargetMode="External"/><Relationship Id="rId2927" Type="http://schemas.openxmlformats.org/officeDocument/2006/relationships/hyperlink" Target="file:///C:\Users\Lloyd\Documents\SVN\FHIR\build\qa\structuredefinition.html" TargetMode="External"/><Relationship Id="rId1529" Type="http://schemas.openxmlformats.org/officeDocument/2006/relationships/hyperlink" Target="file:///C:\Users\Lloyd\Documents\SVN\FHIR\build\qa\security.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comparison.html" TargetMode="External"/><Relationship Id="rId28" Type="http://schemas.openxmlformats.org/officeDocument/2006/relationships/hyperlink" Target="slot.html" TargetMode="External"/><Relationship Id="rId1803" Type="http://schemas.openxmlformats.org/officeDocument/2006/relationships/hyperlink" Target="http://cbiit.nci.nih.gov" TargetMode="External"/><Relationship Id="rId177" Type="http://schemas.openxmlformats.org/officeDocument/2006/relationships/hyperlink" Target="file:///C:\Users\Lloyd\Documents\SVN\FHIR\build\qa\observation.html" TargetMode="External"/><Relationship Id="rId384" Type="http://schemas.openxmlformats.org/officeDocument/2006/relationships/hyperlink" Target="file:///C:\Users\Lloyd\Documents\SVN\FHIR\build\qa\datatypes.html" TargetMode="External"/><Relationship Id="rId591" Type="http://schemas.openxmlformats.org/officeDocument/2006/relationships/hyperlink" Target="file:///C:\Users\Lloyd\Documents\SVN\FHIR\build\qa\datatypes-mappings.html" TargetMode="External"/><Relationship Id="rId2065" Type="http://schemas.openxmlformats.org/officeDocument/2006/relationships/hyperlink" Target="file:///C:\Users\Lloyd\Documents\SVN\FHIR\build\qa\valueset.html" TargetMode="External"/><Relationship Id="rId2272" Type="http://schemas.openxmlformats.org/officeDocument/2006/relationships/hyperlink" Target="medicationadministration.html" TargetMode="External"/><Relationship Id="rId244" Type="http://schemas.openxmlformats.org/officeDocument/2006/relationships/hyperlink" Target="http://wiki.hl7.org/index.php?title=FHIR_Specification_Feedback_(DSTU_2)" TargetMode="External"/><Relationship Id="rId689" Type="http://schemas.openxmlformats.org/officeDocument/2006/relationships/hyperlink" Target="file:///C:\Users\Lloyd\Documents\SVN\FHIR\build\qa\terminologies-systems.html" TargetMode="External"/><Relationship Id="rId896" Type="http://schemas.openxmlformats.org/officeDocument/2006/relationships/hyperlink" Target="file:///C:\Users\Lloyd\Documents\SVN\FHIR\build\qa\daf\daf-patient.html" TargetMode="External"/><Relationship Id="rId1081" Type="http://schemas.openxmlformats.org/officeDocument/2006/relationships/hyperlink" Target="file:///C:\Users\Lloyd\Documents\SVN\FHIR\build\qa\bodysite.html" TargetMode="External"/><Relationship Id="rId2577" Type="http://schemas.openxmlformats.org/officeDocument/2006/relationships/hyperlink" Target="file:///C:\Users\Lloyd\Documents\SVN\FHIR\build\qa\diagnosticorder.html" TargetMode="External"/><Relationship Id="rId2784" Type="http://schemas.openxmlformats.org/officeDocument/2006/relationships/hyperlink" Target="http://wiki.hl7.org/index.php?title=FHIR_Guide_to_Designing_Resources" TargetMode="External"/><Relationship Id="rId451" Type="http://schemas.openxmlformats.org/officeDocument/2006/relationships/hyperlink" Target="file:///C:\Users\Lloyd\Documents\SVN\FHIR\build\qa\datatypes-mapping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http://wiki.hl7.org/index.php?title=Open_Source_FHIR_implementations" TargetMode="External"/><Relationship Id="rId1179" Type="http://schemas.openxmlformats.org/officeDocument/2006/relationships/hyperlink" Target="file:///C:\Users\Lloyd\Documents\SVN\FHIR\build\qa\group.html" TargetMode="External"/><Relationship Id="rId1386" Type="http://schemas.openxmlformats.org/officeDocument/2006/relationships/hyperlink" Target="http://www.omg.org/spec/HData/" TargetMode="External"/><Relationship Id="rId1593" Type="http://schemas.openxmlformats.org/officeDocument/2006/relationships/hyperlink" Target="file:///C:\Users\Lloyd\Documents\SVN\FHIR\build\qa\patient-example-f201-roel.html" TargetMode="External"/><Relationship Id="rId2132" Type="http://schemas.openxmlformats.org/officeDocument/2006/relationships/hyperlink" Target="file:///C:\Users\Lloyd\Documents\SVN\FHIR\build\qa\procedure.html" TargetMode="External"/><Relationship Id="rId2437" Type="http://schemas.openxmlformats.org/officeDocument/2006/relationships/hyperlink" Target="slot.html" TargetMode="External"/><Relationship Id="rId2991" Type="http://schemas.openxmlformats.org/officeDocument/2006/relationships/hyperlink" Target="file:///C:\Users\Lloyd\Documents\SVN\FHIR\build\qa\history.html" TargetMode="External"/><Relationship Id="rId104" Type="http://schemas.openxmlformats.org/officeDocument/2006/relationships/hyperlink" Target="file:///C:\Users\Lloyd\Documents\SVN\FHIR\build\qa\history.html" TargetMode="External"/><Relationship Id="rId311" Type="http://schemas.openxmlformats.org/officeDocument/2006/relationships/hyperlink" Target="http://pathology.mater.org.au" TargetMode="External"/><Relationship Id="rId409" Type="http://schemas.openxmlformats.org/officeDocument/2006/relationships/hyperlink" Target="file:///C:\Users\Lloyd\Documents\SVN\FHIR\build\qa\datatypes-definitions.html" TargetMode="External"/><Relationship Id="rId963" Type="http://schemas.openxmlformats.org/officeDocument/2006/relationships/hyperlink" Target="file:///C:\Users\Lloyd\Documents\SVN\FHIR\build\qa\eligibilityrequest.html" TargetMode="External"/><Relationship Id="rId1039" Type="http://schemas.openxmlformats.org/officeDocument/2006/relationships/hyperlink" Target="file:///C:\Users\Lloyd\Documents\SVN\FHIR\build\qa\rdf.html" TargetMode="External"/><Relationship Id="rId1246" Type="http://schemas.openxmlformats.org/officeDocument/2006/relationships/hyperlink" Target="file:///C:\Users\Lloyd\Documents\SVN\FHIR\build\qa\argonaut\argonaut.html" TargetMode="External"/><Relationship Id="rId1898" Type="http://schemas.openxmlformats.org/officeDocument/2006/relationships/hyperlink" Target="file:///C:\Users\Lloyd\Documents\SVN\FHIR\build\qa\http.html" TargetMode="External"/><Relationship Id="rId2644" Type="http://schemas.openxmlformats.org/officeDocument/2006/relationships/hyperlink" Target="file:///C:\Users\Lloyd\Documents\SVN\FHIR\build\qa\references.html" TargetMode="External"/><Relationship Id="rId2851" Type="http://schemas.openxmlformats.org/officeDocument/2006/relationships/hyperlink" Target="file:///C:\Users\Lloyd\Documents\SVN\FHIR\build\qa\conformance.html" TargetMode="External"/><Relationship Id="rId2949" Type="http://schemas.openxmlformats.org/officeDocument/2006/relationships/hyperlink" Target="file:///C:\Users\Lloyd\Documents\SVN\FHIR\build\qa\http.html" TargetMode="External"/><Relationship Id="rId92" Type="http://schemas.openxmlformats.org/officeDocument/2006/relationships/hyperlink" Target="https://en.wikipedia.org/wiki/Hype_cycle"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iglist.html" TargetMode="External"/><Relationship Id="rId1660" Type="http://schemas.openxmlformats.org/officeDocument/2006/relationships/hyperlink" Target="file:///C:\Users\Lloyd\Documents\SVN\FHIR\build\qa\datatypes.html" TargetMode="External"/><Relationship Id="rId1758" Type="http://schemas.openxmlformats.org/officeDocument/2006/relationships/hyperlink" Target="file:///C:\Users\Lloyd\Documents\SVN\FHIR\build\qa\bundle.html" TargetMode="External"/><Relationship Id="rId2504" Type="http://schemas.openxmlformats.org/officeDocument/2006/relationships/hyperlink" Target="file:///C:\Users\Lloyd\Documents\SVN\FHIR\build\qa\valueset.html" TargetMode="External"/><Relationship Id="rId2711" Type="http://schemas.openxmlformats.org/officeDocument/2006/relationships/hyperlink" Target="file:///C:\Users\Lloyd\Documents\SVN\FHIR\build\qa\.json.html" TargetMode="External"/><Relationship Id="rId2809" Type="http://schemas.openxmlformats.org/officeDocument/2006/relationships/hyperlink" Target="file:///C:\Users\Lloyd\Documents\SVN\FHIR\build\qa\terminology-service.html" TargetMode="External"/><Relationship Id="rId1106" Type="http://schemas.openxmlformats.org/officeDocument/2006/relationships/hyperlink" Target="file:///C:\Users\Lloyd\Documents\SVN\FHIR\build\qa\documentmanifest.html" TargetMode="External"/><Relationship Id="rId1313" Type="http://schemas.openxmlformats.org/officeDocument/2006/relationships/hyperlink" Target="file:///C:\Users\Lloyd\Documents\SVN\FHIR\build\qa\conformance-definitions.html" TargetMode="External"/><Relationship Id="rId1520" Type="http://schemas.openxmlformats.org/officeDocument/2006/relationships/hyperlink" Target="file:///C:\Users\Lloyd\Documents\SVN\FHIR\build\qa\toc.html" TargetMode="External"/><Relationship Id="rId1965" Type="http://schemas.openxmlformats.org/officeDocument/2006/relationships/hyperlink" Target="file:///C:\Users\Lloyd\Documents\SVN\FHIR\build\qa\conformance.html" TargetMode="External"/><Relationship Id="rId1618" Type="http://schemas.openxmlformats.org/officeDocument/2006/relationships/hyperlink" Target="file:///C:\Users\Lloyd\Documents\SVN\FHIR\build\qa\organization-example-f203-bumc.html" TargetMode="External"/><Relationship Id="rId1825" Type="http://schemas.openxmlformats.org/officeDocument/2006/relationships/hyperlink" Target="license.html" TargetMode="External"/><Relationship Id="rId199" Type="http://schemas.openxmlformats.org/officeDocument/2006/relationships/hyperlink" Target="file:///C:\Users\Lloyd\Documents\SVN\FHIR\build\qa\profiling.html" TargetMode="External"/><Relationship Id="rId2087" Type="http://schemas.openxmlformats.org/officeDocument/2006/relationships/hyperlink" Target="file:///C:\Users\Lloyd\Documents\SVN\FHIR\build\qa\http.html" TargetMode="External"/><Relationship Id="rId2294" Type="http://schemas.openxmlformats.org/officeDocument/2006/relationships/hyperlink" Target="device.html" TargetMode="External"/><Relationship Id="rId266" Type="http://schemas.openxmlformats.org/officeDocument/2006/relationships/hyperlink" Target="http://www.aegis.net" TargetMode="External"/><Relationship Id="rId473" Type="http://schemas.openxmlformats.org/officeDocument/2006/relationships/hyperlink" Target="file:///C:\Users\Lloyd\Documents\SVN\FHIR\build\qa\datatypes.html" TargetMode="External"/><Relationship Id="rId680" Type="http://schemas.openxmlformats.org/officeDocument/2006/relationships/hyperlink" Target="file:///C:\Users\Lloyd\Documents\SVN\FHIR\build\qa\json.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bodysite.html" TargetMode="External"/><Relationship Id="rId2599" Type="http://schemas.openxmlformats.org/officeDocument/2006/relationships/image" Target="file:///C:\Users\Lloyd\Documents\SVN\FHIR\build\qa\security-icon-user.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systemsmadesimple.com" TargetMode="External"/><Relationship Id="rId540" Type="http://schemas.openxmlformats.org/officeDocument/2006/relationships/hyperlink" Target="http://tools.ietf.org/html/bcp47" TargetMode="External"/><Relationship Id="rId778" Type="http://schemas.openxmlformats.org/officeDocument/2006/relationships/hyperlink" Target="file:///C:\Users\Lloyd\Documents\SVN\FHIR\build\qa\resource.html" TargetMode="External"/><Relationship Id="rId985" Type="http://schemas.openxmlformats.org/officeDocument/2006/relationships/hyperlink" Target="file:///C:\Users\Lloyd\Documents\SVN\FHIR\build\qa\processresponse.html" TargetMode="External"/><Relationship Id="rId1170" Type="http://schemas.openxmlformats.org/officeDocument/2006/relationships/hyperlink" Target="http://gforge.hl7.org/gf/project/fhir/tracker/?action=TrackerItemEdit&amp;tracker_item_id=3131" TargetMode="External"/><Relationship Id="rId2014" Type="http://schemas.openxmlformats.org/officeDocument/2006/relationships/hyperlink" Target="file:///C:\Users\Lloyd\Documents\SVN\FHIR\build\qa\downloads.html" TargetMode="External"/><Relationship Id="rId2221" Type="http://schemas.openxmlformats.org/officeDocument/2006/relationships/hyperlink" Target="file:///C:\Users\Lloyd\Documents\SVN\FHIR\build\qa\documentreference.html" TargetMode="External"/><Relationship Id="rId2459" Type="http://schemas.openxmlformats.org/officeDocument/2006/relationships/hyperlink" Target="file:///C:\Users\Lloyd\Documents\SVN\FHIR\build\qa\help.html" TargetMode="External"/><Relationship Id="rId2666" Type="http://schemas.openxmlformats.org/officeDocument/2006/relationships/hyperlink" Target="file:///C:\Users\Lloyd\Documents\SVN\FHIR\build\qa\history.html" TargetMode="External"/><Relationship Id="rId2873" Type="http://schemas.openxmlformats.org/officeDocument/2006/relationships/hyperlink" Target="file:///C:\Users\Lloyd\Documents\SVN\FHIR\build\qa\help.html" TargetMode="External"/><Relationship Id="rId638" Type="http://schemas.openxmlformats.org/officeDocument/2006/relationships/hyperlink" Target="file:///C:\Users\Lloyd\Documents\SVN\FHIR\build\qa\history.html" TargetMode="External"/><Relationship Id="rId845" Type="http://schemas.openxmlformats.org/officeDocument/2006/relationships/hyperlink" Target="file:///C:\Users\Lloyd\Documents\SVN\FHIR\build\qa\terminologie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loinc.html" TargetMode="External"/><Relationship Id="rId1475" Type="http://schemas.openxmlformats.org/officeDocument/2006/relationships/control" Target="activeX/activeX9.xml"/><Relationship Id="rId1682" Type="http://schemas.openxmlformats.org/officeDocument/2006/relationships/hyperlink" Target="file:///C:\Users\Lloyd\Documents\SVN\FHIR\build\qa\narrative.html" TargetMode="External"/><Relationship Id="rId2319" Type="http://schemas.openxmlformats.org/officeDocument/2006/relationships/hyperlink" Target="auditevent.html" TargetMode="External"/><Relationship Id="rId2526" Type="http://schemas.openxmlformats.org/officeDocument/2006/relationships/hyperlink" Target="file:///C:\Users\Lloyd\Documents\SVN\FHIR\build\qa\auditevent.html" TargetMode="External"/><Relationship Id="rId2733" Type="http://schemas.openxmlformats.org/officeDocument/2006/relationships/hyperlink" Target="file:///C:\Users\Lloyd\Documents\SVN\FHIR\build\qa\snomedct.html" TargetMode="External"/><Relationship Id="rId400" Type="http://schemas.openxmlformats.org/officeDocument/2006/relationships/hyperlink" Target="file:///C:\Users\Lloyd\Documents\SVN\FHIR\build\qa\datatypes-examples.html" TargetMode="External"/><Relationship Id="rId705" Type="http://schemas.openxmlformats.org/officeDocument/2006/relationships/hyperlink" Target="file:///C:\Users\Lloyd\Documents\SVN\FHIR\build\qa\document-example-dischargesummary.html" TargetMode="External"/><Relationship Id="rId1128" Type="http://schemas.openxmlformats.org/officeDocument/2006/relationships/hyperlink" Target="file:///C:\Users\Lloyd\Documents\SVN\FHIR\build\qa\operationdefini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http://wiki.hl7.org/index.php?title=FHIR_Resource_Types" TargetMode="External"/><Relationship Id="rId1987" Type="http://schemas.openxmlformats.org/officeDocument/2006/relationships/hyperlink" Target="file:///C:\Users\Lloyd\Documents\SVN\FHIR\build\qa\structuredefinition.html" TargetMode="External"/><Relationship Id="rId2940" Type="http://schemas.openxmlformats.org/officeDocument/2006/relationships/hyperlink" Target="file:///C:\Users\Lloyd\Documents\SVN\FHIR\build\qa\resource.html" TargetMode="External"/><Relationship Id="rId912" Type="http://schemas.openxmlformats.org/officeDocument/2006/relationships/hyperlink" Target="file:///C:\Users\Lloyd\Documents\SVN\FHIR\build\qa\history.html" TargetMode="External"/><Relationship Id="rId1847" Type="http://schemas.openxmlformats.org/officeDocument/2006/relationships/hyperlink" Target="file:///C:\Users\Lloyd\Documents\SVN\FHIR\build\qa\op-example-request.html" TargetMode="External"/><Relationship Id="rId2800" Type="http://schemas.openxmlformats.org/officeDocument/2006/relationships/hyperlink" Target="file:///C:\Users\Lloyd\Documents\SVN\FHIR\build\qa\elementdefinition.html" TargetMode="External"/><Relationship Id="rId41" Type="http://schemas.openxmlformats.org/officeDocument/2006/relationships/hyperlink" Target="http://wiki.hl7.org/index.php?title=FHIR_Resource_Types" TargetMode="External"/><Relationship Id="rId1402" Type="http://schemas.openxmlformats.org/officeDocument/2006/relationships/hyperlink" Target="file:///C:\Users\Lloyd\Documents\SVN\FHIR\build\help.html" TargetMode="External"/><Relationship Id="rId1707" Type="http://schemas.openxmlformats.org/officeDocument/2006/relationships/hyperlink" Target="file:///C:\Users\Lloyd\Documents\SVN\FHIR\build\qa\list-operations.html" TargetMode="External"/><Relationship Id="rId190" Type="http://schemas.openxmlformats.org/officeDocument/2006/relationships/hyperlink" Target="file:///C:\Users\Lloyd\Documents\SVN\FHIR\build\qa\conformance.html" TargetMode="External"/><Relationship Id="rId288" Type="http://schemas.openxmlformats.org/officeDocument/2006/relationships/hyperlink" Target="http://www.epic.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html" TargetMode="External"/><Relationship Id="rId2176" Type="http://schemas.openxmlformats.org/officeDocument/2006/relationships/hyperlink" Target="file:///C:\Users\Lloyd\Documents\SVN\FHIR\build\qa\relatedperson.html" TargetMode="External"/><Relationship Id="rId2383" Type="http://schemas.openxmlformats.org/officeDocument/2006/relationships/hyperlink" Target="documentmanifest.html" TargetMode="External"/><Relationship Id="rId2590" Type="http://schemas.openxmlformats.org/officeDocument/2006/relationships/hyperlink" Target="file:///C:\Users\Lloyd\Documents\SVN\FHIR\build\qa\v3\ActUSPrivacyLaw\index.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examples.html" TargetMode="External"/><Relationship Id="rId562" Type="http://schemas.openxmlformats.org/officeDocument/2006/relationships/hyperlink" Target="file:///C:\Users\Lloyd\Documents\SVN\FHIR\build\qa\datatypes-examples.html" TargetMode="External"/><Relationship Id="rId1192" Type="http://schemas.openxmlformats.org/officeDocument/2006/relationships/hyperlink" Target="http://gforge.hl7.org/gf/project/fhir/tracker/?action=TrackerItemEdit&amp;tracker_item_id=3174"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file:///C:\Users\Lloyd\Documents\SVN\FHIR\build\qa\implementationguide.html" TargetMode="External"/><Relationship Id="rId2450" Type="http://schemas.openxmlformats.org/officeDocument/2006/relationships/hyperlink" Target="file:///C:\Users\Lloyd\Documents\SVN\FHIR\build\qa\integrated-examples.htm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man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definitions.html" TargetMode="External"/><Relationship Id="rId867" Type="http://schemas.openxmlformats.org/officeDocument/2006/relationships/hyperlink" Target="file:///C:\Users\Lloyd\Documents\SVN\FHIR\build\qa\resource.html" TargetMode="External"/><Relationship Id="rId1052" Type="http://schemas.openxmlformats.org/officeDocument/2006/relationships/hyperlink" Target="file:///C:\Users\Lloyd\Documents\SVN\FHIR\build\qa\search.html" TargetMode="External"/><Relationship Id="rId1497" Type="http://schemas.openxmlformats.org/officeDocument/2006/relationships/hyperlink" Target="documentation.html"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deviceusestatemen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who.int/classifications/icd/en/" TargetMode="External"/><Relationship Id="rId2962" Type="http://schemas.openxmlformats.org/officeDocument/2006/relationships/hyperlink" Target="file:///C:\Users\Lloyd\Documents\SVN\FHIR\build\qa\documentreference.html" TargetMode="External"/><Relationship Id="rId727" Type="http://schemas.openxmlformats.org/officeDocument/2006/relationships/hyperlink" Target="file:///C:\Users\Lloyd\Documents\SVN\FHIR\build\qa\documentreference.html" TargetMode="External"/><Relationship Id="rId934" Type="http://schemas.openxmlformats.org/officeDocument/2006/relationships/hyperlink" Target="file:///C:\Users\Lloyd\Documents\SVN\FHIR\build\qa\terminologies.html" TargetMode="External"/><Relationship Id="rId1357" Type="http://schemas.openxmlformats.org/officeDocument/2006/relationships/hyperlink" Target="file:///C:\Users\Lloyd\Documents\SVN\FHIR\build\qa\encounter-operations.html" TargetMode="External"/><Relationship Id="rId1564" Type="http://schemas.openxmlformats.org/officeDocument/2006/relationships/hyperlink" Target="file:///C:\Users\Lloyd\Documents\SVN\FHIR\build\qa\procedure-example-f003-abscess.html" TargetMode="External"/><Relationship Id="rId1771" Type="http://schemas.openxmlformats.org/officeDocument/2006/relationships/hyperlink" Target="file:///C:\Users\Lloyd\Documents\SVN\FHIR\build\qa\datatypes.html" TargetMode="External"/><Relationship Id="rId2408" Type="http://schemas.openxmlformats.org/officeDocument/2006/relationships/hyperlink" Target="medicationorder.html" TargetMode="External"/><Relationship Id="rId2615" Type="http://schemas.openxmlformats.org/officeDocument/2006/relationships/hyperlink" Target="http://www.w3.org/TR/xmldsig-core/" TargetMode="External"/><Relationship Id="rId2822" Type="http://schemas.openxmlformats.org/officeDocument/2006/relationships/hyperlink" Target="file:///C:\Users\Lloyd\Documents\SVN\FHIR\build\qa\datatypes.html" TargetMode="External"/><Relationship Id="rId63" Type="http://schemas.openxmlformats.org/officeDocument/2006/relationships/hyperlink" Target="file:///C:\Users\Lloyd\Documents\SVN\FHIR\build\qa\resourcelist.html" TargetMode="External"/><Relationship Id="rId1217" Type="http://schemas.openxmlformats.org/officeDocument/2006/relationships/hyperlink" Target="file:///C:\Users\Lloyd\Documents\SVN\FHIR\build\qa\enrollmentrequest.html" TargetMode="External"/><Relationship Id="rId1424" Type="http://schemas.openxmlformats.org/officeDocument/2006/relationships/hyperlink" Target="file:///C:\Users\Lloyd\Documents\SVN\FHIR\build\qa\questionnaire.html" TargetMode="External"/><Relationship Id="rId1631" Type="http://schemas.openxmlformats.org/officeDocument/2006/relationships/hyperlink" Target="file:///C:\Users\Lloyd\Documents\SVN\FHIR\build\qa\practitioner-example-f201-ab.html" TargetMode="External"/><Relationship Id="rId1869" Type="http://schemas.openxmlformats.org/officeDocument/2006/relationships/hyperlink" Target="file:///C:\Users\Lloyd\Documents\SVN\FHIR\build\qa\xml.html" TargetMode="External"/><Relationship Id="rId1729" Type="http://schemas.openxmlformats.org/officeDocument/2006/relationships/hyperlink" Target="file:///C:\Users\Lloyd\Documents\SVN\FHIR\build\qa\help.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rder.html" TargetMode="External"/><Relationship Id="rId377"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2058" Type="http://schemas.openxmlformats.org/officeDocument/2006/relationships/hyperlink" Target="http://www.w3.org/RDF/" TargetMode="External"/><Relationship Id="rId2265" Type="http://schemas.openxmlformats.org/officeDocument/2006/relationships/hyperlink" Target="goal.html" TargetMode="External"/><Relationship Id="rId3011" Type="http://schemas.openxmlformats.org/officeDocument/2006/relationships/hyperlink" Target="http://www.w3.org/TR/xsd-precisionDecimal/" TargetMode="External"/><Relationship Id="rId5" Type="http://schemas.openxmlformats.org/officeDocument/2006/relationships/footnotes" Target="footnotes.xml"/><Relationship Id="rId237" Type="http://schemas.openxmlformats.org/officeDocument/2006/relationships/hyperlink" Target="file:///C:\Users\Lloyd\Documents\SVN\FHIR\build\qa\valueset-allergy-intolerance-criticality.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json.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file:///C:\Users\Lloyd\Documents\SVN\FHIR\build\qa\profiling.html" TargetMode="External"/><Relationship Id="rId444" Type="http://schemas.openxmlformats.org/officeDocument/2006/relationships/hyperlink" Target="file:///C:\Users\Lloyd\Documents\SVN\FHIR\build\qa\datatypes-mappings.html" TargetMode="External"/><Relationship Id="rId651" Type="http://schemas.openxmlformats.org/officeDocument/2006/relationships/hyperlink" Target="file:///C:\Users\Lloyd\Documents\SVN\FHIR\build\qa\2015Jan\index.html" TargetMode="External"/><Relationship Id="rId749" Type="http://schemas.openxmlformats.org/officeDocument/2006/relationships/hyperlink" Target="file:///C:\Users\Lloyd\Documents\SVN\FHIR\build\qa\translations.xml" TargetMode="External"/><Relationship Id="rId1281" Type="http://schemas.openxmlformats.org/officeDocument/2006/relationships/hyperlink" Target="file:///C:\Users\Lloyd\Documents\SVN\FHIR\build\qa\sdc\sdc.html" TargetMode="External"/><Relationship Id="rId1379" Type="http://schemas.openxmlformats.org/officeDocument/2006/relationships/hyperlink" Target="file:///C:\Users\Lloyd\Documents\SVN\FHIR\build\qa\extensibility.html" TargetMode="External"/><Relationship Id="rId1586" Type="http://schemas.openxmlformats.org/officeDocument/2006/relationships/hyperlink" Target="file:///C:\Users\Lloyd\Documents\SVN\FHIR\build\qa\device-example-f001-feedingtube.html" TargetMode="External"/><Relationship Id="rId2125" Type="http://schemas.openxmlformats.org/officeDocument/2006/relationships/hyperlink" Target="file:///C:\Users\Lloyd\Documents\SVN\FHIR\build\qa\careplan.html" TargetMode="External"/><Relationship Id="rId2332" Type="http://schemas.openxmlformats.org/officeDocument/2006/relationships/hyperlink" Target="subscription.html" TargetMode="External"/><Relationship Id="rId2984" Type="http://schemas.openxmlformats.org/officeDocument/2006/relationships/hyperlink" Target="http://www.7-zip.org/" TargetMode="External"/><Relationship Id="rId304" Type="http://schemas.openxmlformats.org/officeDocument/2006/relationships/hyperlink" Target="http://www.interfaceware.com" TargetMode="External"/><Relationship Id="rId511" Type="http://schemas.openxmlformats.org/officeDocument/2006/relationships/hyperlink" Target="file:///C:\Users\Lloyd\Documents\SVN\FHIR\build\qa\datatypes-definition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medicationorder.html" TargetMode="External"/><Relationship Id="rId1141" Type="http://schemas.openxmlformats.org/officeDocument/2006/relationships/hyperlink" Target="file:///C:\Users\Lloyd\Documents\SVN\FHIR\build\qa\slot.html" TargetMode="External"/><Relationship Id="rId1239" Type="http://schemas.openxmlformats.org/officeDocument/2006/relationships/hyperlink" Target="file:///C:\Users\Lloyd\Documents\SVN\FHIR\build\qa\searchparameter.html" TargetMode="External"/><Relationship Id="rId1793" Type="http://schemas.openxmlformats.org/officeDocument/2006/relationships/hyperlink" Target="file:///C:\Users\Lloyd\Documents\SVN\FHIR\build\qa\compartments.html" TargetMode="External"/><Relationship Id="rId2637" Type="http://schemas.openxmlformats.org/officeDocument/2006/relationships/hyperlink" Target="http://hssp-rlus.wikispaces.com/RLUS_FAQ" TargetMode="External"/><Relationship Id="rId2844" Type="http://schemas.openxmlformats.org/officeDocument/2006/relationships/hyperlink" Target="file:///C:\Users\Lloyd\Documents\SVN\FHIR\build\qa\terminologies.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xtensibility-definitions.html" TargetMode="External"/><Relationship Id="rId1001" Type="http://schemas.openxmlformats.org/officeDocument/2006/relationships/hyperlink" Target="file:///C:\Users\Lloyd\Documents\SVN\FHIR\index.html" TargetMode="External"/><Relationship Id="rId1446" Type="http://schemas.openxmlformats.org/officeDocument/2006/relationships/hyperlink" Target="file:///C:\Users\Lloyd\Documents\SVN\FHIR\build\qa\security-label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clinical.html" TargetMode="External"/><Relationship Id="rId2704" Type="http://schemas.openxmlformats.org/officeDocument/2006/relationships/hyperlink" Target="file:///C:\Users\Lloyd\Documents\SVN\FHIR\build\qa\datatypes.html" TargetMode="External"/><Relationship Id="rId2911" Type="http://schemas.openxmlformats.org/officeDocument/2006/relationships/hyperlink" Target="file:///C:\Users\Lloyd\Documents\SVN\FHIR\build\qa\datatypes.html" TargetMode="External"/><Relationship Id="rId1306" Type="http://schemas.openxmlformats.org/officeDocument/2006/relationships/hyperlink" Target="https://en.wikipedia.org/wiki/Role-based_access_control" TargetMode="External"/><Relationship Id="rId1513" Type="http://schemas.openxmlformats.org/officeDocument/2006/relationships/hyperlink" Target="file:///C:\Users\Lloyd\Documents\SVN\FHIR\build\qa\xml.html" TargetMode="External"/><Relationship Id="rId1720" Type="http://schemas.openxmlformats.org/officeDocument/2006/relationships/hyperlink" Target="file:///C:\Users\Lloyd\Documents\SVN\FHIR\build\qa\history.html" TargetMode="External"/><Relationship Id="rId1958" Type="http://schemas.openxmlformats.org/officeDocument/2006/relationships/hyperlink" Target="file:///C:\Users\Lloyd\Documents\SVN\FHIR\build\qa\resourcelist.html" TargetMode="External"/><Relationship Id="rId12" Type="http://schemas.openxmlformats.org/officeDocument/2006/relationships/hyperlink" Target="healthcareservice.html" TargetMode="External"/><Relationship Id="rId1818" Type="http://schemas.openxmlformats.org/officeDocument/2006/relationships/hyperlink" Target="http://www.nlm.nih.gov/" TargetMode="External"/><Relationship Id="rId161" Type="http://schemas.openxmlformats.org/officeDocument/2006/relationships/hyperlink" Target="file:///C:\Users\Lloyd\Documents\SVN\FHIR\build\qa\comparison-cda.html" TargetMode="External"/><Relationship Id="rId399" Type="http://schemas.openxmlformats.org/officeDocument/2006/relationships/hyperlink" Target="file:///C:\Users\Lloyd\Documents\SVN\FHIR\build\qa\datatypes.html" TargetMode="External"/><Relationship Id="rId2287" Type="http://schemas.openxmlformats.org/officeDocument/2006/relationships/hyperlink" Target="relatedpers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_email_list_subscription_instructions" TargetMode="External"/><Relationship Id="rId466" Type="http://schemas.openxmlformats.org/officeDocument/2006/relationships/hyperlink" Target="file:///C:\Users\Lloyd\Documents\SVN\FHIR\build\qa\datatypes-definitions.html" TargetMode="External"/><Relationship Id="rId673" Type="http://schemas.openxmlformats.org/officeDocument/2006/relationships/hyperlink" Target="file:///C:\Users\Lloyd\Documents\SVN\FHIR\build\qa\references.html" TargetMode="External"/><Relationship Id="rId880" Type="http://schemas.openxmlformats.org/officeDocument/2006/relationships/hyperlink" Target="file:///C:\Users\Lloyd\Documents\SVN\FHIR\build\qa\profiling.html" TargetMode="External"/><Relationship Id="rId1096" Type="http://schemas.openxmlformats.org/officeDocument/2006/relationships/hyperlink" Target="file:///C:\Users\Lloyd\Documents\SVN\FHIR\build\qa\conformance.html" TargetMode="External"/><Relationship Id="rId2147" Type="http://schemas.openxmlformats.org/officeDocument/2006/relationships/hyperlink" Target="file:///C:\Users\Lloyd\Documents\SVN\FHIR\build\qa\visionprescription.html" TargetMode="External"/><Relationship Id="rId2354" Type="http://schemas.openxmlformats.org/officeDocument/2006/relationships/hyperlink" Target="explanationofbenefit.html" TargetMode="External"/><Relationship Id="rId2561" Type="http://schemas.openxmlformats.org/officeDocument/2006/relationships/hyperlink" Target="file:///C:\Users\Lloyd\Documents\SVN\FHIR\build\qa\v3\Confidentiality\index.html" TargetMode="External"/><Relationship Id="rId2799" Type="http://schemas.openxmlformats.org/officeDocument/2006/relationships/hyperlink" Target="file:///C:\Users\Lloyd\Documents\SVN\FHIR\build\qa\elementdefinition-definitions.html" TargetMode="External"/><Relationship Id="rId119" Type="http://schemas.openxmlformats.org/officeDocument/2006/relationships/hyperlink" Target="file:///C:\Users\Lloyd\Documents\SVN\FHIR\build\qa\help.html" TargetMode="External"/><Relationship Id="rId326" Type="http://schemas.openxmlformats.org/officeDocument/2006/relationships/hyperlink" Target="http://www.relayhealth.com" TargetMode="External"/><Relationship Id="rId533" Type="http://schemas.openxmlformats.org/officeDocument/2006/relationships/hyperlink" Target="file:///C:\Users\Lloyd\Documents\SVN\FHIR\build\qa\references.html" TargetMode="External"/><Relationship Id="rId978" Type="http://schemas.openxmlformats.org/officeDocument/2006/relationships/hyperlink" Target="file:///C:\Users\Lloyd\Documents\SVN\FHIR\build\qa\claimresponse.html" TargetMode="External"/><Relationship Id="rId1163" Type="http://schemas.openxmlformats.org/officeDocument/2006/relationships/hyperlink" Target="file:///C:\Users\Lloyd\Documents\SVN\FHIR\build\qa\datatypes.html" TargetMode="External"/><Relationship Id="rId1370" Type="http://schemas.openxmlformats.org/officeDocument/2006/relationships/hyperlink" Target="file:///C:\Users\Lloyd\Documents\SVN\FHIR\build\qa\bundle-response.html" TargetMode="External"/><Relationship Id="rId2007" Type="http://schemas.openxmlformats.org/officeDocument/2006/relationships/hyperlink" Target="file:///C:\Users\Lloyd\Documents\SVN\FHIR\build\qa\structuredefinition.html" TargetMode="External"/><Relationship Id="rId2214" Type="http://schemas.openxmlformats.org/officeDocument/2006/relationships/hyperlink" Target="file:///C:\Users\Lloyd\Documents\SVN\FHIR\build\qa\questionnaireresponse.html" TargetMode="External"/><Relationship Id="rId2659" Type="http://schemas.openxmlformats.org/officeDocument/2006/relationships/hyperlink" Target="http://snomed.org/uristandard.pdf" TargetMode="External"/><Relationship Id="rId2866" Type="http://schemas.openxmlformats.org/officeDocument/2006/relationships/hyperlink" Target="file:///C:\Users\Lloyd\Documents\SVN\FHIR\build\qa\http.html" TargetMode="External"/><Relationship Id="rId740" Type="http://schemas.openxmlformats.org/officeDocument/2006/relationships/hyperlink" Target="file:///C:\Users\Lloyd\Documents\SVN\FHIR\build\qa\validation.json.zip" TargetMode="External"/><Relationship Id="rId838" Type="http://schemas.openxmlformats.org/officeDocument/2006/relationships/hyperlink" Target="file:///C:\Users\Lloyd\Documents\SVN\FHIR\build\qa\element-definitions.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control" Target="activeX/activeX6.xm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aymentnotice.html" TargetMode="External"/><Relationship Id="rId2519" Type="http://schemas.openxmlformats.org/officeDocument/2006/relationships/hyperlink" Target="file:///C:\Users\Lloyd\Documents\SVN\FHIR\build\qa\medicationdispense.html" TargetMode="External"/><Relationship Id="rId2726" Type="http://schemas.openxmlformats.org/officeDocument/2006/relationships/hyperlink" Target="file:///C:\Users\Lloyd\Documents\SVN\FHIR\build\qa\history.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notice.html" TargetMode="External"/><Relationship Id="rId1328" Type="http://schemas.openxmlformats.org/officeDocument/2006/relationships/hyperlink" Target="file:///C:\Users\Lloyd\Documents\SVN\FHIR\build\qa\conformance-definitions.html" TargetMode="External"/><Relationship Id="rId1535" Type="http://schemas.openxmlformats.org/officeDocument/2006/relationships/hyperlink" Target="http://wiki.hl7.org/index.php?title=FHIR_Blogs" TargetMode="External"/><Relationship Id="rId2933" Type="http://schemas.openxmlformats.org/officeDocument/2006/relationships/hyperlink" Target="http://www.w3.org/Protocols/rfc2616/rfc2616-sec14.html" TargetMode="External"/><Relationship Id="rId905" Type="http://schemas.openxmlformats.org/officeDocument/2006/relationships/hyperlink" Target="file:///C:\Users\Lloyd\Documents\SVN\FHIR\build\qa\dataelement.html" TargetMode="External"/><Relationship Id="rId1742" Type="http://schemas.openxmlformats.org/officeDocument/2006/relationships/hyperlink" Target="file:///C:\Users\Lloyd\Documents\SVN\FHIR\build\qa\history.html" TargetMode="External"/><Relationship Id="rId34" Type="http://schemas.openxmlformats.org/officeDocument/2006/relationships/hyperlink" Target="processrequest.html" TargetMode="External"/><Relationship Id="rId1602" Type="http://schemas.openxmlformats.org/officeDocument/2006/relationships/hyperlink" Target="file:///C:\Users\Lloyd\Documents\SVN\FHIR\build\qa\organization-example-f201-aumc.html" TargetMode="External"/><Relationship Id="rId183" Type="http://schemas.openxmlformats.org/officeDocument/2006/relationships/hyperlink" Target="file:///C:\Users\Lloyd\Documents\SVN\FHIR\build\qa\help.html" TargetMode="External"/><Relationship Id="rId390" Type="http://schemas.openxmlformats.org/officeDocument/2006/relationships/hyperlink" Target="file:///C:\Users\Lloyd\Documents\SVN\FHIR\build\qa\datatypes.html" TargetMode="External"/><Relationship Id="rId1907" Type="http://schemas.openxmlformats.org/officeDocument/2006/relationships/hyperlink" Target="file:///C:\Users\Lloyd\Documents\SVN\FHIR\build\qa\search.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help.html" TargetMode="External"/><Relationship Id="rId488" Type="http://schemas.openxmlformats.org/officeDocument/2006/relationships/hyperlink" Target="file:///C:\Users\Lloyd\Documents\SVN\FHIR\build\qa\datatypes.html" TargetMode="External"/><Relationship Id="rId695" Type="http://schemas.openxmlformats.org/officeDocument/2006/relationships/hyperlink" Target="file:///C:\Users\Lloyd\Documents\SVN\FHIR\build\qa\terminology-servi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device.html" TargetMode="External"/><Relationship Id="rId2583" Type="http://schemas.openxmlformats.org/officeDocument/2006/relationships/hyperlink" Target="file:///C:\Users\Lloyd\Documents\SVN\FHIR\build\qa\v3\Confidentiality\index.html" TargetMode="External"/><Relationship Id="rId2790" Type="http://schemas.openxmlformats.org/officeDocument/2006/relationships/hyperlink" Target="file:///C:\Users\Lloyd\Documents\SVN\FHIR\build\qa\namingsystem-definitions.html" TargetMode="External"/><Relationship Id="rId110" Type="http://schemas.openxmlformats.org/officeDocument/2006/relationships/hyperlink" Target="file:///C:\Users\Lloyd\Documents\SVN\FHIR\build\qa\resource.html" TargetMode="External"/><Relationship Id="rId348" Type="http://schemas.openxmlformats.org/officeDocument/2006/relationships/hyperlink" Target="file:///C:\Users\Lloyd\Documents\SVN\FHIR\build\qa\history.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http://gforge.hl7.org/gf/project/fhir/tracker/?action=TrackerItemEdit&amp;tracker_item_id=3260" TargetMode="External"/><Relationship Id="rId1392" Type="http://schemas.openxmlformats.org/officeDocument/2006/relationships/hyperlink" Target="file:///C:\Users\Lloyd\Documents\SVN\FHIR\build\qa\datatypes.html" TargetMode="External"/><Relationship Id="rId2029" Type="http://schemas.openxmlformats.org/officeDocument/2006/relationships/hyperlink" Target="file:///C:\Users\Lloyd\Documents\SVN\FHIR\build\qa\observation-example-bloodpressure.html" TargetMode="External"/><Relationship Id="rId2236" Type="http://schemas.openxmlformats.org/officeDocument/2006/relationships/hyperlink" Target="file:///C:\Users\Lloyd\Documents\SVN\FHIR\build\qa\conceptmap.html" TargetMode="External"/><Relationship Id="rId2443" Type="http://schemas.openxmlformats.org/officeDocument/2006/relationships/hyperlink" Target="supplydelivery.html" TargetMode="External"/><Relationship Id="rId2650" Type="http://schemas.openxmlformats.org/officeDocument/2006/relationships/hyperlink" Target="file:///C:\Users\Lloyd\Documents\SVN\FHIR\build\qa\history.html" TargetMode="External"/><Relationship Id="rId2888" Type="http://schemas.openxmlformats.org/officeDocument/2006/relationships/hyperlink" Target="file:///C:\Users\Lloyd\Documents\SVN\FHIR\build\qa\conformance-rules.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wiki.hl7.org/index.php?title=FHIR" TargetMode="External"/><Relationship Id="rId1252" Type="http://schemas.openxmlformats.org/officeDocument/2006/relationships/hyperlink" Target="file:///C:\Users\Lloyd\Documents\SVN\FHIR\build\qa\uslab\uslabphreport.html" TargetMode="External"/><Relationship Id="rId1697" Type="http://schemas.openxmlformats.org/officeDocument/2006/relationships/hyperlink" Target="http://loinc.org/terms-of-use" TargetMode="External"/><Relationship Id="rId2303" Type="http://schemas.openxmlformats.org/officeDocument/2006/relationships/hyperlink" Target="appointmentresponse.html" TargetMode="External"/><Relationship Id="rId2510" Type="http://schemas.openxmlformats.org/officeDocument/2006/relationships/hyperlink" Target="http://wiki.hl7.org/index.php?title=FHIR_Specification_Feedback_(DSTU_2)" TargetMode="External"/><Relationship Id="rId2748" Type="http://schemas.openxmlformats.org/officeDocument/2006/relationships/hyperlink" Target="http://www.fda.gov/Drugs/InformationOnDrugs/ucm142438.htm" TargetMode="External"/><Relationship Id="rId2955" Type="http://schemas.openxmlformats.org/officeDocument/2006/relationships/hyperlink" Target="file:///C:\Users\Lloyd\Documents\SVN\FHIR\build\qa\http.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healthcareservice.html" TargetMode="External"/><Relationship Id="rId1557" Type="http://schemas.openxmlformats.org/officeDocument/2006/relationships/hyperlink" Target="file:///C:\Users\Lloyd\Documents\SVN\FHIR\build\qa\condition-example-f002-lung.html" TargetMode="External"/><Relationship Id="rId1764" Type="http://schemas.openxmlformats.org/officeDocument/2006/relationships/hyperlink" Target="file:///C:\Users\Lloyd\Documents\SVN\FHIR\build\qa\operationoutcome.html" TargetMode="External"/><Relationship Id="rId1971" Type="http://schemas.openxmlformats.org/officeDocument/2006/relationships/hyperlink" Target="file:///C:\Users\Lloyd\Documents\SVN\FHIR\build\qa\formats.html" TargetMode="External"/><Relationship Id="rId2608" Type="http://schemas.openxmlformats.org/officeDocument/2006/relationships/hyperlink" Target="file:///C:\Users\Lloyd\Documents\SVN\FHIR\build\qa\operationoutcome-example-break-the-glass.html" TargetMode="External"/><Relationship Id="rId2815" Type="http://schemas.openxmlformats.org/officeDocument/2006/relationships/hyperlink" Target="http://www.rfc-editor.org/bcp/bcp13.txt" TargetMode="External"/><Relationship Id="rId56" Type="http://schemas.openxmlformats.org/officeDocument/2006/relationships/hyperlink" Target="file:///C:\Users\Lloyd\Documents\SVN\FHIR\build\qa\fhir-spec.zip" TargetMode="External"/><Relationship Id="rId1417" Type="http://schemas.openxmlformats.org/officeDocument/2006/relationships/hyperlink" Target="file:///C:\Users\Lloyd\Documents\SVN\FHIR\build\qa\ehrsrle\ehrsrle.html" TargetMode="External"/><Relationship Id="rId1624" Type="http://schemas.openxmlformats.org/officeDocument/2006/relationships/hyperlink" Target="file:///C:\Users\Lloyd\Documents\SVN\FHIR\build\qa\practitioner-example-f201-ab.html" TargetMode="External"/><Relationship Id="rId1831" Type="http://schemas.openxmlformats.org/officeDocument/2006/relationships/hyperlink" Target="file:///C:\Users\Lloyd\Documents\SVN\FHIR\build\qa\index.html" TargetMode="External"/><Relationship Id="rId1929" Type="http://schemas.openxmlformats.org/officeDocument/2006/relationships/hyperlink" Target="file:///C:\Users\Lloyd\Documents\SVN\FHIR\build\qa\resource.html" TargetMode="External"/><Relationship Id="rId2093" Type="http://schemas.openxmlformats.org/officeDocument/2006/relationships/hyperlink" Target="file:///C:\Users\Lloyd\Documents\SVN\FHIR\build\qa\datatypes.html" TargetMode="External"/><Relationship Id="rId2398" Type="http://schemas.openxmlformats.org/officeDocument/2006/relationships/hyperlink" Target="imagingstudy.html" TargetMode="External"/><Relationship Id="rId272" Type="http://schemas.openxmlformats.org/officeDocument/2006/relationships/hyperlink" Target="http://www.brit.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immunizationrecommendation.html" TargetMode="External"/><Relationship Id="rId2258" Type="http://schemas.openxmlformats.org/officeDocument/2006/relationships/hyperlink" Target="condition.html" TargetMode="External"/><Relationship Id="rId3004" Type="http://schemas.openxmlformats.org/officeDocument/2006/relationships/hyperlink" Target="file:///C:\Users\Lloyd\Documents\SVN\FHIR\build\qa\fhir-all.xsd" TargetMode="External"/><Relationship Id="rId132" Type="http://schemas.openxmlformats.org/officeDocument/2006/relationships/hyperlink" Target="file:///C:\Users\Lloyd\Documents\SVN\FHIR\build\qa\reference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quest.html" TargetMode="External"/><Relationship Id="rId1067" Type="http://schemas.openxmlformats.org/officeDocument/2006/relationships/hyperlink" Target="file:///C:\Users\Lloyd\Documents\SVN\FHIR\build\qa\detectedissu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bundle.html" TargetMode="External"/><Relationship Id="rId2672" Type="http://schemas.openxmlformats.org/officeDocument/2006/relationships/hyperlink" Target="file:///C:\Users\Lloyd\Documents\SVN\FHIR\build\qa\help.html" TargetMode="External"/><Relationship Id="rId437" Type="http://schemas.openxmlformats.org/officeDocument/2006/relationships/hyperlink" Target="http://www.w3.org/International/questions/qa-personal-names" TargetMode="External"/><Relationship Id="rId644" Type="http://schemas.openxmlformats.org/officeDocument/2006/relationships/hyperlink" Target="file:///C:\Users\Lloyd\Documents\SVN\FHIR\build\qa\timelines.html" TargetMode="External"/><Relationship Id="rId851" Type="http://schemas.openxmlformats.org/officeDocument/2006/relationships/hyperlink" Target="file:///C:\Users\Lloyd\Documents\SVN\FHIR\build\qa\extensibility-definitions.html" TargetMode="External"/><Relationship Id="rId1274" Type="http://schemas.openxmlformats.org/officeDocument/2006/relationships/hyperlink" Target="file:///C:\Users\Lloyd\Documents\SVN\FHIR\build\qa\referralrequest.html" TargetMode="External"/><Relationship Id="rId1481" Type="http://schemas.openxmlformats.org/officeDocument/2006/relationships/control" Target="activeX/activeX11.xml"/><Relationship Id="rId1579" Type="http://schemas.openxmlformats.org/officeDocument/2006/relationships/hyperlink" Target="file:///C:\Users\Lloyd\Documents\SVN\FHIR\build\qa\medicationorder-example-f002-crestor.html" TargetMode="External"/><Relationship Id="rId2118" Type="http://schemas.openxmlformats.org/officeDocument/2006/relationships/hyperlink" Target="file:///C:\Users\Lloyd\Documents\SVN\FHIR\build\qa\condition.html" TargetMode="External"/><Relationship Id="rId2325" Type="http://schemas.openxmlformats.org/officeDocument/2006/relationships/hyperlink" Target="media.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help.html" TargetMode="External"/><Relationship Id="rId504" Type="http://schemas.openxmlformats.org/officeDocument/2006/relationships/hyperlink" Target="file:///C:\Users\Lloyd\Documents\SVN\FHIR\build\qa\datatypes.html" TargetMode="External"/><Relationship Id="rId711" Type="http://schemas.openxmlformats.org/officeDocument/2006/relationships/hyperlink" Target="http://www.w3.org/Style/CSS/Overview.e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ractitioner.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domainresource.html" TargetMode="External"/><Relationship Id="rId1993" Type="http://schemas.openxmlformats.org/officeDocument/2006/relationships/hyperlink" Target="file:///C:\Users\Lloyd\Documents\SVN\FHIR\build\qa\lipid-report.html" TargetMode="External"/><Relationship Id="rId2837" Type="http://schemas.openxmlformats.org/officeDocument/2006/relationships/hyperlink" Target="file:///C:\Users\Lloyd\Documents\SVN\FHIR\build\qa\conceptmap.html" TargetMode="External"/><Relationship Id="rId78" Type="http://schemas.openxmlformats.org/officeDocument/2006/relationships/hyperlink" Target="http://www.hl7.org/participate/onlineballoting.cfm" TargetMode="External"/><Relationship Id="rId809" Type="http://schemas.openxmlformats.org/officeDocument/2006/relationships/hyperlink" Target="file:///C:\Users\Lloyd\Documents\SVN\FHIR\build\qa\terminologies.html" TargetMode="External"/><Relationship Id="rId1201" Type="http://schemas.openxmlformats.org/officeDocument/2006/relationships/hyperlink" Target="file:///C:\Users\Lloyd\Documents\SVN\FHIR\build\qa\appointmentresponse.html" TargetMode="External"/><Relationship Id="rId1439" Type="http://schemas.openxmlformats.org/officeDocument/2006/relationships/hyperlink" Target="file:///C:\Users\Lloyd\Documents\SVN\FHIR\build\qa\services.html" TargetMode="External"/><Relationship Id="rId1646" Type="http://schemas.openxmlformats.org/officeDocument/2006/relationships/hyperlink" Target="file:///C:\Users\Lloyd\Documents\SVN\FHIR\build\qa\practitioner-example-f202-lm.html" TargetMode="External"/><Relationship Id="rId1853" Type="http://schemas.openxmlformats.org/officeDocument/2006/relationships/hyperlink" Target="http://wiki.hl7.org/index.php?title=FHIR_Asynchronous_Exchange" TargetMode="External"/><Relationship Id="rId2904" Type="http://schemas.openxmlformats.org/officeDocument/2006/relationships/hyperlink" Target="file:///C:\Users\Lloyd\Documents\SVN\FHIR\build\qa\search.html" TargetMode="External"/><Relationship Id="rId1506" Type="http://schemas.openxmlformats.org/officeDocument/2006/relationships/hyperlink" Target="administration.html"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compartments.html" TargetMode="External"/><Relationship Id="rId294" Type="http://schemas.openxmlformats.org/officeDocument/2006/relationships/hyperlink" Target="http://www.gevityinc.com" TargetMode="External"/><Relationship Id="rId2182" Type="http://schemas.openxmlformats.org/officeDocument/2006/relationships/hyperlink" Target="file:///C:\Users\Lloyd\Documents\SVN\FHIR\build\qa\substanc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exampl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f\daf.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xml.html" TargetMode="External"/><Relationship Id="rId459" Type="http://schemas.openxmlformats.org/officeDocument/2006/relationships/hyperlink" Target="file:///C:\Users\Lloyd\Documents\SVN\FHIR\build\qa\datatypes-examples.html" TargetMode="External"/><Relationship Id="rId666" Type="http://schemas.openxmlformats.org/officeDocument/2006/relationships/hyperlink" Target="file:///C:\Users\Lloyd\Documents\SVN\FHIR\build\qa\overview-dev.html" TargetMode="External"/><Relationship Id="rId873" Type="http://schemas.openxmlformats.org/officeDocument/2006/relationships/hyperlink" Target="file:///C:\Users\Lloyd\Documents\SVN\FHIR\build\qa\structuredefinition-examples.html" TargetMode="External"/><Relationship Id="rId1089" Type="http://schemas.openxmlformats.org/officeDocument/2006/relationships/hyperlink" Target="file:///C:\Users\Lloyd\Documents\SVN\FHIR\build\qa\auditevent.html" TargetMode="External"/><Relationship Id="rId1296" Type="http://schemas.openxmlformats.org/officeDocument/2006/relationships/hyperlink" Target="file:///C:\Users\Lloyd\Documents\SVN\FHIR\build\qa\documents.html" TargetMode="External"/><Relationship Id="rId2347" Type="http://schemas.openxmlformats.org/officeDocument/2006/relationships/hyperlink" Target="eligibilityresponse.html" TargetMode="External"/><Relationship Id="rId2554" Type="http://schemas.openxmlformats.org/officeDocument/2006/relationships/hyperlink" Target="file:///C:\Users\Lloyd\Documents\SVN\FHIR\build\qa\resource.html" TargetMode="External"/><Relationship Id="rId2999" Type="http://schemas.openxmlformats.org/officeDocument/2006/relationships/hyperlink" Target="file:///C:\Users\Lloyd\Documents\SVN\FHIR\build\qa\resource.html" TargetMode="External"/><Relationship Id="rId221" Type="http://schemas.openxmlformats.org/officeDocument/2006/relationships/hyperlink" Target="file:///C:\Users\Lloyd\Documents\SVN\FHIR\build\qa\allergyintolerance-definitions.html" TargetMode="External"/><Relationship Id="rId319" Type="http://schemas.openxmlformats.org/officeDocument/2006/relationships/hyperlink" Target="http://www.healthit.gov/" TargetMode="External"/><Relationship Id="rId526" Type="http://schemas.openxmlformats.org/officeDocument/2006/relationships/hyperlink" Target="file:///C:\Users\Lloyd\Documents\SVN\FHIR\build\qa\terminologies.html" TargetMode="External"/><Relationship Id="rId1156" Type="http://schemas.openxmlformats.org/officeDocument/2006/relationships/hyperlink" Target="file:///C:\Users\Lloyd\Documents\SVN\FHIR\build\qa\datatypes.html" TargetMode="External"/><Relationship Id="rId1363" Type="http://schemas.openxmlformats.org/officeDocument/2006/relationships/hyperlink" Target="file:///C:\Users\Lloyd\Documents\SVN\FHIR\build\qa\bundle-definitions.html" TargetMode="External"/><Relationship Id="rId2207" Type="http://schemas.openxmlformats.org/officeDocument/2006/relationships/hyperlink" Target="file:///C:\Users\Lloyd\Documents\SVN\FHIR\build\qa\processresponse.html" TargetMode="External"/><Relationship Id="rId2761" Type="http://schemas.openxmlformats.org/officeDocument/2006/relationships/hyperlink" Target="file:///C:\Users\Lloyd\Documents\SVN\FHIR\build\qa\terminologies-v2.html" TargetMode="External"/><Relationship Id="rId2859" Type="http://schemas.openxmlformats.org/officeDocument/2006/relationships/hyperlink" Target="file:///C:\Users\Lloyd\Documents\SVN\FHIR\build\qa\valueset-operations.html" TargetMode="External"/><Relationship Id="rId733" Type="http://schemas.openxmlformats.org/officeDocument/2006/relationships/hyperlink" Target="file:///C:\Users\Lloyd\Documents\SVN\FHIR\build\qa\history.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ferences.html" TargetMode="External"/><Relationship Id="rId1570" Type="http://schemas.openxmlformats.org/officeDocument/2006/relationships/hyperlink" Target="file:///C:\Users\Lloyd\Documents\SVN\FHIR\build\qa\careplan-example-f003-pharynx.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resourcelist.html" TargetMode="External"/><Relationship Id="rId2414" Type="http://schemas.openxmlformats.org/officeDocument/2006/relationships/hyperlink" Target="operationdefinition.html" TargetMode="External"/><Relationship Id="rId2621" Type="http://schemas.openxmlformats.org/officeDocument/2006/relationships/hyperlink" Target="http://www.w3.org/TR/xmldsig-core/" TargetMode="External"/><Relationship Id="rId2719" Type="http://schemas.openxmlformats.org/officeDocument/2006/relationships/hyperlink" Target="file:///C:\Users\Lloyd\Documents\SVN\FHIR\build\qa\.profile.json.html" TargetMode="External"/><Relationship Id="rId800" Type="http://schemas.openxmlformats.org/officeDocument/2006/relationships/hyperlink" Target="file:///C:\Users\Lloyd\Documents\SVN\FHIR\build\qa\element-definitions.html" TargetMode="External"/><Relationship Id="rId1223" Type="http://schemas.openxmlformats.org/officeDocument/2006/relationships/hyperlink" Target="file:///C:\Users\Lloyd\Documents\SVN\FHIR\build\qa\healthcareservice.html" TargetMode="External"/><Relationship Id="rId1430" Type="http://schemas.openxmlformats.org/officeDocument/2006/relationships/hyperlink" Target="file:///C:\Users\Lloyd\Documents\SVN\FHIR\build\qa\diagnosticreport.html" TargetMode="External"/><Relationship Id="rId1528" Type="http://schemas.openxmlformats.org/officeDocument/2006/relationships/hyperlink" Target="file:///C:\Users\Lloyd\Documents\SVN\FHIR\build\qa\profilelist.html" TargetMode="External"/><Relationship Id="rId2926" Type="http://schemas.openxmlformats.org/officeDocument/2006/relationships/hyperlink" Target="file:///C:\Users\Lloyd\Documents\SVN\FHIR\build\qa\conformance.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extensibility.html" TargetMode="External"/><Relationship Id="rId27" Type="http://schemas.openxmlformats.org/officeDocument/2006/relationships/hyperlink" Target="schedule.html" TargetMode="External"/><Relationship Id="rId1802" Type="http://schemas.openxmlformats.org/officeDocument/2006/relationships/hyperlink" Target="file:///C:\Users\Lloyd\Documents\SVN\FHIR\build\qa\history.html" TargetMode="External"/><Relationship Id="rId176" Type="http://schemas.openxmlformats.org/officeDocument/2006/relationships/hyperlink" Target="file:///C:\Users\Lloyd\Documents\SVN\FHIR\build\qa\diagnosticreport.html" TargetMode="External"/><Relationship Id="rId383" Type="http://schemas.openxmlformats.org/officeDocument/2006/relationships/hyperlink" Target="file:///C:\Users\Lloyd\Documents\SVN\FHIR\build\qa\datatypes-mappings.html" TargetMode="External"/><Relationship Id="rId590" Type="http://schemas.openxmlformats.org/officeDocument/2006/relationships/hyperlink" Target="file:///C:\Users\Lloyd\Documents\SVN\FHIR\build\qa\datatypes-definitions.html" TargetMode="External"/><Relationship Id="rId2064" Type="http://schemas.openxmlformats.org/officeDocument/2006/relationships/hyperlink" Target="file:///C:\Users\Lloyd\Documents\SVN\FHIR\build\qa\terminologies.html" TargetMode="External"/><Relationship Id="rId2271" Type="http://schemas.openxmlformats.org/officeDocument/2006/relationships/hyperlink" Target="medicationorder.html" TargetMode="External"/><Relationship Id="rId243" Type="http://schemas.openxmlformats.org/officeDocument/2006/relationships/hyperlink" Target="file:///C:\Users\Lloyd\Documents\SVN\FHIR\build\qa\profiling.html" TargetMode="External"/><Relationship Id="rId450" Type="http://schemas.openxmlformats.org/officeDocument/2006/relationships/hyperlink" Target="file:///C:\Users\Lloyd\Documents\SVN\FHIR\build\qa\datatypes-definitions.html" TargetMode="External"/><Relationship Id="rId688" Type="http://schemas.openxmlformats.org/officeDocument/2006/relationships/hyperlink" Target="file:///C:\Users\Lloyd\Documents\SVN\FHIR\build\qa\terminologies.html" TargetMode="External"/><Relationship Id="rId895" Type="http://schemas.openxmlformats.org/officeDocument/2006/relationships/hyperlink" Target="file:///C:\Users\Lloyd\Documents\SVN\FHIR\build\qa\patient.profile.json.html" TargetMode="External"/><Relationship Id="rId1080" Type="http://schemas.openxmlformats.org/officeDocument/2006/relationships/hyperlink" Target="file:///C:\Users\Lloyd\Documents\SVN\FHIR\build\qa\elementdefinition.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composition.html" TargetMode="External"/><Relationship Id="rId2576" Type="http://schemas.openxmlformats.org/officeDocument/2006/relationships/hyperlink" Target="file:///C:\Users\Lloyd\Documents\SVN\FHIR\build\qa\diagnosticreport.html" TargetMode="External"/><Relationship Id="rId2783" Type="http://schemas.openxmlformats.org/officeDocument/2006/relationships/hyperlink" Target="file:///C:\Users\Lloyd\Documents\SVN\FHIR\build\qa\extensibility.html" TargetMode="External"/><Relationship Id="rId2990" Type="http://schemas.openxmlformats.org/officeDocument/2006/relationships/hyperlink" Target="file:///C:\Users\Lloyd\Documents\SVN\FHIR\build\qa\help.html" TargetMode="External"/><Relationship Id="rId103" Type="http://schemas.openxmlformats.org/officeDocument/2006/relationships/hyperlink" Target="file:///C:\Users\Lloyd\Documents\SVN\FHIR\build\qa\help.html" TargetMode="External"/><Relationship Id="rId310" Type="http://schemas.openxmlformats.org/officeDocument/2006/relationships/hyperlink" Target="http://thelazycompany.com" TargetMode="External"/><Relationship Id="rId548" Type="http://schemas.openxmlformats.org/officeDocument/2006/relationships/hyperlink" Target="file:///C:\Users\Lloyd\Documents\SVN\FHIR\build\qa\terminologies.html" TargetMode="External"/><Relationship Id="rId755" Type="http://schemas.openxmlformats.org/officeDocument/2006/relationships/hyperlink" Target="https://www.oracle.com/java/index.html" TargetMode="External"/><Relationship Id="rId962" Type="http://schemas.openxmlformats.org/officeDocument/2006/relationships/hyperlink" Target="file:///C:\Users\Lloyd\Documents\SVN\FHIR\build\qa\history.html" TargetMode="External"/><Relationship Id="rId1178" Type="http://schemas.openxmlformats.org/officeDocument/2006/relationships/hyperlink" Target="http://gforge.hl7.org/gf/project/fhir/tracker/?action=TrackerItemEdit&amp;tracker_item_id=3291" TargetMode="External"/><Relationship Id="rId1385" Type="http://schemas.openxmlformats.org/officeDocument/2006/relationships/hyperlink" Target="http://tools.ietf.org/html/rfc2616"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messageheader.html" TargetMode="External"/><Relationship Id="rId2436" Type="http://schemas.openxmlformats.org/officeDocument/2006/relationships/hyperlink" Target="searchparameter.html" TargetMode="External"/><Relationship Id="rId2643" Type="http://schemas.openxmlformats.org/officeDocument/2006/relationships/hyperlink" Target="file:///C:\Users\Lloyd\Documents\SVN\FHIR\build\qa\conformance.html" TargetMode="External"/><Relationship Id="rId2850" Type="http://schemas.openxmlformats.org/officeDocument/2006/relationships/hyperlink" Target="file:///C:\Users\Lloyd\Documents\SVN\FHIR\build\qa\extension-conformance-supported-system.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lement-definitions.html" TargetMode="External"/><Relationship Id="rId1038" Type="http://schemas.openxmlformats.org/officeDocument/2006/relationships/hyperlink" Target="file:///C:\Users\Lloyd\Documents\SVN\FHIR\build\qa\json.html" TargetMode="External"/><Relationship Id="rId1245" Type="http://schemas.openxmlformats.org/officeDocument/2006/relationships/hyperlink" Target="file:///C:\Users\Lloyd\Documents\SVN\FHIR\build\qa\iglist.html" TargetMode="External"/><Relationship Id="rId1452" Type="http://schemas.openxmlformats.org/officeDocument/2006/relationships/hyperlink" Target="file:///C:\Users\Lloyd\Documents\SVN\FHIR\build\qa\profiling.html" TargetMode="External"/><Relationship Id="rId1897" Type="http://schemas.openxmlformats.org/officeDocument/2006/relationships/hyperlink" Target="file:///C:\Users\Lloyd\Documents\SVN\FHIR\build\qa\operationoutcome.html" TargetMode="External"/><Relationship Id="rId2503" Type="http://schemas.openxmlformats.org/officeDocument/2006/relationships/hyperlink" Target="file:///C:\Users\Lloyd\Documents\SVN\FHIR\build\qa\datatyp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iagnosticreport.html" TargetMode="External"/><Relationship Id="rId1312" Type="http://schemas.openxmlformats.org/officeDocument/2006/relationships/hyperlink" Target="http://www.w3.org/Protocols/rfc2616/rfc2616-sec12.html" TargetMode="External"/><Relationship Id="rId1757" Type="http://schemas.openxmlformats.org/officeDocument/2006/relationships/hyperlink" Target="file:///C:\Users\Lloyd\Documents\SVN\FHIR\build\qa\operationoutcome.html" TargetMode="External"/><Relationship Id="rId1964" Type="http://schemas.openxmlformats.org/officeDocument/2006/relationships/hyperlink" Target="file:///C:\Users\Lloyd\Documents\SVN\FHIR\build\qa\messageheader.html" TargetMode="External"/><Relationship Id="rId2710" Type="http://schemas.openxmlformats.org/officeDocument/2006/relationships/hyperlink" Target="file:///C:\Users\Lloyd\Documents\SVN\FHIR\build\qa\.xml.html" TargetMode="External"/><Relationship Id="rId2808" Type="http://schemas.openxmlformats.org/officeDocument/2006/relationships/hyperlink" Target="http://hl7.org/fhir/ValueSet/clinical-findings" TargetMode="External"/><Relationship Id="rId49" Type="http://schemas.openxmlformats.org/officeDocument/2006/relationships/hyperlink" Target="file:///C:\Users\Lloyd\Documents\SVN\FHIR\build\qa\history.html" TargetMode="External"/><Relationship Id="rId1617" Type="http://schemas.openxmlformats.org/officeDocument/2006/relationships/hyperlink" Target="file:///C:\Users\Lloyd\Documents\SVN\FHIR\build\qa\diagnosticreport-example-f201-brainct.html" TargetMode="External"/><Relationship Id="rId1824" Type="http://schemas.openxmlformats.org/officeDocument/2006/relationships/hyperlink" Target="http://services.w3.org/htmldiff?doc1=http%3A%2F%2Fhl7.org%2Fimplement%2Fstandards%2Ffhir%2F&amp;doc2=" TargetMode="External"/><Relationship Id="rId198" Type="http://schemas.openxmlformats.org/officeDocument/2006/relationships/hyperlink" Target="file:///C:\Users\Lloyd\Documents\SVN\FHIR\build\qa\documents.html" TargetMode="External"/><Relationship Id="rId2086" Type="http://schemas.openxmlformats.org/officeDocument/2006/relationships/hyperlink" Target="file:///C:\Users\Lloyd\Documents\SVN\FHIR\build\qa\procedure.html" TargetMode="External"/><Relationship Id="rId2293" Type="http://schemas.openxmlformats.org/officeDocument/2006/relationships/hyperlink" Target="person.html" TargetMode="External"/><Relationship Id="rId2598" Type="http://schemas.openxmlformats.org/officeDocument/2006/relationships/image" Target="file:///C:\Users\Lloyd\Documents\SVN\FHIR\build\qa\security-layout.png" TargetMode="External"/><Relationship Id="rId265" Type="http://schemas.openxmlformats.org/officeDocument/2006/relationships/hyperlink" Target="http://www.accenture.com" TargetMode="External"/><Relationship Id="rId472" Type="http://schemas.openxmlformats.org/officeDocument/2006/relationships/hyperlink" Target="file:///C:\Users\Lloyd\Documents\SVN\FHIR\build\qa\datatypes-definitions.html" TargetMode="External"/><Relationship Id="rId2153" Type="http://schemas.openxmlformats.org/officeDocument/2006/relationships/hyperlink" Target="file:///C:\Users\Lloyd\Documents\SVN\FHIR\build\qa\medicationorder.html" TargetMode="External"/><Relationship Id="rId2360" Type="http://schemas.openxmlformats.org/officeDocument/2006/relationships/hyperlink" Target="binary.html" TargetMode="External"/><Relationship Id="rId125" Type="http://schemas.openxmlformats.org/officeDocument/2006/relationships/hyperlink" Target="file:///C:\Users\Lloyd\Documents\SVN\FHIR\build\qa\medicationorder.html" TargetMode="External"/><Relationship Id="rId332" Type="http://schemas.openxmlformats.org/officeDocument/2006/relationships/hyperlink" Target="http://www.sysmex.co.nz" TargetMode="External"/><Relationship Id="rId777" Type="http://schemas.openxmlformats.org/officeDocument/2006/relationships/hyperlink" Target="file:///C:\Users\Lloyd\Documents\SVN\FHIR\build\qa\history.html" TargetMode="External"/><Relationship Id="rId984" Type="http://schemas.openxmlformats.org/officeDocument/2006/relationships/hyperlink" Target="file:///C:\Users\Lloyd\Documents\SVN\FHIR\build\qa\paymentnotice.html" TargetMode="External"/><Relationship Id="rId2013" Type="http://schemas.openxmlformats.org/officeDocument/2006/relationships/hyperlink" Target="file:///C:\Users\Lloyd\Documents\SVN\FHIR\build\qa\conformance.html" TargetMode="External"/><Relationship Id="rId2220" Type="http://schemas.openxmlformats.org/officeDocument/2006/relationships/hyperlink" Target="file:///C:\Users\Lloyd\Documents\SVN\FHIR\build\qa\lifecycle.html" TargetMode="External"/><Relationship Id="rId2458" Type="http://schemas.openxmlformats.org/officeDocument/2006/relationships/hyperlink" Target="file:///C:\Users\Lloyd\Documents\SVN\FHIR\build\qa\resource.html" TargetMode="External"/><Relationship Id="rId2665" Type="http://schemas.openxmlformats.org/officeDocument/2006/relationships/hyperlink" Target="file:///C:\Users\Lloyd\Documents\SVN\FHIR\build\qa\help.html" TargetMode="External"/><Relationship Id="rId2872" Type="http://schemas.openxmlformats.org/officeDocument/2006/relationships/hyperlink" Target="file:///C:\Users\Lloyd\Documents\SVN\FHIR\build\qa\resource.html" TargetMode="External"/><Relationship Id="rId637" Type="http://schemas.openxmlformats.org/officeDocument/2006/relationships/hyperlink" Target="file:///C:\Users\Lloyd\Documents\SVN\FHIR\build\qa\help.html" TargetMode="External"/><Relationship Id="rId844" Type="http://schemas.openxmlformats.org/officeDocument/2006/relationships/hyperlink" Target="file:///C:\Users\Lloyd\Documents\SVN\FHIR\build\qa\extensibility.html" TargetMode="External"/><Relationship Id="rId1267" Type="http://schemas.openxmlformats.org/officeDocument/2006/relationships/hyperlink" Target="file:///C:\Users\Lloyd\Documents\SVN\FHIR\build\qa\profile.html" TargetMode="External"/><Relationship Id="rId1474" Type="http://schemas.openxmlformats.org/officeDocument/2006/relationships/hyperlink" Target="file:///C:\Users\Lloyd\Documents\SVN\FHIR\build\qa\lifecycle.html" TargetMode="External"/><Relationship Id="rId1681" Type="http://schemas.openxmlformats.org/officeDocument/2006/relationships/hyperlink" Target="file:///C:\Users\Lloyd\Documents\SVN\FHIR\build\qa\provenance.html" TargetMode="External"/><Relationship Id="rId2318" Type="http://schemas.openxmlformats.org/officeDocument/2006/relationships/hyperlink" Target="provenance.html" TargetMode="External"/><Relationship Id="rId2525" Type="http://schemas.openxmlformats.org/officeDocument/2006/relationships/hyperlink" Target="file:///C:\Users\Lloyd\Documents\SVN\FHIR\build\qa\operationdefinition.html" TargetMode="External"/><Relationship Id="rId2732" Type="http://schemas.openxmlformats.org/officeDocument/2006/relationships/hyperlink" Target="http://ihtsdo.org" TargetMode="External"/><Relationship Id="rId704" Type="http://schemas.openxmlformats.org/officeDocument/2006/relationships/hyperlink" Target="file:///C:\Users\Lloyd\Documents\SVN\FHIR\build\qa\documentreference.html" TargetMode="External"/><Relationship Id="rId911" Type="http://schemas.openxmlformats.org/officeDocument/2006/relationships/hyperlink" Target="file:///C:\Users\Lloyd\Documents\SVN\FHIR\build\qa\help.html" TargetMode="External"/><Relationship Id="rId1127" Type="http://schemas.openxmlformats.org/officeDocument/2006/relationships/hyperlink" Target="file:///C:\Users\Lloyd\Documents\SVN\FHIR\build\qa\observa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file:///C:\Users\Lloyd\Documents\SVN\FHIR\build\qa\http.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profiling.html" TargetMode="External"/><Relationship Id="rId40" Type="http://schemas.openxmlformats.org/officeDocument/2006/relationships/hyperlink" Target="file:///C:\Users\Lloyd\Documents\SVN\FHIR\build\qa\history.html" TargetMode="External"/><Relationship Id="rId1401" Type="http://schemas.openxmlformats.org/officeDocument/2006/relationships/hyperlink" Target="file:///C:\Users\Lloyd\Documents\SVN\FHIR\build\resource.html" TargetMode="External"/><Relationship Id="rId1639" Type="http://schemas.openxmlformats.org/officeDocument/2006/relationships/hyperlink" Target="file:///C:\Users\Lloyd\Documents\SVN\FHIR\build\qa\observation-example-f206-staphylococcus.html" TargetMode="External"/><Relationship Id="rId1846" Type="http://schemas.openxmlformats.org/officeDocument/2006/relationships/hyperlink" Target="file:///C:\Users\Lloyd\Documents\SVN\FHIR\build\qa\parameters.html" TargetMode="External"/><Relationship Id="rId1706" Type="http://schemas.openxmlformats.org/officeDocument/2006/relationships/hyperlink" Target="file:///C:\Users\Lloyd\Documents\SVN\FHIR\build\qa\search.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dmondsci.com" TargetMode="External"/><Relationship Id="rId494" Type="http://schemas.openxmlformats.org/officeDocument/2006/relationships/hyperlink" Target="file:///C:\Users\Lloyd\Documents\SVN\FHIR\build\qa\datatypes-definitions.html" TargetMode="External"/><Relationship Id="rId2175" Type="http://schemas.openxmlformats.org/officeDocument/2006/relationships/hyperlink" Target="file:///C:\Users\Lloyd\Documents\SVN\FHIR\build\qa\practitioner.html" TargetMode="External"/><Relationship Id="rId2382" Type="http://schemas.openxmlformats.org/officeDocument/2006/relationships/hyperlink" Target="diagnosticreport.html" TargetMode="External"/><Relationship Id="rId3019" Type="http://schemas.openxmlformats.org/officeDocument/2006/relationships/fontTable" Target="fontTable.xm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html" TargetMode="External"/><Relationship Id="rId799" Type="http://schemas.openxmlformats.org/officeDocument/2006/relationships/image" Target="file:///C:\Users\Lloyd\Documents\SVN\FHIR\build\qa\icon_extension_simple.png" TargetMode="External"/><Relationship Id="rId1191" Type="http://schemas.openxmlformats.org/officeDocument/2006/relationships/hyperlink" Target="file:///C:\Users\Lloyd\Documents\SVN\FHIR\build\qa\media.html" TargetMode="External"/><Relationship Id="rId2035" Type="http://schemas.openxmlformats.org/officeDocument/2006/relationships/hyperlink" Target="file:///C:\Users\Lloyd\Documents\SVN\FHIR\build\qa\extensibility-examples.html" TargetMode="External"/><Relationship Id="rId2687" Type="http://schemas.openxmlformats.org/officeDocument/2006/relationships/hyperlink" Target="file:///C:\Users\Lloyd\Documents\SVN\FHIR\build\qa\operations.html" TargetMode="External"/><Relationship Id="rId2894" Type="http://schemas.openxmlformats.org/officeDocument/2006/relationships/hyperlink" Target="file:///C:\Users\Lloyd\Documents\SVN\FHIR\build\qa\http.html" TargetMode="External"/><Relationship Id="rId561" Type="http://schemas.openxmlformats.org/officeDocument/2006/relationships/hyperlink" Target="file:///C:\Users\Lloyd\Documents\SVN\FHIR\build\qa\datatypes-mappings.html" TargetMode="External"/><Relationship Id="rId659" Type="http://schemas.openxmlformats.org/officeDocument/2006/relationships/hyperlink" Target="file:///C:\Users\Lloyd\Documents\SVN\FHIR\build\qa\help.html" TargetMode="External"/><Relationship Id="rId866" Type="http://schemas.openxmlformats.org/officeDocument/2006/relationships/hyperlink" Target="file:///C:\Users\Lloyd\Documents\SVN\FHIR\build\qa\json.html" TargetMode="External"/><Relationship Id="rId1289" Type="http://schemas.openxmlformats.org/officeDocument/2006/relationships/hyperlink" Target="file:///C:\Users\Lloyd\Documents\SVN\FHIR\build\qa\history.html" TargetMode="External"/><Relationship Id="rId1496" Type="http://schemas.openxmlformats.org/officeDocument/2006/relationships/hyperlink" Target="file:///C:\Users\Lloyd\Documents\SVN\FHIR\build\qa\documentation.html" TargetMode="External"/><Relationship Id="rId2242" Type="http://schemas.openxmlformats.org/officeDocument/2006/relationships/hyperlink" Target="file:///C:\Users\Lloyd\Documents\SVN\FHIR\build\qa\searchparameter.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html" TargetMode="External"/><Relationship Id="rId519" Type="http://schemas.openxmlformats.org/officeDocument/2006/relationships/hyperlink" Target="file:///C:\Users\Lloyd\Documents\SVN\FHIR\build\qa\xml.html" TargetMode="External"/><Relationship Id="rId1051" Type="http://schemas.openxmlformats.org/officeDocument/2006/relationships/hyperlink" Target="file:///C:\Users\Lloyd\Documents\SVN\FHIR\build\qa\http.html" TargetMode="External"/><Relationship Id="rId1149" Type="http://schemas.openxmlformats.org/officeDocument/2006/relationships/hyperlink" Target="http://gforge.hl7.org/gf/project/fhir/tracker/?action=TrackerItemEdit&amp;tracker_item_id=2889" TargetMode="External"/><Relationship Id="rId1356" Type="http://schemas.openxmlformats.org/officeDocument/2006/relationships/hyperlink" Target="file:///C:\Users\Lloyd\Documents\SVN\FHIR\build\qa\patient-operations.html" TargetMode="External"/><Relationship Id="rId2102" Type="http://schemas.openxmlformats.org/officeDocument/2006/relationships/hyperlink" Target="file:///C:\Users\Lloyd\Documents\SVN\FHIR\build\qa\diagnosticreport.html" TargetMode="External"/><Relationship Id="rId2754" Type="http://schemas.openxmlformats.org/officeDocument/2006/relationships/hyperlink" Target="http://www.radlex.org" TargetMode="External"/><Relationship Id="rId2961" Type="http://schemas.openxmlformats.org/officeDocument/2006/relationships/hyperlink" Target="file:///C:\Users\Lloyd\Documents\SVN\FHIR\build\qa\http.html" TargetMode="External"/><Relationship Id="rId726" Type="http://schemas.openxmlformats.org/officeDocument/2006/relationships/hyperlink" Target="file:///C:\Users\Lloyd\Documents\SVN\FHIR\build\qa\compartments.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structuredefinition.html" TargetMode="External"/><Relationship Id="rId1563" Type="http://schemas.openxmlformats.org/officeDocument/2006/relationships/hyperlink" Target="file:///C:\Users\Lloyd\Documents\SVN\FHIR\build\qa\condition-example-f003-abscess.html" TargetMode="External"/><Relationship Id="rId1770" Type="http://schemas.openxmlformats.org/officeDocument/2006/relationships/hyperlink" Target="file:///C:\Users\Lloyd\Documents\SVN\FHIR\build\qa\messageheader.html" TargetMode="External"/><Relationship Id="rId1868" Type="http://schemas.openxmlformats.org/officeDocument/2006/relationships/hyperlink" Target="file:///C:\Users\Lloyd\Documents\SVN\FHIR\build\qa\extensibility.html" TargetMode="External"/><Relationship Id="rId2407" Type="http://schemas.openxmlformats.org/officeDocument/2006/relationships/hyperlink" Target="medicationdispense.html" TargetMode="External"/><Relationship Id="rId2614" Type="http://schemas.openxmlformats.org/officeDocument/2006/relationships/hyperlink" Target="http://wiki.ihe.net/index.php?title=Audit_Trail_and_Node_Authentication" TargetMode="External"/><Relationship Id="rId2821" Type="http://schemas.openxmlformats.org/officeDocument/2006/relationships/hyperlink" Target="file:///C:\Users\Lloyd\Documents\SVN\FHIR\build\qa\profiling.html" TargetMode="External"/><Relationship Id="rId62" Type="http://schemas.openxmlformats.org/officeDocument/2006/relationships/hyperlink" Target="file:///C:\Users\Lloyd\Documents\SVN\FHIR\build\qa\timelines.html" TargetMode="External"/><Relationship Id="rId1216" Type="http://schemas.openxmlformats.org/officeDocument/2006/relationships/hyperlink" Target="file:///C:\Users\Lloyd\Documents\SVN\FHIR\build\qa\eligibilityresponse.html" TargetMode="External"/><Relationship Id="rId1423" Type="http://schemas.openxmlformats.org/officeDocument/2006/relationships/hyperlink" Target="file:///C:\Users\Lloyd\Documents\SVN\FHIR\build\qa\dataelement.html" TargetMode="External"/><Relationship Id="rId1630" Type="http://schemas.openxmlformats.org/officeDocument/2006/relationships/hyperlink" Target="file:///C:\Users\Lloyd\Documents\SVN\FHIR\build\qa\organization-example-f201-aumc.html" TargetMode="External"/><Relationship Id="rId2919" Type="http://schemas.openxmlformats.org/officeDocument/2006/relationships/hyperlink" Target="file:///C:\Users\Lloyd\Documents\SVN\FHIR\build\qa\help.html" TargetMode="External"/><Relationship Id="rId1728" Type="http://schemas.openxmlformats.org/officeDocument/2006/relationships/hyperlink" Target="file:///C:\Users\Lloyd\Documents\SVN\FHIR\build\qa\resource.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lot.html" TargetMode="External"/><Relationship Id="rId3010" Type="http://schemas.openxmlformats.org/officeDocument/2006/relationships/hyperlink" Target="http://www.w3.org/TR/xmlschema-2/" TargetMode="External"/><Relationship Id="rId169" Type="http://schemas.openxmlformats.org/officeDocument/2006/relationships/hyperlink" Target="file:///C:\Users\Lloyd\Documents\SVN\FHIR\build\qa\help.html" TargetMode="External"/><Relationship Id="rId376" Type="http://schemas.openxmlformats.org/officeDocument/2006/relationships/hyperlink" Target="file:///C:\Users\Lloyd\Documents\SVN\FHIR\build\qa\datatypes-examples.html" TargetMode="External"/><Relationship Id="rId583" Type="http://schemas.openxmlformats.org/officeDocument/2006/relationships/hyperlink" Target="file:///C:\Users\Lloyd\Documents\SVN\FHIR\build\qa\datatypes-mapping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istory.html" TargetMode="External"/><Relationship Id="rId2264" Type="http://schemas.openxmlformats.org/officeDocument/2006/relationships/hyperlink" Target="careplan.html" TargetMode="External"/><Relationship Id="rId2471" Type="http://schemas.openxmlformats.org/officeDocument/2006/relationships/hyperlink" Target="file:///C:\Users\Lloyd\Documents\SVN\FHIR\build\qa\operationoutcome.html" TargetMode="External"/><Relationship Id="rId4" Type="http://schemas.openxmlformats.org/officeDocument/2006/relationships/webSettings" Target="webSettings.xml"/><Relationship Id="rId236"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2015May\index.html" TargetMode="External"/><Relationship Id="rId888" Type="http://schemas.openxmlformats.org/officeDocument/2006/relationships/hyperlink" Target="file:///C:\Users\Lloyd\Documents\SVN\FHIR\build\qa\quantity.profile.xml.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observation.html" TargetMode="External"/><Relationship Id="rId2124" Type="http://schemas.openxmlformats.org/officeDocument/2006/relationships/hyperlink" Target="file:///C:\Users\Lloyd\Documents\SVN\FHIR\build\qa\goal.html" TargetMode="External"/><Relationship Id="rId2331" Type="http://schemas.openxmlformats.org/officeDocument/2006/relationships/hyperlink" Target="parameters.html" TargetMode="External"/><Relationship Id="rId2569" Type="http://schemas.openxmlformats.org/officeDocument/2006/relationships/hyperlink" Target="file:///C:\Users\Lloyd\Documents\SVN\FHIR\build\qa\v3\ActCode\index.html" TargetMode="External"/><Relationship Id="rId2776" Type="http://schemas.openxmlformats.org/officeDocument/2006/relationships/hyperlink" Target="http://www.ihtsdo.org" TargetMode="External"/><Relationship Id="rId2983" Type="http://schemas.openxmlformats.org/officeDocument/2006/relationships/hyperlink" Target="http://gnuwin32.sourceforge.net/packages/wget.htm" TargetMode="External"/><Relationship Id="rId303" Type="http://schemas.openxmlformats.org/officeDocument/2006/relationships/hyperlink" Target="https://www.e-imo.com" TargetMode="External"/><Relationship Id="rId748" Type="http://schemas.openxmlformats.org/officeDocument/2006/relationships/hyperlink" Target="file:///C:\Users\Lloyd\Documents\SVN\FHIR\build\qa\validation.html" TargetMode="External"/><Relationship Id="rId955" Type="http://schemas.openxmlformats.org/officeDocument/2006/relationships/hyperlink" Target="file:///C:\Users\Lloyd\Documents\SVN\FHIR\build\qa\valueset.html" TargetMode="External"/><Relationship Id="rId1140" Type="http://schemas.openxmlformats.org/officeDocument/2006/relationships/hyperlink" Target="file:///C:\Users\Lloyd\Documents\SVN\FHIR\build\qa\searchparameter.html" TargetMode="External"/><Relationship Id="rId1378" Type="http://schemas.openxmlformats.org/officeDocument/2006/relationships/hyperlink" Target="file:///C:\Users\Lloyd\Documents\SVN\FHIR\build\qa\subscription.html" TargetMode="External"/><Relationship Id="rId1585" Type="http://schemas.openxmlformats.org/officeDocument/2006/relationships/hyperlink" Target="file:///C:\Users\Lloyd\Documents\SVN\FHIR\build\qa\medicationorder-example-f005-enalapril.html" TargetMode="External"/><Relationship Id="rId1792" Type="http://schemas.openxmlformats.org/officeDocument/2006/relationships/hyperlink" Target="file:///C:\Users\Lloyd\Documents\SVN\FHIR\build\qa\media.html" TargetMode="External"/><Relationship Id="rId2429" Type="http://schemas.openxmlformats.org/officeDocument/2006/relationships/hyperlink" Target="provenance.html" TargetMode="External"/><Relationship Id="rId2636" Type="http://schemas.openxmlformats.org/officeDocument/2006/relationships/hyperlink" Target="http://hssp.wikispaces.com/" TargetMode="External"/><Relationship Id="rId2843" Type="http://schemas.openxmlformats.org/officeDocument/2006/relationships/hyperlink" Target="http://ihtsdo.org/fileadmin/user_upload/doc/" TargetMode="External"/><Relationship Id="rId84" Type="http://schemas.openxmlformats.org/officeDocument/2006/relationships/image" Target="file:///C:\Users\Lloyd\Documents\SVN\FHIR\build\qa\warning.png" TargetMode="External"/><Relationship Id="rId510" Type="http://schemas.openxmlformats.org/officeDocument/2006/relationships/hyperlink" Target="file:///C:\Users\Lloyd\Documents\SVN\FHIR\build\qa\datatypes-example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iskassessment.html" TargetMode="External"/><Relationship Id="rId1445" Type="http://schemas.openxmlformats.org/officeDocument/2006/relationships/hyperlink" Target="file:///C:\Users\Lloyd\Documents\SVN\FHIR\build\qa\security.html" TargetMode="External"/><Relationship Id="rId1652" Type="http://schemas.openxmlformats.org/officeDocument/2006/relationships/hyperlink" Target="file:///C:\Users\Lloyd\Documents\SVN\FHIR\build\qa\json.html" TargetMode="External"/><Relationship Id="rId1000" Type="http://schemas.openxmlformats.org/officeDocument/2006/relationships/image" Target="file:///C:\Users\Lloyd\Documents\SVN\FHIR\warning.png" TargetMode="External"/><Relationship Id="rId1305" Type="http://schemas.openxmlformats.org/officeDocument/2006/relationships/hyperlink" Target="file:///C:\Users\Lloyd\Documents\SVN\FHIR\build\qa\security.html" TargetMode="External"/><Relationship Id="rId1957" Type="http://schemas.openxmlformats.org/officeDocument/2006/relationships/hyperlink" Target="file:///C:\Users\Lloyd\Documents\SVN\FHIR\build\qa\services.html" TargetMode="External"/><Relationship Id="rId2703" Type="http://schemas.openxmlformats.org/officeDocument/2006/relationships/hyperlink" Target="file:///C:\Users\Lloyd\Documents\SVN\FHIR\build\qa\terminologies-valuesets.html" TargetMode="External"/><Relationship Id="rId2910" Type="http://schemas.openxmlformats.org/officeDocument/2006/relationships/hyperlink" Target="http://unitsofmeasure.org" TargetMode="External"/><Relationship Id="rId1512" Type="http://schemas.openxmlformats.org/officeDocument/2006/relationships/hyperlink" Target="file:///C:\Users\Lloyd\Documents\SVN\FHIR\build\qa\json.html" TargetMode="External"/><Relationship Id="rId1817" Type="http://schemas.openxmlformats.org/officeDocument/2006/relationships/hyperlink" Target="http://www.nlm.nih.gov/research/umls/" TargetMode="External"/><Relationship Id="rId11" Type="http://schemas.openxmlformats.org/officeDocument/2006/relationships/hyperlink" Target="group.html" TargetMode="External"/><Relationship Id="rId398" Type="http://schemas.openxmlformats.org/officeDocument/2006/relationships/hyperlink" Target="file:///C:\Users\Lloyd\Documents\SVN\FHIR\build\qa\datatypes-mappings.html" TargetMode="External"/><Relationship Id="rId2079" Type="http://schemas.openxmlformats.org/officeDocument/2006/relationships/hyperlink" Target="file:///C:\Users\Lloyd\Documents\SVN\FHIR\build\qa\help.html" TargetMode="External"/><Relationship Id="rId160" Type="http://schemas.openxmlformats.org/officeDocument/2006/relationships/hyperlink" Target="file:///C:\Users\Lloyd\Documents\SVN\FHIR\build\qa\comparison-other.html" TargetMode="External"/><Relationship Id="rId2286" Type="http://schemas.openxmlformats.org/officeDocument/2006/relationships/hyperlink" Target="practitioner.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 TargetMode="External"/><Relationship Id="rId465" Type="http://schemas.openxmlformats.org/officeDocument/2006/relationships/hyperlink" Target="file:///C:\Users\Lloyd\Documents\SVN\FHIR\build\qa\datatypes-examples.html" TargetMode="External"/><Relationship Id="rId672" Type="http://schemas.openxmlformats.org/officeDocument/2006/relationships/hyperlink" Target="file:///C:\Users\Lloyd\Documents\SVN\FHIR\build\qa\lifecycle.html" TargetMode="External"/><Relationship Id="rId1095" Type="http://schemas.openxmlformats.org/officeDocument/2006/relationships/hyperlink" Target="file:///C:\Users\Lloyd\Documents\SVN\FHIR\build\qa\condition.html" TargetMode="External"/><Relationship Id="rId2146" Type="http://schemas.openxmlformats.org/officeDocument/2006/relationships/hyperlink" Target="file:///C:\Users\Lloyd\Documents\SVN\FHIR\build\qa\nutritionorder.html" TargetMode="External"/><Relationship Id="rId2353" Type="http://schemas.openxmlformats.org/officeDocument/2006/relationships/hyperlink" Target="paymentreconciliation.html" TargetMode="External"/><Relationship Id="rId2560" Type="http://schemas.openxmlformats.org/officeDocument/2006/relationships/hyperlink" Target="file:///C:\Users\Lloyd\Documents\SVN\FHIR\build\qa\terminologies-system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resource.html" TargetMode="External"/><Relationship Id="rId325" Type="http://schemas.openxmlformats.org/officeDocument/2006/relationships/hyperlink" Target="http://www.regenstrief.org" TargetMode="External"/><Relationship Id="rId532" Type="http://schemas.openxmlformats.org/officeDocument/2006/relationships/hyperlink" Target="http://wiki.hl7.org/index.php?title=FHIR_Specification_Feedback_(DSTU_2)" TargetMode="External"/><Relationship Id="rId977" Type="http://schemas.openxmlformats.org/officeDocument/2006/relationships/hyperlink" Target="file:///C:\Users\Lloyd\Documents\SVN\FHIR\build\qa\processrequest.html" TargetMode="External"/><Relationship Id="rId1162" Type="http://schemas.openxmlformats.org/officeDocument/2006/relationships/hyperlink" Target="http://gforge.hl7.org/gf/project/fhir/tracker/?action=TrackerItemEdit&amp;tracker_item_id=3531" TargetMode="External"/><Relationship Id="rId2006" Type="http://schemas.openxmlformats.org/officeDocument/2006/relationships/hyperlink" Target="file:///C:\Users\Lloyd\Documents\SVN\FHIR\build\qa\searchparameter.html" TargetMode="External"/><Relationship Id="rId2213" Type="http://schemas.openxmlformats.org/officeDocument/2006/relationships/hyperlink" Target="file:///C:\Users\Lloyd\Documents\SVN\FHIR\build\qa\questionnaire.html" TargetMode="External"/><Relationship Id="rId2420" Type="http://schemas.openxmlformats.org/officeDocument/2006/relationships/hyperlink" Target="patient.html" TargetMode="External"/><Relationship Id="rId2658" Type="http://schemas.openxmlformats.org/officeDocument/2006/relationships/hyperlink" Target="http://snomed.org/gl.pdf" TargetMode="External"/><Relationship Id="rId2865" Type="http://schemas.microsoft.com/office/2011/relationships/commentsExtended" Target="commentsExtended.xml"/><Relationship Id="rId837" Type="http://schemas.openxmlformats.org/officeDocument/2006/relationships/hyperlink" Target="file:///C:\Users\Lloyd\Documents\SVN\FHIR\build\qa\datatypes.html" TargetMode="External"/><Relationship Id="rId1022" Type="http://schemas.openxmlformats.org/officeDocument/2006/relationships/image" Target="file:///C:\Users\Lloyd\Documents\SVN\FHIR\build\qa\icon_extension_complex.png" TargetMode="External"/><Relationship Id="rId1467" Type="http://schemas.openxmlformats.org/officeDocument/2006/relationships/hyperlink" Target="file:///C:\Users\Lloyd\Documents\SVN\FHIR\build\qa\lifecycle.html" TargetMode="Externa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practitioner.html" TargetMode="External"/><Relationship Id="rId2725" Type="http://schemas.openxmlformats.org/officeDocument/2006/relationships/hyperlink" Target="file:///C:\Users\Lloyd\Documents\SVN\FHIR\build\qa\help.html" TargetMode="External"/><Relationship Id="rId2932" Type="http://schemas.openxmlformats.org/officeDocument/2006/relationships/hyperlink" Target="file:///C:\Users\Lloyd\Documents\SVN\FHIR\build\qa\auditevent.html" TargetMode="External"/><Relationship Id="rId904" Type="http://schemas.openxmlformats.org/officeDocument/2006/relationships/hyperlink" Target="file:///C:\Users\Lloyd\Documents\SVN\FHIR\build\qa\extension-us-core-race.json.html" TargetMode="External"/><Relationship Id="rId1327" Type="http://schemas.openxmlformats.org/officeDocument/2006/relationships/hyperlink" Target="http://wiki.hl7.org/index.php?title=FHIR_Specification_Feedback_(DSTU_2)" TargetMode="External"/><Relationship Id="rId1534" Type="http://schemas.openxmlformats.org/officeDocument/2006/relationships/hyperlink" Target="http://wiki.hl7.org/index.php?title=FHIR_Profiles_from_other_Organizations" TargetMode="External"/><Relationship Id="rId1741" Type="http://schemas.openxmlformats.org/officeDocument/2006/relationships/hyperlink" Target="file:///C:\Users\Lloyd\Documents\SVN\FHIR\build\qa\help.html" TargetMode="External"/><Relationship Id="rId1979" Type="http://schemas.openxmlformats.org/officeDocument/2006/relationships/hyperlink" Target="http://wiki.hl7.org/index.php?title=FHIR_Guide_to_Designing_Resources" TargetMode="External"/><Relationship Id="rId33" Type="http://schemas.openxmlformats.org/officeDocument/2006/relationships/hyperlink" Target="communicationrequest.html" TargetMode="External"/><Relationship Id="rId1601" Type="http://schemas.openxmlformats.org/officeDocument/2006/relationships/hyperlink" Target="file:///C:\Users\Lloyd\Documents\SVN\FHIR\build\qa\practitioner-example-f201-ab.html" TargetMode="External"/><Relationship Id="rId1839" Type="http://schemas.openxmlformats.org/officeDocument/2006/relationships/hyperlink" Target="file:///C:\Users\Lloyd\Documents\SVN\FHIR\build\qa\help.html" TargetMode="External"/><Relationship Id="rId182" Type="http://schemas.openxmlformats.org/officeDocument/2006/relationships/hyperlink" Target="file:///C:\Users\Lloyd\Documents\SVN\FHIR\build\qa\resource.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definitions.html" TargetMode="External"/><Relationship Id="rId694" Type="http://schemas.openxmlformats.org/officeDocument/2006/relationships/hyperlink" Target="file:///C:\Users\Lloyd\Documents\SVN\FHIR\build\qa\identifier-registry.html" TargetMode="External"/><Relationship Id="rId2070" Type="http://schemas.openxmlformats.org/officeDocument/2006/relationships/hyperlink" Target="file:///C:\Users\Lloyd\Documents\SVN\FHIR\build\qa\patient-definitions.html" TargetMode="External"/><Relationship Id="rId2168" Type="http://schemas.openxmlformats.org/officeDocument/2006/relationships/hyperlink" Target="file:///C:\Users\Lloyd\Documents\SVN\FHIR\build\qa\specimen.html" TargetMode="External"/><Relationship Id="rId2375" Type="http://schemas.openxmlformats.org/officeDocument/2006/relationships/hyperlink" Target="dataelement.html" TargetMode="External"/><Relationship Id="rId347" Type="http://schemas.openxmlformats.org/officeDocument/2006/relationships/hyperlink" Target="file:///C:\Users\Lloyd\Documents\SVN\FHIR\build\qa\help.html" TargetMode="External"/><Relationship Id="rId999" Type="http://schemas.openxmlformats.org/officeDocument/2006/relationships/hyperlink" Target="file:///C:\Users\Lloyd\Documents\SVN\FHIR\build\index.html" TargetMode="External"/><Relationship Id="rId1184" Type="http://schemas.openxmlformats.org/officeDocument/2006/relationships/hyperlink" Target="http://gforge.hl7.org/gf/project/fhir/tracker/?action=TrackerItemEdit&amp;tracker_item_id=3255" TargetMode="External"/><Relationship Id="rId2028" Type="http://schemas.openxmlformats.org/officeDocument/2006/relationships/hyperlink" Target="file:///C:\Users\Lloyd\Documents\SVN\FHIR\build\qa\observation.html" TargetMode="External"/><Relationship Id="rId2582" Type="http://schemas.openxmlformats.org/officeDocument/2006/relationships/hyperlink" Target="https://tools.ietf.org/html/draft-johnston-http-category-header-02" TargetMode="External"/><Relationship Id="rId2887" Type="http://schemas.openxmlformats.org/officeDocument/2006/relationships/hyperlink" Target="file:///C:\Users\Lloyd\Documents\SVN\FHIR\build\qa\composition.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hyperlink" Target="file:///C:\Users\Lloyd\Documents\SVN\FHIR\build\qa\security-labels.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istory.html" TargetMode="External"/><Relationship Id="rId1489" Type="http://schemas.openxmlformats.org/officeDocument/2006/relationships/hyperlink" Target="file:///C:\Users\Lloyd\Documents\SVN\FHIR\build\qa\operationdefinition.html" TargetMode="External"/><Relationship Id="rId1696" Type="http://schemas.openxmlformats.org/officeDocument/2006/relationships/hyperlink" Target="http://loinc.org" TargetMode="External"/><Relationship Id="rId2235" Type="http://schemas.openxmlformats.org/officeDocument/2006/relationships/hyperlink" Target="file:///C:\Users\Lloyd\Documents\SVN\FHIR\build\qa\valueset.html" TargetMode="External"/><Relationship Id="rId2442" Type="http://schemas.openxmlformats.org/officeDocument/2006/relationships/hyperlink" Target="supplyrequest.html" TargetMode="External"/><Relationship Id="rId207" Type="http://schemas.openxmlformats.org/officeDocument/2006/relationships/hyperlink" Target="file:///C:\Users\Lloyd\Documents\SVN\FHIR\build\qa\profiling.html" TargetMode="External"/><Relationship Id="rId414" Type="http://schemas.openxmlformats.org/officeDocument/2006/relationships/hyperlink" Target="file:///C:\Users\Lloyd\Documents\SVN\FHIR\build\qa\datatypes-mapping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hl7.org/fhir/history.html" TargetMode="External"/><Relationship Id="rId1251" Type="http://schemas.openxmlformats.org/officeDocument/2006/relationships/hyperlink" Target="file:///C:\Users\Lloyd\Documents\SVN\FHIR\build\qa\uslab\uslabreport.html" TargetMode="External"/><Relationship Id="rId1349" Type="http://schemas.openxmlformats.org/officeDocument/2006/relationships/hyperlink" Target="file:///C:\Users\Lloyd\Documents\SVN\FHIR\build\qa\search.html" TargetMode="External"/><Relationship Id="rId2302" Type="http://schemas.openxmlformats.org/officeDocument/2006/relationships/hyperlink" Target="appointment.html" TargetMode="External"/><Relationship Id="rId2747" Type="http://schemas.openxmlformats.org/officeDocument/2006/relationships/hyperlink" Target="file:///C:\Users\Lloyd\Documents\SVN\FHIR\build\qa\unii.html"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download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goal.html" TargetMode="External"/><Relationship Id="rId1556" Type="http://schemas.openxmlformats.org/officeDocument/2006/relationships/hyperlink" Target="file:///C:\Users\Lloyd\Documents\SVN\FHIR\build\qa\organization-example-f002-burgers-card.html" TargetMode="External"/><Relationship Id="rId1763" Type="http://schemas.openxmlformats.org/officeDocument/2006/relationships/hyperlink" Target="file:///C:\Users\Lloyd\Documents\SVN\FHIR\build\qa\messageheader-operations.html" TargetMode="External"/><Relationship Id="rId1970" Type="http://schemas.openxmlformats.org/officeDocument/2006/relationships/hyperlink" Target="file:///C:\Users\Lloyd\Documents\SVN\FHIR\build\qa\references.html" TargetMode="External"/><Relationship Id="rId2607" Type="http://schemas.openxmlformats.org/officeDocument/2006/relationships/hyperlink" Target="file:///C:\Users\Lloyd\Documents\SVN\FHIR\build\qa\http.html" TargetMode="External"/><Relationship Id="rId2814" Type="http://schemas.openxmlformats.org/officeDocument/2006/relationships/hyperlink" Target="file:///C:\Users\Lloyd\Documents\SVN\FHIR\build\qa\datatypes.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verage.html" TargetMode="External"/><Relationship Id="rId1416" Type="http://schemas.openxmlformats.org/officeDocument/2006/relationships/hyperlink" Target="file:///C:\Users\Lloyd\Documents\SVN\FHIR\build\qa\daf\daf.html" TargetMode="External"/><Relationship Id="rId1623" Type="http://schemas.openxmlformats.org/officeDocument/2006/relationships/hyperlink" Target="file:///C:\Users\Lloyd\Documents\SVN\FHIR\build\qa\medicationorder-example-f203-paracetamol.html" TargetMode="External"/><Relationship Id="rId1830" Type="http://schemas.openxmlformats.org/officeDocument/2006/relationships/image" Target="file:///C:\Users\Lloyd\Documents\SVN\FHIR\build\qa\assets\images\hl7-logo.png" TargetMode="External"/><Relationship Id="rId1928" Type="http://schemas.openxmlformats.org/officeDocument/2006/relationships/hyperlink" Target="http://wiki.hl7.org/index.php?title=FHIR_Support_Page" TargetMode="External"/><Relationship Id="rId2092" Type="http://schemas.openxmlformats.org/officeDocument/2006/relationships/hyperlink" Target="file:///C:\Users\Lloyd\Documents\SVN\FHIR\build\qa\structuredefinition.html" TargetMode="External"/><Relationship Id="rId271" Type="http://schemas.openxmlformats.org/officeDocument/2006/relationships/hyperlink" Target="http://www.childrenshospital.org/" TargetMode="External"/><Relationship Id="rId2397" Type="http://schemas.openxmlformats.org/officeDocument/2006/relationships/hyperlink" Target="imagingobjectselection.html" TargetMode="External"/><Relationship Id="rId3003" Type="http://schemas.openxmlformats.org/officeDocument/2006/relationships/hyperlink" Target="file:///C:\Users\Lloyd\Documents\SVN\FHIR\build\qa\fhir-base.xsd" TargetMode="External"/><Relationship Id="rId131" Type="http://schemas.openxmlformats.org/officeDocument/2006/relationships/hyperlink" Target="file:///C:\Users\Lloyd\Documents\SVN\FHIR\build\qa\compartments.html" TargetMode="External"/><Relationship Id="rId369" Type="http://schemas.openxmlformats.org/officeDocument/2006/relationships/hyperlink" Target="file:///C:\Users\Lloyd\Documents\SVN\FHIR\build\qa\datatypes.html" TargetMode="External"/><Relationship Id="rId576" Type="http://schemas.openxmlformats.org/officeDocument/2006/relationships/hyperlink" Target="http://www.w3.org/International/questions/qa-personal-names"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sponse.html" TargetMode="External"/><Relationship Id="rId2257" Type="http://schemas.openxmlformats.org/officeDocument/2006/relationships/hyperlink" Target="allergyintolerance.html" TargetMode="External"/><Relationship Id="rId2464" Type="http://schemas.openxmlformats.org/officeDocument/2006/relationships/hyperlink" Target="file:///C:\Users\Lloyd\Documents\SVN\FHIR\build\qa\http.html" TargetMode="External"/><Relationship Id="rId2671" Type="http://schemas.openxmlformats.org/officeDocument/2006/relationships/hyperlink" Target="file:///C:\Users\Lloyd\Documents\SVN\FHIR\build\qa\resource.html" TargetMode="External"/><Relationship Id="rId229" Type="http://schemas.openxmlformats.org/officeDocument/2006/relationships/hyperlink" Target="file:///C:\Users\Lloyd\Documents\SVN\FHIR\build\qa\references.html" TargetMode="External"/><Relationship Id="rId436" Type="http://schemas.openxmlformats.org/officeDocument/2006/relationships/hyperlink" Target="file:///C:\Users\Lloyd\Documents\SVN\FHIR\build\qa\extensibility-examples.html" TargetMode="External"/><Relationship Id="rId643" Type="http://schemas.openxmlformats.org/officeDocument/2006/relationships/hyperlink" Target="http://gforge.hl7.org/gf/project/fhir/tracker/?action=TrackerItemBrowse&amp;tracker_id=677" TargetMode="External"/><Relationship Id="rId1066" Type="http://schemas.openxmlformats.org/officeDocument/2006/relationships/hyperlink" Target="file:///C:\Users\Lloyd\Documents\SVN\FHIR\build\qa\testscript.html" TargetMode="External"/><Relationship Id="rId1273" Type="http://schemas.openxmlformats.org/officeDocument/2006/relationships/hyperlink" Target="file:///C:\Users\Lloyd\Documents\SVN\FHIR\build\qa\riskassessment.html" TargetMode="External"/><Relationship Id="rId1480" Type="http://schemas.openxmlformats.org/officeDocument/2006/relationships/hyperlink" Target="file:///C:\Users\Lloyd\Documents\SVN\FHIR\build\qa\consentdirective.html" TargetMode="External"/><Relationship Id="rId2117" Type="http://schemas.openxmlformats.org/officeDocument/2006/relationships/hyperlink" Target="file:///C:\Users\Lloyd\Documents\SVN\FHIR\build\qa\familymemberhistory.html" TargetMode="External"/><Relationship Id="rId2324" Type="http://schemas.openxmlformats.org/officeDocument/2006/relationships/hyperlink" Target="list.html" TargetMode="External"/><Relationship Id="rId2769" Type="http://schemas.openxmlformats.org/officeDocument/2006/relationships/hyperlink" Target="file:///C:\Users\Lloyd\Documents\SVN\FHIR\build\qa\datatypes.html" TargetMode="External"/><Relationship Id="rId2976" Type="http://schemas.openxmlformats.org/officeDocument/2006/relationships/hyperlink" Target="file:///C:\Users\Lloyd\Documents\SVN\FHIR\build\qa\resource.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erson.html" TargetMode="External"/><Relationship Id="rId1578" Type="http://schemas.openxmlformats.org/officeDocument/2006/relationships/hyperlink" Target="file:///C:\Users\Lloyd\Documents\SVN\FHIR\build\qa\medication-example-f002-crestor.html" TargetMode="External"/><Relationship Id="rId1785" Type="http://schemas.openxmlformats.org/officeDocument/2006/relationships/hyperlink" Target="file:///C:\Users\Lloyd\Documents\SVN\FHIR\build\qa\history.html" TargetMode="External"/><Relationship Id="rId1992" Type="http://schemas.openxmlformats.org/officeDocument/2006/relationships/hyperlink" Target="file:///C:\Users\Lloyd\Documents\SVN\FHIR\build\qa\history.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resource.html" TargetMode="External"/><Relationship Id="rId2836" Type="http://schemas.openxmlformats.org/officeDocument/2006/relationships/hyperlink" Target="file:///C:\Users\Lloyd\Documents\SVN\FHIR\build\qa\valueset.html" TargetMode="External"/><Relationship Id="rId77" Type="http://schemas.openxmlformats.org/officeDocument/2006/relationships/hyperlink" Target="https://twitter.com/hashtag/fhir" TargetMode="External"/><Relationship Id="rId503" Type="http://schemas.openxmlformats.org/officeDocument/2006/relationships/hyperlink" Target="file:///C:\Users\Lloyd\Documents\SVN\FHIR\build\qa\datatypes-definitions.html" TargetMode="External"/><Relationship Id="rId710" Type="http://schemas.openxmlformats.org/officeDocument/2006/relationships/hyperlink" Target="file:///C:\Users\Lloyd\Documents\SVN\FHIR\build\qa\composition.html" TargetMode="External"/><Relationship Id="rId808" Type="http://schemas.openxmlformats.org/officeDocument/2006/relationships/hyperlink" Target="file:///C:\Users\Lloyd\Documents\SVN\FHIR\build\qa\extensibility.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messaging.html" TargetMode="External"/><Relationship Id="rId1645" Type="http://schemas.openxmlformats.org/officeDocument/2006/relationships/hyperlink" Target="file:///C:\Users\Lloyd\Documents\SVN\FHIR\build\qa\observation-example-f204-creatinine.html" TargetMode="External"/><Relationship Id="rId1200" Type="http://schemas.openxmlformats.org/officeDocument/2006/relationships/hyperlink" Target="file:///C:\Users\Lloyd\Documents\SVN\FHIR\build\qa\appointment.html" TargetMode="External"/><Relationship Id="rId1852" Type="http://schemas.openxmlformats.org/officeDocument/2006/relationships/hyperlink" Target="file:///C:\Users\Lloyd\Documents\SVN\FHIR\build\qa\messaging.html" TargetMode="External"/><Relationship Id="rId2903" Type="http://schemas.openxmlformats.org/officeDocument/2006/relationships/hyperlink" Target="file:///C:\Users\Lloyd\Documents\SVN\FHIR\build\qa\search.html" TargetMode="External"/><Relationship Id="rId1505" Type="http://schemas.openxmlformats.org/officeDocument/2006/relationships/hyperlink" Target="file:///C:\Users\Lloyd\Documents\SVN\FHIR\build\qa\administration.html" TargetMode="External"/><Relationship Id="rId1712" Type="http://schemas.openxmlformats.org/officeDocument/2006/relationships/hyperlink" Target="file:///C:\Users\Lloyd\Documents\SVN\FHIR\build\qa\medicationstatement.html" TargetMode="External"/><Relationship Id="rId293" Type="http://schemas.openxmlformats.org/officeDocument/2006/relationships/hyperlink" Target="http://global-village.net" TargetMode="External"/><Relationship Id="rId2181" Type="http://schemas.openxmlformats.org/officeDocument/2006/relationships/hyperlink" Target="file:///C:\Users\Lloyd\Documents\SVN\FHIR\build\qa\lifecycle.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datatypes-mappings.html" TargetMode="External"/><Relationship Id="rId2041" Type="http://schemas.openxmlformats.org/officeDocument/2006/relationships/hyperlink" Target="file:///C:\Users\Lloyd\Documents\SVN\FHIR\build\qa\searchparameter.html" TargetMode="External"/><Relationship Id="rId2279" Type="http://schemas.openxmlformats.org/officeDocument/2006/relationships/hyperlink" Target="diagnosticorder.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profiling.html" TargetMode="External"/><Relationship Id="rId220" Type="http://schemas.openxmlformats.org/officeDocument/2006/relationships/image" Target="file:///C:\Users\Lloyd\Documents\SVN\FHIR\build\qa\icon_resource.png" TargetMode="External"/><Relationship Id="rId458" Type="http://schemas.openxmlformats.org/officeDocument/2006/relationships/hyperlink" Target="file:///C:\Users\Lloyd\Documents\SVN\FHIR\build\qa\datatypes.html" TargetMode="External"/><Relationship Id="rId665" Type="http://schemas.openxmlformats.org/officeDocument/2006/relationships/hyperlink" Target="file:///C:\Users\Lloyd\Documents\SVN\FHIR\build\qa\overview.html" TargetMode="External"/><Relationship Id="rId872" Type="http://schemas.openxmlformats.org/officeDocument/2006/relationships/hyperlink" Target="file:///C:\Users\Lloyd\Documents\SVN\FHIR\build\qa\history.html" TargetMode="External"/><Relationship Id="rId1088" Type="http://schemas.openxmlformats.org/officeDocument/2006/relationships/hyperlink" Target="file:///C:\Users\Lloyd\Documents\SVN\FHIR\build\qa\appointmentresponse.html" TargetMode="External"/><Relationship Id="rId1295" Type="http://schemas.openxmlformats.org/officeDocument/2006/relationships/hyperlink" Target="file:///C:\Users\Lloyd\Documents\SVN\FHIR\build\qa\messaging.html" TargetMode="External"/><Relationship Id="rId2139" Type="http://schemas.openxmlformats.org/officeDocument/2006/relationships/hyperlink" Target="file:///C:\Users\Lloyd\Documents\SVN\FHIR\build\qa\careplan.html" TargetMode="External"/><Relationship Id="rId2346" Type="http://schemas.openxmlformats.org/officeDocument/2006/relationships/hyperlink" Target="eligibilityrequest.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who.int/classifications/icf/en/" TargetMode="External"/><Relationship Id="rId2998" Type="http://schemas.openxmlformats.org/officeDocument/2006/relationships/hyperlink" Target="file:///C:\Users\Lloyd\Documents\SVN\FHIR\build\qa\narrative.html" TargetMode="External"/><Relationship Id="rId318" Type="http://schemas.openxmlformats.org/officeDocument/2006/relationships/hyperlink" Target="http://www.nprogram.co.uk/"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help.html" TargetMode="External"/><Relationship Id="rId1155" Type="http://schemas.openxmlformats.org/officeDocument/2006/relationships/hyperlink" Target="http://gforge.hl7.org/gf/project/fhir/tracker/?action=TrackerItemEdit&amp;tracker_item_id=3236" TargetMode="External"/><Relationship Id="rId136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lifecycle.html" TargetMode="External"/><Relationship Id="rId2413" Type="http://schemas.openxmlformats.org/officeDocument/2006/relationships/hyperlink" Target="observation.html" TargetMode="External"/><Relationship Id="rId2620" Type="http://schemas.openxmlformats.org/officeDocument/2006/relationships/hyperlink" Target="file:///C:\Users\Lloyd\Documents\SVN\FHIR\build\qa\documents.html" TargetMode="External"/><Relationship Id="rId2858" Type="http://schemas.openxmlformats.org/officeDocument/2006/relationships/hyperlink" Target="file:///C:\Users\Lloyd\Documents\SVN\FHIR\build\qa\valueset-issue-type.html" TargetMode="External"/><Relationship Id="rId99" Type="http://schemas.openxmlformats.org/officeDocument/2006/relationships/hyperlink" Target="http://wiki.hl7.org/index.php?title=FHIR_Resource_Types" TargetMode="External"/><Relationship Id="rId1015" Type="http://schemas.openxmlformats.org/officeDocument/2006/relationships/hyperlink" Target="file:///C:\Users\Lloyd\Documents\SVN\FHIR\build\qa\resource.html" TargetMode="External"/><Relationship Id="rId1222" Type="http://schemas.openxmlformats.org/officeDocument/2006/relationships/hyperlink" Target="file:///C:\Users\Lloyd\Documents\SVN\FHIR\build\qa\goal.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xml.html" TargetMode="External"/><Relationship Id="rId2718" Type="http://schemas.openxmlformats.org/officeDocument/2006/relationships/hyperlink" Target="file:///C:\Users\Lloyd\Documents\SVN\FHIR\build\qa\.profile.xml.html" TargetMode="External"/><Relationship Id="rId2925" Type="http://schemas.openxmlformats.org/officeDocument/2006/relationships/hyperlink" Target="file:///C:\Users\Lloyd\Documents\SVN\FHIR\build\qa\elementdefinition-definitions.html" TargetMode="External"/><Relationship Id="rId1527" Type="http://schemas.openxmlformats.org/officeDocument/2006/relationships/hyperlink" Target="file:///C:\Users\Lloyd\Documents\SVN\FHIR\build\qa\usecases.html" TargetMode="External"/><Relationship Id="rId1734" Type="http://schemas.openxmlformats.org/officeDocument/2006/relationships/hyperlink" Target="file:///C:\Users\Lloyd\Documents\SVN\FHIR\build\qa\services.html" TargetMode="External"/><Relationship Id="rId1941" Type="http://schemas.openxmlformats.org/officeDocument/2006/relationships/hyperlink" Target="file:///C:\Users\Lloyd\Documents\SVN\FHIR\build\qa\narrative.html" TargetMode="External"/><Relationship Id="rId26" Type="http://schemas.openxmlformats.org/officeDocument/2006/relationships/hyperlink" Target="appointmentresponse.html" TargetMode="External"/><Relationship Id="rId175" Type="http://schemas.openxmlformats.org/officeDocument/2006/relationships/hyperlink" Target="file:///C:\Users\Lloyd\Documents\SVN\FHIR\build\qa\references.html" TargetMode="External"/><Relationship Id="rId1801" Type="http://schemas.openxmlformats.org/officeDocument/2006/relationships/hyperlink" Target="file:///C:\Users\Lloyd\Documents\SVN\FHIR\build\qa\help.html" TargetMode="External"/><Relationship Id="rId382" Type="http://schemas.openxmlformats.org/officeDocument/2006/relationships/hyperlink" Target="file:///C:\Users\Lloyd\Documents\SVN\FHIR\build\qa\datatypes-examples.html" TargetMode="External"/><Relationship Id="rId687" Type="http://schemas.openxmlformats.org/officeDocument/2006/relationships/hyperlink" Target="file:///C:\Users\Lloyd\Documents\SVN\FHIR\build\qa\ontology.html" TargetMode="External"/><Relationship Id="rId2063" Type="http://schemas.openxmlformats.org/officeDocument/2006/relationships/hyperlink" Target="file:///C:\Users\Lloyd\Documents\SVN\FHIR\build\qa\datatypes.html" TargetMode="External"/><Relationship Id="rId2270" Type="http://schemas.openxmlformats.org/officeDocument/2006/relationships/hyperlink" Target="medication.html" TargetMode="External"/><Relationship Id="rId2368" Type="http://schemas.openxmlformats.org/officeDocument/2006/relationships/hyperlink" Target="communicationrequest.html" TargetMode="External"/><Relationship Id="rId242" Type="http://schemas.openxmlformats.org/officeDocument/2006/relationships/hyperlink" Target="file:///C:\Users\Lloyd\Documents\SVN\FHIR\build\qa\extensibility.html" TargetMode="External"/><Relationship Id="rId894" Type="http://schemas.openxmlformats.org/officeDocument/2006/relationships/hyperlink" Target="file:///C:\Users\Lloyd\Documents\SVN\FHIR\build\qa\patient.profile.xml.html" TargetMode="External"/><Relationship Id="rId1177" Type="http://schemas.openxmlformats.org/officeDocument/2006/relationships/hyperlink" Target="file:///C:\Users\Lloyd\Documents\SVN\FHIR\build\qa\documentreference.html" TargetMode="External"/><Relationship Id="rId2130" Type="http://schemas.openxmlformats.org/officeDocument/2006/relationships/hyperlink" Target="file:///C:\Users\Lloyd\Documents\SVN\FHIR\build\qa\condition.html" TargetMode="External"/><Relationship Id="rId2575" Type="http://schemas.openxmlformats.org/officeDocument/2006/relationships/hyperlink" Target="file:///C:\Users\Lloyd\Documents\SVN\FHIR\build\qa\resourcelist.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file:///C:\Users\Lloyd\Documents\SVN\FHIR\build\qa\resource.html" TargetMode="External"/><Relationship Id="rId547" Type="http://schemas.openxmlformats.org/officeDocument/2006/relationships/hyperlink" Target="file:///C:\Users\Lloyd\Documents\SVN\FHIR\build\qa\conceptmap.html" TargetMode="External"/><Relationship Id="rId754" Type="http://schemas.openxmlformats.org/officeDocument/2006/relationships/hyperlink" Target="http://jamesagnew.github.io/hapi-fhir/" TargetMode="External"/><Relationship Id="rId961" Type="http://schemas.openxmlformats.org/officeDocument/2006/relationships/hyperlink" Target="file:///C:\Users\Lloyd\Documents\SVN\FHIR\build\qa\help.html" TargetMode="External"/><Relationship Id="rId1384" Type="http://schemas.openxmlformats.org/officeDocument/2006/relationships/hyperlink" Target="file:///C:\Users\Lloyd\Documents\SVN\FHIR\build\qa\bundle-definitions.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www.hl7.org/documentcenter/public_temp_4108B35F-1C23-BA17-0C38BD44A97683FB/membership/HL7_Governance_and_Operations_Manual.pdf" TargetMode="External"/><Relationship Id="rId2228" Type="http://schemas.openxmlformats.org/officeDocument/2006/relationships/hyperlink" Target="file:///C:\Users\Lloyd\Documents\SVN\FHIR\build\qa\operations.html" TargetMode="External"/><Relationship Id="rId2435" Type="http://schemas.openxmlformats.org/officeDocument/2006/relationships/hyperlink" Target="schedule.html" TargetMode="External"/><Relationship Id="rId2642" Type="http://schemas.openxmlformats.org/officeDocument/2006/relationships/hyperlink" Target="file:///C:\Users\Lloyd\Documents\SVN\FHIR\build\qa\documents.html" TargetMode="External"/><Relationship Id="rId90" Type="http://schemas.openxmlformats.org/officeDocument/2006/relationships/hyperlink" Target="file:///C:\Users\Lloyd\Documents\SVN\FHIR\build\qa\help.html" TargetMode="External"/><Relationship Id="rId407" Type="http://schemas.openxmlformats.org/officeDocument/2006/relationships/hyperlink" Target="file:///C:\Users\Lloyd\Documents\SVN\FHIR\build\qa\datatypes-mapping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datatypes.html" TargetMode="External"/><Relationship Id="rId1037" Type="http://schemas.openxmlformats.org/officeDocument/2006/relationships/hyperlink" Target="file:///C:\Users\Lloyd\Documents\SVN\FHIR\build\qa\xml.html" TargetMode="External"/><Relationship Id="rId1244" Type="http://schemas.openxmlformats.org/officeDocument/2006/relationships/hyperlink" Target="file:///C:\Users\Lloyd\Documents\SVN\FHIR\build\qa\visionprescription.html" TargetMode="External"/><Relationship Id="rId1451" Type="http://schemas.openxmlformats.org/officeDocument/2006/relationships/hyperlink" Target="http://wiki.hl7.org/index.php?title=FHIR_Support_Page" TargetMode="External"/><Relationship Id="rId1896" Type="http://schemas.openxmlformats.org/officeDocument/2006/relationships/hyperlink" Target="file:///C:\Users\Lloyd\Documents\SVN\FHIR\build\qa\security.html" TargetMode="External"/><Relationship Id="rId2502" Type="http://schemas.openxmlformats.org/officeDocument/2006/relationships/hyperlink" Target="file:///C:\Users\Lloyd\Documents\SVN\FHIR\build\qa\valueset-special-values.html" TargetMode="External"/><Relationship Id="rId2947" Type="http://schemas.openxmlformats.org/officeDocument/2006/relationships/hyperlink" Target="file:///C:\Users\Lloyd\Documents\SVN\FHIR\build\qa\resourceguide.html" TargetMode="External"/><Relationship Id="rId919" Type="http://schemas.openxmlformats.org/officeDocument/2006/relationships/hyperlink" Target="file:///C:\Users\Lloyd\Documents\SVN\FHIR\build\qa\datatypes-examples.html" TargetMode="External"/><Relationship Id="rId1104" Type="http://schemas.openxmlformats.org/officeDocument/2006/relationships/hyperlink" Target="file:///C:\Users\Lloyd\Documents\SVN\FHIR\build\qa\diagnosticorder.html" TargetMode="External"/><Relationship Id="rId1311" Type="http://schemas.openxmlformats.org/officeDocument/2006/relationships/hyperlink" Target="file:///C:\Users\Lloyd\Documents\SVN\FHIR\build\qa\operationoutcome.html" TargetMode="External"/><Relationship Id="rId1549" Type="http://schemas.openxmlformats.org/officeDocument/2006/relationships/hyperlink" Target="file:///C:\Users\Lloyd\Documents\SVN\FHIR\build\qa\practitioner-example-f002-pv.html" TargetMode="External"/><Relationship Id="rId1756" Type="http://schemas.openxmlformats.org/officeDocument/2006/relationships/hyperlink" Target="file:///C:\Users\Lloyd\Documents\SVN\FHIR\build\qa\messageheader-operations.html" TargetMode="External"/><Relationship Id="rId1963" Type="http://schemas.openxmlformats.org/officeDocument/2006/relationships/hyperlink" Target="file:///C:\Users\Lloyd\Documents\SVN\FHIR\build\qa\diagnosticreport.html" TargetMode="External"/><Relationship Id="rId2807" Type="http://schemas.openxmlformats.org/officeDocument/2006/relationships/hyperlink" Target="file:///C:\Users\Lloyd\Documents\SVN\FHIR\build\qa\datatypes.html" TargetMode="External"/><Relationship Id="rId48" Type="http://schemas.openxmlformats.org/officeDocument/2006/relationships/hyperlink" Target="file:///C:\Users\Lloyd\Documents\SVN\FHIR\build\qa\help.html" TargetMode="External"/><Relationship Id="rId1409" Type="http://schemas.openxmlformats.org/officeDocument/2006/relationships/hyperlink" Target="file:///C:\Users\Lloyd\Documents\SVN\FHIR\build\qa\conformance.html" TargetMode="External"/><Relationship Id="rId1616" Type="http://schemas.openxmlformats.org/officeDocument/2006/relationships/hyperlink" Target="file:///C:\Users\Lloyd\Documents\SVN\FHIR\build\qa\procedure-example-f201-tpf.html" TargetMode="External"/><Relationship Id="rId1823" Type="http://schemas.openxmlformats.org/officeDocument/2006/relationships/hyperlink" Target="file:///C:\Users\Lloyd\Documents\SVN\FHIR\build\qa\toc.html" TargetMode="External"/><Relationship Id="rId197" Type="http://schemas.openxmlformats.org/officeDocument/2006/relationships/hyperlink" Target="file:///C:\Users\Lloyd\Documents\SVN\FHIR\build\qa\messaging.html" TargetMode="External"/><Relationship Id="rId2085" Type="http://schemas.openxmlformats.org/officeDocument/2006/relationships/hyperlink" Target="file:///C:\Users\Lloyd\Documents\SVN\FHIR\build\qa\patient.html" TargetMode="External"/><Relationship Id="rId2292" Type="http://schemas.openxmlformats.org/officeDocument/2006/relationships/hyperlink" Target="substance.html" TargetMode="External"/><Relationship Id="rId264" Type="http://schemas.openxmlformats.org/officeDocument/2006/relationships/hyperlink" Target="http://www.studiojoyo.com/" TargetMode="External"/><Relationship Id="rId471" Type="http://schemas.openxmlformats.org/officeDocument/2006/relationships/hyperlink" Target="file:///C:\Users\Lloyd\Documents\SVN\FHIR\build\qa\datatypes-example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http://wiki.hl7.org/index.php?title=FHIR_email_list_subscription_instructions" TargetMode="External"/><Relationship Id="rId124" Type="http://schemas.openxmlformats.org/officeDocument/2006/relationships/hyperlink" Target="file:///C:\Users\Lloyd\Documents\SVN\FHIR\build\qa\order.html" TargetMode="External"/><Relationship Id="rId569" Type="http://schemas.openxmlformats.org/officeDocument/2006/relationships/hyperlink" Target="file:///C:\Users\Lloyd\Documents\SVN\FHIR\build\qa\datatypes-definitions.html" TargetMode="External"/><Relationship Id="rId776" Type="http://schemas.openxmlformats.org/officeDocument/2006/relationships/hyperlink" Target="file:///C:\Users\Lloyd\Documents\SVN\FHIR\build\qa\help.html" TargetMode="External"/><Relationship Id="rId983" Type="http://schemas.openxmlformats.org/officeDocument/2006/relationships/hyperlink" Target="file:///C:\Users\Lloyd\Documents\SVN\FHIR\build\qa\processresponse.html" TargetMode="External"/><Relationship Id="rId1199" Type="http://schemas.openxmlformats.org/officeDocument/2006/relationships/hyperlink" Target="file:///C:\Users\Lloyd\Documents\SVN\FHIR\build\qa\careplan.html" TargetMode="External"/><Relationship Id="rId2457" Type="http://schemas.openxmlformats.org/officeDocument/2006/relationships/hyperlink" Target="https://uts.nlm.nih.gov/license.html" TargetMode="External"/><Relationship Id="rId2664" Type="http://schemas.openxmlformats.org/officeDocument/2006/relationships/hyperlink" Target="file:///C:\Users\Lloyd\Documents\SVN\FHIR\build\qa\resource.html" TargetMode="External"/><Relationship Id="rId331" Type="http://schemas.openxmlformats.org/officeDocument/2006/relationships/hyperlink" Target="http://www.sysmex.com.au" TargetMode="External"/><Relationship Id="rId429" Type="http://schemas.openxmlformats.org/officeDocument/2006/relationships/hyperlink" Target="file:///C:\Users\Lloyd\Documents\SVN\FHIR\build\qa\datatypes-mappings.html" TargetMode="External"/><Relationship Id="rId636" Type="http://schemas.openxmlformats.org/officeDocument/2006/relationships/hyperlink" Target="file:///C:\Users\Lloyd\Documents\SVN\FHIR\build\qa\resourc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operationdefinition.html" TargetMode="External"/><Relationship Id="rId1473" Type="http://schemas.openxmlformats.org/officeDocument/2006/relationships/control" Target="activeX/activeX8.xml"/><Relationship Id="rId2012" Type="http://schemas.openxmlformats.org/officeDocument/2006/relationships/hyperlink" Target="file:///C:\Users\Lloyd\Documents\SVN\FHIR\build\qa\extensibility.html" TargetMode="External"/><Relationship Id="rId2317" Type="http://schemas.openxmlformats.org/officeDocument/2006/relationships/hyperlink" Target="questionnaireresponse.html" TargetMode="External"/><Relationship Id="rId2871" Type="http://schemas.openxmlformats.org/officeDocument/2006/relationships/hyperlink" Target="file:///C:\Users\Lloyd\Documents\SVN\FHIR\build\qa\conceptmap-operations.html" TargetMode="External"/><Relationship Id="rId2969" Type="http://schemas.openxmlformats.org/officeDocument/2006/relationships/hyperlink" Target="file:///C:\Users\Lloyd\Documents\SVN\FHIR\build\qa\flag.html" TargetMode="External"/><Relationship Id="rId843" Type="http://schemas.openxmlformats.org/officeDocument/2006/relationships/hyperlink" Target="file:///C:\Users\Lloyd\Documents\SVN\FHIR\build\qa\element-definitions.html" TargetMode="External"/><Relationship Id="rId1126" Type="http://schemas.openxmlformats.org/officeDocument/2006/relationships/hyperlink" Target="file:///C:\Users\Lloyd\Documents\SVN\FHIR\build\qa\nutritionorder.html" TargetMode="External"/><Relationship Id="rId1680" Type="http://schemas.openxmlformats.org/officeDocument/2006/relationships/hyperlink" Target="file:///C:\Users\Lloyd\Documents\SVN\FHIR\build\qa\bundle.html" TargetMode="External"/><Relationship Id="rId1778"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structuredefinition.html" TargetMode="External"/><Relationship Id="rId2524" Type="http://schemas.openxmlformats.org/officeDocument/2006/relationships/hyperlink" Target="file:///C:\Users\Lloyd\Documents\SVN\FHIR\build\qa\bundle-definitions.html" TargetMode="External"/><Relationship Id="rId2731" Type="http://schemas.openxmlformats.org/officeDocument/2006/relationships/hyperlink" Target="http://tools.ietf.org/html/rfc5141" TargetMode="External"/><Relationship Id="rId2829" Type="http://schemas.openxmlformats.org/officeDocument/2006/relationships/hyperlink" Target="file:///C:\Users\Lloyd\Documents\SVN\FHIR\build\qa\datatypes.html" TargetMode="External"/><Relationship Id="rId703" Type="http://schemas.openxmlformats.org/officeDocument/2006/relationships/hyperlink" Target="file:///C:\Users\Lloyd\Documents\SVN\FHIR\build\qa\conformance-rules.html" TargetMode="External"/><Relationship Id="rId910" Type="http://schemas.openxmlformats.org/officeDocument/2006/relationships/hyperlink" Target="file:///C:\Users\Lloyd\Documents\SVN\FHIR\build\qa\resource.html" TargetMode="External"/><Relationship Id="rId1333" Type="http://schemas.openxmlformats.org/officeDocument/2006/relationships/hyperlink" Target="http://www.w3.org/1999/04/Editing/" TargetMode="External"/><Relationship Id="rId1540" Type="http://schemas.openxmlformats.org/officeDocument/2006/relationships/hyperlink" Target="file:///C:\Users\Lloyd\Documents\SVN\FHIR\build\qa\history.html" TargetMode="External"/><Relationship Id="rId1638" Type="http://schemas.openxmlformats.org/officeDocument/2006/relationships/hyperlink" Target="file:///C:\Users\Lloyd\Documents\SVN\FHIR\build\qa\practitioner-example-f202-lm.html" TargetMode="External"/><Relationship Id="rId1400" Type="http://schemas.openxmlformats.org/officeDocument/2006/relationships/hyperlink" Target="http://www.ietf.org/rfc/rfc4122.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report.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ecgroupinc.com" TargetMode="External"/><Relationship Id="rId493" Type="http://schemas.openxmlformats.org/officeDocument/2006/relationships/hyperlink" Target="file:///C:\Users\Lloyd\Documents\SVN\FHIR\build\qa\datatypes-examples.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diagnosticorder.html" TargetMode="External"/><Relationship Id="rId3018" Type="http://schemas.openxmlformats.org/officeDocument/2006/relationships/footer" Target="footer1.xml"/><Relationship Id="rId146" Type="http://schemas.openxmlformats.org/officeDocument/2006/relationships/hyperlink" Target="file:///C:\Users\Lloyd\Documents\SVN\FHIR\build\qa\profiling.html" TargetMode="External"/><Relationship Id="rId353" Type="http://schemas.openxmlformats.org/officeDocument/2006/relationships/hyperlink" Target="file:///C:\Users\Lloyd\Documents\SVN\FHIR\build\qa\history.html" TargetMode="External"/><Relationship Id="rId560" Type="http://schemas.openxmlformats.org/officeDocument/2006/relationships/hyperlink" Target="file:///C:\Users\Lloyd\Documents\SVN\FHIR\build\qa\datatypes-definitions.html" TargetMode="External"/><Relationship Id="rId798" Type="http://schemas.openxmlformats.org/officeDocument/2006/relationships/image" Target="file:///C:\Users\Lloyd\Documents\SVN\FHIR\build\qa\tbl_vjoin_end.png" TargetMode="External"/><Relationship Id="rId1190" Type="http://schemas.openxmlformats.org/officeDocument/2006/relationships/hyperlink" Target="http://gforge.hl7.org/gf/project/fhir/tracker/?action=TrackerItemEdit&amp;tracker_item_id=3138" TargetMode="External"/><Relationship Id="rId2034" Type="http://schemas.openxmlformats.org/officeDocument/2006/relationships/hyperlink" Target="file:///C:\Users\Lloyd\Documents\SVN\FHIR\build\qa\extensibility.html" TargetMode="External"/><Relationship Id="rId2241" Type="http://schemas.openxmlformats.org/officeDocument/2006/relationships/hyperlink" Target="file:///C:\Users\Lloyd\Documents\SVN\FHIR\build\qa\operationdefinition.html" TargetMode="External"/><Relationship Id="rId2479" Type="http://schemas.openxmlformats.org/officeDocument/2006/relationships/hyperlink" Target="file:///C:\Users\Lloyd\Documents\SVN\FHIR\build\qa\resource.html" TargetMode="External"/><Relationship Id="rId2686" Type="http://schemas.openxmlformats.org/officeDocument/2006/relationships/hyperlink" Target="file:///C:\Users\Lloyd\Documents\SVN\FHIR\build\qa\.json.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mappings.html" TargetMode="External"/><Relationship Id="rId658" Type="http://schemas.openxmlformats.org/officeDocument/2006/relationships/hyperlink" Target="file:///C:\Users\Lloyd\Documents\SVN\FHIR\build\qa\toc.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file:///C:\Users\Lloyd\Documents\SVN\FHIR\build\qa\resource.html" TargetMode="External"/><Relationship Id="rId1288" Type="http://schemas.openxmlformats.org/officeDocument/2006/relationships/hyperlink" Target="file:///C:\Users\Lloyd\Documents\SVN\FHIR\build\qa\help.html" TargetMode="External"/><Relationship Id="rId1495" Type="http://schemas.openxmlformats.org/officeDocument/2006/relationships/hyperlink" Target="file:///C:\Users\Lloyd\Documents\SVN\FHIR\build\qa\toc.html" TargetMode="External"/><Relationship Id="rId2101" Type="http://schemas.openxmlformats.org/officeDocument/2006/relationships/hyperlink" Target="file:///C:\Users\Lloyd\Documents\SVN\FHIR\build\qa\observation.html" TargetMode="External"/><Relationship Id="rId2339" Type="http://schemas.openxmlformats.org/officeDocument/2006/relationships/hyperlink" Target="conformance.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nubc.org" TargetMode="External"/><Relationship Id="rId2960" Type="http://schemas.openxmlformats.org/officeDocument/2006/relationships/hyperlink" Target="file:///C:\Users\Lloyd\Documents\SVN\FHIR\build\qa\http.html" TargetMode="External"/><Relationship Id="rId518" Type="http://schemas.openxmlformats.org/officeDocument/2006/relationships/hyperlink" Target="file:///C:\Users\Lloyd\Documents\SVN\FHIR\build\qa\observation.html" TargetMode="External"/><Relationship Id="rId725" Type="http://schemas.openxmlformats.org/officeDocument/2006/relationships/hyperlink" Target="file:///C:\Users\Lloyd\Documents\SVN\FHIR\build\qa\profiling.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558" TargetMode="External"/><Relationship Id="rId1355" Type="http://schemas.openxmlformats.org/officeDocument/2006/relationships/hyperlink" Target="file:///C:\Users\Lloyd\Documents\SVN\FHIR\build\qa\compartments.html" TargetMode="External"/><Relationship Id="rId1562" Type="http://schemas.openxmlformats.org/officeDocument/2006/relationships/hyperlink" Target="file:///C:\Users\Lloyd\Documents\SVN\FHIR\build\qa\organization-example-f003-burgers-ENT.html" TargetMode="External"/><Relationship Id="rId2406" Type="http://schemas.openxmlformats.org/officeDocument/2006/relationships/hyperlink" Target="medicationadministration.html" TargetMode="External"/><Relationship Id="rId2613" Type="http://schemas.openxmlformats.org/officeDocument/2006/relationships/hyperlink" Target="file:///C:\Users\Lloyd\Documents\SVN\FHIR\build\qa\auditevent.html" TargetMode="External"/><Relationship Id="rId1008" Type="http://schemas.openxmlformats.org/officeDocument/2006/relationships/hyperlink" Target="file:///C:\Users\Lloyd\Documents\SVN\FHIR\build\qa\json.html" TargetMode="External"/><Relationship Id="rId1215" Type="http://schemas.openxmlformats.org/officeDocument/2006/relationships/hyperlink" Target="file:///C:\Users\Lloyd\Documents\SVN\FHIR\build\qa\eligibilityrequest.html" TargetMode="External"/><Relationship Id="rId1422" Type="http://schemas.openxmlformats.org/officeDocument/2006/relationships/hyperlink" Target="file:///C:\Users\Lloyd\Documents\SVN\FHIR\build\qa\sdc\sdc.html" TargetMode="External"/><Relationship Id="rId1867" Type="http://schemas.openxmlformats.org/officeDocument/2006/relationships/hyperlink" Target="file:///C:\Users\Lloyd\Documents\SVN\FHIR\build\qa\narrativ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resource.html" TargetMode="External"/><Relationship Id="rId61" Type="http://schemas.openxmlformats.org/officeDocument/2006/relationships/hyperlink" Target="file:///C:\Users\Lloyd\Documents\SVN\FHIR\build\qa\overview.html" TargetMode="External"/><Relationship Id="rId1727" Type="http://schemas.openxmlformats.org/officeDocument/2006/relationships/hyperlink" Target="file:///C:\Users\Lloyd\Documents\SVN\FHIR\build\qa\conceptmap.html" TargetMode="External"/><Relationship Id="rId1934" Type="http://schemas.openxmlformats.org/officeDocument/2006/relationships/hyperlink" Target="file:///C:\Users\Lloyd\Documents\SVN\FHIR\build\qa\comparison.html" TargetMode="External"/><Relationship Id="rId19" Type="http://schemas.openxmlformats.org/officeDocument/2006/relationships/hyperlink" Target="devicemetric.html" TargetMode="External"/><Relationship Id="rId2196" Type="http://schemas.openxmlformats.org/officeDocument/2006/relationships/hyperlink" Target="file:///C:\Users\Lloyd\Documents\SVN\FHIR\build\qa\schedule.html" TargetMode="External"/><Relationship Id="rId168" Type="http://schemas.openxmlformats.org/officeDocument/2006/relationships/hyperlink" Target="file:///C:\Users\Lloyd\Documents\SVN\FHIR\build\qa\resource.html" TargetMode="External"/><Relationship Id="rId72" Type="http://schemas.openxmlformats.org/officeDocument/2006/relationships/hyperlink" Target="file:///C:\Users\Lloyd\Documents\SVN\FHIR\build\qa\toc.html" TargetMode="External"/><Relationship Id="rId375" Type="http://schemas.openxmlformats.org/officeDocument/2006/relationships/hyperlink" Target="file:///C:\Users\Lloyd\Documents\SVN\FHIR\build\qa\datatypes.html" TargetMode="External"/><Relationship Id="rId582" Type="http://schemas.openxmlformats.org/officeDocument/2006/relationships/hyperlink" Target="file:///C:\Users\Lloyd\Documents\SVN\FHIR\build\qa\datatypes-definitions.html" TargetMode="External"/><Relationship Id="rId803" Type="http://schemas.openxmlformats.org/officeDocument/2006/relationships/hyperlink" Target="file:///C:\Users\Lloyd\Documents\SVN\FHIR\build\qa\element-definitions.html" TargetMode="External"/><Relationship Id="rId1226" Type="http://schemas.openxmlformats.org/officeDocument/2006/relationships/hyperlink" Target="file:///C:\Users\Lloyd\Documents\SVN\FHIR\build\qa\namingsystem.html" TargetMode="External"/><Relationship Id="rId1433" Type="http://schemas.openxmlformats.org/officeDocument/2006/relationships/hyperlink" Target="file:///C:\Users\Lloyd\Documents\SVN\FHIR\build\qa\history.html" TargetMode="External"/><Relationship Id="rId1640" Type="http://schemas.openxmlformats.org/officeDocument/2006/relationships/hyperlink" Target="file:///C:\Users\Lloyd\Documents\SVN\FHIR\build\qa\practitioner-example-f201-ab.html" TargetMode="External"/><Relationship Id="rId1738" Type="http://schemas.openxmlformats.org/officeDocument/2006/relationships/hyperlink" Target="file:///C:\Users\Lloyd\Documents\SVN\FHIR\build\qa\compartments.html" TargetMode="External"/><Relationship Id="rId2056" Type="http://schemas.openxmlformats.org/officeDocument/2006/relationships/hyperlink" Target="file:///C:\Users\Lloyd\Documents\SVN\FHIR\build\qa\help.html" TargetMode="External"/><Relationship Id="rId2263" Type="http://schemas.openxmlformats.org/officeDocument/2006/relationships/hyperlink" Target="detectedissue.html" TargetMode="External"/><Relationship Id="rId2470" Type="http://schemas.openxmlformats.org/officeDocument/2006/relationships/hyperlink" Target="file:///C:\Users\Lloyd\Documents\SVN\FHIR\build\qa\security.html" TargetMode="External"/><Relationship Id="rId3" Type="http://schemas.openxmlformats.org/officeDocument/2006/relationships/settings" Target="settings.xml"/><Relationship Id="rId235" Type="http://schemas.openxmlformats.org/officeDocument/2006/relationships/hyperlink" Target="file:///C:\Users\Lloyd\Documents\SVN\FHIR\build\qa\allergyintolerance-definitions.html" TargetMode="External"/><Relationship Id="rId442"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datatypes.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hyperlink" Target="implementation.html" TargetMode="External"/><Relationship Id="rId1945" Type="http://schemas.openxmlformats.org/officeDocument/2006/relationships/hyperlink" Target="file:///C:\Users\Lloyd\Documents\SVN\FHIR\build\qa\conformance.html" TargetMode="External"/><Relationship Id="rId2123" Type="http://schemas.openxmlformats.org/officeDocument/2006/relationships/hyperlink" Target="file:///C:\Users\Lloyd\Documents\SVN\FHIR\build\qa\supplyrequest.html" TargetMode="External"/><Relationship Id="rId2330" Type="http://schemas.openxmlformats.org/officeDocument/2006/relationships/hyperlink" Target="operationoutcome.html" TargetMode="External"/><Relationship Id="rId2568" Type="http://schemas.openxmlformats.org/officeDocument/2006/relationships/hyperlink" Target="file:///C:\Users\Lloyd\Documents\SVN\FHIR\build\qa\compartments.html" TargetMode="External"/><Relationship Id="rId2775" Type="http://schemas.openxmlformats.org/officeDocument/2006/relationships/hyperlink" Target="http://loinc.org" TargetMode="External"/><Relationship Id="rId2982" Type="http://schemas.openxmlformats.org/officeDocument/2006/relationships/hyperlink" Target="file:///C:\Users\Lloyd\Documents\SVN\FHIR\build\qa\downloads.html" TargetMode="External"/><Relationship Id="rId302" Type="http://schemas.openxmlformats.org/officeDocument/2006/relationships/hyperlink" Target="http://icahn.mssm.edu" TargetMode="External"/><Relationship Id="rId747" Type="http://schemas.openxmlformats.org/officeDocument/2006/relationships/hyperlink" Target="file:///C:\Users\Lloyd\Documents\SVN\FHIR\build\qa\validator.zip" TargetMode="External"/><Relationship Id="rId954" Type="http://schemas.openxmlformats.org/officeDocument/2006/relationships/hyperlink" Target="file:///C:\Users\Lloyd\Documents\SVN\FHIR\build\qa\procedure.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example-f005-enalapril.html" TargetMode="External"/><Relationship Id="rId1791" Type="http://schemas.openxmlformats.org/officeDocument/2006/relationships/hyperlink" Target="http://www.w3.org/html/wg/drafts/html/master/dom.html" TargetMode="External"/><Relationship Id="rId1805" Type="http://schemas.openxmlformats.org/officeDocument/2006/relationships/hyperlink" Target="file:///C:\Users\Lloyd\Documents\SVN\FHIR\build\qa\rxnorm.html" TargetMode="External"/><Relationship Id="rId2428" Type="http://schemas.openxmlformats.org/officeDocument/2006/relationships/hyperlink" Target="procedurerequest.html" TargetMode="External"/><Relationship Id="rId2635" Type="http://schemas.openxmlformats.org/officeDocument/2006/relationships/hyperlink" Target="file:///C:\Users\Lloyd\Documents\SVN\FHIR\build\qa\terminology-service.html" TargetMode="External"/><Relationship Id="rId2842" Type="http://schemas.openxmlformats.org/officeDocument/2006/relationships/hyperlink" Target="http://www.hl7.org/documentcenter/public/standards/V3/core_principles/infrastructure/coreprinciples/v3modelcoreprinciples.html" TargetMode="External"/><Relationship Id="rId3020" Type="http://schemas.microsoft.com/office/2011/relationships/people" Target="people.xml"/><Relationship Id="rId83" Type="http://schemas.openxmlformats.org/officeDocument/2006/relationships/image" Target="file:///C:\Users\Lloyd\Documents\SVN\FHIR\build\qa\assets\images\fhir-logo-www.png" TargetMode="External"/><Relationship Id="rId179" Type="http://schemas.openxmlformats.org/officeDocument/2006/relationships/hyperlink" Target="file:///C:\Users\Lloyd\Documents\SVN\FHIR\build\qa\medication.html" TargetMode="External"/><Relationship Id="rId386" Type="http://schemas.openxmlformats.org/officeDocument/2006/relationships/hyperlink" Target="file:///C:\Users\Lloyd\Documents\SVN\FHIR\build\qa\datatypes-mappings.html" TargetMode="External"/><Relationship Id="rId593" Type="http://schemas.openxmlformats.org/officeDocument/2006/relationships/hyperlink" Target="file:///C:\Users\Lloyd\Documents\SVN\FHIR\build\qa\documents.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eferralrequest.html" TargetMode="External"/><Relationship Id="rId1444" Type="http://schemas.openxmlformats.org/officeDocument/2006/relationships/hyperlink" Target="file:///C:\Users\Lloyd\Documents\SVN\FHIR\build\qa\validation.html" TargetMode="External"/><Relationship Id="rId1651" Type="http://schemas.openxmlformats.org/officeDocument/2006/relationships/hyperlink" Target="file:///C:\Users\Lloyd\Documents\SVN\FHIR\build\qa\element-definitions.html" TargetMode="External"/><Relationship Id="rId1889" Type="http://schemas.openxmlformats.org/officeDocument/2006/relationships/hyperlink" Target="file:///C:\Users\Lloyd\Documents\SVN\FHIR\build\qa\messaging.html" TargetMode="External"/><Relationship Id="rId2067" Type="http://schemas.openxmlformats.org/officeDocument/2006/relationships/hyperlink" Target="file:///C:\Users\Lloyd\Documents\SVN\FHIR\build\qa\rim.rdf.xml" TargetMode="External"/><Relationship Id="rId2274" Type="http://schemas.openxmlformats.org/officeDocument/2006/relationships/hyperlink" Target="medicationstatement.html" TargetMode="External"/><Relationship Id="rId2481" Type="http://schemas.openxmlformats.org/officeDocument/2006/relationships/hyperlink" Target="file:///C:\Users\Lloyd\Documents\SVN\FHIR\build\qa\conformance-base.json.html" TargetMode="External"/><Relationship Id="rId2702" Type="http://schemas.openxmlformats.org/officeDocument/2006/relationships/hyperlink" Target="file:///C:\Users\Lloyd\Documents\SVN\FHIR\build\qa\.json.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definitions.html" TargetMode="External"/><Relationship Id="rId660" Type="http://schemas.openxmlformats.org/officeDocument/2006/relationships/hyperlink" Target="file:///C:\Users\Lloyd\Documents\SVN\FHIR\build\qa\license.html" TargetMode="External"/><Relationship Id="rId898" Type="http://schemas.openxmlformats.org/officeDocument/2006/relationships/hyperlink" Target="file:///C:\Users\Lloyd\Documents\SVN\FHIR\build\qa\daf\daf-patient.profile.json.html" TargetMode="External"/><Relationship Id="rId1083" Type="http://schemas.openxmlformats.org/officeDocument/2006/relationships/hyperlink" Target="file:///C:\Users\Lloyd\Documents\SVN\FHIR\build\qa\processrequest.html" TargetMode="External"/><Relationship Id="rId1290" Type="http://schemas.openxmlformats.org/officeDocument/2006/relationships/hyperlink" Target="file:///C:\Users\Lloyd\Documents\SVN\FHIR\build\qa\conformance-rules.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hyperlink" Target="file:///C:\Users\Lloyd\Documents\SVN\FHIR\build\qa\resourcelist.html" TargetMode="External"/><Relationship Id="rId1749" Type="http://schemas.openxmlformats.org/officeDocument/2006/relationships/hyperlink" Target="file:///C:\Users\Lloyd\Documents\SVN\FHIR\build\qa\bundle-definitions.html" TargetMode="External"/><Relationship Id="rId1956" Type="http://schemas.openxmlformats.org/officeDocument/2006/relationships/hyperlink" Target="file:///C:\Users\Lloyd\Documents\SVN\FHIR\build\qa\documents.html" TargetMode="External"/><Relationship Id="rId2134" Type="http://schemas.openxmlformats.org/officeDocument/2006/relationships/hyperlink" Target="file:///C:\Users\Lloyd\Documents\SVN\FHIR\build\qa\familymemberhistory.html" TargetMode="External"/><Relationship Id="rId2341" Type="http://schemas.openxmlformats.org/officeDocument/2006/relationships/hyperlink" Target="searchparameter.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loinc.html" TargetMode="External"/><Relationship Id="rId2993" Type="http://schemas.openxmlformats.org/officeDocument/2006/relationships/hyperlink" Target="file:///C:\Users\Lloyd\Documents\SVN\FHIR\build\qa\help.html" TargetMode="External"/><Relationship Id="rId106" Type="http://schemas.openxmlformats.org/officeDocument/2006/relationships/hyperlink" Target="file:///C:\Users\Lloyd\Documents\SVN\FHIR\build\qa\composition.html" TargetMode="External"/><Relationship Id="rId313" Type="http://schemas.openxmlformats.org/officeDocument/2006/relationships/hyperlink" Target="http://www.mckesson.com/" TargetMode="External"/><Relationship Id="rId758" Type="http://schemas.openxmlformats.org/officeDocument/2006/relationships/hyperlink" Target="file:///C:\Users\Lloyd\Documents\SVN\FHIR\build\qa\help.html" TargetMode="External"/><Relationship Id="rId965" Type="http://schemas.openxmlformats.org/officeDocument/2006/relationships/hyperlink" Target="file:///C:\Users\Lloyd\Documents\SVN\FHIR\build\qa\enrollmentrequest.html" TargetMode="External"/><Relationship Id="rId1150" Type="http://schemas.openxmlformats.org/officeDocument/2006/relationships/hyperlink" Target="file:///C:\Users\Lloyd\Documents\SVN\FHIR\build\qa\binary.html" TargetMode="External"/><Relationship Id="rId1388" Type="http://schemas.openxmlformats.org/officeDocument/2006/relationships/hyperlink" Target="file:///C:\Users\Lloyd\Documents\SVN\FHIR\build\qa\resource-operations.html" TargetMode="External"/><Relationship Id="rId1595" Type="http://schemas.openxmlformats.org/officeDocument/2006/relationships/hyperlink" Target="file:///C:\Users\Lloyd\Documents\SVN\FHIR\build\qa\organization-example-f201-aumc.html" TargetMode="External"/><Relationship Id="rId1609" Type="http://schemas.openxmlformats.org/officeDocument/2006/relationships/hyperlink" Target="file:///C:\Users\Lloyd\Documents\SVN\FHIR\build\qa\careplan-example-f203-sepsis.html" TargetMode="External"/><Relationship Id="rId1816" Type="http://schemas.openxmlformats.org/officeDocument/2006/relationships/hyperlink" Target="http://www.va.gov/health/" TargetMode="External"/><Relationship Id="rId2439" Type="http://schemas.openxmlformats.org/officeDocument/2006/relationships/hyperlink" Target="structuredefinition.html" TargetMode="External"/><Relationship Id="rId2646" Type="http://schemas.openxmlformats.org/officeDocument/2006/relationships/hyperlink" Target="file:///C:\Users\Lloyd\Documents\SVN\FHIR\build\qa\help.html" TargetMode="External"/><Relationship Id="rId2853" Type="http://schemas.openxmlformats.org/officeDocument/2006/relationships/hyperlink" Target="file:///C:\Users\Lloyd\Documents\SVN\FHIR\build\qa\loinc.html" TargetMode="External"/><Relationship Id="rId10" Type="http://schemas.openxmlformats.org/officeDocument/2006/relationships/hyperlink" Target="relatedperson.html" TargetMode="External"/><Relationship Id="rId94" Type="http://schemas.openxmlformats.org/officeDocument/2006/relationships/hyperlink" Target="https://www.systemsbiology.org/leroy-hood" TargetMode="External"/><Relationship Id="rId397" Type="http://schemas.openxmlformats.org/officeDocument/2006/relationships/hyperlink" Target="file:///C:\Users\Lloyd\Documents\SVN\FHIR\build\qa\datatypes-examples.html" TargetMode="External"/><Relationship Id="rId520" Type="http://schemas.openxmlformats.org/officeDocument/2006/relationships/hyperlink" Target="file:///C:\Users\Lloyd\Documents\SVN\FHIR\build\qa\json.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definitions.html" TargetMode="External"/><Relationship Id="rId1248" Type="http://schemas.openxmlformats.org/officeDocument/2006/relationships/hyperlink" Target="file:///C:\Users\Lloyd\Documents\SVN\FHIR\build\qa\sdc\sdc.html" TargetMode="External"/><Relationship Id="rId1455" Type="http://schemas.openxmlformats.org/officeDocument/2006/relationships/hyperlink" Target="file:///C:\Users\Lloyd\Documents\SVN\FHIR\build\qa\usecases.html" TargetMode="External"/><Relationship Id="rId1662" Type="http://schemas.openxmlformats.org/officeDocument/2006/relationships/hyperlink" Target="file:///C:\Users\Lloyd\Documents\SVN\FHIR\build\qa\terminologies.html" TargetMode="External"/><Relationship Id="rId2078" Type="http://schemas.openxmlformats.org/officeDocument/2006/relationships/hyperlink" Target="file:///C:\Users\Lloyd\Documents\SVN\FHIR\build\qa\resource.html" TargetMode="External"/><Relationship Id="rId2201" Type="http://schemas.openxmlformats.org/officeDocument/2006/relationships/hyperlink" Target="file:///C:\Users\Lloyd\Documents\SVN\FHIR\build\qa\lifecycle.html" TargetMode="External"/><Relationship Id="rId2285" Type="http://schemas.openxmlformats.org/officeDocument/2006/relationships/hyperlink" Target="patient.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observation-definitions.html" TargetMode="External"/><Relationship Id="rId257" Type="http://schemas.openxmlformats.org/officeDocument/2006/relationships/hyperlink" Target="http://hl7.org" TargetMode="External"/><Relationship Id="rId464" Type="http://schemas.openxmlformats.org/officeDocument/2006/relationships/hyperlink" Target="file:///C:\Users\Lloyd\Documents\SVN\FHIR\build\qa\datatypes.html" TargetMode="External"/><Relationship Id="rId1010" Type="http://schemas.openxmlformats.org/officeDocument/2006/relationships/hyperlink" Target="file:///C:\Users\Lloyd\Documents\SVN\FHIR\build\qa\resource.html" TargetMode="External"/><Relationship Id="rId1094" Type="http://schemas.openxmlformats.org/officeDocument/2006/relationships/hyperlink" Target="file:///C:\Users\Lloyd\Documents\SVN\FHIR\build\qa\conceptmap.html" TargetMode="External"/><Relationship Id="rId1108" Type="http://schemas.openxmlformats.org/officeDocument/2006/relationships/hyperlink" Target="file:///C:\Users\Lloyd\Documents\SVN\FHIR\build\qa\encounter.html" TargetMode="External"/><Relationship Id="rId1315" Type="http://schemas.openxmlformats.org/officeDocument/2006/relationships/hyperlink" Target="file:///C:\Users\Lloyd\Documents\SVN\FHIR\build\qa\resource.html" TargetMode="External"/><Relationship Id="rId1967" Type="http://schemas.openxmlformats.org/officeDocument/2006/relationships/hyperlink" Target="file:///C:\Users\Lloyd\Documents\SVN\FHIR\build\qa\patient.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json.html" TargetMode="External"/><Relationship Id="rId2797" Type="http://schemas.openxmlformats.org/officeDocument/2006/relationships/hyperlink" Target="file:///C:\Users\Lloyd\Documents\SVN\FHIR\build\qa\valueset.html" TargetMode="External"/><Relationship Id="rId2920" Type="http://schemas.openxmlformats.org/officeDocument/2006/relationships/hyperlink" Target="file:///C:\Users\Lloyd\Documents\SVN\FHIR\build\qa\history.html" TargetMode="External"/><Relationship Id="rId117" Type="http://schemas.openxmlformats.org/officeDocument/2006/relationships/hyperlink" Target="file:///C:\Users\Lloyd\Documents\SVN\FHIR\build\qa\ehr-fm.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profiling.html" TargetMode="External"/><Relationship Id="rId976" Type="http://schemas.openxmlformats.org/officeDocument/2006/relationships/hyperlink" Target="file:///C:\Users\Lloyd\Documents\SVN\FHIR\build\qa\claimresponse.html" TargetMode="External"/><Relationship Id="rId1399" Type="http://schemas.openxmlformats.org/officeDocument/2006/relationships/hyperlink" Target="http://www.ietf.org/rfc/rfc3001.txt" TargetMode="External"/><Relationship Id="rId2352" Type="http://schemas.openxmlformats.org/officeDocument/2006/relationships/hyperlink" Target="paymentnotice.html" TargetMode="External"/><Relationship Id="rId2657" Type="http://schemas.openxmlformats.org/officeDocument/2006/relationships/hyperlink" Target="http://www.snomed.org/tig?t=tsg2_metadata_refset_legacy" TargetMode="External"/><Relationship Id="rId324" Type="http://schemas.openxmlformats.org/officeDocument/2006/relationships/hyperlink" Target="http://www.health.qld.gov.au" TargetMode="External"/><Relationship Id="rId531" Type="http://schemas.openxmlformats.org/officeDocument/2006/relationships/hyperlink" Target="http://commonmark.org/"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datatypes.html" TargetMode="External"/><Relationship Id="rId1466" Type="http://schemas.openxmlformats.org/officeDocument/2006/relationships/control" Target="activeX/activeX5.xml"/><Relationship Id="rId2005" Type="http://schemas.openxmlformats.org/officeDocument/2006/relationships/hyperlink" Target="file:///C:\Users\Lloyd\Documents\SVN\FHIR\build\qa\operationdefinition.html" TargetMode="External"/><Relationship Id="rId2212" Type="http://schemas.openxmlformats.org/officeDocument/2006/relationships/hyperlink" Target="file:///C:\Users\Lloyd\Documents\SVN\FHIR\build\qa\documents.html" TargetMode="External"/><Relationship Id="rId2864" Type="http://schemas.openxmlformats.org/officeDocument/2006/relationships/comments" Target="comments.xml"/><Relationship Id="rId836" Type="http://schemas.openxmlformats.org/officeDocument/2006/relationships/hyperlink" Target="file:///C:\Users\Lloyd\Documents\SVN\FHIR\build\qa\element-definitions.html" TargetMode="External"/><Relationship Id="rId1021" Type="http://schemas.openxmlformats.org/officeDocument/2006/relationships/hyperlink" Target="file:///C:\Users\Lloyd\Documents\SVN\FHIR\build\qa\extensibility.html" TargetMode="External"/><Relationship Id="rId1119" Type="http://schemas.openxmlformats.org/officeDocument/2006/relationships/hyperlink" Target="file:///C:\Users\Lloyd\Documents\SVN\FHIR\build\qa\media.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 TargetMode="External"/><Relationship Id="rId2517" Type="http://schemas.openxmlformats.org/officeDocument/2006/relationships/hyperlink" Target="file:///C:\Users\Lloyd\Documents\SVN\FHIR\build\qa\medicationorder.html" TargetMode="External"/><Relationship Id="rId2724" Type="http://schemas.openxmlformats.org/officeDocument/2006/relationships/hyperlink" Target="file:///C:\Users\Lloyd\Documents\SVN\FHIR\build\qa\resource.html" TargetMode="External"/><Relationship Id="rId2931" Type="http://schemas.openxmlformats.org/officeDocument/2006/relationships/hyperlink" Target="file:///C:\Users\Lloyd\Documents\SVN\FHIR\build\qa\documents.html" TargetMode="External"/><Relationship Id="rId903" Type="http://schemas.openxmlformats.org/officeDocument/2006/relationships/hyperlink" Target="file:///C:\Users\Lloyd\Documents\SVN\FHIR\build\qa\extension-us-core-race.xml.html" TargetMode="External"/><Relationship Id="rId1326" Type="http://schemas.openxmlformats.org/officeDocument/2006/relationships/hyperlink" Target="file:///C:\Users\Lloyd\Documents\SVN\FHIR\build\qa\updates.html" TargetMode="External"/><Relationship Id="rId1533" Type="http://schemas.openxmlformats.org/officeDocument/2006/relationships/hyperlink" Target="http://wiki.hl7.org/index.php?title=FHIR" TargetMode="External"/><Relationship Id="rId1740" Type="http://schemas.openxmlformats.org/officeDocument/2006/relationships/hyperlink" Target="file:///C:\Users\Lloyd\Documents\SVN\FHIR\build\qa\resource.html" TargetMode="External"/><Relationship Id="rId32" Type="http://schemas.openxmlformats.org/officeDocument/2006/relationships/hyperlink" Target="deviceusestatement.html" TargetMode="External"/><Relationship Id="rId1600" Type="http://schemas.openxmlformats.org/officeDocument/2006/relationships/hyperlink" Target="file:///C:\Users\Lloyd\Documents\SVN\FHIR\build\qa\encounter-example-f201-20130404.html" TargetMode="External"/><Relationship Id="rId1838" Type="http://schemas.openxmlformats.org/officeDocument/2006/relationships/hyperlink" Target="file:///C:\Users\Lloyd\Documents\SVN\FHIR\build\qa\resource.html" TargetMode="External"/><Relationship Id="rId181" Type="http://schemas.openxmlformats.org/officeDocument/2006/relationships/hyperlink" Target="file:///C:\Users\Lloyd\Documents\SVN\FHIR\build\qa\location.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ap.org/" TargetMode="External"/><Relationship Id="rId486" Type="http://schemas.openxmlformats.org/officeDocument/2006/relationships/hyperlink" Target="file:///C:\Users\Lloyd\Documents\SVN\FHIR\build\qa\datatypes-examples.html" TargetMode="External"/><Relationship Id="rId693" Type="http://schemas.openxmlformats.org/officeDocument/2006/relationships/hyperlink" Target="file:///C:\Users\Lloyd\Documents\SVN\FHIR\build\qa\terminologies-conceptmaps.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coverage.html" TargetMode="External"/><Relationship Id="rId2581" Type="http://schemas.openxmlformats.org/officeDocument/2006/relationships/hyperlink" Target="http://www.hl7.org/search/viewSearchResult.cfm?search_id=393442&amp;search_result_url=%2Fdocumentcenter%2Fpublic%2Fwg%2Fsecure%2FHL7%20Emergency%20Access%2Edoc" TargetMode="External"/><Relationship Id="rId139" Type="http://schemas.openxmlformats.org/officeDocument/2006/relationships/hyperlink" Target="file:///C:\Users\Lloyd\Documents\SVN\FHIR\build\qa\conformance.html" TargetMode="External"/><Relationship Id="rId346" Type="http://schemas.openxmlformats.org/officeDocument/2006/relationships/hyperlink" Target="file:///C:\Users\Lloyd\Documents\SVN\FHIR\build\qa\resource.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security.html" TargetMode="External"/><Relationship Id="rId998" Type="http://schemas.openxmlformats.org/officeDocument/2006/relationships/image" Target="file:///C:\Users\Lloyd\Documents\SVN\FHIR\build\warning.png" TargetMode="External"/><Relationship Id="rId1183" Type="http://schemas.openxmlformats.org/officeDocument/2006/relationships/hyperlink" Target="file:///C:\Users\Lloyd\Documents\SVN\FHIR\build\qa\questionnaire.html" TargetMode="External"/><Relationship Id="rId1390" Type="http://schemas.openxmlformats.org/officeDocument/2006/relationships/hyperlink" Target="file:///C:\Users\Lloyd\Documents\SVN\FHIR\build\qa\help.html" TargetMode="External"/><Relationship Id="rId2027" Type="http://schemas.openxmlformats.org/officeDocument/2006/relationships/image" Target="file:///C:\Users\Lloyd\Documents\SVN\FHIR\build\qa\slicing.png" TargetMode="External"/><Relationship Id="rId2234" Type="http://schemas.openxmlformats.org/officeDocument/2006/relationships/hyperlink" Target="file:///C:\Users\Lloyd\Documents\SVN\FHIR\build\qa\terminologies.html" TargetMode="External"/><Relationship Id="rId2441" Type="http://schemas.openxmlformats.org/officeDocument/2006/relationships/hyperlink" Target="substance.html" TargetMode="External"/><Relationship Id="rId2679" Type="http://schemas.openxmlformats.org/officeDocument/2006/relationships/hyperlink" Target="file:///C:\Users\Lloyd\Documents\SVN\FHIR\build\qa\Ex.html" TargetMode="External"/><Relationship Id="rId2886" Type="http://schemas.openxmlformats.org/officeDocument/2006/relationships/hyperlink" Target="file:///C:\Users\Lloyd\Documents\SVN\FHIR\build\qa\clinicalimpression.html" TargetMode="External"/><Relationship Id="rId206" Type="http://schemas.openxmlformats.org/officeDocument/2006/relationships/hyperlink" Target="http://www.ietf.org/rfc/rfc2119.txt" TargetMode="External"/><Relationship Id="rId413" Type="http://schemas.openxmlformats.org/officeDocument/2006/relationships/hyperlink" Target="file:///C:\Users\Lloyd\Documents\SVN\FHIR\build\qa\datatypes-definition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file:///C:\Users\Lloyd\Documents\SVN\FHIR\build\qa\history.html" TargetMode="External"/><Relationship Id="rId1488" Type="http://schemas.openxmlformats.org/officeDocument/2006/relationships/hyperlink" Target="file:///C:\Users\Lloyd\Documents\SVN\FHIR\build\qa\valueset.html" TargetMode="External"/><Relationship Id="rId1695" Type="http://schemas.openxmlformats.org/officeDocument/2006/relationships/hyperlink" Target="http://ihtsdo.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fda.gov/Drugs/InformationOnDrugs/ucm142438.htm" TargetMode="External"/><Relationship Id="rId2953" Type="http://schemas.openxmlformats.org/officeDocument/2006/relationships/hyperlink" Target="file:///C:\Users\Lloyd\Documents\SVN\FHIR\build\qa\documentreference.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order.html" TargetMode="External"/><Relationship Id="rId1348" Type="http://schemas.openxmlformats.org/officeDocument/2006/relationships/hyperlink" Target="http://www.w3.org/TR/REC-html40/interact/forms.html" TargetMode="External"/><Relationship Id="rId1555" Type="http://schemas.openxmlformats.org/officeDocument/2006/relationships/hyperlink" Target="file:///C:\Users\Lloyd\Documents\SVN\FHIR\build\qa\practitioner-example-f003-mv.html" TargetMode="External"/><Relationship Id="rId1762" Type="http://schemas.openxmlformats.org/officeDocument/2006/relationships/hyperlink" Target="file:///C:\Users\Lloyd\Documents\SVN\FHIR\build\qa\operationoutcome.html" TargetMode="External"/><Relationship Id="rId2301" Type="http://schemas.openxmlformats.org/officeDocument/2006/relationships/hyperlink" Target="flag.html" TargetMode="External"/><Relationship Id="rId2606" Type="http://schemas.openxmlformats.org/officeDocument/2006/relationships/hyperlink" Target="http://enable-cors.org/" TargetMode="External"/><Relationship Id="rId1110" Type="http://schemas.openxmlformats.org/officeDocument/2006/relationships/hyperlink" Target="file:///C:\Users\Lloyd\Documents\SVN\FHIR\build\qa\flag.html" TargetMode="External"/><Relationship Id="rId1208" Type="http://schemas.openxmlformats.org/officeDocument/2006/relationships/hyperlink" Target="file:///C:\Users\Lloyd\Documents\SVN\FHIR\build\qa\contraindication.html" TargetMode="External"/><Relationship Id="rId1415" Type="http://schemas.openxmlformats.org/officeDocument/2006/relationships/hyperlink" Target="https://groups.google.com/forum/" TargetMode="External"/><Relationship Id="rId2813" Type="http://schemas.openxmlformats.org/officeDocument/2006/relationships/hyperlink" Target="file:///C:\Users\Lloyd\Documents\SVN\FHIR\build\qa\structuredefinition.html" TargetMode="External"/><Relationship Id="rId54" Type="http://schemas.openxmlformats.org/officeDocument/2006/relationships/hyperlink" Target="file:///C:\Users\Lloyd\Documents\SVN\FHIR\build\qa\history.html" TargetMode="External"/><Relationship Id="rId1622" Type="http://schemas.openxmlformats.org/officeDocument/2006/relationships/hyperlink" Target="file:///C:\Users\Lloyd\Documents\SVN\FHIR\build\qa\medication-example-f203-paracetamol.html" TargetMode="External"/><Relationship Id="rId1927" Type="http://schemas.openxmlformats.org/officeDocument/2006/relationships/hyperlink" Target="file:///C:\Users\Lloyd\Documents\SVN\FHIR\build\qa\documentation.html" TargetMode="External"/><Relationship Id="rId2091" Type="http://schemas.openxmlformats.org/officeDocument/2006/relationships/hyperlink" Target="file:///C:\Users\Lloyd\Documents\SVN\FHIR\build\qa\patient.html" TargetMode="External"/><Relationship Id="rId2189" Type="http://schemas.openxmlformats.org/officeDocument/2006/relationships/hyperlink" Target="file:///C:\Users\Lloyd\Documents\SVN\FHIR\build\qa\episodeofcare.html" TargetMode="External"/><Relationship Id="rId270" Type="http://schemas.openxmlformats.org/officeDocument/2006/relationships/hyperlink" Target="http://www.bluewaveinformatics.co.uk" TargetMode="External"/><Relationship Id="rId2396" Type="http://schemas.openxmlformats.org/officeDocument/2006/relationships/hyperlink" Target="healthcareservice.html" TargetMode="External"/><Relationship Id="rId3002" Type="http://schemas.openxmlformats.org/officeDocument/2006/relationships/hyperlink" Target="file:///C:\Users\Lloyd\Documents\SVN\FHIR\build\qa\conformance-rules.html"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datatypes-mappings.html" TargetMode="External"/><Relationship Id="rId575" Type="http://schemas.openxmlformats.org/officeDocument/2006/relationships/hyperlink" Target="file:///C:\Users\Lloyd\Documents\SVN\FHIR\build\qa\datatypes-mapping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file:///C:\Users\Lloyd\Documents\SVN\FHIR\build\qa\clinical.html" TargetMode="External"/><Relationship Id="rId2463" Type="http://schemas.openxmlformats.org/officeDocument/2006/relationships/hyperlink" Target="file:///C:\Users\Lloyd\Documents\SVN\FHIR\build\qa\history.html" TargetMode="External"/><Relationship Id="rId2670" Type="http://schemas.openxmlformats.org/officeDocument/2006/relationships/hyperlink" Target="mailto:soa@hl7.org" TargetMode="External"/><Relationship Id="rId228" Type="http://schemas.openxmlformats.org/officeDocument/2006/relationships/hyperlink" Target="file:///C:\Users\Lloyd\Documents\SVN\FHIR\build\qa\allergyintolerance-definitions.html" TargetMode="External"/><Relationship Id="rId435" Type="http://schemas.openxmlformats.org/officeDocument/2006/relationships/hyperlink" Target="file:///C:\Users\Lloyd\Documents\SVN\FHIR\build\qa\datatypes-mappings.html" TargetMode="External"/><Relationship Id="rId642" Type="http://schemas.openxmlformats.org/officeDocument/2006/relationships/hyperlink" Target="file:///C:\Users\Lloyd\Documents\SVN\FHIR\build\qa\http.html" TargetMode="External"/><Relationship Id="rId1065" Type="http://schemas.openxmlformats.org/officeDocument/2006/relationships/hyperlink" Target="file:///C:\Users\Lloyd\Documents\SVN\FHIR\build\qa\implementationguide.html" TargetMode="External"/><Relationship Id="rId1272" Type="http://schemas.openxmlformats.org/officeDocument/2006/relationships/hyperlink" Target="file:///C:\Users\Lloyd\Documents\SVN\FHIR\build\qa\contraindication.html" TargetMode="External"/><Relationship Id="rId2116" Type="http://schemas.openxmlformats.org/officeDocument/2006/relationships/hyperlink" Target="file:///C:\Users\Lloyd\Documents\SVN\FHIR\build\qa\observation.html" TargetMode="External"/><Relationship Id="rId2323" Type="http://schemas.openxmlformats.org/officeDocument/2006/relationships/hyperlink" Target="documentreference.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13" TargetMode="External"/><Relationship Id="rId2975" Type="http://schemas.openxmlformats.org/officeDocument/2006/relationships/hyperlink" Target="file:///C:\Users\Lloyd\Documents\SVN\FHIR\build\qa\immunizationrecommendation.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atient.html" TargetMode="External"/><Relationship Id="rId1577" Type="http://schemas.openxmlformats.org/officeDocument/2006/relationships/hyperlink" Target="file:///C:\Users\Lloyd\Documents\SVN\FHIR\build\qa\medicationorder-example-f001-combivent.html" TargetMode="External"/><Relationship Id="rId1784" Type="http://schemas.openxmlformats.org/officeDocument/2006/relationships/hyperlink" Target="file:///C:\Users\Lloyd\Documents\SVN\FHIR\build\qa\help.html" TargetMode="External"/><Relationship Id="rId1991" Type="http://schemas.openxmlformats.org/officeDocument/2006/relationships/hyperlink" Target="file:///C:\Users\Lloyd\Documents\SVN\FHIR\build\qa\help.html" TargetMode="External"/><Relationship Id="rId2628" Type="http://schemas.openxmlformats.org/officeDocument/2006/relationships/hyperlink" Target="file:///C:\Users\Lloyd\Documents\SVN\FHIR\build\qa\documents.html" TargetMode="External"/><Relationship Id="rId2835" Type="http://schemas.openxmlformats.org/officeDocument/2006/relationships/hyperlink" Target="file:///C:\Users\Lloyd\Documents\SVN\FHIR\build\qa\security.html" TargetMode="External"/><Relationship Id="rId76" Type="http://schemas.openxmlformats.org/officeDocument/2006/relationships/hyperlink" Target="http://wiki.hl7.org/index.php?title=FHIR_email_list_subscription_instructions"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hyperlink" Target="file:///C:\Users\Lloyd\Documents\SVN\FHIR\build\qa\documents.html" TargetMode="External"/><Relationship Id="rId1644" Type="http://schemas.openxmlformats.org/officeDocument/2006/relationships/hyperlink" Target="file:///C:\Users\Lloyd\Documents\SVN\FHIR\build\qa\practitioner-example-f202-lm.html" TargetMode="External"/><Relationship Id="rId1851" Type="http://schemas.openxmlformats.org/officeDocument/2006/relationships/hyperlink" Target="file:///C:\Users\Lloyd\Documents\SVN\FHIR\build\qa\parameters.html" TargetMode="External"/><Relationship Id="rId2902" Type="http://schemas.openxmlformats.org/officeDocument/2006/relationships/hyperlink" Target="file:///C:\Users\Lloyd\Documents\SVN\FHIR\build\qa\riskassessment.html" TargetMode="External"/><Relationship Id="rId1504" Type="http://schemas.openxmlformats.org/officeDocument/2006/relationships/image" Target="file:///C:\Users\Lloyd\Documents\SVN\FHIR\build\qa\icon-clinical.png"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datatypes.html" TargetMode="External"/><Relationship Id="rId292" Type="http://schemas.openxmlformats.org/officeDocument/2006/relationships/hyperlink" Target="http://2013.gea-interactive.com.au" TargetMode="External"/><Relationship Id="rId1809" Type="http://schemas.openxmlformats.org/officeDocument/2006/relationships/hyperlink" Target="http://www.fda.gov/MedicalDevices/DeviceRegulationandGuidance/UniqueDeviceIdentification/" TargetMode="External"/><Relationship Id="rId597" Type="http://schemas.openxmlformats.org/officeDocument/2006/relationships/hyperlink" Target="file:///C:\Users\Lloyd\Documents\SVN\FHIR\build\qa\datatypes-definitions.html" TargetMode="External"/><Relationship Id="rId2180" Type="http://schemas.openxmlformats.org/officeDocument/2006/relationships/hyperlink" Target="file:///C:\Users\Lloyd\Documents\SVN\FHIR\build\qa\location.html" TargetMode="External"/><Relationship Id="rId2278" Type="http://schemas.openxmlformats.org/officeDocument/2006/relationships/hyperlink" Target="diagnosticreport.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istory.html" TargetMode="External"/><Relationship Id="rId1087" Type="http://schemas.openxmlformats.org/officeDocument/2006/relationships/hyperlink" Target="file:///C:\Users\Lloyd\Documents\SVN\FHIR\build\qa\appointment.html" TargetMode="External"/><Relationship Id="rId1294" Type="http://schemas.openxmlformats.org/officeDocument/2006/relationships/hyperlink" Target="file:///C:\Users\Lloyd\Documents\SVN\FHIR\build\qa\operation-resource-validate.html" TargetMode="External"/><Relationship Id="rId2040" Type="http://schemas.openxmlformats.org/officeDocument/2006/relationships/hyperlink" Target="file:///C:\Users\Lloyd\Documents\SVN\FHIR\build\qa\terminologies.html" TargetMode="External"/><Relationship Id="rId2138" Type="http://schemas.openxmlformats.org/officeDocument/2006/relationships/hyperlink" Target="file:///C:\Users\Lloyd\Documents\SVN\FHIR\build\qa\detectedissue.html" TargetMode="External"/><Relationship Id="rId2692" Type="http://schemas.openxmlformats.org/officeDocument/2006/relationships/hyperlink" Target="file:///C:\Users\Lloyd\Documents\SVN\FHIR\build\qa\.json.html" TargetMode="External"/><Relationship Id="rId2997" Type="http://schemas.openxmlformats.org/officeDocument/2006/relationships/hyperlink" Target="http://hl7.org/fhir" TargetMode="External"/><Relationship Id="rId664" Type="http://schemas.openxmlformats.org/officeDocument/2006/relationships/hyperlink" Target="file:///C:\Users\Lloyd\Documents\SVN\FHIR\build\qa\summary.html" TargetMode="External"/><Relationship Id="rId871" Type="http://schemas.openxmlformats.org/officeDocument/2006/relationships/hyperlink" Target="file:///C:\Users\Lloyd\Documents\SVN\FHIR\build\qa\help.html" TargetMode="External"/><Relationship Id="rId969" Type="http://schemas.openxmlformats.org/officeDocument/2006/relationships/hyperlink" Target="file:///C:\Users\Lloyd\Documents\SVN\FHIR\build\qa\claim.html" TargetMode="External"/><Relationship Id="rId1599" Type="http://schemas.openxmlformats.org/officeDocument/2006/relationships/hyperlink" Target="file:///C:\Users\Lloyd\Documents\SVN\FHIR\build\qa\practitioner-example-f204-ce.html" TargetMode="External"/><Relationship Id="rId2345" Type="http://schemas.openxmlformats.org/officeDocument/2006/relationships/hyperlink" Target="coverage.html" TargetMode="External"/><Relationship Id="rId2552" Type="http://schemas.openxmlformats.org/officeDocument/2006/relationships/hyperlink" Target="file:///C:\Users\Lloyd\Documents\SVN\FHIR\build\qa\search.html" TargetMode="External"/><Relationship Id="rId317" Type="http://schemas.openxmlformats.org/officeDocument/2006/relationships/hyperlink" Target="http://www.nist.gov"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resource.html" TargetMode="External"/><Relationship Id="rId1154" Type="http://schemas.openxmlformats.org/officeDocument/2006/relationships/hyperlink" Target="http://gforge.hl7.org/gf/project/fhir/tracker/?action=TrackerItemEdit&amp;tracker_item_id=3536" TargetMode="External"/><Relationship Id="rId1361" Type="http://schemas.openxmlformats.org/officeDocument/2006/relationships/hyperlink" Target="file:///C:\Users\Lloyd\Documents\SVN\FHIR\build\qa\operations.html" TargetMode="External"/><Relationship Id="rId1459" Type="http://schemas.openxmlformats.org/officeDocument/2006/relationships/control" Target="activeX/activeX2.xml"/><Relationship Id="rId2205" Type="http://schemas.openxmlformats.org/officeDocument/2006/relationships/hyperlink" Target="file:///C:\Users\Lloyd\Documents\SVN\FHIR\build\qa\processrequest.html" TargetMode="External"/><Relationship Id="rId2412" Type="http://schemas.openxmlformats.org/officeDocument/2006/relationships/hyperlink" Target="nutritionorder.html" TargetMode="External"/><Relationship Id="rId2857" Type="http://schemas.openxmlformats.org/officeDocument/2006/relationships/hyperlink" Target="file:///C:\Users\Lloyd\Documents\SVN\FHIR\build\qa\operationoutcome.html" TargetMode="External"/><Relationship Id="rId98" Type="http://schemas.openxmlformats.org/officeDocument/2006/relationships/hyperlink" Target="file:///C:\Users\Lloyd\Documents\SVN\FHIR\build\qa\history.html" TargetMode="External"/><Relationship Id="rId829" Type="http://schemas.openxmlformats.org/officeDocument/2006/relationships/hyperlink" Target="file:///C:\Users\Lloyd\Documents\SVN\FHIR\build\qa\formats.html" TargetMode="External"/><Relationship Id="rId1014" Type="http://schemas.openxmlformats.org/officeDocument/2006/relationships/image" Target="file:///C:\Users\Lloyd\Documents\SVN\FHIR\build\qa\tbl_blank.png" TargetMode="External"/><Relationship Id="rId1221" Type="http://schemas.openxmlformats.org/officeDocument/2006/relationships/hyperlink" Target="file:///C:\Users\Lloyd\Documents\SVN\FHIR\build\qa\structuredefinition.html" TargetMode="External"/><Relationship Id="rId1666" Type="http://schemas.openxmlformats.org/officeDocument/2006/relationships/hyperlink" Target="file:///C:\Users\Lloyd\Documents\SVN\FHIR\build\qa\resourcelist.html" TargetMode="External"/><Relationship Id="rId1873" Type="http://schemas.openxmlformats.org/officeDocument/2006/relationships/hyperlink" Target="file:///C:\Users\Lloyd\Documents\SVN\FHIR\build\qa\json.html" TargetMode="External"/><Relationship Id="rId2717" Type="http://schemas.openxmlformats.org/officeDocument/2006/relationships/hyperlink" Target="file:///C:\Users\Lloyd\Documents\SVN\FHIR\build\qa\.sch" TargetMode="External"/><Relationship Id="rId2924" Type="http://schemas.openxmlformats.org/officeDocument/2006/relationships/hyperlink" Target="file:///C:\Users\Lloyd\Documents\SVN\FHIR\build\qa\history.html" TargetMode="External"/><Relationship Id="rId1319" Type="http://schemas.openxmlformats.org/officeDocument/2006/relationships/hyperlink" Target="file:///C:\Users\Lloyd\Documents\SVN\FHIR\build\qa\security-labels.html" TargetMode="External"/><Relationship Id="rId1526" Type="http://schemas.openxmlformats.org/officeDocument/2006/relationships/hyperlink" Target="file:///C:\Users\Lloyd\Documents\SVN\FHIR\build\qa\examples-json.zip" TargetMode="External"/><Relationship Id="rId1733" Type="http://schemas.openxmlformats.org/officeDocument/2006/relationships/hyperlink" Target="file:///C:\Users\Lloyd\Documents\SVN\FHIR\build\qa\documents.html" TargetMode="External"/><Relationship Id="rId1940" Type="http://schemas.openxmlformats.org/officeDocument/2006/relationships/hyperlink" Target="file:///C:\Users\Lloyd\Documents\SVN\FHIR\build\qa\resource.html" TargetMode="External"/><Relationship Id="rId25" Type="http://schemas.openxmlformats.org/officeDocument/2006/relationships/hyperlink" Target="appointment.html" TargetMode="External"/><Relationship Id="rId1800" Type="http://schemas.openxmlformats.org/officeDocument/2006/relationships/hyperlink" Target="file:///C:\Users\Lloyd\Documents\SVN\FHIR\build\qa\resource.html" TargetMode="External"/><Relationship Id="rId174" Type="http://schemas.openxmlformats.org/officeDocument/2006/relationships/hyperlink" Target="file:///C:\Users\Lloyd\Documents\SVN\FHIR\build\qa\http.html" TargetMode="External"/><Relationship Id="rId381" Type="http://schemas.openxmlformats.org/officeDocument/2006/relationships/hyperlink" Target="file:///C:\Users\Lloyd\Documents\SVN\FHIR\build\qa\datatypes.html" TargetMode="External"/><Relationship Id="rId2062" Type="http://schemas.openxmlformats.org/officeDocument/2006/relationships/hyperlink" Target="file:///C:\Users\Lloyd\Documents\SVN\FHIR\build\qa\fhir.ttl" TargetMode="External"/><Relationship Id="rId241" Type="http://schemas.openxmlformats.org/officeDocument/2006/relationships/hyperlink" Target="file:///C:\Users\Lloyd\Documents\SVN\FHIR\build\qa\elementdefinition-definitions.html" TargetMode="External"/><Relationship Id="rId479" Type="http://schemas.openxmlformats.org/officeDocument/2006/relationships/hyperlink" Target="file:///C:\Users\Lloyd\Documents\SVN\FHIR\build\qa\datatypes.html" TargetMode="External"/><Relationship Id="rId686" Type="http://schemas.openxmlformats.org/officeDocument/2006/relationships/hyperlink" Target="file:///C:\Users\Lloyd\Documents\SVN\FHIR\build\qa\elementdefinition.html" TargetMode="External"/><Relationship Id="rId893" Type="http://schemas.openxmlformats.org/officeDocument/2006/relationships/hyperlink" Target="file:///C:\Users\Lloyd\Documents\SVN\FHIR\build\qa\patient.html" TargetMode="External"/><Relationship Id="rId2367" Type="http://schemas.openxmlformats.org/officeDocument/2006/relationships/hyperlink" Target="communication.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www.westhealth.org" TargetMode="External"/><Relationship Id="rId546" Type="http://schemas.openxmlformats.org/officeDocument/2006/relationships/hyperlink" Target="file:///C:\Users\Lloyd\Documents\SVN\FHIR\build\qa\valueset.html" TargetMode="External"/><Relationship Id="rId753" Type="http://schemas.openxmlformats.org/officeDocument/2006/relationships/hyperlink" Target="https://developer.apple.com/swift/" TargetMode="External"/><Relationship Id="rId1176" Type="http://schemas.openxmlformats.org/officeDocument/2006/relationships/hyperlink" Target="http://gforge.hl7.org/gf/project/fhir/tracker/?action=TrackerItemEdit&amp;tracker_item_id=3070" TargetMode="External"/><Relationship Id="rId1383" Type="http://schemas.openxmlformats.org/officeDocument/2006/relationships/hyperlink" Target="file:///C:\Users\Lloyd\Documents\SVN\FHIR\build\qa\bundle.html" TargetMode="External"/><Relationship Id="rId2227" Type="http://schemas.openxmlformats.org/officeDocument/2006/relationships/hyperlink" Target="file:///C:\Users\Lloyd\Documents\SVN\FHIR\build\qa\basic.html" TargetMode="External"/><Relationship Id="rId2434" Type="http://schemas.openxmlformats.org/officeDocument/2006/relationships/hyperlink" Target="riskassessment.html" TargetMode="External"/><Relationship Id="rId2879" Type="http://schemas.openxmlformats.org/officeDocument/2006/relationships/hyperlink" Target="http://gforge.hl7.org/gf/project/fhir/tracker/?action=TrackerItemBrowse&amp;tracker_id=677" TargetMode="External"/><Relationship Id="rId101" Type="http://schemas.openxmlformats.org/officeDocument/2006/relationships/hyperlink" Target="http://wiki.hl7.org/index.php?title=Category:FHIR_Resource_Proposal" TargetMode="External"/><Relationship Id="rId406" Type="http://schemas.openxmlformats.org/officeDocument/2006/relationships/hyperlink" Target="file:///C:\Users\Lloyd\Documents\SVN\FHIR\build\qa\datatypes-definitions.html" TargetMode="External"/><Relationship Id="rId960" Type="http://schemas.openxmlformats.org/officeDocument/2006/relationships/hyperlink" Target="file:///C:\Users\Lloyd\Documents\SVN\FHIR\build\qa\resource.html" TargetMode="External"/><Relationship Id="rId1036" Type="http://schemas.openxmlformats.org/officeDocument/2006/relationships/hyperlink" Target="file:///C:\Users\Lloyd\Documents\SVN\FHIR\build\qa\references.html" TargetMode="External"/><Relationship Id="rId1243" Type="http://schemas.openxmlformats.org/officeDocument/2006/relationships/hyperlink" Target="file:///C:\Users\Lloyd\Documents\SVN\FHIR\build\qa\claim.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todo.html" TargetMode="External"/><Relationship Id="rId1895" Type="http://schemas.openxmlformats.org/officeDocument/2006/relationships/hyperlink" Target="file:///C:\Users\Lloyd\Documents\SVN\FHIR\build\qa\http.html" TargetMode="External"/><Relationship Id="rId2641" Type="http://schemas.openxmlformats.org/officeDocument/2006/relationships/hyperlink" Target="file:///C:\Users\Lloyd\Documents\SVN\FHIR\build\qa\messaging.html" TargetMode="External"/><Relationship Id="rId2739" Type="http://schemas.openxmlformats.org/officeDocument/2006/relationships/hyperlink" Target="file:///C:\Users\Lloyd\Documents\SVN\FHIR\build\qa\ucum.html" TargetMode="External"/><Relationship Id="rId2946" Type="http://schemas.openxmlformats.org/officeDocument/2006/relationships/hyperlink" Target="file:///C:\Users\Lloyd\Documents\SVN\FHIR\build\qa\history.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element-definitions.html" TargetMode="External"/><Relationship Id="rId918" Type="http://schemas.openxmlformats.org/officeDocument/2006/relationships/hyperlink" Target="http://hl7.org/fhir/StructureDefinition/iso21090-EN-qualifier" TargetMode="External"/><Relationship Id="rId1450" Type="http://schemas.openxmlformats.org/officeDocument/2006/relationships/hyperlink" Target="file:///C:\Users\Lloyd\Documents\SVN\FHIR\build\qa\integrated-examples.html" TargetMode="External"/><Relationship Id="rId1548" Type="http://schemas.openxmlformats.org/officeDocument/2006/relationships/hyperlink" Target="file:///C:\Users\Lloyd\Documents\SVN\FHIR\build\qa\patient-example-f001-pieter.html" TargetMode="External"/><Relationship Id="rId1755" Type="http://schemas.openxmlformats.org/officeDocument/2006/relationships/hyperlink" Target="file:///C:\Users\Lloyd\Documents\SVN\FHIR\build\qa\http.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eviceusestatement.html" TargetMode="External"/><Relationship Id="rId1310" Type="http://schemas.openxmlformats.org/officeDocument/2006/relationships/hyperlink" Target="https://tools.ietf.org/html/rfc7240" TargetMode="External"/><Relationship Id="rId1408" Type="http://schemas.openxmlformats.org/officeDocument/2006/relationships/hyperlink" Target="file:///C:\Users\Lloyd\Documents\SVN\FHIR\build\qa\conformance-rules.html" TargetMode="External"/><Relationship Id="rId1962" Type="http://schemas.openxmlformats.org/officeDocument/2006/relationships/hyperlink" Target="file:///C:\Users\Lloyd\Documents\SVN\FHIR\build\qa\careplan.html" TargetMode="External"/><Relationship Id="rId2806" Type="http://schemas.openxmlformats.org/officeDocument/2006/relationships/hyperlink" Target="file:///C:\Users\Lloyd\Documents\SVN\FHIR\build\qa\http.html" TargetMode="External"/><Relationship Id="rId47" Type="http://schemas.openxmlformats.org/officeDocument/2006/relationships/hyperlink" Target="file:///C:\Users\Lloyd\Documents\SVN\FHIR\build\qa\resource.html" TargetMode="External"/><Relationship Id="rId1615" Type="http://schemas.openxmlformats.org/officeDocument/2006/relationships/hyperlink" Target="file:///C:\Users\Lloyd\Documents\SVN\FHIR\build\qa\condition-example-f202-malignancy.html" TargetMode="External"/><Relationship Id="rId1822" Type="http://schemas.openxmlformats.org/officeDocument/2006/relationships/hyperlink" Target="file:///C:\Users\Lloyd\Documents\SVN\FHIR\build\qa\history.html" TargetMode="External"/><Relationship Id="rId196" Type="http://schemas.openxmlformats.org/officeDocument/2006/relationships/hyperlink" Target="file:///C:\Users\Lloyd\Documents\SVN\FHIR\build\qa\http.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location.html" TargetMode="External"/><Relationship Id="rId263" Type="http://schemas.openxmlformats.org/officeDocument/2006/relationships/hyperlink" Target="http://wiki.hl7.org/index.php?title=FHIR_Management_Group" TargetMode="External"/><Relationship Id="rId470" Type="http://schemas.openxmlformats.org/officeDocument/2006/relationships/hyperlink" Target="file:///C:\Users\Lloyd\Documents\SVN\FHIR\build\qa\datatypes.html" TargetMode="External"/><Relationship Id="rId2151" Type="http://schemas.openxmlformats.org/officeDocument/2006/relationships/hyperlink" Target="file:///C:\Users\Lloyd\Documents\SVN\FHIR\build\qa\medicationdispense.html" TargetMode="External"/><Relationship Id="rId2389" Type="http://schemas.openxmlformats.org/officeDocument/2006/relationships/hyperlink" Target="enrollmentresponse.html" TargetMode="External"/><Relationship Id="rId2596" Type="http://schemas.openxmlformats.org/officeDocument/2006/relationships/hyperlink" Target="file:///C:\Users\Lloyd\Documents\SVN\FHIR\build\qa\security-labels.html" TargetMode="External"/><Relationship Id="rId123" Type="http://schemas.openxmlformats.org/officeDocument/2006/relationships/hyperlink" Target="file:///C:\Users\Lloyd\Documents\SVN\FHIR\build\qa\medicationorder.html" TargetMode="External"/><Relationship Id="rId330" Type="http://schemas.openxmlformats.org/officeDocument/2006/relationships/hyperlink" Target="https://smartplatforms.org" TargetMode="External"/><Relationship Id="rId568" Type="http://schemas.openxmlformats.org/officeDocument/2006/relationships/hyperlink" Target="file:///C:\Users\Lloyd\Documents\SVN\FHIR\build\qa\datatypes-examples.html" TargetMode="External"/><Relationship Id="rId775" Type="http://schemas.openxmlformats.org/officeDocument/2006/relationships/hyperlink" Target="file:///C:\Users\Lloyd\Documents\SVN\FHIR\build\qa\resource.html" TargetMode="External"/><Relationship Id="rId982" Type="http://schemas.openxmlformats.org/officeDocument/2006/relationships/hyperlink" Target="file:///C:\Users\Lloyd\Documents\SVN\FHIR\build\qa\resourcelist.html" TargetMode="External"/><Relationship Id="rId1198" Type="http://schemas.openxmlformats.org/officeDocument/2006/relationships/hyperlink" Target="file:///C:\Users\Lloyd\Documents\SVN\FHIR\build\qa\flag.html" TargetMode="External"/><Relationship Id="rId2011" Type="http://schemas.openxmlformats.org/officeDocument/2006/relationships/hyperlink" Target="file:///C:\Users\Lloyd\Documents\SVN\FHIR\build\qa\dataelement.html" TargetMode="External"/><Relationship Id="rId2249" Type="http://schemas.openxmlformats.org/officeDocument/2006/relationships/hyperlink" Target="file:///C:\Users\Lloyd\Documents\SVN\FHIR\build\qa\enrollmentresponse.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http://snomed.org/uristandard.pdf" TargetMode="External"/><Relationship Id="rId2870" Type="http://schemas.openxmlformats.org/officeDocument/2006/relationships/hyperlink" Target="http://karwin.blogspot.com.au/2010/03/rendering-trees-with-closure-tables.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narrative.html" TargetMode="External"/><Relationship Id="rId842"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conformance.html" TargetMode="External"/><Relationship Id="rId1472" Type="http://schemas.openxmlformats.org/officeDocument/2006/relationships/hyperlink" Target="file:///C:\Users\Lloyd\Documents\SVN\FHIR\build\qa\references.html" TargetMode="External"/><Relationship Id="rId2109" Type="http://schemas.openxmlformats.org/officeDocument/2006/relationships/hyperlink" Target="file:///C:\Users\Lloyd\Documents\SVN\FHIR\build\qa\allergyintolerance.html" TargetMode="External"/><Relationship Id="rId2316" Type="http://schemas.openxmlformats.org/officeDocument/2006/relationships/hyperlink" Target="questionnai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http://fhir.org/registry" TargetMode="External"/><Relationship Id="rId2968" Type="http://schemas.openxmlformats.org/officeDocument/2006/relationships/hyperlink" Target="file:///C:\Users\Lloyd\Documents\SVN\FHIR\build\qa\auditevent.html" TargetMode="External"/><Relationship Id="rId702" Type="http://schemas.openxmlformats.org/officeDocument/2006/relationships/hyperlink" Target="file:///C:\Users\Lloyd\Documents\SVN\FHIR\build\qa\history.html" TargetMode="External"/><Relationship Id="rId1125" Type="http://schemas.openxmlformats.org/officeDocument/2006/relationships/hyperlink" Target="file:///C:\Users\Lloyd\Documents\SVN\FHIR\build\qa\namingsystem.html" TargetMode="External"/><Relationship Id="rId1332" Type="http://schemas.openxmlformats.org/officeDocument/2006/relationships/hyperlink" Target="file:///C:\Users\Lloyd\Documents\SVN\FHIR\build\qa\search.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 TargetMode="External"/><Relationship Id="rId2828" Type="http://schemas.openxmlformats.org/officeDocument/2006/relationships/hyperlink" Target="file:///C:\Users\Lloyd\Documents\SVN\FHIR\build\qa\profiling.html" TargetMode="External"/><Relationship Id="rId69" Type="http://schemas.openxmlformats.org/officeDocument/2006/relationships/hyperlink" Target="file:///C:\Users\Lloyd\Documents\SVN\FHIR\build\qa\datatypes.html" TargetMode="External"/><Relationship Id="rId1637" Type="http://schemas.openxmlformats.org/officeDocument/2006/relationships/hyperlink" Target="file:///C:\Users\Lloyd\Documents\SVN\FHIR\build\qa\organization-example-f201-aumc.html" TargetMode="External"/><Relationship Id="rId1844" Type="http://schemas.openxmlformats.org/officeDocument/2006/relationships/hyperlink" Target="file:///C:\Users\Lloyd\Documents\SVN\FHIR\build\qa\operationdefinition.html" TargetMode="External"/><Relationship Id="rId1704" Type="http://schemas.openxmlformats.org/officeDocument/2006/relationships/hyperlink" Target="file:///C:\Users\Lloyd\Documents\SVN\FHIR\build\qa\diagnosticorder.html" TargetMode="External"/><Relationship Id="rId285" Type="http://schemas.openxmlformats.org/officeDocument/2006/relationships/hyperlink" Target="http://www.dynamichealthit.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atient.html" TargetMode="External"/><Relationship Id="rId2380" Type="http://schemas.openxmlformats.org/officeDocument/2006/relationships/hyperlink" Target="deviceusestatement.html" TargetMode="External"/><Relationship Id="rId2478" Type="http://schemas.openxmlformats.org/officeDocument/2006/relationships/hyperlink" Target="file:///C:\Users\Lloyd\Documents\SVN\FHIR\build\qa\subscription.html" TargetMode="External"/><Relationship Id="rId3017" Type="http://schemas.openxmlformats.org/officeDocument/2006/relationships/hyperlink" Target="file:///C:\Users\Lloyd\Documents\SVN\FHIR\build\qa\documents.html" TargetMode="External"/><Relationship Id="rId145" Type="http://schemas.openxmlformats.org/officeDocument/2006/relationships/hyperlink" Target="file:///C:\Users\Lloyd\Documents\SVN\FHIR\build\qa\patient.html" TargetMode="External"/><Relationship Id="rId352" Type="http://schemas.openxmlformats.org/officeDocument/2006/relationships/hyperlink" Target="file:///C:\Users\Lloyd\Documents\SVN\FHIR\build\qa\help.html" TargetMode="External"/><Relationship Id="rId1287" Type="http://schemas.openxmlformats.org/officeDocument/2006/relationships/hyperlink" Target="file:///C:\Users\Lloyd\Documents\SVN\FHIR\build\qa\resource.html" TargetMode="External"/><Relationship Id="rId2033" Type="http://schemas.openxmlformats.org/officeDocument/2006/relationships/hyperlink" Target="file:///C:\Users\Lloyd\Documents\SVN\FHIR\build\qa\profiling-examples.html" TargetMode="External"/><Relationship Id="rId2240" Type="http://schemas.openxmlformats.org/officeDocument/2006/relationships/hyperlink" Target="file:///C:\Users\Lloyd\Documents\SVN\FHIR\build\qa\conformance.html" TargetMode="External"/><Relationship Id="rId2685" Type="http://schemas.openxmlformats.org/officeDocument/2006/relationships/hyperlink" Target="file:///C:\Users\Lloyd\Documents\SVN\FHIR\build\qa\.xml.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resourcelist.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license.html" TargetMode="External"/><Relationship Id="rId1799" Type="http://schemas.openxmlformats.org/officeDocument/2006/relationships/hyperlink" Target="file:///C:\Users\Lloyd\Documents\SVN\FHIR\build\qa\documents.html" TargetMode="External"/><Relationship Id="rId2100" Type="http://schemas.openxmlformats.org/officeDocument/2006/relationships/hyperlink" Target="file:///C:\Users\Lloyd\Documents\SVN\FHIR\build\qa\diagnosticreport.html" TargetMode="External"/><Relationship Id="rId2338" Type="http://schemas.openxmlformats.org/officeDocument/2006/relationships/hyperlink" Target="dataelement.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http://www.iso.org/iso/country_codes.htm" TargetMode="External"/><Relationship Id="rId517" Type="http://schemas.openxmlformats.org/officeDocument/2006/relationships/hyperlink" Target="file:///C:\Users\Lloyd\Documents\SVN\FHIR\build\qa\v2\0136\index.html" TargetMode="External"/><Relationship Id="rId724" Type="http://schemas.openxmlformats.org/officeDocument/2006/relationships/hyperlink" Target="file:///C:\Users\Lloyd\Documents\SVN\FHIR\build\qa\resour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728" TargetMode="External"/><Relationship Id="rId1354" Type="http://schemas.openxmlformats.org/officeDocument/2006/relationships/hyperlink" Target="file:///C:\Users\Lloyd\Documents\SVN\FHIR\build\qa\valueset-search-entry-mode.html" TargetMode="External"/><Relationship Id="rId1561" Type="http://schemas.openxmlformats.org/officeDocument/2006/relationships/hyperlink" Target="file:///C:\Users\Lloyd\Documents\SVN\FHIR\build\qa\practitioner-example-f005-al.html" TargetMode="External"/><Relationship Id="rId2405" Type="http://schemas.openxmlformats.org/officeDocument/2006/relationships/hyperlink" Target="medication.html" TargetMode="External"/><Relationship Id="rId2612" Type="http://schemas.openxmlformats.org/officeDocument/2006/relationships/hyperlink" Target="file:///C:\Users\Lloyd\Documents\SVN\FHIR\build\qa\updates.html" TargetMode="External"/><Relationship Id="rId60" Type="http://schemas.openxmlformats.org/officeDocument/2006/relationships/hyperlink" Target="file:///C:\Users\Lloyd\Documents\SVN\FHIR\build\qa\overview-clinical.html" TargetMode="External"/><Relationship Id="rId1007" Type="http://schemas.openxmlformats.org/officeDocument/2006/relationships/hyperlink" Target="file:///C:\Users\Lloyd\Documents\SVN\FHIR\build\qa\xml.html" TargetMode="External"/><Relationship Id="rId1214" Type="http://schemas.openxmlformats.org/officeDocument/2006/relationships/hyperlink" Target="file:///C:\Users\Lloyd\Documents\SVN\FHIR\build\qa\deviceusestatement.html" TargetMode="External"/><Relationship Id="rId1421" Type="http://schemas.openxmlformats.org/officeDocument/2006/relationships/hyperlink" Target="file:///C:\Users\Lloyd\Documents\SVN\FHIR\build\qa\cqif\cqif.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resource.html" TargetMode="External"/><Relationship Id="rId2917" Type="http://schemas.openxmlformats.org/officeDocument/2006/relationships/hyperlink" Target="http://unitsofmeasure.org/trac//wiki/TermsOfUse" TargetMode="External"/><Relationship Id="rId1519" Type="http://schemas.openxmlformats.org/officeDocument/2006/relationships/hyperlink" Target="file:///C:\Users\Lloyd\Documents\SVN\FHIR\build\qa\extensibility.html" TargetMode="External"/><Relationship Id="rId1726" Type="http://schemas.openxmlformats.org/officeDocument/2006/relationships/hyperlink" Target="file:///C:\Users\Lloyd\Documents\SVN\FHIR\build\qa\structuredefinition-definitions.html" TargetMode="External"/><Relationship Id="rId1933" Type="http://schemas.openxmlformats.org/officeDocument/2006/relationships/hyperlink" Target="http://hl7.org" TargetMode="External"/><Relationship Id="rId18" Type="http://schemas.openxmlformats.org/officeDocument/2006/relationships/hyperlink" Target="devicecomponent.html" TargetMode="External"/><Relationship Id="rId2195" Type="http://schemas.openxmlformats.org/officeDocument/2006/relationships/hyperlink" Target="file:///C:\Users\Lloyd\Documents\SVN\FHIR\build\qa\appointmentresponse.html" TargetMode="External"/><Relationship Id="rId167" Type="http://schemas.openxmlformats.org/officeDocument/2006/relationships/hyperlink" Target="http://wiki.hl7.org/index.php?title=FHIR_and_Other_Specifications" TargetMode="External"/><Relationship Id="rId374"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2055" Type="http://schemas.openxmlformats.org/officeDocument/2006/relationships/hyperlink" Target="file:///C:\Users\Lloyd\Documents\SVN\FHIR\build\qa\resource.html" TargetMode="External"/><Relationship Id="rId2262" Type="http://schemas.openxmlformats.org/officeDocument/2006/relationships/hyperlink" Target="riskassessment.html" TargetMode="External"/><Relationship Id="rId234" Type="http://schemas.openxmlformats.org/officeDocument/2006/relationships/hyperlink" Target="file:///C:\Users\Lloyd\Documents\SVN\FHIR\build\qa\terminologies.html" TargetMode="External"/><Relationship Id="rId679" Type="http://schemas.openxmlformats.org/officeDocument/2006/relationships/hyperlink" Target="file:///C:\Users\Lloyd\Documents\SVN\FHIR\build\qa\xml.html" TargetMode="External"/><Relationship Id="rId886" Type="http://schemas.openxmlformats.org/officeDocument/2006/relationships/hyperlink" Target="file:///C:\Users\Lloyd\Documents\SVN\FHIR\build\qa\dataelement.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istory.html" TargetMode="External"/><Relationship Id="rId2" Type="http://schemas.openxmlformats.org/officeDocument/2006/relationships/styles" Target="styles.xml"/><Relationship Id="rId441" Type="http://schemas.openxmlformats.org/officeDocument/2006/relationships/hyperlink" Target="http://www.upu.int" TargetMode="External"/><Relationship Id="rId539" Type="http://schemas.openxmlformats.org/officeDocument/2006/relationships/hyperlink" Target="file:///C:\Users\Lloyd\Documents\SVN\FHIR\build\qa\references.html" TargetMode="External"/><Relationship Id="rId746" Type="http://schemas.openxmlformats.org/officeDocument/2006/relationships/hyperlink" Target="file:///C:\Users\Lloyd\Documents\SVN\FHIR\build\qa\fhir-spec.zip" TargetMode="External"/><Relationship Id="rId1071" Type="http://schemas.openxmlformats.org/officeDocument/2006/relationships/hyperlink" Target="http://argonautwiki.hl7.org/index.php?title=Main_Page" TargetMode="External"/><Relationship Id="rId1169" Type="http://schemas.openxmlformats.org/officeDocument/2006/relationships/hyperlink" Target="file:///C:\Users\Lloyd\Documents\SVN\FHIR\build\qa\profile.html"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order-example-f004-metoprolol.html" TargetMode="External"/><Relationship Id="rId2122" Type="http://schemas.openxmlformats.org/officeDocument/2006/relationships/hyperlink" Target="file:///C:\Users\Lloyd\Documents\SVN\FHIR\build\qa\medicationorder.html" TargetMode="External"/><Relationship Id="rId2427" Type="http://schemas.openxmlformats.org/officeDocument/2006/relationships/hyperlink" Target="processresponse.html" TargetMode="External"/><Relationship Id="rId2981" Type="http://schemas.openxmlformats.org/officeDocument/2006/relationships/hyperlink" Target="file:///C:\Users\Lloyd\Documents\SVN\FHIR\build\qa\downloads.html" TargetMode="External"/><Relationship Id="rId301" Type="http://schemas.openxmlformats.org/officeDocument/2006/relationships/hyperlink" Target="http://www.hl7.org.uk" TargetMode="External"/><Relationship Id="rId953" Type="http://schemas.openxmlformats.org/officeDocument/2006/relationships/hyperlink" Target="file:///C:\Users\Lloyd\Documents\SVN\FHIR\build\qa\condition.html" TargetMode="External"/><Relationship Id="rId1029" Type="http://schemas.openxmlformats.org/officeDocument/2006/relationships/hyperlink" Target="file:///C:\Users\Lloyd\Documents\SVN\FHIR\build\qa\conformance-rules.html" TargetMode="External"/><Relationship Id="rId1236" Type="http://schemas.openxmlformats.org/officeDocument/2006/relationships/hyperlink" Target="file:///C:\Users\Lloyd\Documents\SVN\FHIR\build\qa\questionnaireresponse.html" TargetMode="External"/><Relationship Id="rId1790" Type="http://schemas.openxmlformats.org/officeDocument/2006/relationships/hyperlink" Target="file:///C:\Users\Lloyd\Documents\SVN\FHIR\build\qa\resource.html" TargetMode="External"/><Relationship Id="rId1888" Type="http://schemas.openxmlformats.org/officeDocument/2006/relationships/hyperlink" Target="file:///C:\Users\Lloyd\Documents\SVN\FHIR\build\qa\documents.html" TargetMode="External"/><Relationship Id="rId2634" Type="http://schemas.openxmlformats.org/officeDocument/2006/relationships/hyperlink" Target="file:///C:\Users\Lloyd\Documents\SVN\FHIR\build\qa\compartments.html" TargetMode="External"/><Relationship Id="rId2841" Type="http://schemas.openxmlformats.org/officeDocument/2006/relationships/hyperlink" Target="file:///C:\Users\Lloyd\Documents\SVN\FHIR\build\qa\operations.html" TargetMode="External"/><Relationship Id="rId2939" Type="http://schemas.openxmlformats.org/officeDocument/2006/relationships/hyperlink" Target="file:///C:\Users\Lloyd\Documents\SVN\FHIR\build\qa\compartments.html" TargetMode="External"/><Relationship Id="rId82" Type="http://schemas.openxmlformats.org/officeDocument/2006/relationships/hyperlink" Target="mailto:david.hay25@gmail.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lement-definitions.html" TargetMode="External"/><Relationship Id="rId1443" Type="http://schemas.openxmlformats.org/officeDocument/2006/relationships/hyperlink" Target="http://wiki.hl7.org/index.php?title=FHIR" TargetMode="External"/><Relationship Id="rId1650" Type="http://schemas.openxmlformats.org/officeDocument/2006/relationships/hyperlink" Target="file:///C:\Users\Lloyd\Documents\SVN\FHIR\build\qa\history.html" TargetMode="External"/><Relationship Id="rId1748" Type="http://schemas.openxmlformats.org/officeDocument/2006/relationships/hyperlink" Target="file:///C:\Users\Lloyd\Documents\SVN\FHIR\build\qa\bundle.html" TargetMode="External"/><Relationship Id="rId2701" Type="http://schemas.openxmlformats.org/officeDocument/2006/relationships/hyperlink" Target="file:///C:\Users\Lloyd\Documents\SVN\FHIR\build\qa\.xml.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image" Target="file:///C:\Users\Lloyd\Documents\SVN\FHIR\build\qa\icon-infrastructure.png" TargetMode="External"/><Relationship Id="rId1955" Type="http://schemas.openxmlformats.org/officeDocument/2006/relationships/hyperlink" Target="file:///C:\Users\Lloyd\Documents\SVN\FHIR\build\qa\messag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history.html" TargetMode="External"/><Relationship Id="rId189" Type="http://schemas.openxmlformats.org/officeDocument/2006/relationships/hyperlink" Target="file:///C:\Users\Lloyd\Documents\SVN\FHIR\build\qa\timelines.html" TargetMode="External"/><Relationship Id="rId396" Type="http://schemas.openxmlformats.org/officeDocument/2006/relationships/hyperlink" Target="file:///C:\Users\Lloyd\Documents\SVN\FHIR\build\qa\datatypes.html" TargetMode="External"/><Relationship Id="rId2077" Type="http://schemas.openxmlformats.org/officeDocument/2006/relationships/hyperlink" Target="file:///C:\Users\Lloyd\Documents\SVN\FHIR\build\qa\history.html" TargetMode="External"/><Relationship Id="rId2284" Type="http://schemas.openxmlformats.org/officeDocument/2006/relationships/hyperlink" Target="file:///C:\Users\Lloyd\Documents\SVN\FHIR\build\qa\administra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istory.html" TargetMode="External"/><Relationship Id="rId463" Type="http://schemas.openxmlformats.org/officeDocument/2006/relationships/hyperlink" Target="file:///C:\Users\Lloyd\Documents\SVN\FHIR\build\qa\datatypes-definitions.html" TargetMode="External"/><Relationship Id="rId670" Type="http://schemas.openxmlformats.org/officeDocument/2006/relationships/hyperlink" Target="file:///C:\Users\Lloyd\Documents\SVN\FHIR\build\qa\resource.html" TargetMode="External"/><Relationship Id="rId1093" Type="http://schemas.openxmlformats.org/officeDocument/2006/relationships/hyperlink" Target="file:///C:\Users\Lloyd\Documents\SVN\FHIR\build\qa\composition.html" TargetMode="External"/><Relationship Id="rId2144" Type="http://schemas.openxmlformats.org/officeDocument/2006/relationships/hyperlink" Target="file:///C:\Users\Lloyd\Documents\SVN\FHIR\build\qa\procedurerequest.html" TargetMode="External"/><Relationship Id="rId2351" Type="http://schemas.openxmlformats.org/officeDocument/2006/relationships/hyperlink" Target="claimresponse.html" TargetMode="External"/><Relationship Id="rId2589" Type="http://schemas.openxmlformats.org/officeDocument/2006/relationships/hyperlink" Target="file:///C:\Users\Lloyd\Documents\SVN\FHIR\build\qa\valueset.html" TargetMode="External"/><Relationship Id="rId2796" Type="http://schemas.openxmlformats.org/officeDocument/2006/relationships/hyperlink" Target="file:///C:\Users\Lloyd\Documents\SVN\FHIR\build\qa\ndc.html" TargetMode="External"/><Relationship Id="rId116" Type="http://schemas.openxmlformats.org/officeDocument/2006/relationships/hyperlink" Target="file:///C:\Users\Lloyd\Documents\SVN\FHIR\build\qa\history.html" TargetMode="External"/><Relationship Id="rId323" Type="http://schemas.openxmlformats.org/officeDocument/2006/relationships/hyperlink" Target="http://www.qvera.com" TargetMode="External"/><Relationship Id="rId530" Type="http://schemas.openxmlformats.org/officeDocument/2006/relationships/hyperlink" Target="http://daringfireball.net/projects/downloads/MarkdownTest_1.0.zip" TargetMode="External"/><Relationship Id="rId768" Type="http://schemas.openxmlformats.org/officeDocument/2006/relationships/hyperlink" Target="file:///C:\Users\Lloyd\Documents\SVN\FHIR\build\qa\terminology-service.html" TargetMode="External"/><Relationship Id="rId975" Type="http://schemas.openxmlformats.org/officeDocument/2006/relationships/hyperlink" Target="file:///C:\Users\Lloyd\Documents\SVN\FHIR\build\qa\processrequest.html" TargetMode="External"/><Relationship Id="rId1160" Type="http://schemas.openxmlformats.org/officeDocument/2006/relationships/hyperlink" Target="http://gforge.hl7.org/gf/project/fhir/tracker/?action=TrackerItemEdit&amp;tracker_item_id=2888" TargetMode="External"/><Relationship Id="rId1398" Type="http://schemas.openxmlformats.org/officeDocument/2006/relationships/hyperlink" Target="http://www.ietf.org/rfc/rfc3986.txt" TargetMode="External"/><Relationship Id="rId2004" Type="http://schemas.openxmlformats.org/officeDocument/2006/relationships/hyperlink" Target="file:///C:\Users\Lloyd\Documents\SVN\FHIR\build\qa\search.html" TargetMode="External"/><Relationship Id="rId2211" Type="http://schemas.openxmlformats.org/officeDocument/2006/relationships/hyperlink" Target="file:///C:\Users\Lloyd\Documents\SVN\FHIR\build\qa\messaging.html" TargetMode="External"/><Relationship Id="rId2449" Type="http://schemas.openxmlformats.org/officeDocument/2006/relationships/hyperlink" Target="http://wiki.hl7.org/index.php?title=Category:FHIR_Resource_Proposal" TargetMode="External"/><Relationship Id="rId2656" Type="http://schemas.openxmlformats.org/officeDocument/2006/relationships/hyperlink" Target="http://snomed.org/compgrammar.pdf" TargetMode="External"/><Relationship Id="rId2863" Type="http://schemas.openxmlformats.org/officeDocument/2006/relationships/hyperlink" Target="file:///C:\Users\Lloyd\Documents\SVN\FHIR\build\qa\loinc.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html" TargetMode="External"/><Relationship Id="rId1258" Type="http://schemas.openxmlformats.org/officeDocument/2006/relationships/hyperlink" Target="file:///C:\Users\Lloyd\Documents\SVN\FHIR\build\qa\subscription.html" TargetMode="External"/><Relationship Id="rId1465" Type="http://schemas.openxmlformats.org/officeDocument/2006/relationships/hyperlink" Target="file:///C:\Users\Lloyd\Documents\SVN\FHIR\build\qa\profiling.html" TargetMode="External"/><Relationship Id="rId1672" Type="http://schemas.openxmlformats.org/officeDocument/2006/relationships/hyperlink" Target="file:///C:\Users\Lloyd\Documents\SVN\FHIR\build\qa\downloads.html" TargetMode="External"/><Relationship Id="rId2309" Type="http://schemas.openxmlformats.org/officeDocument/2006/relationships/hyperlink" Target="deviceuserequest.html" TargetMode="External"/><Relationship Id="rId2516" Type="http://schemas.openxmlformats.org/officeDocument/2006/relationships/hyperlink" Target="file:///C:\Users\Lloyd\Documents\SVN\FHIR\build\qa\bundle-definitions.html" TargetMode="External"/><Relationship Id="rId2723" Type="http://schemas.openxmlformats.org/officeDocument/2006/relationships/hyperlink" Target="file:///C:\Users\Lloyd\Documents\SVN\FHIR\build\qa\history.html" TargetMode="External"/><Relationship Id="rId1020" Type="http://schemas.openxmlformats.org/officeDocument/2006/relationships/image" Target="file:///C:\Users\Lloyd\Documents\SVN\FHIR\build\qa\icon_extension.png" TargetMode="External"/><Relationship Id="rId1118" Type="http://schemas.openxmlformats.org/officeDocument/2006/relationships/hyperlink" Target="file:///C:\Users\Lloyd\Documents\SVN\FHIR\build\qa\location.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FHIR_Methodology_Process" TargetMode="External"/><Relationship Id="rId1977" Type="http://schemas.openxmlformats.org/officeDocument/2006/relationships/hyperlink" Target="file:///C:\Users\Lloyd\Documents\SVN\FHIR\build\qa\datatypes.html" TargetMode="External"/><Relationship Id="rId2930" Type="http://schemas.openxmlformats.org/officeDocument/2006/relationships/hyperlink" Target="file:///C:\Users\Lloyd\Documents\SVN\FHIR\build\qa\services.html" TargetMode="External"/><Relationship Id="rId902" Type="http://schemas.openxmlformats.org/officeDocument/2006/relationships/hyperlink" Target="file:///C:\Users\Lloyd\Documents\SVN\FHIR\build\qa\extension-us-core-race.html" TargetMode="External"/><Relationship Id="rId1837" Type="http://schemas.openxmlformats.org/officeDocument/2006/relationships/hyperlink" Target="file:///C:\Users\Lloyd\Documents\SVN\FHIR\build\qa\history.html" TargetMode="External"/><Relationship Id="rId31" Type="http://schemas.openxmlformats.org/officeDocument/2006/relationships/hyperlink" Target="deviceuserequest.html" TargetMode="External"/><Relationship Id="rId2099" Type="http://schemas.openxmlformats.org/officeDocument/2006/relationships/hyperlink" Target="file:///C:\Users\Lloyd\Documents\SVN\FHIR\build\qa\history.html" TargetMode="External"/><Relationship Id="rId180" Type="http://schemas.openxmlformats.org/officeDocument/2006/relationships/hyperlink" Target="file:///C:\Users\Lloyd\Documents\SVN\FHIR\build\qa\substance.html" TargetMode="External"/><Relationship Id="rId278" Type="http://schemas.openxmlformats.org/officeDocument/2006/relationships/hyperlink" Target="http://www.cognitivemedicalsystems.com" TargetMode="External"/><Relationship Id="rId1904" Type="http://schemas.openxmlformats.org/officeDocument/2006/relationships/hyperlink" Target="https://www.mnot.net/cache_docs/" TargetMode="External"/><Relationship Id="rId485" Type="http://schemas.openxmlformats.org/officeDocument/2006/relationships/hyperlink" Target="file:///C:\Users\Lloyd\Documents\SVN\FHIR\build\qa\datatypes.html" TargetMode="External"/><Relationship Id="rId692" Type="http://schemas.openxmlformats.org/officeDocument/2006/relationships/hyperlink" Target="file:///C:\Users\Lloyd\Documents\SVN\FHIR\build\qa\terminologies-v3.html" TargetMode="External"/><Relationship Id="rId2166" Type="http://schemas.openxmlformats.org/officeDocument/2006/relationships/hyperlink" Target="file:///C:\Users\Lloyd\Documents\SVN\FHIR\build\qa\diagnosticorder.html" TargetMode="External"/><Relationship Id="rId2373" Type="http://schemas.openxmlformats.org/officeDocument/2006/relationships/hyperlink" Target="detectedissu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structuredefinition.html" TargetMode="External"/><Relationship Id="rId345" Type="http://schemas.openxmlformats.org/officeDocument/2006/relationships/hyperlink" Target="http://http://www.ihe.net" TargetMode="External"/><Relationship Id="rId552" Type="http://schemas.openxmlformats.org/officeDocument/2006/relationships/hyperlink" Target="file:///C:\Users\Lloyd\Documents\SVN\FHIR\build\qa\terminologies.html" TargetMode="External"/><Relationship Id="rId997" Type="http://schemas.openxmlformats.org/officeDocument/2006/relationships/hyperlink" Target="file:///C:\Users\Lloyd\Documents\SVN\FHIR\build\qa\index.html" TargetMode="External"/><Relationship Id="rId1182" Type="http://schemas.openxmlformats.org/officeDocument/2006/relationships/hyperlink" Target="http://gforge.hl7.org/gf/project/fhir/tracker/?action=TrackerItemEdit&amp;tracker_item_id=3111"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profiling.html" TargetMode="External"/><Relationship Id="rId2440" Type="http://schemas.openxmlformats.org/officeDocument/2006/relationships/hyperlink" Target="subscription.html" TargetMode="External"/><Relationship Id="rId2678" Type="http://schemas.openxmlformats.org/officeDocument/2006/relationships/hyperlink" Target="file:///C:\Users\Lloyd\Documents\SVN\FHIR\build\qa\.profile.xml" TargetMode="External"/><Relationship Id="rId2885" Type="http://schemas.openxmlformats.org/officeDocument/2006/relationships/hyperlink" Target="file:///C:\Users\Lloyd\Documents\SVN\FHIR\build\qa\careplan.html" TargetMode="External"/><Relationship Id="rId205" Type="http://schemas.openxmlformats.org/officeDocument/2006/relationships/hyperlink" Target="file:///C:\Users\Lloyd\Documents\SVN\FHIR\build\qa\validation.html" TargetMode="External"/><Relationship Id="rId412" Type="http://schemas.openxmlformats.org/officeDocument/2006/relationships/hyperlink" Target="file:///C:\Users\Lloyd\Documents\SVN\FHIR\build\qa\datatypes.html" TargetMode="External"/><Relationship Id="rId857" Type="http://schemas.openxmlformats.org/officeDocument/2006/relationships/hyperlink" Target="file:///C:\Users\Lloyd\Documents\SVN\FHIR\build\qa\element-definitions.html" TargetMode="External"/><Relationship Id="rId1042" Type="http://schemas.openxmlformats.org/officeDocument/2006/relationships/hyperlink" Target="file:///C:\Users\Lloyd\Documents\SVN\FHIR\build\qa\help.html" TargetMode="External"/><Relationship Id="rId1487" Type="http://schemas.openxmlformats.org/officeDocument/2006/relationships/hyperlink" Target="file:///C:\Users\Lloyd\Documents\SVN\FHIR\build\qa\structuredefinition.html" TargetMode="External"/><Relationship Id="rId1694" Type="http://schemas.openxmlformats.org/officeDocument/2006/relationships/hyperlink" Target="mailto:HL7trademarks@HL7.org" TargetMode="External"/><Relationship Id="rId2300" Type="http://schemas.openxmlformats.org/officeDocument/2006/relationships/hyperlink" Target="communication.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ndfrt.html"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structuredefinition.html" TargetMode="External"/><Relationship Id="rId1347" Type="http://schemas.openxmlformats.org/officeDocument/2006/relationships/hyperlink" Target="file:///C:\Users\Lloyd\Documents\SVN\FHIR\build\qa\search.html" TargetMode="External"/><Relationship Id="rId1554" Type="http://schemas.openxmlformats.org/officeDocument/2006/relationships/hyperlink" Target="file:///C:\Users\Lloyd\Documents\SVN\FHIR\build\qa\encounter-example-f001-heart.html" TargetMode="External"/><Relationship Id="rId1761" Type="http://schemas.openxmlformats.org/officeDocument/2006/relationships/hyperlink" Target="file:///C:\Users\Lloyd\Documents\SVN\FHIR\build\qa\messageheader.html" TargetMode="External"/><Relationship Id="rId1999" Type="http://schemas.openxmlformats.org/officeDocument/2006/relationships/hyperlink" Target="file:///C:\Users\Lloyd\Documents\SVN\FHIR\build\qa\daf\daf-medicationusage.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loinc.html" TargetMode="External"/><Relationship Id="rId53" Type="http://schemas.openxmlformats.org/officeDocument/2006/relationships/hyperlink" Target="file:///C:\Users\Lloyd\Documents\SVN\FHIR\build\qa\help.html" TargetMode="External"/><Relationship Id="rId1207" Type="http://schemas.openxmlformats.org/officeDocument/2006/relationships/hyperlink" Target="file:///C:\Users\Lloyd\Documents\SVN\FHIR\build\qa\contract.html" TargetMode="External"/><Relationship Id="rId1414" Type="http://schemas.openxmlformats.org/officeDocument/2006/relationships/hyperlink" Target="file:///C:\Users\Lloyd\Documents\SVN\FHIR\build\qa\argonaut\argonaut.html" TargetMode="External"/><Relationship Id="rId1621" Type="http://schemas.openxmlformats.org/officeDocument/2006/relationships/hyperlink" Target="file:///C:\Users\Lloyd\Documents\SVN\FHIR\build\qa\condition-example-f201-fever.html" TargetMode="External"/><Relationship Id="rId1859" Type="http://schemas.openxmlformats.org/officeDocument/2006/relationships/hyperlink" Target="file:///C:\Users\Lloyd\Documents\SVN\FHIR\build\qa\messageheader.html" TargetMode="External"/><Relationship Id="rId1719" Type="http://schemas.openxmlformats.org/officeDocument/2006/relationships/hyperlink" Target="file:///C:\Users\Lloyd\Documents\SVN\FHIR\build\qa\help.html" TargetMode="External"/><Relationship Id="rId1926" Type="http://schemas.openxmlformats.org/officeDocument/2006/relationships/hyperlink" Target="file:///C:\Users\Lloyd\Documents\SVN\FHIR\build\qa\implementation.html" TargetMode="External"/><Relationship Id="rId2090" Type="http://schemas.openxmlformats.org/officeDocument/2006/relationships/hyperlink" Target="file:///C:\Users\Lloyd\Documents\SVN\FHIR\build\qa\http.html" TargetMode="External"/><Relationship Id="rId2188" Type="http://schemas.openxmlformats.org/officeDocument/2006/relationships/hyperlink" Target="file:///C:\Users\Lloyd\Documents\SVN\FHIR\build\qa\encounter.html" TargetMode="External"/><Relationship Id="rId2395" Type="http://schemas.openxmlformats.org/officeDocument/2006/relationships/hyperlink" Target="group.html" TargetMode="External"/><Relationship Id="rId367"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resourceguide.html" TargetMode="External"/><Relationship Id="rId3001" Type="http://schemas.openxmlformats.org/officeDocument/2006/relationships/hyperlink" Target="file:///C:\Users\Lloyd\Documents\SVN\FHIR\build\qa\extensibility.html" TargetMode="External"/><Relationship Id="rId227" Type="http://schemas.openxmlformats.org/officeDocument/2006/relationships/image" Target="file:///C:\Users\Lloyd\Documents\SVN\FHIR\build\qa\icon_reference.png" TargetMode="External"/><Relationship Id="rId781" Type="http://schemas.openxmlformats.org/officeDocument/2006/relationships/hyperlink" Target="file:///C:\Users\Lloyd\Documents\SVN\FHIR\build\qa\datatypes.html" TargetMode="External"/><Relationship Id="rId879" Type="http://schemas.openxmlformats.org/officeDocument/2006/relationships/hyperlink" Target="file:///C:\Users\Lloyd\Documents\SVN\FHIR\build\qa\history.html" TargetMode="External"/><Relationship Id="rId2462" Type="http://schemas.openxmlformats.org/officeDocument/2006/relationships/hyperlink" Target="file:///C:\Users\Lloyd\Documents\SVN\FHIR\build\qa\help.html" TargetMode="External"/><Relationship Id="rId2767" Type="http://schemas.openxmlformats.org/officeDocument/2006/relationships/hyperlink" Target="http://tools.ietf.org/html/bcp47"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structuredefinition.html" TargetMode="External"/><Relationship Id="rId739" Type="http://schemas.openxmlformats.org/officeDocument/2006/relationships/hyperlink" Target="file:///C:\Users\Lloyd\Documents\SVN\FHIR\build\qa\validation-min.xml.zip" TargetMode="External"/><Relationship Id="rId1064" Type="http://schemas.openxmlformats.org/officeDocument/2006/relationships/hyperlink" Target="file:///C:\Users\Lloyd\Documents\SVN\FHIR\build\qa\account.html" TargetMode="External"/><Relationship Id="rId1271" Type="http://schemas.openxmlformats.org/officeDocument/2006/relationships/hyperlink" Target="file:///C:\Users\Lloyd\Documents\SVN\FHIR\build\qa\conceptmap.html" TargetMode="External"/><Relationship Id="rId1369" Type="http://schemas.openxmlformats.org/officeDocument/2006/relationships/hyperlink" Target="file:///C:\Users\Lloyd\Documents\SVN\FHIR\build\qa\bundle-transaction.html" TargetMode="External"/><Relationship Id="rId1576" Type="http://schemas.openxmlformats.org/officeDocument/2006/relationships/hyperlink" Target="file:///C:\Users\Lloyd\Documents\SVN\FHIR\build\qa\medication-example-f001-combivent.html" TargetMode="External"/><Relationship Id="rId2115" Type="http://schemas.openxmlformats.org/officeDocument/2006/relationships/hyperlink" Target="file:///C:\Users\Lloyd\Documents\SVN\FHIR\build\qa\medicationstatement.html" TargetMode="External"/><Relationship Id="rId2322" Type="http://schemas.openxmlformats.org/officeDocument/2006/relationships/hyperlink" Target="documentmanifest.html" TargetMode="External"/><Relationship Id="rId2974" Type="http://schemas.openxmlformats.org/officeDocument/2006/relationships/hyperlink" Target="file:///C:\Users\Lloyd\Documents\SVN\FHIR\build\qa\operationoutcome.html" TargetMode="External"/><Relationship Id="rId501"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ganization.html" TargetMode="External"/><Relationship Id="rId1229" Type="http://schemas.openxmlformats.org/officeDocument/2006/relationships/hyperlink" Target="file:///C:\Users\Lloyd\Documents\SVN\FHIR\build\qa\claim.html" TargetMode="External"/><Relationship Id="rId1783" Type="http://schemas.openxmlformats.org/officeDocument/2006/relationships/hyperlink" Target="file:///C:\Users\Lloyd\Documents\SVN\FHIR\build\qa\resource.html" TargetMode="External"/><Relationship Id="rId1990" Type="http://schemas.openxmlformats.org/officeDocument/2006/relationships/hyperlink" Target="file:///C:\Users\Lloyd\Documents\SVN\FHIR\build\qa\resource.html"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conformance-terminology-server.html" TargetMode="External"/><Relationship Id="rId75" Type="http://schemas.openxmlformats.org/officeDocument/2006/relationships/hyperlink" Target="http://gforge.hl7.org/gf/project/fhir/tracker/?action=TrackerItemAdd&amp;tracker_id=677" TargetMode="External"/><Relationship Id="rId806" Type="http://schemas.openxmlformats.org/officeDocument/2006/relationships/image" Target="file:///C:\Users\Lloyd\Documents\SVN\FHIR\build\qa\help.png" TargetMode="External"/><Relationship Id="rId1436" Type="http://schemas.openxmlformats.org/officeDocument/2006/relationships/hyperlink" Target="file:///C:\Users\Lloyd\Documents\SVN\FHIR\build\qa\operations.html" TargetMode="External"/><Relationship Id="rId1643" Type="http://schemas.openxmlformats.org/officeDocument/2006/relationships/hyperlink" Target="file:///C:\Users\Lloyd\Documents\SVN\FHIR\build\qa\observation-example-f203-bicarbonate.html" TargetMode="External"/><Relationship Id="rId1850" Type="http://schemas.openxmlformats.org/officeDocument/2006/relationships/hyperlink" Target="file:///C:\Users\Lloyd\Documents\SVN\FHIR\build\qa\operationoutcome.html" TargetMode="External"/><Relationship Id="rId2901" Type="http://schemas.openxmlformats.org/officeDocument/2006/relationships/hyperlink" Target="file:///C:\Users\Lloyd\Documents\SVN\FHIR\build\qa\references.html" TargetMode="External"/><Relationship Id="rId1503" Type="http://schemas.openxmlformats.org/officeDocument/2006/relationships/hyperlink" Target="clinical.html"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resource.html" TargetMode="External"/><Relationship Id="rId291" Type="http://schemas.openxmlformats.org/officeDocument/2006/relationships/hyperlink" Target="http://furore.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mappings.html" TargetMode="External"/><Relationship Id="rId596" Type="http://schemas.openxmlformats.org/officeDocument/2006/relationships/hyperlink" Target="file:///C:\Users\Lloyd\Documents\SVN\FHIR\build\qa\datatypes-examples.html" TargetMode="External"/><Relationship Id="rId2277" Type="http://schemas.openxmlformats.org/officeDocument/2006/relationships/hyperlink" Target="observ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xml.html" TargetMode="External"/><Relationship Id="rId249"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663" Type="http://schemas.openxmlformats.org/officeDocument/2006/relationships/hyperlink" Target="file:///C:\Users\Lloyd\Documents\SVN\FHIR\build\qa\todo.html" TargetMode="External"/><Relationship Id="rId870" Type="http://schemas.openxmlformats.org/officeDocument/2006/relationships/hyperlink" Target="file:///C:\Users\Lloyd\Documents\SVN\FHIR\build\qa\resource.html" TargetMode="External"/><Relationship Id="rId1086" Type="http://schemas.openxmlformats.org/officeDocument/2006/relationships/hyperlink" Target="file:///C:\Users\Lloyd\Documents\SVN\FHIR\build\qa\allergyintolerance.html" TargetMode="External"/><Relationship Id="rId1293" Type="http://schemas.openxmlformats.org/officeDocument/2006/relationships/hyperlink" Target="file:///C:\Users\Lloyd\Documents\SVN\FHIR\build\qa\operations.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file:///C:\Users\Lloyd\Documents\SVN\FHIR\build\qa\financial.html" TargetMode="External"/><Relationship Id="rId2551" Type="http://schemas.openxmlformats.org/officeDocument/2006/relationships/hyperlink" Target="file:///C:\Users\Lloyd\Documents\SVN\FHIR\build\qa\history.html" TargetMode="External"/><Relationship Id="rId2789" Type="http://schemas.openxmlformats.org/officeDocument/2006/relationships/hyperlink" Target="http://registry.fhir.org/NamingSystem" TargetMode="External"/><Relationship Id="rId2996" Type="http://schemas.openxmlformats.org/officeDocument/2006/relationships/hyperlink" Target="file:///C:\Users\Lloyd\Documents\SVN\FHIR\build\qa\references.html" TargetMode="External"/><Relationship Id="rId109" Type="http://schemas.openxmlformats.org/officeDocument/2006/relationships/hyperlink" Target="file:///C:\Users\Lloyd\Documents\SVN\FHIR\build\qa\profiling.html" TargetMode="External"/><Relationship Id="rId316" Type="http://schemas.openxmlformats.org/officeDocument/2006/relationships/hyperlink" Target="http://www.nehta.gov.au" TargetMode="External"/><Relationship Id="rId523" Type="http://schemas.openxmlformats.org/officeDocument/2006/relationships/hyperlink" Target="file:///C:\Users\Lloyd\Documents\SVN\FHIR\build\qa\xml.html" TargetMode="External"/><Relationship Id="rId968" Type="http://schemas.openxmlformats.org/officeDocument/2006/relationships/hyperlink" Target="file:///C:\Users\Lloyd\Documents\SVN\FHIR\build\qa\claimresponse.html" TargetMode="External"/><Relationship Id="rId1153" Type="http://schemas.openxmlformats.org/officeDocument/2006/relationships/hyperlink" Target="file:///C:\Users\Lloyd\Documents\SVN\FHIR\build\qa\datatypes.html" TargetMode="External"/><Relationship Id="rId1598" Type="http://schemas.openxmlformats.org/officeDocument/2006/relationships/hyperlink" Target="file:///C:\Users\Lloyd\Documents\SVN\FHIR\build\qa\condition-example-f201-fever.html" TargetMode="External"/><Relationship Id="rId2204" Type="http://schemas.openxmlformats.org/officeDocument/2006/relationships/hyperlink" Target="file:///C:\Users\Lloyd\Documents\SVN\FHIR\build\qa\deviceusestatement.html" TargetMode="External"/><Relationship Id="rId2649" Type="http://schemas.openxmlformats.org/officeDocument/2006/relationships/hyperlink" Target="file:///C:\Users\Lloyd\Documents\SVN\FHIR\build\qa\help.html" TargetMode="External"/><Relationship Id="rId2856" Type="http://schemas.openxmlformats.org/officeDocument/2006/relationships/hyperlink" Target="file:///C:\Users\Lloyd\Documents\SVN\FHIR\build\qa\valueset-definitions.html" TargetMode="External"/><Relationship Id="rId97" Type="http://schemas.openxmlformats.org/officeDocument/2006/relationships/hyperlink" Target="file:///C:\Users\Lloyd\Documents\SVN\FHIR\build\qa\help.html" TargetMode="External"/><Relationship Id="rId730" Type="http://schemas.openxmlformats.org/officeDocument/2006/relationships/hyperlink" Target="file:///C:\Users\Lloyd\Documents\SVN\FHIR\build\qa\composition-operations.html" TargetMode="External"/><Relationship Id="rId828" Type="http://schemas.openxmlformats.org/officeDocument/2006/relationships/hyperlink" Target="file:///C:\Users\Lloyd\Documents\SVN\FHIR\build\qa\datatypes.html" TargetMode="External"/><Relationship Id="rId1013" Type="http://schemas.openxmlformats.org/officeDocument/2006/relationships/image" Target="file:///C:\Users\Lloyd\Documents\SVN\FHIR\build\qa\tbl_vline.png" TargetMode="External"/><Relationship Id="rId1360" Type="http://schemas.openxmlformats.org/officeDocument/2006/relationships/hyperlink" Target="file:///C:\Users\Lloyd\Documents\SVN\FHIR\build\qa\conformance.html" TargetMode="External"/><Relationship Id="rId1458" Type="http://schemas.openxmlformats.org/officeDocument/2006/relationships/hyperlink" Target="file:///C:\Users\Lloyd\Documents\SVN\FHIR\build\qa\security.html" TargetMode="External"/><Relationship Id="rId1665" Type="http://schemas.openxmlformats.org/officeDocument/2006/relationships/hyperlink" Target="file:///C:\Users\Lloyd\Documents\SVN\FHIR\build\qa\references.html" TargetMode="External"/><Relationship Id="rId1872" Type="http://schemas.openxmlformats.org/officeDocument/2006/relationships/hyperlink" Target="file:///C:\Users\Lloyd\Documents\SVN\FHIR\build\qa\patient.html" TargetMode="External"/><Relationship Id="rId2411" Type="http://schemas.openxmlformats.org/officeDocument/2006/relationships/hyperlink" Target="namingsystem.html" TargetMode="External"/><Relationship Id="rId2509" Type="http://schemas.openxmlformats.org/officeDocument/2006/relationships/hyperlink" Target="http://docs.oasis-open.org/odata/odata/v4.0/cs01/part1-protocol/odata-v4.0-cs01-part1-protocol.html" TargetMode="External"/><Relationship Id="rId2716" Type="http://schemas.openxmlformats.org/officeDocument/2006/relationships/hyperlink" Target="file:///C:\Users\Lloyd\Documents\SVN\FHIR\build\qa\.xsd" TargetMode="External"/><Relationship Id="rId1220" Type="http://schemas.openxmlformats.org/officeDocument/2006/relationships/hyperlink" Target="file:///C:\Users\Lloyd\Documents\SVN\FHIR\build\qa\explanationofbenefit.html" TargetMode="External"/><Relationship Id="rId1318" Type="http://schemas.openxmlformats.org/officeDocument/2006/relationships/hyperlink" Target="file:///C:\Users\Lloyd\Documents\SVN\FHIR\build\qa\v3\vs\SecurityIntegrityObservationValue\index.html" TargetMode="External"/><Relationship Id="rId1525" Type="http://schemas.openxmlformats.org/officeDocument/2006/relationships/hyperlink" Target="file:///C:\Users\Lloyd\Documents\SVN\FHIR\build\qa\examples.zip" TargetMode="External"/><Relationship Id="rId2923" Type="http://schemas.openxmlformats.org/officeDocument/2006/relationships/hyperlink" Target="file:///C:\Users\Lloyd\Documents\SVN\FHIR\build\qa\help.html" TargetMode="External"/><Relationship Id="rId1732" Type="http://schemas.openxmlformats.org/officeDocument/2006/relationships/hyperlink" Target="file:///C:\Users\Lloyd\Documents\SVN\FHIR\build\qa\messaging.html" TargetMode="External"/><Relationship Id="rId24" Type="http://schemas.openxmlformats.org/officeDocument/2006/relationships/hyperlink" Target="communication.html" TargetMode="External"/><Relationship Id="rId2299" Type="http://schemas.openxmlformats.org/officeDocument/2006/relationships/hyperlink" Target="episodeofcare.html" TargetMode="External"/><Relationship Id="rId173" Type="http://schemas.openxmlformats.org/officeDocument/2006/relationships/hyperlink" Target="file:///C:\Users\Lloyd\Documents\SVN\FHIR\build\qa\search_filter.html" TargetMode="External"/><Relationship Id="rId380" Type="http://schemas.openxmlformats.org/officeDocument/2006/relationships/hyperlink" Target="file:///C:\Users\Lloyd\Documents\SVN\FHIR\build\qa\datatypes-mappings.html" TargetMode="External"/><Relationship Id="rId2061" Type="http://schemas.openxmlformats.org/officeDocument/2006/relationships/hyperlink" Target="file:///C:\Users\Lloyd\Documents\SVN\FHIR\build\qa\rim.ttl" TargetMode="External"/><Relationship Id="rId240" Type="http://schemas.openxmlformats.org/officeDocument/2006/relationships/hyperlink" Target="file:///C:\Users\Lloyd\Documents\SVN\FHIR\build\qa\xml.html" TargetMode="External"/><Relationship Id="rId478" Type="http://schemas.openxmlformats.org/officeDocument/2006/relationships/hyperlink" Target="file:///C:\Users\Lloyd\Documents\SVN\FHIR\build\qa\datatypes-definitions.html" TargetMode="External"/><Relationship Id="rId685" Type="http://schemas.openxmlformats.org/officeDocument/2006/relationships/hyperlink" Target="file:///C:\Users\Lloyd\Documents\SVN\FHIR\build\qa\backboneelement.html" TargetMode="External"/><Relationship Id="rId892" Type="http://schemas.openxmlformats.org/officeDocument/2006/relationships/hyperlink" Target="file:///C:\Users\Lloyd\Documents\SVN\FHIR\build\qa\money.profile.json.html" TargetMode="External"/><Relationship Id="rId2159" Type="http://schemas.openxmlformats.org/officeDocument/2006/relationships/hyperlink" Target="file:///C:\Users\Lloyd\Documents\SVN\FHIR\build\qa\immunization.html" TargetMode="External"/><Relationship Id="rId2366" Type="http://schemas.openxmlformats.org/officeDocument/2006/relationships/hyperlink" Target="clinicalimpression.html" TargetMode="External"/><Relationship Id="rId2573" Type="http://schemas.openxmlformats.org/officeDocument/2006/relationships/hyperlink" Target="file:///C:\Users\Lloyd\Documents\SVN\FHIR\build\qa\patient.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ww.hl7.org/Special/committees/index.cfm" TargetMode="External"/><Relationship Id="rId338" Type="http://schemas.openxmlformats.org/officeDocument/2006/relationships/hyperlink" Target="https://www.webmdhealthservices.com/"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https://github.com/smart-on-fhir/Swift-FHIR" TargetMode="External"/><Relationship Id="rId1175" Type="http://schemas.openxmlformats.org/officeDocument/2006/relationships/hyperlink" Target="http://gforge.hl7.org/gf/project/fhir/tracker/?action=TrackerItemEdit&amp;tracker_item_id=3731" TargetMode="External"/><Relationship Id="rId1382" Type="http://schemas.openxmlformats.org/officeDocument/2006/relationships/hyperlink" Target="https://tools.ietf.org/html/rfc5005" TargetMode="External"/><Relationship Id="rId2019" Type="http://schemas.openxmlformats.org/officeDocument/2006/relationships/hyperlink" Target="file:///C:\Users\Lloyd\Documents\SVN\FHIR\build\qa\operations.html" TargetMode="External"/><Relationship Id="rId2226" Type="http://schemas.openxmlformats.org/officeDocument/2006/relationships/hyperlink" Target="file:///C:\Users\Lloyd\Documents\SVN\FHIR\build\qa\bundle.html" TargetMode="External"/><Relationship Id="rId2433" Type="http://schemas.openxmlformats.org/officeDocument/2006/relationships/hyperlink" Target="relatedperson.html" TargetMode="External"/><Relationship Id="rId2640" Type="http://schemas.openxmlformats.org/officeDocument/2006/relationships/hyperlink" Target="file:///C:\Users\Lloyd\Documents\SVN\FHIR\build\qa\http.html" TargetMode="External"/><Relationship Id="rId2878" Type="http://schemas.openxmlformats.org/officeDocument/2006/relationships/hyperlink" Target="https://www.surveymonkey.com/s/PXZTY7Z" TargetMode="External"/><Relationship Id="rId405"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domainresource.html" TargetMode="External"/><Relationship Id="rId1242" Type="http://schemas.openxmlformats.org/officeDocument/2006/relationships/hyperlink" Target="file:///C:\Users\Lloyd\Documents\SVN\FHIR\build\qa\subscription.html" TargetMode="External"/><Relationship Id="rId1687" Type="http://schemas.openxmlformats.org/officeDocument/2006/relationships/hyperlink" Target="file:///C:\Users\Lloyd\Documents\SVN\FHIR\build\qa\history.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valueset-special-values.html" TargetMode="External"/><Relationship Id="rId2738" Type="http://schemas.openxmlformats.org/officeDocument/2006/relationships/hyperlink" Target="http://unitsofmeasure.org" TargetMode="External"/><Relationship Id="rId2945" Type="http://schemas.openxmlformats.org/officeDocument/2006/relationships/hyperlink" Target="file:///C:\Users\Lloyd\Documents\SVN\FHIR\build\qa\help.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userequest.html" TargetMode="External"/><Relationship Id="rId1547" Type="http://schemas.openxmlformats.org/officeDocument/2006/relationships/hyperlink" Target="file:///C:\Users\Lloyd\Documents\SVN\FHIR\build\qa\history.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infrastructure.html" TargetMode="External"/><Relationship Id="rId2805" Type="http://schemas.openxmlformats.org/officeDocument/2006/relationships/hyperlink" Target="file:///C:\Users\Lloyd\Documents\SVN\FHIR\build\qa\references.html" TargetMode="External"/><Relationship Id="rId4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profiling.html" TargetMode="External"/><Relationship Id="rId1614" Type="http://schemas.openxmlformats.org/officeDocument/2006/relationships/hyperlink" Target="file:///C:\Users\Lloyd\Documents\SVN\FHIR\build\qa\encounter-example-f202-20130128.html" TargetMode="External"/><Relationship Id="rId1821" Type="http://schemas.openxmlformats.org/officeDocument/2006/relationships/hyperlink" Target="file:///C:\Users\Lloyd\Documents\SVN\FHIR\build\qa\timelines.html" TargetMode="External"/><Relationship Id="rId195" Type="http://schemas.openxmlformats.org/officeDocument/2006/relationships/hyperlink" Target="file:///C:\Users\Lloyd\Documents\SVN\FHIR\build\qa\resource.html" TargetMode="External"/><Relationship Id="rId1919" Type="http://schemas.openxmlformats.org/officeDocument/2006/relationships/hyperlink" Target="file:///C:\Users\Lloyd\Documents\SVN\FHIR\build\qa\security-labels.html" TargetMode="External"/><Relationship Id="rId2083" Type="http://schemas.openxmlformats.org/officeDocument/2006/relationships/hyperlink" Target="file:///C:\Users\Lloyd\Documents\SVN\FHIR\build\qa\search.html" TargetMode="External"/><Relationship Id="rId2290" Type="http://schemas.openxmlformats.org/officeDocument/2006/relationships/hyperlink" Target="group.html" TargetMode="External"/><Relationship Id="rId2388" Type="http://schemas.openxmlformats.org/officeDocument/2006/relationships/hyperlink" Target="enrollmentrequest.html" TargetMode="External"/><Relationship Id="rId2595" Type="http://schemas.openxmlformats.org/officeDocument/2006/relationships/hyperlink" Target="file:///C:\Users\Lloyd\Documents\SVN\FHIR\build\qa\auditevent.html" TargetMode="External"/><Relationship Id="rId262" Type="http://schemas.openxmlformats.org/officeDocument/2006/relationships/hyperlink" Target="http://wiki.hl7.org/index.php?title=FHIR_Governance_Board" TargetMode="External"/><Relationship Id="rId567" Type="http://schemas.openxmlformats.org/officeDocument/2006/relationships/hyperlink" Target="file:///C:\Users\Lloyd\Documents\SVN\FHIR\build\qa\datatypes-mappings.html" TargetMode="External"/><Relationship Id="rId1197" Type="http://schemas.openxmlformats.org/officeDocument/2006/relationships/hyperlink" Target="file:///C:\Users\Lloyd\Documents\SVN\FHIR\build\qa\list.html" TargetMode="External"/><Relationship Id="rId2150" Type="http://schemas.openxmlformats.org/officeDocument/2006/relationships/hyperlink" Target="file:///C:\Users\Lloyd\Documents\SVN\FHIR\build\qa\lifecycle.html" TargetMode="External"/><Relationship Id="rId2248" Type="http://schemas.openxmlformats.org/officeDocument/2006/relationships/hyperlink" Target="file:///C:\Users\Lloyd\Documents\SVN\FHIR\build\qa\enrollmentrequest.html" TargetMode="External"/><Relationship Id="rId122" Type="http://schemas.openxmlformats.org/officeDocument/2006/relationships/hyperlink" Target="file:///C:\Users\Lloyd\Documents\SVN\FHIR\build\qa\resource.html" TargetMode="External"/><Relationship Id="rId774" Type="http://schemas.openxmlformats.org/officeDocument/2006/relationships/hyperlink" Target="file:///C:\Users\Lloyd\Documents\SVN\FHIR\build\qa\provenance.html" TargetMode="External"/><Relationship Id="rId981" Type="http://schemas.openxmlformats.org/officeDocument/2006/relationships/hyperlink" Target="file:///C:\Users\Lloyd\Documents\SVN\FHIR\build\qa\processreque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namingsystem.html" TargetMode="External"/><Relationship Id="rId2455" Type="http://schemas.openxmlformats.org/officeDocument/2006/relationships/hyperlink" Target="http://www.nlm.nih.gov/research/umls/rxnorm"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html" TargetMode="External"/><Relationship Id="rId634" Type="http://schemas.openxmlformats.org/officeDocument/2006/relationships/hyperlink" Target="file:///C:\Users\Lloyd\Documents\SVN\FHIR\build\qa\extensibility.html" TargetMode="External"/><Relationship Id="rId841" Type="http://schemas.openxmlformats.org/officeDocument/2006/relationships/hyperlink" Target="file:///C:\Users\Lloyd\Documents\SVN\FHIR\build\qa\element-definitions.html" TargetMode="External"/><Relationship Id="rId1264" Type="http://schemas.openxmlformats.org/officeDocument/2006/relationships/hyperlink" Target="file:///C:\Users\Lloyd\Documents\SVN\FHIR\build\qa\valueset.html" TargetMode="External"/><Relationship Id="rId1471" Type="http://schemas.openxmlformats.org/officeDocument/2006/relationships/hyperlink" Target="file:///C:\Users\Lloyd\Documents\SVN\FHIR\build\qa\managing.html" TargetMode="External"/><Relationship Id="rId1569" Type="http://schemas.openxmlformats.org/officeDocument/2006/relationships/hyperlink" Target="file:///C:\Users\Lloyd\Documents\SVN\FHIR\build\qa\procedure-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Lloyd\Documents\SVN\FHIR\build\qa\infrastructure.html" TargetMode="External"/><Relationship Id="rId2522" Type="http://schemas.openxmlformats.org/officeDocument/2006/relationships/hyperlink" Target="file:///C:\Users\Lloyd\Documents\SVN\FHIR\build\qa\v3\SecurityIntegrityObservationValue\index.html" TargetMode="External"/><Relationship Id="rId2967" Type="http://schemas.openxmlformats.org/officeDocument/2006/relationships/hyperlink" Target="file:///C:\Users\Lloyd\Documents\SVN\FHIR\build\qa\organization.html" TargetMode="External"/><Relationship Id="rId701" Type="http://schemas.openxmlformats.org/officeDocument/2006/relationships/hyperlink" Target="file:///C:\Users\Lloyd\Documents\SVN\FHIR\build\qa\help.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statement.html" TargetMode="External"/><Relationship Id="rId1331" Type="http://schemas.openxmlformats.org/officeDocument/2006/relationships/hyperlink" Target="file:///C:\Users\Lloyd\Documents\SVN\FHIR\build\qa\resource.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wiki.hl7.org/index.php?title=FHIR_Support_Page" TargetMode="External"/><Relationship Id="rId2827" Type="http://schemas.openxmlformats.org/officeDocument/2006/relationships/hyperlink" Target="file:///C:\Users\Lloyd\Documents\SVN\FHIR\build\qa\list.html" TargetMode="External"/><Relationship Id="rId68" Type="http://schemas.openxmlformats.org/officeDocument/2006/relationships/hyperlink" Target="file:///C:\Users\Lloyd\Documents\SVN\FHIR\build\qa\extensibility.html" TargetMode="External"/><Relationship Id="rId1429" Type="http://schemas.openxmlformats.org/officeDocument/2006/relationships/hyperlink" Target="file:///C:\Users\Lloyd\Documents\SVN\FHIR\build\qa\diagnosticorder.html" TargetMode="External"/><Relationship Id="rId1636" Type="http://schemas.openxmlformats.org/officeDocument/2006/relationships/hyperlink" Target="file:///C:\Users\Lloyd\Documents\SVN\FHIR\build\qa\diagnosticreport-example-f202-bloodculture.html" TargetMode="External"/><Relationship Id="rId1843" Type="http://schemas.openxmlformats.org/officeDocument/2006/relationships/hyperlink" Target="file:///C:\Users\Lloyd\Documents\SVN\FHIR\build\qa\conformance.html" TargetMode="External"/><Relationship Id="rId1703" Type="http://schemas.openxmlformats.org/officeDocument/2006/relationships/hyperlink" Target="file:///C:\Users\Lloyd\Documents\SVN\FHIR\build\qa\condition.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ips.no" TargetMode="External"/><Relationship Id="rId491" Type="http://schemas.openxmlformats.org/officeDocument/2006/relationships/hyperlink" Target="http://tools.ietf.org/html/rfc6350" TargetMode="External"/><Relationship Id="rId2172" Type="http://schemas.openxmlformats.org/officeDocument/2006/relationships/hyperlink" Target="file:///C:\Users\Lloyd\Documents\SVN\FHIR\build\qa\imagingstudy.html" TargetMode="External"/><Relationship Id="rId3016" Type="http://schemas.openxmlformats.org/officeDocument/2006/relationships/hyperlink" Target="file:///C:\Users\Lloyd\Documents\SVN\FHIR\build\qa\managing.html" TargetMode="External"/><Relationship Id="rId144" Type="http://schemas.openxmlformats.org/officeDocument/2006/relationships/hyperlink" Target="file:///C:\Users\Lloyd\Documents\SVN\FHIR\build\qa\conformance.html" TargetMode="External"/><Relationship Id="rId589" Type="http://schemas.openxmlformats.org/officeDocument/2006/relationships/hyperlink" Target="file:///C:\Users\Lloyd\Documents\SVN\FHIR\build\qa\datatypes-examples.html" TargetMode="External"/><Relationship Id="rId796" Type="http://schemas.openxmlformats.org/officeDocument/2006/relationships/hyperlink" Target="file:///C:\Users\Lloyd\Documents\SVN\FHIR\build\qa\element-definitions.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file:///C:\Users\Lloyd\Documents\SVN\FHIR\build\qa\resource.html" TargetMode="External"/><Relationship Id="rId449" Type="http://schemas.openxmlformats.org/officeDocument/2006/relationships/hyperlink" Target="file:///C:\Users\Lloyd\Documents\SVN\FHIR\build\qa\datatypes.html" TargetMode="External"/><Relationship Id="rId656" Type="http://schemas.openxmlformats.org/officeDocument/2006/relationships/hyperlink" Target="file:///C:\Users\Lloyd\Documents\SVN\FHIR\build\qa\implementation.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http://services.w3.org/htmldiff" TargetMode="External"/><Relationship Id="rId1493" Type="http://schemas.openxmlformats.org/officeDocument/2006/relationships/hyperlink" Target="file:///C:\Users\Lloyd\Documents\SVN\FHIR\build\qa\overview.html" TargetMode="External"/><Relationship Id="rId2032" Type="http://schemas.openxmlformats.org/officeDocument/2006/relationships/hyperlink" Target="file:///C:\Users\Lloyd\Documents\SVN\FHIR\build\qa\elementdefinition-definitions.html" TargetMode="External"/><Relationship Id="rId2337" Type="http://schemas.openxmlformats.org/officeDocument/2006/relationships/hyperlink" Target="structuredefinition.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diagnosticreport.html" TargetMode="External"/><Relationship Id="rId2989" Type="http://schemas.openxmlformats.org/officeDocument/2006/relationships/hyperlink" Target="file:///C:\Users\Lloyd\Documents\SVN\FHIR\build\qa\resource.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lantanagroup.com" TargetMode="External"/><Relationship Id="rId516" Type="http://schemas.openxmlformats.org/officeDocument/2006/relationships/hyperlink" Target="http://tools.ietf.org/html/rfc4648" TargetMode="External"/><Relationship Id="rId1146" Type="http://schemas.openxmlformats.org/officeDocument/2006/relationships/hyperlink" Target="file:///C:\Users\Lloyd\Documents\SVN\FHIR\build\qa\bundle.html" TargetMode="External"/><Relationship Id="rId1798" Type="http://schemas.openxmlformats.org/officeDocument/2006/relationships/hyperlink" Target="file:///C:\Users\Lloyd\Documents\SVN\FHIR\build\qa\fhir-runtime.css" TargetMode="External"/><Relationship Id="rId2751" Type="http://schemas.openxmlformats.org/officeDocument/2006/relationships/hyperlink" Target="file:///C:\Users\Lloyd\Documents\SVN\FHIR\build\qa\cvx.html" TargetMode="External"/><Relationship Id="rId2849" Type="http://schemas.openxmlformats.org/officeDocument/2006/relationships/hyperlink" Target="file:///C:\Users\Lloyd\Documents\SVN\FHIR\build\qa\rxnorm.html" TargetMode="External"/><Relationship Id="rId723" Type="http://schemas.openxmlformats.org/officeDocument/2006/relationships/hyperlink" Target="file:///C:\Users\Lloyd\Documents\SVN\FHIR\build\qa\conforman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istory.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encounter-example-f002-lung.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history.html" TargetMode="External"/><Relationship Id="rId2404" Type="http://schemas.openxmlformats.org/officeDocument/2006/relationships/hyperlink" Target="media.html" TargetMode="External"/><Relationship Id="rId2611" Type="http://schemas.openxmlformats.org/officeDocument/2006/relationships/hyperlink" Target="http://www.ihe.net/Technical_Framework/upload/IHE_ITI_TF_WhitePaper_AccessControl_2009-09-28.pdf" TargetMode="External"/><Relationship Id="rId2709" Type="http://schemas.openxmlformats.org/officeDocument/2006/relationships/hyperlink" Target="file:///C:\Users\Lloyd\Documents\SVN\FHIR\build\qa\.json.html" TargetMode="External"/><Relationship Id="rId1213" Type="http://schemas.openxmlformats.org/officeDocument/2006/relationships/hyperlink" Target="file:///C:\Users\Lloyd\Documents\SVN\FHIR\build\qa\deviceuserequest.html" TargetMode="External"/><Relationship Id="rId1420" Type="http://schemas.openxmlformats.org/officeDocument/2006/relationships/hyperlink" Target="file:///C:\Users\Lloyd\Documents\SVN\FHIR\build\qa\qicore\qicore.html" TargetMode="External"/><Relationship Id="rId1518" Type="http://schemas.openxmlformats.org/officeDocument/2006/relationships/hyperlink" Target="file:///C:\Users\Lloyd\Documents\SVN\FHIR\build\qa\terminologies.html" TargetMode="External"/><Relationship Id="rId2916" Type="http://schemas.openxmlformats.org/officeDocument/2006/relationships/hyperlink" Target="file:///C:\Users\Lloyd\Documents\SVN\FHIR\build\qa\valueset.html" TargetMode="External"/><Relationship Id="rId1725" Type="http://schemas.openxmlformats.org/officeDocument/2006/relationships/hyperlink" Target="http://loinc.org/downloads/files/LOINCManual.pdf" TargetMode="External"/><Relationship Id="rId1932" Type="http://schemas.openxmlformats.org/officeDocument/2006/relationships/hyperlink" Target="file:///C:\Users\Lloyd\Documents\SVN\FHIR\build\qa\change.html" TargetMode="External"/><Relationship Id="rId17" Type="http://schemas.openxmlformats.org/officeDocument/2006/relationships/hyperlink" Target="device.html" TargetMode="External"/><Relationship Id="rId2194" Type="http://schemas.openxmlformats.org/officeDocument/2006/relationships/hyperlink" Target="file:///C:\Users\Lloyd\Documents\SVN\FHIR\build\qa\appointment.html" TargetMode="External"/><Relationship Id="rId166" Type="http://schemas.openxmlformats.org/officeDocument/2006/relationships/hyperlink" Target="file:///C:\Users\Lloyd\Documents\SVN\FHIR\build\qa\documentreference.html" TargetMode="External"/><Relationship Id="rId373" Type="http://schemas.openxmlformats.org/officeDocument/2006/relationships/hyperlink" Target="file:///C:\Users\Lloyd\Documents\SVN\FHIR\build\qa\datatypes-examples.html" TargetMode="External"/><Relationship Id="rId580" Type="http://schemas.openxmlformats.org/officeDocument/2006/relationships/hyperlink" Target="file:///C:\Users\Lloyd\Documents\SVN\FHIR\build\qa\datatypes-mapping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amilymemberhistory.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valueset-allergy-intolerance-status.html" TargetMode="External"/><Relationship Id="rId440" Type="http://schemas.openxmlformats.org/officeDocument/2006/relationships/hyperlink" Target="file:///C:\Users\Lloyd\Documents\SVN\FHIR\build\qa\datatypes-mappings.html" TargetMode="External"/><Relationship Id="rId678" Type="http://schemas.openxmlformats.org/officeDocument/2006/relationships/hyperlink" Target="file:///C:\Users\Lloyd\Documents\SVN\FHIR\build\qa\formats.html" TargetMode="External"/><Relationship Id="rId885" Type="http://schemas.openxmlformats.org/officeDocument/2006/relationships/hyperlink" Target="file:///C:\Users\Lloyd\Documents\SVN\FHIR\build\qa\structuredefinition.html" TargetMode="External"/><Relationship Id="rId1070" Type="http://schemas.openxmlformats.org/officeDocument/2006/relationships/hyperlink" Target="file:///C:\Users\Lloyd\Documents\SVN\FHIR\build\qa\cqif\cqif.html" TargetMode="External"/><Relationship Id="rId2121" Type="http://schemas.openxmlformats.org/officeDocument/2006/relationships/hyperlink" Target="file:///C:\Users\Lloyd\Documents\SVN\FHIR\build\qa\nutritionorder.html" TargetMode="External"/><Relationship Id="rId2359" Type="http://schemas.openxmlformats.org/officeDocument/2006/relationships/hyperlink" Target="basic.html" TargetMode="External"/><Relationship Id="rId2566" Type="http://schemas.openxmlformats.org/officeDocument/2006/relationships/hyperlink" Target="file:///C:\Users\Lloyd\Documents\SVN\FHIR\build\qa\patient.html" TargetMode="External"/><Relationship Id="rId2773" Type="http://schemas.openxmlformats.org/officeDocument/2006/relationships/hyperlink" Target="file:///C:\Users\Lloyd\Documents\SVN\FHIR\build\qa\help.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org.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fhir.rdf.xml.zip" TargetMode="External"/><Relationship Id="rId952" Type="http://schemas.openxmlformats.org/officeDocument/2006/relationships/hyperlink" Target="file:///C:\Users\Lloyd\Documents\SVN\FHIR\build\qa\extension-patient-clinicaltrial.html" TargetMode="External"/><Relationship Id="rId1168" Type="http://schemas.openxmlformats.org/officeDocument/2006/relationships/hyperlink" Target="http://gforge.hl7.org/gf/project/fhir/tracker/?action=TrackerItemEdit&amp;tracker_item_id=3626" TargetMode="External"/><Relationship Id="rId1375" Type="http://schemas.openxmlformats.org/officeDocument/2006/relationships/hyperlink" Target="file:///C:\Users\Lloyd\Documents\SVN\FHIR\build\qa\bundle-definitions.html" TargetMode="External"/><Relationship Id="rId1582" Type="http://schemas.openxmlformats.org/officeDocument/2006/relationships/hyperlink" Target="file:///C:\Users\Lloyd\Documents\SVN\FHIR\build\qa\medication-example-f004-metoprolol.html" TargetMode="External"/><Relationship Id="rId2219" Type="http://schemas.openxmlformats.org/officeDocument/2006/relationships/hyperlink" Target="file:///C:\Users\Lloyd\Documents\SVN\FHIR\build\qa\documentmanifest.html" TargetMode="External"/><Relationship Id="rId2426" Type="http://schemas.openxmlformats.org/officeDocument/2006/relationships/hyperlink" Target="processrequest.html" TargetMode="External"/><Relationship Id="rId2633" Type="http://schemas.openxmlformats.org/officeDocument/2006/relationships/hyperlink" Target="file:///C:\Users\Lloyd\Documents\SVN\FHIR\build\qa\http.html" TargetMode="External"/><Relationship Id="rId81" Type="http://schemas.openxmlformats.org/officeDocument/2006/relationships/hyperlink" Target="mailto:lloyd@lmckenzie.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datatypes.html" TargetMode="External"/><Relationship Id="rId1028" Type="http://schemas.openxmlformats.org/officeDocument/2006/relationships/hyperlink" Target="file:///C:\Users\Lloyd\Documents\SVN\FHIR\build\qa\search.html" TargetMode="External"/><Relationship Id="rId1235" Type="http://schemas.openxmlformats.org/officeDocument/2006/relationships/hyperlink" Target="file:///C:\Users\Lloyd\Documents\SVN\FHIR\build\qa\claim.html" TargetMode="External"/><Relationship Id="rId1442" Type="http://schemas.openxmlformats.org/officeDocument/2006/relationships/hyperlink" Target="file:///C:\Users\Lloyd\Documents\SVN\FHIR\build\qa\downloads.html" TargetMode="External"/><Relationship Id="rId1887" Type="http://schemas.openxmlformats.org/officeDocument/2006/relationships/hyperlink" Target="file:///C:\Users\Lloyd\Documents\SVN\FHIR\build\qa\operations.html" TargetMode="External"/><Relationship Id="rId2840" Type="http://schemas.openxmlformats.org/officeDocument/2006/relationships/hyperlink" Target="file:///C:\Users\Lloyd\Documents\SVN\FHIR\build\qa\conceptmap.html" TargetMode="External"/><Relationship Id="rId2938" Type="http://schemas.openxmlformats.org/officeDocument/2006/relationships/hyperlink" Target="file:///C:\Users\Lloyd\Documents\SVN\FHIR\build\qa\docu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messageheader.html" TargetMode="External"/><Relationship Id="rId1954" Type="http://schemas.openxmlformats.org/officeDocument/2006/relationships/hyperlink" Target="file:///C:\Users\Lloyd\Documents\SVN\FHIR\build\qa\http.html" TargetMode="External"/><Relationship Id="rId2700" Type="http://schemas.openxmlformats.org/officeDocument/2006/relationships/hyperlink" Target="file:///C:\Users\Lloyd\Documents\SVN\FHIR\build\qa\datatypes.html" TargetMode="External"/><Relationship Id="rId39" Type="http://schemas.openxmlformats.org/officeDocument/2006/relationships/hyperlink" Target="file:///C:\Users\Lloyd\Documents\SVN\FHIR\build\qa\help.html" TargetMode="External"/><Relationship Id="rId1607" Type="http://schemas.openxmlformats.org/officeDocument/2006/relationships/hyperlink" Target="file:///C:\Users\Lloyd\Documents\SVN\FHIR\build\qa\practitioner-example-f201-ab.html" TargetMode="External"/><Relationship Id="rId1814" Type="http://schemas.openxmlformats.org/officeDocument/2006/relationships/hyperlink" Target="file:///C:\Users\Lloyd\Documents\SVN\FHIR\build\qa\help.html" TargetMode="External"/><Relationship Id="rId188" Type="http://schemas.openxmlformats.org/officeDocument/2006/relationships/hyperlink" Target="file:///C:\Users\Lloyd\Documents\SVN\FHIR\build\qa\structuredefinition.html" TargetMode="External"/><Relationship Id="rId395" Type="http://schemas.openxmlformats.org/officeDocument/2006/relationships/hyperlink" Target="file:///C:\Users\Lloyd\Documents\SVN\FHIR\build\qa\datatypes-mappings.html" TargetMode="External"/><Relationship Id="rId2076" Type="http://schemas.openxmlformats.org/officeDocument/2006/relationships/hyperlink" Target="file:///C:\Users\Lloyd\Documents\SVN\FHIR\build\qa\help.html" TargetMode="External"/><Relationship Id="rId2283" Type="http://schemas.openxmlformats.org/officeDocument/2006/relationships/hyperlink" Target="imagingobjectselecti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ControlObservationValue\index.html" TargetMode="External"/><Relationship Id="rId255" Type="http://schemas.openxmlformats.org/officeDocument/2006/relationships/hyperlink" Target="file:///C:\Users\Lloyd\Documents\SVN\FHIR\build\qa\help.html" TargetMode="External"/><Relationship Id="rId462" Type="http://schemas.openxmlformats.org/officeDocument/2006/relationships/hyperlink" Target="file:///C:\Users\Lloyd\Documents\SVN\FHIR\build\qa\datatypes-examples.html" TargetMode="External"/><Relationship Id="rId1092" Type="http://schemas.openxmlformats.org/officeDocument/2006/relationships/hyperlink" Target="file:///C:\Users\Lloyd\Documents\SVN\FHIR\build\qa\clinicalimpression.html" TargetMode="External"/><Relationship Id="rId1397" Type="http://schemas.openxmlformats.org/officeDocument/2006/relationships/hyperlink" Target="http://www.w3.org" TargetMode="External"/><Relationship Id="rId2143" Type="http://schemas.openxmlformats.org/officeDocument/2006/relationships/hyperlink" Target="file:///C:\Users\Lloyd\Documents\SVN\FHIR\build\qa\lifecycle.html" TargetMode="External"/><Relationship Id="rId2350" Type="http://schemas.openxmlformats.org/officeDocument/2006/relationships/hyperlink" Target="claim.html" TargetMode="External"/><Relationship Id="rId2795" Type="http://schemas.openxmlformats.org/officeDocument/2006/relationships/hyperlink" Target="file:///C:\Users\Lloyd\Documents\SVN\FHIR\build\qa\loinc.html" TargetMode="External"/><Relationship Id="rId115" Type="http://schemas.openxmlformats.org/officeDocument/2006/relationships/hyperlink" Target="file:///C:\Users\Lloyd\Documents\SVN\FHIR\build\qa\help.html" TargetMode="External"/><Relationship Id="rId322" Type="http://schemas.openxmlformats.org/officeDocument/2006/relationships/hyperlink" Target="http://www.orionhealth.com" TargetMode="External"/><Relationship Id="rId767" Type="http://schemas.openxmlformats.org/officeDocument/2006/relationships/hyperlink" Target="file:///C:\Users\Lloyd\Documents\SVN\FHIR\build\qa\datatypes.html" TargetMode="External"/><Relationship Id="rId974" Type="http://schemas.openxmlformats.org/officeDocument/2006/relationships/hyperlink" Target="file:///C:\Users\Lloyd\Documents\SVN\FHIR\build\qa\claimresponse.html" TargetMode="External"/><Relationship Id="rId2003" Type="http://schemas.openxmlformats.org/officeDocument/2006/relationships/hyperlink" Target="file:///C:\Users\Lloyd\Documents\SVN\FHIR\build\qa\operations.html" TargetMode="External"/><Relationship Id="rId2210" Type="http://schemas.openxmlformats.org/officeDocument/2006/relationships/hyperlink" Target="file:///C:\Users\Lloyd\Documents\SVN\FHIR\build\qa\http.html" TargetMode="External"/><Relationship Id="rId2448" Type="http://schemas.openxmlformats.org/officeDocument/2006/relationships/hyperlink" Target="http://www.hl7.org/Special/committees/index.cfm" TargetMode="External"/><Relationship Id="rId2655" Type="http://schemas.openxmlformats.org/officeDocument/2006/relationships/hyperlink" Target="http://www.snomed.org/gl?t=glsct_se_Expression" TargetMode="External"/><Relationship Id="rId2862" Type="http://schemas.openxmlformats.org/officeDocument/2006/relationships/hyperlink" Target="file:///C:\Users\Lloyd\Documents\SVN\FHIR\build\qa\valueset-defini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definitions.html" TargetMode="External"/><Relationship Id="rId1257" Type="http://schemas.openxmlformats.org/officeDocument/2006/relationships/hyperlink" Target="file:///C:\Users\Lloyd\Documents\SVN\FHIR\build\qa\dataelement.html" TargetMode="External"/><Relationship Id="rId1464" Type="http://schemas.openxmlformats.org/officeDocument/2006/relationships/hyperlink" Target="file:///C:\Users\Lloyd\Documents\SVN\FHIR\build\qa\conformance-rules.html" TargetMode="External"/><Relationship Id="rId1671" Type="http://schemas.openxmlformats.org/officeDocument/2006/relationships/hyperlink" Target="file:///C:\Users\Lloyd\Documents\SVN\FHIR\build\qa\narrative.html" TargetMode="External"/><Relationship Id="rId2308" Type="http://schemas.openxmlformats.org/officeDocument/2006/relationships/hyperlink" Target="communicationrequest.html" TargetMode="External"/><Relationship Id="rId2515" Type="http://schemas.openxmlformats.org/officeDocument/2006/relationships/hyperlink" Target="file:///C:\Users\Lloyd\Documents\SVN\FHIR\build\qa\http.html" TargetMode="External"/><Relationship Id="rId2722" Type="http://schemas.openxmlformats.org/officeDocument/2006/relationships/hyperlink" Target="file:///C:\Users\Lloyd\Documents\SVN\FHIR\build\qa\help.html" TargetMode="External"/><Relationship Id="rId901" Type="http://schemas.openxmlformats.org/officeDocument/2006/relationships/hyperlink" Target="file:///C:\Users\Lloyd\Documents\SVN\FHIR\build\qa\extension.profile.json.html" TargetMode="External"/><Relationship Id="rId1117" Type="http://schemas.openxmlformats.org/officeDocument/2006/relationships/hyperlink" Target="file:///C:\Users\Lloyd\Documents\SVN\FHIR\build\qa\list.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Publicly_Available_FHIR_Servers_for_testing" TargetMode="External"/><Relationship Id="rId1769" Type="http://schemas.openxmlformats.org/officeDocument/2006/relationships/hyperlink" Target="file:///C:\Users\Lloyd\Documents\SVN\FHIR\build\qa\messageheader-definitions.html" TargetMode="External"/><Relationship Id="rId1976" Type="http://schemas.openxmlformats.org/officeDocument/2006/relationships/image" Target="file:///C:\Users\Lloyd\Documents\SVN\FHIR\build\qa\header-tabs.png" TargetMode="External"/><Relationship Id="rId30" Type="http://schemas.openxmlformats.org/officeDocument/2006/relationships/hyperlink" Target="orderresponse.html" TargetMode="External"/><Relationship Id="rId1629" Type="http://schemas.openxmlformats.org/officeDocument/2006/relationships/hyperlink" Target="file:///C:\Users\Lloyd\Documents\SVN\FHIR\build\qa\diagnosticreport-example-f202-bloodculture.html" TargetMode="External"/><Relationship Id="rId1836" Type="http://schemas.openxmlformats.org/officeDocument/2006/relationships/hyperlink" Target="file:///C:\Users\Lloyd\Documents\SVN\FHIR\build\qa\help.html" TargetMode="External"/><Relationship Id="rId1903" Type="http://schemas.openxmlformats.org/officeDocument/2006/relationships/hyperlink" Target="http://www.w3.org/Protocols/rfc2616/rfc2616-sec13.html" TargetMode="External"/><Relationship Id="rId2098" Type="http://schemas.openxmlformats.org/officeDocument/2006/relationships/hyperlink" Target="file:///C:\Users\Lloyd\Documents\SVN\FHIR\build\qa\help.html" TargetMode="External"/><Relationship Id="rId277" Type="http://schemas.openxmlformats.org/officeDocument/2006/relationships/hyperlink" Target="http://www.choise-hs.com" TargetMode="External"/><Relationship Id="rId484" Type="http://schemas.openxmlformats.org/officeDocument/2006/relationships/hyperlink" Target="file:///C:\Users\Lloyd\Documents\SVN\FHIR\build\qa\datatypes-definitions.html" TargetMode="External"/><Relationship Id="rId2165" Type="http://schemas.openxmlformats.org/officeDocument/2006/relationships/hyperlink" Target="file:///C:\Users\Lloyd\Documents\SVN\FHIR\build\qa\lifecycle.html" TargetMode="External"/><Relationship Id="rId3009" Type="http://schemas.openxmlformats.org/officeDocument/2006/relationships/hyperlink" Target="file:///C:\Users\Lloyd\Documents\SVN\FHIR\build\qa\datatypes.html" TargetMode="External"/><Relationship Id="rId137" Type="http://schemas.openxmlformats.org/officeDocument/2006/relationships/hyperlink" Target="file:///C:\Users\Lloyd\Documents\SVN\FHIR\build\qa\comparison-cda.html" TargetMode="External"/><Relationship Id="rId344" Type="http://schemas.openxmlformats.org/officeDocument/2006/relationships/hyperlink" Target="http://medical.nema.org/standard.html" TargetMode="External"/><Relationship Id="rId691" Type="http://schemas.openxmlformats.org/officeDocument/2006/relationships/hyperlink" Target="file:///C:\Users\Lloyd\Documents\SVN\FHIR\build\qa\terminologies-v2.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iki.hl7.org/index.php?title=Category:FHIR_Resource_Proposal" TargetMode="External"/><Relationship Id="rId2025" Type="http://schemas.openxmlformats.org/officeDocument/2006/relationships/hyperlink" Target="file:///C:\Users\Lloyd\Documents\SVN\FHIR\build\qa\elementdefinition.html" TargetMode="External"/><Relationship Id="rId2372" Type="http://schemas.openxmlformats.org/officeDocument/2006/relationships/hyperlink" Target="conformance.html" TargetMode="External"/><Relationship Id="rId2677" Type="http://schemas.openxmlformats.org/officeDocument/2006/relationships/hyperlink" Target="file:///C:\Users\Lloyd\Documents\SVN\FHIR\build\qa\.xsd" TargetMode="External"/><Relationship Id="rId2884" Type="http://schemas.openxmlformats.org/officeDocument/2006/relationships/hyperlink" Target="file:///C:\Users\Lloyd\Documents\SVN\FHIR\build\qa\bodysite.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2015Sep\index.html" TargetMode="External"/><Relationship Id="rId856" Type="http://schemas.openxmlformats.org/officeDocument/2006/relationships/hyperlink" Target="file:///C:\Users\Lloyd\Documents\SVN\FHIR\build\qa\datatypes.html" TargetMode="External"/><Relationship Id="rId1181" Type="http://schemas.openxmlformats.org/officeDocument/2006/relationships/hyperlink" Target="file:///C:\Users\Lloyd\Documents\SVN\FHIR\build\qa\condition.html" TargetMode="External"/><Relationship Id="rId1279" Type="http://schemas.openxmlformats.org/officeDocument/2006/relationships/hyperlink" Target="file:///C:\Users\Lloyd\Documents\SVN\FHIR\build\qa\practitioner.html" TargetMode="External"/><Relationship Id="rId1486" Type="http://schemas.openxmlformats.org/officeDocument/2006/relationships/hyperlink" Target="file:///C:\Users\Lloyd\Documents\SVN\FHIR\build\qa\conformance.html" TargetMode="External"/><Relationship Id="rId2232" Type="http://schemas.openxmlformats.org/officeDocument/2006/relationships/hyperlink" Target="file:///C:\Users\Lloyd\Documents\SVN\FHIR\build\qa\subscription.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implementationguide.html" TargetMode="External"/><Relationship Id="rId411" Type="http://schemas.openxmlformats.org/officeDocument/2006/relationships/hyperlink" Target="file:///C:\Users\Lloyd\Documents\SVN\FHIR\build\qa\terminologies-systems.html" TargetMode="External"/><Relationship Id="rId509" Type="http://schemas.openxmlformats.org/officeDocument/2006/relationships/hyperlink" Target="file:///C:\Users\Lloyd\Documents\SVN\FHIR\build\qa\history.html" TargetMode="External"/><Relationship Id="rId1041" Type="http://schemas.openxmlformats.org/officeDocument/2006/relationships/hyperlink" Target="file:///C:\Users\Lloyd\Documents\SVN\FHIR\build\qa\resource.html" TargetMode="External"/><Relationship Id="rId1139" Type="http://schemas.openxmlformats.org/officeDocument/2006/relationships/hyperlink" Target="file:///C:\Users\Lloyd\Documents\SVN\FHIR\build\qa\schedule.html" TargetMode="External"/><Relationship Id="rId1346" Type="http://schemas.openxmlformats.org/officeDocument/2006/relationships/hyperlink" Target="file:///C:\Users\Lloyd\Documents\SVN\FHIR\build\qa\updates.html" TargetMode="External"/><Relationship Id="rId1693" Type="http://schemas.openxmlformats.org/officeDocument/2006/relationships/hyperlink" Target="http://www.hl7.org/legal/trademarks.cfm"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http://www.nlm.nih.gov/research/umls/sourcereleasedocs/current/NDFRT/"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composition.html" TargetMode="External"/><Relationship Id="rId923" Type="http://schemas.openxmlformats.org/officeDocument/2006/relationships/hyperlink" Target="file:///C:\Users\Lloyd\Documents\SVN\FHIR\build\qa\history.html" TargetMode="External"/><Relationship Id="rId1553" Type="http://schemas.openxmlformats.org/officeDocument/2006/relationships/hyperlink" Target="file:///C:\Users\Lloyd\Documents\SVN\FHIR\build\qa\careplan-example-f001-heart.html" TargetMode="External"/><Relationship Id="rId1760" Type="http://schemas.openxmlformats.org/officeDocument/2006/relationships/hyperlink" Target="file:///C:\Users\Lloyd\Documents\SVN\FHIR\build\qa\bundle.html" TargetMode="External"/><Relationship Id="rId1858" Type="http://schemas.openxmlformats.org/officeDocument/2006/relationships/hyperlink" Target="file:///C:\Users\Lloyd\Documents\SVN\FHIR\build\qa\composition.html" TargetMode="External"/><Relationship Id="rId2604" Type="http://schemas.openxmlformats.org/officeDocument/2006/relationships/hyperlink" Target="file:///C:\Users\Lloyd\Documents\SVN\FHIR\build\qa\http.html" TargetMode="External"/><Relationship Id="rId2811" Type="http://schemas.openxmlformats.org/officeDocument/2006/relationships/hyperlink" Target="file:///C:\Users\Lloyd\Documents\SVN\FHIR\build\qa\rxnorm.html" TargetMode="External"/><Relationship Id="rId52" Type="http://schemas.openxmlformats.org/officeDocument/2006/relationships/hyperlink" Target="file:///C:\Users\Lloyd\Documents\SVN\FHIR\build\qa\resource.html" TargetMode="External"/><Relationship Id="rId1206" Type="http://schemas.openxmlformats.org/officeDocument/2006/relationships/hyperlink" Target="file:///C:\Users\Lloyd\Documents\SVN\FHIR\build\qa\communicationrequest.html" TargetMode="External"/><Relationship Id="rId1413" Type="http://schemas.openxmlformats.org/officeDocument/2006/relationships/hyperlink" Target="http://wiki.hl7.org/index.php?title=FHIR_Profiles_from_other_Organizations" TargetMode="External"/><Relationship Id="rId1620" Type="http://schemas.openxmlformats.org/officeDocument/2006/relationships/hyperlink" Target="file:///C:\Users\Lloyd\Documents\SVN\FHIR\build\qa\encounter-example-f201-20130404.html" TargetMode="External"/><Relationship Id="rId2909" Type="http://schemas.openxmlformats.org/officeDocument/2006/relationships/hyperlink" Target="file:///C:\Users\Lloyd\Documents\SVN\FHIR\build\qa\history.html" TargetMode="External"/><Relationship Id="rId1718" Type="http://schemas.openxmlformats.org/officeDocument/2006/relationships/hyperlink" Target="file:///C:\Users\Lloyd\Documents\SVN\FHIR\build\qa\resource.html" TargetMode="External"/><Relationship Id="rId1925" Type="http://schemas.openxmlformats.org/officeDocument/2006/relationships/hyperlink" Target="file:///C:\Users\Lloyd\Documents\SVN\FHIR\build\qa\resourceguide.html" TargetMode="External"/><Relationship Id="rId299" Type="http://schemas.openxmlformats.org/officeDocument/2006/relationships/hyperlink" Target="http://www.hl7argentina.org.ar" TargetMode="External"/><Relationship Id="rId2187" Type="http://schemas.openxmlformats.org/officeDocument/2006/relationships/hyperlink" Target="file:///C:\Users\Lloyd\Documents\SVN\FHIR\build\qa\devicemetric.html" TargetMode="External"/><Relationship Id="rId2394" Type="http://schemas.openxmlformats.org/officeDocument/2006/relationships/hyperlink" Target="goal.html" TargetMode="External"/><Relationship Id="rId159" Type="http://schemas.openxmlformats.org/officeDocument/2006/relationships/hyperlink" Target="file:///C:\Users\Lloyd\Documents\SVN\FHIR\build\qa\comparison-cda.html" TargetMode="External"/><Relationship Id="rId366" Type="http://schemas.openxmlformats.org/officeDocument/2006/relationships/hyperlink" Target="file:///C:\Users\Lloyd\Documents\SVN\FHIR\build\qa\datatypes.html" TargetMode="External"/><Relationship Id="rId573" Type="http://schemas.openxmlformats.org/officeDocument/2006/relationships/hyperlink" Target="file:///C:\Users\Lloyd\Documents\SVN\FHIR\build\qa\datatypes-examples.html" TargetMode="External"/><Relationship Id="rId780" Type="http://schemas.openxmlformats.org/officeDocument/2006/relationships/hyperlink" Target="file:///C:\Users\Lloyd\Documents\SVN\FHIR\build\qa\history.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explanationofbenefit.html" TargetMode="External"/><Relationship Id="rId2461" Type="http://schemas.openxmlformats.org/officeDocument/2006/relationships/hyperlink" Target="file:///C:\Users\Lloyd\Documents\SVN\FHIR\build\qa\resource.html" TargetMode="External"/><Relationship Id="rId2699" Type="http://schemas.openxmlformats.org/officeDocument/2006/relationships/hyperlink" Target="file:///C:\Users\Lloyd\Documents\SVN\FHIR\build\qa\terminologies-codes.html" TargetMode="External"/><Relationship Id="rId3000" Type="http://schemas.openxmlformats.org/officeDocument/2006/relationships/hyperlink" Target="file:///C:\Users\Lloyd\Documents\SVN\FHIR\build\qa\domainresource.html" TargetMode="External"/><Relationship Id="rId226" Type="http://schemas.openxmlformats.org/officeDocument/2006/relationships/hyperlink" Target="file:///C:\Users\Lloyd\Documents\SVN\FHIR\build\qa\datatypes.html" TargetMode="External"/><Relationship Id="rId433" Type="http://schemas.openxmlformats.org/officeDocument/2006/relationships/hyperlink" Target="file:///C:\Users\Lloyd\Documents\SVN\FHIR\build\qa\datatypes.html" TargetMode="External"/><Relationship Id="rId878" Type="http://schemas.openxmlformats.org/officeDocument/2006/relationships/hyperlink" Target="file:///C:\Users\Lloyd\Documents\SVN\FHIR\build\qa\help.html" TargetMode="External"/><Relationship Id="rId1063" Type="http://schemas.openxmlformats.org/officeDocument/2006/relationships/hyperlink" Target="file:///C:\Users\Lloyd\Documents\SVN\FHIR\build\qa\elementdefinition.html" TargetMode="External"/><Relationship Id="rId1270" Type="http://schemas.openxmlformats.org/officeDocument/2006/relationships/hyperlink" Target="file:///C:\Users\Lloyd\Documents\SVN\FHIR\build\qa\snomedct.html" TargetMode="External"/><Relationship Id="rId2114" Type="http://schemas.openxmlformats.org/officeDocument/2006/relationships/hyperlink" Target="file:///C:\Users\Lloyd\Documents\SVN\FHIR\build\qa\medicationadministration.html" TargetMode="External"/><Relationship Id="rId2559" Type="http://schemas.openxmlformats.org/officeDocument/2006/relationships/hyperlink" Target="file:///C:\Users\Lloyd\Documents\SVN\FHIR\build\qa\datatypes.html" TargetMode="External"/><Relationship Id="rId2766" Type="http://schemas.openxmlformats.org/officeDocument/2006/relationships/hyperlink" Target="http://www.whocc.no/atc/structure_and_principles/" TargetMode="External"/><Relationship Id="rId2973" Type="http://schemas.openxmlformats.org/officeDocument/2006/relationships/hyperlink" Target="file:///C:\Users\Lloyd\Documents\SVN\FHIR\build\qa\messaging.html" TargetMode="External"/><Relationship Id="rId640" Type="http://schemas.openxmlformats.org/officeDocument/2006/relationships/hyperlink" Target="file:///C:\Users\Lloyd\Documents\SVN\FHIR\build\qa\profiling.html" TargetMode="External"/><Relationship Id="rId738" Type="http://schemas.openxmlformats.org/officeDocument/2006/relationships/hyperlink" Target="file:///C:\Users\Lloyd\Documents\SVN\FHIR\build\qa\validatio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resource.html" TargetMode="External"/><Relationship Id="rId1575" Type="http://schemas.openxmlformats.org/officeDocument/2006/relationships/hyperlink" Target="file:///C:\Users\Lloyd\Documents\SVN\FHIR\build\qa\encounter-example-f003-abscess.html" TargetMode="External"/><Relationship Id="rId1782" Type="http://schemas.openxmlformats.org/officeDocument/2006/relationships/hyperlink" Target="file:///C:\Users\Lloyd\Documents\SVN\FHIR\build\qa\history.html" TargetMode="External"/><Relationship Id="rId2321" Type="http://schemas.openxmlformats.org/officeDocument/2006/relationships/hyperlink" Target="composition.html" TargetMode="External"/><Relationship Id="rId2419" Type="http://schemas.openxmlformats.org/officeDocument/2006/relationships/hyperlink" Target="parameters.html" TargetMode="External"/><Relationship Id="rId2626" Type="http://schemas.openxmlformats.org/officeDocument/2006/relationships/hyperlink" Target="file:///C:\Users\Lloyd\Documents\SVN\FHIR\build\qa\narrative.html" TargetMode="External"/><Relationship Id="rId2833" Type="http://schemas.openxmlformats.org/officeDocument/2006/relationships/hyperlink" Target="file:///C:\Users\Lloyd\Documents\SVN\FHIR\build\qa\history.html" TargetMode="External"/><Relationship Id="rId74" Type="http://schemas.openxmlformats.org/officeDocument/2006/relationships/hyperlink" Target="file:///C:\Users\Lloyd\Documents\SVN\FHIR\build\qa\timelines.html" TargetMode="External"/><Relationship Id="rId500" Type="http://schemas.openxmlformats.org/officeDocument/2006/relationships/hyperlink" Target="file:///C:\Users\Lloyd\Documents\SVN\FHIR\build\qa\datatypes-definitions.html" TargetMode="External"/><Relationship Id="rId805" Type="http://schemas.openxmlformats.org/officeDocument/2006/relationships/hyperlink" Target="xml.html" TargetMode="External"/><Relationship Id="rId1130" Type="http://schemas.openxmlformats.org/officeDocument/2006/relationships/hyperlink" Target="file:///C:\Users\Lloyd\Documents\SVN\FHIR\build\qa\orderresponse.html" TargetMode="External"/><Relationship Id="rId1228" Type="http://schemas.openxmlformats.org/officeDocument/2006/relationships/hyperlink" Target="file:///C:\Users\Lloyd\Documents\SVN\FHIR\build\qa\operationdefinition.html" TargetMode="External"/><Relationship Id="rId1435" Type="http://schemas.openxmlformats.org/officeDocument/2006/relationships/hyperlink" Target="file:///C:\Users\Lloyd\Documents\SVN\FHIR\build\qa\search.html" TargetMode="External"/><Relationship Id="rId1642" Type="http://schemas.openxmlformats.org/officeDocument/2006/relationships/hyperlink" Target="file:///C:\Users\Lloyd\Documents\SVN\FHIR\build\qa\practitioner-example-f201-ab.html" TargetMode="External"/><Relationship Id="rId1947" Type="http://schemas.openxmlformats.org/officeDocument/2006/relationships/hyperlink" Target="file:///C:\Users\Lloyd\Documents\SVN\FHIR\build\qa\documentation.html" TargetMode="External"/><Relationship Id="rId2900" Type="http://schemas.openxmlformats.org/officeDocument/2006/relationships/hyperlink" Target="file:///C:\Users\Lloyd\Documents\SVN\FHIR\build\qa\profiling.html" TargetMode="External"/><Relationship Id="rId1502" Type="http://schemas.openxmlformats.org/officeDocument/2006/relationships/hyperlink" Target="file:///C:\Users\Lloyd\Documents\SVN\FHIR\build\qa\clinical.html"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fujifilm.com.au" TargetMode="External"/><Relationship Id="rId388" Type="http://schemas.openxmlformats.org/officeDocument/2006/relationships/hyperlink" Target="file:///C:\Users\Lloyd\Documents\SVN\FHIR\build\qa\datatypes-examples.html" TargetMode="External"/><Relationship Id="rId2069" Type="http://schemas.openxmlformats.org/officeDocument/2006/relationships/hyperlink" Target="file:///C:\Users\Lloyd\Documents\SVN\FHIR\build\qa\datatype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xml.html" TargetMode="External"/><Relationship Id="rId2276" Type="http://schemas.openxmlformats.org/officeDocument/2006/relationships/hyperlink" Target="immunizationrecommendatio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profile.xml" TargetMode="External"/><Relationship Id="rId248" Type="http://schemas.openxmlformats.org/officeDocument/2006/relationships/hyperlink" Target="file:///C:\Users\Lloyd\Documents\SVN\FHIR\build\qa\elementdefinition.html" TargetMode="External"/><Relationship Id="rId455" Type="http://schemas.openxmlformats.org/officeDocument/2006/relationships/hyperlink" Target="file:///C:\Users\Lloyd\Documents\SVN\FHIR\build\qa\resource.html" TargetMode="External"/><Relationship Id="rId662" Type="http://schemas.openxmlformats.org/officeDocument/2006/relationships/hyperlink" Target="file:///C:\Users\Lloyd\Documents\SVN\FHIR\build\qa\history.html" TargetMode="External"/><Relationship Id="rId1085" Type="http://schemas.openxmlformats.org/officeDocument/2006/relationships/hyperlink" Target="file:///C:\Users\Lloyd\Documents\SVN\FHIR\build\qa\parameters.html" TargetMode="External"/><Relationship Id="rId1292" Type="http://schemas.openxmlformats.org/officeDocument/2006/relationships/hyperlink" Target="file:///C:\Users\Lloyd\Documents\SVN\FHIR\build\qa\conformance.html" TargetMode="External"/><Relationship Id="rId2136" Type="http://schemas.openxmlformats.org/officeDocument/2006/relationships/hyperlink" Target="file:///C:\Users\Lloyd\Documents\SVN\FHIR\build\qa\riskassessment.html" TargetMode="External"/><Relationship Id="rId2343" Type="http://schemas.openxmlformats.org/officeDocument/2006/relationships/hyperlink" Target="testscript.html" TargetMode="External"/><Relationship Id="rId2550" Type="http://schemas.openxmlformats.org/officeDocument/2006/relationships/hyperlink" Target="file:///C:\Users\Lloyd\Documents\SVN\FHIR\build\qa\help.html" TargetMode="External"/><Relationship Id="rId2788" Type="http://schemas.openxmlformats.org/officeDocument/2006/relationships/hyperlink" Target="file:///C:\Users\Lloyd\Documents\SVN\FHIR\build\qa\terminologies-systems.html" TargetMode="External"/><Relationship Id="rId2995" Type="http://schemas.openxmlformats.org/officeDocument/2006/relationships/image" Target="file:///C:\Users\Lloyd\Documents\SVN\FHIR\build\qa\lock.png" TargetMode="External"/><Relationship Id="rId108" Type="http://schemas.openxmlformats.org/officeDocument/2006/relationships/hyperlink" Target="file:///C:\Users\Lloyd\Documents\SVN\FHIR\build\qa\basic.html" TargetMode="External"/><Relationship Id="rId315" Type="http://schemas.openxmlformats.org/officeDocument/2006/relationships/hyperlink" Target="http://www.msia.com.au" TargetMode="External"/><Relationship Id="rId522" Type="http://schemas.openxmlformats.org/officeDocument/2006/relationships/hyperlink" Target="file:///C:\Users\Lloyd\Documents\SVN\FHIR\build\qa\location.html" TargetMode="External"/><Relationship Id="rId967" Type="http://schemas.openxmlformats.org/officeDocument/2006/relationships/hyperlink" Target="file:///C:\Users\Lloyd\Documents\SVN\FHIR\build\qa\claim.html" TargetMode="External"/><Relationship Id="rId1152" Type="http://schemas.openxmlformats.org/officeDocument/2006/relationships/hyperlink" Target="http://gforge.hl7.org/gf/project/fhir/tracker/?action=TrackerItemEdit&amp;tracker_item_id=3451" TargetMode="External"/><Relationship Id="rId1597" Type="http://schemas.openxmlformats.org/officeDocument/2006/relationships/hyperlink" Target="file:///C:\Users\Lloyd\Documents\SVN\FHIR\build\qa\substance-example-f203-potassium.html" TargetMode="External"/><Relationship Id="rId2203" Type="http://schemas.openxmlformats.org/officeDocument/2006/relationships/hyperlink" Target="file:///C:\Users\Lloyd\Documents\SVN\FHIR\build\qa\lifecycle.html" TargetMode="External"/><Relationship Id="rId2410" Type="http://schemas.openxmlformats.org/officeDocument/2006/relationships/hyperlink" Target="messageheader.html" TargetMode="External"/><Relationship Id="rId2648" Type="http://schemas.openxmlformats.org/officeDocument/2006/relationships/hyperlink" Target="file:///C:\Users\Lloyd\Documents\SVN\FHIR\build\qa\resource.html" TargetMode="External"/><Relationship Id="rId2855" Type="http://schemas.openxmlformats.org/officeDocument/2006/relationships/hyperlink" Target="file:///C:\Users\Lloyd\Documents\SVN\FHIR\build\qa\valueset-operations.html" TargetMode="External"/><Relationship Id="rId96" Type="http://schemas.openxmlformats.org/officeDocument/2006/relationships/hyperlink" Target="file:///C:\Users\Lloyd\Documents\SVN\FHIR\build\qa\resource.html" TargetMode="External"/><Relationship Id="rId827" Type="http://schemas.openxmlformats.org/officeDocument/2006/relationships/hyperlink" Target="file:///C:\Users\Lloyd\Documents\SVN\FHIR\build\qa\extensibility-definitions.html" TargetMode="External"/><Relationship Id="rId1012" Type="http://schemas.openxmlformats.org/officeDocument/2006/relationships/image" Target="file:///C:\Users\Lloyd\Documents\SVN\FHIR\build\qa\icon_choice.gif" TargetMode="External"/><Relationship Id="rId1457" Type="http://schemas.openxmlformats.org/officeDocument/2006/relationships/control" Target="activeX/activeX1.xml"/><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resourcelist.html" TargetMode="External"/><Relationship Id="rId2508" Type="http://schemas.openxmlformats.org/officeDocument/2006/relationships/hyperlink" Target="file:///C:\Users\Lloyd\Documents\SVN\FHIR\build\qa\patient.html" TargetMode="External"/><Relationship Id="rId2715" Type="http://schemas.openxmlformats.org/officeDocument/2006/relationships/hyperlink" Target="file:///C:\Users\Lloyd\Documents\SVN\FHIR\build\qa\datatypes.html" TargetMode="External"/><Relationship Id="rId2922" Type="http://schemas.openxmlformats.org/officeDocument/2006/relationships/hyperlink" Target="file:///C:\Users\Lloyd\Documents\SVN\FHIR\build\qa\resource.html" TargetMode="External"/><Relationship Id="rId1317" Type="http://schemas.openxmlformats.org/officeDocument/2006/relationships/hyperlink" Target="file:///C:\Users\Lloyd\Documents\SVN\FHIR\build\qa\search.html" TargetMode="External"/><Relationship Id="rId1524" Type="http://schemas.openxmlformats.org/officeDocument/2006/relationships/hyperlink" Target="file:///C:\Users\Lloyd\Documents\SVN\FHIR\build\qa\fhir-all-xsd.zip"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narrative.html" TargetMode="External"/><Relationship Id="rId23" Type="http://schemas.openxmlformats.org/officeDocument/2006/relationships/hyperlink" Target="flag.html" TargetMode="External"/><Relationship Id="rId1829" Type="http://schemas.openxmlformats.org/officeDocument/2006/relationships/hyperlink" Target="http://www.hl7.org/" TargetMode="External"/><Relationship Id="rId2298" Type="http://schemas.openxmlformats.org/officeDocument/2006/relationships/hyperlink" Target="encounter.html" TargetMode="External"/><Relationship Id="rId172" Type="http://schemas.openxmlformats.org/officeDocument/2006/relationships/hyperlink" Target="file:///C:\Users\Lloyd\Documents\SVN\FHIR\build\qa\communication.html" TargetMode="External"/><Relationship Id="rId477" Type="http://schemas.openxmlformats.org/officeDocument/2006/relationships/hyperlink" Target="file:///C:\Users\Lloyd\Documents\SVN\FHIR\build\qa\datatypes-examples.html" TargetMode="External"/><Relationship Id="rId684" Type="http://schemas.openxmlformats.org/officeDocument/2006/relationships/hyperlink" Target="file:///C:\Users\Lloyd\Documents\SVN\FHIR\build\qa\element.html" TargetMode="External"/><Relationship Id="rId2060" Type="http://schemas.openxmlformats.org/officeDocument/2006/relationships/hyperlink" Target="file:///C:\Users\Lloyd\Documents\SVN\FHIR\build\qa\xml.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claimresponse.html" TargetMode="External"/><Relationship Id="rId337" Type="http://schemas.openxmlformats.org/officeDocument/2006/relationships/hyperlink" Target="http://www.mc.vanderbilt.edu" TargetMode="External"/><Relationship Id="rId891" Type="http://schemas.openxmlformats.org/officeDocument/2006/relationships/hyperlink" Target="file:///C:\Users\Lloyd\Documents\SVN\FHIR\build\qa\money.profile.xml.html" TargetMode="External"/><Relationship Id="rId989" Type="http://schemas.openxmlformats.org/officeDocument/2006/relationships/hyperlink" Target="file:///C:\Users\Lloyd\Documents\SVN\FHIR\build\qa\documentmanifest.html"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v3\ActCode\index.html" TargetMode="External"/><Relationship Id="rId2877" Type="http://schemas.openxmlformats.org/officeDocument/2006/relationships/hyperlink" Target="http://gforge.hl7.org/gf/project/fhir/tracker/?action=TrackerItemBrowse&amp;tracker_id=677"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file:///C:\Users\Lloyd\Documents\SVN\FHIR\build\qa\icon-pack.zip"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file:///C:\Users\Lloyd\Documents\SVN\FHIR\build\qa\patient.html" TargetMode="External"/><Relationship Id="rId1381" Type="http://schemas.openxmlformats.org/officeDocument/2006/relationships/hyperlink" Target="http://wiki.hl7.org/index.php?title=FHIR_Specification_Feedback_(DSTU_2)" TargetMode="External"/><Relationship Id="rId1479" Type="http://schemas.openxmlformats.org/officeDocument/2006/relationships/control" Target="activeX/activeX10.xml"/><Relationship Id="rId1686" Type="http://schemas.openxmlformats.org/officeDocument/2006/relationships/hyperlink" Target="file:///C:\Users\Lloyd\Documents\SVN\FHIR\build\qa\help.html" TargetMode="External"/><Relationship Id="rId2225" Type="http://schemas.openxmlformats.org/officeDocument/2006/relationships/hyperlink" Target="file:///C:\Users\Lloyd\Documents\SVN\FHIR\build\qa\binary.html" TargetMode="External"/><Relationship Id="rId2432" Type="http://schemas.openxmlformats.org/officeDocument/2006/relationships/hyperlink" Target="referralrequest.html" TargetMode="External"/><Relationship Id="rId404" Type="http://schemas.openxmlformats.org/officeDocument/2006/relationships/hyperlink" Target="file:///C:\Users\Lloyd\Documents\SVN\FHIR\build\qa\history.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resource.html" TargetMode="External"/><Relationship Id="rId1241" Type="http://schemas.openxmlformats.org/officeDocument/2006/relationships/hyperlink" Target="file:///C:\Users\Lloyd\Documents\SVN\FHIR\build\qa\slot.html" TargetMode="External"/><Relationship Id="rId1339" Type="http://schemas.openxmlformats.org/officeDocument/2006/relationships/hyperlink" Target="file:///C:\Users\Lloyd\Documents\SVN\FHIR\build\qa\conformance-definitions.html" TargetMode="External"/><Relationship Id="rId1893" Type="http://schemas.openxmlformats.org/officeDocument/2006/relationships/hyperlink" Target="file:///C:\Users\Lloyd\Documents\SVN\FHIR\build\qa\resourcelist.html" TargetMode="External"/><Relationship Id="rId2737" Type="http://schemas.openxmlformats.org/officeDocument/2006/relationships/hyperlink" Target="file:///C:\Users\Lloyd\Documents\SVN\FHIR\build\qa\loinc.html" TargetMode="External"/><Relationship Id="rId2944" Type="http://schemas.openxmlformats.org/officeDocument/2006/relationships/hyperlink" Target="file:///C:\Users\Lloyd\Documents\SVN\FHIR\build\qa\resource.html" TargetMode="External"/><Relationship Id="rId709" Type="http://schemas.openxmlformats.org/officeDocument/2006/relationships/hyperlink" Target="file:///C:\Users\Lloyd\Documents\SVN\FHIR\build\qa\bundle-definitions.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metric.html" TargetMode="External"/><Relationship Id="rId1546" Type="http://schemas.openxmlformats.org/officeDocument/2006/relationships/hyperlink" Target="file:///C:\Users\Lloyd\Documents\SVN\FHIR\build\qa\help.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administration.html" TargetMode="External"/><Relationship Id="rId2804" Type="http://schemas.openxmlformats.org/officeDocument/2006/relationships/hyperlink" Target="file:///C:\Users\Lloyd\Documents\SVN\FHIR\build\qa\extension-valueset-reference.html" TargetMode="External"/><Relationship Id="rId4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history.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evs.nci.nih.gov/ftp1/NDF-RT/NDF-RT%20Documentation.pdf" TargetMode="External"/><Relationship Id="rId194" Type="http://schemas.openxmlformats.org/officeDocument/2006/relationships/hyperlink" Target="file:///C:\Users\Lloyd\Documents\SVN\FHIR\build\qa\history.html" TargetMode="External"/><Relationship Id="rId1918" Type="http://schemas.openxmlformats.org/officeDocument/2006/relationships/hyperlink" Target="file:///C:\Users\Lloyd\Documents\SVN\FHIR\build\qa\profiling.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iki.hl7.org/index.php?title=FHIR_Governance_Process" TargetMode="External"/><Relationship Id="rId499" Type="http://schemas.openxmlformats.org/officeDocument/2006/relationships/hyperlink" Target="file:///C:\Users\Lloyd\Documents\SVN\FHIR\build\qa\datatypes-examples.html" TargetMode="External"/><Relationship Id="rId2387" Type="http://schemas.openxmlformats.org/officeDocument/2006/relationships/hyperlink" Target="encounter.html" TargetMode="External"/><Relationship Id="rId2594" Type="http://schemas.openxmlformats.org/officeDocument/2006/relationships/hyperlink" Target="file:///C:\Users\Lloyd\Documents\SVN\FHIR\build\qa\provenance.html" TargetMode="External"/><Relationship Id="rId359" Type="http://schemas.openxmlformats.org/officeDocument/2006/relationships/hyperlink" Target="file:///C:\Users\Lloyd\Documents\SVN\FHIR\build\qa\datatypes-mappings.html" TargetMode="External"/><Relationship Id="rId566" Type="http://schemas.openxmlformats.org/officeDocument/2006/relationships/hyperlink" Target="file:///C:\Users\Lloyd\Documents\SVN\FHIR\build\qa\datatypes-definitions.html" TargetMode="External"/><Relationship Id="rId773" Type="http://schemas.openxmlformats.org/officeDocument/2006/relationships/hyperlink" Target="file:///C:\Users\Lloyd\Documents\SVN\FHIR\build\qa\auditevent.html" TargetMode="External"/><Relationship Id="rId1196" Type="http://schemas.openxmlformats.org/officeDocument/2006/relationships/hyperlink" Target="file:///C:\Users\Lloyd\Documents\SVN\FHIR\build\qa\familymemberhistory.html" TargetMode="External"/><Relationship Id="rId2247" Type="http://schemas.openxmlformats.org/officeDocument/2006/relationships/hyperlink" Target="file:///C:\Users\Lloyd\Documents\SVN\FHIR\build\qa\eligibilityresponse.html" TargetMode="External"/><Relationship Id="rId2454" Type="http://schemas.openxmlformats.org/officeDocument/2006/relationships/hyperlink" Target="http://www.nlm.nih.gov/" TargetMode="External"/><Relationship Id="rId2899" Type="http://schemas.openxmlformats.org/officeDocument/2006/relationships/hyperlink" Target="file:///C:\Users\Lloyd\Documents\SVN\FHIR\build\qa\patient.html" TargetMode="External"/><Relationship Id="rId121" Type="http://schemas.openxmlformats.org/officeDocument/2006/relationships/hyperlink" Target="file:///C:\Users\Lloyd\Documents\SVN\FHIR\build\qa\messageheader.html" TargetMode="External"/><Relationship Id="rId219" Type="http://schemas.openxmlformats.org/officeDocument/2006/relationships/image" Target="file:///C:\Users\Lloyd\Documents\SVN\FHIR\build\qa\tbl_spacer.png" TargetMode="External"/><Relationship Id="rId426" Type="http://schemas.openxmlformats.org/officeDocument/2006/relationships/hyperlink" Target="file:///C:\Users\Lloyd\Documents\SVN\FHIR\build\qa\datatypes-mappings.html" TargetMode="External"/><Relationship Id="rId633" Type="http://schemas.openxmlformats.org/officeDocument/2006/relationships/hyperlink" Target="file:///C:\Users\Lloyd\Documents\SVN\FHIR\build\qa\references.html" TargetMode="External"/><Relationship Id="rId980" Type="http://schemas.openxmlformats.org/officeDocument/2006/relationships/hyperlink" Target="file:///C:\Users\Lloyd\Documents\SVN\FHIR\build\qa\processresponse.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questionnaire.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supplydelivery.html" TargetMode="External"/><Relationship Id="rId2661" Type="http://schemas.openxmlformats.org/officeDocument/2006/relationships/hyperlink" Target="file:///C:\Users\Lloyd\Documents\SVN\FHIR\build\qa\valueset-administration-method-codes.html" TargetMode="External"/><Relationship Id="rId2759" Type="http://schemas.openxmlformats.org/officeDocument/2006/relationships/hyperlink" Target="http://www.ph3c.org/" TargetMode="External"/><Relationship Id="rId2966" Type="http://schemas.openxmlformats.org/officeDocument/2006/relationships/hyperlink" Target="file:///C:\Users\Lloyd\Documents\SVN\FHIR\build\qa\practitioner.html" TargetMode="External"/><Relationship Id="rId840" Type="http://schemas.openxmlformats.org/officeDocument/2006/relationships/hyperlink" Target="file:///C:\Users\Lloyd\Documents\SVN\FHIR\build\qa\format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control" Target="activeX/activeX7.xml"/><Relationship Id="rId1568" Type="http://schemas.openxmlformats.org/officeDocument/2006/relationships/hyperlink" Target="file:///C:\Users\Lloyd\Documents\SVN\FHIR\build\qa\condition-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http://wiki.hl7.org/index.php?title=FHIR_Specification_Feedback_(DSTU_2)"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profiling.html" TargetMode="External"/><Relationship Id="rId67" Type="http://schemas.openxmlformats.org/officeDocument/2006/relationships/hyperlink" Target="file:///C:\Users\Lloyd\Documents\SVN\FHIR\build\qa\formats.html" TargetMode="External"/><Relationship Id="rId700" Type="http://schemas.openxmlformats.org/officeDocument/2006/relationships/hyperlink" Target="file:///C:\Users\Lloyd\Documents\SVN\FHIR\build\qa\resource.html" TargetMode="External"/><Relationship Id="rId1123" Type="http://schemas.openxmlformats.org/officeDocument/2006/relationships/hyperlink" Target="file:///C:\Users\Lloyd\Documents\SVN\FHIR\build\qa\medicationorder.html" TargetMode="External"/><Relationship Id="rId1330" Type="http://schemas.openxmlformats.org/officeDocument/2006/relationships/hyperlink" Target="file:///C:\Users\Lloyd\Documents\SVN\FHIR\build\qa\updates.html" TargetMode="External"/><Relationship Id="rId1428" Type="http://schemas.openxmlformats.org/officeDocument/2006/relationships/hyperlink" Target="file:///C:\Users\Lloyd\Documents\SVN\FHIR\build\qa\uslab\uslab.html" TargetMode="External"/><Relationship Id="rId1635" Type="http://schemas.openxmlformats.org/officeDocument/2006/relationships/hyperlink" Target="file:///C:\Users\Lloyd\Documents\SVN\FHIR\build\qa\medicationorder-example-f202-flucloxacilline.html" TargetMode="External"/><Relationship Id="rId1982" Type="http://schemas.openxmlformats.org/officeDocument/2006/relationships/hyperlink" Target="http://gforge.hl7.org/gf/project/fhir/tracker/?action=TrackerItemAdd&amp;tracker_id=677" TargetMode="External"/><Relationship Id="rId1842" Type="http://schemas.openxmlformats.org/officeDocument/2006/relationships/hyperlink" Target="file:///C:\Users\Lloyd\Documents\SVN\FHIR\build\qa\parameters.html" TargetMode="External"/><Relationship Id="rId1702" Type="http://schemas.openxmlformats.org/officeDocument/2006/relationships/hyperlink" Target="file:///C:\Users\Lloyd\Documents\SVN\FHIR\build\qa\history.html" TargetMode="External"/><Relationship Id="rId283" Type="http://schemas.openxmlformats.org/officeDocument/2006/relationships/hyperlink" Target="http://deontik.com" TargetMode="External"/><Relationship Id="rId490" Type="http://schemas.openxmlformats.org/officeDocument/2006/relationships/hyperlink" Target="file:///C:\Users\Lloyd\Documents\SVN\FHIR\build\qa\datatypes-definitions.html" TargetMode="External"/><Relationship Id="rId2171" Type="http://schemas.openxmlformats.org/officeDocument/2006/relationships/hyperlink" Target="file:///C:\Users\Lloyd\Documents\SVN\FHIR\build\qa\imagingobjectselection.html" TargetMode="External"/><Relationship Id="rId3015" Type="http://schemas.openxmlformats.org/officeDocument/2006/relationships/hyperlink" Target="http://www.w3.org/TR/xmldsig-core1/" TargetMode="External"/><Relationship Id="rId143" Type="http://schemas.openxmlformats.org/officeDocument/2006/relationships/hyperlink" Target="file:///C:\Users\Lloyd\Documents\SVN\FHIR\build\qa\structuredefinition.html" TargetMode="External"/><Relationship Id="rId350" Type="http://schemas.openxmlformats.org/officeDocument/2006/relationships/hyperlink" Target="http://www.cdc.gov/ncird/" TargetMode="External"/><Relationship Id="rId588" Type="http://schemas.openxmlformats.org/officeDocument/2006/relationships/hyperlink" Target="file:///C:\Users\Lloyd\Documents\SVN\FHIR\build\qa\valueset-units-of-time.html" TargetMode="External"/><Relationship Id="rId795" Type="http://schemas.openxmlformats.org/officeDocument/2006/relationships/hyperlink" Target="file:///C:\Users\Lloyd\Documents\SVN\FHIR\build\qa\element.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visionprescription.html" TargetMode="External"/><Relationship Id="rId2476" Type="http://schemas.openxmlformats.org/officeDocument/2006/relationships/hyperlink" Target="file:///C:\Users\Lloyd\Documents\SVN\FHIR\build\qa\http.html" TargetMode="External"/><Relationship Id="rId2683" Type="http://schemas.openxmlformats.org/officeDocument/2006/relationships/hyperlink" Target="file:///C:\Users\Lloyd\Documents\SVN\FHIR\build\qa\compartments.html" TargetMode="External"/><Relationship Id="rId2890" Type="http://schemas.openxmlformats.org/officeDocument/2006/relationships/hyperlink" Target="file:///C:\Users\Lloyd\Documents\SVN\FHIR\build\qa\datatypes.html" TargetMode="External"/><Relationship Id="rId9" Type="http://schemas.openxmlformats.org/officeDocument/2006/relationships/hyperlink" Target="practitioner.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mappings.html" TargetMode="External"/><Relationship Id="rId655" Type="http://schemas.openxmlformats.org/officeDocument/2006/relationships/hyperlink" Target="file:///C:\Users\Lloyd\Documents\SVN\FHIR\build\qa\2012May\index.htm" TargetMode="External"/><Relationship Id="rId862" Type="http://schemas.openxmlformats.org/officeDocument/2006/relationships/hyperlink" Target="file:///C:\Users\Lloyd\Documents\SVN\FHIR\build\qa\extensibility-definition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lot.html" TargetMode="External"/><Relationship Id="rId1492" Type="http://schemas.openxmlformats.org/officeDocument/2006/relationships/hyperlink" Target="file:///C:\Users\Lloyd\Documents\SVN\FHIR\build\qa\overview-clinical.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namingsystem.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http://www2a.cdc.gov/vaccines/iis/iisstandards/vaccines.asp?rpt=cvx" TargetMode="External"/><Relationship Id="rId2988" Type="http://schemas.openxmlformats.org/officeDocument/2006/relationships/hyperlink" Target="http://wiki.hl7.org/index.php?title=Public_FHIR_Validation_Services" TargetMode="External"/><Relationship Id="rId308" Type="http://schemas.openxmlformats.org/officeDocument/2006/relationships/hyperlink" Target="http://www.kestral.com.au" TargetMode="External"/><Relationship Id="rId515" Type="http://schemas.openxmlformats.org/officeDocument/2006/relationships/hyperlink" Target="http://tools.ietf.org/html/rfc3986" TargetMode="External"/><Relationship Id="rId722" Type="http://schemas.openxmlformats.org/officeDocument/2006/relationships/hyperlink" Target="file:///C:\Users\Lloyd\Documents\SVN\FHIR\build\qa\profiling.html" TargetMode="External"/><Relationship Id="rId1145" Type="http://schemas.openxmlformats.org/officeDocument/2006/relationships/hyperlink" Target="file:///C:\Users\Lloyd\Documents\SVN\FHIR\build\qa\valueset.html" TargetMode="External"/><Relationship Id="rId1352" Type="http://schemas.openxmlformats.org/officeDocument/2006/relationships/hyperlink" Target="file:///C:\Users\Lloyd\Documents\SVN\FHIR\build\qa\bundle-definitions.html" TargetMode="External"/><Relationship Id="rId1797" Type="http://schemas.openxmlformats.org/officeDocument/2006/relationships/hyperlink" Target="file:///C:\Users\Lloyd\Documents\SVN\FHIR\build\qa\narrative-example.html" TargetMode="External"/><Relationship Id="rId2403" Type="http://schemas.openxmlformats.org/officeDocument/2006/relationships/hyperlink" Target="location.html" TargetMode="External"/><Relationship Id="rId2848" Type="http://schemas.openxmlformats.org/officeDocument/2006/relationships/hyperlink" Target="file:///C:\Users\Lloyd\Documents\SVN\FHIR\build\qa\loinc.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help.html" TargetMode="External"/><Relationship Id="rId1212" Type="http://schemas.openxmlformats.org/officeDocument/2006/relationships/hyperlink" Target="file:///C:\Users\Lloyd\Documents\SVN\FHIR\build\qa\devicemetric.html" TargetMode="External"/><Relationship Id="rId1657" Type="http://schemas.openxmlformats.org/officeDocument/2006/relationships/hyperlink" Target="file:///C:\Users\Lloyd\Documents\SVN\FHIR\build\qa\datatypes.html" TargetMode="External"/><Relationship Id="rId1864" Type="http://schemas.openxmlformats.org/officeDocument/2006/relationships/hyperlink" Target="file:///C:\Users\Lloyd\Documents\SVN\FHIR\build\qa\help.html" TargetMode="External"/><Relationship Id="rId2610" Type="http://schemas.openxmlformats.org/officeDocument/2006/relationships/hyperlink" Target="http://docs.smarthealthit.org/" TargetMode="External"/><Relationship Id="rId2708" Type="http://schemas.openxmlformats.org/officeDocument/2006/relationships/hyperlink" Target="file:///C:\Users\Lloyd\Documents\SVN\FHIR\build\qa\.xml.html" TargetMode="External"/><Relationship Id="rId2915" Type="http://schemas.openxmlformats.org/officeDocument/2006/relationships/hyperlink" Target="file:///C:\Users\Lloyd\Documents\SVN\FHIR\build\qa\datatypes.html" TargetMode="External"/><Relationship Id="rId1517" Type="http://schemas.openxmlformats.org/officeDocument/2006/relationships/hyperlink" Target="file:///C:\Users\Lloyd\Documents\SVN\FHIR\build\qa\datatypes.html" TargetMode="External"/><Relationship Id="rId1724" Type="http://schemas.openxmlformats.org/officeDocument/2006/relationships/hyperlink" Target="file:///C:\Users\Lloyd\Documents\SVN\FHIR\build\qa\license.html" TargetMode="External"/><Relationship Id="rId16" Type="http://schemas.openxmlformats.org/officeDocument/2006/relationships/hyperlink" Target="substance.html" TargetMode="External"/><Relationship Id="rId1931" Type="http://schemas.openxmlformats.org/officeDocument/2006/relationships/hyperlink" Target="file:///C:\Users\Lloyd\Documents\SVN\FHIR\build\qa\history.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auditevent.html" TargetMode="External"/><Relationship Id="rId372" Type="http://schemas.openxmlformats.org/officeDocument/2006/relationships/hyperlink" Target="file:///C:\Users\Lloyd\Documents\SVN\FHIR\build\qa\datatypes.html" TargetMode="External"/><Relationship Id="rId677" Type="http://schemas.openxmlformats.org/officeDocument/2006/relationships/hyperlink" Target="file:///C:\Users\Lloyd\Documents\SVN\FHIR\build\qa\extensibility-registr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clinicalimpression.html" TargetMode="External"/><Relationship Id="rId2358" Type="http://schemas.openxmlformats.org/officeDocument/2006/relationships/hyperlink" Target="auditevent.html" TargetMode="External"/><Relationship Id="rId232" Type="http://schemas.openxmlformats.org/officeDocument/2006/relationships/hyperlink" Target="file:///C:\Users\Lloyd\Documents\SVN\FHIR\build\qa\datatypes.html" TargetMode="External"/><Relationship Id="rId884" Type="http://schemas.openxmlformats.org/officeDocument/2006/relationships/hyperlink" Target="file:///C:\Users\Lloyd\Documents\SVN\FHIR\build\qa\dataelements.json"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v3\ActCode\index.html" TargetMode="External"/><Relationship Id="rId2772" Type="http://schemas.openxmlformats.org/officeDocument/2006/relationships/hyperlink" Target="file:///C:\Users\Lloyd\Documents\SVN\FHIR\build\qa\resourc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fhir.rdf.ttl.zip" TargetMode="External"/><Relationship Id="rId951" Type="http://schemas.openxmlformats.org/officeDocument/2006/relationships/hyperlink" Target="file:///C:\Users\Lloyd\Documents\SVN\FHIR\build\qa\json.html" TargetMode="External"/><Relationship Id="rId1167" Type="http://schemas.openxmlformats.org/officeDocument/2006/relationships/hyperlink" Target="file:///C:\Users\Lloyd\Documents\SVN\FHIR\build\qa\searchparameter.html" TargetMode="External"/><Relationship Id="rId1374" Type="http://schemas.openxmlformats.org/officeDocument/2006/relationships/hyperlink" Target="file:///C:\Users\Lloyd\Documents\SVN\FHIR\build\qa\compartments.html" TargetMode="External"/><Relationship Id="rId1581" Type="http://schemas.openxmlformats.org/officeDocument/2006/relationships/hyperlink" Target="file:///C:\Users\Lloyd\Documents\SVN\FHIR\build\qa\medicationorder-example-f003-tolbutamide.html" TargetMode="External"/><Relationship Id="rId1679" Type="http://schemas.openxmlformats.org/officeDocument/2006/relationships/hyperlink" Target="file:///C:\Users\Lloyd\Documents\SVN\FHIR\build\qa\json-edge-cases.json" TargetMode="External"/><Relationship Id="rId2218" Type="http://schemas.openxmlformats.org/officeDocument/2006/relationships/hyperlink" Target="file:///C:\Users\Lloyd\Documents\SVN\FHIR\build\qa\composition.html" TargetMode="External"/><Relationship Id="rId2425" Type="http://schemas.openxmlformats.org/officeDocument/2006/relationships/hyperlink" Target="procedure.html" TargetMode="External"/><Relationship Id="rId2632" Type="http://schemas.openxmlformats.org/officeDocument/2006/relationships/hyperlink" Target="file:///C:\Users\Lloyd\Documents\SVN\FHIR\build\qa\soa.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procedurerequest.html" TargetMode="External"/><Relationship Id="rId1441" Type="http://schemas.openxmlformats.org/officeDocument/2006/relationships/hyperlink" Target="file:///C:\Users\Lloyd\Documents\SVN\FHIR\build\qa\soa.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messaging.html" TargetMode="External"/><Relationship Id="rId909" Type="http://schemas.openxmlformats.org/officeDocument/2006/relationships/hyperlink" Target="file:///C:\Users\Lloyd\Documents\SVN\FHIR\build\qa\history.html" TargetMode="External"/><Relationship Id="rId1301" Type="http://schemas.openxmlformats.org/officeDocument/2006/relationships/hyperlink" Target="file:///C:\Users\Lloyd\Documents\SVN\FHIR\build\qa\compartments.html" TargetMode="External"/><Relationship Id="rId1539" Type="http://schemas.openxmlformats.org/officeDocument/2006/relationships/hyperlink" Target="file:///C:\Users\Lloyd\Documents\SVN\FHIR\build\qa\help.html" TargetMode="External"/><Relationship Id="rId1746" Type="http://schemas.openxmlformats.org/officeDocument/2006/relationships/hyperlink" Target="file:///C:\Users\Lloyd\Documents\SVN\FHIR\build\qa\bundle-definitions.html" TargetMode="External"/><Relationship Id="rId1953" Type="http://schemas.openxmlformats.org/officeDocument/2006/relationships/hyperlink" Target="file:///C:\Users\Lloyd\Documents\SVN\FHIR\build\qa\implementation.html" TargetMode="External"/><Relationship Id="rId38" Type="http://schemas.openxmlformats.org/officeDocument/2006/relationships/hyperlink" Target="file:///C:\Users\Lloyd\Documents\SVN\FHIR\build\qa\resource.html" TargetMode="External"/><Relationship Id="rId1606" Type="http://schemas.openxmlformats.org/officeDocument/2006/relationships/hyperlink" Target="file:///C:\Users\Lloyd\Documents\SVN\FHIR\build\qa\encounter-example-f202-20130128.html" TargetMode="External"/><Relationship Id="rId1813" Type="http://schemas.openxmlformats.org/officeDocument/2006/relationships/hyperlink" Target="file:///C:\Users\Lloyd\Documents\SVN\FHIR\build\qa\resource.html" TargetMode="External"/><Relationship Id="rId187" Type="http://schemas.openxmlformats.org/officeDocument/2006/relationships/hyperlink" Target="file:///C:\Users\Lloyd\Documents\SVN\FHIR\build\qa\conformance.html" TargetMode="External"/><Relationship Id="rId394" Type="http://schemas.openxmlformats.org/officeDocument/2006/relationships/hyperlink" Target="file:///C:\Users\Lloyd\Documents\SVN\FHIR\build\qa\datatypes-examples.html" TargetMode="External"/><Relationship Id="rId2075" Type="http://schemas.openxmlformats.org/officeDocument/2006/relationships/hyperlink" Target="file:///C:\Users\Lloyd\Documents\SVN\FHIR\build\qa\resource.html" TargetMode="External"/><Relationship Id="rId2282" Type="http://schemas.openxmlformats.org/officeDocument/2006/relationships/hyperlink" Target="imagingstudy.html" TargetMode="External"/><Relationship Id="rId254" Type="http://schemas.openxmlformats.org/officeDocument/2006/relationships/hyperlink" Target="file:///C:\Users\Lloyd\Documents\SVN\FHIR\build\qa\resource.html" TargetMode="External"/><Relationship Id="rId699" Type="http://schemas.openxmlformats.org/officeDocument/2006/relationships/image" Target="file:///C:\Users\Lloyd\Documents\SVN\FHIR\build\qa\documentinformation.png" TargetMode="External"/><Relationship Id="rId1091" Type="http://schemas.openxmlformats.org/officeDocument/2006/relationships/hyperlink" Target="file:///C:\Users\Lloyd\Documents\SVN\FHIR\build\qa\careplan.html" TargetMode="External"/><Relationship Id="rId2587" Type="http://schemas.openxmlformats.org/officeDocument/2006/relationships/hyperlink" Target="file:///C:\Users\Lloyd\Documents\SVN\FHIR\build\qa\v3\vs\SecurityIntegrityObservationValue\index.html" TargetMode="External"/><Relationship Id="rId2794" Type="http://schemas.openxmlformats.org/officeDocument/2006/relationships/hyperlink" Target="file:///C:\Users\Lloyd\Documents\SVN\FHIR\build\qa\rxnorm.html" TargetMode="External"/><Relationship Id="rId114" Type="http://schemas.openxmlformats.org/officeDocument/2006/relationships/hyperlink" Target="file:///C:\Users\Lloyd\Documents\SVN\FHIR\build\qa\resource.html" TargetMode="External"/><Relationship Id="rId461" Type="http://schemas.openxmlformats.org/officeDocument/2006/relationships/hyperlink" Target="file:///C:\Users\Lloyd\Documents\SVN\FHIR\build\qa\datatypes.html" TargetMode="External"/><Relationship Id="rId559" Type="http://schemas.openxmlformats.org/officeDocument/2006/relationships/hyperlink" Target="file:///C:\Users\Lloyd\Documents\SVN\FHIR\build\qa\datatypes-examples.html" TargetMode="External"/><Relationship Id="rId766" Type="http://schemas.openxmlformats.org/officeDocument/2006/relationships/hyperlink" Target="file:///C:\Users\Lloyd\Documents\SVN\FHIR\build\qa\resourcelist.html" TargetMode="External"/><Relationship Id="rId1189" Type="http://schemas.openxmlformats.org/officeDocument/2006/relationships/hyperlink" Target="http://gforge.hl7.org/gf/project/fhir/tracker/?action=TrackerItemEdit&amp;tracker_item_id=3258" TargetMode="External"/><Relationship Id="rId1396" Type="http://schemas.openxmlformats.org/officeDocument/2006/relationships/hyperlink" Target="file:///C:\Users\Lloyd\Documents\SVN\FHIR\build\qa\datatypes.html" TargetMode="External"/><Relationship Id="rId2142" Type="http://schemas.openxmlformats.org/officeDocument/2006/relationships/hyperlink" Target="file:///C:\Users\Lloyd\Documents\SVN\FHIR\build\qa\referralrequest.html" TargetMode="External"/><Relationship Id="rId2447" Type="http://schemas.openxmlformats.org/officeDocument/2006/relationships/hyperlink" Target="http://wiki.hl7.org/index.php?title=FHIR_Resource_Types" TargetMode="External"/><Relationship Id="rId321" Type="http://schemas.openxmlformats.org/officeDocument/2006/relationships/hyperlink" Target="http://oridashi.com.au" TargetMode="External"/><Relationship Id="rId419" Type="http://schemas.openxmlformats.org/officeDocument/2006/relationships/hyperlink" Target="file:///C:\Users\Lloyd\Documents\SVN\FHIR\build\qa\datatypes-definition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processrequest.html" TargetMode="External"/><Relationship Id="rId1049" Type="http://schemas.openxmlformats.org/officeDocument/2006/relationships/hyperlink" Target="http://wiki.hl7.org/index.php?title=FHIR_Breaking_changes_between_DSTU_2_ballot_and_fina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conformance.html" TargetMode="External"/><Relationship Id="rId2307" Type="http://schemas.openxmlformats.org/officeDocument/2006/relationships/hyperlink" Target="orderresponse.html" TargetMode="External"/><Relationship Id="rId2654" Type="http://schemas.openxmlformats.org/officeDocument/2006/relationships/hyperlink" Target="http://www.snomed.org/gl?t=glsct_st_ConceptId"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recommendation.html" TargetMode="External"/><Relationship Id="rId1463" Type="http://schemas.openxmlformats.org/officeDocument/2006/relationships/control" Target="activeX/activeX4.xm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subscription.html" TargetMode="External"/><Relationship Id="rId2514" Type="http://schemas.openxmlformats.org/officeDocument/2006/relationships/hyperlink" Target="file:///C:\Users\Lloyd\Documents\SVN\FHIR\build\qa\search_filter.html" TargetMode="External"/><Relationship Id="rId2721" Type="http://schemas.openxmlformats.org/officeDocument/2006/relationships/hyperlink" Target="file:///C:\Users\Lloyd\Documents\SVN\FHIR\build\qa\resource.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xml.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FHIR_Support_Page" TargetMode="External"/><Relationship Id="rId1628" Type="http://schemas.openxmlformats.org/officeDocument/2006/relationships/hyperlink" Target="file:///C:\Users\Lloyd\Documents\SVN\FHIR\build\qa\medicationorder-example-f201-salmeterol.html" TargetMode="External"/><Relationship Id="rId1975" Type="http://schemas.openxmlformats.org/officeDocument/2006/relationships/hyperlink" Target="file:///C:\Users\Lloyd\Documents\SVN\FHIR\build\qa\comparison.html" TargetMode="External"/><Relationship Id="rId1835" Type="http://schemas.openxmlformats.org/officeDocument/2006/relationships/hyperlink" Target="file:///C:\Users\Lloyd\Documents\SVN\FHIR\build\qa\resource.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file:///C:\Users\Lloyd\Documents\SVN\FHIR\build\qa\resource.html" TargetMode="External"/><Relationship Id="rId276" Type="http://schemas.openxmlformats.org/officeDocument/2006/relationships/hyperlink" Target="http://www.cdc.gov" TargetMode="External"/><Relationship Id="rId483" Type="http://schemas.openxmlformats.org/officeDocument/2006/relationships/hyperlink" Target="file:///C:\Users\Lloyd\Documents\SVN\FHIR\build\qa\datatypes-examples.html" TargetMode="External"/><Relationship Id="rId690" Type="http://schemas.openxmlformats.org/officeDocument/2006/relationships/hyperlink" Target="file:///C:\Users\Lloyd\Documents\SVN\FHIR\build\qa\terminologies-valuesets.html" TargetMode="External"/><Relationship Id="rId2164" Type="http://schemas.openxmlformats.org/officeDocument/2006/relationships/hyperlink" Target="file:///C:\Users\Lloyd\Documents\SVN\FHIR\build\qa\diagnosticreport.html" TargetMode="External"/><Relationship Id="rId2371" Type="http://schemas.openxmlformats.org/officeDocument/2006/relationships/hyperlink" Target="condition.html" TargetMode="External"/><Relationship Id="rId3008" Type="http://schemas.openxmlformats.org/officeDocument/2006/relationships/hyperlink" Target="file:///C:\Users\Lloyd\Documents\SVN\FHIR\build\qa\formats.html" TargetMode="External"/><Relationship Id="rId136" Type="http://schemas.openxmlformats.org/officeDocument/2006/relationships/hyperlink" Target="file:///C:\Users\Lloyd\Documents\SVN\FHIR\build\qa\history.html" TargetMode="External"/><Relationship Id="rId343" Type="http://schemas.openxmlformats.org/officeDocument/2006/relationships/hyperlink" Target="http://www.hl7.org/Special/committees/index.cfm"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ww.hl7.org/Special/committees/index.cfm" TargetMode="External"/><Relationship Id="rId1180" Type="http://schemas.openxmlformats.org/officeDocument/2006/relationships/hyperlink" Target="http://gforge.hl7.org/gf/project/fhir/tracker/?action=TrackerItemEdit&amp;tracker_item_id=3126" TargetMode="External"/><Relationship Id="rId2024" Type="http://schemas.openxmlformats.org/officeDocument/2006/relationships/hyperlink" Target="file:///C:\Users\Lloyd\Documents\SVN\FHIR\build\qa\resource.html" TargetMode="External"/><Relationship Id="rId2231" Type="http://schemas.openxmlformats.org/officeDocument/2006/relationships/hyperlink" Target="file:///C:\Users\Lloyd\Documents\SVN\FHIR\build\qa\parameters.html" TargetMode="External"/><Relationship Id="rId2469" Type="http://schemas.openxmlformats.org/officeDocument/2006/relationships/hyperlink" Target="file:///C:\Users\Lloyd\Documents\SVN\FHIR\build\qa\patient.html" TargetMode="External"/><Relationship Id="rId2676" Type="http://schemas.openxmlformats.org/officeDocument/2006/relationships/hyperlink" Target="https://twitter.com/search?q=%23FHIR" TargetMode="External"/><Relationship Id="rId2883" Type="http://schemas.openxmlformats.org/officeDocument/2006/relationships/hyperlink" Target="file:///C:\Users\Lloyd\Documents\SVN\FHIR\build\qa\appointment.html" TargetMode="External"/><Relationship Id="rId203" Type="http://schemas.openxmlformats.org/officeDocument/2006/relationships/hyperlink" Target="file:///C:\Users\Lloyd\Documents\SVN\FHIR\build\qa\conformance.html" TargetMode="External"/><Relationship Id="rId648" Type="http://schemas.openxmlformats.org/officeDocument/2006/relationships/hyperlink" Target="http://hl7-fhir.github.io" TargetMode="External"/><Relationship Id="rId855" Type="http://schemas.openxmlformats.org/officeDocument/2006/relationships/hyperlink" Target="file:///C:\Users\Lloyd\Documents\SVN\FHIR\build\qa\element-definitions.html" TargetMode="External"/><Relationship Id="rId1040" Type="http://schemas.openxmlformats.org/officeDocument/2006/relationships/hyperlink" Target="file:///C:\Users\Lloyd\Documents\SVN\FHIR\build\qa\conformance.html" TargetMode="External"/><Relationship Id="rId1278" Type="http://schemas.openxmlformats.org/officeDocument/2006/relationships/hyperlink" Target="file:///C:\Users\Lloyd\Documents\SVN\FHIR\build\qa\location.html" TargetMode="External"/><Relationship Id="rId1485" Type="http://schemas.openxmlformats.org/officeDocument/2006/relationships/control" Target="activeX/activeX12.xml"/><Relationship Id="rId1692" Type="http://schemas.openxmlformats.org/officeDocument/2006/relationships/hyperlink" Target="http://www.hl7.org/documentcenter/public_temp_4108B35F-1C23-BA17-0C38BD44A97683FB/membership/HL7_Governance_and_Operations_Manual.pdf" TargetMode="External"/><Relationship Id="rId2329" Type="http://schemas.openxmlformats.org/officeDocument/2006/relationships/hyperlink" Target="messageheader.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cpt.html" TargetMode="External"/><Relationship Id="rId410" Type="http://schemas.openxmlformats.org/officeDocument/2006/relationships/hyperlink" Target="file:///C:\Users\Lloyd\Documents\SVN\FHIR\build\qa\datatypes-mappings.html" TargetMode="External"/><Relationship Id="rId508" Type="http://schemas.openxmlformats.org/officeDocument/2006/relationships/hyperlink" Target="file:///C:\Users\Lloyd\Documents\SVN\FHIR\build\qa\help.html" TargetMode="External"/><Relationship Id="rId715" Type="http://schemas.openxmlformats.org/officeDocument/2006/relationships/hyperlink" Target="file:///C:\Users\Lloyd\Documents\SVN\FHIR\build\qa\bundle-definitions.html" TargetMode="External"/><Relationship Id="rId922" Type="http://schemas.openxmlformats.org/officeDocument/2006/relationships/hyperlink" Target="file:///C:\Users\Lloyd\Documents\SVN\FHIR\build\qa\help.html" TargetMode="External"/><Relationship Id="rId1138" Type="http://schemas.openxmlformats.org/officeDocument/2006/relationships/hyperlink" Target="file:///C:\Users\Lloyd\Documents\SVN\FHIR\build\qa\questionnair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procedure-example-f001-heart.html" TargetMode="External"/><Relationship Id="rId1997" Type="http://schemas.openxmlformats.org/officeDocument/2006/relationships/hyperlink" Target="file:///C:\Users\Lloyd\Documents\SVN\FHIR\build\qa\daf\daf.html" TargetMode="External"/><Relationship Id="rId2603" Type="http://schemas.openxmlformats.org/officeDocument/2006/relationships/hyperlink" Target="file:///C:\Users\Lloyd\Documents\SVN\FHIR\build\qa\security-labels.html" TargetMode="External"/><Relationship Id="rId2950" Type="http://schemas.openxmlformats.org/officeDocument/2006/relationships/hyperlink" Target="file:///C:\Users\Lloyd\Documents\SVN\FHIR\build\qa\patient.html" TargetMode="External"/><Relationship Id="rId1205" Type="http://schemas.openxmlformats.org/officeDocument/2006/relationships/hyperlink" Target="file:///C:\Users\Lloyd\Documents\SVN\FHIR\build\qa\communication.html" TargetMode="External"/><Relationship Id="rId1857" Type="http://schemas.openxmlformats.org/officeDocument/2006/relationships/hyperlink" Target="file:///C:\Users\Lloyd\Documents\SVN\FHIR\build\qa\observation.html" TargetMode="External"/><Relationship Id="rId2810" Type="http://schemas.openxmlformats.org/officeDocument/2006/relationships/hyperlink" Target="file:///C:\Users\Lloyd\Documents\SVN\FHIR\build\qa\snomedct.html" TargetMode="External"/><Relationship Id="rId2908" Type="http://schemas.openxmlformats.org/officeDocument/2006/relationships/hyperlink" Target="file:///C:\Users\Lloyd\Documents\SVN\FHIR\build\qa\help.html" TargetMode="External"/><Relationship Id="rId51" Type="http://schemas.openxmlformats.org/officeDocument/2006/relationships/hyperlink" Target="file:///C:\Users\Lloyd\Documents\SVN\FHIR\build\qa\patient.html" TargetMode="External"/><Relationship Id="rId1412" Type="http://schemas.openxmlformats.org/officeDocument/2006/relationships/hyperlink" Target="file:///C:\Users\Lloyd\Documents\SVN\FHIR\build\qa\conformance-rules.html" TargetMode="External"/><Relationship Id="rId1717" Type="http://schemas.openxmlformats.org/officeDocument/2006/relationships/hyperlink" Target="file:///C:\Users\Lloyd\Documents\SVN\FHIR\build\qa\history.html" TargetMode="External"/><Relationship Id="rId1924" Type="http://schemas.openxmlformats.org/officeDocument/2006/relationships/hyperlink" Target="file:///C:\Users\Lloyd\Documents\SVN\FHIR\build\qa\resourceglist.html" TargetMode="External"/><Relationship Id="rId298" Type="http://schemas.openxmlformats.org/officeDocument/2006/relationships/hyperlink" Target="http://www.helse-vest-ikt.no" TargetMode="External"/><Relationship Id="rId158" Type="http://schemas.openxmlformats.org/officeDocument/2006/relationships/hyperlink" Target="file:///C:\Users\Lloyd\Documents\SVN\FHIR\build\qa\comparison-v3.html" TargetMode="External"/><Relationship Id="rId2186" Type="http://schemas.openxmlformats.org/officeDocument/2006/relationships/hyperlink" Target="file:///C:\Users\Lloyd\Documents\SVN\FHIR\build\qa\devicecomponent.html" TargetMode="External"/><Relationship Id="rId2393" Type="http://schemas.openxmlformats.org/officeDocument/2006/relationships/hyperlink" Target="flag.html" TargetMode="External"/><Relationship Id="rId2698" Type="http://schemas.openxmlformats.org/officeDocument/2006/relationships/hyperlink" Target="file:///C:\Users\Lloyd\Documents\SVN\FHIR\build\qa\.json.html" TargetMode="External"/><Relationship Id="rId365" Type="http://schemas.openxmlformats.org/officeDocument/2006/relationships/hyperlink" Target="file:///C:\Users\Lloyd\Documents\SVN\FHIR\build\qa\datatypes-mappings.html" TargetMode="External"/><Relationship Id="rId572" Type="http://schemas.openxmlformats.org/officeDocument/2006/relationships/hyperlink" Target="http://hl7.org/oid"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paymentreconciliation.html" TargetMode="External"/><Relationship Id="rId2460" Type="http://schemas.openxmlformats.org/officeDocument/2006/relationships/hyperlink" Target="file:///C:\Users\Lloyd\Documents\SVN\FHIR\build\qa\history.html" TargetMode="External"/><Relationship Id="rId225" Type="http://schemas.openxmlformats.org/officeDocument/2006/relationships/hyperlink" Target="file:///C:\Users\Lloyd\Documents\SVN\FHIR\build\qa\allergyintolerance-definitions.html" TargetMode="External"/><Relationship Id="rId432" Type="http://schemas.openxmlformats.org/officeDocument/2006/relationships/hyperlink" Target="file:///C:\Users\Lloyd\Documents\SVN\FHIR\build\qa\datatypes-mappings.html" TargetMode="External"/><Relationship Id="rId877" Type="http://schemas.openxmlformats.org/officeDocument/2006/relationships/hyperlink" Target="file:///C:\Users\Lloyd\Documents\SVN\FHIR\build\qa\resource.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condition.html" TargetMode="External"/><Relationship Id="rId2320" Type="http://schemas.openxmlformats.org/officeDocument/2006/relationships/hyperlink" Target="file:///C:\Users\Lloyd\Documents\SVN\FHIR\build\qa\documents.html" TargetMode="External"/><Relationship Id="rId2558" Type="http://schemas.openxmlformats.org/officeDocument/2006/relationships/hyperlink" Target="file:///C:\Users\Lloyd\Documents\SVN\FHIR\build\qa\security.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messaging.html"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operations.html" TargetMode="External"/><Relationship Id="rId1574" Type="http://schemas.openxmlformats.org/officeDocument/2006/relationships/hyperlink" Target="file:///C:\Users\Lloyd\Documents\SVN\FHIR\build\qa\condition-example-f003-abscess.html" TargetMode="External"/><Relationship Id="rId1781" Type="http://schemas.openxmlformats.org/officeDocument/2006/relationships/hyperlink" Target="file:///C:\Users\Lloyd\Documents\SVN\FHIR\build\qa\help.html" TargetMode="External"/><Relationship Id="rId2418" Type="http://schemas.openxmlformats.org/officeDocument/2006/relationships/hyperlink" Target="organization.html" TargetMode="External"/><Relationship Id="rId2625" Type="http://schemas.openxmlformats.org/officeDocument/2006/relationships/hyperlink" Target="http://smartplatforms.org/2014/04/security-vulnerabilities-in-ccda-display/" TargetMode="External"/><Relationship Id="rId2832" Type="http://schemas.openxmlformats.org/officeDocument/2006/relationships/hyperlink" Target="file:///C:\Users\Lloyd\Documents\SVN\FHIR\build\qa\help.html" TargetMode="External"/><Relationship Id="rId73" Type="http://schemas.openxmlformats.org/officeDocument/2006/relationships/hyperlink" Target="http://hl7-fhir.github.io/" TargetMode="External"/><Relationship Id="rId804" Type="http://schemas.openxmlformats.org/officeDocument/2006/relationships/hyperlink" Target="file:///C:\Users\Lloyd\Documents\SVN\FHIR\build\qa\datatypes.html" TargetMode="External"/><Relationship Id="rId1227" Type="http://schemas.openxmlformats.org/officeDocument/2006/relationships/hyperlink" Target="file:///C:\Users\Lloyd\Documents\SVN\FHIR\build\qa\nutritionorder.html" TargetMode="External"/><Relationship Id="rId1434" Type="http://schemas.openxmlformats.org/officeDocument/2006/relationships/hyperlink" Target="file:///C:\Users\Lloyd\Documents\SVN\FHIR\build\qa\http.html" TargetMode="External"/><Relationship Id="rId1641" Type="http://schemas.openxmlformats.org/officeDocument/2006/relationships/hyperlink" Target="file:///C:\Users\Lloyd\Documents\SVN\FHIR\build\qa\observation-example-f202-temperature.html" TargetMode="External"/><Relationship Id="rId1879" Type="http://schemas.openxmlformats.org/officeDocument/2006/relationships/hyperlink" Target="file:///C:\Users\Lloyd\Documents\SVN\FHIR\build\qa\http.html" TargetMode="External"/><Relationship Id="rId1501" Type="http://schemas.openxmlformats.org/officeDocument/2006/relationships/image" Target="file:///C:\Users\Lloyd\Documents\SVN\FHIR\build\qa\icon-implementation.png" TargetMode="External"/><Relationship Id="rId1739" Type="http://schemas.openxmlformats.org/officeDocument/2006/relationships/hyperlink" Target="http://wiki.hl7.org/index.php?title=FHIR_Specification_Feedback_(DSTU_2)" TargetMode="External"/><Relationship Id="rId1946" Type="http://schemas.openxmlformats.org/officeDocument/2006/relationships/hyperlink" Target="file:///C:\Users\Lloyd\Documents\SVN\FHIR\build\qa\structuredefiniti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html" TargetMode="External"/><Relationship Id="rId594" Type="http://schemas.openxmlformats.org/officeDocument/2006/relationships/hyperlink" Target="http://www.w3.org/TR/2002/REC-xmldsig-core-20020212/" TargetMode="External"/><Relationship Id="rId2068" Type="http://schemas.openxmlformats.org/officeDocument/2006/relationships/hyperlink" Target="http://www.hl7.org/implement/standards/rim.cfm" TargetMode="External"/><Relationship Id="rId2275" Type="http://schemas.openxmlformats.org/officeDocument/2006/relationships/hyperlink" Target="immunization.html" TargetMode="External"/><Relationship Id="rId3021" Type="http://schemas.openxmlformats.org/officeDocument/2006/relationships/theme" Target="theme/theme1.xml"/><Relationship Id="rId247" Type="http://schemas.openxmlformats.org/officeDocument/2006/relationships/hyperlink" Target="file:///C:\Users\Lloyd\Documents\SVN\FHIR\build\qa\search.html" TargetMode="External"/><Relationship Id="rId899" Type="http://schemas.openxmlformats.org/officeDocument/2006/relationships/hyperlink" Target="file:///C:\Users\Lloyd\Documents\SVN\FHIR\build\qa\extensibility.html" TargetMode="External"/><Relationship Id="rId1084" Type="http://schemas.openxmlformats.org/officeDocument/2006/relationships/hyperlink" Target="file:///C:\Users\Lloyd\Documents\SVN\FHIR\build\qa\processresponse.html" TargetMode="External"/><Relationship Id="rId2482" Type="http://schemas.openxmlformats.org/officeDocument/2006/relationships/hyperlink" Target="file:///C:\Users\Lloyd\Documents\SVN\FHIR\build\qa\operationoutcome-example-searchfail.html" TargetMode="External"/><Relationship Id="rId2787" Type="http://schemas.openxmlformats.org/officeDocument/2006/relationships/hyperlink" Target="file:///C:\Users\Lloyd\Documents\SVN\FHIR\build\qa\datatypes.html" TargetMode="External"/><Relationship Id="rId107" Type="http://schemas.openxmlformats.org/officeDocument/2006/relationships/hyperlink" Target="file:///C:\Users\Lloyd\Documents\SVN\FHIR\build\qa\documentreference.html" TargetMode="External"/><Relationship Id="rId454" Type="http://schemas.openxmlformats.org/officeDocument/2006/relationships/hyperlink" Target="file:///C:\Users\Lloyd\Documents\SVN\FHIR\build\qa\datatypes-mappings.html" TargetMode="External"/><Relationship Id="rId661" Type="http://schemas.openxmlformats.org/officeDocument/2006/relationships/hyperlink" Target="file:///C:\Users\Lloyd\Documents\SVN\FHIR\build\qa\credits.html" TargetMode="External"/><Relationship Id="rId759" Type="http://schemas.openxmlformats.org/officeDocument/2006/relationships/hyperlink" Target="file:///C:\Users\Lloyd\Documents\SVN\FHIR\build\qa\history.html" TargetMode="External"/><Relationship Id="rId966" Type="http://schemas.openxmlformats.org/officeDocument/2006/relationships/hyperlink" Target="file:///C:\Users\Lloyd\Documents\SVN\FHIR\build\qa\enrollmentresponse.html" TargetMode="External"/><Relationship Id="rId1291" Type="http://schemas.openxmlformats.org/officeDocument/2006/relationships/hyperlink" Target="file:///C:\Users\Lloyd\Documents\SVN\FHIR\build\qa\security.html" TargetMode="External"/><Relationship Id="rId1389" Type="http://schemas.openxmlformats.org/officeDocument/2006/relationships/hyperlink" Target="file:///C:\Users\Lloyd\Documents\SVN\FHIR\build\qa\resource.html" TargetMode="External"/><Relationship Id="rId1596" Type="http://schemas.openxmlformats.org/officeDocument/2006/relationships/hyperlink" Target="file:///C:\Users\Lloyd\Documents\SVN\FHIR\build\qa\careplan-example-f201-renal.html" TargetMode="External"/><Relationship Id="rId2135" Type="http://schemas.openxmlformats.org/officeDocument/2006/relationships/hyperlink" Target="file:///C:\Users\Lloyd\Documents\SVN\FHIR\build\qa\clinicalimpression.html" TargetMode="External"/><Relationship Id="rId2342" Type="http://schemas.openxmlformats.org/officeDocument/2006/relationships/hyperlink" Target="implementationguide.html" TargetMode="External"/><Relationship Id="rId2647" Type="http://schemas.openxmlformats.org/officeDocument/2006/relationships/hyperlink" Target="file:///C:\Users\Lloyd\Documents\SVN\FHIR\build\qa\history.html" TargetMode="External"/><Relationship Id="rId2994" Type="http://schemas.openxmlformats.org/officeDocument/2006/relationships/hyperlink" Target="file:///C:\Users\Lloyd\Documents\SVN\FHIR\build\qa\history.html" TargetMode="External"/><Relationship Id="rId314" Type="http://schemas.openxmlformats.org/officeDocument/2006/relationships/hyperlink" Target="http://www.mohawkcollege.ca/" TargetMode="External"/><Relationship Id="rId521" Type="http://schemas.openxmlformats.org/officeDocument/2006/relationships/hyperlink" Target="file:///C:\Users\Lloyd\Documents\SVN\FHIR\build\qa\rdf.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71" TargetMode="External"/><Relationship Id="rId1249" Type="http://schemas.openxmlformats.org/officeDocument/2006/relationships/hyperlink" Target="file:///C:\Users\Lloyd\Documents\SVN\FHIR\build\qa\sdcde\sdcde.html" TargetMode="External"/><Relationship Id="rId2202" Type="http://schemas.openxmlformats.org/officeDocument/2006/relationships/hyperlink" Target="file:///C:\Users\Lloyd\Documents\SVN\FHIR\build\qa\deviceuserequest.html" TargetMode="External"/><Relationship Id="rId2854" Type="http://schemas.openxmlformats.org/officeDocument/2006/relationships/hyperlink" Target="file:///C:\Users\Lloyd\Documents\SVN\FHIR\build\qa\rxnorm.html" TargetMode="External"/><Relationship Id="rId95" Type="http://schemas.openxmlformats.org/officeDocument/2006/relationships/hyperlink" Target="mailto:michael.legg@mlanda.com.au" TargetMode="External"/><Relationship Id="rId826" Type="http://schemas.openxmlformats.org/officeDocument/2006/relationships/hyperlink" Target="file:///C:\Users\Lloyd\Documents\SVN\FHIR\build\qa\datatypes.html" TargetMode="External"/><Relationship Id="rId1011" Type="http://schemas.openxmlformats.org/officeDocument/2006/relationships/image" Target="file:///C:\Users\Lloyd\Documents\SVN\FHIR\build\qa\icon_datatype.gif" TargetMode="External"/><Relationship Id="rId1109" Type="http://schemas.openxmlformats.org/officeDocument/2006/relationships/hyperlink" Target="file:///C:\Users\Lloyd\Documents\SVN\FHIR\build\qa\episodeofcare.html" TargetMode="External"/><Relationship Id="rId1456" Type="http://schemas.openxmlformats.org/officeDocument/2006/relationships/image" Target="media/image1.wmf"/><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json.html" TargetMode="External"/><Relationship Id="rId1968" Type="http://schemas.openxmlformats.org/officeDocument/2006/relationships/hyperlink" Target="file:///C:\Users\Lloyd\Documents\SVN\FHIR\build\qa\resource.html" TargetMode="External"/><Relationship Id="rId2507" Type="http://schemas.openxmlformats.org/officeDocument/2006/relationships/hyperlink" Target="file:///C:\Users\Lloyd\Documents\SVN\FHIR\build\qa\diagnosticreport.html" TargetMode="External"/><Relationship Id="rId2714" Type="http://schemas.openxmlformats.org/officeDocument/2006/relationships/hyperlink" Target="file:///C:\Users\Lloyd\Documents\SVN\FHIR\build\qa\terminologies-valuesets.html" TargetMode="External"/><Relationship Id="rId2921" Type="http://schemas.openxmlformats.org/officeDocument/2006/relationships/hyperlink" Target="http://fdasis.nlm.nih.gov" TargetMode="External"/><Relationship Id="rId1316" Type="http://schemas.openxmlformats.org/officeDocument/2006/relationships/hyperlink" Target="file:///C:\Users\Lloyd\Documents\SVN\FHIR\build\qa\datatypes.html" TargetMode="External"/><Relationship Id="rId1523" Type="http://schemas.openxmlformats.org/officeDocument/2006/relationships/hyperlink" Target="file:///C:\Users\Lloyd\Documents\SVN\FHIR\build\qa\iglist.html" TargetMode="External"/><Relationship Id="rId1730" Type="http://schemas.openxmlformats.org/officeDocument/2006/relationships/hyperlink" Target="file:///C:\Users\Lloyd\Documents\SVN\FHIR\build\qa\history.html" TargetMode="External"/><Relationship Id="rId22" Type="http://schemas.openxmlformats.org/officeDocument/2006/relationships/hyperlink" Target="episodeofcare.html" TargetMode="External"/><Relationship Id="rId1828" Type="http://schemas.openxmlformats.org/officeDocument/2006/relationships/hyperlink" Target="http://hl7.org/fhir" TargetMode="External"/><Relationship Id="rId171" Type="http://schemas.openxmlformats.org/officeDocument/2006/relationships/hyperlink" Target="file:///C:\Users\Lloyd\Documents\SVN\FHIR\build\qa\compartment-patient.html" TargetMode="External"/><Relationship Id="rId2297" Type="http://schemas.openxmlformats.org/officeDocument/2006/relationships/hyperlink" Target="file:///C:\Users\Lloyd\Documents\SVN\FHIR\build\qa\administration.html" TargetMode="External"/><Relationship Id="rId269" Type="http://schemas.openxmlformats.org/officeDocument/2006/relationships/hyperlink" Target="http://www.asco.org" TargetMode="External"/><Relationship Id="rId476"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890" Type="http://schemas.openxmlformats.org/officeDocument/2006/relationships/hyperlink" Target="file:///C:\Users\Lloyd\Documents\SVN\FHIR\build\qa\datatyp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claim.html" TargetMode="External"/><Relationship Id="rId2571" Type="http://schemas.openxmlformats.org/officeDocument/2006/relationships/hyperlink" Target="file:///C:\Users\Lloyd\Documents\SVN\FHIR\build\qa\flag.html" TargetMode="External"/><Relationship Id="rId129" Type="http://schemas.openxmlformats.org/officeDocument/2006/relationships/hyperlink" Target="file:///C:\Users\Lloyd\Documents\SVN\FHIR\build\qa\profiling.html" TargetMode="External"/><Relationship Id="rId336" Type="http://schemas.openxmlformats.org/officeDocument/2006/relationships/hyperlink" Target="http://www.uhn.ca"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3686"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http://wiki.hl7.org/index.php?title=FHIR_Specification_Feedback_(DSTU_2)" TargetMode="External"/><Relationship Id="rId2224" Type="http://schemas.openxmlformats.org/officeDocument/2006/relationships/hyperlink" Target="file:///C:\Users\Lloyd\Documents\SVN\FHIR\build\qa\media.html" TargetMode="External"/><Relationship Id="rId2669" Type="http://schemas.openxmlformats.org/officeDocument/2006/relationships/hyperlink" Target="http://www.omg.org/spec/SoaML/"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help.html" TargetMode="External"/><Relationship Id="rId750" Type="http://schemas.openxmlformats.org/officeDocument/2006/relationships/hyperlink" Target="http://wiki.hl7.org/index.php?title=FHIR_Implementation_Page" TargetMode="External"/><Relationship Id="rId848" Type="http://schemas.openxmlformats.org/officeDocument/2006/relationships/hyperlink" Target="file:///C:\Users\Lloyd\Documents\SVN\FHIR\build\qa\element-definitions.html" TargetMode="External"/><Relationship Id="rId1033" Type="http://schemas.openxmlformats.org/officeDocument/2006/relationships/hyperlink" Target="file:///C:\Users\Lloyd\Documents\SVN\FHIR\build\qa\extensibility.html" TargetMode="External"/><Relationship Id="rId1478" Type="http://schemas.openxmlformats.org/officeDocument/2006/relationships/hyperlink" Target="file:///C:\Users\Lloyd\Documents\SVN\FHIR\build\qa\security-labels.html" TargetMode="External"/><Relationship Id="rId1685" Type="http://schemas.openxmlformats.org/officeDocument/2006/relationships/hyperlink" Target="file:///C:\Users\Lloyd\Documents\SVN\FHIR\build\qa\resource.html" TargetMode="External"/><Relationship Id="rId1892" Type="http://schemas.openxmlformats.org/officeDocument/2006/relationships/hyperlink" Target="file:///C:\Users\Lloyd\Documents\SVN\FHIR\build\qa\profiling.html" TargetMode="External"/><Relationship Id="rId2431" Type="http://schemas.openxmlformats.org/officeDocument/2006/relationships/hyperlink" Target="questionnairerespons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loinc.org"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chedule.html" TargetMode="External"/><Relationship Id="rId1338" Type="http://schemas.openxmlformats.org/officeDocument/2006/relationships/hyperlink" Target="file:///C:\Users\Lloyd\Documents\SVN\FHIR\build\qa\search.html" TargetMode="External"/><Relationship Id="rId1545" Type="http://schemas.openxmlformats.org/officeDocument/2006/relationships/hyperlink" Target="file:///C:\Users\Lloyd\Documents\SVN\FHIR\build\qa\resource.html" TargetMode="External"/><Relationship Id="rId2943" Type="http://schemas.openxmlformats.org/officeDocument/2006/relationships/hyperlink" Target="file:///C:\Users\Lloyd\Documents\SVN\FHIR\build\qa\compartments.html" TargetMode="External"/><Relationship Id="rId1100" Type="http://schemas.openxmlformats.org/officeDocument/2006/relationships/hyperlink" Target="file:///C:\Users\Lloyd\Documents\SVN\FHIR\build\qa\device.html" TargetMode="External"/><Relationship Id="rId1405" Type="http://schemas.openxmlformats.org/officeDocument/2006/relationships/hyperlink" Target="file:///C:\Users\Lloyd\Documents\SVN\FHIR\build\qa\help.html" TargetMode="External"/><Relationship Id="rId1752" Type="http://schemas.openxmlformats.org/officeDocument/2006/relationships/hyperlink" Target="file:///C:\Users\Lloyd\Documents\SVN\FHIR\build\qa\messageheader.html" TargetMode="External"/><Relationship Id="rId2803" Type="http://schemas.openxmlformats.org/officeDocument/2006/relationships/hyperlink" Target="file:///C:\Users\Lloyd\Documents\SVN\FHIR\build\qa\valueset.html" TargetMode="External"/><Relationship Id="rId44" Type="http://schemas.openxmlformats.org/officeDocument/2006/relationships/hyperlink" Target="file:///C:\Users\Lloyd\Documents\SVN\FHIR\build\qa\resource.html" TargetMode="External"/><Relationship Id="rId1612" Type="http://schemas.openxmlformats.org/officeDocument/2006/relationships/hyperlink" Target="file:///C:\Users\Lloyd\Documents\SVN\FHIR\build\qa\encounter-example-f203-20130311.html" TargetMode="External"/><Relationship Id="rId1917" Type="http://schemas.openxmlformats.org/officeDocument/2006/relationships/hyperlink" Target="file:///C:\Users\Lloyd\Documents\SVN\FHIR\build\qa\search.html" TargetMode="External"/><Relationship Id="rId193" Type="http://schemas.openxmlformats.org/officeDocument/2006/relationships/hyperlink" Target="file:///C:\Users\Lloyd\Documents\SVN\FHIR\build\qa\help.html" TargetMode="External"/><Relationship Id="rId498"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group.html" TargetMode="External"/><Relationship Id="rId260" Type="http://schemas.openxmlformats.org/officeDocument/2006/relationships/hyperlink" Target="http://www.hl7.org/events/workgroupmeetings.cfm?ref=nav" TargetMode="External"/><Relationship Id="rId2386" Type="http://schemas.openxmlformats.org/officeDocument/2006/relationships/hyperlink" Target="eligibilityresponse.html" TargetMode="External"/><Relationship Id="rId2593" Type="http://schemas.openxmlformats.org/officeDocument/2006/relationships/hyperlink" Target="file:///C:\Users\Lloyd\Documents\SVN\FHIR\build\qa\history.html" TargetMode="External"/><Relationship Id="rId120" Type="http://schemas.openxmlformats.org/officeDocument/2006/relationships/hyperlink" Target="file:///C:\Users\Lloyd\Documents\SVN\FHIR\build\qa\history.html" TargetMode="External"/><Relationship Id="rId358" Type="http://schemas.openxmlformats.org/officeDocument/2006/relationships/hyperlink" Target="file:///C:\Users\Lloyd\Documents\SVN\FHIR\build\qa\datatypes-examples.html" TargetMode="External"/><Relationship Id="rId565" Type="http://schemas.openxmlformats.org/officeDocument/2006/relationships/hyperlink" Target="file:///C:\Users\Lloyd\Documents\SVN\FHIR\build\qa\datatypes-examples.html" TargetMode="External"/><Relationship Id="rId772" Type="http://schemas.openxmlformats.org/officeDocument/2006/relationships/hyperlink" Target="file:///C:\Users\Lloyd\Documents\SVN\FHIR\build\qa\documents.html" TargetMode="External"/><Relationship Id="rId1195" Type="http://schemas.openxmlformats.org/officeDocument/2006/relationships/hyperlink" Target="file:///C:\Users\Lloyd\Documents\SVN\FHIR\build\qa\appointment.html" TargetMode="External"/><Relationship Id="rId2039" Type="http://schemas.openxmlformats.org/officeDocument/2006/relationships/hyperlink" Target="file:///C:\Users\Lloyd\Documents\SVN\FHIR\build\qa\valueset-example-inline.html" TargetMode="External"/><Relationship Id="rId2246" Type="http://schemas.openxmlformats.org/officeDocument/2006/relationships/hyperlink" Target="file:///C:\Users\Lloyd\Documents\SVN\FHIR\build\qa\eligibilityrequest.html" TargetMode="External"/><Relationship Id="rId2453" Type="http://schemas.openxmlformats.org/officeDocument/2006/relationships/hyperlink" Target="file:///C:\Users\Lloyd\Documents\SVN\FHIR\build\qa\history.html" TargetMode="External"/><Relationship Id="rId2660" Type="http://schemas.openxmlformats.org/officeDocument/2006/relationships/hyperlink" Target="http://www.ihtsdo.org/fileadmin/user_upload/Docs_01/News/SNOMED_CT_Query_Specification_-__v0.08_-_20121213.doc" TargetMode="External"/><Relationship Id="rId2898" Type="http://schemas.openxmlformats.org/officeDocument/2006/relationships/hyperlink" Target="file:///C:\Users\Lloyd\Documents\SVN\FHIR\build\qa\patient.html" TargetMode="External"/><Relationship Id="rId218" Type="http://schemas.openxmlformats.org/officeDocument/2006/relationships/image" Target="file:///C:\Users\Lloyd\Documents\SVN\FHIR\build\qa\help16.png" TargetMode="External"/><Relationship Id="rId425" Type="http://schemas.openxmlformats.org/officeDocument/2006/relationships/hyperlink" Target="file:///C:\Users\Lloyd\Documents\SVN\FHIR\build\qa\datatypes-definition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conceptmap.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supplyrequest.html" TargetMode="External"/><Relationship Id="rId2520" Type="http://schemas.openxmlformats.org/officeDocument/2006/relationships/hyperlink" Target="file:///C:\Users\Lloyd\Documents\SVN\FHIR\build\qa\compartments.html" TargetMode="External"/><Relationship Id="rId2758" Type="http://schemas.openxmlformats.org/officeDocument/2006/relationships/hyperlink" Target="http://www.cdc.gov/nchs/icd/icd9.htm" TargetMode="External"/><Relationship Id="rId2965" Type="http://schemas.openxmlformats.org/officeDocument/2006/relationships/hyperlink" Target="file:///C:\Users\Lloyd\Documents\SVN\FHIR\build\qa\patient.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dispense.html" TargetMode="External"/><Relationship Id="rId1567" Type="http://schemas.openxmlformats.org/officeDocument/2006/relationships/hyperlink" Target="file:///C:\Users\Lloyd\Documents\SVN\FHIR\build\qa\organization-example-f003-burgers-ENT.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http://wiki.hl7.org/index.php?title=FHIR" TargetMode="External"/><Relationship Id="rId2618" Type="http://schemas.openxmlformats.org/officeDocument/2006/relationships/hyperlink" Target="file:///C:\Users\Lloyd\Documents\SVN\FHIR\build\qa\datatypes.html" TargetMode="External"/><Relationship Id="rId2825" Type="http://schemas.openxmlformats.org/officeDocument/2006/relationships/hyperlink" Target="file:///C:\Users\Lloyd\Documents\SVN\FHIR\build\qa\datatypes.html" TargetMode="External"/><Relationship Id="rId66" Type="http://schemas.openxmlformats.org/officeDocument/2006/relationships/hyperlink" Target="file:///C:\Users\Lloyd\Documents\SVN\FHIR\build\qa\narrative.html" TargetMode="External"/><Relationship Id="rId1427" Type="http://schemas.openxmlformats.org/officeDocument/2006/relationships/hyperlink" Target="file:///C:\Users\Lloyd\Documents\SVN\FHIR\build\qa\dataelement.html" TargetMode="External"/><Relationship Id="rId1634" Type="http://schemas.openxmlformats.org/officeDocument/2006/relationships/hyperlink" Target="file:///C:\Users\Lloyd\Documents\SVN\FHIR\build\qa\medication-example-f202-flucloxacilline.html" TargetMode="External"/><Relationship Id="rId1841" Type="http://schemas.openxmlformats.org/officeDocument/2006/relationships/hyperlink" Target="file:///C:\Users\Lloyd\Documents\SVN\FHIR\build\qa\http.html" TargetMode="External"/><Relationship Id="rId1939" Type="http://schemas.openxmlformats.org/officeDocument/2006/relationships/hyperlink" Target="file:///C:\Users\Lloyd\Documents\SVN\FHIR\build\qa\datatypes.html" TargetMode="External"/><Relationship Id="rId1701" Type="http://schemas.openxmlformats.org/officeDocument/2006/relationships/hyperlink" Target="file:///C:\Users\Lloyd\Documents\SVN\FHIR\build\qa\help.html" TargetMode="External"/><Relationship Id="rId282" Type="http://schemas.openxmlformats.org/officeDocument/2006/relationships/hyperlink" Target="http://ehealth.data.com.au" TargetMode="External"/><Relationship Id="rId587" Type="http://schemas.openxmlformats.org/officeDocument/2006/relationships/hyperlink" Target="file:///C:\Users\Lloyd\Documents\SVN\FHIR\build\qa\datatypes-mappings.html" TargetMode="External"/><Relationship Id="rId2170" Type="http://schemas.openxmlformats.org/officeDocument/2006/relationships/hyperlink" Target="file:///C:\Users\Lloyd\Documents\SVN\FHIR\build\qa\bodysite.html" TargetMode="External"/><Relationship Id="rId2268" Type="http://schemas.openxmlformats.org/officeDocument/2006/relationships/hyperlink" Target="nutritionorder.html" TargetMode="External"/><Relationship Id="rId3014" Type="http://schemas.openxmlformats.org/officeDocument/2006/relationships/hyperlink" Target="file:///C:\Users\Lloyd\Documents\SVN\FHIR\build\qa\narrative.html" TargetMode="External"/><Relationship Id="rId8" Type="http://schemas.openxmlformats.org/officeDocument/2006/relationships/hyperlink" Target="patient.html" TargetMode="External"/><Relationship Id="rId142" Type="http://schemas.openxmlformats.org/officeDocument/2006/relationships/hyperlink" Target="file:///C:\Users\Lloyd\Documents\SVN\FHIR\build\qa\valueset.html" TargetMode="External"/><Relationship Id="rId447" Type="http://schemas.openxmlformats.org/officeDocument/2006/relationships/hyperlink" Target="file:///C:\Users\Lloyd\Documents\SVN\FHIR\build\qa\datatypes-definitions.html" TargetMode="External"/><Relationship Id="rId794" Type="http://schemas.openxmlformats.org/officeDocument/2006/relationships/hyperlink" Target="file:///C:\Users\Lloyd\Documents\SVN\FHIR\build\qa\element-definitions.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elementdefinition-definitions.html" TargetMode="External"/><Relationship Id="rId2128" Type="http://schemas.openxmlformats.org/officeDocument/2006/relationships/hyperlink" Target="file:///C:\Users\Lloyd\Documents\SVN\FHIR\build\qa\allergyintolerance.html" TargetMode="External"/><Relationship Id="rId2475" Type="http://schemas.openxmlformats.org/officeDocument/2006/relationships/hyperlink" Target="file:///C:\Users\Lloyd\Documents\SVN\FHIR\build\qa\resource.html" TargetMode="External"/><Relationship Id="rId2682" Type="http://schemas.openxmlformats.org/officeDocument/2006/relationships/hyperlink" Target="file:///C:\Users\Lloyd\Documents\SVN\FHIR\build\qa\.profile.xml" TargetMode="External"/><Relationship Id="rId2987" Type="http://schemas.openxmlformats.org/officeDocument/2006/relationships/hyperlink" Target="file:///C:\Users\Lloyd\Documents\SVN\FHIR\build\qa\operationoutcome.html" TargetMode="External"/><Relationship Id="rId654" Type="http://schemas.openxmlformats.org/officeDocument/2006/relationships/hyperlink" Target="file:///C:\Users\Lloyd\Documents\SVN\FHIR\build\qa\2012Sep\index.htm"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general-extensions.html" TargetMode="External"/><Relationship Id="rId1284" Type="http://schemas.openxmlformats.org/officeDocument/2006/relationships/hyperlink" Target="file:///C:\Users\Lloyd\Documents\SVN\FHIR\build\qa\schedule.html" TargetMode="External"/><Relationship Id="rId1491" Type="http://schemas.openxmlformats.org/officeDocument/2006/relationships/hyperlink" Target="file:///C:\Users\Lloyd\Documents\SVN\FHIR\build\qa\overview-dev.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conceptmap.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jpsys.com" TargetMode="External"/><Relationship Id="rId514" Type="http://schemas.openxmlformats.org/officeDocument/2006/relationships/hyperlink" Target="file:///C:\Users\Lloyd\Documents\SVN\FHIR\build\qa\extensibility.html" TargetMode="External"/><Relationship Id="rId721" Type="http://schemas.openxmlformats.org/officeDocument/2006/relationships/hyperlink" Target="file:///C:\Users\Lloyd\Documents\SVN\FHIR\build\qa\security.html" TargetMode="External"/><Relationship Id="rId1144" Type="http://schemas.openxmlformats.org/officeDocument/2006/relationships/hyperlink" Target="file:///C:\Users\Lloyd\Documents\SVN\FHIR\build\qa\subscription.html" TargetMode="External"/><Relationship Id="rId1351" Type="http://schemas.openxmlformats.org/officeDocument/2006/relationships/hyperlink" Target="file:///C:\Users\Lloyd\Documents\SVN\FHIR\build\qa\compartments.html" TargetMode="External"/><Relationship Id="rId1449" Type="http://schemas.openxmlformats.org/officeDocument/2006/relationships/hyperlink" Target="file:///C:\Users\Lloyd\Documents\SVN\FHIR\build\qa\pushpull.html" TargetMode="External"/><Relationship Id="rId1796" Type="http://schemas.openxmlformats.org/officeDocument/2006/relationships/hyperlink" Target="file:///C:\Users\Lloyd\Documents\SVN\FHIR\build\qa\basic-example-narrative.xml.html" TargetMode="External"/><Relationship Id="rId2402" Type="http://schemas.openxmlformats.org/officeDocument/2006/relationships/hyperlink" Target="list.html" TargetMode="External"/><Relationship Id="rId2847" Type="http://schemas.openxmlformats.org/officeDocument/2006/relationships/hyperlink" Target="file:///C:\Users\Lloyd\Documents\SVN\FHIR\build\qa\snomedct.html" TargetMode="External"/><Relationship Id="rId88" Type="http://schemas.openxmlformats.org/officeDocument/2006/relationships/hyperlink" Target="file:///C:\Users\Lloyd\Documents\SVN\FHIR\build\qa\composition.html" TargetMode="External"/><Relationship Id="rId819" Type="http://schemas.openxmlformats.org/officeDocument/2006/relationships/hyperlink" Target="file:///C:\Users\Lloyd\Documents\SVN\FHIR\build\qa\datatypes.html" TargetMode="External"/><Relationship Id="rId1004" Type="http://schemas.openxmlformats.org/officeDocument/2006/relationships/hyperlink" Target="file:///C:\Users\Lloyd\Documents\SVN\FHIR\build\qa\resource.html" TargetMode="External"/><Relationship Id="rId1211" Type="http://schemas.openxmlformats.org/officeDocument/2006/relationships/hyperlink" Target="file:///C:\Users\Lloyd\Documents\SVN\FHIR\build\qa\devicecomponent.html" TargetMode="External"/><Relationship Id="rId1656" Type="http://schemas.openxmlformats.org/officeDocument/2006/relationships/hyperlink" Target="file:///C:\Users\Lloyd\Documents\SVN\FHIR\build\qa\json.html" TargetMode="External"/><Relationship Id="rId1863" Type="http://schemas.openxmlformats.org/officeDocument/2006/relationships/hyperlink" Target="file:///C:\Users\Lloyd\Documents\SVN\FHIR\build\qa\resource.html" TargetMode="External"/><Relationship Id="rId2707" Type="http://schemas.openxmlformats.org/officeDocument/2006/relationships/hyperlink" Target="file:///C:\Users\Lloyd\Documents\SVN\FHIR\build\qa\terminologies-valuesets.html" TargetMode="External"/><Relationship Id="rId2914" Type="http://schemas.openxmlformats.org/officeDocument/2006/relationships/hyperlink" Target="http://unitsofmeasure.org" TargetMode="External"/><Relationship Id="rId1309" Type="http://schemas.openxmlformats.org/officeDocument/2006/relationships/hyperlink" Target="file:///C:\Users\Lloyd\Documents\SVN\FHIR\build\qa\operationoutcome.html" TargetMode="External"/><Relationship Id="rId1516" Type="http://schemas.openxmlformats.org/officeDocument/2006/relationships/hyperlink" Target="file:///C:\Users\Lloyd\Documents\SVN\FHIR\build\qa\search.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help.html" TargetMode="External"/><Relationship Id="rId15" Type="http://schemas.openxmlformats.org/officeDocument/2006/relationships/hyperlink" Target="person.html" TargetMode="External"/><Relationship Id="rId2192" Type="http://schemas.openxmlformats.org/officeDocument/2006/relationships/hyperlink" Target="file:///C:\Users\Lloyd\Documents\SVN\FHIR\build\qa\flag.html" TargetMode="External"/><Relationship Id="rId164" Type="http://schemas.openxmlformats.org/officeDocument/2006/relationships/hyperlink" Target="http://www.ihe.net/" TargetMode="External"/><Relationship Id="rId371" Type="http://schemas.openxmlformats.org/officeDocument/2006/relationships/hyperlink" Target="file:///C:\Users\Lloyd\Documents\SVN\FHIR\build\qa\datatypes-mapping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valueset-contact-point-system.html" TargetMode="External"/><Relationship Id="rId469" Type="http://schemas.openxmlformats.org/officeDocument/2006/relationships/hyperlink" Target="file:///C:\Users\Lloyd\Documents\SVN\FHIR\build\qa\datatypes-definitions.html" TargetMode="External"/><Relationship Id="rId676" Type="http://schemas.openxmlformats.org/officeDocument/2006/relationships/hyperlink" Target="file:///C:\Users\Lloyd\Documents\SVN\FHIR\build\qa\extensibility.html" TargetMode="External"/><Relationship Id="rId883" Type="http://schemas.openxmlformats.org/officeDocument/2006/relationships/hyperlink" Target="file:///C:\Users\Lloyd\Documents\SVN\FHIR\build\qa\dataelements.xml" TargetMode="External"/><Relationship Id="rId1099" Type="http://schemas.openxmlformats.org/officeDocument/2006/relationships/hyperlink" Target="file:///C:\Users\Lloyd\Documents\SVN\FHIR\build\qa\dataelement.html" TargetMode="External"/><Relationship Id="rId2357" Type="http://schemas.openxmlformats.org/officeDocument/2006/relationships/hyperlink" Target="appointmentresponse.html" TargetMode="External"/><Relationship Id="rId2564" Type="http://schemas.openxmlformats.org/officeDocument/2006/relationships/hyperlink" Target="file:///C:\Users\Lloyd\Documents\SVN\FHIR\build\qa\compartments.html" TargetMode="External"/><Relationship Id="rId231" Type="http://schemas.openxmlformats.org/officeDocument/2006/relationships/hyperlink" Target="file:///C:\Users\Lloyd\Documents\SVN\FHIR\build\qa\allergyintolerance-definitions.html" TargetMode="External"/><Relationship Id="rId329" Type="http://schemas.openxmlformats.org/officeDocument/2006/relationships/hyperlink" Target="http://www.smarthealth.com.au"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structuredefinition.html" TargetMode="External"/><Relationship Id="rId1373" Type="http://schemas.openxmlformats.org/officeDocument/2006/relationships/hyperlink" Target="file:///C:\Users\Lloyd\Documents\SVN\FHIR\build\qa\bundle-definitions.html" TargetMode="External"/><Relationship Id="rId2217" Type="http://schemas.openxmlformats.org/officeDocument/2006/relationships/hyperlink" Target="file:///C:\Users\Lloyd\Documents\SVN\FHIR\build\qa\documents.html" TargetMode="External"/><Relationship Id="rId2771" Type="http://schemas.openxmlformats.org/officeDocument/2006/relationships/hyperlink" Target="file:///C:\Users\Lloyd\Documents\SVN\FHIR\build\qa\valueset-dicom-dcim.html" TargetMode="External"/><Relationship Id="rId2869" Type="http://schemas.openxmlformats.org/officeDocument/2006/relationships/hyperlink" Target="file:///C:\Users\Lloyd\Documents\SVN\FHIR\build\qa\http.html" TargetMode="External"/><Relationship Id="rId743" Type="http://schemas.openxmlformats.org/officeDocument/2006/relationships/hyperlink" Target="file:///C:\Users\Lloyd\Documents\SVN\FHIR\build\qa\examples-json.zip" TargetMode="External"/><Relationship Id="rId950" Type="http://schemas.openxmlformats.org/officeDocument/2006/relationships/hyperlink" Target="file:///C:\Users\Lloyd\Documents\SVN\FHIR\build\qa\references.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example-f003-tolbutamide.html" TargetMode="External"/><Relationship Id="rId1678" Type="http://schemas.openxmlformats.org/officeDocument/2006/relationships/hyperlink" Target="http://james.newtonking.com/json"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practitioner.html" TargetMode="External"/><Relationship Id="rId2631" Type="http://schemas.openxmlformats.org/officeDocument/2006/relationships/hyperlink" Target="file:///C:\Users\Lloyd\Documents\SVN\FHIR\build\qa\history.html" TargetMode="External"/><Relationship Id="rId2729" Type="http://schemas.openxmlformats.org/officeDocument/2006/relationships/hyperlink" Target="file:///C:\Users\Lloyd\Documents\SVN\FHIR\build\qa\datatypes.html" TargetMode="External"/><Relationship Id="rId2936" Type="http://schemas.openxmlformats.org/officeDocument/2006/relationships/hyperlink" Target="file:///C:\Users\Lloyd\Documents\SVN\FHIR\build\qa\http.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json.html" TargetMode="External"/><Relationship Id="rId908" Type="http://schemas.openxmlformats.org/officeDocument/2006/relationships/hyperlink" Target="file:///C:\Users\Lloyd\Documents\SVN\FHIR\build\qa\help.html" TargetMode="External"/><Relationship Id="rId1233" Type="http://schemas.openxmlformats.org/officeDocument/2006/relationships/hyperlink" Target="file:///C:\Users\Lloyd\Documents\SVN\FHIR\build\qa\claim.html" TargetMode="External"/><Relationship Id="rId1440" Type="http://schemas.openxmlformats.org/officeDocument/2006/relationships/hyperlink" Target="file:///C:\Users\Lloyd\Documents\SVN\FHIR\build\qa\terminology-service.html" TargetMode="External"/><Relationship Id="rId1538" Type="http://schemas.openxmlformats.org/officeDocument/2006/relationships/hyperlink" Target="file:///C:\Users\Lloyd\Documents\SVN\FHIR\build\qa\resource.html" TargetMode="External"/><Relationship Id="rId1300" Type="http://schemas.openxmlformats.org/officeDocument/2006/relationships/hyperlink" Target="https://tools.ietf.org/html/rfc3986" TargetMode="External"/><Relationship Id="rId1745" Type="http://schemas.openxmlformats.org/officeDocument/2006/relationships/hyperlink" Target="file:///C:\Users\Lloyd\Documents\SVN\FHIR\build\qa\bundle.html" TargetMode="External"/><Relationship Id="rId1952" Type="http://schemas.openxmlformats.org/officeDocument/2006/relationships/hyperlink" Target="file:///C:\Users\Lloyd\Documents\SVN\FHIR\build\qa\json.html" TargetMode="External"/><Relationship Id="rId37" Type="http://schemas.openxmlformats.org/officeDocument/2006/relationships/hyperlink" Target="supplydelivery.html" TargetMode="External"/><Relationship Id="rId1605" Type="http://schemas.openxmlformats.org/officeDocument/2006/relationships/hyperlink" Target="file:///C:\Users\Lloyd\Documents\SVN\FHIR\build\qa\procedure-example-f201-tpf.html" TargetMode="External"/><Relationship Id="rId1812" Type="http://schemas.openxmlformats.org/officeDocument/2006/relationships/hyperlink" Target="http://www.fda.gov/Drugs/InformationOnDrugs/ucm142438.htm" TargetMode="External"/><Relationship Id="rId186" Type="http://schemas.openxmlformats.org/officeDocument/2006/relationships/hyperlink" Target="file:///C:\Users\Lloyd\Documents\SVN\FHIR\build\qa\resource.html" TargetMode="External"/><Relationship Id="rId393" Type="http://schemas.openxmlformats.org/officeDocument/2006/relationships/hyperlink" Target="file:///C:\Users\Lloyd\Documents\SVN\FHIR\build\qa\datatypes.html" TargetMode="External"/><Relationship Id="rId2074" Type="http://schemas.openxmlformats.org/officeDocument/2006/relationships/hyperlink" Target="file:///C:\Users\Lloyd\Documents\SVN\FHIR\build\qa\site\index.html" TargetMode="External"/><Relationship Id="rId2281" Type="http://schemas.openxmlformats.org/officeDocument/2006/relationships/hyperlink" Target="bodysite.html" TargetMode="External"/><Relationship Id="rId253" Type="http://schemas.openxmlformats.org/officeDocument/2006/relationships/hyperlink" Target="http://www.ama-assn.org/go/cpt" TargetMode="External"/><Relationship Id="rId460" Type="http://schemas.openxmlformats.org/officeDocument/2006/relationships/hyperlink" Target="file:///C:\Users\Lloyd\Documents\SVN\FHIR\build\qa\datatypes-definitions.html" TargetMode="External"/><Relationship Id="rId698" Type="http://schemas.openxmlformats.org/officeDocument/2006/relationships/hyperlink" Target="file:///C:\Users\Lloyd\Documents\SVN\FHIR\build\qa\change.html" TargetMode="External"/><Relationship Id="rId1090" Type="http://schemas.openxmlformats.org/officeDocument/2006/relationships/hyperlink" Target="file:///C:\Users\Lloyd\Documents\SVN\FHIR\build\qa\bundle.html" TargetMode="External"/><Relationship Id="rId2141" Type="http://schemas.openxmlformats.org/officeDocument/2006/relationships/hyperlink" Target="file:///C:\Users\Lloyd\Documents\SVN\FHIR\build\qa\lifecycle.html" TargetMode="External"/><Relationship Id="rId2379" Type="http://schemas.openxmlformats.org/officeDocument/2006/relationships/hyperlink" Target="deviceuserequest.html" TargetMode="External"/><Relationship Id="rId2586" Type="http://schemas.openxmlformats.org/officeDocument/2006/relationships/hyperlink" Target="file:///C:\Users\Lloyd\Documents\SVN\FHIR\build\qa\compartments.html" TargetMode="External"/><Relationship Id="rId2793" Type="http://schemas.openxmlformats.org/officeDocument/2006/relationships/hyperlink" Target="file:///C:\Users\Lloyd\Documents\SVN\FHIR\build\qa\snomedct.html" TargetMode="External"/><Relationship Id="rId113" Type="http://schemas.openxmlformats.org/officeDocument/2006/relationships/hyperlink" Target="file:///C:\Users\Lloyd\Documents\SVN\FHIR\build\qa\composition.html" TargetMode="External"/><Relationship Id="rId320" Type="http://schemas.openxmlformats.org/officeDocument/2006/relationships/hyperlink" Target="http://www.openmapsw.com/"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compartments.html" TargetMode="External"/><Relationship Id="rId972" Type="http://schemas.openxmlformats.org/officeDocument/2006/relationships/hyperlink" Target="file:///C:\Users\Lloyd\Documents\SVN\FHIR\build\qa\claimresponse.html" TargetMode="External"/><Relationship Id="rId1188" Type="http://schemas.openxmlformats.org/officeDocument/2006/relationships/hyperlink" Target="file:///C:\Users\Lloyd\Documents\SVN\FHIR\build\qa\valueset.html" TargetMode="External"/><Relationship Id="rId1395" Type="http://schemas.openxmlformats.org/officeDocument/2006/relationships/hyperlink" Target="http://fhir.org/registry" TargetMode="External"/><Relationship Id="rId2001" Type="http://schemas.openxmlformats.org/officeDocument/2006/relationships/hyperlink" Target="file:///C:\Users\Lloyd\Documents\SVN\FHIR\build\qa\http.html" TargetMode="External"/><Relationship Id="rId2239" Type="http://schemas.openxmlformats.org/officeDocument/2006/relationships/hyperlink" Target="file:///C:\Users\Lloyd\Documents\SVN\FHIR\build\qa\dataelement.html" TargetMode="External"/><Relationship Id="rId2446" Type="http://schemas.openxmlformats.org/officeDocument/2006/relationships/hyperlink" Target="visionprescription.html" TargetMode="External"/><Relationship Id="rId2653" Type="http://schemas.openxmlformats.org/officeDocument/2006/relationships/hyperlink" Target="http://snomed.org/uristandard.pdf"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org/fhir/directory.htm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hyperlink" Target="file:///C:\Users\Lloyd\Documents\SVN\FHIR\build\qa\extensibility.html" TargetMode="External"/><Relationship Id="rId2306" Type="http://schemas.openxmlformats.org/officeDocument/2006/relationships/hyperlink" Target="order.html" TargetMode="External"/><Relationship Id="rId2513" Type="http://schemas.openxmlformats.org/officeDocument/2006/relationships/hyperlink" Target="file:///C:\Users\Lloyd\Documents\SVN\FHIR\build\qa\list-operations.html" TargetMode="External"/><Relationship Id="rId2958" Type="http://schemas.openxmlformats.org/officeDocument/2006/relationships/hyperlink" Target="file:///C:\Users\Lloyd\Documents\SVN\FHIR\build\qa\conformance-phr-example.json.html" TargetMode="External"/><Relationship Id="rId1115" Type="http://schemas.openxmlformats.org/officeDocument/2006/relationships/hyperlink" Target="file:///C:\Users\Lloyd\Documents\SVN\FHIR\build\qa\immuniz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http.html" TargetMode="External"/><Relationship Id="rId1974" Type="http://schemas.openxmlformats.org/officeDocument/2006/relationships/hyperlink" Target="file:///C:\Users\Lloyd\Documents\SVN\FHIR\build\qa\extensibility.html" TargetMode="External"/><Relationship Id="rId2720" Type="http://schemas.openxmlformats.org/officeDocument/2006/relationships/hyperlink" Target="file:///C:\Users\Lloyd\Documents\SVN\FHIR\build\qa\-questionnaire.html" TargetMode="External"/><Relationship Id="rId2818" Type="http://schemas.openxmlformats.org/officeDocument/2006/relationships/hyperlink" Target="file:///C:\Users\Lloyd\Documents\SVN\FHIR\build\qa\profiling.html" TargetMode="External"/><Relationship Id="rId59" Type="http://schemas.openxmlformats.org/officeDocument/2006/relationships/hyperlink" Target="file:///C:\Users\Lloyd\Documents\SVN\FHIR\build\qa\overview-dev.html" TargetMode="External"/><Relationship Id="rId1627" Type="http://schemas.openxmlformats.org/officeDocument/2006/relationships/hyperlink" Target="file:///C:\Users\Lloyd\Documents\SVN\FHIR\build\qa\medication-example-f201-salmeterol.html" TargetMode="External"/><Relationship Id="rId1834" Type="http://schemas.openxmlformats.org/officeDocument/2006/relationships/hyperlink" Target="file:///C:\Users\Lloyd\Documents\SVN\FHIR\build\qa\history.html" TargetMode="External"/><Relationship Id="rId2096" Type="http://schemas.openxmlformats.org/officeDocument/2006/relationships/hyperlink" Target="http://wiki.hl7.org/index.php?title=FHIR_Specification_Feedback_(DSTU_2)"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medicalinteroperability.org" TargetMode="External"/><Relationship Id="rId482" Type="http://schemas.openxmlformats.org/officeDocument/2006/relationships/hyperlink" Target="file:///C:\Users\Lloyd\Documents\SVN\FHIR\build\qa\datatypes.html" TargetMode="External"/><Relationship Id="rId2163" Type="http://schemas.openxmlformats.org/officeDocument/2006/relationships/hyperlink" Target="file:///C:\Users\Lloyd\Documents\SVN\FHIR\build\qa\observation.html" TargetMode="External"/><Relationship Id="rId2370" Type="http://schemas.openxmlformats.org/officeDocument/2006/relationships/hyperlink" Target="conceptmap.html" TargetMode="External"/><Relationship Id="rId3007" Type="http://schemas.openxmlformats.org/officeDocument/2006/relationships/hyperlink" Target="file:///C:\Users\Lloyd\Documents\SVN\FHIR\build\qa\conformance-definitions.html" TargetMode="External"/><Relationship Id="rId135" Type="http://schemas.openxmlformats.org/officeDocument/2006/relationships/hyperlink" Target="file:///C:\Users\Lloyd\Documents\SVN\FHIR\build\qa\help.html" TargetMode="External"/><Relationship Id="rId342" Type="http://schemas.openxmlformats.org/officeDocument/2006/relationships/hyperlink" Target="http://www.zynxhealth.com" TargetMode="External"/><Relationship Id="rId787" Type="http://schemas.openxmlformats.org/officeDocument/2006/relationships/hyperlink" Target="file:///C:\Users\Lloyd\Documents\SVN\FHIR\build\qa\resource.html" TargetMode="External"/><Relationship Id="rId994" Type="http://schemas.openxmlformats.org/officeDocument/2006/relationships/hyperlink" Target="http://wiki.hl7.org/index.php?title=FHIR_Resource_Types" TargetMode="External"/><Relationship Id="rId2023" Type="http://schemas.openxmlformats.org/officeDocument/2006/relationships/hyperlink" Target="file:///C:\Users\Lloyd\Documents\SVN\FHIR\build\qa\procedure.html" TargetMode="External"/><Relationship Id="rId2230" Type="http://schemas.openxmlformats.org/officeDocument/2006/relationships/hyperlink" Target="file:///C:\Users\Lloyd\Documents\SVN\FHIR\build\qa\operationoutcome.html" TargetMode="External"/><Relationship Id="rId2468" Type="http://schemas.openxmlformats.org/officeDocument/2006/relationships/hyperlink" Target="file:///C:\Users\Lloyd\Documents\SVN\FHIR\build\qa\messaging.html" TargetMode="External"/><Relationship Id="rId2675" Type="http://schemas.openxmlformats.org/officeDocument/2006/relationships/hyperlink" Target="http://hl7.org/fhir" TargetMode="External"/><Relationship Id="rId2882" Type="http://schemas.openxmlformats.org/officeDocument/2006/relationships/hyperlink" Target="file:///C:\Users\Lloyd\Documents\SVN\FHIR\build\qa\orderresponse.html" TargetMode="External"/><Relationship Id="rId202" Type="http://schemas.openxmlformats.org/officeDocument/2006/relationships/hyperlink" Target="file:///C:\Users\Lloyd\Documents\SVN\FHIR\build\qa\structuredefinition.html" TargetMode="External"/><Relationship Id="rId647" Type="http://schemas.openxmlformats.org/officeDocument/2006/relationships/hyperlink" Target="file:///C:\Users\Lloyd\Documents\SVN\FHIR\build\qa\index.html" TargetMode="External"/><Relationship Id="rId854" Type="http://schemas.openxmlformats.org/officeDocument/2006/relationships/hyperlink" Target="file:///C:\Users\Lloyd\Documents\SVN\FHIR\build\qa\datatypes.html" TargetMode="External"/><Relationship Id="rId1277" Type="http://schemas.openxmlformats.org/officeDocument/2006/relationships/hyperlink" Target="file:///C:\Users\Lloyd\Documents\SVN\FHIR\build\qa\familymemberhistory.html" TargetMode="External"/><Relationship Id="rId1484" Type="http://schemas.openxmlformats.org/officeDocument/2006/relationships/hyperlink" Target="file:///C:\Users\Lloyd\Documents\SVN\FHIR\build\qa\operationoutcome.html" TargetMode="External"/><Relationship Id="rId1691" Type="http://schemas.openxmlformats.org/officeDocument/2006/relationships/image" Target="file:///C:\Users\Lloyd\Documents\SVN\FHIR\build\qa\icon-fhir-16.png" TargetMode="External"/><Relationship Id="rId2328" Type="http://schemas.openxmlformats.org/officeDocument/2006/relationships/hyperlink" Target="basic.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www.ama-assn.org/go/cpt" TargetMode="External"/><Relationship Id="rId507" Type="http://schemas.openxmlformats.org/officeDocument/2006/relationships/hyperlink" Target="file:///C:\Users\Lloyd\Documents\SVN\FHIR\build\qa\resource.html" TargetMode="External"/><Relationship Id="rId714" Type="http://schemas.openxmlformats.org/officeDocument/2006/relationships/hyperlink" Target="http://www.w3.org/TR/xmldsig-core/" TargetMode="External"/><Relationship Id="rId921" Type="http://schemas.openxmlformats.org/officeDocument/2006/relationships/hyperlink" Target="file:///C:\Users\Lloyd\Documents\SVN\FHIR\build\qa\resource.html" TargetMode="External"/><Relationship Id="rId1137" Type="http://schemas.openxmlformats.org/officeDocument/2006/relationships/hyperlink" Target="file:///C:\Users\Lloyd\Documents\SVN\FHIR\build\qa\provenanc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condition-example-f001-heart.html" TargetMode="External"/><Relationship Id="rId1789" Type="http://schemas.openxmlformats.org/officeDocument/2006/relationships/hyperlink" Target="file:///C:\Users\Lloyd\Documents\SVN\FHIR\build\qa\resource-definitions.html" TargetMode="External"/><Relationship Id="rId1996" Type="http://schemas.openxmlformats.org/officeDocument/2006/relationships/hyperlink" Target="file:///C:\Users\Lloyd\Documents\SVN\FHIR\build\qa\history.html" TargetMode="External"/><Relationship Id="rId2602" Type="http://schemas.openxmlformats.org/officeDocument/2006/relationships/image" Target="file:///C:\Users\Lloyd\Documents\SVN\FHIR\build\qa\security-icon-fhir.png" TargetMode="External"/><Relationship Id="rId50" Type="http://schemas.openxmlformats.org/officeDocument/2006/relationships/hyperlink" Target="file:///C:\Users\Lloyd\Documents\SVN\FHIR\build\qa\datatypes.html" TargetMode="External"/><Relationship Id="rId1204" Type="http://schemas.openxmlformats.org/officeDocument/2006/relationships/hyperlink" Target="file:///C:\Users\Lloyd\Documents\SVN\FHIR\build\qa\clinicalimpression.html" TargetMode="External"/><Relationship Id="rId1411" Type="http://schemas.openxmlformats.org/officeDocument/2006/relationships/hyperlink" Target="file:///C:\Users\Lloyd\Documents\SVN\FHIR\build\qa\valueset.html" TargetMode="External"/><Relationship Id="rId1649" Type="http://schemas.openxmlformats.org/officeDocument/2006/relationships/hyperlink" Target="file:///C:\Users\Lloyd\Documents\SVN\FHIR\build\qa\help.html" TargetMode="External"/><Relationship Id="rId1856" Type="http://schemas.openxmlformats.org/officeDocument/2006/relationships/hyperlink" Target="file:///C:\Users\Lloyd\Documents\SVN\FHIR\build\qa\history.html" TargetMode="External"/><Relationship Id="rId2907" Type="http://schemas.openxmlformats.org/officeDocument/2006/relationships/hyperlink" Target="file:///C:\Users\Lloyd\Documents\SVN\FHIR\build\qa\resource.html" TargetMode="External"/><Relationship Id="rId1509" Type="http://schemas.openxmlformats.org/officeDocument/2006/relationships/hyperlink" Target="infrastructure.html" TargetMode="External"/><Relationship Id="rId1716" Type="http://schemas.openxmlformats.org/officeDocument/2006/relationships/hyperlink" Target="file:///C:\Users\Lloyd\Documents\SVN\FHIR\build\qa\help.html" TargetMode="External"/><Relationship Id="rId1923" Type="http://schemas.openxmlformats.org/officeDocument/2006/relationships/hyperlink" Target="file:///C:\Users\Lloyd\Documents\SVN\FHIR\build\qa\narrative.html" TargetMode="External"/><Relationship Id="rId297" Type="http://schemas.openxmlformats.org/officeDocument/2006/relationships/hyperlink" Target="http://www.healthcentrix.com" TargetMode="External"/><Relationship Id="rId2185" Type="http://schemas.openxmlformats.org/officeDocument/2006/relationships/hyperlink" Target="file:///C:\Users\Lloyd\Documents\SVN\FHIR\build\qa\device.html" TargetMode="External"/><Relationship Id="rId2392" Type="http://schemas.openxmlformats.org/officeDocument/2006/relationships/hyperlink" Target="familymemberhistory.html" TargetMode="External"/><Relationship Id="rId157" Type="http://schemas.openxmlformats.org/officeDocument/2006/relationships/hyperlink" Target="file:///C:\Users\Lloyd\Documents\SVN\FHIR\build\qa\comparison-v2.html" TargetMode="External"/><Relationship Id="rId364" Type="http://schemas.openxmlformats.org/officeDocument/2006/relationships/hyperlink" Target="file:///C:\Users\Lloyd\Documents\SVN\FHIR\build\qa\datatypes-examples.html" TargetMode="External"/><Relationship Id="rId2045" Type="http://schemas.openxmlformats.org/officeDocument/2006/relationships/hyperlink" Target="file:///C:\Users\Lloyd\Documents\SVN\FHIR\build\qa\qicore\qicore.html" TargetMode="External"/><Relationship Id="rId2697" Type="http://schemas.openxmlformats.org/officeDocument/2006/relationships/hyperlink" Target="file:///C:\Users\Lloyd\Documents\SVN\FHIR\build\qa\.xml.html" TargetMode="External"/><Relationship Id="rId571" Type="http://schemas.openxmlformats.org/officeDocument/2006/relationships/hyperlink" Target="file:///C:\Users\Lloyd\Documents\SVN\FHIR\build\qa\identifier-registry.html" TargetMode="External"/><Relationship Id="rId669" Type="http://schemas.openxmlformats.org/officeDocument/2006/relationships/hyperlink" Target="file:///C:\Users\Lloyd\Documents\SVN\FHIR\build\qa\compatibility.html" TargetMode="External"/><Relationship Id="rId876" Type="http://schemas.openxmlformats.org/officeDocument/2006/relationships/hyperlink" Target="file:///C:\Users\Lloyd\Documents\SVN\FHIR\build\qa\history.html" TargetMode="External"/><Relationship Id="rId1299" Type="http://schemas.openxmlformats.org/officeDocument/2006/relationships/hyperlink" Target="file:///C:\Users\Lloyd\Documents\SVN\FHIR\build\qa\compartments.html" TargetMode="External"/><Relationship Id="rId2252" Type="http://schemas.openxmlformats.org/officeDocument/2006/relationships/hyperlink" Target="file:///C:\Users\Lloyd\Documents\SVN\FHIR\build\qa\paymentnotice.html" TargetMode="External"/><Relationship Id="rId2557" Type="http://schemas.openxmlformats.org/officeDocument/2006/relationships/hyperlink" Target="file:///C:\Users\Lloyd\Documents\SVN\FHIR\build\qa\datatypes.html" TargetMode="External"/><Relationship Id="rId224" Type="http://schemas.openxmlformats.org/officeDocument/2006/relationships/image" Target="file:///C:\Users\Lloyd\Documents\SVN\FHIR\build\qa\icon_primitive.png"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http://daringfireball.net/projects/markdown/syntax" TargetMode="External"/><Relationship Id="rId736" Type="http://schemas.openxmlformats.org/officeDocument/2006/relationships/hyperlink" Target="file:///C:\Users\Lloyd\Documents\SVN\FHIR\build\qa\xml.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file:///C:\Users\Lloyd\Documents\SVN\FHIR\build\qa\datatypes.html" TargetMode="External"/><Relationship Id="rId1366" Type="http://schemas.openxmlformats.org/officeDocument/2006/relationships/hyperlink" Target="file:///C:\Users\Lloyd\Documents\SVN\FHIR\build\qa\bundle-definitions.html" TargetMode="External"/><Relationship Id="rId2112" Type="http://schemas.openxmlformats.org/officeDocument/2006/relationships/hyperlink" Target="file:///C:\Users\Lloyd\Documents\SVN\FHIR\build\qa\procedure.html" TargetMode="External"/><Relationship Id="rId2417" Type="http://schemas.openxmlformats.org/officeDocument/2006/relationships/hyperlink" Target="orderresponse.html" TargetMode="External"/><Relationship Id="rId2764" Type="http://schemas.openxmlformats.org/officeDocument/2006/relationships/hyperlink" Target="file:///C:\Users\Lloyd\Documents\SVN\FHIR\build\qa\terminologies-v3.html" TargetMode="External"/><Relationship Id="rId2971" Type="http://schemas.openxmlformats.org/officeDocument/2006/relationships/hyperlink" Target="file:///C:\Users\Lloyd\Documents\SVN\FHIR\build\qa\search.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hyperlink" Target="file:///C:\Users\Lloyd\Documents\SVN\FHIR\build\qa\profiling.html" TargetMode="External"/><Relationship Id="rId1573" Type="http://schemas.openxmlformats.org/officeDocument/2006/relationships/hyperlink" Target="file:///C:\Users\Lloyd\Documents\SVN\FHIR\build\qa\organization-example-f003-burgers-ENT.html" TargetMode="External"/><Relationship Id="rId1780" Type="http://schemas.openxmlformats.org/officeDocument/2006/relationships/hyperlink" Target="file:///C:\Users\Lloyd\Documents\SVN\FHIR\build\qa\resource.html" TargetMode="External"/><Relationship Id="rId1878" Type="http://schemas.openxmlformats.org/officeDocument/2006/relationships/hyperlink" Target="file:///C:\Users\Lloyd\Documents\SVN\FHIR\build\qa\extensibility.html" TargetMode="External"/><Relationship Id="rId2624" Type="http://schemas.openxmlformats.org/officeDocument/2006/relationships/hyperlink" Target="file:///C:\Users\Lloyd\Documents\SVN\FHIR\build\qa\security-labels.html" TargetMode="External"/><Relationship Id="rId2831" Type="http://schemas.openxmlformats.org/officeDocument/2006/relationships/hyperlink" Target="file:///C:\Users\Lloyd\Documents\SVN\FHIR\build\qa\resource.html" TargetMode="External"/><Relationship Id="rId2929" Type="http://schemas.openxmlformats.org/officeDocument/2006/relationships/hyperlink" Target="file:///C:\Users\Lloyd\Documents\SVN\FHIR\build\qa\messagin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467</Pages>
  <Words>175199</Words>
  <Characters>998639</Characters>
  <Application>Microsoft Office Word</Application>
  <DocSecurity>0</DocSecurity>
  <Lines>8321</Lines>
  <Paragraphs>2342</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1171496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Brett Marquard</cp:lastModifiedBy>
  <cp:revision>11</cp:revision>
  <dcterms:created xsi:type="dcterms:W3CDTF">2015-09-01T17:59:00Z</dcterms:created>
  <dcterms:modified xsi:type="dcterms:W3CDTF">2015-09-13T19:38:00Z</dcterms:modified>
</cp:coreProperties>
</file>